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10C3645" w14:textId="77777777" w:rsidR="000A768D" w:rsidRDefault="006C1B1D">
      <w:pPr>
        <w:spacing w:before="58" w:line="300" w:lineRule="exact"/>
        <w:ind w:left="2525" w:right="2525"/>
        <w:jc w:val="center"/>
        <w:rPr>
          <w:sz w:val="28"/>
          <w:szCs w:val="28"/>
        </w:rPr>
      </w:pPr>
      <w:r>
        <w:rPr>
          <w:w w:val="139"/>
          <w:position w:val="-1"/>
          <w:sz w:val="28"/>
          <w:szCs w:val="28"/>
        </w:rPr>
        <w:t>Contingent</w:t>
      </w:r>
      <w:r>
        <w:rPr>
          <w:spacing w:val="-22"/>
          <w:w w:val="139"/>
          <w:position w:val="-1"/>
          <w:sz w:val="28"/>
          <w:szCs w:val="28"/>
        </w:rPr>
        <w:t xml:space="preserve"> </w:t>
      </w:r>
      <w:r>
        <w:rPr>
          <w:w w:val="139"/>
          <w:position w:val="-1"/>
          <w:sz w:val="28"/>
          <w:szCs w:val="28"/>
        </w:rPr>
        <w:t>Institutions:</w:t>
      </w:r>
    </w:p>
    <w:p w14:paraId="1C8AAD91" w14:textId="77777777" w:rsidR="000A768D" w:rsidRDefault="006C1B1D">
      <w:pPr>
        <w:spacing w:line="280" w:lineRule="exact"/>
        <w:ind w:left="521" w:right="478"/>
        <w:jc w:val="both"/>
        <w:rPr>
          <w:sz w:val="28"/>
          <w:szCs w:val="28"/>
        </w:rPr>
      </w:pPr>
      <w:r>
        <w:rPr>
          <w:w w:val="126"/>
          <w:sz w:val="28"/>
          <w:szCs w:val="28"/>
        </w:rPr>
        <w:t>The</w:t>
      </w:r>
      <w:r>
        <w:rPr>
          <w:spacing w:val="12"/>
          <w:w w:val="126"/>
          <w:sz w:val="28"/>
          <w:szCs w:val="28"/>
        </w:rPr>
        <w:t xml:space="preserve"> </w:t>
      </w:r>
      <w:r>
        <w:rPr>
          <w:w w:val="121"/>
          <w:sz w:val="28"/>
          <w:szCs w:val="28"/>
        </w:rPr>
        <w:t>Repu</w:t>
      </w:r>
      <w:r>
        <w:rPr>
          <w:spacing w:val="-24"/>
          <w:w w:val="220"/>
          <w:sz w:val="28"/>
          <w:szCs w:val="28"/>
        </w:rPr>
        <w:t>t</w:t>
      </w:r>
      <w:r>
        <w:rPr>
          <w:spacing w:val="-24"/>
          <w:w w:val="143"/>
          <w:sz w:val="28"/>
          <w:szCs w:val="28"/>
        </w:rPr>
        <w:t>a</w:t>
      </w:r>
      <w:r>
        <w:rPr>
          <w:w w:val="148"/>
          <w:sz w:val="28"/>
          <w:szCs w:val="28"/>
        </w:rPr>
        <w:t>tional</w:t>
      </w:r>
      <w:r>
        <w:rPr>
          <w:spacing w:val="30"/>
          <w:sz w:val="28"/>
          <w:szCs w:val="28"/>
        </w:rPr>
        <w:t xml:space="preserve"> </w:t>
      </w:r>
      <w:r>
        <w:rPr>
          <w:w w:val="104"/>
          <w:sz w:val="28"/>
          <w:szCs w:val="28"/>
        </w:rPr>
        <w:t>Im</w:t>
      </w:r>
      <w:r>
        <w:rPr>
          <w:spacing w:val="-24"/>
          <w:w w:val="115"/>
          <w:sz w:val="28"/>
          <w:szCs w:val="28"/>
        </w:rPr>
        <w:t>p</w:t>
      </w:r>
      <w:r>
        <w:rPr>
          <w:spacing w:val="-8"/>
          <w:w w:val="143"/>
          <w:sz w:val="28"/>
          <w:szCs w:val="28"/>
        </w:rPr>
        <w:t>a</w:t>
      </w:r>
      <w:r>
        <w:rPr>
          <w:w w:val="169"/>
          <w:sz w:val="28"/>
          <w:szCs w:val="28"/>
        </w:rPr>
        <w:t>ct</w:t>
      </w:r>
      <w:r>
        <w:rPr>
          <w:spacing w:val="30"/>
          <w:sz w:val="28"/>
          <w:szCs w:val="28"/>
        </w:rPr>
        <w:t xml:space="preserve"> </w:t>
      </w:r>
      <w:r>
        <w:rPr>
          <w:w w:val="145"/>
          <w:sz w:val="28"/>
          <w:szCs w:val="28"/>
        </w:rPr>
        <w:t>of</w:t>
      </w:r>
      <w:r>
        <w:rPr>
          <w:spacing w:val="-1"/>
          <w:w w:val="145"/>
          <w:sz w:val="28"/>
          <w:szCs w:val="28"/>
        </w:rPr>
        <w:t xml:space="preserve"> </w:t>
      </w:r>
      <w:r>
        <w:rPr>
          <w:w w:val="132"/>
          <w:sz w:val="28"/>
          <w:szCs w:val="28"/>
        </w:rPr>
        <w:t>Investor-S</w:t>
      </w:r>
      <w:r>
        <w:rPr>
          <w:spacing w:val="-24"/>
          <w:w w:val="220"/>
          <w:sz w:val="28"/>
          <w:szCs w:val="28"/>
        </w:rPr>
        <w:t>t</w:t>
      </w:r>
      <w:r>
        <w:rPr>
          <w:spacing w:val="-24"/>
          <w:w w:val="143"/>
          <w:sz w:val="28"/>
          <w:szCs w:val="28"/>
        </w:rPr>
        <w:t>a</w:t>
      </w:r>
      <w:r>
        <w:rPr>
          <w:w w:val="165"/>
          <w:sz w:val="28"/>
          <w:szCs w:val="28"/>
        </w:rPr>
        <w:t>te</w:t>
      </w:r>
      <w:r>
        <w:rPr>
          <w:spacing w:val="30"/>
          <w:sz w:val="28"/>
          <w:szCs w:val="28"/>
        </w:rPr>
        <w:t xml:space="preserve"> </w:t>
      </w:r>
      <w:r>
        <w:rPr>
          <w:w w:val="127"/>
          <w:sz w:val="28"/>
          <w:szCs w:val="28"/>
        </w:rPr>
        <w:t>Disputes</w:t>
      </w:r>
    </w:p>
    <w:p w14:paraId="0F314582" w14:textId="77777777" w:rsidR="000A768D" w:rsidRDefault="000A768D">
      <w:pPr>
        <w:spacing w:line="200" w:lineRule="exact"/>
      </w:pPr>
    </w:p>
    <w:p w14:paraId="704437AF" w14:textId="77777777" w:rsidR="000A768D" w:rsidRDefault="000A768D">
      <w:pPr>
        <w:spacing w:line="200" w:lineRule="exact"/>
      </w:pPr>
    </w:p>
    <w:p w14:paraId="04191BE8" w14:textId="77777777" w:rsidR="000A768D" w:rsidRDefault="000A768D">
      <w:pPr>
        <w:spacing w:line="200" w:lineRule="exact"/>
      </w:pPr>
    </w:p>
    <w:p w14:paraId="525032FA" w14:textId="77777777" w:rsidR="000A768D" w:rsidRDefault="000A768D">
      <w:pPr>
        <w:spacing w:line="200" w:lineRule="exact"/>
      </w:pPr>
    </w:p>
    <w:p w14:paraId="69C0744A" w14:textId="77777777" w:rsidR="000A768D" w:rsidRDefault="000A768D">
      <w:pPr>
        <w:spacing w:line="200" w:lineRule="exact"/>
      </w:pPr>
    </w:p>
    <w:p w14:paraId="173A2210" w14:textId="77777777" w:rsidR="000A768D" w:rsidRDefault="000A768D">
      <w:pPr>
        <w:spacing w:before="6" w:line="220" w:lineRule="exact"/>
        <w:rPr>
          <w:sz w:val="22"/>
          <w:szCs w:val="22"/>
        </w:rPr>
      </w:pPr>
    </w:p>
    <w:p w14:paraId="2C3977DC" w14:textId="13F327F0" w:rsidR="00857256" w:rsidRPr="00015D33" w:rsidRDefault="006C1B1D" w:rsidP="00857256">
      <w:pPr>
        <w:shd w:val="clear" w:color="auto" w:fill="FFFFFF"/>
        <w:spacing w:beforeAutospacing="1" w:afterAutospacing="1"/>
        <w:ind w:firstLine="720"/>
        <w:textAlignment w:val="bottom"/>
        <w:rPr>
          <w:ins w:id="0" w:author="Karen Remmer" w:date="2017-09-25T21:52:00Z"/>
          <w:rFonts w:ascii="Arial" w:hAnsi="Arial" w:cs="Arial"/>
          <w:color w:val="000000"/>
          <w:sz w:val="24"/>
          <w:szCs w:val="24"/>
          <w:rPrChange w:id="1" w:author="Karen Remmer [2]" w:date="2017-10-02T17:45:00Z">
            <w:rPr>
              <w:ins w:id="2" w:author="Karen Remmer" w:date="2017-09-25T21:52:00Z"/>
              <w:rFonts w:ascii="Arial" w:hAnsi="Arial" w:cs="Arial"/>
              <w:color w:val="000000"/>
            </w:rPr>
          </w:rPrChange>
        </w:rPr>
      </w:pPr>
      <w:bookmarkStart w:id="3" w:name="_GoBack"/>
      <w:r>
        <w:rPr>
          <w:w w:val="124"/>
          <w:sz w:val="24"/>
          <w:szCs w:val="24"/>
        </w:rPr>
        <w:t>Abstract.</w:t>
      </w:r>
      <w:r>
        <w:rPr>
          <w:spacing w:val="29"/>
          <w:w w:val="124"/>
          <w:sz w:val="24"/>
          <w:szCs w:val="24"/>
        </w:rPr>
        <w:t xml:space="preserve"> </w:t>
      </w:r>
      <w:r>
        <w:rPr>
          <w:spacing w:val="-20"/>
          <w:sz w:val="24"/>
          <w:szCs w:val="24"/>
        </w:rPr>
        <w:t>T</w:t>
      </w:r>
      <w:r>
        <w:rPr>
          <w:sz w:val="24"/>
          <w:szCs w:val="24"/>
        </w:rPr>
        <w:t>o</w:t>
      </w:r>
      <w:r>
        <w:rPr>
          <w:spacing w:val="14"/>
          <w:sz w:val="24"/>
          <w:szCs w:val="24"/>
        </w:rPr>
        <w:t xml:space="preserve"> </w:t>
      </w:r>
      <w:r>
        <w:rPr>
          <w:sz w:val="24"/>
          <w:szCs w:val="24"/>
        </w:rPr>
        <w:t>what</w:t>
      </w:r>
      <w:r>
        <w:rPr>
          <w:spacing w:val="33"/>
          <w:sz w:val="24"/>
          <w:szCs w:val="24"/>
        </w:rPr>
        <w:t xml:space="preserve"> </w:t>
      </w:r>
      <w:r>
        <w:rPr>
          <w:w w:val="106"/>
          <w:sz w:val="24"/>
          <w:szCs w:val="24"/>
        </w:rPr>
        <w:t>exte</w:t>
      </w:r>
      <w:r>
        <w:rPr>
          <w:spacing w:val="-7"/>
          <w:w w:val="106"/>
          <w:sz w:val="24"/>
          <w:szCs w:val="24"/>
        </w:rPr>
        <w:t>n</w:t>
      </w:r>
      <w:r>
        <w:rPr>
          <w:w w:val="137"/>
          <w:sz w:val="24"/>
          <w:szCs w:val="24"/>
        </w:rPr>
        <w:t>t</w:t>
      </w:r>
      <w:r>
        <w:rPr>
          <w:spacing w:val="-4"/>
          <w:sz w:val="24"/>
          <w:szCs w:val="24"/>
        </w:rPr>
        <w:t xml:space="preserve"> </w:t>
      </w:r>
      <w:r>
        <w:rPr>
          <w:sz w:val="24"/>
          <w:szCs w:val="24"/>
        </w:rPr>
        <w:t>do</w:t>
      </w:r>
      <w:r>
        <w:rPr>
          <w:spacing w:val="1"/>
          <w:sz w:val="24"/>
          <w:szCs w:val="24"/>
        </w:rPr>
        <w:t xml:space="preserve"> </w:t>
      </w:r>
      <w:r>
        <w:rPr>
          <w:sz w:val="24"/>
          <w:szCs w:val="24"/>
        </w:rPr>
        <w:t>alleged</w:t>
      </w:r>
      <w:r>
        <w:rPr>
          <w:spacing w:val="3"/>
          <w:sz w:val="24"/>
          <w:szCs w:val="24"/>
        </w:rPr>
        <w:t xml:space="preserve"> </w:t>
      </w:r>
      <w:r>
        <w:rPr>
          <w:sz w:val="24"/>
          <w:szCs w:val="24"/>
        </w:rPr>
        <w:t>violations</w:t>
      </w:r>
      <w:r>
        <w:rPr>
          <w:spacing w:val="24"/>
          <w:sz w:val="24"/>
          <w:szCs w:val="24"/>
        </w:rPr>
        <w:t xml:space="preserve"> </w:t>
      </w:r>
      <w:r>
        <w:rPr>
          <w:sz w:val="24"/>
          <w:szCs w:val="24"/>
        </w:rPr>
        <w:t>of</w:t>
      </w:r>
      <w:r>
        <w:rPr>
          <w:spacing w:val="-16"/>
          <w:sz w:val="24"/>
          <w:szCs w:val="24"/>
        </w:rPr>
        <w:t xml:space="preserve"> </w:t>
      </w:r>
      <w:r>
        <w:rPr>
          <w:w w:val="108"/>
          <w:sz w:val="24"/>
          <w:szCs w:val="24"/>
        </w:rPr>
        <w:t>i</w:t>
      </w:r>
      <w:r>
        <w:rPr>
          <w:spacing w:val="-8"/>
          <w:w w:val="108"/>
          <w:sz w:val="24"/>
          <w:szCs w:val="24"/>
        </w:rPr>
        <w:t>n</w:t>
      </w:r>
      <w:r>
        <w:rPr>
          <w:w w:val="108"/>
          <w:sz w:val="24"/>
          <w:szCs w:val="24"/>
        </w:rPr>
        <w:t>ternational</w:t>
      </w:r>
      <w:r>
        <w:rPr>
          <w:spacing w:val="-5"/>
          <w:w w:val="108"/>
          <w:sz w:val="24"/>
          <w:szCs w:val="24"/>
        </w:rPr>
        <w:t xml:space="preserve"> </w:t>
      </w:r>
      <w:r>
        <w:rPr>
          <w:w w:val="104"/>
          <w:sz w:val="24"/>
          <w:szCs w:val="24"/>
        </w:rPr>
        <w:t>commitme</w:t>
      </w:r>
      <w:r>
        <w:rPr>
          <w:spacing w:val="-7"/>
          <w:w w:val="104"/>
          <w:sz w:val="24"/>
          <w:szCs w:val="24"/>
        </w:rPr>
        <w:t>n</w:t>
      </w:r>
      <w:r>
        <w:rPr>
          <w:w w:val="114"/>
          <w:sz w:val="24"/>
          <w:szCs w:val="24"/>
        </w:rPr>
        <w:t xml:space="preserve">ts </w:t>
      </w:r>
      <w:r>
        <w:rPr>
          <w:sz w:val="24"/>
          <w:szCs w:val="24"/>
        </w:rPr>
        <w:t>damage</w:t>
      </w:r>
      <w:r>
        <w:rPr>
          <w:spacing w:val="44"/>
          <w:sz w:val="24"/>
          <w:szCs w:val="24"/>
        </w:rPr>
        <w:t xml:space="preserve"> </w:t>
      </w:r>
      <w:r>
        <w:rPr>
          <w:sz w:val="24"/>
          <w:szCs w:val="24"/>
        </w:rPr>
        <w:t xml:space="preserve">state </w:t>
      </w:r>
      <w:r>
        <w:rPr>
          <w:spacing w:val="7"/>
          <w:sz w:val="24"/>
          <w:szCs w:val="24"/>
        </w:rPr>
        <w:t xml:space="preserve"> </w:t>
      </w:r>
      <w:r>
        <w:rPr>
          <w:w w:val="109"/>
          <w:sz w:val="24"/>
          <w:szCs w:val="24"/>
        </w:rPr>
        <w:t>reputation?</w:t>
      </w:r>
      <w:r>
        <w:rPr>
          <w:spacing w:val="38"/>
          <w:w w:val="109"/>
          <w:sz w:val="24"/>
          <w:szCs w:val="24"/>
        </w:rPr>
        <w:t xml:space="preserve"> </w:t>
      </w:r>
      <w:r>
        <w:rPr>
          <w:sz w:val="24"/>
          <w:szCs w:val="24"/>
        </w:rPr>
        <w:t>This</w:t>
      </w:r>
      <w:r>
        <w:rPr>
          <w:spacing w:val="44"/>
          <w:sz w:val="24"/>
          <w:szCs w:val="24"/>
        </w:rPr>
        <w:t xml:space="preserve"> </w:t>
      </w:r>
      <w:r>
        <w:rPr>
          <w:sz w:val="24"/>
          <w:szCs w:val="24"/>
        </w:rPr>
        <w:t>pa</w:t>
      </w:r>
      <w:r>
        <w:rPr>
          <w:spacing w:val="6"/>
          <w:sz w:val="24"/>
          <w:szCs w:val="24"/>
        </w:rPr>
        <w:t>p</w:t>
      </w:r>
      <w:r>
        <w:rPr>
          <w:sz w:val="24"/>
          <w:szCs w:val="24"/>
        </w:rPr>
        <w:t>er</w:t>
      </w:r>
      <w:r>
        <w:rPr>
          <w:spacing w:val="49"/>
          <w:sz w:val="24"/>
          <w:szCs w:val="24"/>
        </w:rPr>
        <w:t xml:space="preserve"> </w:t>
      </w:r>
      <w:r>
        <w:rPr>
          <w:sz w:val="24"/>
          <w:szCs w:val="24"/>
        </w:rPr>
        <w:t>explores</w:t>
      </w:r>
      <w:r>
        <w:rPr>
          <w:spacing w:val="22"/>
          <w:sz w:val="24"/>
          <w:szCs w:val="24"/>
        </w:rPr>
        <w:t xml:space="preserve"> </w:t>
      </w:r>
      <w:r>
        <w:rPr>
          <w:sz w:val="24"/>
          <w:szCs w:val="24"/>
        </w:rPr>
        <w:t>this</w:t>
      </w:r>
      <w:r>
        <w:rPr>
          <w:spacing w:val="45"/>
          <w:sz w:val="24"/>
          <w:szCs w:val="24"/>
        </w:rPr>
        <w:t xml:space="preserve"> </w:t>
      </w:r>
      <w:r>
        <w:rPr>
          <w:sz w:val="24"/>
          <w:szCs w:val="24"/>
        </w:rPr>
        <w:t>question</w:t>
      </w:r>
      <w:r>
        <w:rPr>
          <w:spacing w:val="46"/>
          <w:sz w:val="24"/>
          <w:szCs w:val="24"/>
        </w:rPr>
        <w:t xml:space="preserve"> </w:t>
      </w:r>
      <w:r>
        <w:rPr>
          <w:sz w:val="24"/>
          <w:szCs w:val="24"/>
        </w:rPr>
        <w:t>with</w:t>
      </w:r>
      <w:r>
        <w:rPr>
          <w:spacing w:val="40"/>
          <w:sz w:val="24"/>
          <w:szCs w:val="24"/>
        </w:rPr>
        <w:t xml:space="preserve"> </w:t>
      </w:r>
      <w:r>
        <w:rPr>
          <w:sz w:val="24"/>
          <w:szCs w:val="24"/>
        </w:rPr>
        <w:t>s</w:t>
      </w:r>
      <w:r>
        <w:rPr>
          <w:spacing w:val="6"/>
          <w:sz w:val="24"/>
          <w:szCs w:val="24"/>
        </w:rPr>
        <w:t>p</w:t>
      </w:r>
      <w:r>
        <w:rPr>
          <w:sz w:val="24"/>
          <w:szCs w:val="24"/>
        </w:rPr>
        <w:t>ecific</w:t>
      </w:r>
      <w:r>
        <w:rPr>
          <w:spacing w:val="-6"/>
          <w:sz w:val="24"/>
          <w:szCs w:val="24"/>
        </w:rPr>
        <w:t xml:space="preserve"> </w:t>
      </w:r>
      <w:r>
        <w:rPr>
          <w:sz w:val="24"/>
          <w:szCs w:val="24"/>
        </w:rPr>
        <w:t>ref</w:t>
      </w:r>
      <w:del w:id="4" w:author="Karen Remmer" w:date="2017-09-26T15:37:00Z">
        <w:r w:rsidDel="0007721E">
          <w:rPr>
            <w:sz w:val="24"/>
            <w:szCs w:val="24"/>
          </w:rPr>
          <w:delText xml:space="preserve">- </w:delText>
        </w:r>
      </w:del>
      <w:r>
        <w:rPr>
          <w:sz w:val="24"/>
          <w:szCs w:val="24"/>
        </w:rPr>
        <w:t>erence</w:t>
      </w:r>
      <w:r>
        <w:rPr>
          <w:spacing w:val="20"/>
          <w:sz w:val="24"/>
          <w:szCs w:val="24"/>
        </w:rPr>
        <w:t xml:space="preserve"> </w:t>
      </w:r>
      <w:r>
        <w:rPr>
          <w:sz w:val="24"/>
          <w:szCs w:val="24"/>
        </w:rPr>
        <w:t>to</w:t>
      </w:r>
      <w:r>
        <w:rPr>
          <w:spacing w:val="34"/>
          <w:sz w:val="24"/>
          <w:szCs w:val="24"/>
        </w:rPr>
        <w:t xml:space="preserve"> </w:t>
      </w:r>
      <w:r>
        <w:rPr>
          <w:w w:val="107"/>
          <w:sz w:val="24"/>
          <w:szCs w:val="24"/>
        </w:rPr>
        <w:t>i</w:t>
      </w:r>
      <w:r>
        <w:rPr>
          <w:spacing w:val="-7"/>
          <w:w w:val="107"/>
          <w:sz w:val="24"/>
          <w:szCs w:val="24"/>
        </w:rPr>
        <w:t>nv</w:t>
      </w:r>
      <w:r>
        <w:rPr>
          <w:w w:val="107"/>
          <w:sz w:val="24"/>
          <w:szCs w:val="24"/>
        </w:rPr>
        <w:t>estor-state</w:t>
      </w:r>
      <w:r>
        <w:rPr>
          <w:spacing w:val="10"/>
          <w:w w:val="107"/>
          <w:sz w:val="24"/>
          <w:szCs w:val="24"/>
        </w:rPr>
        <w:t xml:space="preserve"> </w:t>
      </w:r>
      <w:r>
        <w:rPr>
          <w:sz w:val="24"/>
          <w:szCs w:val="24"/>
        </w:rPr>
        <w:t>disputes  arising</w:t>
      </w:r>
      <w:r>
        <w:rPr>
          <w:spacing w:val="33"/>
          <w:sz w:val="24"/>
          <w:szCs w:val="24"/>
        </w:rPr>
        <w:t xml:space="preserve"> </w:t>
      </w:r>
      <w:r>
        <w:rPr>
          <w:sz w:val="24"/>
          <w:szCs w:val="24"/>
        </w:rPr>
        <w:t>under</w:t>
      </w:r>
      <w:r>
        <w:rPr>
          <w:spacing w:val="51"/>
          <w:sz w:val="24"/>
          <w:szCs w:val="24"/>
        </w:rPr>
        <w:t xml:space="preserve"> </w:t>
      </w:r>
      <w:r>
        <w:rPr>
          <w:sz w:val="24"/>
          <w:szCs w:val="24"/>
        </w:rPr>
        <w:t>the</w:t>
      </w:r>
      <w:r>
        <w:rPr>
          <w:spacing w:val="46"/>
          <w:sz w:val="24"/>
          <w:szCs w:val="24"/>
        </w:rPr>
        <w:t xml:space="preserve"> </w:t>
      </w:r>
      <w:r>
        <w:rPr>
          <w:sz w:val="24"/>
          <w:szCs w:val="24"/>
        </w:rPr>
        <w:t xml:space="preserve">protection </w:t>
      </w:r>
      <w:r>
        <w:rPr>
          <w:spacing w:val="22"/>
          <w:sz w:val="24"/>
          <w:szCs w:val="24"/>
        </w:rPr>
        <w:t xml:space="preserve"> </w:t>
      </w:r>
      <w:r>
        <w:rPr>
          <w:sz w:val="24"/>
          <w:szCs w:val="24"/>
        </w:rPr>
        <w:t>of</w:t>
      </w:r>
      <w:r>
        <w:rPr>
          <w:spacing w:val="2"/>
          <w:sz w:val="24"/>
          <w:szCs w:val="24"/>
        </w:rPr>
        <w:t xml:space="preserve"> </w:t>
      </w:r>
      <w:r>
        <w:rPr>
          <w:w w:val="104"/>
          <w:sz w:val="24"/>
          <w:szCs w:val="24"/>
        </w:rPr>
        <w:t>i</w:t>
      </w:r>
      <w:r>
        <w:rPr>
          <w:spacing w:val="-7"/>
          <w:w w:val="104"/>
          <w:sz w:val="24"/>
          <w:szCs w:val="24"/>
        </w:rPr>
        <w:t>n</w:t>
      </w:r>
      <w:r>
        <w:rPr>
          <w:w w:val="110"/>
          <w:sz w:val="24"/>
          <w:szCs w:val="24"/>
        </w:rPr>
        <w:t>ternatio</w:t>
      </w:r>
      <w:r>
        <w:rPr>
          <w:w w:val="108"/>
          <w:sz w:val="24"/>
          <w:szCs w:val="24"/>
        </w:rPr>
        <w:t>n</w:t>
      </w:r>
      <w:r>
        <w:rPr>
          <w:w w:val="105"/>
          <w:sz w:val="24"/>
          <w:szCs w:val="24"/>
        </w:rPr>
        <w:t xml:space="preserve">al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24"/>
          <w:w w:val="137"/>
          <w:sz w:val="24"/>
          <w:szCs w:val="24"/>
        </w:rPr>
        <w:t xml:space="preserve"> </w:t>
      </w:r>
      <w:r>
        <w:rPr>
          <w:sz w:val="24"/>
          <w:szCs w:val="24"/>
        </w:rPr>
        <w:t>agreeme</w:t>
      </w:r>
      <w:r>
        <w:rPr>
          <w:spacing w:val="-7"/>
          <w:sz w:val="24"/>
          <w:szCs w:val="24"/>
        </w:rPr>
        <w:t>n</w:t>
      </w:r>
      <w:r>
        <w:rPr>
          <w:sz w:val="24"/>
          <w:szCs w:val="24"/>
        </w:rPr>
        <w:t>ts</w:t>
      </w:r>
      <w:r w:rsidRPr="00103CB0">
        <w:rPr>
          <w:sz w:val="24"/>
          <w:szCs w:val="24"/>
        </w:rPr>
        <w:t xml:space="preserve">. </w:t>
      </w:r>
      <w:ins w:id="5" w:author="Karen Remmer" w:date="2017-09-25T21:52:00Z">
        <w:r w:rsidR="00857256" w:rsidRPr="00015D33">
          <w:rPr>
            <w:color w:val="000000"/>
            <w:sz w:val="24"/>
            <w:szCs w:val="24"/>
            <w:rPrChange w:id="6" w:author="Karen Remmer [2]" w:date="2017-10-02T17:45:00Z">
              <w:rPr>
                <w:color w:val="000000"/>
              </w:rPr>
            </w:rPrChange>
          </w:rPr>
          <w:t xml:space="preserve">Its main contributions are threefold. First, building on the literature on political institutions, the study places the theoretical importance of information about the rules of the game and the </w:t>
        </w:r>
      </w:ins>
      <w:ins w:id="7" w:author="Karen Remmer" w:date="2017-09-25T21:55:00Z">
        <w:r w:rsidR="00857256" w:rsidRPr="00015D33">
          <w:rPr>
            <w:color w:val="000000"/>
            <w:sz w:val="24"/>
            <w:szCs w:val="24"/>
            <w:rPrChange w:id="8" w:author="Karen Remmer [2]" w:date="2017-10-02T17:45:00Z">
              <w:rPr>
                <w:color w:val="000000"/>
              </w:rPr>
            </w:rPrChange>
          </w:rPr>
          <w:t xml:space="preserve">actions </w:t>
        </w:r>
      </w:ins>
      <w:ins w:id="9" w:author="Karen Remmer" w:date="2017-09-25T21:52:00Z">
        <w:r w:rsidR="00857256" w:rsidRPr="00015D33">
          <w:rPr>
            <w:color w:val="000000"/>
            <w:sz w:val="24"/>
            <w:szCs w:val="24"/>
            <w:rPrChange w:id="10" w:author="Karen Remmer [2]" w:date="2017-10-02T17:45:00Z">
              <w:rPr>
                <w:color w:val="000000"/>
              </w:rPr>
            </w:rPrChange>
          </w:rPr>
          <w:t xml:space="preserve">of the participants at the center of analysis. The basic assumption is that such information shapes the </w:t>
        </w:r>
      </w:ins>
      <w:ins w:id="11" w:author="Karen Remmer" w:date="2017-09-25T21:56:00Z">
        <w:r w:rsidR="00857256" w:rsidRPr="00015D33">
          <w:rPr>
            <w:color w:val="000000"/>
            <w:sz w:val="24"/>
            <w:szCs w:val="24"/>
            <w:rPrChange w:id="12" w:author="Karen Remmer [2]" w:date="2017-10-02T17:45:00Z">
              <w:rPr>
                <w:color w:val="000000"/>
              </w:rPr>
            </w:rPrChange>
          </w:rPr>
          <w:t xml:space="preserve">consequences of dispute involvement for states, </w:t>
        </w:r>
      </w:ins>
      <w:ins w:id="13" w:author="Karen Remmer" w:date="2017-09-25T21:52:00Z">
        <w:r w:rsidR="00857256" w:rsidRPr="00015D33">
          <w:rPr>
            <w:color w:val="000000"/>
            <w:sz w:val="24"/>
            <w:szCs w:val="24"/>
            <w:rPrChange w:id="14" w:author="Karen Remmer [2]" w:date="2017-10-02T17:45:00Z">
              <w:rPr>
                <w:color w:val="000000"/>
              </w:rPr>
            </w:rPrChange>
          </w:rPr>
          <w:t>establishing the basis for hypothes</w:t>
        </w:r>
      </w:ins>
      <w:ins w:id="15" w:author="Karen Remmer [2]" w:date="2017-10-02T17:40:00Z">
        <w:r w:rsidR="00D358C4" w:rsidRPr="00015D33">
          <w:rPr>
            <w:color w:val="000000"/>
            <w:sz w:val="24"/>
            <w:szCs w:val="24"/>
            <w:rPrChange w:id="16" w:author="Karen Remmer [2]" w:date="2017-10-02T17:45:00Z">
              <w:rPr>
                <w:color w:val="000000"/>
              </w:rPr>
            </w:rPrChange>
          </w:rPr>
          <w:t>izing</w:t>
        </w:r>
      </w:ins>
      <w:ins w:id="17" w:author="Karen Remmer" w:date="2017-09-25T21:52:00Z">
        <w:del w:id="18" w:author="Karen Remmer [2]" w:date="2017-10-02T17:40:00Z">
          <w:r w:rsidR="00857256" w:rsidRPr="00015D33" w:rsidDel="00D358C4">
            <w:rPr>
              <w:color w:val="000000"/>
              <w:sz w:val="24"/>
              <w:szCs w:val="24"/>
              <w:rPrChange w:id="19" w:author="Karen Remmer [2]" w:date="2017-10-02T17:45:00Z">
                <w:rPr>
                  <w:color w:val="000000"/>
                </w:rPr>
              </w:rPrChange>
            </w:rPr>
            <w:delText>es</w:delText>
          </w:r>
        </w:del>
        <w:r w:rsidR="00857256" w:rsidRPr="00015D33">
          <w:rPr>
            <w:color w:val="000000"/>
            <w:sz w:val="24"/>
            <w:szCs w:val="24"/>
            <w:rPrChange w:id="20" w:author="Karen Remmer [2]" w:date="2017-10-02T17:45:00Z">
              <w:rPr>
                <w:color w:val="000000"/>
              </w:rPr>
            </w:rPrChange>
          </w:rPr>
          <w:t xml:space="preserve"> that </w:t>
        </w:r>
      </w:ins>
      <w:ins w:id="21" w:author="Karen Remmer" w:date="2017-09-25T21:57:00Z">
        <w:r w:rsidR="00857256" w:rsidRPr="00015D33">
          <w:rPr>
            <w:color w:val="000000"/>
            <w:sz w:val="24"/>
            <w:szCs w:val="24"/>
            <w:rPrChange w:id="22" w:author="Karen Remmer [2]" w:date="2017-10-02T17:45:00Z">
              <w:rPr>
                <w:color w:val="000000"/>
              </w:rPr>
            </w:rPrChange>
          </w:rPr>
          <w:t xml:space="preserve">the impact of investment </w:t>
        </w:r>
      </w:ins>
      <w:ins w:id="23" w:author="Karen Remmer" w:date="2017-09-25T21:52:00Z">
        <w:r w:rsidR="00857256" w:rsidRPr="00015D33">
          <w:rPr>
            <w:color w:val="000000"/>
            <w:sz w:val="24"/>
            <w:szCs w:val="24"/>
            <w:rPrChange w:id="24" w:author="Karen Remmer [2]" w:date="2017-10-02T17:45:00Z">
              <w:rPr>
                <w:color w:val="000000"/>
              </w:rPr>
            </w:rPrChange>
          </w:rPr>
          <w:t>dispute</w:t>
        </w:r>
      </w:ins>
      <w:ins w:id="25" w:author="Karen Remmer" w:date="2017-09-25T21:58:00Z">
        <w:r w:rsidR="00857256" w:rsidRPr="00015D33">
          <w:rPr>
            <w:color w:val="000000"/>
            <w:sz w:val="24"/>
            <w:szCs w:val="24"/>
            <w:rPrChange w:id="26" w:author="Karen Remmer [2]" w:date="2017-10-02T17:45:00Z">
              <w:rPr>
                <w:color w:val="000000"/>
              </w:rPr>
            </w:rPrChange>
          </w:rPr>
          <w:t>s</w:t>
        </w:r>
      </w:ins>
      <w:ins w:id="27" w:author="Karen Remmer" w:date="2017-09-25T21:52:00Z">
        <w:r w:rsidR="00857256" w:rsidRPr="00015D33">
          <w:rPr>
            <w:color w:val="000000"/>
            <w:sz w:val="24"/>
            <w:szCs w:val="24"/>
            <w:rPrChange w:id="28" w:author="Karen Remmer [2]" w:date="2017-10-02T17:45:00Z">
              <w:rPr>
                <w:color w:val="000000"/>
              </w:rPr>
            </w:rPrChange>
          </w:rPr>
          <w:t xml:space="preserve"> </w:t>
        </w:r>
      </w:ins>
      <w:ins w:id="29" w:author="Karen Remmer" w:date="2017-09-25T21:58:00Z">
        <w:r w:rsidR="00857256" w:rsidRPr="00015D33">
          <w:rPr>
            <w:color w:val="000000"/>
            <w:sz w:val="24"/>
            <w:szCs w:val="24"/>
            <w:rPrChange w:id="30" w:author="Karen Remmer [2]" w:date="2017-10-02T17:45:00Z">
              <w:rPr>
                <w:color w:val="000000"/>
              </w:rPr>
            </w:rPrChange>
          </w:rPr>
          <w:t xml:space="preserve">varies </w:t>
        </w:r>
      </w:ins>
      <w:ins w:id="31" w:author="Karen Remmer" w:date="2017-09-25T21:52:00Z">
        <w:r w:rsidR="00857256" w:rsidRPr="00015D33">
          <w:rPr>
            <w:color w:val="000000"/>
            <w:sz w:val="24"/>
            <w:szCs w:val="24"/>
            <w:rPrChange w:id="32" w:author="Karen Remmer [2]" w:date="2017-10-02T17:45:00Z">
              <w:rPr>
                <w:color w:val="000000"/>
              </w:rPr>
            </w:rPrChange>
          </w:rPr>
          <w:t>with the accumulation of experience</w:t>
        </w:r>
      </w:ins>
      <w:ins w:id="33" w:author="Karen Remmer" w:date="2017-09-25T21:59:00Z">
        <w:r w:rsidR="00857256" w:rsidRPr="00015D33">
          <w:rPr>
            <w:color w:val="000000"/>
            <w:sz w:val="24"/>
            <w:szCs w:val="24"/>
            <w:rPrChange w:id="34" w:author="Karen Remmer [2]" w:date="2017-10-02T17:45:00Z">
              <w:rPr>
                <w:color w:val="000000"/>
              </w:rPr>
            </w:rPrChange>
          </w:rPr>
          <w:t>,</w:t>
        </w:r>
      </w:ins>
      <w:ins w:id="35" w:author="Karen Remmer" w:date="2017-09-25T21:52:00Z">
        <w:r w:rsidR="00857256" w:rsidRPr="00015D33">
          <w:rPr>
            <w:color w:val="000000"/>
            <w:sz w:val="24"/>
            <w:szCs w:val="24"/>
            <w:rPrChange w:id="36" w:author="Karen Remmer [2]" w:date="2017-10-02T17:45:00Z">
              <w:rPr>
                <w:color w:val="000000"/>
              </w:rPr>
            </w:rPrChange>
          </w:rPr>
          <w:t xml:space="preserve"> knowledge </w:t>
        </w:r>
      </w:ins>
      <w:ins w:id="37" w:author="Karen Remmer" w:date="2017-09-25T21:59:00Z">
        <w:r w:rsidR="00857256" w:rsidRPr="00015D33">
          <w:rPr>
            <w:color w:val="000000"/>
            <w:sz w:val="24"/>
            <w:szCs w:val="24"/>
            <w:rPrChange w:id="38" w:author="Karen Remmer [2]" w:date="2017-10-02T17:45:00Z">
              <w:rPr>
                <w:color w:val="000000"/>
              </w:rPr>
            </w:rPrChange>
          </w:rPr>
          <w:t xml:space="preserve">and information </w:t>
        </w:r>
      </w:ins>
      <w:ins w:id="39" w:author="Karen Remmer [2]" w:date="2017-10-03T15:25:00Z">
        <w:r w:rsidR="00052519">
          <w:rPr>
            <w:color w:val="000000"/>
            <w:sz w:val="24"/>
            <w:szCs w:val="24"/>
          </w:rPr>
          <w:t>about invest</w:t>
        </w:r>
      </w:ins>
      <w:ins w:id="40" w:author="Karen Remmer [2]" w:date="2017-10-03T15:27:00Z">
        <w:r w:rsidR="00052519">
          <w:rPr>
            <w:color w:val="000000"/>
            <w:sz w:val="24"/>
            <w:szCs w:val="24"/>
          </w:rPr>
          <w:t>ment treaty arbitration</w:t>
        </w:r>
      </w:ins>
      <w:ins w:id="41" w:author="Karen Remmer [2]" w:date="2017-10-03T15:25:00Z">
        <w:r w:rsidR="00052519">
          <w:rPr>
            <w:color w:val="000000"/>
            <w:sz w:val="24"/>
            <w:szCs w:val="24"/>
          </w:rPr>
          <w:t xml:space="preserve"> </w:t>
        </w:r>
      </w:ins>
      <w:ins w:id="42" w:author="Karen Remmer [2]" w:date="2017-10-03T18:35:00Z">
        <w:r w:rsidR="005D03E5">
          <w:rPr>
            <w:color w:val="000000"/>
            <w:sz w:val="24"/>
            <w:szCs w:val="24"/>
          </w:rPr>
          <w:t>over</w:t>
        </w:r>
      </w:ins>
      <w:ins w:id="43" w:author="Karen Remmer" w:date="2017-09-25T21:52:00Z">
        <w:del w:id="44" w:author="Karen Remmer [2]" w:date="2017-10-03T18:35:00Z">
          <w:r w:rsidR="00857256" w:rsidRPr="00015D33" w:rsidDel="005D03E5">
            <w:rPr>
              <w:color w:val="000000"/>
              <w:sz w:val="24"/>
              <w:szCs w:val="24"/>
              <w:rPrChange w:id="45" w:author="Karen Remmer [2]" w:date="2017-10-02T17:45:00Z">
                <w:rPr>
                  <w:color w:val="000000"/>
                </w:rPr>
              </w:rPrChange>
            </w:rPr>
            <w:delText>through</w:delText>
          </w:r>
        </w:del>
        <w:r w:rsidR="00857256" w:rsidRPr="00015D33">
          <w:rPr>
            <w:color w:val="000000"/>
            <w:sz w:val="24"/>
            <w:szCs w:val="24"/>
            <w:rPrChange w:id="46" w:author="Karen Remmer [2]" w:date="2017-10-02T17:45:00Z">
              <w:rPr>
                <w:color w:val="000000"/>
              </w:rPr>
            </w:rPrChange>
          </w:rPr>
          <w:t xml:space="preserve"> time and the relative transparency of the dispute settlement process</w:t>
        </w:r>
      </w:ins>
      <w:ins w:id="47" w:author="Karen Remmer [2]" w:date="2017-10-03T18:36:00Z">
        <w:r w:rsidR="005D03E5">
          <w:rPr>
            <w:color w:val="000000"/>
            <w:sz w:val="24"/>
            <w:szCs w:val="24"/>
          </w:rPr>
          <w:t xml:space="preserve"> itself</w:t>
        </w:r>
      </w:ins>
      <w:ins w:id="48" w:author="Karen Remmer" w:date="2017-09-25T21:52:00Z">
        <w:r w:rsidR="00857256" w:rsidRPr="00015D33">
          <w:rPr>
            <w:color w:val="000000"/>
            <w:sz w:val="24"/>
            <w:szCs w:val="24"/>
            <w:rPrChange w:id="49" w:author="Karen Remmer [2]" w:date="2017-10-02T17:45:00Z">
              <w:rPr>
                <w:color w:val="000000"/>
              </w:rPr>
            </w:rPrChange>
          </w:rPr>
          <w:t xml:space="preserve">. Second, in contrast to prior empirical research, the study systematically analyzes </w:t>
        </w:r>
        <w:del w:id="50" w:author="Karen Remmer [2]" w:date="2017-10-02T17:35:00Z">
          <w:r w:rsidR="00857256" w:rsidRPr="00015D33" w:rsidDel="00D358C4">
            <w:rPr>
              <w:color w:val="000000"/>
              <w:sz w:val="24"/>
              <w:szCs w:val="24"/>
              <w:rPrChange w:id="51" w:author="Karen Remmer [2]" w:date="2017-10-02T17:45:00Z">
                <w:rPr>
                  <w:color w:val="000000"/>
                </w:rPr>
              </w:rPrChange>
            </w:rPr>
            <w:delText>sources of variation in</w:delText>
          </w:r>
        </w:del>
      </w:ins>
      <w:ins w:id="52" w:author="Karen Remmer" w:date="2017-09-25T22:01:00Z">
        <w:r w:rsidR="003E65C1" w:rsidRPr="00015D33">
          <w:rPr>
            <w:color w:val="000000"/>
            <w:sz w:val="24"/>
            <w:szCs w:val="24"/>
            <w:rPrChange w:id="53" w:author="Karen Remmer [2]" w:date="2017-10-02T17:45:00Z">
              <w:rPr>
                <w:color w:val="000000"/>
              </w:rPr>
            </w:rPrChange>
          </w:rPr>
          <w:t xml:space="preserve"> the costs of state involvement in investment </w:t>
        </w:r>
      </w:ins>
      <w:ins w:id="54" w:author="Karen Remmer [2]" w:date="2017-10-02T17:46:00Z">
        <w:r w:rsidR="00015D33">
          <w:rPr>
            <w:color w:val="000000"/>
            <w:sz w:val="24"/>
            <w:szCs w:val="24"/>
          </w:rPr>
          <w:t>treaty arbitration</w:t>
        </w:r>
      </w:ins>
      <w:ins w:id="55" w:author="Karen Remmer" w:date="2017-09-25T22:01:00Z">
        <w:del w:id="56" w:author="Karen Remmer [2]" w:date="2017-10-02T17:46:00Z">
          <w:r w:rsidR="003E65C1" w:rsidRPr="00015D33" w:rsidDel="00015D33">
            <w:rPr>
              <w:color w:val="000000"/>
              <w:sz w:val="24"/>
              <w:szCs w:val="24"/>
              <w:rPrChange w:id="57" w:author="Karen Remmer [2]" w:date="2017-10-02T17:45:00Z">
                <w:rPr>
                  <w:color w:val="000000"/>
                </w:rPr>
              </w:rPrChange>
            </w:rPr>
            <w:delText>disputes</w:delText>
          </w:r>
        </w:del>
        <w:r w:rsidR="003E65C1" w:rsidRPr="00015D33">
          <w:rPr>
            <w:color w:val="000000"/>
            <w:sz w:val="24"/>
            <w:szCs w:val="24"/>
            <w:rPrChange w:id="58" w:author="Karen Remmer [2]" w:date="2017-10-02T17:45:00Z">
              <w:rPr>
                <w:color w:val="000000"/>
              </w:rPr>
            </w:rPrChange>
          </w:rPr>
          <w:t xml:space="preserve"> </w:t>
        </w:r>
      </w:ins>
      <w:ins w:id="59" w:author="Karen Remmer" w:date="2017-09-25T21:52:00Z">
        <w:r w:rsidR="00857256" w:rsidRPr="00015D33">
          <w:rPr>
            <w:color w:val="000000"/>
            <w:sz w:val="24"/>
            <w:szCs w:val="24"/>
            <w:rPrChange w:id="60" w:author="Karen Remmer [2]" w:date="2017-10-02T17:45:00Z">
              <w:rPr>
                <w:color w:val="000000"/>
              </w:rPr>
            </w:rPrChange>
          </w:rPr>
          <w:t xml:space="preserve"> by examining the universe of known disputes rather than selected sub-samples of that universe.  Third, the </w:t>
        </w:r>
      </w:ins>
      <w:ins w:id="61" w:author="Karen Remmer" w:date="2017-09-26T15:47:00Z">
        <w:r w:rsidR="00BD7A29" w:rsidRPr="00015D33">
          <w:rPr>
            <w:color w:val="000000"/>
            <w:sz w:val="24"/>
            <w:szCs w:val="24"/>
            <w:rPrChange w:id="62" w:author="Karen Remmer [2]" w:date="2017-10-02T17:45:00Z">
              <w:rPr>
                <w:color w:val="000000"/>
              </w:rPr>
            </w:rPrChange>
          </w:rPr>
          <w:t>study</w:t>
        </w:r>
      </w:ins>
      <w:ins w:id="63" w:author="Karen Remmer" w:date="2017-09-25T21:52:00Z">
        <w:r w:rsidR="00857256" w:rsidRPr="00015D33">
          <w:rPr>
            <w:color w:val="000000"/>
            <w:sz w:val="24"/>
            <w:szCs w:val="24"/>
            <w:rPrChange w:id="64" w:author="Karen Remmer [2]" w:date="2017-10-02T17:45:00Z">
              <w:rPr>
                <w:color w:val="000000"/>
              </w:rPr>
            </w:rPrChange>
          </w:rPr>
          <w:t xml:space="preserve"> address</w:t>
        </w:r>
      </w:ins>
      <w:ins w:id="65" w:author="Karen Remmer" w:date="2017-09-26T15:33:00Z">
        <w:r w:rsidR="00856D47" w:rsidRPr="00015D33">
          <w:rPr>
            <w:color w:val="000000"/>
            <w:sz w:val="24"/>
            <w:szCs w:val="24"/>
            <w:rPrChange w:id="66" w:author="Karen Remmer [2]" w:date="2017-10-02T17:45:00Z">
              <w:rPr>
                <w:color w:val="000000"/>
              </w:rPr>
            </w:rPrChange>
          </w:rPr>
          <w:t>es</w:t>
        </w:r>
      </w:ins>
      <w:ins w:id="67" w:author="Karen Remmer" w:date="2017-09-25T21:52:00Z">
        <w:r w:rsidR="00857256" w:rsidRPr="00015D33">
          <w:rPr>
            <w:color w:val="000000"/>
            <w:sz w:val="24"/>
            <w:szCs w:val="24"/>
            <w:rPrChange w:id="68" w:author="Karen Remmer [2]" w:date="2017-10-02T17:45:00Z">
              <w:rPr>
                <w:color w:val="000000"/>
              </w:rPr>
            </w:rPrChange>
          </w:rPr>
          <w:t xml:space="preserve"> </w:t>
        </w:r>
      </w:ins>
      <w:ins w:id="69" w:author="Karen Remmer" w:date="2017-09-25T22:02:00Z">
        <w:r w:rsidR="003E65C1" w:rsidRPr="00015D33">
          <w:rPr>
            <w:color w:val="000000"/>
            <w:sz w:val="24"/>
            <w:szCs w:val="24"/>
            <w:rPrChange w:id="70" w:author="Karen Remmer [2]" w:date="2017-10-02T17:45:00Z">
              <w:rPr>
                <w:color w:val="000000"/>
              </w:rPr>
            </w:rPrChange>
          </w:rPr>
          <w:t xml:space="preserve"> the impact of inve</w:t>
        </w:r>
      </w:ins>
      <w:ins w:id="71" w:author="Karen Remmer" w:date="2017-09-25T22:03:00Z">
        <w:r w:rsidR="003E65C1" w:rsidRPr="00015D33">
          <w:rPr>
            <w:color w:val="000000"/>
            <w:sz w:val="24"/>
            <w:szCs w:val="24"/>
            <w:rPrChange w:id="72" w:author="Karen Remmer [2]" w:date="2017-10-02T17:45:00Z">
              <w:rPr>
                <w:color w:val="000000"/>
              </w:rPr>
            </w:rPrChange>
          </w:rPr>
          <w:t>st</w:t>
        </w:r>
      </w:ins>
      <w:ins w:id="73" w:author="Karen Remmer" w:date="2017-09-25T22:02:00Z">
        <w:r w:rsidR="003E65C1" w:rsidRPr="00015D33">
          <w:rPr>
            <w:color w:val="000000"/>
            <w:sz w:val="24"/>
            <w:szCs w:val="24"/>
            <w:rPrChange w:id="74" w:author="Karen Remmer [2]" w:date="2017-10-02T17:45:00Z">
              <w:rPr>
                <w:color w:val="000000"/>
              </w:rPr>
            </w:rPrChange>
          </w:rPr>
          <w:t>ment dispute</w:t>
        </w:r>
      </w:ins>
      <w:ins w:id="75" w:author="Karen Remmer" w:date="2017-09-25T22:03:00Z">
        <w:r w:rsidR="003E65C1" w:rsidRPr="00015D33">
          <w:rPr>
            <w:color w:val="000000"/>
            <w:sz w:val="24"/>
            <w:szCs w:val="24"/>
            <w:rPrChange w:id="76" w:author="Karen Remmer [2]" w:date="2017-10-02T17:45:00Z">
              <w:rPr>
                <w:color w:val="000000"/>
              </w:rPr>
            </w:rPrChange>
          </w:rPr>
          <w:t xml:space="preserve">s on </w:t>
        </w:r>
      </w:ins>
      <w:ins w:id="77" w:author="Karen Remmer" w:date="2017-09-25T22:08:00Z">
        <w:r w:rsidR="006C14D7" w:rsidRPr="00015D33">
          <w:rPr>
            <w:color w:val="000000"/>
            <w:sz w:val="24"/>
            <w:szCs w:val="24"/>
            <w:rPrChange w:id="78" w:author="Karen Remmer [2]" w:date="2017-10-02T17:45:00Z">
              <w:rPr>
                <w:color w:val="000000"/>
              </w:rPr>
            </w:rPrChange>
          </w:rPr>
          <w:t xml:space="preserve">both </w:t>
        </w:r>
      </w:ins>
      <w:ins w:id="79" w:author="Karen Remmer" w:date="2017-09-25T22:03:00Z">
        <w:r w:rsidR="003E65C1" w:rsidRPr="00015D33">
          <w:rPr>
            <w:color w:val="000000"/>
            <w:sz w:val="24"/>
            <w:szCs w:val="24"/>
            <w:rPrChange w:id="80" w:author="Karen Remmer [2]" w:date="2017-10-02T17:45:00Z">
              <w:rPr>
                <w:color w:val="000000"/>
              </w:rPr>
            </w:rPrChange>
          </w:rPr>
          <w:t>foreign investment flows and state reputation</w:t>
        </w:r>
      </w:ins>
      <w:ins w:id="81" w:author="Karen Remmer" w:date="2017-09-26T15:34:00Z">
        <w:r w:rsidR="0007721E" w:rsidRPr="00015D33">
          <w:rPr>
            <w:color w:val="000000"/>
            <w:sz w:val="24"/>
            <w:szCs w:val="24"/>
            <w:rPrChange w:id="82" w:author="Karen Remmer [2]" w:date="2017-10-02T17:45:00Z">
              <w:rPr>
                <w:color w:val="000000"/>
              </w:rPr>
            </w:rPrChange>
          </w:rPr>
          <w:t>al rankings</w:t>
        </w:r>
      </w:ins>
      <w:ins w:id="83" w:author="Karen Remmer" w:date="2017-09-25T22:03:00Z">
        <w:r w:rsidR="003E65C1" w:rsidRPr="00015D33">
          <w:rPr>
            <w:color w:val="000000"/>
            <w:sz w:val="24"/>
            <w:szCs w:val="24"/>
            <w:rPrChange w:id="84" w:author="Karen Remmer [2]" w:date="2017-10-02T17:45:00Z">
              <w:rPr>
                <w:color w:val="000000"/>
              </w:rPr>
            </w:rPrChange>
          </w:rPr>
          <w:t>.</w:t>
        </w:r>
      </w:ins>
      <w:ins w:id="85" w:author="Karen Remmer" w:date="2017-09-25T22:02:00Z">
        <w:r w:rsidR="003E65C1" w:rsidRPr="00015D33">
          <w:rPr>
            <w:color w:val="000000"/>
            <w:sz w:val="24"/>
            <w:szCs w:val="24"/>
            <w:rPrChange w:id="86" w:author="Karen Remmer [2]" w:date="2017-10-02T17:45:00Z">
              <w:rPr>
                <w:color w:val="000000"/>
              </w:rPr>
            </w:rPrChange>
          </w:rPr>
          <w:t xml:space="preserve"> </w:t>
        </w:r>
      </w:ins>
      <w:ins w:id="87" w:author="Karen Remmer" w:date="2017-09-25T21:52:00Z">
        <w:r w:rsidR="00857256" w:rsidRPr="00015D33">
          <w:rPr>
            <w:color w:val="000000"/>
            <w:sz w:val="24"/>
            <w:szCs w:val="24"/>
            <w:rPrChange w:id="88" w:author="Karen Remmer [2]" w:date="2017-10-02T17:45:00Z">
              <w:rPr>
                <w:color w:val="000000"/>
              </w:rPr>
            </w:rPrChange>
          </w:rPr>
          <w:t>Consistent with theoretical expectation, the statistical analysis shows that </w:t>
        </w:r>
      </w:ins>
      <w:ins w:id="89" w:author="Karen Remmer" w:date="2017-09-25T22:09:00Z">
        <w:r w:rsidR="006C14D7" w:rsidRPr="00015D33">
          <w:rPr>
            <w:color w:val="000000"/>
            <w:sz w:val="24"/>
            <w:szCs w:val="24"/>
            <w:rPrChange w:id="90" w:author="Karen Remmer [2]" w:date="2017-10-02T17:45:00Z">
              <w:rPr>
                <w:color w:val="000000"/>
              </w:rPr>
            </w:rPrChange>
          </w:rPr>
          <w:t>the</w:t>
        </w:r>
      </w:ins>
      <w:ins w:id="91" w:author="Karen Remmer [2]" w:date="2017-10-02T17:41:00Z">
        <w:r w:rsidR="00D358C4" w:rsidRPr="00015D33">
          <w:rPr>
            <w:color w:val="000000"/>
            <w:sz w:val="24"/>
            <w:szCs w:val="24"/>
            <w:rPrChange w:id="92" w:author="Karen Remmer [2]" w:date="2017-10-02T17:45:00Z">
              <w:rPr>
                <w:color w:val="000000"/>
              </w:rPr>
            </w:rPrChange>
          </w:rPr>
          <w:t xml:space="preserve"> consequences</w:t>
        </w:r>
      </w:ins>
      <w:ins w:id="93" w:author="Karen Remmer" w:date="2017-09-25T22:09:00Z">
        <w:del w:id="94" w:author="Karen Remmer [2]" w:date="2017-10-02T17:41:00Z">
          <w:r w:rsidR="006C14D7" w:rsidRPr="00015D33" w:rsidDel="00D358C4">
            <w:rPr>
              <w:color w:val="000000"/>
              <w:sz w:val="24"/>
              <w:szCs w:val="24"/>
              <w:rPrChange w:id="95" w:author="Karen Remmer [2]" w:date="2017-10-02T17:45:00Z">
                <w:rPr>
                  <w:color w:val="000000"/>
                </w:rPr>
              </w:rPrChange>
            </w:rPr>
            <w:delText xml:space="preserve"> impact</w:delText>
          </w:r>
        </w:del>
        <w:r w:rsidR="006C14D7" w:rsidRPr="00015D33">
          <w:rPr>
            <w:color w:val="000000"/>
            <w:sz w:val="24"/>
            <w:szCs w:val="24"/>
            <w:rPrChange w:id="96" w:author="Karen Remmer [2]" w:date="2017-10-02T17:45:00Z">
              <w:rPr>
                <w:color w:val="000000"/>
              </w:rPr>
            </w:rPrChange>
          </w:rPr>
          <w:t xml:space="preserve"> of investment </w:t>
        </w:r>
      </w:ins>
      <w:ins w:id="97" w:author="Karen Remmer" w:date="2017-09-25T21:52:00Z">
        <w:r w:rsidR="00857256" w:rsidRPr="00015D33">
          <w:rPr>
            <w:color w:val="000000"/>
            <w:sz w:val="24"/>
            <w:szCs w:val="24"/>
            <w:rPrChange w:id="98" w:author="Karen Remmer [2]" w:date="2017-10-02T17:45:00Z">
              <w:rPr>
                <w:color w:val="000000"/>
              </w:rPr>
            </w:rPrChange>
          </w:rPr>
          <w:t>dispute</w:t>
        </w:r>
      </w:ins>
      <w:ins w:id="99" w:author="Karen Remmer" w:date="2017-09-25T22:10:00Z">
        <w:r w:rsidR="006C14D7" w:rsidRPr="00015D33">
          <w:rPr>
            <w:color w:val="000000"/>
            <w:sz w:val="24"/>
            <w:szCs w:val="24"/>
            <w:rPrChange w:id="100" w:author="Karen Remmer [2]" w:date="2017-10-02T17:45:00Z">
              <w:rPr>
                <w:color w:val="000000"/>
              </w:rPr>
            </w:rPrChange>
          </w:rPr>
          <w:t xml:space="preserve">s originating under international treaties </w:t>
        </w:r>
      </w:ins>
      <w:ins w:id="101" w:author="Karen Remmer [2]" w:date="2017-10-02T17:49:00Z">
        <w:r w:rsidR="00015D33">
          <w:rPr>
            <w:color w:val="000000"/>
            <w:sz w:val="24"/>
            <w:szCs w:val="24"/>
          </w:rPr>
          <w:t>have been marginal until quite recently, with reputational effects varying</w:t>
        </w:r>
      </w:ins>
      <w:ins w:id="102" w:author="Karen Remmer" w:date="2017-09-25T22:10:00Z">
        <w:del w:id="103" w:author="Karen Remmer [2]" w:date="2017-10-02T17:49:00Z">
          <w:r w:rsidR="006C14D7" w:rsidRPr="00015D33" w:rsidDel="00015D33">
            <w:rPr>
              <w:color w:val="000000"/>
              <w:sz w:val="24"/>
              <w:szCs w:val="24"/>
              <w:rPrChange w:id="104" w:author="Karen Remmer [2]" w:date="2017-10-02T17:45:00Z">
                <w:rPr>
                  <w:color w:val="000000"/>
                </w:rPr>
              </w:rPrChange>
            </w:rPr>
            <w:delText>var</w:delText>
          </w:r>
        </w:del>
        <w:del w:id="105" w:author="Karen Remmer [2]" w:date="2017-10-02T17:41:00Z">
          <w:r w:rsidR="006C14D7" w:rsidRPr="00015D33" w:rsidDel="00D358C4">
            <w:rPr>
              <w:color w:val="000000"/>
              <w:sz w:val="24"/>
              <w:szCs w:val="24"/>
              <w:rPrChange w:id="106" w:author="Karen Remmer [2]" w:date="2017-10-02T17:45:00Z">
                <w:rPr>
                  <w:color w:val="000000"/>
                </w:rPr>
              </w:rPrChange>
            </w:rPr>
            <w:delText>ie</w:delText>
          </w:r>
        </w:del>
        <w:del w:id="107" w:author="Karen Remmer [2]" w:date="2017-10-02T17:49:00Z">
          <w:r w:rsidR="006C14D7" w:rsidRPr="00015D33" w:rsidDel="00015D33">
            <w:rPr>
              <w:color w:val="000000"/>
              <w:sz w:val="24"/>
              <w:szCs w:val="24"/>
              <w:rPrChange w:id="108" w:author="Karen Remmer [2]" w:date="2017-10-02T17:45:00Z">
                <w:rPr>
                  <w:color w:val="000000"/>
                </w:rPr>
              </w:rPrChange>
            </w:rPr>
            <w:delText>s</w:delText>
          </w:r>
        </w:del>
      </w:ins>
      <w:ins w:id="109" w:author="Karen Remmer [2]" w:date="2017-10-02T17:50:00Z">
        <w:r w:rsidR="00015D33">
          <w:rPr>
            <w:color w:val="000000"/>
            <w:sz w:val="24"/>
            <w:szCs w:val="24"/>
          </w:rPr>
          <w:t xml:space="preserve"> with the transparency of the investor-state dispute settlement process</w:t>
        </w:r>
      </w:ins>
      <w:ins w:id="110" w:author="Karen Remmer [2]" w:date="2017-10-05T14:35:00Z">
        <w:r w:rsidR="00E26E90">
          <w:rPr>
            <w:color w:val="000000"/>
            <w:sz w:val="24"/>
            <w:szCs w:val="24"/>
          </w:rPr>
          <w:t>,</w:t>
        </w:r>
      </w:ins>
      <w:ins w:id="111" w:author="Karen Remmer [2]" w:date="2017-10-02T17:50:00Z">
        <w:r w:rsidR="00015D33">
          <w:rPr>
            <w:color w:val="000000"/>
            <w:sz w:val="24"/>
            <w:szCs w:val="24"/>
          </w:rPr>
          <w:t xml:space="preserve"> the relative availability of information to the international community</w:t>
        </w:r>
      </w:ins>
      <w:ins w:id="112" w:author="Karen Remmer [2]" w:date="2017-10-05T14:36:00Z">
        <w:r w:rsidR="00E26E90">
          <w:rPr>
            <w:color w:val="000000"/>
            <w:sz w:val="24"/>
            <w:szCs w:val="24"/>
          </w:rPr>
          <w:t>, a</w:t>
        </w:r>
      </w:ins>
      <w:ins w:id="113" w:author="Karen Remmer" w:date="2017-09-25T21:52:00Z">
        <w:del w:id="114" w:author="Karen Remmer [2]" w:date="2017-10-02T17:51:00Z">
          <w:r w:rsidR="00857256" w:rsidRPr="00015D33" w:rsidDel="00015D33">
            <w:rPr>
              <w:color w:val="000000"/>
              <w:sz w:val="24"/>
              <w:szCs w:val="24"/>
              <w:rPrChange w:id="115" w:author="Karen Remmer [2]" w:date="2017-10-02T17:45:00Z">
                <w:rPr>
                  <w:color w:val="000000"/>
                </w:rPr>
              </w:rPrChange>
            </w:rPr>
            <w:delText xml:space="preserve"> </w:delText>
          </w:r>
        </w:del>
      </w:ins>
      <w:ins w:id="116" w:author="Karen Remmer [2]" w:date="2017-10-05T14:35:00Z">
        <w:r w:rsidR="00E26E90">
          <w:rPr>
            <w:color w:val="000000"/>
            <w:sz w:val="24"/>
            <w:szCs w:val="24"/>
          </w:rPr>
          <w:t>nd the</w:t>
        </w:r>
      </w:ins>
      <w:ins w:id="117" w:author="Karen Remmer [2]" w:date="2017-10-05T14:37:00Z">
        <w:r w:rsidR="00E26E90">
          <w:rPr>
            <w:color w:val="000000"/>
            <w:sz w:val="24"/>
            <w:szCs w:val="24"/>
          </w:rPr>
          <w:t xml:space="preserve"> </w:t>
        </w:r>
      </w:ins>
      <w:ins w:id="118" w:author="Karen Remmer [2]" w:date="2017-10-05T14:39:00Z">
        <w:r w:rsidR="00E26E90">
          <w:rPr>
            <w:color w:val="000000"/>
            <w:sz w:val="24"/>
            <w:szCs w:val="24"/>
          </w:rPr>
          <w:t>accumulation</w:t>
        </w:r>
      </w:ins>
      <w:ins w:id="119" w:author="Karen Remmer [2]" w:date="2017-10-05T14:37:00Z">
        <w:r w:rsidR="00E26E90">
          <w:rPr>
            <w:color w:val="000000"/>
            <w:sz w:val="24"/>
            <w:szCs w:val="24"/>
          </w:rPr>
          <w:t xml:space="preserve"> of arbitral claims against a state </w:t>
        </w:r>
      </w:ins>
      <w:ins w:id="120" w:author="Karen Remmer [2]" w:date="2017-10-05T14:39:00Z">
        <w:r w:rsidR="00E26E90">
          <w:rPr>
            <w:color w:val="000000"/>
            <w:sz w:val="24"/>
            <w:szCs w:val="24"/>
          </w:rPr>
          <w:t>over time.</w:t>
        </w:r>
      </w:ins>
      <w:ins w:id="121" w:author="Karen Remmer" w:date="2017-09-25T21:52:00Z">
        <w:del w:id="122" w:author="Karen Remmer [2]" w:date="2017-10-02T17:51:00Z">
          <w:r w:rsidR="00857256" w:rsidRPr="00015D33" w:rsidDel="00015D33">
            <w:rPr>
              <w:color w:val="000000"/>
              <w:sz w:val="24"/>
              <w:szCs w:val="24"/>
              <w:rPrChange w:id="123" w:author="Karen Remmer [2]" w:date="2017-10-02T17:45:00Z">
                <w:rPr>
                  <w:color w:val="000000"/>
                </w:rPr>
              </w:rPrChange>
            </w:rPr>
            <w:delText>in response to the evolution of the system of dispute settlement over time</w:delText>
          </w:r>
        </w:del>
      </w:ins>
      <w:ins w:id="124" w:author="Karen Remmer" w:date="2017-09-26T15:35:00Z">
        <w:del w:id="125" w:author="Karen Remmer [2]" w:date="2017-10-02T17:51:00Z">
          <w:r w:rsidR="0007721E" w:rsidRPr="00015D33" w:rsidDel="00015D33">
            <w:rPr>
              <w:color w:val="000000"/>
              <w:sz w:val="24"/>
              <w:szCs w:val="24"/>
              <w:rPrChange w:id="126" w:author="Karen Remmer [2]" w:date="2017-10-02T17:45:00Z">
                <w:rPr>
                  <w:color w:val="000000"/>
                </w:rPr>
              </w:rPrChange>
            </w:rPr>
            <w:delText xml:space="preserve"> and </w:delText>
          </w:r>
        </w:del>
      </w:ins>
      <w:ins w:id="127" w:author="Karen Remmer" w:date="2017-09-26T15:46:00Z">
        <w:del w:id="128" w:author="Karen Remmer [2]" w:date="2017-10-02T17:51:00Z">
          <w:r w:rsidR="00BD7A29" w:rsidRPr="00015D33" w:rsidDel="00015D33">
            <w:rPr>
              <w:color w:val="000000"/>
              <w:sz w:val="24"/>
              <w:szCs w:val="24"/>
              <w:rPrChange w:id="129" w:author="Karen Remmer [2]" w:date="2017-10-02T17:45:00Z">
                <w:rPr>
                  <w:color w:val="000000"/>
                </w:rPr>
              </w:rPrChange>
            </w:rPr>
            <w:delText xml:space="preserve">the relative transparency of the </w:delText>
          </w:r>
        </w:del>
      </w:ins>
      <w:ins w:id="130" w:author="Karen Remmer" w:date="2017-09-26T15:35:00Z">
        <w:del w:id="131" w:author="Karen Remmer [2]" w:date="2017-10-02T17:51:00Z">
          <w:r w:rsidR="0007721E" w:rsidRPr="00015D33" w:rsidDel="00015D33">
            <w:rPr>
              <w:color w:val="000000"/>
              <w:sz w:val="24"/>
              <w:szCs w:val="24"/>
              <w:rPrChange w:id="132" w:author="Karen Remmer [2]" w:date="2017-10-02T17:45:00Z">
                <w:rPr>
                  <w:color w:val="000000"/>
                </w:rPr>
              </w:rPrChange>
            </w:rPr>
            <w:delText>dispute settlement venue</w:delText>
          </w:r>
        </w:del>
      </w:ins>
      <w:ins w:id="133" w:author="Karen Remmer" w:date="2017-09-26T15:55:00Z">
        <w:del w:id="134" w:author="Karen Remmer [2]" w:date="2017-10-02T17:51:00Z">
          <w:r w:rsidR="00FB5362" w:rsidRPr="00015D33" w:rsidDel="00015D33">
            <w:rPr>
              <w:color w:val="000000"/>
              <w:sz w:val="24"/>
              <w:szCs w:val="24"/>
              <w:rPrChange w:id="135" w:author="Karen Remmer [2]" w:date="2017-10-02T17:45:00Z">
                <w:rPr>
                  <w:color w:val="000000"/>
                </w:rPr>
              </w:rPrChange>
            </w:rPr>
            <w:delText>.</w:delText>
          </w:r>
        </w:del>
      </w:ins>
      <w:ins w:id="136" w:author="Karen Remmer" w:date="2017-09-26T15:52:00Z">
        <w:r w:rsidR="00BD7A29" w:rsidRPr="00103CB0">
          <w:rPr>
            <w:sz w:val="24"/>
            <w:szCs w:val="24"/>
          </w:rPr>
          <w:t xml:space="preserve"> </w:t>
        </w:r>
      </w:ins>
      <w:moveToRangeStart w:id="137" w:author="Karen Remmer" w:date="2017-09-26T15:52:00Z" w:name="move494204498"/>
      <w:moveTo w:id="138" w:author="Karen Remmer" w:date="2017-09-26T15:52:00Z">
        <w:r w:rsidR="00BD7A29" w:rsidRPr="00103CB0">
          <w:rPr>
            <w:sz w:val="24"/>
            <w:szCs w:val="24"/>
          </w:rPr>
          <w:t xml:space="preserve">The </w:t>
        </w:r>
        <w:r w:rsidR="00BD7A29" w:rsidRPr="00103CB0">
          <w:rPr>
            <w:spacing w:val="5"/>
            <w:sz w:val="24"/>
            <w:szCs w:val="24"/>
          </w:rPr>
          <w:t xml:space="preserve"> </w:t>
        </w:r>
        <w:r w:rsidR="00BD7A29" w:rsidRPr="00103CB0">
          <w:rPr>
            <w:sz w:val="24"/>
            <w:szCs w:val="24"/>
          </w:rPr>
          <w:t>ce</w:t>
        </w:r>
        <w:r w:rsidR="00BD7A29" w:rsidRPr="00103CB0">
          <w:rPr>
            <w:spacing w:val="-6"/>
            <w:sz w:val="24"/>
            <w:szCs w:val="24"/>
          </w:rPr>
          <w:t>n</w:t>
        </w:r>
        <w:r w:rsidR="00BD7A29" w:rsidRPr="00103CB0">
          <w:rPr>
            <w:sz w:val="24"/>
            <w:szCs w:val="24"/>
          </w:rPr>
          <w:t xml:space="preserve">tral </w:t>
        </w:r>
        <w:r w:rsidR="00BD7A29" w:rsidRPr="00103CB0">
          <w:rPr>
            <w:spacing w:val="23"/>
            <w:sz w:val="24"/>
            <w:szCs w:val="24"/>
          </w:rPr>
          <w:t xml:space="preserve"> </w:t>
        </w:r>
        <w:r w:rsidR="00BD7A29" w:rsidRPr="00103CB0">
          <w:rPr>
            <w:sz w:val="24"/>
            <w:szCs w:val="24"/>
          </w:rPr>
          <w:t xml:space="preserve">implication </w:t>
        </w:r>
        <w:r w:rsidR="00BD7A29" w:rsidRPr="00103CB0">
          <w:rPr>
            <w:spacing w:val="19"/>
            <w:sz w:val="24"/>
            <w:szCs w:val="24"/>
          </w:rPr>
          <w:t xml:space="preserve"> </w:t>
        </w:r>
        <w:r w:rsidR="00BD7A29" w:rsidRPr="00103CB0">
          <w:rPr>
            <w:sz w:val="24"/>
            <w:szCs w:val="24"/>
          </w:rPr>
          <w:t>of</w:t>
        </w:r>
        <w:r w:rsidR="00BD7A29" w:rsidRPr="00103CB0">
          <w:rPr>
            <w:spacing w:val="23"/>
            <w:sz w:val="24"/>
            <w:szCs w:val="24"/>
          </w:rPr>
          <w:t xml:space="preserve"> </w:t>
        </w:r>
        <w:r w:rsidR="00BD7A29" w:rsidRPr="00103CB0">
          <w:rPr>
            <w:sz w:val="24"/>
            <w:szCs w:val="24"/>
          </w:rPr>
          <w:t>these  findings</w:t>
        </w:r>
        <w:r w:rsidR="00BD7A29" w:rsidRPr="00103CB0">
          <w:rPr>
            <w:spacing w:val="43"/>
            <w:sz w:val="24"/>
            <w:szCs w:val="24"/>
          </w:rPr>
          <w:t xml:space="preserve"> </w:t>
        </w:r>
        <w:r w:rsidR="00BD7A29" w:rsidRPr="00103CB0">
          <w:rPr>
            <w:sz w:val="24"/>
            <w:szCs w:val="24"/>
          </w:rPr>
          <w:t>for</w:t>
        </w:r>
        <w:r w:rsidR="00BD7A29" w:rsidRPr="00103CB0">
          <w:rPr>
            <w:spacing w:val="33"/>
            <w:sz w:val="24"/>
            <w:szCs w:val="24"/>
          </w:rPr>
          <w:t xml:space="preserve"> </w:t>
        </w:r>
        <w:r w:rsidR="00BD7A29" w:rsidRPr="00103CB0">
          <w:rPr>
            <w:sz w:val="24"/>
            <w:szCs w:val="24"/>
          </w:rPr>
          <w:t xml:space="preserve">the </w:t>
        </w:r>
        <w:r w:rsidR="00BD7A29" w:rsidRPr="00103CB0">
          <w:rPr>
            <w:spacing w:val="8"/>
            <w:sz w:val="24"/>
            <w:szCs w:val="24"/>
          </w:rPr>
          <w:t xml:space="preserve"> </w:t>
        </w:r>
        <w:r w:rsidR="00BD7A29" w:rsidRPr="00103CB0">
          <w:rPr>
            <w:sz w:val="24"/>
            <w:szCs w:val="24"/>
          </w:rPr>
          <w:t xml:space="preserve">broader </w:t>
        </w:r>
        <w:r w:rsidR="00BD7A29" w:rsidRPr="00103CB0">
          <w:rPr>
            <w:spacing w:val="18"/>
            <w:sz w:val="24"/>
            <w:szCs w:val="24"/>
          </w:rPr>
          <w:t xml:space="preserve"> </w:t>
        </w:r>
        <w:r w:rsidR="00BD7A29" w:rsidRPr="00103CB0">
          <w:rPr>
            <w:spacing w:val="6"/>
            <w:sz w:val="24"/>
            <w:szCs w:val="24"/>
          </w:rPr>
          <w:t>b</w:t>
        </w:r>
        <w:r w:rsidR="00BD7A29" w:rsidRPr="00103CB0">
          <w:rPr>
            <w:spacing w:val="7"/>
            <w:sz w:val="24"/>
            <w:szCs w:val="24"/>
          </w:rPr>
          <w:t>o</w:t>
        </w:r>
        <w:r w:rsidR="00BD7A29" w:rsidRPr="00103CB0">
          <w:rPr>
            <w:sz w:val="24"/>
            <w:szCs w:val="24"/>
          </w:rPr>
          <w:t>dy</w:t>
        </w:r>
        <w:r w:rsidR="00BD7A29" w:rsidRPr="00103CB0">
          <w:rPr>
            <w:spacing w:val="55"/>
            <w:sz w:val="24"/>
            <w:szCs w:val="24"/>
          </w:rPr>
          <w:t xml:space="preserve"> </w:t>
        </w:r>
        <w:r w:rsidR="00BD7A29" w:rsidRPr="00103CB0">
          <w:rPr>
            <w:sz w:val="24"/>
            <w:szCs w:val="24"/>
          </w:rPr>
          <w:t xml:space="preserve">of </w:t>
        </w:r>
        <w:r w:rsidR="00BD7A29" w:rsidRPr="00103CB0">
          <w:rPr>
            <w:w w:val="109"/>
            <w:sz w:val="24"/>
            <w:szCs w:val="24"/>
          </w:rPr>
          <w:t>literature</w:t>
        </w:r>
        <w:r w:rsidR="00BD7A29" w:rsidRPr="00103CB0">
          <w:rPr>
            <w:spacing w:val="21"/>
            <w:w w:val="109"/>
            <w:sz w:val="24"/>
            <w:szCs w:val="24"/>
          </w:rPr>
          <w:t xml:space="preserve"> </w:t>
        </w:r>
        <w:r w:rsidR="00BD7A29" w:rsidRPr="00103CB0">
          <w:rPr>
            <w:sz w:val="24"/>
            <w:szCs w:val="24"/>
          </w:rPr>
          <w:t>on</w:t>
        </w:r>
        <w:r w:rsidR="00BD7A29" w:rsidRPr="00103CB0">
          <w:rPr>
            <w:spacing w:val="31"/>
            <w:sz w:val="24"/>
            <w:szCs w:val="24"/>
          </w:rPr>
          <w:t xml:space="preserve"> </w:t>
        </w:r>
        <w:r w:rsidR="00BD7A29" w:rsidRPr="00103CB0">
          <w:rPr>
            <w:w w:val="108"/>
            <w:sz w:val="24"/>
            <w:szCs w:val="24"/>
          </w:rPr>
          <w:t>i</w:t>
        </w:r>
        <w:r w:rsidR="00BD7A29" w:rsidRPr="00103CB0">
          <w:rPr>
            <w:spacing w:val="-8"/>
            <w:w w:val="108"/>
            <w:sz w:val="24"/>
            <w:szCs w:val="24"/>
          </w:rPr>
          <w:t>n</w:t>
        </w:r>
        <w:r w:rsidR="00BD7A29" w:rsidRPr="00103CB0">
          <w:rPr>
            <w:w w:val="108"/>
            <w:sz w:val="24"/>
            <w:szCs w:val="24"/>
          </w:rPr>
          <w:t>ternational</w:t>
        </w:r>
        <w:r w:rsidR="00BD7A29" w:rsidRPr="00103CB0">
          <w:rPr>
            <w:spacing w:val="25"/>
            <w:w w:val="108"/>
            <w:sz w:val="24"/>
            <w:szCs w:val="24"/>
          </w:rPr>
          <w:t xml:space="preserve"> </w:t>
        </w:r>
        <w:r w:rsidR="00BD7A29" w:rsidRPr="00103CB0">
          <w:rPr>
            <w:w w:val="108"/>
            <w:sz w:val="24"/>
            <w:szCs w:val="24"/>
          </w:rPr>
          <w:t>institutions</w:t>
        </w:r>
        <w:r w:rsidR="00BD7A29" w:rsidRPr="00103CB0">
          <w:rPr>
            <w:spacing w:val="22"/>
            <w:w w:val="108"/>
            <w:sz w:val="24"/>
            <w:szCs w:val="24"/>
          </w:rPr>
          <w:t xml:space="preserve"> </w:t>
        </w:r>
        <w:r w:rsidR="00BD7A29" w:rsidRPr="00103CB0">
          <w:rPr>
            <w:sz w:val="24"/>
            <w:szCs w:val="24"/>
          </w:rPr>
          <w:t>is</w:t>
        </w:r>
        <w:r w:rsidR="00BD7A29" w:rsidRPr="00103CB0">
          <w:rPr>
            <w:spacing w:val="23"/>
            <w:sz w:val="24"/>
            <w:szCs w:val="24"/>
          </w:rPr>
          <w:t xml:space="preserve"> </w:t>
        </w:r>
        <w:r w:rsidR="00BD7A29" w:rsidRPr="00103CB0">
          <w:rPr>
            <w:sz w:val="24"/>
            <w:szCs w:val="24"/>
          </w:rPr>
          <w:t xml:space="preserve">that </w:t>
        </w:r>
        <w:r w:rsidR="00BD7A29" w:rsidRPr="00103CB0">
          <w:rPr>
            <w:spacing w:val="35"/>
            <w:sz w:val="24"/>
            <w:szCs w:val="24"/>
          </w:rPr>
          <w:t xml:space="preserve"> </w:t>
        </w:r>
        <w:r w:rsidR="00BD7A29" w:rsidRPr="00103CB0">
          <w:rPr>
            <w:w w:val="109"/>
            <w:sz w:val="24"/>
            <w:szCs w:val="24"/>
          </w:rPr>
          <w:t>reputational</w:t>
        </w:r>
        <w:r w:rsidR="00BD7A29" w:rsidRPr="00103CB0">
          <w:rPr>
            <w:spacing w:val="21"/>
            <w:w w:val="109"/>
            <w:sz w:val="24"/>
            <w:szCs w:val="24"/>
          </w:rPr>
          <w:t xml:space="preserve"> </w:t>
        </w:r>
        <w:r w:rsidR="00BD7A29" w:rsidRPr="00103CB0">
          <w:rPr>
            <w:sz w:val="24"/>
            <w:szCs w:val="24"/>
          </w:rPr>
          <w:t>me</w:t>
        </w:r>
        <w:r w:rsidR="00BD7A29" w:rsidRPr="00103CB0">
          <w:rPr>
            <w:spacing w:val="-7"/>
            <w:sz w:val="24"/>
            <w:szCs w:val="24"/>
          </w:rPr>
          <w:t>c</w:t>
        </w:r>
        <w:r w:rsidR="00BD7A29" w:rsidRPr="00103CB0">
          <w:rPr>
            <w:sz w:val="24"/>
            <w:szCs w:val="24"/>
          </w:rPr>
          <w:t>hanisms  for effecti</w:t>
        </w:r>
        <w:r w:rsidR="00BD7A29" w:rsidRPr="00103CB0">
          <w:rPr>
            <w:spacing w:val="-7"/>
            <w:sz w:val="24"/>
            <w:szCs w:val="24"/>
          </w:rPr>
          <w:t>v</w:t>
        </w:r>
        <w:r w:rsidR="00BD7A29" w:rsidRPr="00103CB0">
          <w:rPr>
            <w:sz w:val="24"/>
            <w:szCs w:val="24"/>
          </w:rPr>
          <w:t>e</w:t>
        </w:r>
        <w:r w:rsidR="00BD7A29" w:rsidRPr="00103CB0">
          <w:rPr>
            <w:spacing w:val="38"/>
            <w:sz w:val="24"/>
            <w:szCs w:val="24"/>
          </w:rPr>
          <w:t xml:space="preserve"> </w:t>
        </w:r>
        <w:r w:rsidR="00BD7A29" w:rsidRPr="00103CB0">
          <w:rPr>
            <w:sz w:val="24"/>
            <w:szCs w:val="24"/>
          </w:rPr>
          <w:t>trea</w:t>
        </w:r>
        <w:r w:rsidR="00BD7A29" w:rsidRPr="00103CB0">
          <w:rPr>
            <w:spacing w:val="-7"/>
            <w:sz w:val="24"/>
            <w:szCs w:val="24"/>
          </w:rPr>
          <w:t>t</w:t>
        </w:r>
        <w:r w:rsidR="00BD7A29" w:rsidRPr="00103CB0">
          <w:rPr>
            <w:sz w:val="24"/>
            <w:szCs w:val="24"/>
          </w:rPr>
          <w:t xml:space="preserve">y </w:t>
        </w:r>
        <w:r w:rsidR="00BD7A29" w:rsidRPr="00103CB0">
          <w:rPr>
            <w:spacing w:val="60"/>
            <w:sz w:val="24"/>
            <w:szCs w:val="24"/>
          </w:rPr>
          <w:t xml:space="preserve"> </w:t>
        </w:r>
        <w:r w:rsidR="00BD7A29" w:rsidRPr="00103CB0">
          <w:rPr>
            <w:w w:val="101"/>
            <w:sz w:val="24"/>
            <w:szCs w:val="24"/>
          </w:rPr>
          <w:t>enforceme</w:t>
        </w:r>
        <w:r w:rsidR="00BD7A29" w:rsidRPr="00103CB0">
          <w:rPr>
            <w:spacing w:val="-6"/>
            <w:w w:val="101"/>
            <w:sz w:val="24"/>
            <w:szCs w:val="24"/>
          </w:rPr>
          <w:t>n</w:t>
        </w:r>
        <w:r w:rsidR="00BD7A29" w:rsidRPr="00103CB0">
          <w:rPr>
            <w:w w:val="137"/>
            <w:sz w:val="24"/>
            <w:szCs w:val="24"/>
          </w:rPr>
          <w:t>t</w:t>
        </w:r>
        <w:r w:rsidR="00BD7A29" w:rsidRPr="00103CB0">
          <w:rPr>
            <w:sz w:val="24"/>
            <w:szCs w:val="24"/>
          </w:rPr>
          <w:t xml:space="preserve"> </w:t>
        </w:r>
        <w:r w:rsidR="00BD7A29" w:rsidRPr="00103CB0">
          <w:rPr>
            <w:spacing w:val="-12"/>
            <w:sz w:val="24"/>
            <w:szCs w:val="24"/>
          </w:rPr>
          <w:t xml:space="preserve"> </w:t>
        </w:r>
        <w:r w:rsidR="00BD7A29" w:rsidRPr="00103CB0">
          <w:rPr>
            <w:sz w:val="24"/>
            <w:szCs w:val="24"/>
          </w:rPr>
          <w:t xml:space="preserve">cannot </w:t>
        </w:r>
        <w:r w:rsidR="00BD7A29" w:rsidRPr="00103CB0">
          <w:rPr>
            <w:spacing w:val="33"/>
            <w:sz w:val="24"/>
            <w:szCs w:val="24"/>
          </w:rPr>
          <w:t xml:space="preserve"> </w:t>
        </w:r>
        <w:r w:rsidR="00BD7A29" w:rsidRPr="00103CB0">
          <w:rPr>
            <w:spacing w:val="6"/>
            <w:sz w:val="24"/>
            <w:szCs w:val="24"/>
          </w:rPr>
          <w:t>b</w:t>
        </w:r>
        <w:r w:rsidR="00BD7A29" w:rsidRPr="00103CB0">
          <w:rPr>
            <w:sz w:val="24"/>
            <w:szCs w:val="24"/>
          </w:rPr>
          <w:t>e</w:t>
        </w:r>
        <w:r w:rsidR="00BD7A29" w:rsidRPr="00103CB0">
          <w:rPr>
            <w:spacing w:val="54"/>
            <w:sz w:val="24"/>
            <w:szCs w:val="24"/>
          </w:rPr>
          <w:t xml:space="preserve"> </w:t>
        </w:r>
        <w:r w:rsidR="00BD7A29" w:rsidRPr="00103CB0">
          <w:rPr>
            <w:sz w:val="24"/>
            <w:szCs w:val="24"/>
          </w:rPr>
          <w:t>ta</w:t>
        </w:r>
        <w:r w:rsidR="00BD7A29" w:rsidRPr="00103CB0">
          <w:rPr>
            <w:spacing w:val="-6"/>
            <w:sz w:val="24"/>
            <w:szCs w:val="24"/>
          </w:rPr>
          <w:t>k</w:t>
        </w:r>
        <w:r w:rsidR="00BD7A29" w:rsidRPr="00103CB0">
          <w:rPr>
            <w:sz w:val="24"/>
            <w:szCs w:val="24"/>
          </w:rPr>
          <w:t xml:space="preserve">en </w:t>
        </w:r>
        <w:r w:rsidR="00BD7A29" w:rsidRPr="00103CB0">
          <w:rPr>
            <w:spacing w:val="33"/>
            <w:sz w:val="24"/>
            <w:szCs w:val="24"/>
          </w:rPr>
          <w:t xml:space="preserve"> </w:t>
        </w:r>
        <w:r w:rsidR="00BD7A29" w:rsidRPr="00103CB0">
          <w:rPr>
            <w:sz w:val="24"/>
            <w:szCs w:val="24"/>
          </w:rPr>
          <w:t>as</w:t>
        </w:r>
        <w:r w:rsidR="00BD7A29" w:rsidRPr="00103CB0">
          <w:rPr>
            <w:spacing w:val="56"/>
            <w:sz w:val="24"/>
            <w:szCs w:val="24"/>
          </w:rPr>
          <w:t xml:space="preserve"> </w:t>
        </w:r>
        <w:r w:rsidR="00BD7A29" w:rsidRPr="00103CB0">
          <w:rPr>
            <w:sz w:val="24"/>
            <w:szCs w:val="24"/>
          </w:rPr>
          <w:t>gi</w:t>
        </w:r>
        <w:r w:rsidR="00BD7A29" w:rsidRPr="00103CB0">
          <w:rPr>
            <w:spacing w:val="-6"/>
            <w:sz w:val="24"/>
            <w:szCs w:val="24"/>
          </w:rPr>
          <w:t>v</w:t>
        </w:r>
        <w:r w:rsidR="00BD7A29" w:rsidRPr="00103CB0">
          <w:rPr>
            <w:sz w:val="24"/>
            <w:szCs w:val="24"/>
          </w:rPr>
          <w:t>en</w:t>
        </w:r>
        <w:r w:rsidR="00BD7A29" w:rsidRPr="00103CB0">
          <w:rPr>
            <w:spacing w:val="52"/>
            <w:sz w:val="24"/>
            <w:szCs w:val="24"/>
          </w:rPr>
          <w:t xml:space="preserve"> </w:t>
        </w:r>
        <w:r w:rsidR="00BD7A29" w:rsidRPr="00103CB0">
          <w:rPr>
            <w:sz w:val="24"/>
            <w:szCs w:val="24"/>
          </w:rPr>
          <w:t xml:space="preserve">but </w:t>
        </w:r>
        <w:r w:rsidR="00BD7A29" w:rsidRPr="00103CB0">
          <w:rPr>
            <w:spacing w:val="31"/>
            <w:sz w:val="24"/>
            <w:szCs w:val="24"/>
          </w:rPr>
          <w:t xml:space="preserve"> </w:t>
        </w:r>
        <w:r w:rsidR="00BD7A29" w:rsidRPr="00103CB0">
          <w:rPr>
            <w:sz w:val="24"/>
            <w:szCs w:val="24"/>
          </w:rPr>
          <w:t xml:space="preserve">instead </w:t>
        </w:r>
        <w:r w:rsidR="00BD7A29" w:rsidRPr="00103CB0">
          <w:rPr>
            <w:spacing w:val="36"/>
            <w:sz w:val="24"/>
            <w:szCs w:val="24"/>
          </w:rPr>
          <w:t xml:space="preserve"> </w:t>
        </w:r>
        <w:r w:rsidR="00BD7A29" w:rsidRPr="00103CB0">
          <w:rPr>
            <w:sz w:val="24"/>
            <w:szCs w:val="24"/>
          </w:rPr>
          <w:t xml:space="preserve">need </w:t>
        </w:r>
        <w:r w:rsidR="00BD7A29" w:rsidRPr="00103CB0">
          <w:rPr>
            <w:spacing w:val="2"/>
            <w:sz w:val="24"/>
            <w:szCs w:val="24"/>
          </w:rPr>
          <w:t xml:space="preserve"> </w:t>
        </w:r>
        <w:r w:rsidR="00BD7A29" w:rsidRPr="00103CB0">
          <w:rPr>
            <w:w w:val="111"/>
            <w:sz w:val="24"/>
            <w:szCs w:val="24"/>
          </w:rPr>
          <w:t xml:space="preserve">to </w:t>
        </w:r>
        <w:r w:rsidR="00BD7A29" w:rsidRPr="00103CB0">
          <w:rPr>
            <w:spacing w:val="6"/>
            <w:sz w:val="24"/>
            <w:szCs w:val="24"/>
          </w:rPr>
          <w:t>b</w:t>
        </w:r>
        <w:r w:rsidR="00BD7A29" w:rsidRPr="00103CB0">
          <w:rPr>
            <w:sz w:val="24"/>
            <w:szCs w:val="24"/>
          </w:rPr>
          <w:t>e</w:t>
        </w:r>
        <w:r w:rsidR="00BD7A29" w:rsidRPr="00103CB0">
          <w:rPr>
            <w:spacing w:val="25"/>
            <w:sz w:val="24"/>
            <w:szCs w:val="24"/>
          </w:rPr>
          <w:t xml:space="preserve"> </w:t>
        </w:r>
        <w:r w:rsidR="00BD7A29" w:rsidRPr="00103CB0">
          <w:rPr>
            <w:sz w:val="24"/>
            <w:szCs w:val="24"/>
          </w:rPr>
          <w:t>explored</w:t>
        </w:r>
        <w:r w:rsidR="00BD7A29" w:rsidRPr="00103CB0">
          <w:rPr>
            <w:spacing w:val="44"/>
            <w:sz w:val="24"/>
            <w:szCs w:val="24"/>
          </w:rPr>
          <w:t xml:space="preserve"> </w:t>
        </w:r>
        <w:r w:rsidR="00BD7A29" w:rsidRPr="00103CB0">
          <w:rPr>
            <w:sz w:val="24"/>
            <w:szCs w:val="24"/>
          </w:rPr>
          <w:t>on</w:t>
        </w:r>
        <w:r w:rsidR="00BD7A29" w:rsidRPr="00103CB0">
          <w:rPr>
            <w:spacing w:val="24"/>
            <w:sz w:val="24"/>
            <w:szCs w:val="24"/>
          </w:rPr>
          <w:t xml:space="preserve"> </w:t>
        </w:r>
        <w:r w:rsidR="00BD7A29" w:rsidRPr="00103CB0">
          <w:rPr>
            <w:sz w:val="24"/>
            <w:szCs w:val="24"/>
          </w:rPr>
          <w:t>the</w:t>
        </w:r>
        <w:r w:rsidR="00BD7A29" w:rsidRPr="00103CB0">
          <w:rPr>
            <w:spacing w:val="51"/>
            <w:sz w:val="24"/>
            <w:szCs w:val="24"/>
          </w:rPr>
          <w:t xml:space="preserve"> </w:t>
        </w:r>
        <w:r w:rsidR="00BD7A29" w:rsidRPr="00103CB0">
          <w:rPr>
            <w:sz w:val="24"/>
            <w:szCs w:val="24"/>
          </w:rPr>
          <w:t>basis</w:t>
        </w:r>
        <w:r w:rsidR="00BD7A29" w:rsidRPr="00103CB0">
          <w:rPr>
            <w:spacing w:val="33"/>
            <w:sz w:val="24"/>
            <w:szCs w:val="24"/>
          </w:rPr>
          <w:t xml:space="preserve"> </w:t>
        </w:r>
        <w:r w:rsidR="00BD7A29" w:rsidRPr="00103CB0">
          <w:rPr>
            <w:sz w:val="24"/>
            <w:szCs w:val="24"/>
          </w:rPr>
          <w:t>of</w:t>
        </w:r>
        <w:r w:rsidR="00BD7A29" w:rsidRPr="00103CB0">
          <w:rPr>
            <w:spacing w:val="7"/>
            <w:sz w:val="24"/>
            <w:szCs w:val="24"/>
          </w:rPr>
          <w:t xml:space="preserve"> </w:t>
        </w:r>
        <w:r w:rsidR="00BD7A29" w:rsidRPr="00103CB0">
          <w:rPr>
            <w:sz w:val="24"/>
            <w:szCs w:val="24"/>
          </w:rPr>
          <w:t>a</w:t>
        </w:r>
        <w:r w:rsidR="00BD7A29" w:rsidRPr="00103CB0">
          <w:rPr>
            <w:spacing w:val="29"/>
            <w:sz w:val="24"/>
            <w:szCs w:val="24"/>
          </w:rPr>
          <w:t xml:space="preserve"> </w:t>
        </w:r>
        <w:r w:rsidR="00BD7A29" w:rsidRPr="00103CB0">
          <w:rPr>
            <w:sz w:val="24"/>
            <w:szCs w:val="24"/>
          </w:rPr>
          <w:t>more</w:t>
        </w:r>
        <w:r w:rsidR="00BD7A29" w:rsidRPr="00103CB0">
          <w:rPr>
            <w:spacing w:val="29"/>
            <w:sz w:val="24"/>
            <w:szCs w:val="24"/>
          </w:rPr>
          <w:t xml:space="preserve"> </w:t>
        </w:r>
        <w:r w:rsidR="00BD7A29" w:rsidRPr="00103CB0">
          <w:rPr>
            <w:spacing w:val="-7"/>
            <w:sz w:val="24"/>
            <w:szCs w:val="24"/>
          </w:rPr>
          <w:t>n</w:t>
        </w:r>
        <w:r w:rsidR="00BD7A29" w:rsidRPr="00103CB0">
          <w:rPr>
            <w:sz w:val="24"/>
            <w:szCs w:val="24"/>
          </w:rPr>
          <w:t xml:space="preserve">uanced </w:t>
        </w:r>
        <w:r w:rsidR="00BD7A29" w:rsidRPr="00103CB0">
          <w:rPr>
            <w:spacing w:val="3"/>
            <w:sz w:val="24"/>
            <w:szCs w:val="24"/>
          </w:rPr>
          <w:t xml:space="preserve"> </w:t>
        </w:r>
        <w:r w:rsidR="00BD7A29" w:rsidRPr="00103CB0">
          <w:rPr>
            <w:sz w:val="24"/>
            <w:szCs w:val="24"/>
          </w:rPr>
          <w:t>approa</w:t>
        </w:r>
        <w:r w:rsidR="00BD7A29" w:rsidRPr="00103CB0">
          <w:rPr>
            <w:spacing w:val="-6"/>
            <w:sz w:val="24"/>
            <w:szCs w:val="24"/>
          </w:rPr>
          <w:t>c</w:t>
        </w:r>
        <w:r w:rsidR="00BD7A29" w:rsidRPr="00103CB0">
          <w:rPr>
            <w:sz w:val="24"/>
            <w:szCs w:val="24"/>
          </w:rPr>
          <w:t xml:space="preserve">h </w:t>
        </w:r>
        <w:r w:rsidR="00BD7A29" w:rsidRPr="00103CB0">
          <w:rPr>
            <w:spacing w:val="14"/>
            <w:sz w:val="24"/>
            <w:szCs w:val="24"/>
          </w:rPr>
          <w:t xml:space="preserve"> </w:t>
        </w:r>
        <w:r w:rsidR="00BD7A29" w:rsidRPr="00103CB0">
          <w:rPr>
            <w:sz w:val="24"/>
            <w:szCs w:val="24"/>
          </w:rPr>
          <w:t>addressing  the</w:t>
        </w:r>
        <w:r w:rsidR="00BD7A29" w:rsidRPr="00103CB0">
          <w:rPr>
            <w:spacing w:val="51"/>
            <w:sz w:val="24"/>
            <w:szCs w:val="24"/>
          </w:rPr>
          <w:t xml:space="preserve"> </w:t>
        </w:r>
        <w:r w:rsidR="00BD7A29" w:rsidRPr="00103CB0">
          <w:rPr>
            <w:w w:val="103"/>
            <w:sz w:val="24"/>
            <w:szCs w:val="24"/>
          </w:rPr>
          <w:t>pi</w:t>
        </w:r>
        <w:r w:rsidR="00BD7A29" w:rsidRPr="00103CB0">
          <w:rPr>
            <w:spacing w:val="-7"/>
            <w:w w:val="103"/>
            <w:sz w:val="24"/>
            <w:szCs w:val="24"/>
          </w:rPr>
          <w:t>v</w:t>
        </w:r>
        <w:r w:rsidR="00BD7A29" w:rsidRPr="00103CB0">
          <w:rPr>
            <w:w w:val="108"/>
            <w:sz w:val="24"/>
            <w:szCs w:val="24"/>
          </w:rPr>
          <w:t xml:space="preserve">otal </w:t>
        </w:r>
        <w:r w:rsidR="00BD7A29" w:rsidRPr="00103CB0">
          <w:rPr>
            <w:sz w:val="24"/>
            <w:szCs w:val="24"/>
          </w:rPr>
          <w:t>issues</w:t>
        </w:r>
        <w:r w:rsidR="00BD7A29" w:rsidRPr="00103CB0">
          <w:rPr>
            <w:spacing w:val="18"/>
            <w:sz w:val="24"/>
            <w:szCs w:val="24"/>
          </w:rPr>
          <w:t xml:space="preserve"> </w:t>
        </w:r>
        <w:r w:rsidR="00BD7A29" w:rsidRPr="00103CB0">
          <w:rPr>
            <w:sz w:val="24"/>
            <w:szCs w:val="24"/>
          </w:rPr>
          <w:t>of</w:t>
        </w:r>
        <w:r w:rsidR="00BD7A29" w:rsidRPr="00103CB0">
          <w:rPr>
            <w:spacing w:val="6"/>
            <w:sz w:val="24"/>
            <w:szCs w:val="24"/>
          </w:rPr>
          <w:t xml:space="preserve"> </w:t>
        </w:r>
        <w:r w:rsidR="00BD7A29" w:rsidRPr="00103CB0">
          <w:rPr>
            <w:w w:val="109"/>
            <w:sz w:val="24"/>
            <w:szCs w:val="24"/>
          </w:rPr>
          <w:t>institutional</w:t>
        </w:r>
        <w:r w:rsidR="00BD7A29" w:rsidRPr="00103CB0">
          <w:rPr>
            <w:spacing w:val="13"/>
            <w:w w:val="109"/>
            <w:sz w:val="24"/>
            <w:szCs w:val="24"/>
          </w:rPr>
          <w:t xml:space="preserve"> </w:t>
        </w:r>
        <w:r w:rsidR="00BD7A29" w:rsidRPr="00103CB0">
          <w:rPr>
            <w:sz w:val="24"/>
            <w:szCs w:val="24"/>
          </w:rPr>
          <w:t>design</w:t>
        </w:r>
        <w:r w:rsidR="00BD7A29" w:rsidRPr="00103CB0">
          <w:rPr>
            <w:spacing w:val="24"/>
            <w:sz w:val="24"/>
            <w:szCs w:val="24"/>
          </w:rPr>
          <w:t xml:space="preserve"> </w:t>
        </w:r>
        <w:r w:rsidR="00BD7A29" w:rsidRPr="00103CB0">
          <w:rPr>
            <w:sz w:val="24"/>
            <w:szCs w:val="24"/>
          </w:rPr>
          <w:t>and</w:t>
        </w:r>
        <w:r w:rsidR="00BD7A29" w:rsidRPr="00103CB0">
          <w:rPr>
            <w:spacing w:val="46"/>
            <w:sz w:val="24"/>
            <w:szCs w:val="24"/>
          </w:rPr>
          <w:t xml:space="preserve"> </w:t>
        </w:r>
        <w:r w:rsidR="00BD7A29" w:rsidRPr="00103CB0">
          <w:rPr>
            <w:sz w:val="24"/>
            <w:szCs w:val="24"/>
          </w:rPr>
          <w:t xml:space="preserve">related </w:t>
        </w:r>
        <w:r w:rsidR="00BD7A29" w:rsidRPr="00103CB0">
          <w:rPr>
            <w:spacing w:val="4"/>
            <w:sz w:val="24"/>
            <w:szCs w:val="24"/>
          </w:rPr>
          <w:t xml:space="preserve"> </w:t>
        </w:r>
        <w:r w:rsidR="00BD7A29" w:rsidRPr="00103CB0">
          <w:rPr>
            <w:sz w:val="24"/>
            <w:szCs w:val="24"/>
          </w:rPr>
          <w:t xml:space="preserve">information </w:t>
        </w:r>
        <w:r w:rsidR="00BD7A29" w:rsidRPr="00103CB0">
          <w:rPr>
            <w:spacing w:val="15"/>
            <w:sz w:val="24"/>
            <w:szCs w:val="24"/>
          </w:rPr>
          <w:t xml:space="preserve"> </w:t>
        </w:r>
        <w:r w:rsidR="00BD7A29" w:rsidRPr="00103CB0">
          <w:rPr>
            <w:w w:val="104"/>
            <w:sz w:val="24"/>
            <w:szCs w:val="24"/>
          </w:rPr>
          <w:t>costs.</w:t>
        </w:r>
      </w:moveTo>
      <w:moveToRangeEnd w:id="137"/>
    </w:p>
    <w:bookmarkEnd w:id="3"/>
    <w:p w14:paraId="33B807AB" w14:textId="4BD55358" w:rsidR="000A768D" w:rsidDel="00462171" w:rsidRDefault="006C1B1D">
      <w:pPr>
        <w:spacing w:line="242" w:lineRule="auto"/>
        <w:ind w:left="475" w:right="433"/>
        <w:jc w:val="both"/>
        <w:rPr>
          <w:del w:id="139" w:author="Karen Remmer [2]" w:date="2017-10-05T15:36:00Z"/>
          <w:sz w:val="24"/>
          <w:szCs w:val="24"/>
        </w:rPr>
      </w:pPr>
      <w:del w:id="140" w:author="Karen Remmer [2]" w:date="2017-10-02T17:52:00Z">
        <w:r w:rsidDel="00015D33">
          <w:rPr>
            <w:sz w:val="24"/>
            <w:szCs w:val="24"/>
          </w:rPr>
          <w:delText xml:space="preserve">  Existing </w:delText>
        </w:r>
        <w:r w:rsidDel="00015D33">
          <w:rPr>
            <w:spacing w:val="4"/>
            <w:sz w:val="24"/>
            <w:szCs w:val="24"/>
          </w:rPr>
          <w:delText xml:space="preserve"> </w:delText>
        </w:r>
        <w:r w:rsidDel="00015D33">
          <w:rPr>
            <w:sz w:val="24"/>
            <w:szCs w:val="24"/>
          </w:rPr>
          <w:delText xml:space="preserve">theory </w:delText>
        </w:r>
        <w:r w:rsidDel="00015D33">
          <w:rPr>
            <w:spacing w:val="7"/>
            <w:sz w:val="24"/>
            <w:szCs w:val="24"/>
          </w:rPr>
          <w:delText xml:space="preserve"> </w:delText>
        </w:r>
        <w:r w:rsidDel="00015D33">
          <w:rPr>
            <w:sz w:val="24"/>
            <w:szCs w:val="24"/>
          </w:rPr>
          <w:delText>assumes</w:delText>
        </w:r>
        <w:r w:rsidDel="00015D33">
          <w:rPr>
            <w:spacing w:val="40"/>
            <w:sz w:val="24"/>
            <w:szCs w:val="24"/>
          </w:rPr>
          <w:delText xml:space="preserve"> </w:delText>
        </w:r>
        <w:r w:rsidDel="00015D33">
          <w:rPr>
            <w:sz w:val="24"/>
            <w:szCs w:val="24"/>
          </w:rPr>
          <w:delText xml:space="preserve">that </w:delText>
        </w:r>
      </w:del>
      <w:ins w:id="141" w:author="Karen Remmer" w:date="2017-09-25T21:14:00Z">
        <w:del w:id="142" w:author="Karen Remmer [2]" w:date="2017-10-02T17:52:00Z">
          <w:r w:rsidR="004B1B4F" w:rsidDel="00015D33">
            <w:rPr>
              <w:sz w:val="24"/>
              <w:szCs w:val="24"/>
            </w:rPr>
            <w:delText xml:space="preserve">the failure of states to comply with their </w:delText>
          </w:r>
        </w:del>
      </w:ins>
      <w:del w:id="143" w:author="Karen Remmer [2]" w:date="2017-10-02T17:52:00Z">
        <w:r w:rsidDel="00015D33">
          <w:rPr>
            <w:w w:val="107"/>
            <w:sz w:val="24"/>
            <w:szCs w:val="24"/>
          </w:rPr>
          <w:delText>institutionalization</w:delText>
        </w:r>
        <w:r w:rsidDel="00015D33">
          <w:rPr>
            <w:spacing w:val="30"/>
            <w:w w:val="107"/>
            <w:sz w:val="24"/>
            <w:szCs w:val="24"/>
          </w:rPr>
          <w:delText xml:space="preserve"> </w:delText>
        </w:r>
        <w:r w:rsidDel="00015D33">
          <w:rPr>
            <w:sz w:val="24"/>
            <w:szCs w:val="24"/>
          </w:rPr>
          <w:delText xml:space="preserve">of </w:delText>
        </w:r>
        <w:r w:rsidDel="00015D33">
          <w:rPr>
            <w:w w:val="108"/>
            <w:sz w:val="24"/>
            <w:szCs w:val="24"/>
          </w:rPr>
          <w:delText>i</w:delText>
        </w:r>
        <w:r w:rsidDel="00015D33">
          <w:rPr>
            <w:spacing w:val="-8"/>
            <w:w w:val="108"/>
            <w:sz w:val="24"/>
            <w:szCs w:val="24"/>
          </w:rPr>
          <w:delText>n</w:delText>
        </w:r>
        <w:r w:rsidDel="00015D33">
          <w:rPr>
            <w:w w:val="108"/>
            <w:sz w:val="24"/>
            <w:szCs w:val="24"/>
          </w:rPr>
          <w:delText xml:space="preserve">ternational </w:delText>
        </w:r>
        <w:r w:rsidDel="00015D33">
          <w:rPr>
            <w:sz w:val="24"/>
            <w:szCs w:val="24"/>
          </w:rPr>
          <w:delText>commitme</w:delText>
        </w:r>
        <w:r w:rsidDel="00015D33">
          <w:rPr>
            <w:spacing w:val="-6"/>
            <w:sz w:val="24"/>
            <w:szCs w:val="24"/>
          </w:rPr>
          <w:delText>n</w:delText>
        </w:r>
        <w:r w:rsidDel="00015D33">
          <w:rPr>
            <w:sz w:val="24"/>
            <w:szCs w:val="24"/>
          </w:rPr>
          <w:delText xml:space="preserve">ts </w:delText>
        </w:r>
      </w:del>
      <w:ins w:id="144" w:author="Karen Remmer" w:date="2017-09-25T21:15:00Z">
        <w:del w:id="145" w:author="Karen Remmer [2]" w:date="2017-10-02T17:52:00Z">
          <w:r w:rsidR="004B1B4F" w:rsidDel="00015D33">
            <w:rPr>
              <w:sz w:val="24"/>
              <w:szCs w:val="24"/>
            </w:rPr>
            <w:delText xml:space="preserve">damages their reputation, thereby </w:delText>
          </w:r>
        </w:del>
      </w:ins>
      <w:ins w:id="146" w:author="Karen Remmer" w:date="2017-09-25T21:20:00Z">
        <w:del w:id="147" w:author="Karen Remmer [2]" w:date="2017-10-02T17:52:00Z">
          <w:r w:rsidR="004B1B4F" w:rsidDel="00015D33">
            <w:rPr>
              <w:sz w:val="24"/>
              <w:szCs w:val="24"/>
            </w:rPr>
            <w:delText>limiting</w:delText>
          </w:r>
        </w:del>
      </w:ins>
      <w:ins w:id="148" w:author="Karen Remmer" w:date="2017-09-25T21:15:00Z">
        <w:del w:id="149" w:author="Karen Remmer [2]" w:date="2017-10-02T17:52:00Z">
          <w:r w:rsidR="004B1B4F" w:rsidDel="00015D33">
            <w:rPr>
              <w:sz w:val="24"/>
              <w:szCs w:val="24"/>
            </w:rPr>
            <w:delText xml:space="preserve"> the incentives for defection </w:delText>
          </w:r>
        </w:del>
      </w:ins>
      <w:del w:id="150" w:author="Karen Remmer [2]" w:date="2017-10-02T17:52:00Z">
        <w:r w:rsidDel="00015D33">
          <w:rPr>
            <w:spacing w:val="7"/>
            <w:sz w:val="24"/>
            <w:szCs w:val="24"/>
          </w:rPr>
          <w:delText xml:space="preserve"> </w:delText>
        </w:r>
        <w:r w:rsidDel="00015D33">
          <w:rPr>
            <w:sz w:val="24"/>
            <w:szCs w:val="24"/>
          </w:rPr>
          <w:delText>raises</w:delText>
        </w:r>
        <w:r w:rsidDel="00015D33">
          <w:rPr>
            <w:spacing w:val="12"/>
            <w:sz w:val="24"/>
            <w:szCs w:val="24"/>
          </w:rPr>
          <w:delText xml:space="preserve"> </w:delText>
        </w:r>
        <w:r w:rsidDel="00015D33">
          <w:rPr>
            <w:sz w:val="24"/>
            <w:szCs w:val="24"/>
          </w:rPr>
          <w:delText>the</w:delText>
        </w:r>
        <w:r w:rsidDel="00015D33">
          <w:rPr>
            <w:spacing w:val="33"/>
            <w:sz w:val="24"/>
            <w:szCs w:val="24"/>
          </w:rPr>
          <w:delText xml:space="preserve"> </w:delText>
        </w:r>
        <w:r w:rsidDel="00015D33">
          <w:rPr>
            <w:sz w:val="24"/>
            <w:szCs w:val="24"/>
          </w:rPr>
          <w:delText>ex</w:delText>
        </w:r>
        <w:r w:rsidDel="00015D33">
          <w:rPr>
            <w:spacing w:val="1"/>
            <w:sz w:val="24"/>
            <w:szCs w:val="24"/>
          </w:rPr>
          <w:delText xml:space="preserve"> </w:delText>
        </w:r>
        <w:r w:rsidDel="00015D33">
          <w:rPr>
            <w:spacing w:val="7"/>
            <w:sz w:val="24"/>
            <w:szCs w:val="24"/>
          </w:rPr>
          <w:delText>p</w:delText>
        </w:r>
        <w:r w:rsidDel="00015D33">
          <w:rPr>
            <w:sz w:val="24"/>
            <w:szCs w:val="24"/>
          </w:rPr>
          <w:delText>ost</w:delText>
        </w:r>
        <w:r w:rsidDel="00015D33">
          <w:rPr>
            <w:spacing w:val="29"/>
            <w:sz w:val="24"/>
            <w:szCs w:val="24"/>
          </w:rPr>
          <w:delText xml:space="preserve"> </w:delText>
        </w:r>
        <w:r w:rsidDel="00015D33">
          <w:rPr>
            <w:sz w:val="24"/>
            <w:szCs w:val="24"/>
          </w:rPr>
          <w:delText>costs</w:delText>
        </w:r>
        <w:r w:rsidDel="00015D33">
          <w:rPr>
            <w:spacing w:val="15"/>
            <w:sz w:val="24"/>
            <w:szCs w:val="24"/>
          </w:rPr>
          <w:delText xml:space="preserve"> </w:delText>
        </w:r>
        <w:r w:rsidDel="00015D33">
          <w:rPr>
            <w:sz w:val="24"/>
            <w:szCs w:val="24"/>
          </w:rPr>
          <w:delText>of</w:delText>
        </w:r>
        <w:r w:rsidDel="00015D33">
          <w:rPr>
            <w:spacing w:val="-11"/>
            <w:sz w:val="24"/>
            <w:szCs w:val="24"/>
          </w:rPr>
          <w:delText xml:space="preserve"> </w:delText>
        </w:r>
        <w:r w:rsidDel="00015D33">
          <w:rPr>
            <w:sz w:val="24"/>
            <w:szCs w:val="24"/>
          </w:rPr>
          <w:delText>defection,</w:delText>
        </w:r>
        <w:r w:rsidDel="00015D33">
          <w:rPr>
            <w:spacing w:val="33"/>
            <w:sz w:val="24"/>
            <w:szCs w:val="24"/>
          </w:rPr>
          <w:delText xml:space="preserve"> </w:delText>
        </w:r>
        <w:r w:rsidDel="00015D33">
          <w:rPr>
            <w:sz w:val="24"/>
            <w:szCs w:val="24"/>
          </w:rPr>
          <w:delText>including</w:delText>
        </w:r>
        <w:r w:rsidDel="00015D33">
          <w:rPr>
            <w:spacing w:val="28"/>
            <w:sz w:val="24"/>
            <w:szCs w:val="24"/>
          </w:rPr>
          <w:delText xml:space="preserve"> </w:delText>
        </w:r>
        <w:r w:rsidDel="00015D33">
          <w:rPr>
            <w:w w:val="104"/>
            <w:sz w:val="24"/>
            <w:szCs w:val="24"/>
          </w:rPr>
          <w:delText>r</w:delText>
        </w:r>
      </w:del>
      <w:ins w:id="151" w:author="Karen Remmer" w:date="2017-09-25T21:23:00Z">
        <w:del w:id="152" w:author="Karen Remmer [2]" w:date="2017-10-02T17:52:00Z">
          <w:r w:rsidR="002A6220" w:rsidDel="00015D33">
            <w:rPr>
              <w:w w:val="104"/>
              <w:sz w:val="24"/>
              <w:szCs w:val="24"/>
            </w:rPr>
            <w:delText xml:space="preserve"> </w:delText>
          </w:r>
        </w:del>
      </w:ins>
      <w:ins w:id="153" w:author="Karen Remmer" w:date="2017-09-25T21:24:00Z">
        <w:del w:id="154" w:author="Karen Remmer [2]" w:date="2017-10-02T17:52:00Z">
          <w:r w:rsidR="002A6220" w:rsidDel="00015D33">
            <w:rPr>
              <w:w w:val="104"/>
              <w:sz w:val="24"/>
              <w:szCs w:val="24"/>
            </w:rPr>
            <w:delText xml:space="preserve">from </w:delText>
          </w:r>
        </w:del>
      </w:ins>
      <w:ins w:id="155" w:author="Karen Remmer" w:date="2017-09-25T21:23:00Z">
        <w:del w:id="156" w:author="Karen Remmer [2]" w:date="2017-10-02T17:52:00Z">
          <w:r w:rsidR="002A6220" w:rsidDel="00015D33">
            <w:rPr>
              <w:w w:val="104"/>
              <w:sz w:val="24"/>
              <w:szCs w:val="24"/>
            </w:rPr>
            <w:delText xml:space="preserve">established </w:delText>
          </w:r>
        </w:del>
      </w:ins>
      <w:del w:id="157" w:author="Karen Remmer [2]" w:date="2017-10-02T17:52:00Z">
        <w:r w:rsidDel="00015D33">
          <w:rPr>
            <w:w w:val="104"/>
            <w:sz w:val="24"/>
            <w:szCs w:val="24"/>
          </w:rPr>
          <w:delText xml:space="preserve">ep- </w:delText>
        </w:r>
        <w:r w:rsidDel="00015D33">
          <w:rPr>
            <w:w w:val="110"/>
            <w:sz w:val="24"/>
            <w:szCs w:val="24"/>
          </w:rPr>
          <w:delText>utational</w:delText>
        </w:r>
        <w:r w:rsidDel="00015D33">
          <w:rPr>
            <w:spacing w:val="-8"/>
            <w:w w:val="110"/>
            <w:sz w:val="24"/>
            <w:szCs w:val="24"/>
          </w:rPr>
          <w:delText xml:space="preserve"> </w:delText>
        </w:r>
        <w:r w:rsidDel="00015D33">
          <w:rPr>
            <w:sz w:val="24"/>
            <w:szCs w:val="24"/>
          </w:rPr>
          <w:delText>damage,</w:delText>
        </w:r>
        <w:r w:rsidDel="00015D33">
          <w:rPr>
            <w:spacing w:val="34"/>
            <w:sz w:val="24"/>
            <w:szCs w:val="24"/>
          </w:rPr>
          <w:delText xml:space="preserve"> </w:delText>
        </w:r>
        <w:r w:rsidDel="00015D33">
          <w:rPr>
            <w:sz w:val="24"/>
            <w:szCs w:val="24"/>
          </w:rPr>
          <w:delText>there</w:delText>
        </w:r>
        <w:r w:rsidDel="00015D33">
          <w:rPr>
            <w:spacing w:val="-7"/>
            <w:sz w:val="24"/>
            <w:szCs w:val="24"/>
          </w:rPr>
          <w:delText>b</w:delText>
        </w:r>
        <w:r w:rsidDel="00015D33">
          <w:rPr>
            <w:sz w:val="24"/>
            <w:szCs w:val="24"/>
          </w:rPr>
          <w:delText>y</w:delText>
        </w:r>
        <w:r w:rsidDel="00015D33">
          <w:rPr>
            <w:spacing w:val="50"/>
            <w:sz w:val="24"/>
            <w:szCs w:val="24"/>
          </w:rPr>
          <w:delText xml:space="preserve"> </w:delText>
        </w:r>
        <w:r w:rsidDel="00015D33">
          <w:rPr>
            <w:sz w:val="24"/>
            <w:szCs w:val="24"/>
          </w:rPr>
          <w:delText>creating</w:delText>
        </w:r>
        <w:r w:rsidDel="00015D33">
          <w:rPr>
            <w:spacing w:val="44"/>
            <w:sz w:val="24"/>
            <w:szCs w:val="24"/>
          </w:rPr>
          <w:delText xml:space="preserve"> </w:delText>
        </w:r>
        <w:r w:rsidDel="00015D33">
          <w:rPr>
            <w:sz w:val="24"/>
            <w:szCs w:val="24"/>
          </w:rPr>
          <w:delText>strong</w:delText>
        </w:r>
        <w:r w:rsidDel="00015D33">
          <w:rPr>
            <w:spacing w:val="34"/>
            <w:sz w:val="24"/>
            <w:szCs w:val="24"/>
          </w:rPr>
          <w:delText xml:space="preserve"> </w:delText>
        </w:r>
        <w:r w:rsidDel="00015D33">
          <w:rPr>
            <w:sz w:val="24"/>
            <w:szCs w:val="24"/>
          </w:rPr>
          <w:delText>ince</w:delText>
        </w:r>
        <w:r w:rsidDel="00015D33">
          <w:rPr>
            <w:spacing w:val="-7"/>
            <w:sz w:val="24"/>
            <w:szCs w:val="24"/>
          </w:rPr>
          <w:delText>n</w:delText>
        </w:r>
        <w:r w:rsidDel="00015D33">
          <w:rPr>
            <w:sz w:val="24"/>
            <w:szCs w:val="24"/>
          </w:rPr>
          <w:delText>ti</w:delText>
        </w:r>
        <w:r w:rsidDel="00015D33">
          <w:rPr>
            <w:spacing w:val="-7"/>
            <w:sz w:val="24"/>
            <w:szCs w:val="24"/>
          </w:rPr>
          <w:delText>v</w:delText>
        </w:r>
        <w:r w:rsidDel="00015D33">
          <w:rPr>
            <w:sz w:val="24"/>
            <w:szCs w:val="24"/>
          </w:rPr>
          <w:delText>es</w:delText>
        </w:r>
        <w:r w:rsidDel="00015D33">
          <w:rPr>
            <w:spacing w:val="30"/>
            <w:sz w:val="24"/>
            <w:szCs w:val="24"/>
          </w:rPr>
          <w:delText xml:space="preserve"> </w:delText>
        </w:r>
        <w:r w:rsidDel="00015D33">
          <w:rPr>
            <w:sz w:val="24"/>
            <w:szCs w:val="24"/>
          </w:rPr>
          <w:delText>for</w:delText>
        </w:r>
        <w:r w:rsidDel="00015D33">
          <w:rPr>
            <w:spacing w:val="-5"/>
            <w:sz w:val="24"/>
            <w:szCs w:val="24"/>
          </w:rPr>
          <w:delText xml:space="preserve"> </w:delText>
        </w:r>
        <w:r w:rsidDel="00015D33">
          <w:rPr>
            <w:sz w:val="24"/>
            <w:szCs w:val="24"/>
          </w:rPr>
          <w:delText>state</w:delText>
        </w:r>
        <w:r w:rsidDel="00015D33">
          <w:rPr>
            <w:spacing w:val="51"/>
            <w:sz w:val="24"/>
            <w:szCs w:val="24"/>
          </w:rPr>
          <w:delText xml:space="preserve"> </w:delText>
        </w:r>
        <w:r w:rsidDel="00015D33">
          <w:rPr>
            <w:sz w:val="24"/>
            <w:szCs w:val="24"/>
          </w:rPr>
          <w:delText>compliance</w:delText>
        </w:r>
      </w:del>
      <w:ins w:id="158" w:author="Karen Remmer" w:date="2017-09-25T20:51:00Z">
        <w:del w:id="159" w:author="Karen Remmer [2]" w:date="2017-10-02T17:52:00Z">
          <w:r w:rsidDel="00015D33">
            <w:rPr>
              <w:sz w:val="24"/>
              <w:szCs w:val="24"/>
            </w:rPr>
            <w:delText xml:space="preserve"> treaty obligations</w:delText>
          </w:r>
        </w:del>
      </w:ins>
      <w:ins w:id="160" w:author="Karen Remmer" w:date="2017-09-25T21:24:00Z">
        <w:del w:id="161" w:author="Karen Remmer [2]" w:date="2017-10-02T17:52:00Z">
          <w:r w:rsidR="002A6220" w:rsidDel="00015D33">
            <w:rPr>
              <w:sz w:val="24"/>
              <w:szCs w:val="24"/>
            </w:rPr>
            <w:delText xml:space="preserve">. We challenge this expectation </w:delText>
          </w:r>
        </w:del>
      </w:ins>
      <w:ins w:id="162" w:author="Karen Remmer" w:date="2017-09-25T21:25:00Z">
        <w:del w:id="163" w:author="Karen Remmer [2]" w:date="2017-10-02T17:52:00Z">
          <w:r w:rsidR="002A6220" w:rsidDel="00015D33">
            <w:rPr>
              <w:sz w:val="24"/>
              <w:szCs w:val="24"/>
            </w:rPr>
            <w:delText xml:space="preserve">by arguing that the costs of </w:delText>
          </w:r>
        </w:del>
      </w:ins>
      <w:ins w:id="164" w:author="Karen Remmer" w:date="2017-09-25T21:26:00Z">
        <w:del w:id="165" w:author="Karen Remmer [2]" w:date="2017-10-02T17:52:00Z">
          <w:r w:rsidR="002A6220" w:rsidDel="00015D33">
            <w:rPr>
              <w:sz w:val="24"/>
              <w:szCs w:val="24"/>
            </w:rPr>
            <w:delText xml:space="preserve">claimed treaty violation are </w:delText>
          </w:r>
        </w:del>
      </w:ins>
      <w:del w:id="166" w:author="Karen Remmer [2]" w:date="2017-10-02T17:52:00Z">
        <w:r w:rsidDel="00015D33">
          <w:rPr>
            <w:sz w:val="24"/>
            <w:szCs w:val="24"/>
          </w:rPr>
          <w:delText xml:space="preserve">.  </w:delText>
        </w:r>
        <w:r w:rsidDel="00015D33">
          <w:rPr>
            <w:spacing w:val="-20"/>
            <w:w w:val="106"/>
            <w:sz w:val="24"/>
            <w:szCs w:val="24"/>
          </w:rPr>
          <w:delText>W</w:delText>
        </w:r>
        <w:r w:rsidDel="00015D33">
          <w:rPr>
            <w:w w:val="97"/>
            <w:sz w:val="24"/>
            <w:szCs w:val="24"/>
          </w:rPr>
          <w:delText xml:space="preserve">e </w:delText>
        </w:r>
        <w:r w:rsidDel="00015D33">
          <w:rPr>
            <w:sz w:val="24"/>
            <w:szCs w:val="24"/>
          </w:rPr>
          <w:delText>m</w:delText>
        </w:r>
        <w:r w:rsidDel="00015D33">
          <w:rPr>
            <w:spacing w:val="7"/>
            <w:sz w:val="24"/>
            <w:szCs w:val="24"/>
          </w:rPr>
          <w:delText>o</w:delText>
        </w:r>
        <w:r w:rsidDel="00015D33">
          <w:rPr>
            <w:sz w:val="24"/>
            <w:szCs w:val="24"/>
          </w:rPr>
          <w:delText>dify</w:delText>
        </w:r>
        <w:r w:rsidDel="00015D33">
          <w:rPr>
            <w:spacing w:val="32"/>
            <w:sz w:val="24"/>
            <w:szCs w:val="24"/>
          </w:rPr>
          <w:delText xml:space="preserve"> </w:delText>
        </w:r>
        <w:r w:rsidDel="00015D33">
          <w:rPr>
            <w:sz w:val="24"/>
            <w:szCs w:val="24"/>
          </w:rPr>
          <w:delText>this  ex</w:delText>
        </w:r>
        <w:r w:rsidDel="00015D33">
          <w:rPr>
            <w:spacing w:val="6"/>
            <w:sz w:val="24"/>
            <w:szCs w:val="24"/>
          </w:rPr>
          <w:delText>p</w:delText>
        </w:r>
        <w:r w:rsidDel="00015D33">
          <w:rPr>
            <w:sz w:val="24"/>
            <w:szCs w:val="24"/>
          </w:rPr>
          <w:delText xml:space="preserve">ectation </w:delText>
        </w:r>
        <w:r w:rsidDel="00015D33">
          <w:rPr>
            <w:spacing w:val="40"/>
            <w:sz w:val="24"/>
            <w:szCs w:val="24"/>
          </w:rPr>
          <w:delText xml:space="preserve"> </w:delText>
        </w:r>
        <w:r w:rsidDel="00015D33">
          <w:rPr>
            <w:spacing w:val="-7"/>
            <w:sz w:val="24"/>
            <w:szCs w:val="24"/>
          </w:rPr>
          <w:delText>b</w:delText>
        </w:r>
        <w:r w:rsidDel="00015D33">
          <w:rPr>
            <w:sz w:val="24"/>
            <w:szCs w:val="24"/>
          </w:rPr>
          <w:delText>y</w:delText>
        </w:r>
        <w:r w:rsidDel="00015D33">
          <w:rPr>
            <w:spacing w:val="42"/>
            <w:sz w:val="24"/>
            <w:szCs w:val="24"/>
          </w:rPr>
          <w:delText xml:space="preserve"> </w:delText>
        </w:r>
        <w:r w:rsidDel="00015D33">
          <w:rPr>
            <w:sz w:val="24"/>
            <w:szCs w:val="24"/>
          </w:rPr>
          <w:delText>arguing</w:delText>
        </w:r>
        <w:r w:rsidDel="00015D33">
          <w:rPr>
            <w:spacing w:val="58"/>
            <w:sz w:val="24"/>
            <w:szCs w:val="24"/>
          </w:rPr>
          <w:delText xml:space="preserve"> </w:delText>
        </w:r>
        <w:r w:rsidDel="00015D33">
          <w:rPr>
            <w:sz w:val="24"/>
            <w:szCs w:val="24"/>
          </w:rPr>
          <w:delText xml:space="preserve">that </w:delText>
        </w:r>
        <w:r w:rsidDel="00015D33">
          <w:rPr>
            <w:spacing w:val="37"/>
            <w:sz w:val="24"/>
            <w:szCs w:val="24"/>
          </w:rPr>
          <w:delText xml:space="preserve"> </w:delText>
        </w:r>
        <w:r w:rsidDel="00015D33">
          <w:rPr>
            <w:sz w:val="24"/>
            <w:szCs w:val="24"/>
          </w:rPr>
          <w:delText>the  consequences</w:delText>
        </w:r>
        <w:r w:rsidDel="00015D33">
          <w:rPr>
            <w:spacing w:val="42"/>
            <w:sz w:val="24"/>
            <w:szCs w:val="24"/>
          </w:rPr>
          <w:delText xml:space="preserve"> </w:delText>
        </w:r>
        <w:r w:rsidDel="00015D33">
          <w:rPr>
            <w:sz w:val="24"/>
            <w:szCs w:val="24"/>
          </w:rPr>
          <w:delText>of</w:delText>
        </w:r>
        <w:r w:rsidDel="00015D33">
          <w:rPr>
            <w:spacing w:val="17"/>
            <w:sz w:val="24"/>
            <w:szCs w:val="24"/>
          </w:rPr>
          <w:delText xml:space="preserve"> </w:delText>
        </w:r>
        <w:r w:rsidDel="00015D33">
          <w:rPr>
            <w:sz w:val="24"/>
            <w:szCs w:val="24"/>
          </w:rPr>
          <w:delText>claimed</w:delText>
        </w:r>
        <w:r w:rsidDel="00015D33">
          <w:rPr>
            <w:spacing w:val="43"/>
            <w:sz w:val="24"/>
            <w:szCs w:val="24"/>
          </w:rPr>
          <w:delText xml:space="preserve"> </w:delText>
        </w:r>
        <w:r w:rsidDel="00015D33">
          <w:rPr>
            <w:w w:val="116"/>
            <w:sz w:val="24"/>
            <w:szCs w:val="24"/>
          </w:rPr>
          <w:delText>trea</w:delText>
        </w:r>
        <w:r w:rsidDel="00015D33">
          <w:rPr>
            <w:spacing w:val="-7"/>
            <w:w w:val="116"/>
            <w:sz w:val="24"/>
            <w:szCs w:val="24"/>
          </w:rPr>
          <w:delText>t</w:delText>
        </w:r>
        <w:r w:rsidDel="00015D33">
          <w:rPr>
            <w:w w:val="103"/>
            <w:sz w:val="24"/>
            <w:szCs w:val="24"/>
          </w:rPr>
          <w:delText xml:space="preserve">y </w:delText>
        </w:r>
        <w:r w:rsidDel="00015D33">
          <w:rPr>
            <w:sz w:val="24"/>
            <w:szCs w:val="24"/>
          </w:rPr>
          <w:delText>violations</w:delText>
        </w:r>
        <w:r w:rsidDel="00015D33">
          <w:rPr>
            <w:spacing w:val="34"/>
            <w:sz w:val="24"/>
            <w:szCs w:val="24"/>
          </w:rPr>
          <w:delText xml:space="preserve"> </w:delText>
        </w:r>
        <w:r w:rsidDel="00015D33">
          <w:rPr>
            <w:sz w:val="24"/>
            <w:szCs w:val="24"/>
          </w:rPr>
          <w:delText>are</w:delText>
        </w:r>
        <w:r w:rsidDel="00015D33">
          <w:rPr>
            <w:spacing w:val="23"/>
            <w:sz w:val="24"/>
            <w:szCs w:val="24"/>
          </w:rPr>
          <w:delText xml:space="preserve"> </w:delText>
        </w:r>
        <w:r w:rsidDel="00015D33">
          <w:rPr>
            <w:w w:val="101"/>
            <w:sz w:val="24"/>
            <w:szCs w:val="24"/>
          </w:rPr>
          <w:delText>co</w:delText>
        </w:r>
        <w:r w:rsidDel="00015D33">
          <w:rPr>
            <w:spacing w:val="-6"/>
            <w:w w:val="101"/>
            <w:sz w:val="24"/>
            <w:szCs w:val="24"/>
          </w:rPr>
          <w:delText>n</w:delText>
        </w:r>
        <w:r w:rsidDel="00015D33">
          <w:rPr>
            <w:w w:val="106"/>
            <w:sz w:val="24"/>
            <w:szCs w:val="24"/>
          </w:rPr>
          <w:delText>tinge</w:delText>
        </w:r>
        <w:r w:rsidDel="00015D33">
          <w:rPr>
            <w:spacing w:val="-7"/>
            <w:w w:val="106"/>
            <w:sz w:val="24"/>
            <w:szCs w:val="24"/>
          </w:rPr>
          <w:delText>n</w:delText>
        </w:r>
        <w:r w:rsidDel="00015D33">
          <w:rPr>
            <w:w w:val="137"/>
            <w:sz w:val="24"/>
            <w:szCs w:val="24"/>
          </w:rPr>
          <w:delText>t</w:delText>
        </w:r>
        <w:r w:rsidDel="00015D33">
          <w:rPr>
            <w:spacing w:val="5"/>
            <w:w w:val="137"/>
            <w:sz w:val="24"/>
            <w:szCs w:val="24"/>
          </w:rPr>
          <w:delText xml:space="preserve"> </w:delText>
        </w:r>
        <w:r w:rsidDel="00015D33">
          <w:rPr>
            <w:sz w:val="24"/>
            <w:szCs w:val="24"/>
          </w:rPr>
          <w:delText>on</w:delText>
        </w:r>
        <w:r w:rsidDel="00015D33">
          <w:rPr>
            <w:spacing w:val="10"/>
            <w:sz w:val="24"/>
            <w:szCs w:val="24"/>
          </w:rPr>
          <w:delText xml:space="preserve"> </w:delText>
        </w:r>
        <w:r w:rsidDel="00015D33">
          <w:rPr>
            <w:w w:val="109"/>
            <w:sz w:val="24"/>
            <w:szCs w:val="24"/>
          </w:rPr>
          <w:delText xml:space="preserve">institutional </w:delText>
        </w:r>
        <w:r w:rsidDel="00015D33">
          <w:rPr>
            <w:sz w:val="24"/>
            <w:szCs w:val="24"/>
          </w:rPr>
          <w:delText>rules</w:delText>
        </w:r>
        <w:r w:rsidDel="00015D33">
          <w:rPr>
            <w:spacing w:val="19"/>
            <w:sz w:val="24"/>
            <w:szCs w:val="24"/>
          </w:rPr>
          <w:delText xml:space="preserve"> </w:delText>
        </w:r>
        <w:r w:rsidDel="00015D33">
          <w:rPr>
            <w:sz w:val="24"/>
            <w:szCs w:val="24"/>
          </w:rPr>
          <w:delText>and</w:delText>
        </w:r>
        <w:r w:rsidDel="00015D33">
          <w:rPr>
            <w:spacing w:val="33"/>
            <w:sz w:val="24"/>
            <w:szCs w:val="24"/>
          </w:rPr>
          <w:delText xml:space="preserve"> </w:delText>
        </w:r>
      </w:del>
      <w:ins w:id="167" w:author="Karen Remmer" w:date="2017-09-25T21:28:00Z">
        <w:del w:id="168" w:author="Karen Remmer [2]" w:date="2017-10-02T17:52:00Z">
          <w:r w:rsidR="002A6220" w:rsidDel="00015D33">
            <w:rPr>
              <w:spacing w:val="33"/>
              <w:sz w:val="24"/>
              <w:szCs w:val="24"/>
            </w:rPr>
            <w:delText xml:space="preserve">access to </w:delText>
          </w:r>
        </w:del>
      </w:ins>
      <w:del w:id="169" w:author="Karen Remmer [2]" w:date="2017-10-02T17:52:00Z">
        <w:r w:rsidDel="00015D33">
          <w:rPr>
            <w:sz w:val="24"/>
            <w:szCs w:val="24"/>
          </w:rPr>
          <w:delText>information</w:delText>
        </w:r>
      </w:del>
      <w:ins w:id="170" w:author="Karen Remmer" w:date="2017-09-25T21:29:00Z">
        <w:del w:id="171" w:author="Karen Remmer [2]" w:date="2017-10-02T17:52:00Z">
          <w:r w:rsidR="002A6220" w:rsidDel="00015D33">
            <w:rPr>
              <w:sz w:val="24"/>
              <w:szCs w:val="24"/>
            </w:rPr>
            <w:delText>, establishing the basis for hypothes</w:delText>
          </w:r>
        </w:del>
        <w:del w:id="172" w:author="Karen Remmer [2]" w:date="2017-10-02T17:38:00Z">
          <w:r w:rsidR="002A6220" w:rsidDel="00D358C4">
            <w:rPr>
              <w:sz w:val="24"/>
              <w:szCs w:val="24"/>
            </w:rPr>
            <w:delText>e</w:delText>
          </w:r>
        </w:del>
      </w:ins>
      <w:ins w:id="173" w:author="Karen Remmer" w:date="2017-09-25T21:31:00Z">
        <w:del w:id="174" w:author="Karen Remmer [2]" w:date="2017-10-02T17:38:00Z">
          <w:r w:rsidR="008564C3" w:rsidDel="00D358C4">
            <w:rPr>
              <w:sz w:val="24"/>
              <w:szCs w:val="24"/>
            </w:rPr>
            <w:delText>s</w:delText>
          </w:r>
        </w:del>
      </w:ins>
      <w:ins w:id="175" w:author="Karen Remmer" w:date="2017-09-25T21:29:00Z">
        <w:del w:id="176" w:author="Karen Remmer [2]" w:date="2017-10-02T17:52:00Z">
          <w:r w:rsidR="002A6220" w:rsidDel="00015D33">
            <w:rPr>
              <w:sz w:val="24"/>
              <w:szCs w:val="24"/>
            </w:rPr>
            <w:delText xml:space="preserve"> that </w:delText>
          </w:r>
        </w:del>
      </w:ins>
      <w:ins w:id="177" w:author="Karen Remmer" w:date="2017-09-25T21:31:00Z">
        <w:del w:id="178" w:author="Karen Remmer [2]" w:date="2017-10-02T17:52:00Z">
          <w:r w:rsidR="008564C3" w:rsidDel="00015D33">
            <w:rPr>
              <w:sz w:val="24"/>
              <w:szCs w:val="24"/>
            </w:rPr>
            <w:delText xml:space="preserve">the impact of investment disputes </w:delText>
          </w:r>
        </w:del>
      </w:ins>
      <w:ins w:id="179" w:author="Karen Remmer" w:date="2017-09-25T21:43:00Z">
        <w:del w:id="180" w:author="Karen Remmer [2]" w:date="2017-10-02T17:52:00Z">
          <w:r w:rsidR="005F710A" w:rsidDel="00015D33">
            <w:rPr>
              <w:sz w:val="24"/>
              <w:szCs w:val="24"/>
            </w:rPr>
            <w:delText xml:space="preserve">varies with the  transparency of the investor-state dispute settlement </w:delText>
          </w:r>
        </w:del>
      </w:ins>
      <w:ins w:id="181" w:author="Karen Remmer" w:date="2017-09-26T15:50:00Z">
        <w:del w:id="182" w:author="Karen Remmer [2]" w:date="2017-10-02T17:52:00Z">
          <w:r w:rsidR="00BD7A29" w:rsidDel="00015D33">
            <w:rPr>
              <w:sz w:val="24"/>
              <w:szCs w:val="24"/>
            </w:rPr>
            <w:delText>process</w:delText>
          </w:r>
        </w:del>
      </w:ins>
      <w:ins w:id="183" w:author="Karen Remmer" w:date="2017-09-25T21:43:00Z">
        <w:del w:id="184" w:author="Karen Remmer [2]" w:date="2017-10-02T17:52:00Z">
          <w:r w:rsidR="005F710A" w:rsidDel="00015D33">
            <w:rPr>
              <w:sz w:val="24"/>
              <w:szCs w:val="24"/>
            </w:rPr>
            <w:delText xml:space="preserve"> and </w:delText>
          </w:r>
        </w:del>
      </w:ins>
      <w:ins w:id="185" w:author="Karen Remmer" w:date="2017-09-26T15:49:00Z">
        <w:del w:id="186" w:author="Karen Remmer [2]" w:date="2017-10-02T17:37:00Z">
          <w:r w:rsidR="00BD7A29" w:rsidDel="00D358C4">
            <w:rPr>
              <w:sz w:val="24"/>
              <w:szCs w:val="24"/>
            </w:rPr>
            <w:delText>variations in</w:delText>
          </w:r>
        </w:del>
        <w:del w:id="187" w:author="Karen Remmer [2]" w:date="2017-10-02T17:52:00Z">
          <w:r w:rsidR="00BD7A29" w:rsidDel="00015D33">
            <w:rPr>
              <w:sz w:val="24"/>
              <w:szCs w:val="24"/>
            </w:rPr>
            <w:delText xml:space="preserve"> </w:delText>
          </w:r>
        </w:del>
      </w:ins>
      <w:ins w:id="188" w:author="Karen Remmer" w:date="2017-09-25T21:43:00Z">
        <w:del w:id="189" w:author="Karen Remmer [2]" w:date="2017-10-02T17:52:00Z">
          <w:r w:rsidR="005F710A" w:rsidDel="00015D33">
            <w:rPr>
              <w:sz w:val="24"/>
              <w:szCs w:val="24"/>
            </w:rPr>
            <w:delText>the relat</w:delText>
          </w:r>
        </w:del>
      </w:ins>
      <w:ins w:id="190" w:author="Karen Remmer" w:date="2017-09-26T15:49:00Z">
        <w:del w:id="191" w:author="Karen Remmer [2]" w:date="2017-10-02T17:52:00Z">
          <w:r w:rsidR="00BD7A29" w:rsidDel="00015D33">
            <w:rPr>
              <w:sz w:val="24"/>
              <w:szCs w:val="24"/>
            </w:rPr>
            <w:delText>ive</w:delText>
          </w:r>
        </w:del>
      </w:ins>
      <w:ins w:id="192" w:author="Karen Remmer" w:date="2017-09-25T21:43:00Z">
        <w:del w:id="193" w:author="Karen Remmer [2]" w:date="2017-10-02T17:52:00Z">
          <w:r w:rsidR="005F710A" w:rsidDel="00015D33">
            <w:rPr>
              <w:sz w:val="24"/>
              <w:szCs w:val="24"/>
            </w:rPr>
            <w:delText xml:space="preserve"> availability of information to the international community</w:delText>
          </w:r>
        </w:del>
      </w:ins>
      <w:del w:id="194" w:author="Karen Remmer [2]" w:date="2017-10-02T17:52:00Z">
        <w:r w:rsidDel="00015D33">
          <w:rPr>
            <w:sz w:val="24"/>
            <w:szCs w:val="24"/>
          </w:rPr>
          <w:delText xml:space="preserve">. </w:delText>
        </w:r>
        <w:r w:rsidDel="00015D33">
          <w:rPr>
            <w:spacing w:val="38"/>
            <w:sz w:val="24"/>
            <w:szCs w:val="24"/>
          </w:rPr>
          <w:delText xml:space="preserve"> </w:delText>
        </w:r>
        <w:r w:rsidDel="00015D33">
          <w:rPr>
            <w:sz w:val="24"/>
            <w:szCs w:val="24"/>
          </w:rPr>
          <w:delText>Dr</w:delText>
        </w:r>
        <w:r w:rsidDel="00015D33">
          <w:rPr>
            <w:spacing w:val="-7"/>
            <w:sz w:val="24"/>
            <w:szCs w:val="24"/>
          </w:rPr>
          <w:delText>a</w:delText>
        </w:r>
        <w:r w:rsidDel="00015D33">
          <w:rPr>
            <w:sz w:val="24"/>
            <w:szCs w:val="24"/>
          </w:rPr>
          <w:delText>wing</w:delText>
        </w:r>
        <w:r w:rsidDel="00015D33">
          <w:rPr>
            <w:spacing w:val="31"/>
            <w:sz w:val="24"/>
            <w:szCs w:val="24"/>
          </w:rPr>
          <w:delText xml:space="preserve"> </w:delText>
        </w:r>
        <w:r w:rsidDel="00015D33">
          <w:rPr>
            <w:w w:val="102"/>
            <w:sz w:val="24"/>
            <w:szCs w:val="24"/>
          </w:rPr>
          <w:delText xml:space="preserve">on </w:delText>
        </w:r>
        <w:r w:rsidDel="00015D33">
          <w:rPr>
            <w:sz w:val="24"/>
            <w:szCs w:val="24"/>
          </w:rPr>
          <w:delText>original</w:delText>
        </w:r>
        <w:r w:rsidDel="00015D33">
          <w:rPr>
            <w:spacing w:val="27"/>
            <w:sz w:val="24"/>
            <w:szCs w:val="24"/>
          </w:rPr>
          <w:delText xml:space="preserve"> </w:delText>
        </w:r>
        <w:r w:rsidDel="00015D33">
          <w:rPr>
            <w:sz w:val="24"/>
            <w:szCs w:val="24"/>
          </w:rPr>
          <w:delText>analyses</w:delText>
        </w:r>
        <w:r w:rsidDel="00015D33">
          <w:rPr>
            <w:spacing w:val="35"/>
            <w:sz w:val="24"/>
            <w:szCs w:val="24"/>
          </w:rPr>
          <w:delText xml:space="preserve"> </w:delText>
        </w:r>
        <w:r w:rsidDel="00015D33">
          <w:rPr>
            <w:sz w:val="24"/>
            <w:szCs w:val="24"/>
          </w:rPr>
          <w:delText>of the</w:delText>
        </w:r>
        <w:r w:rsidDel="00015D33">
          <w:rPr>
            <w:spacing w:val="43"/>
            <w:sz w:val="24"/>
            <w:szCs w:val="24"/>
          </w:rPr>
          <w:delText xml:space="preserve"> </w:delText>
        </w:r>
        <w:r w:rsidDel="00015D33">
          <w:rPr>
            <w:sz w:val="24"/>
            <w:szCs w:val="24"/>
          </w:rPr>
          <w:delText>impact</w:delText>
        </w:r>
        <w:r w:rsidDel="00015D33">
          <w:rPr>
            <w:spacing w:val="57"/>
            <w:sz w:val="24"/>
            <w:szCs w:val="24"/>
          </w:rPr>
          <w:delText xml:space="preserve"> </w:delText>
        </w:r>
        <w:r w:rsidDel="00015D33">
          <w:rPr>
            <w:sz w:val="24"/>
            <w:szCs w:val="24"/>
          </w:rPr>
          <w:delText>of</w:delText>
        </w:r>
        <w:r w:rsidDel="00015D33">
          <w:rPr>
            <w:spacing w:val="-1"/>
            <w:sz w:val="24"/>
            <w:szCs w:val="24"/>
          </w:rPr>
          <w:delText xml:space="preserve"> </w:delText>
        </w:r>
        <w:r w:rsidDel="00015D33">
          <w:rPr>
            <w:w w:val="107"/>
            <w:sz w:val="24"/>
            <w:szCs w:val="24"/>
          </w:rPr>
          <w:delText>i</w:delText>
        </w:r>
        <w:r w:rsidDel="00015D33">
          <w:rPr>
            <w:spacing w:val="-7"/>
            <w:w w:val="107"/>
            <w:sz w:val="24"/>
            <w:szCs w:val="24"/>
          </w:rPr>
          <w:delText>nv</w:delText>
        </w:r>
        <w:r w:rsidDel="00015D33">
          <w:rPr>
            <w:w w:val="107"/>
            <w:sz w:val="24"/>
            <w:szCs w:val="24"/>
          </w:rPr>
          <w:delText>estor-state</w:delText>
        </w:r>
        <w:r w:rsidDel="00015D33">
          <w:rPr>
            <w:spacing w:val="8"/>
            <w:w w:val="107"/>
            <w:sz w:val="24"/>
            <w:szCs w:val="24"/>
          </w:rPr>
          <w:delText xml:space="preserve"> </w:delText>
        </w:r>
        <w:r w:rsidDel="00015D33">
          <w:rPr>
            <w:sz w:val="24"/>
            <w:szCs w:val="24"/>
          </w:rPr>
          <w:delText>disputes</w:delText>
        </w:r>
        <w:r w:rsidDel="00015D33">
          <w:rPr>
            <w:spacing w:val="58"/>
            <w:sz w:val="24"/>
            <w:szCs w:val="24"/>
          </w:rPr>
          <w:delText xml:space="preserve"> </w:delText>
        </w:r>
        <w:r w:rsidDel="00015D33">
          <w:rPr>
            <w:sz w:val="24"/>
            <w:szCs w:val="24"/>
          </w:rPr>
          <w:delText>on</w:delText>
        </w:r>
        <w:r w:rsidDel="00015D33">
          <w:rPr>
            <w:spacing w:val="16"/>
            <w:sz w:val="24"/>
            <w:szCs w:val="24"/>
          </w:rPr>
          <w:delText xml:space="preserve"> </w:delText>
        </w:r>
        <w:r w:rsidDel="00015D33">
          <w:rPr>
            <w:sz w:val="24"/>
            <w:szCs w:val="24"/>
          </w:rPr>
          <w:delText>FDI</w:delText>
        </w:r>
        <w:r w:rsidDel="00015D33">
          <w:rPr>
            <w:spacing w:val="38"/>
            <w:sz w:val="24"/>
            <w:szCs w:val="24"/>
          </w:rPr>
          <w:delText xml:space="preserve"> </w:delText>
        </w:r>
        <w:r w:rsidDel="00015D33">
          <w:rPr>
            <w:sz w:val="24"/>
            <w:szCs w:val="24"/>
          </w:rPr>
          <w:delText>fl</w:delText>
        </w:r>
        <w:r w:rsidDel="00015D33">
          <w:rPr>
            <w:spacing w:val="-6"/>
            <w:sz w:val="24"/>
            <w:szCs w:val="24"/>
          </w:rPr>
          <w:delText>o</w:delText>
        </w:r>
        <w:r w:rsidDel="00015D33">
          <w:rPr>
            <w:sz w:val="24"/>
            <w:szCs w:val="24"/>
          </w:rPr>
          <w:delText>ws</w:delText>
        </w:r>
        <w:r w:rsidDel="00015D33">
          <w:rPr>
            <w:spacing w:val="-15"/>
            <w:sz w:val="24"/>
            <w:szCs w:val="24"/>
          </w:rPr>
          <w:delText xml:space="preserve"> </w:delText>
        </w:r>
        <w:r w:rsidDel="00015D33">
          <w:rPr>
            <w:sz w:val="24"/>
            <w:szCs w:val="24"/>
          </w:rPr>
          <w:delText>as</w:delText>
        </w:r>
        <w:r w:rsidDel="00015D33">
          <w:rPr>
            <w:spacing w:val="19"/>
            <w:sz w:val="24"/>
            <w:szCs w:val="24"/>
          </w:rPr>
          <w:delText xml:space="preserve"> </w:delText>
        </w:r>
        <w:r w:rsidDel="00015D33">
          <w:rPr>
            <w:spacing w:val="-6"/>
            <w:sz w:val="24"/>
            <w:szCs w:val="24"/>
          </w:rPr>
          <w:delText>w</w:delText>
        </w:r>
        <w:r w:rsidDel="00015D33">
          <w:rPr>
            <w:sz w:val="24"/>
            <w:szCs w:val="24"/>
          </w:rPr>
          <w:delText>ell as</w:delText>
        </w:r>
        <w:r w:rsidDel="00015D33">
          <w:rPr>
            <w:spacing w:val="22"/>
            <w:sz w:val="24"/>
            <w:szCs w:val="24"/>
          </w:rPr>
          <w:delText xml:space="preserve"> </w:delText>
        </w:r>
        <w:r w:rsidDel="00015D33">
          <w:rPr>
            <w:w w:val="104"/>
            <w:sz w:val="24"/>
            <w:szCs w:val="24"/>
          </w:rPr>
          <w:delText>i</w:delText>
        </w:r>
        <w:r w:rsidDel="00015D33">
          <w:rPr>
            <w:spacing w:val="-7"/>
            <w:w w:val="104"/>
            <w:sz w:val="24"/>
            <w:szCs w:val="24"/>
          </w:rPr>
          <w:delText>n</w:delText>
        </w:r>
        <w:r w:rsidDel="00015D33">
          <w:rPr>
            <w:spacing w:val="-7"/>
            <w:w w:val="103"/>
            <w:sz w:val="24"/>
            <w:szCs w:val="24"/>
          </w:rPr>
          <w:delText>v</w:delText>
        </w:r>
        <w:r w:rsidDel="00015D33">
          <w:rPr>
            <w:w w:val="105"/>
            <w:sz w:val="24"/>
            <w:szCs w:val="24"/>
          </w:rPr>
          <w:delText>estme</w:delText>
        </w:r>
        <w:r w:rsidDel="00015D33">
          <w:rPr>
            <w:spacing w:val="-7"/>
            <w:w w:val="105"/>
            <w:sz w:val="24"/>
            <w:szCs w:val="24"/>
          </w:rPr>
          <w:delText>n</w:delText>
        </w:r>
        <w:r w:rsidDel="00015D33">
          <w:rPr>
            <w:w w:val="137"/>
            <w:sz w:val="24"/>
            <w:szCs w:val="24"/>
          </w:rPr>
          <w:delText>t</w:delText>
        </w:r>
        <w:r w:rsidDel="00015D33">
          <w:rPr>
            <w:spacing w:val="14"/>
            <w:w w:val="137"/>
            <w:sz w:val="24"/>
            <w:szCs w:val="24"/>
          </w:rPr>
          <w:delText xml:space="preserve"> </w:delText>
        </w:r>
        <w:r w:rsidDel="00015D33">
          <w:rPr>
            <w:w w:val="109"/>
            <w:sz w:val="24"/>
            <w:szCs w:val="24"/>
          </w:rPr>
          <w:delText>reputation,</w:delText>
        </w:r>
        <w:r w:rsidDel="00015D33">
          <w:rPr>
            <w:spacing w:val="9"/>
            <w:w w:val="109"/>
            <w:sz w:val="24"/>
            <w:szCs w:val="24"/>
          </w:rPr>
          <w:delText xml:space="preserve"> </w:delText>
        </w:r>
        <w:r w:rsidDel="00015D33">
          <w:rPr>
            <w:spacing w:val="-6"/>
            <w:sz w:val="24"/>
            <w:szCs w:val="24"/>
          </w:rPr>
          <w:delText>w</w:delText>
        </w:r>
        <w:r w:rsidDel="00015D33">
          <w:rPr>
            <w:sz w:val="24"/>
            <w:szCs w:val="24"/>
          </w:rPr>
          <w:delText>e</w:delText>
        </w:r>
        <w:r w:rsidDel="00015D33">
          <w:rPr>
            <w:spacing w:val="6"/>
            <w:sz w:val="24"/>
            <w:szCs w:val="24"/>
          </w:rPr>
          <w:delText xml:space="preserve"> </w:delText>
        </w:r>
        <w:r w:rsidDel="00015D33">
          <w:rPr>
            <w:sz w:val="24"/>
            <w:szCs w:val="24"/>
          </w:rPr>
          <w:delText>sh</w:delText>
        </w:r>
        <w:r w:rsidDel="00015D33">
          <w:rPr>
            <w:spacing w:val="-7"/>
            <w:sz w:val="24"/>
            <w:szCs w:val="24"/>
          </w:rPr>
          <w:delText>o</w:delText>
        </w:r>
        <w:r w:rsidDel="00015D33">
          <w:rPr>
            <w:sz w:val="24"/>
            <w:szCs w:val="24"/>
          </w:rPr>
          <w:delText>w</w:delText>
        </w:r>
        <w:r w:rsidDel="00015D33">
          <w:rPr>
            <w:spacing w:val="12"/>
            <w:sz w:val="24"/>
            <w:szCs w:val="24"/>
          </w:rPr>
          <w:delText xml:space="preserve"> </w:delText>
        </w:r>
        <w:r w:rsidDel="00015D33">
          <w:rPr>
            <w:sz w:val="24"/>
            <w:szCs w:val="24"/>
          </w:rPr>
          <w:delText xml:space="preserve">that </w:delText>
        </w:r>
        <w:r w:rsidDel="00015D33">
          <w:rPr>
            <w:spacing w:val="23"/>
            <w:sz w:val="24"/>
            <w:szCs w:val="24"/>
          </w:rPr>
          <w:delText xml:space="preserve"> </w:delText>
        </w:r>
        <w:r w:rsidDel="00015D33">
          <w:rPr>
            <w:sz w:val="24"/>
            <w:szCs w:val="24"/>
          </w:rPr>
          <w:delText>the</w:delText>
        </w:r>
        <w:r w:rsidDel="00015D33">
          <w:rPr>
            <w:spacing w:val="47"/>
            <w:sz w:val="24"/>
            <w:szCs w:val="24"/>
          </w:rPr>
          <w:delText xml:space="preserve"> </w:delText>
        </w:r>
        <w:r w:rsidDel="00015D33">
          <w:rPr>
            <w:sz w:val="24"/>
            <w:szCs w:val="24"/>
          </w:rPr>
          <w:delText>impact  of</w:delText>
        </w:r>
        <w:r w:rsidDel="00015D33">
          <w:rPr>
            <w:spacing w:val="2"/>
            <w:sz w:val="24"/>
            <w:szCs w:val="24"/>
          </w:rPr>
          <w:delText xml:space="preserve"> </w:delText>
        </w:r>
        <w:r w:rsidDel="00015D33">
          <w:rPr>
            <w:w w:val="106"/>
            <w:sz w:val="24"/>
            <w:szCs w:val="24"/>
          </w:rPr>
          <w:delText>i</w:delText>
        </w:r>
        <w:r w:rsidDel="00015D33">
          <w:rPr>
            <w:spacing w:val="-7"/>
            <w:w w:val="106"/>
            <w:sz w:val="24"/>
            <w:szCs w:val="24"/>
          </w:rPr>
          <w:delText>nv</w:delText>
        </w:r>
        <w:r w:rsidDel="00015D33">
          <w:rPr>
            <w:w w:val="106"/>
            <w:sz w:val="24"/>
            <w:szCs w:val="24"/>
          </w:rPr>
          <w:delText>estor-state</w:delText>
        </w:r>
        <w:r w:rsidDel="00015D33">
          <w:rPr>
            <w:spacing w:val="24"/>
            <w:w w:val="106"/>
            <w:sz w:val="24"/>
            <w:szCs w:val="24"/>
          </w:rPr>
          <w:delText xml:space="preserve"> </w:delText>
        </w:r>
        <w:r w:rsidDel="00015D33">
          <w:rPr>
            <w:w w:val="106"/>
            <w:sz w:val="24"/>
            <w:szCs w:val="24"/>
          </w:rPr>
          <w:delText xml:space="preserve">disputes </w:delText>
        </w:r>
        <w:r w:rsidDel="00015D33">
          <w:rPr>
            <w:sz w:val="24"/>
            <w:szCs w:val="24"/>
          </w:rPr>
          <w:delText xml:space="preserve">has </w:delText>
        </w:r>
        <w:r w:rsidDel="00015D33">
          <w:rPr>
            <w:spacing w:val="6"/>
            <w:sz w:val="24"/>
            <w:szCs w:val="24"/>
          </w:rPr>
          <w:delText xml:space="preserve"> </w:delText>
        </w:r>
        <w:r w:rsidDel="00015D33">
          <w:rPr>
            <w:spacing w:val="7"/>
            <w:sz w:val="24"/>
            <w:szCs w:val="24"/>
          </w:rPr>
          <w:delText>b</w:delText>
        </w:r>
        <w:r w:rsidDel="00015D33">
          <w:rPr>
            <w:sz w:val="24"/>
            <w:szCs w:val="24"/>
          </w:rPr>
          <w:delText>een  relati</w:delText>
        </w:r>
        <w:r w:rsidDel="00015D33">
          <w:rPr>
            <w:spacing w:val="-7"/>
            <w:sz w:val="24"/>
            <w:szCs w:val="24"/>
          </w:rPr>
          <w:delText>v</w:delText>
        </w:r>
        <w:r w:rsidDel="00015D33">
          <w:rPr>
            <w:sz w:val="24"/>
            <w:szCs w:val="24"/>
          </w:rPr>
          <w:delText xml:space="preserve">ely </w:delText>
        </w:r>
        <w:r w:rsidDel="00015D33">
          <w:rPr>
            <w:spacing w:val="27"/>
            <w:sz w:val="24"/>
            <w:szCs w:val="24"/>
          </w:rPr>
          <w:delText xml:space="preserve"> </w:delText>
        </w:r>
        <w:r w:rsidDel="00015D33">
          <w:rPr>
            <w:sz w:val="24"/>
            <w:szCs w:val="24"/>
          </w:rPr>
          <w:delText xml:space="preserve">marginal </w:delText>
        </w:r>
        <w:r w:rsidDel="00015D33">
          <w:rPr>
            <w:spacing w:val="31"/>
            <w:sz w:val="24"/>
            <w:szCs w:val="24"/>
          </w:rPr>
          <w:delText xml:space="preserve"> </w:delText>
        </w:r>
        <w:r w:rsidDel="00015D33">
          <w:rPr>
            <w:sz w:val="24"/>
            <w:szCs w:val="24"/>
          </w:rPr>
          <w:delText>u</w:delText>
        </w:r>
        <w:r w:rsidDel="00015D33">
          <w:rPr>
            <w:spacing w:val="-7"/>
            <w:sz w:val="24"/>
            <w:szCs w:val="24"/>
          </w:rPr>
          <w:delText>n</w:delText>
        </w:r>
        <w:r w:rsidDel="00015D33">
          <w:rPr>
            <w:sz w:val="24"/>
            <w:szCs w:val="24"/>
          </w:rPr>
          <w:delText xml:space="preserve">til </w:delText>
        </w:r>
        <w:r w:rsidDel="00015D33">
          <w:rPr>
            <w:spacing w:val="26"/>
            <w:sz w:val="24"/>
            <w:szCs w:val="24"/>
          </w:rPr>
          <w:delText xml:space="preserve"> </w:delText>
        </w:r>
        <w:r w:rsidDel="00015D33">
          <w:rPr>
            <w:sz w:val="24"/>
            <w:szCs w:val="24"/>
          </w:rPr>
          <w:delText xml:space="preserve">quite </w:delText>
        </w:r>
        <w:r w:rsidDel="00015D33">
          <w:rPr>
            <w:spacing w:val="21"/>
            <w:sz w:val="24"/>
            <w:szCs w:val="24"/>
          </w:rPr>
          <w:delText xml:space="preserve"> </w:delText>
        </w:r>
        <w:r w:rsidDel="00015D33">
          <w:rPr>
            <w:sz w:val="24"/>
            <w:szCs w:val="24"/>
          </w:rPr>
          <w:delText>rece</w:delText>
        </w:r>
        <w:r w:rsidDel="00015D33">
          <w:rPr>
            <w:spacing w:val="-7"/>
            <w:sz w:val="24"/>
            <w:szCs w:val="24"/>
          </w:rPr>
          <w:delText>n</w:delText>
        </w:r>
        <w:r w:rsidDel="00015D33">
          <w:rPr>
            <w:sz w:val="24"/>
            <w:szCs w:val="24"/>
          </w:rPr>
          <w:delText>tl</w:delText>
        </w:r>
        <w:r w:rsidDel="00015D33">
          <w:rPr>
            <w:spacing w:val="-20"/>
            <w:sz w:val="24"/>
            <w:szCs w:val="24"/>
          </w:rPr>
          <w:delText>y</w:delText>
        </w:r>
        <w:r w:rsidDel="00015D33">
          <w:rPr>
            <w:sz w:val="24"/>
            <w:szCs w:val="24"/>
          </w:rPr>
          <w:delText xml:space="preserve">, </w:delText>
        </w:r>
        <w:r w:rsidDel="00015D33">
          <w:rPr>
            <w:spacing w:val="37"/>
            <w:sz w:val="24"/>
            <w:szCs w:val="24"/>
          </w:rPr>
          <w:delText xml:space="preserve"> </w:delText>
        </w:r>
        <w:r w:rsidDel="00015D33">
          <w:rPr>
            <w:sz w:val="24"/>
            <w:szCs w:val="24"/>
          </w:rPr>
          <w:delText xml:space="preserve">with </w:delText>
        </w:r>
        <w:r w:rsidDel="00015D33">
          <w:rPr>
            <w:spacing w:val="13"/>
            <w:sz w:val="24"/>
            <w:szCs w:val="24"/>
          </w:rPr>
          <w:delText xml:space="preserve"> </w:delText>
        </w:r>
        <w:r w:rsidDel="00015D33">
          <w:rPr>
            <w:w w:val="109"/>
            <w:sz w:val="24"/>
            <w:szCs w:val="24"/>
          </w:rPr>
          <w:delText>reputational</w:delText>
        </w:r>
        <w:r w:rsidDel="00015D33">
          <w:rPr>
            <w:spacing w:val="43"/>
            <w:w w:val="109"/>
            <w:sz w:val="24"/>
            <w:szCs w:val="24"/>
          </w:rPr>
          <w:delText xml:space="preserve"> </w:delText>
        </w:r>
        <w:r w:rsidDel="00015D33">
          <w:rPr>
            <w:sz w:val="24"/>
            <w:szCs w:val="24"/>
          </w:rPr>
          <w:delText xml:space="preserve">effects </w:delText>
        </w:r>
        <w:r w:rsidDel="00015D33">
          <w:rPr>
            <w:spacing w:val="-13"/>
            <w:sz w:val="24"/>
            <w:szCs w:val="24"/>
          </w:rPr>
          <w:delText>v</w:delText>
        </w:r>
        <w:r w:rsidDel="00015D33">
          <w:rPr>
            <w:sz w:val="24"/>
            <w:szCs w:val="24"/>
          </w:rPr>
          <w:delText xml:space="preserve">arying </w:delText>
        </w:r>
        <w:r w:rsidDel="00015D33">
          <w:rPr>
            <w:spacing w:val="3"/>
            <w:sz w:val="24"/>
            <w:szCs w:val="24"/>
          </w:rPr>
          <w:delText xml:space="preserve"> </w:delText>
        </w:r>
        <w:r w:rsidDel="00015D33">
          <w:rPr>
            <w:sz w:val="24"/>
            <w:szCs w:val="24"/>
          </w:rPr>
          <w:delText>with</w:delText>
        </w:r>
        <w:r w:rsidDel="00015D33">
          <w:rPr>
            <w:spacing w:val="57"/>
            <w:sz w:val="24"/>
            <w:szCs w:val="24"/>
          </w:rPr>
          <w:delText xml:space="preserve"> </w:delText>
        </w:r>
        <w:r w:rsidDel="00015D33">
          <w:rPr>
            <w:sz w:val="24"/>
            <w:szCs w:val="24"/>
          </w:rPr>
          <w:delText xml:space="preserve">dispute </w:delText>
        </w:r>
        <w:r w:rsidDel="00015D33">
          <w:rPr>
            <w:spacing w:val="19"/>
            <w:sz w:val="24"/>
            <w:szCs w:val="24"/>
          </w:rPr>
          <w:delText xml:space="preserve"> </w:delText>
        </w:r>
        <w:r w:rsidDel="00015D33">
          <w:rPr>
            <w:sz w:val="24"/>
            <w:szCs w:val="24"/>
          </w:rPr>
          <w:delText>visibili</w:delText>
        </w:r>
        <w:r w:rsidDel="00015D33">
          <w:rPr>
            <w:spacing w:val="-7"/>
            <w:sz w:val="24"/>
            <w:szCs w:val="24"/>
          </w:rPr>
          <w:delText>t</w:delText>
        </w:r>
        <w:r w:rsidDel="00015D33">
          <w:rPr>
            <w:sz w:val="24"/>
            <w:szCs w:val="24"/>
          </w:rPr>
          <w:delText xml:space="preserve">y </w:delText>
        </w:r>
        <w:r w:rsidDel="00015D33">
          <w:rPr>
            <w:spacing w:val="4"/>
            <w:sz w:val="24"/>
            <w:szCs w:val="24"/>
          </w:rPr>
          <w:delText xml:space="preserve"> </w:delText>
        </w:r>
        <w:r w:rsidDel="00015D33">
          <w:rPr>
            <w:sz w:val="24"/>
            <w:szCs w:val="24"/>
          </w:rPr>
          <w:delText xml:space="preserve">and  the </w:delText>
        </w:r>
        <w:r w:rsidDel="00015D33">
          <w:rPr>
            <w:spacing w:val="3"/>
            <w:sz w:val="24"/>
            <w:szCs w:val="24"/>
          </w:rPr>
          <w:delText xml:space="preserve"> </w:delText>
        </w:r>
        <w:r w:rsidDel="00015D33">
          <w:rPr>
            <w:sz w:val="24"/>
            <w:szCs w:val="24"/>
          </w:rPr>
          <w:delText>relati</w:delText>
        </w:r>
        <w:r w:rsidDel="00015D33">
          <w:rPr>
            <w:spacing w:val="-7"/>
            <w:sz w:val="24"/>
            <w:szCs w:val="24"/>
          </w:rPr>
          <w:delText>v</w:delText>
        </w:r>
        <w:r w:rsidDel="00015D33">
          <w:rPr>
            <w:sz w:val="24"/>
            <w:szCs w:val="24"/>
          </w:rPr>
          <w:delText xml:space="preserve">e </w:delText>
        </w:r>
        <w:r w:rsidDel="00015D33">
          <w:rPr>
            <w:spacing w:val="11"/>
            <w:sz w:val="24"/>
            <w:szCs w:val="24"/>
          </w:rPr>
          <w:delText xml:space="preserve"> </w:delText>
        </w:r>
        <w:r w:rsidDel="00015D33">
          <w:rPr>
            <w:w w:val="107"/>
            <w:sz w:val="24"/>
            <w:szCs w:val="24"/>
          </w:rPr>
          <w:delText>transparency</w:delText>
        </w:r>
        <w:r w:rsidDel="00015D33">
          <w:rPr>
            <w:spacing w:val="28"/>
            <w:w w:val="107"/>
            <w:sz w:val="24"/>
            <w:szCs w:val="24"/>
          </w:rPr>
          <w:delText xml:space="preserve"> </w:delText>
        </w:r>
        <w:r w:rsidDel="00015D33">
          <w:rPr>
            <w:sz w:val="24"/>
            <w:szCs w:val="24"/>
          </w:rPr>
          <w:delText>of</w:delText>
        </w:r>
        <w:r w:rsidDel="00015D33">
          <w:rPr>
            <w:spacing w:val="20"/>
            <w:sz w:val="24"/>
            <w:szCs w:val="24"/>
          </w:rPr>
          <w:delText xml:space="preserve"> </w:delText>
        </w:r>
        <w:r w:rsidDel="00015D33">
          <w:rPr>
            <w:sz w:val="24"/>
            <w:szCs w:val="24"/>
          </w:rPr>
          <w:delText xml:space="preserve">dispute </w:delText>
        </w:r>
        <w:r w:rsidDel="00015D33">
          <w:rPr>
            <w:spacing w:val="20"/>
            <w:sz w:val="24"/>
            <w:szCs w:val="24"/>
          </w:rPr>
          <w:delText xml:space="preserve"> </w:delText>
        </w:r>
        <w:r w:rsidDel="00015D33">
          <w:rPr>
            <w:w w:val="105"/>
            <w:sz w:val="24"/>
            <w:szCs w:val="24"/>
          </w:rPr>
          <w:delText>set- tleme</w:delText>
        </w:r>
        <w:r w:rsidDel="00015D33">
          <w:rPr>
            <w:spacing w:val="-7"/>
            <w:w w:val="105"/>
            <w:sz w:val="24"/>
            <w:szCs w:val="24"/>
          </w:rPr>
          <w:delText>n</w:delText>
        </w:r>
        <w:r w:rsidDel="00015D33">
          <w:rPr>
            <w:w w:val="137"/>
            <w:sz w:val="24"/>
            <w:szCs w:val="24"/>
          </w:rPr>
          <w:delText>t</w:delText>
        </w:r>
        <w:r w:rsidDel="00015D33">
          <w:rPr>
            <w:sz w:val="24"/>
            <w:szCs w:val="24"/>
          </w:rPr>
          <w:delText xml:space="preserve"> </w:delText>
        </w:r>
        <w:r w:rsidDel="00015D33">
          <w:rPr>
            <w:spacing w:val="-16"/>
            <w:sz w:val="24"/>
            <w:szCs w:val="24"/>
          </w:rPr>
          <w:delText xml:space="preserve"> </w:delText>
        </w:r>
        <w:r w:rsidDel="00015D33">
          <w:rPr>
            <w:sz w:val="24"/>
            <w:szCs w:val="24"/>
          </w:rPr>
          <w:delText>pr</w:delText>
        </w:r>
        <w:r w:rsidDel="00015D33">
          <w:rPr>
            <w:spacing w:val="6"/>
            <w:sz w:val="24"/>
            <w:szCs w:val="24"/>
          </w:rPr>
          <w:delText>o</w:delText>
        </w:r>
        <w:r w:rsidDel="00015D33">
          <w:rPr>
            <w:sz w:val="24"/>
            <w:szCs w:val="24"/>
          </w:rPr>
          <w:delText xml:space="preserve">cesses.  </w:delText>
        </w:r>
        <w:r w:rsidDel="00015D33">
          <w:rPr>
            <w:spacing w:val="11"/>
            <w:sz w:val="24"/>
            <w:szCs w:val="24"/>
          </w:rPr>
          <w:delText xml:space="preserve"> </w:delText>
        </w:r>
        <w:r w:rsidDel="00015D33">
          <w:rPr>
            <w:spacing w:val="-20"/>
            <w:sz w:val="24"/>
            <w:szCs w:val="24"/>
          </w:rPr>
          <w:delText>W</w:delText>
        </w:r>
        <w:r w:rsidDel="00015D33">
          <w:rPr>
            <w:sz w:val="24"/>
            <w:szCs w:val="24"/>
          </w:rPr>
          <w:delText>e</w:delText>
        </w:r>
        <w:r w:rsidDel="00015D33">
          <w:rPr>
            <w:spacing w:val="54"/>
            <w:sz w:val="24"/>
            <w:szCs w:val="24"/>
          </w:rPr>
          <w:delText xml:space="preserve"> </w:delText>
        </w:r>
        <w:r w:rsidDel="00015D33">
          <w:rPr>
            <w:spacing w:val="-13"/>
            <w:sz w:val="24"/>
            <w:szCs w:val="24"/>
          </w:rPr>
          <w:delText>v</w:delText>
        </w:r>
        <w:r w:rsidDel="00015D33">
          <w:rPr>
            <w:sz w:val="24"/>
            <w:szCs w:val="24"/>
          </w:rPr>
          <w:delText xml:space="preserve">alidate </w:delText>
        </w:r>
        <w:r w:rsidDel="00015D33">
          <w:rPr>
            <w:spacing w:val="32"/>
            <w:sz w:val="24"/>
            <w:szCs w:val="24"/>
          </w:rPr>
          <w:delText xml:space="preserve"> </w:delText>
        </w:r>
        <w:r w:rsidDel="00015D33">
          <w:rPr>
            <w:sz w:val="24"/>
            <w:szCs w:val="24"/>
          </w:rPr>
          <w:delText>our</w:delText>
        </w:r>
        <w:r w:rsidDel="00015D33">
          <w:rPr>
            <w:spacing w:val="60"/>
            <w:sz w:val="24"/>
            <w:szCs w:val="24"/>
          </w:rPr>
          <w:delText xml:space="preserve"> </w:delText>
        </w:r>
        <w:r w:rsidDel="00015D33">
          <w:rPr>
            <w:w w:val="105"/>
            <w:sz w:val="24"/>
            <w:szCs w:val="24"/>
          </w:rPr>
          <w:delText>argume</w:delText>
        </w:r>
        <w:r w:rsidDel="00015D33">
          <w:rPr>
            <w:spacing w:val="-6"/>
            <w:w w:val="105"/>
            <w:sz w:val="24"/>
            <w:szCs w:val="24"/>
          </w:rPr>
          <w:delText>n</w:delText>
        </w:r>
        <w:r w:rsidDel="00015D33">
          <w:rPr>
            <w:w w:val="137"/>
            <w:sz w:val="24"/>
            <w:szCs w:val="24"/>
          </w:rPr>
          <w:delText>t</w:delText>
        </w:r>
        <w:r w:rsidDel="00015D33">
          <w:rPr>
            <w:sz w:val="24"/>
            <w:szCs w:val="24"/>
          </w:rPr>
          <w:delText xml:space="preserve"> </w:delText>
        </w:r>
        <w:r w:rsidDel="00015D33">
          <w:rPr>
            <w:spacing w:val="-16"/>
            <w:sz w:val="24"/>
            <w:szCs w:val="24"/>
          </w:rPr>
          <w:delText xml:space="preserve"> </w:delText>
        </w:r>
        <w:r w:rsidDel="00015D33">
          <w:rPr>
            <w:sz w:val="24"/>
            <w:szCs w:val="24"/>
          </w:rPr>
          <w:delText xml:space="preserve">that </w:delText>
        </w:r>
        <w:r w:rsidDel="00015D33">
          <w:rPr>
            <w:spacing w:val="52"/>
            <w:sz w:val="24"/>
            <w:szCs w:val="24"/>
          </w:rPr>
          <w:delText xml:space="preserve"> </w:delText>
        </w:r>
        <w:r w:rsidDel="00015D33">
          <w:rPr>
            <w:sz w:val="24"/>
            <w:szCs w:val="24"/>
          </w:rPr>
          <w:delText xml:space="preserve">the </w:delText>
        </w:r>
        <w:r w:rsidDel="00015D33">
          <w:rPr>
            <w:spacing w:val="16"/>
            <w:sz w:val="24"/>
            <w:szCs w:val="24"/>
          </w:rPr>
          <w:delText xml:space="preserve"> </w:delText>
        </w:r>
        <w:r w:rsidDel="00015D33">
          <w:rPr>
            <w:w w:val="109"/>
            <w:sz w:val="24"/>
            <w:szCs w:val="24"/>
          </w:rPr>
          <w:delText>reputational</w:delText>
        </w:r>
        <w:r w:rsidDel="00015D33">
          <w:rPr>
            <w:spacing w:val="39"/>
            <w:w w:val="109"/>
            <w:sz w:val="24"/>
            <w:szCs w:val="24"/>
          </w:rPr>
          <w:delText xml:space="preserve"> </w:delText>
        </w:r>
        <w:r w:rsidDel="00015D33">
          <w:rPr>
            <w:sz w:val="24"/>
            <w:szCs w:val="24"/>
          </w:rPr>
          <w:delText>effects of</w:delText>
        </w:r>
        <w:r w:rsidDel="00015D33">
          <w:rPr>
            <w:spacing w:val="15"/>
            <w:sz w:val="24"/>
            <w:szCs w:val="24"/>
          </w:rPr>
          <w:delText xml:space="preserve"> </w:delText>
        </w:r>
        <w:r w:rsidDel="00015D33">
          <w:rPr>
            <w:sz w:val="24"/>
            <w:szCs w:val="24"/>
          </w:rPr>
          <w:delText xml:space="preserve">disputes </w:delText>
        </w:r>
        <w:r w:rsidDel="00015D33">
          <w:rPr>
            <w:spacing w:val="14"/>
            <w:sz w:val="24"/>
            <w:szCs w:val="24"/>
          </w:rPr>
          <w:delText xml:space="preserve"> </w:delText>
        </w:r>
        <w:r w:rsidDel="00015D33">
          <w:rPr>
            <w:sz w:val="24"/>
            <w:szCs w:val="24"/>
          </w:rPr>
          <w:delText>h</w:delText>
        </w:r>
        <w:r w:rsidDel="00015D33">
          <w:rPr>
            <w:spacing w:val="-6"/>
            <w:sz w:val="24"/>
            <w:szCs w:val="24"/>
          </w:rPr>
          <w:delText>a</w:delText>
        </w:r>
        <w:r w:rsidDel="00015D33">
          <w:rPr>
            <w:spacing w:val="-7"/>
            <w:sz w:val="24"/>
            <w:szCs w:val="24"/>
          </w:rPr>
          <w:delText>v</w:delText>
        </w:r>
        <w:r w:rsidDel="00015D33">
          <w:rPr>
            <w:sz w:val="24"/>
            <w:szCs w:val="24"/>
          </w:rPr>
          <w:delText>e</w:delText>
        </w:r>
        <w:r w:rsidDel="00015D33">
          <w:rPr>
            <w:spacing w:val="48"/>
            <w:sz w:val="24"/>
            <w:szCs w:val="24"/>
          </w:rPr>
          <w:delText xml:space="preserve"> </w:delText>
        </w:r>
        <w:r w:rsidDel="00015D33">
          <w:rPr>
            <w:sz w:val="24"/>
            <w:szCs w:val="24"/>
          </w:rPr>
          <w:delText>only</w:delText>
        </w:r>
        <w:r w:rsidDel="00015D33">
          <w:rPr>
            <w:spacing w:val="35"/>
            <w:sz w:val="24"/>
            <w:szCs w:val="24"/>
          </w:rPr>
          <w:delText xml:space="preserve"> </w:delText>
        </w:r>
        <w:r w:rsidDel="00015D33">
          <w:rPr>
            <w:sz w:val="24"/>
            <w:szCs w:val="24"/>
          </w:rPr>
          <w:delText xml:space="preserve">manifested </w:delText>
        </w:r>
        <w:r w:rsidDel="00015D33">
          <w:rPr>
            <w:spacing w:val="9"/>
            <w:sz w:val="24"/>
            <w:szCs w:val="24"/>
          </w:rPr>
          <w:delText xml:space="preserve"> </w:delText>
        </w:r>
        <w:r w:rsidDel="00015D33">
          <w:rPr>
            <w:sz w:val="24"/>
            <w:szCs w:val="24"/>
          </w:rPr>
          <w:delText>in</w:delText>
        </w:r>
        <w:r w:rsidDel="00015D33">
          <w:rPr>
            <w:spacing w:val="34"/>
            <w:sz w:val="24"/>
            <w:szCs w:val="24"/>
          </w:rPr>
          <w:delText xml:space="preserve"> </w:delText>
        </w:r>
        <w:r w:rsidDel="00015D33">
          <w:rPr>
            <w:w w:val="102"/>
            <w:sz w:val="24"/>
            <w:szCs w:val="24"/>
          </w:rPr>
          <w:delText>rece</w:delText>
        </w:r>
        <w:r w:rsidDel="00015D33">
          <w:rPr>
            <w:spacing w:val="-7"/>
            <w:w w:val="102"/>
            <w:sz w:val="24"/>
            <w:szCs w:val="24"/>
          </w:rPr>
          <w:delText>n</w:delText>
        </w:r>
        <w:r w:rsidDel="00015D33">
          <w:rPr>
            <w:w w:val="137"/>
            <w:sz w:val="24"/>
            <w:szCs w:val="24"/>
          </w:rPr>
          <w:delText>t</w:delText>
        </w:r>
        <w:r w:rsidDel="00015D33">
          <w:rPr>
            <w:spacing w:val="27"/>
            <w:w w:val="137"/>
            <w:sz w:val="24"/>
            <w:szCs w:val="24"/>
          </w:rPr>
          <w:delText xml:space="preserve"> </w:delText>
        </w:r>
        <w:r w:rsidDel="00015D33">
          <w:rPr>
            <w:spacing w:val="-7"/>
            <w:sz w:val="24"/>
            <w:szCs w:val="24"/>
          </w:rPr>
          <w:delText>y</w:delText>
        </w:r>
        <w:r w:rsidDel="00015D33">
          <w:rPr>
            <w:sz w:val="24"/>
            <w:szCs w:val="24"/>
          </w:rPr>
          <w:delText>ears</w:delText>
        </w:r>
        <w:r w:rsidDel="00015D33">
          <w:rPr>
            <w:spacing w:val="46"/>
            <w:sz w:val="24"/>
            <w:szCs w:val="24"/>
          </w:rPr>
          <w:delText xml:space="preserve"> </w:delText>
        </w:r>
        <w:r w:rsidDel="00015D33">
          <w:rPr>
            <w:sz w:val="24"/>
            <w:szCs w:val="24"/>
          </w:rPr>
          <w:delText>using</w:delText>
        </w:r>
        <w:r w:rsidDel="00015D33">
          <w:rPr>
            <w:spacing w:val="40"/>
            <w:sz w:val="24"/>
            <w:szCs w:val="24"/>
          </w:rPr>
          <w:delText xml:space="preserve"> </w:delText>
        </w:r>
        <w:r w:rsidDel="00015D33">
          <w:rPr>
            <w:sz w:val="24"/>
            <w:szCs w:val="24"/>
          </w:rPr>
          <w:delText xml:space="preserve">three </w:delText>
        </w:r>
        <w:r w:rsidDel="00015D33">
          <w:rPr>
            <w:spacing w:val="5"/>
            <w:sz w:val="24"/>
            <w:szCs w:val="24"/>
          </w:rPr>
          <w:delText xml:space="preserve"> </w:delText>
        </w:r>
        <w:r w:rsidDel="00015D33">
          <w:rPr>
            <w:w w:val="104"/>
            <w:sz w:val="24"/>
            <w:szCs w:val="24"/>
          </w:rPr>
          <w:delText>alternati</w:delText>
        </w:r>
        <w:r w:rsidDel="00015D33">
          <w:rPr>
            <w:spacing w:val="-7"/>
            <w:w w:val="104"/>
            <w:sz w:val="24"/>
            <w:szCs w:val="24"/>
          </w:rPr>
          <w:delText>v</w:delText>
        </w:r>
        <w:r w:rsidDel="00015D33">
          <w:rPr>
            <w:w w:val="104"/>
            <w:sz w:val="24"/>
            <w:szCs w:val="24"/>
          </w:rPr>
          <w:delText xml:space="preserve">e  in- </w:delText>
        </w:r>
      </w:del>
      <w:del w:id="195" w:author="Karen Remmer [2]" w:date="2017-10-05T15:36:00Z">
        <w:r w:rsidDel="00462171">
          <w:rPr>
            <w:sz w:val="24"/>
            <w:szCs w:val="24"/>
          </w:rPr>
          <w:delText xml:space="preserve">dicators.  </w:delText>
        </w:r>
        <w:r w:rsidDel="00462171">
          <w:rPr>
            <w:spacing w:val="30"/>
            <w:sz w:val="24"/>
            <w:szCs w:val="24"/>
          </w:rPr>
          <w:delText xml:space="preserve"> </w:delText>
        </w:r>
      </w:del>
      <w:moveFromRangeStart w:id="196" w:author="Karen Remmer" w:date="2017-09-26T15:52:00Z" w:name="move494204498"/>
      <w:moveFrom w:id="197" w:author="Karen Remmer" w:date="2017-09-26T15:52:00Z">
        <w:del w:id="198" w:author="Karen Remmer [2]" w:date="2017-10-05T15:36:00Z">
          <w:r w:rsidDel="00462171">
            <w:rPr>
              <w:sz w:val="24"/>
              <w:szCs w:val="24"/>
            </w:rPr>
            <w:delText xml:space="preserve">The </w:delText>
          </w:r>
          <w:r w:rsidDel="00462171">
            <w:rPr>
              <w:spacing w:val="5"/>
              <w:sz w:val="24"/>
              <w:szCs w:val="24"/>
            </w:rPr>
            <w:delText xml:space="preserve"> </w:delText>
          </w:r>
          <w:r w:rsidDel="00462171">
            <w:rPr>
              <w:sz w:val="24"/>
              <w:szCs w:val="24"/>
            </w:rPr>
            <w:delText>ce</w:delText>
          </w:r>
          <w:r w:rsidDel="00462171">
            <w:rPr>
              <w:spacing w:val="-6"/>
              <w:sz w:val="24"/>
              <w:szCs w:val="24"/>
            </w:rPr>
            <w:delText>n</w:delText>
          </w:r>
          <w:r w:rsidDel="00462171">
            <w:rPr>
              <w:sz w:val="24"/>
              <w:szCs w:val="24"/>
            </w:rPr>
            <w:delText xml:space="preserve">tral </w:delText>
          </w:r>
          <w:r w:rsidDel="00462171">
            <w:rPr>
              <w:spacing w:val="23"/>
              <w:sz w:val="24"/>
              <w:szCs w:val="24"/>
            </w:rPr>
            <w:delText xml:space="preserve"> </w:delText>
          </w:r>
          <w:r w:rsidDel="00462171">
            <w:rPr>
              <w:sz w:val="24"/>
              <w:szCs w:val="24"/>
            </w:rPr>
            <w:delText xml:space="preserve">implication </w:delText>
          </w:r>
          <w:r w:rsidDel="00462171">
            <w:rPr>
              <w:spacing w:val="19"/>
              <w:sz w:val="24"/>
              <w:szCs w:val="24"/>
            </w:rPr>
            <w:delText xml:space="preserve"> </w:delText>
          </w:r>
          <w:r w:rsidDel="00462171">
            <w:rPr>
              <w:sz w:val="24"/>
              <w:szCs w:val="24"/>
            </w:rPr>
            <w:delText>of</w:delText>
          </w:r>
          <w:r w:rsidDel="00462171">
            <w:rPr>
              <w:spacing w:val="23"/>
              <w:sz w:val="24"/>
              <w:szCs w:val="24"/>
            </w:rPr>
            <w:delText xml:space="preserve"> </w:delText>
          </w:r>
          <w:r w:rsidDel="00462171">
            <w:rPr>
              <w:sz w:val="24"/>
              <w:szCs w:val="24"/>
            </w:rPr>
            <w:delText>these  findings</w:delText>
          </w:r>
          <w:r w:rsidDel="00462171">
            <w:rPr>
              <w:spacing w:val="43"/>
              <w:sz w:val="24"/>
              <w:szCs w:val="24"/>
            </w:rPr>
            <w:delText xml:space="preserve"> </w:delText>
          </w:r>
          <w:r w:rsidDel="00462171">
            <w:rPr>
              <w:sz w:val="24"/>
              <w:szCs w:val="24"/>
            </w:rPr>
            <w:delText>for</w:delText>
          </w:r>
          <w:r w:rsidDel="00462171">
            <w:rPr>
              <w:spacing w:val="33"/>
              <w:sz w:val="24"/>
              <w:szCs w:val="24"/>
            </w:rPr>
            <w:delText xml:space="preserve"> </w:delText>
          </w:r>
          <w:r w:rsidDel="00462171">
            <w:rPr>
              <w:sz w:val="24"/>
              <w:szCs w:val="24"/>
            </w:rPr>
            <w:delText xml:space="preserve">the </w:delText>
          </w:r>
          <w:r w:rsidDel="00462171">
            <w:rPr>
              <w:spacing w:val="8"/>
              <w:sz w:val="24"/>
              <w:szCs w:val="24"/>
            </w:rPr>
            <w:delText xml:space="preserve"> </w:delText>
          </w:r>
          <w:r w:rsidDel="00462171">
            <w:rPr>
              <w:sz w:val="24"/>
              <w:szCs w:val="24"/>
            </w:rPr>
            <w:delText xml:space="preserve">broader </w:delText>
          </w:r>
          <w:r w:rsidDel="00462171">
            <w:rPr>
              <w:spacing w:val="18"/>
              <w:sz w:val="24"/>
              <w:szCs w:val="24"/>
            </w:rPr>
            <w:delText xml:space="preserve"> </w:delText>
          </w:r>
          <w:r w:rsidDel="00462171">
            <w:rPr>
              <w:spacing w:val="6"/>
              <w:sz w:val="24"/>
              <w:szCs w:val="24"/>
            </w:rPr>
            <w:delText>b</w:delText>
          </w:r>
          <w:r w:rsidDel="00462171">
            <w:rPr>
              <w:spacing w:val="7"/>
              <w:sz w:val="24"/>
              <w:szCs w:val="24"/>
            </w:rPr>
            <w:delText>o</w:delText>
          </w:r>
          <w:r w:rsidDel="00462171">
            <w:rPr>
              <w:sz w:val="24"/>
              <w:szCs w:val="24"/>
            </w:rPr>
            <w:delText>dy</w:delText>
          </w:r>
          <w:r w:rsidDel="00462171">
            <w:rPr>
              <w:spacing w:val="55"/>
              <w:sz w:val="24"/>
              <w:szCs w:val="24"/>
            </w:rPr>
            <w:delText xml:space="preserve"> </w:delText>
          </w:r>
          <w:r w:rsidDel="00462171">
            <w:rPr>
              <w:sz w:val="24"/>
              <w:szCs w:val="24"/>
            </w:rPr>
            <w:delText xml:space="preserve">of </w:delText>
          </w:r>
          <w:r w:rsidDel="00462171">
            <w:rPr>
              <w:w w:val="109"/>
              <w:sz w:val="24"/>
              <w:szCs w:val="24"/>
            </w:rPr>
            <w:delText>literature</w:delText>
          </w:r>
          <w:r w:rsidDel="00462171">
            <w:rPr>
              <w:spacing w:val="21"/>
              <w:w w:val="109"/>
              <w:sz w:val="24"/>
              <w:szCs w:val="24"/>
            </w:rPr>
            <w:delText xml:space="preserve"> </w:delText>
          </w:r>
          <w:r w:rsidDel="00462171">
            <w:rPr>
              <w:sz w:val="24"/>
              <w:szCs w:val="24"/>
            </w:rPr>
            <w:delText>on</w:delText>
          </w:r>
          <w:r w:rsidDel="00462171">
            <w:rPr>
              <w:spacing w:val="31"/>
              <w:sz w:val="24"/>
              <w:szCs w:val="24"/>
            </w:rPr>
            <w:delText xml:space="preserve"> </w:delText>
          </w:r>
          <w:r w:rsidDel="00462171">
            <w:rPr>
              <w:w w:val="108"/>
              <w:sz w:val="24"/>
              <w:szCs w:val="24"/>
            </w:rPr>
            <w:delText>i</w:delText>
          </w:r>
          <w:r w:rsidDel="00462171">
            <w:rPr>
              <w:spacing w:val="-8"/>
              <w:w w:val="108"/>
              <w:sz w:val="24"/>
              <w:szCs w:val="24"/>
            </w:rPr>
            <w:delText>n</w:delText>
          </w:r>
          <w:r w:rsidDel="00462171">
            <w:rPr>
              <w:w w:val="108"/>
              <w:sz w:val="24"/>
              <w:szCs w:val="24"/>
            </w:rPr>
            <w:delText>ternational</w:delText>
          </w:r>
          <w:r w:rsidDel="00462171">
            <w:rPr>
              <w:spacing w:val="25"/>
              <w:w w:val="108"/>
              <w:sz w:val="24"/>
              <w:szCs w:val="24"/>
            </w:rPr>
            <w:delText xml:space="preserve"> </w:delText>
          </w:r>
          <w:r w:rsidDel="00462171">
            <w:rPr>
              <w:w w:val="108"/>
              <w:sz w:val="24"/>
              <w:szCs w:val="24"/>
            </w:rPr>
            <w:delText>institutions</w:delText>
          </w:r>
          <w:r w:rsidDel="00462171">
            <w:rPr>
              <w:spacing w:val="22"/>
              <w:w w:val="108"/>
              <w:sz w:val="24"/>
              <w:szCs w:val="24"/>
            </w:rPr>
            <w:delText xml:space="preserve"> </w:delText>
          </w:r>
          <w:r w:rsidDel="00462171">
            <w:rPr>
              <w:sz w:val="24"/>
              <w:szCs w:val="24"/>
            </w:rPr>
            <w:delText>is</w:delText>
          </w:r>
          <w:r w:rsidDel="00462171">
            <w:rPr>
              <w:spacing w:val="23"/>
              <w:sz w:val="24"/>
              <w:szCs w:val="24"/>
            </w:rPr>
            <w:delText xml:space="preserve"> </w:delText>
          </w:r>
          <w:r w:rsidDel="00462171">
            <w:rPr>
              <w:sz w:val="24"/>
              <w:szCs w:val="24"/>
            </w:rPr>
            <w:delText xml:space="preserve">that </w:delText>
          </w:r>
          <w:r w:rsidDel="00462171">
            <w:rPr>
              <w:spacing w:val="35"/>
              <w:sz w:val="24"/>
              <w:szCs w:val="24"/>
            </w:rPr>
            <w:delText xml:space="preserve"> </w:delText>
          </w:r>
          <w:r w:rsidDel="00462171">
            <w:rPr>
              <w:w w:val="109"/>
              <w:sz w:val="24"/>
              <w:szCs w:val="24"/>
            </w:rPr>
            <w:delText>reputational</w:delText>
          </w:r>
          <w:r w:rsidDel="00462171">
            <w:rPr>
              <w:spacing w:val="21"/>
              <w:w w:val="109"/>
              <w:sz w:val="24"/>
              <w:szCs w:val="24"/>
            </w:rPr>
            <w:delText xml:space="preserve"> </w:delText>
          </w:r>
          <w:r w:rsidDel="00462171">
            <w:rPr>
              <w:sz w:val="24"/>
              <w:szCs w:val="24"/>
            </w:rPr>
            <w:delText>me</w:delText>
          </w:r>
          <w:r w:rsidDel="00462171">
            <w:rPr>
              <w:spacing w:val="-7"/>
              <w:sz w:val="24"/>
              <w:szCs w:val="24"/>
            </w:rPr>
            <w:delText>c</w:delText>
          </w:r>
          <w:r w:rsidDel="00462171">
            <w:rPr>
              <w:sz w:val="24"/>
              <w:szCs w:val="24"/>
            </w:rPr>
            <w:delText>hanisms  for effecti</w:delText>
          </w:r>
          <w:r w:rsidDel="00462171">
            <w:rPr>
              <w:spacing w:val="-7"/>
              <w:sz w:val="24"/>
              <w:szCs w:val="24"/>
            </w:rPr>
            <w:delText>v</w:delText>
          </w:r>
          <w:r w:rsidDel="00462171">
            <w:rPr>
              <w:sz w:val="24"/>
              <w:szCs w:val="24"/>
            </w:rPr>
            <w:delText>e</w:delText>
          </w:r>
          <w:r w:rsidDel="00462171">
            <w:rPr>
              <w:spacing w:val="38"/>
              <w:sz w:val="24"/>
              <w:szCs w:val="24"/>
            </w:rPr>
            <w:delText xml:space="preserve"> </w:delText>
          </w:r>
          <w:r w:rsidDel="00462171">
            <w:rPr>
              <w:sz w:val="24"/>
              <w:szCs w:val="24"/>
            </w:rPr>
            <w:delText>trea</w:delText>
          </w:r>
          <w:r w:rsidDel="00462171">
            <w:rPr>
              <w:spacing w:val="-7"/>
              <w:sz w:val="24"/>
              <w:szCs w:val="24"/>
            </w:rPr>
            <w:delText>t</w:delText>
          </w:r>
          <w:r w:rsidDel="00462171">
            <w:rPr>
              <w:sz w:val="24"/>
              <w:szCs w:val="24"/>
            </w:rPr>
            <w:delText xml:space="preserve">y </w:delText>
          </w:r>
          <w:r w:rsidDel="00462171">
            <w:rPr>
              <w:spacing w:val="60"/>
              <w:sz w:val="24"/>
              <w:szCs w:val="24"/>
            </w:rPr>
            <w:delText xml:space="preserve"> </w:delText>
          </w:r>
          <w:r w:rsidDel="00462171">
            <w:rPr>
              <w:w w:val="101"/>
              <w:sz w:val="24"/>
              <w:szCs w:val="24"/>
            </w:rPr>
            <w:delText>enforceme</w:delText>
          </w:r>
          <w:r w:rsidDel="00462171">
            <w:rPr>
              <w:spacing w:val="-6"/>
              <w:w w:val="101"/>
              <w:sz w:val="24"/>
              <w:szCs w:val="24"/>
            </w:rPr>
            <w:delText>n</w:delText>
          </w:r>
          <w:r w:rsidDel="00462171">
            <w:rPr>
              <w:w w:val="137"/>
              <w:sz w:val="24"/>
              <w:szCs w:val="24"/>
            </w:rPr>
            <w:delText>t</w:delText>
          </w:r>
          <w:r w:rsidDel="00462171">
            <w:rPr>
              <w:sz w:val="24"/>
              <w:szCs w:val="24"/>
            </w:rPr>
            <w:delText xml:space="preserve"> </w:delText>
          </w:r>
          <w:r w:rsidDel="00462171">
            <w:rPr>
              <w:spacing w:val="-12"/>
              <w:sz w:val="24"/>
              <w:szCs w:val="24"/>
            </w:rPr>
            <w:delText xml:space="preserve"> </w:delText>
          </w:r>
          <w:r w:rsidDel="00462171">
            <w:rPr>
              <w:sz w:val="24"/>
              <w:szCs w:val="24"/>
            </w:rPr>
            <w:delText xml:space="preserve">cannot </w:delText>
          </w:r>
          <w:r w:rsidDel="00462171">
            <w:rPr>
              <w:spacing w:val="33"/>
              <w:sz w:val="24"/>
              <w:szCs w:val="24"/>
            </w:rPr>
            <w:delText xml:space="preserve"> </w:delText>
          </w:r>
          <w:r w:rsidDel="00462171">
            <w:rPr>
              <w:spacing w:val="6"/>
              <w:sz w:val="24"/>
              <w:szCs w:val="24"/>
            </w:rPr>
            <w:delText>b</w:delText>
          </w:r>
          <w:r w:rsidDel="00462171">
            <w:rPr>
              <w:sz w:val="24"/>
              <w:szCs w:val="24"/>
            </w:rPr>
            <w:delText>e</w:delText>
          </w:r>
          <w:r w:rsidDel="00462171">
            <w:rPr>
              <w:spacing w:val="54"/>
              <w:sz w:val="24"/>
              <w:szCs w:val="24"/>
            </w:rPr>
            <w:delText xml:space="preserve"> </w:delText>
          </w:r>
          <w:r w:rsidDel="00462171">
            <w:rPr>
              <w:sz w:val="24"/>
              <w:szCs w:val="24"/>
            </w:rPr>
            <w:delText>ta</w:delText>
          </w:r>
          <w:r w:rsidDel="00462171">
            <w:rPr>
              <w:spacing w:val="-6"/>
              <w:sz w:val="24"/>
              <w:szCs w:val="24"/>
            </w:rPr>
            <w:delText>k</w:delText>
          </w:r>
          <w:r w:rsidDel="00462171">
            <w:rPr>
              <w:sz w:val="24"/>
              <w:szCs w:val="24"/>
            </w:rPr>
            <w:delText xml:space="preserve">en </w:delText>
          </w:r>
          <w:r w:rsidDel="00462171">
            <w:rPr>
              <w:spacing w:val="33"/>
              <w:sz w:val="24"/>
              <w:szCs w:val="24"/>
            </w:rPr>
            <w:delText xml:space="preserve"> </w:delText>
          </w:r>
          <w:r w:rsidDel="00462171">
            <w:rPr>
              <w:sz w:val="24"/>
              <w:szCs w:val="24"/>
            </w:rPr>
            <w:delText>as</w:delText>
          </w:r>
          <w:r w:rsidDel="00462171">
            <w:rPr>
              <w:spacing w:val="56"/>
              <w:sz w:val="24"/>
              <w:szCs w:val="24"/>
            </w:rPr>
            <w:delText xml:space="preserve"> </w:delText>
          </w:r>
          <w:r w:rsidDel="00462171">
            <w:rPr>
              <w:sz w:val="24"/>
              <w:szCs w:val="24"/>
            </w:rPr>
            <w:delText>gi</w:delText>
          </w:r>
          <w:r w:rsidDel="00462171">
            <w:rPr>
              <w:spacing w:val="-6"/>
              <w:sz w:val="24"/>
              <w:szCs w:val="24"/>
            </w:rPr>
            <w:delText>v</w:delText>
          </w:r>
          <w:r w:rsidDel="00462171">
            <w:rPr>
              <w:sz w:val="24"/>
              <w:szCs w:val="24"/>
            </w:rPr>
            <w:delText>en</w:delText>
          </w:r>
          <w:r w:rsidDel="00462171">
            <w:rPr>
              <w:spacing w:val="52"/>
              <w:sz w:val="24"/>
              <w:szCs w:val="24"/>
            </w:rPr>
            <w:delText xml:space="preserve"> </w:delText>
          </w:r>
          <w:r w:rsidDel="00462171">
            <w:rPr>
              <w:sz w:val="24"/>
              <w:szCs w:val="24"/>
            </w:rPr>
            <w:delText xml:space="preserve">but </w:delText>
          </w:r>
          <w:r w:rsidDel="00462171">
            <w:rPr>
              <w:spacing w:val="31"/>
              <w:sz w:val="24"/>
              <w:szCs w:val="24"/>
            </w:rPr>
            <w:delText xml:space="preserve"> </w:delText>
          </w:r>
          <w:r w:rsidDel="00462171">
            <w:rPr>
              <w:sz w:val="24"/>
              <w:szCs w:val="24"/>
            </w:rPr>
            <w:delText xml:space="preserve">instead </w:delText>
          </w:r>
          <w:r w:rsidDel="00462171">
            <w:rPr>
              <w:spacing w:val="36"/>
              <w:sz w:val="24"/>
              <w:szCs w:val="24"/>
            </w:rPr>
            <w:delText xml:space="preserve"> </w:delText>
          </w:r>
          <w:r w:rsidDel="00462171">
            <w:rPr>
              <w:sz w:val="24"/>
              <w:szCs w:val="24"/>
            </w:rPr>
            <w:delText xml:space="preserve">need </w:delText>
          </w:r>
          <w:r w:rsidDel="00462171">
            <w:rPr>
              <w:spacing w:val="2"/>
              <w:sz w:val="24"/>
              <w:szCs w:val="24"/>
            </w:rPr>
            <w:delText xml:space="preserve"> </w:delText>
          </w:r>
          <w:r w:rsidDel="00462171">
            <w:rPr>
              <w:w w:val="111"/>
              <w:sz w:val="24"/>
              <w:szCs w:val="24"/>
            </w:rPr>
            <w:delText xml:space="preserve">to </w:delText>
          </w:r>
          <w:r w:rsidDel="00462171">
            <w:rPr>
              <w:spacing w:val="6"/>
              <w:sz w:val="24"/>
              <w:szCs w:val="24"/>
            </w:rPr>
            <w:delText>b</w:delText>
          </w:r>
          <w:r w:rsidDel="00462171">
            <w:rPr>
              <w:sz w:val="24"/>
              <w:szCs w:val="24"/>
            </w:rPr>
            <w:delText>e</w:delText>
          </w:r>
          <w:r w:rsidDel="00462171">
            <w:rPr>
              <w:spacing w:val="25"/>
              <w:sz w:val="24"/>
              <w:szCs w:val="24"/>
            </w:rPr>
            <w:delText xml:space="preserve"> </w:delText>
          </w:r>
          <w:r w:rsidDel="00462171">
            <w:rPr>
              <w:sz w:val="24"/>
              <w:szCs w:val="24"/>
            </w:rPr>
            <w:delText>explored</w:delText>
          </w:r>
          <w:r w:rsidDel="00462171">
            <w:rPr>
              <w:spacing w:val="44"/>
              <w:sz w:val="24"/>
              <w:szCs w:val="24"/>
            </w:rPr>
            <w:delText xml:space="preserve"> </w:delText>
          </w:r>
          <w:r w:rsidDel="00462171">
            <w:rPr>
              <w:sz w:val="24"/>
              <w:szCs w:val="24"/>
            </w:rPr>
            <w:delText>on</w:delText>
          </w:r>
          <w:r w:rsidDel="00462171">
            <w:rPr>
              <w:spacing w:val="24"/>
              <w:sz w:val="24"/>
              <w:szCs w:val="24"/>
            </w:rPr>
            <w:delText xml:space="preserve"> </w:delText>
          </w:r>
          <w:r w:rsidDel="00462171">
            <w:rPr>
              <w:sz w:val="24"/>
              <w:szCs w:val="24"/>
            </w:rPr>
            <w:delText>the</w:delText>
          </w:r>
          <w:r w:rsidDel="00462171">
            <w:rPr>
              <w:spacing w:val="51"/>
              <w:sz w:val="24"/>
              <w:szCs w:val="24"/>
            </w:rPr>
            <w:delText xml:space="preserve"> </w:delText>
          </w:r>
          <w:r w:rsidDel="00462171">
            <w:rPr>
              <w:sz w:val="24"/>
              <w:szCs w:val="24"/>
            </w:rPr>
            <w:delText>basis</w:delText>
          </w:r>
          <w:r w:rsidDel="00462171">
            <w:rPr>
              <w:spacing w:val="33"/>
              <w:sz w:val="24"/>
              <w:szCs w:val="24"/>
            </w:rPr>
            <w:delText xml:space="preserve"> </w:delText>
          </w:r>
          <w:r w:rsidDel="00462171">
            <w:rPr>
              <w:sz w:val="24"/>
              <w:szCs w:val="24"/>
            </w:rPr>
            <w:delText>of</w:delText>
          </w:r>
          <w:r w:rsidDel="00462171">
            <w:rPr>
              <w:spacing w:val="7"/>
              <w:sz w:val="24"/>
              <w:szCs w:val="24"/>
            </w:rPr>
            <w:delText xml:space="preserve"> </w:delText>
          </w:r>
          <w:r w:rsidDel="00462171">
            <w:rPr>
              <w:sz w:val="24"/>
              <w:szCs w:val="24"/>
            </w:rPr>
            <w:delText>a</w:delText>
          </w:r>
          <w:r w:rsidDel="00462171">
            <w:rPr>
              <w:spacing w:val="29"/>
              <w:sz w:val="24"/>
              <w:szCs w:val="24"/>
            </w:rPr>
            <w:delText xml:space="preserve"> </w:delText>
          </w:r>
          <w:r w:rsidDel="00462171">
            <w:rPr>
              <w:sz w:val="24"/>
              <w:szCs w:val="24"/>
            </w:rPr>
            <w:delText>more</w:delText>
          </w:r>
          <w:r w:rsidDel="00462171">
            <w:rPr>
              <w:spacing w:val="29"/>
              <w:sz w:val="24"/>
              <w:szCs w:val="24"/>
            </w:rPr>
            <w:delText xml:space="preserve"> </w:delText>
          </w:r>
          <w:r w:rsidDel="00462171">
            <w:rPr>
              <w:spacing w:val="-7"/>
              <w:sz w:val="24"/>
              <w:szCs w:val="24"/>
            </w:rPr>
            <w:delText>n</w:delText>
          </w:r>
          <w:r w:rsidDel="00462171">
            <w:rPr>
              <w:sz w:val="24"/>
              <w:szCs w:val="24"/>
            </w:rPr>
            <w:delText xml:space="preserve">uanced </w:delText>
          </w:r>
          <w:r w:rsidDel="00462171">
            <w:rPr>
              <w:spacing w:val="3"/>
              <w:sz w:val="24"/>
              <w:szCs w:val="24"/>
            </w:rPr>
            <w:delText xml:space="preserve"> </w:delText>
          </w:r>
          <w:r w:rsidDel="00462171">
            <w:rPr>
              <w:sz w:val="24"/>
              <w:szCs w:val="24"/>
            </w:rPr>
            <w:delText>approa</w:delText>
          </w:r>
          <w:r w:rsidDel="00462171">
            <w:rPr>
              <w:spacing w:val="-6"/>
              <w:sz w:val="24"/>
              <w:szCs w:val="24"/>
            </w:rPr>
            <w:delText>c</w:delText>
          </w:r>
          <w:r w:rsidDel="00462171">
            <w:rPr>
              <w:sz w:val="24"/>
              <w:szCs w:val="24"/>
            </w:rPr>
            <w:delText xml:space="preserve">h </w:delText>
          </w:r>
          <w:r w:rsidDel="00462171">
            <w:rPr>
              <w:spacing w:val="14"/>
              <w:sz w:val="24"/>
              <w:szCs w:val="24"/>
            </w:rPr>
            <w:delText xml:space="preserve"> </w:delText>
          </w:r>
          <w:r w:rsidDel="00462171">
            <w:rPr>
              <w:sz w:val="24"/>
              <w:szCs w:val="24"/>
            </w:rPr>
            <w:delText>addressing  the</w:delText>
          </w:r>
          <w:r w:rsidDel="00462171">
            <w:rPr>
              <w:spacing w:val="51"/>
              <w:sz w:val="24"/>
              <w:szCs w:val="24"/>
            </w:rPr>
            <w:delText xml:space="preserve"> </w:delText>
          </w:r>
          <w:r w:rsidDel="00462171">
            <w:rPr>
              <w:w w:val="103"/>
              <w:sz w:val="24"/>
              <w:szCs w:val="24"/>
            </w:rPr>
            <w:delText>pi</w:delText>
          </w:r>
          <w:r w:rsidDel="00462171">
            <w:rPr>
              <w:spacing w:val="-7"/>
              <w:w w:val="103"/>
              <w:sz w:val="24"/>
              <w:szCs w:val="24"/>
            </w:rPr>
            <w:delText>v</w:delText>
          </w:r>
          <w:r w:rsidDel="00462171">
            <w:rPr>
              <w:w w:val="108"/>
              <w:sz w:val="24"/>
              <w:szCs w:val="24"/>
            </w:rPr>
            <w:delText xml:space="preserve">otal </w:delText>
          </w:r>
          <w:r w:rsidDel="00462171">
            <w:rPr>
              <w:sz w:val="24"/>
              <w:szCs w:val="24"/>
            </w:rPr>
            <w:delText>issues</w:delText>
          </w:r>
          <w:r w:rsidDel="00462171">
            <w:rPr>
              <w:spacing w:val="18"/>
              <w:sz w:val="24"/>
              <w:szCs w:val="24"/>
            </w:rPr>
            <w:delText xml:space="preserve"> </w:delText>
          </w:r>
          <w:r w:rsidDel="00462171">
            <w:rPr>
              <w:sz w:val="24"/>
              <w:szCs w:val="24"/>
            </w:rPr>
            <w:delText>of</w:delText>
          </w:r>
          <w:r w:rsidDel="00462171">
            <w:rPr>
              <w:spacing w:val="6"/>
              <w:sz w:val="24"/>
              <w:szCs w:val="24"/>
            </w:rPr>
            <w:delText xml:space="preserve"> </w:delText>
          </w:r>
          <w:r w:rsidDel="00462171">
            <w:rPr>
              <w:w w:val="109"/>
              <w:sz w:val="24"/>
              <w:szCs w:val="24"/>
            </w:rPr>
            <w:delText>institutional</w:delText>
          </w:r>
          <w:r w:rsidDel="00462171">
            <w:rPr>
              <w:spacing w:val="13"/>
              <w:w w:val="109"/>
              <w:sz w:val="24"/>
              <w:szCs w:val="24"/>
            </w:rPr>
            <w:delText xml:space="preserve"> </w:delText>
          </w:r>
          <w:r w:rsidDel="00462171">
            <w:rPr>
              <w:sz w:val="24"/>
              <w:szCs w:val="24"/>
            </w:rPr>
            <w:delText>design</w:delText>
          </w:r>
          <w:r w:rsidDel="00462171">
            <w:rPr>
              <w:spacing w:val="24"/>
              <w:sz w:val="24"/>
              <w:szCs w:val="24"/>
            </w:rPr>
            <w:delText xml:space="preserve"> </w:delText>
          </w:r>
          <w:r w:rsidDel="00462171">
            <w:rPr>
              <w:sz w:val="24"/>
              <w:szCs w:val="24"/>
            </w:rPr>
            <w:delText>and</w:delText>
          </w:r>
          <w:r w:rsidDel="00462171">
            <w:rPr>
              <w:spacing w:val="46"/>
              <w:sz w:val="24"/>
              <w:szCs w:val="24"/>
            </w:rPr>
            <w:delText xml:space="preserve"> </w:delText>
          </w:r>
          <w:r w:rsidDel="00462171">
            <w:rPr>
              <w:sz w:val="24"/>
              <w:szCs w:val="24"/>
            </w:rPr>
            <w:delText xml:space="preserve">related </w:delText>
          </w:r>
          <w:r w:rsidDel="00462171">
            <w:rPr>
              <w:spacing w:val="4"/>
              <w:sz w:val="24"/>
              <w:szCs w:val="24"/>
            </w:rPr>
            <w:delText xml:space="preserve"> </w:delText>
          </w:r>
          <w:r w:rsidDel="00462171">
            <w:rPr>
              <w:sz w:val="24"/>
              <w:szCs w:val="24"/>
            </w:rPr>
            <w:delText xml:space="preserve">information </w:delText>
          </w:r>
          <w:r w:rsidDel="00462171">
            <w:rPr>
              <w:spacing w:val="15"/>
              <w:sz w:val="24"/>
              <w:szCs w:val="24"/>
            </w:rPr>
            <w:delText xml:space="preserve"> </w:delText>
          </w:r>
          <w:r w:rsidDel="00462171">
            <w:rPr>
              <w:w w:val="104"/>
              <w:sz w:val="24"/>
              <w:szCs w:val="24"/>
            </w:rPr>
            <w:delText>costs.</w:delText>
          </w:r>
        </w:del>
      </w:moveFrom>
      <w:moveFromRangeEnd w:id="196"/>
    </w:p>
    <w:p w14:paraId="360AEF4F" w14:textId="77777777" w:rsidR="000A768D" w:rsidRDefault="000A768D">
      <w:pPr>
        <w:spacing w:line="200" w:lineRule="exact"/>
      </w:pPr>
    </w:p>
    <w:p w14:paraId="5C8B686A" w14:textId="77777777" w:rsidR="000A768D" w:rsidRDefault="000A768D">
      <w:pPr>
        <w:spacing w:line="200" w:lineRule="exact"/>
      </w:pPr>
    </w:p>
    <w:p w14:paraId="6B31859E" w14:textId="77777777" w:rsidR="000A768D" w:rsidRDefault="000A768D">
      <w:pPr>
        <w:spacing w:before="5" w:line="260" w:lineRule="exact"/>
        <w:rPr>
          <w:sz w:val="26"/>
          <w:szCs w:val="26"/>
        </w:rPr>
      </w:pPr>
    </w:p>
    <w:p w14:paraId="65DFF9CE" w14:textId="77777777" w:rsidR="000A768D" w:rsidRDefault="006C1B1D">
      <w:pPr>
        <w:ind w:left="3377" w:right="3377"/>
        <w:jc w:val="center"/>
        <w:rPr>
          <w:sz w:val="24"/>
          <w:szCs w:val="24"/>
        </w:rPr>
        <w:sectPr w:rsidR="000A768D">
          <w:pgSz w:w="12240" w:h="15840"/>
          <w:pgMar w:top="1320" w:right="1720" w:bottom="280" w:left="1720" w:header="720" w:footer="720" w:gutter="0"/>
          <w:cols w:space="720"/>
        </w:sectPr>
      </w:pPr>
      <w:r>
        <w:rPr>
          <w:spacing w:val="-20"/>
          <w:sz w:val="24"/>
          <w:szCs w:val="24"/>
        </w:rPr>
        <w:t>W</w:t>
      </w:r>
      <w:r>
        <w:rPr>
          <w:sz w:val="24"/>
          <w:szCs w:val="24"/>
        </w:rPr>
        <w:t>ord</w:t>
      </w:r>
      <w:r>
        <w:rPr>
          <w:spacing w:val="48"/>
          <w:sz w:val="24"/>
          <w:szCs w:val="24"/>
        </w:rPr>
        <w:t xml:space="preserve"> </w:t>
      </w:r>
      <w:r>
        <w:rPr>
          <w:sz w:val="24"/>
          <w:szCs w:val="24"/>
        </w:rPr>
        <w:t>Cou</w:t>
      </w:r>
      <w:r>
        <w:rPr>
          <w:spacing w:val="-6"/>
          <w:sz w:val="24"/>
          <w:szCs w:val="24"/>
        </w:rPr>
        <w:t>n</w:t>
      </w:r>
      <w:r>
        <w:rPr>
          <w:sz w:val="24"/>
          <w:szCs w:val="24"/>
        </w:rPr>
        <w:t xml:space="preserve">t: </w:t>
      </w:r>
      <w:r>
        <w:rPr>
          <w:spacing w:val="33"/>
          <w:sz w:val="24"/>
          <w:szCs w:val="24"/>
        </w:rPr>
        <w:t xml:space="preserve"> </w:t>
      </w:r>
      <w:r>
        <w:rPr>
          <w:w w:val="98"/>
          <w:sz w:val="24"/>
          <w:szCs w:val="24"/>
        </w:rPr>
        <w:t>8,541</w:t>
      </w:r>
    </w:p>
    <w:p w14:paraId="5C7F33F8" w14:textId="77777777" w:rsidR="000A768D" w:rsidRDefault="000A768D">
      <w:pPr>
        <w:spacing w:before="3" w:line="180" w:lineRule="exact"/>
        <w:rPr>
          <w:sz w:val="18"/>
          <w:szCs w:val="18"/>
        </w:rPr>
      </w:pPr>
    </w:p>
    <w:p w14:paraId="16F98CA9" w14:textId="77777777" w:rsidR="000A768D" w:rsidRDefault="006C1B1D">
      <w:pPr>
        <w:spacing w:before="25"/>
        <w:ind w:left="3924" w:right="3944"/>
        <w:jc w:val="center"/>
        <w:rPr>
          <w:sz w:val="24"/>
          <w:szCs w:val="24"/>
        </w:rPr>
      </w:pPr>
      <w:r>
        <w:rPr>
          <w:w w:val="153"/>
          <w:sz w:val="24"/>
          <w:szCs w:val="24"/>
        </w:rPr>
        <w:t>Int</w:t>
      </w:r>
      <w:r>
        <w:rPr>
          <w:spacing w:val="-7"/>
          <w:w w:val="153"/>
          <w:sz w:val="24"/>
          <w:szCs w:val="24"/>
        </w:rPr>
        <w:t>r</w:t>
      </w:r>
      <w:r>
        <w:rPr>
          <w:w w:val="138"/>
          <w:sz w:val="24"/>
          <w:szCs w:val="24"/>
        </w:rPr>
        <w:t>oduct</w:t>
      </w:r>
      <w:r>
        <w:rPr>
          <w:w w:val="122"/>
          <w:sz w:val="24"/>
          <w:szCs w:val="24"/>
        </w:rPr>
        <w:t>ion</w:t>
      </w:r>
    </w:p>
    <w:p w14:paraId="7E95E185" w14:textId="77777777" w:rsidR="000A768D" w:rsidRDefault="000A768D">
      <w:pPr>
        <w:spacing w:before="5" w:line="120" w:lineRule="exact"/>
        <w:rPr>
          <w:sz w:val="12"/>
          <w:szCs w:val="12"/>
        </w:rPr>
      </w:pPr>
    </w:p>
    <w:p w14:paraId="56F99903" w14:textId="77777777" w:rsidR="000A768D" w:rsidRDefault="000A768D">
      <w:pPr>
        <w:spacing w:line="200" w:lineRule="exact"/>
      </w:pPr>
    </w:p>
    <w:p w14:paraId="406FDEEF" w14:textId="77777777" w:rsidR="000A768D" w:rsidRDefault="006C1B1D">
      <w:pPr>
        <w:spacing w:line="401" w:lineRule="auto"/>
        <w:ind w:left="100" w:right="78" w:firstLine="239"/>
        <w:jc w:val="both"/>
        <w:rPr>
          <w:sz w:val="24"/>
          <w:szCs w:val="24"/>
        </w:rPr>
      </w:pPr>
      <w:r>
        <w:rPr>
          <w:sz w:val="24"/>
          <w:szCs w:val="24"/>
        </w:rPr>
        <w:t>Resear</w:t>
      </w:r>
      <w:r>
        <w:rPr>
          <w:spacing w:val="-6"/>
          <w:sz w:val="24"/>
          <w:szCs w:val="24"/>
        </w:rPr>
        <w:t>c</w:t>
      </w:r>
      <w:r>
        <w:rPr>
          <w:sz w:val="24"/>
          <w:szCs w:val="24"/>
        </w:rPr>
        <w:t>h</w:t>
      </w:r>
      <w:r>
        <w:rPr>
          <w:spacing w:val="44"/>
          <w:sz w:val="24"/>
          <w:szCs w:val="24"/>
        </w:rPr>
        <w:t xml:space="preserve"> </w:t>
      </w:r>
      <w:r>
        <w:rPr>
          <w:sz w:val="24"/>
          <w:szCs w:val="24"/>
        </w:rPr>
        <w:t>on</w:t>
      </w:r>
      <w:r>
        <w:rPr>
          <w:spacing w:val="17"/>
          <w:sz w:val="24"/>
          <w:szCs w:val="24"/>
        </w:rPr>
        <w:t xml:space="preserve"> </w:t>
      </w:r>
      <w:r>
        <w:rPr>
          <w:sz w:val="24"/>
          <w:szCs w:val="24"/>
        </w:rPr>
        <w:t>the</w:t>
      </w:r>
      <w:r>
        <w:rPr>
          <w:spacing w:val="44"/>
          <w:sz w:val="24"/>
          <w:szCs w:val="24"/>
        </w:rPr>
        <w:t xml:space="preserve"> </w:t>
      </w:r>
      <w:r>
        <w:rPr>
          <w:sz w:val="24"/>
          <w:szCs w:val="24"/>
        </w:rPr>
        <w:t>compliance</w:t>
      </w:r>
      <w:r>
        <w:rPr>
          <w:spacing w:val="34"/>
          <w:sz w:val="24"/>
          <w:szCs w:val="24"/>
        </w:rPr>
        <w:t xml:space="preserve"> </w:t>
      </w:r>
      <w:r>
        <w:rPr>
          <w:sz w:val="24"/>
          <w:szCs w:val="24"/>
        </w:rPr>
        <w:t xml:space="preserve">of states </w:t>
      </w:r>
      <w:r>
        <w:rPr>
          <w:spacing w:val="5"/>
          <w:sz w:val="24"/>
          <w:szCs w:val="24"/>
        </w:rPr>
        <w:t xml:space="preserve"> </w:t>
      </w:r>
      <w:r>
        <w:rPr>
          <w:sz w:val="24"/>
          <w:szCs w:val="24"/>
        </w:rPr>
        <w:t>with</w:t>
      </w:r>
      <w:r>
        <w:rPr>
          <w:spacing w:val="38"/>
          <w:sz w:val="24"/>
          <w:szCs w:val="24"/>
        </w:rPr>
        <w:t xml:space="preserve"> </w:t>
      </w:r>
      <w:r>
        <w:rPr>
          <w:w w:val="108"/>
          <w:sz w:val="24"/>
          <w:szCs w:val="24"/>
        </w:rPr>
        <w:t>i</w:t>
      </w:r>
      <w:r>
        <w:rPr>
          <w:spacing w:val="-8"/>
          <w:w w:val="108"/>
          <w:sz w:val="24"/>
          <w:szCs w:val="24"/>
        </w:rPr>
        <w:t>n</w:t>
      </w:r>
      <w:r>
        <w:rPr>
          <w:w w:val="108"/>
          <w:sz w:val="24"/>
          <w:szCs w:val="24"/>
        </w:rPr>
        <w:t>ternational</w:t>
      </w:r>
      <w:r>
        <w:rPr>
          <w:spacing w:val="11"/>
          <w:w w:val="108"/>
          <w:sz w:val="24"/>
          <w:szCs w:val="24"/>
        </w:rPr>
        <w:t xml:space="preserve"> </w:t>
      </w:r>
      <w:r>
        <w:rPr>
          <w:sz w:val="24"/>
          <w:szCs w:val="24"/>
        </w:rPr>
        <w:t>commitme</w:t>
      </w:r>
      <w:r>
        <w:rPr>
          <w:spacing w:val="-7"/>
          <w:sz w:val="24"/>
          <w:szCs w:val="24"/>
        </w:rPr>
        <w:t>n</w:t>
      </w:r>
      <w:r>
        <w:rPr>
          <w:sz w:val="24"/>
          <w:szCs w:val="24"/>
        </w:rPr>
        <w:t xml:space="preserve">ts </w:t>
      </w:r>
      <w:r>
        <w:rPr>
          <w:spacing w:val="20"/>
          <w:sz w:val="24"/>
          <w:szCs w:val="24"/>
        </w:rPr>
        <w:t xml:space="preserve"> </w:t>
      </w:r>
      <w:r>
        <w:rPr>
          <w:sz w:val="24"/>
          <w:szCs w:val="24"/>
        </w:rPr>
        <w:t>emphasizes</w:t>
      </w:r>
      <w:r>
        <w:rPr>
          <w:spacing w:val="34"/>
          <w:sz w:val="24"/>
          <w:szCs w:val="24"/>
        </w:rPr>
        <w:t xml:space="preserve"> </w:t>
      </w:r>
      <w:r>
        <w:rPr>
          <w:sz w:val="24"/>
          <w:szCs w:val="24"/>
        </w:rPr>
        <w:t>the</w:t>
      </w:r>
      <w:r>
        <w:rPr>
          <w:spacing w:val="44"/>
          <w:sz w:val="24"/>
          <w:szCs w:val="24"/>
        </w:rPr>
        <w:t xml:space="preserve"> </w:t>
      </w:r>
      <w:r>
        <w:rPr>
          <w:w w:val="101"/>
          <w:sz w:val="24"/>
          <w:szCs w:val="24"/>
        </w:rPr>
        <w:t xml:space="preserve">de- </w:t>
      </w:r>
      <w:r>
        <w:rPr>
          <w:w w:val="112"/>
          <w:sz w:val="24"/>
          <w:szCs w:val="24"/>
        </w:rPr>
        <w:t>terre</w:t>
      </w:r>
      <w:r>
        <w:rPr>
          <w:spacing w:val="-8"/>
          <w:w w:val="112"/>
          <w:sz w:val="24"/>
          <w:szCs w:val="24"/>
        </w:rPr>
        <w:t>n</w:t>
      </w:r>
      <w:r>
        <w:rPr>
          <w:w w:val="112"/>
          <w:sz w:val="24"/>
          <w:szCs w:val="24"/>
        </w:rPr>
        <w:t>t</w:t>
      </w:r>
      <w:r>
        <w:rPr>
          <w:spacing w:val="37"/>
          <w:w w:val="112"/>
          <w:sz w:val="24"/>
          <w:szCs w:val="24"/>
        </w:rPr>
        <w:t xml:space="preserve"> </w:t>
      </w:r>
      <w:r>
        <w:rPr>
          <w:sz w:val="24"/>
          <w:szCs w:val="24"/>
        </w:rPr>
        <w:t>effect</w:t>
      </w:r>
      <w:r>
        <w:rPr>
          <w:spacing w:val="32"/>
          <w:sz w:val="24"/>
          <w:szCs w:val="24"/>
        </w:rPr>
        <w:t xml:space="preserve"> </w:t>
      </w:r>
      <w:r>
        <w:rPr>
          <w:sz w:val="24"/>
          <w:szCs w:val="24"/>
        </w:rPr>
        <w:t>of</w:t>
      </w:r>
      <w:r>
        <w:rPr>
          <w:spacing w:val="31"/>
          <w:sz w:val="24"/>
          <w:szCs w:val="24"/>
        </w:rPr>
        <w:t xml:space="preserve"> </w:t>
      </w:r>
      <w:r>
        <w:rPr>
          <w:w w:val="109"/>
          <w:sz w:val="24"/>
          <w:szCs w:val="24"/>
        </w:rPr>
        <w:t>reputational</w:t>
      </w:r>
      <w:r>
        <w:rPr>
          <w:spacing w:val="38"/>
          <w:w w:val="109"/>
          <w:sz w:val="24"/>
          <w:szCs w:val="24"/>
        </w:rPr>
        <w:t xml:space="preserve"> </w:t>
      </w:r>
      <w:r>
        <w:rPr>
          <w:sz w:val="24"/>
          <w:szCs w:val="24"/>
        </w:rPr>
        <w:t xml:space="preserve">damage.  </w:t>
      </w:r>
      <w:r>
        <w:rPr>
          <w:spacing w:val="42"/>
          <w:sz w:val="24"/>
          <w:szCs w:val="24"/>
        </w:rPr>
        <w:t xml:space="preserve"> </w:t>
      </w:r>
      <w:r>
        <w:rPr>
          <w:sz w:val="24"/>
          <w:szCs w:val="24"/>
        </w:rPr>
        <w:t xml:space="preserve">The </w:t>
      </w:r>
      <w:r>
        <w:rPr>
          <w:spacing w:val="13"/>
          <w:sz w:val="24"/>
          <w:szCs w:val="24"/>
        </w:rPr>
        <w:t xml:space="preserve"> </w:t>
      </w:r>
      <w:r>
        <w:rPr>
          <w:sz w:val="24"/>
          <w:szCs w:val="24"/>
        </w:rPr>
        <w:t xml:space="preserve">underlying </w:t>
      </w:r>
      <w:r>
        <w:rPr>
          <w:spacing w:val="26"/>
          <w:sz w:val="24"/>
          <w:szCs w:val="24"/>
        </w:rPr>
        <w:t xml:space="preserve"> </w:t>
      </w:r>
      <w:r>
        <w:rPr>
          <w:sz w:val="24"/>
          <w:szCs w:val="24"/>
        </w:rPr>
        <w:t xml:space="preserve">assumption </w:t>
      </w:r>
      <w:r>
        <w:rPr>
          <w:spacing w:val="49"/>
          <w:sz w:val="24"/>
          <w:szCs w:val="24"/>
        </w:rPr>
        <w:t xml:space="preserve"> </w:t>
      </w:r>
      <w:r>
        <w:rPr>
          <w:sz w:val="24"/>
          <w:szCs w:val="24"/>
        </w:rPr>
        <w:t>is</w:t>
      </w:r>
      <w:r>
        <w:rPr>
          <w:spacing w:val="40"/>
          <w:sz w:val="24"/>
          <w:szCs w:val="24"/>
        </w:rPr>
        <w:t xml:space="preserve"> </w:t>
      </w:r>
      <w:r>
        <w:rPr>
          <w:sz w:val="24"/>
          <w:szCs w:val="24"/>
        </w:rPr>
        <w:t xml:space="preserve">that </w:t>
      </w:r>
      <w:r>
        <w:rPr>
          <w:spacing w:val="51"/>
          <w:sz w:val="24"/>
          <w:szCs w:val="24"/>
        </w:rPr>
        <w:t xml:space="preserve"> </w:t>
      </w:r>
      <w:r>
        <w:rPr>
          <w:sz w:val="24"/>
          <w:szCs w:val="24"/>
        </w:rPr>
        <w:t>reneging  on</w:t>
      </w:r>
      <w:r>
        <w:rPr>
          <w:spacing w:val="48"/>
          <w:sz w:val="24"/>
          <w:szCs w:val="24"/>
        </w:rPr>
        <w:t xml:space="preserve"> </w:t>
      </w:r>
      <w:r>
        <w:rPr>
          <w:w w:val="109"/>
          <w:sz w:val="24"/>
          <w:szCs w:val="24"/>
        </w:rPr>
        <w:t xml:space="preserve">a </w:t>
      </w:r>
      <w:r>
        <w:rPr>
          <w:sz w:val="24"/>
          <w:szCs w:val="24"/>
        </w:rPr>
        <w:t>formal</w:t>
      </w:r>
      <w:r>
        <w:rPr>
          <w:spacing w:val="49"/>
          <w:sz w:val="24"/>
          <w:szCs w:val="24"/>
        </w:rPr>
        <w:t xml:space="preserve"> </w:t>
      </w:r>
      <w:r>
        <w:rPr>
          <w:sz w:val="24"/>
          <w:szCs w:val="24"/>
        </w:rPr>
        <w:t>com</w:t>
      </w:r>
      <w:r>
        <w:rPr>
          <w:w w:val="106"/>
          <w:sz w:val="24"/>
          <w:szCs w:val="24"/>
        </w:rPr>
        <w:t>mitme</w:t>
      </w:r>
      <w:r>
        <w:rPr>
          <w:spacing w:val="-7"/>
          <w:w w:val="106"/>
          <w:sz w:val="24"/>
          <w:szCs w:val="24"/>
        </w:rPr>
        <w:t>n</w:t>
      </w:r>
      <w:r>
        <w:rPr>
          <w:w w:val="137"/>
          <w:sz w:val="24"/>
          <w:szCs w:val="24"/>
        </w:rPr>
        <w:t>t</w:t>
      </w:r>
      <w:r>
        <w:rPr>
          <w:spacing w:val="35"/>
          <w:w w:val="137"/>
          <w:sz w:val="24"/>
          <w:szCs w:val="24"/>
        </w:rPr>
        <w:t xml:space="preserve"> </w:t>
      </w:r>
      <w:r>
        <w:rPr>
          <w:sz w:val="24"/>
          <w:szCs w:val="24"/>
        </w:rPr>
        <w:t>damages  a</w:t>
      </w:r>
      <w:r>
        <w:rPr>
          <w:spacing w:val="45"/>
          <w:sz w:val="24"/>
          <w:szCs w:val="24"/>
        </w:rPr>
        <w:t xml:space="preserve"> </w:t>
      </w:r>
      <w:r>
        <w:rPr>
          <w:sz w:val="24"/>
          <w:szCs w:val="24"/>
        </w:rPr>
        <w:t xml:space="preserve">state’s </w:t>
      </w:r>
      <w:r>
        <w:rPr>
          <w:spacing w:val="12"/>
          <w:sz w:val="24"/>
          <w:szCs w:val="24"/>
        </w:rPr>
        <w:t xml:space="preserve"> </w:t>
      </w:r>
      <w:r>
        <w:rPr>
          <w:w w:val="109"/>
          <w:sz w:val="24"/>
          <w:szCs w:val="24"/>
        </w:rPr>
        <w:t>reputation</w:t>
      </w:r>
      <w:r>
        <w:rPr>
          <w:spacing w:val="29"/>
          <w:w w:val="109"/>
          <w:sz w:val="24"/>
          <w:szCs w:val="24"/>
        </w:rPr>
        <w:t xml:space="preserve"> </w:t>
      </w:r>
      <w:r>
        <w:rPr>
          <w:sz w:val="24"/>
          <w:szCs w:val="24"/>
        </w:rPr>
        <w:t xml:space="preserve">and </w:t>
      </w:r>
      <w:r>
        <w:rPr>
          <w:spacing w:val="3"/>
          <w:sz w:val="24"/>
          <w:szCs w:val="24"/>
        </w:rPr>
        <w:t xml:space="preserve"> </w:t>
      </w:r>
      <w:r>
        <w:rPr>
          <w:sz w:val="24"/>
          <w:szCs w:val="24"/>
        </w:rPr>
        <w:t xml:space="preserve">jeopardizes </w:t>
      </w:r>
      <w:r>
        <w:rPr>
          <w:spacing w:val="9"/>
          <w:sz w:val="24"/>
          <w:szCs w:val="24"/>
        </w:rPr>
        <w:t xml:space="preserve"> </w:t>
      </w:r>
      <w:r>
        <w:rPr>
          <w:sz w:val="24"/>
          <w:szCs w:val="24"/>
        </w:rPr>
        <w:t xml:space="preserve">future </w:t>
      </w:r>
      <w:r>
        <w:rPr>
          <w:spacing w:val="15"/>
          <w:sz w:val="24"/>
          <w:szCs w:val="24"/>
        </w:rPr>
        <w:t xml:space="preserve"> </w:t>
      </w:r>
      <w:r>
        <w:rPr>
          <w:w w:val="106"/>
          <w:sz w:val="24"/>
          <w:szCs w:val="24"/>
        </w:rPr>
        <w:t>op</w:t>
      </w:r>
      <w:r>
        <w:rPr>
          <w:spacing w:val="6"/>
          <w:w w:val="106"/>
          <w:sz w:val="24"/>
          <w:szCs w:val="24"/>
        </w:rPr>
        <w:t>p</w:t>
      </w:r>
      <w:r>
        <w:rPr>
          <w:w w:val="106"/>
          <w:sz w:val="24"/>
          <w:szCs w:val="24"/>
        </w:rPr>
        <w:t>ortunities</w:t>
      </w:r>
      <w:r>
        <w:rPr>
          <w:spacing w:val="34"/>
          <w:w w:val="106"/>
          <w:sz w:val="24"/>
          <w:szCs w:val="24"/>
        </w:rPr>
        <w:t xml:space="preserve"> </w:t>
      </w:r>
      <w:r>
        <w:rPr>
          <w:sz w:val="24"/>
          <w:szCs w:val="24"/>
        </w:rPr>
        <w:t xml:space="preserve">for </w:t>
      </w:r>
      <w:r>
        <w:rPr>
          <w:w w:val="108"/>
          <w:sz w:val="24"/>
          <w:szCs w:val="24"/>
        </w:rPr>
        <w:t>i</w:t>
      </w:r>
      <w:r>
        <w:rPr>
          <w:spacing w:val="-8"/>
          <w:w w:val="108"/>
          <w:sz w:val="24"/>
          <w:szCs w:val="24"/>
        </w:rPr>
        <w:t>n</w:t>
      </w:r>
      <w:r>
        <w:rPr>
          <w:w w:val="108"/>
          <w:sz w:val="24"/>
          <w:szCs w:val="24"/>
        </w:rPr>
        <w:t>ternational</w:t>
      </w:r>
      <w:r>
        <w:rPr>
          <w:spacing w:val="16"/>
          <w:w w:val="108"/>
          <w:sz w:val="24"/>
          <w:szCs w:val="24"/>
        </w:rPr>
        <w:t xml:space="preserve"> </w:t>
      </w:r>
      <w:r>
        <w:rPr>
          <w:sz w:val="24"/>
          <w:szCs w:val="24"/>
        </w:rPr>
        <w:t>c</w:t>
      </w:r>
      <w:r>
        <w:rPr>
          <w:spacing w:val="7"/>
          <w:sz w:val="24"/>
          <w:szCs w:val="24"/>
        </w:rPr>
        <w:t>o</w:t>
      </w:r>
      <w:r>
        <w:rPr>
          <w:sz w:val="24"/>
          <w:szCs w:val="24"/>
        </w:rPr>
        <w:t>o</w:t>
      </w:r>
      <w:r>
        <w:rPr>
          <w:spacing w:val="7"/>
          <w:sz w:val="24"/>
          <w:szCs w:val="24"/>
        </w:rPr>
        <w:t>p</w:t>
      </w:r>
      <w:r>
        <w:rPr>
          <w:sz w:val="24"/>
          <w:szCs w:val="24"/>
        </w:rPr>
        <w:t xml:space="preserve">eration.  </w:t>
      </w:r>
      <w:r>
        <w:rPr>
          <w:spacing w:val="9"/>
          <w:sz w:val="24"/>
          <w:szCs w:val="24"/>
        </w:rPr>
        <w:t xml:space="preserve"> </w:t>
      </w:r>
      <w:r>
        <w:rPr>
          <w:sz w:val="24"/>
          <w:szCs w:val="24"/>
        </w:rPr>
        <w:t>Agreeme</w:t>
      </w:r>
      <w:r>
        <w:rPr>
          <w:spacing w:val="-6"/>
          <w:sz w:val="24"/>
          <w:szCs w:val="24"/>
        </w:rPr>
        <w:t>n</w:t>
      </w:r>
      <w:r>
        <w:rPr>
          <w:sz w:val="24"/>
          <w:szCs w:val="24"/>
        </w:rPr>
        <w:t xml:space="preserve">ts  that </w:t>
      </w:r>
      <w:r>
        <w:rPr>
          <w:spacing w:val="26"/>
          <w:sz w:val="24"/>
          <w:szCs w:val="24"/>
        </w:rPr>
        <w:t xml:space="preserve"> </w:t>
      </w:r>
      <w:r>
        <w:rPr>
          <w:w w:val="106"/>
          <w:sz w:val="24"/>
          <w:szCs w:val="24"/>
        </w:rPr>
        <w:t>institutionalize</w:t>
      </w:r>
      <w:r>
        <w:rPr>
          <w:spacing w:val="13"/>
          <w:w w:val="106"/>
          <w:sz w:val="24"/>
          <w:szCs w:val="24"/>
        </w:rPr>
        <w:t xml:space="preserve"> </w:t>
      </w:r>
      <w:r>
        <w:rPr>
          <w:sz w:val="24"/>
          <w:szCs w:val="24"/>
        </w:rPr>
        <w:t xml:space="preserve">state </w:t>
      </w:r>
      <w:r>
        <w:rPr>
          <w:spacing w:val="10"/>
          <w:sz w:val="24"/>
          <w:szCs w:val="24"/>
        </w:rPr>
        <w:t xml:space="preserve"> </w:t>
      </w:r>
      <w:r>
        <w:rPr>
          <w:sz w:val="24"/>
          <w:szCs w:val="24"/>
        </w:rPr>
        <w:t>commitme</w:t>
      </w:r>
      <w:r>
        <w:rPr>
          <w:spacing w:val="-7"/>
          <w:sz w:val="24"/>
          <w:szCs w:val="24"/>
        </w:rPr>
        <w:t>n</w:t>
      </w:r>
      <w:r>
        <w:rPr>
          <w:sz w:val="24"/>
          <w:szCs w:val="24"/>
        </w:rPr>
        <w:t xml:space="preserve">ts </w:t>
      </w:r>
      <w:r>
        <w:rPr>
          <w:spacing w:val="26"/>
          <w:sz w:val="24"/>
          <w:szCs w:val="24"/>
        </w:rPr>
        <w:t xml:space="preserve"> </w:t>
      </w:r>
      <w:r>
        <w:rPr>
          <w:sz w:val="24"/>
          <w:szCs w:val="24"/>
        </w:rPr>
        <w:t>are</w:t>
      </w:r>
      <w:r>
        <w:rPr>
          <w:spacing w:val="35"/>
          <w:sz w:val="24"/>
          <w:szCs w:val="24"/>
        </w:rPr>
        <w:t xml:space="preserve"> </w:t>
      </w:r>
      <w:r>
        <w:rPr>
          <w:sz w:val="24"/>
          <w:szCs w:val="24"/>
        </w:rPr>
        <w:t>conse- que</w:t>
      </w:r>
      <w:r>
        <w:rPr>
          <w:spacing w:val="-7"/>
          <w:sz w:val="24"/>
          <w:szCs w:val="24"/>
        </w:rPr>
        <w:t>n</w:t>
      </w:r>
      <w:r>
        <w:rPr>
          <w:sz w:val="24"/>
          <w:szCs w:val="24"/>
        </w:rPr>
        <w:t xml:space="preserve">tly </w:t>
      </w:r>
      <w:r>
        <w:rPr>
          <w:spacing w:val="4"/>
          <w:sz w:val="24"/>
          <w:szCs w:val="24"/>
        </w:rPr>
        <w:t xml:space="preserve"> </w:t>
      </w:r>
      <w:r>
        <w:rPr>
          <w:sz w:val="24"/>
          <w:szCs w:val="24"/>
        </w:rPr>
        <w:t>ex</w:t>
      </w:r>
      <w:r>
        <w:rPr>
          <w:spacing w:val="6"/>
          <w:sz w:val="24"/>
          <w:szCs w:val="24"/>
        </w:rPr>
        <w:t>p</w:t>
      </w:r>
      <w:r>
        <w:rPr>
          <w:sz w:val="24"/>
          <w:szCs w:val="24"/>
        </w:rPr>
        <w:t>ected</w:t>
      </w:r>
      <w:r>
        <w:rPr>
          <w:spacing w:val="57"/>
          <w:sz w:val="24"/>
          <w:szCs w:val="24"/>
        </w:rPr>
        <w:t xml:space="preserve"> </w:t>
      </w:r>
      <w:r>
        <w:rPr>
          <w:sz w:val="24"/>
          <w:szCs w:val="24"/>
        </w:rPr>
        <w:t>to</w:t>
      </w:r>
      <w:r>
        <w:rPr>
          <w:spacing w:val="42"/>
          <w:sz w:val="24"/>
          <w:szCs w:val="24"/>
        </w:rPr>
        <w:t xml:space="preserve"> </w:t>
      </w:r>
      <w:r>
        <w:rPr>
          <w:sz w:val="24"/>
          <w:szCs w:val="24"/>
        </w:rPr>
        <w:t xml:space="preserve">constrain </w:t>
      </w:r>
      <w:r>
        <w:rPr>
          <w:spacing w:val="14"/>
          <w:sz w:val="24"/>
          <w:szCs w:val="24"/>
        </w:rPr>
        <w:t xml:space="preserve"> </w:t>
      </w:r>
      <w:r>
        <w:rPr>
          <w:sz w:val="24"/>
          <w:szCs w:val="24"/>
        </w:rPr>
        <w:t xml:space="preserve">state </w:t>
      </w:r>
      <w:r>
        <w:rPr>
          <w:spacing w:val="14"/>
          <w:sz w:val="24"/>
          <w:szCs w:val="24"/>
        </w:rPr>
        <w:t xml:space="preserve"> </w:t>
      </w:r>
      <w:r>
        <w:rPr>
          <w:sz w:val="24"/>
          <w:szCs w:val="24"/>
        </w:rPr>
        <w:t>actors</w:t>
      </w:r>
      <w:r>
        <w:rPr>
          <w:spacing w:val="55"/>
          <w:sz w:val="24"/>
          <w:szCs w:val="24"/>
        </w:rPr>
        <w:t xml:space="preserve"> </w:t>
      </w:r>
      <w:r>
        <w:rPr>
          <w:sz w:val="24"/>
          <w:szCs w:val="24"/>
        </w:rPr>
        <w:t>from</w:t>
      </w:r>
      <w:r>
        <w:rPr>
          <w:spacing w:val="26"/>
          <w:sz w:val="24"/>
          <w:szCs w:val="24"/>
        </w:rPr>
        <w:t xml:space="preserve"> </w:t>
      </w:r>
      <w:r>
        <w:rPr>
          <w:sz w:val="24"/>
          <w:szCs w:val="24"/>
        </w:rPr>
        <w:t>engaging</w:t>
      </w:r>
      <w:r>
        <w:rPr>
          <w:spacing w:val="39"/>
          <w:sz w:val="24"/>
          <w:szCs w:val="24"/>
        </w:rPr>
        <w:t xml:space="preserve"> </w:t>
      </w:r>
      <w:r>
        <w:rPr>
          <w:sz w:val="24"/>
          <w:szCs w:val="24"/>
        </w:rPr>
        <w:t>in</w:t>
      </w:r>
      <w:r>
        <w:rPr>
          <w:spacing w:val="28"/>
          <w:sz w:val="24"/>
          <w:szCs w:val="24"/>
        </w:rPr>
        <w:t xml:space="preserve"> </w:t>
      </w:r>
      <w:r>
        <w:rPr>
          <w:sz w:val="24"/>
          <w:szCs w:val="24"/>
        </w:rPr>
        <w:t>unc</w:t>
      </w:r>
      <w:r>
        <w:rPr>
          <w:spacing w:val="7"/>
          <w:sz w:val="24"/>
          <w:szCs w:val="24"/>
        </w:rPr>
        <w:t>o</w:t>
      </w:r>
      <w:r>
        <w:rPr>
          <w:sz w:val="24"/>
          <w:szCs w:val="24"/>
        </w:rPr>
        <w:t>o</w:t>
      </w:r>
      <w:r>
        <w:rPr>
          <w:spacing w:val="7"/>
          <w:sz w:val="24"/>
          <w:szCs w:val="24"/>
        </w:rPr>
        <w:t>p</w:t>
      </w:r>
      <w:r>
        <w:rPr>
          <w:sz w:val="24"/>
          <w:szCs w:val="24"/>
        </w:rPr>
        <w:t>erati</w:t>
      </w:r>
      <w:r>
        <w:rPr>
          <w:spacing w:val="-7"/>
          <w:sz w:val="24"/>
          <w:szCs w:val="24"/>
        </w:rPr>
        <w:t>v</w:t>
      </w:r>
      <w:r>
        <w:rPr>
          <w:sz w:val="24"/>
          <w:szCs w:val="24"/>
        </w:rPr>
        <w:t xml:space="preserve">e </w:t>
      </w:r>
      <w:r>
        <w:rPr>
          <w:spacing w:val="19"/>
          <w:sz w:val="24"/>
          <w:szCs w:val="24"/>
        </w:rPr>
        <w:t xml:space="preserve"> </w:t>
      </w:r>
      <w:r>
        <w:rPr>
          <w:spacing w:val="6"/>
          <w:sz w:val="24"/>
          <w:szCs w:val="24"/>
        </w:rPr>
        <w:t>b</w:t>
      </w:r>
      <w:r>
        <w:rPr>
          <w:sz w:val="24"/>
          <w:szCs w:val="24"/>
        </w:rPr>
        <w:t>eh</w:t>
      </w:r>
      <w:r>
        <w:rPr>
          <w:spacing w:val="-6"/>
          <w:sz w:val="24"/>
          <w:szCs w:val="24"/>
        </w:rPr>
        <w:t>a</w:t>
      </w:r>
      <w:r>
        <w:rPr>
          <w:sz w:val="24"/>
          <w:szCs w:val="24"/>
        </w:rPr>
        <w:t>vior</w:t>
      </w:r>
      <w:r>
        <w:rPr>
          <w:spacing w:val="55"/>
          <w:sz w:val="24"/>
          <w:szCs w:val="24"/>
        </w:rPr>
        <w:t xml:space="preserve"> </w:t>
      </w:r>
      <w:r>
        <w:rPr>
          <w:sz w:val="24"/>
          <w:szCs w:val="24"/>
        </w:rPr>
        <w:t>as</w:t>
      </w:r>
      <w:r>
        <w:rPr>
          <w:spacing w:val="29"/>
          <w:sz w:val="24"/>
          <w:szCs w:val="24"/>
        </w:rPr>
        <w:t xml:space="preserve"> </w:t>
      </w:r>
      <w:r>
        <w:rPr>
          <w:spacing w:val="-6"/>
          <w:sz w:val="24"/>
          <w:szCs w:val="24"/>
        </w:rPr>
        <w:t>w</w:t>
      </w:r>
      <w:r>
        <w:rPr>
          <w:sz w:val="24"/>
          <w:szCs w:val="24"/>
        </w:rPr>
        <w:t>ell as</w:t>
      </w:r>
      <w:r>
        <w:rPr>
          <w:spacing w:val="20"/>
          <w:sz w:val="24"/>
          <w:szCs w:val="24"/>
        </w:rPr>
        <w:t xml:space="preserve"> </w:t>
      </w:r>
      <w:r>
        <w:rPr>
          <w:sz w:val="24"/>
          <w:szCs w:val="24"/>
        </w:rPr>
        <w:t>to</w:t>
      </w:r>
      <w:r>
        <w:rPr>
          <w:spacing w:val="33"/>
          <w:sz w:val="24"/>
          <w:szCs w:val="24"/>
        </w:rPr>
        <w:t xml:space="preserve"> </w:t>
      </w:r>
      <w:r>
        <w:rPr>
          <w:sz w:val="24"/>
          <w:szCs w:val="24"/>
        </w:rPr>
        <w:t>induce</w:t>
      </w:r>
      <w:r>
        <w:rPr>
          <w:spacing w:val="31"/>
          <w:sz w:val="24"/>
          <w:szCs w:val="24"/>
        </w:rPr>
        <w:t xml:space="preserve"> </w:t>
      </w:r>
      <w:r>
        <w:rPr>
          <w:sz w:val="24"/>
          <w:szCs w:val="24"/>
        </w:rPr>
        <w:t>other</w:t>
      </w:r>
      <w:r>
        <w:rPr>
          <w:spacing w:val="51"/>
          <w:sz w:val="24"/>
          <w:szCs w:val="24"/>
        </w:rPr>
        <w:t xml:space="preserve"> </w:t>
      </w:r>
      <w:r>
        <w:rPr>
          <w:sz w:val="24"/>
          <w:szCs w:val="24"/>
        </w:rPr>
        <w:t>sets</w:t>
      </w:r>
      <w:r>
        <w:rPr>
          <w:spacing w:val="30"/>
          <w:sz w:val="24"/>
          <w:szCs w:val="24"/>
        </w:rPr>
        <w:t xml:space="preserve"> </w:t>
      </w:r>
      <w:r>
        <w:rPr>
          <w:sz w:val="24"/>
          <w:szCs w:val="24"/>
        </w:rPr>
        <w:t>of actors</w:t>
      </w:r>
      <w:r>
        <w:rPr>
          <w:spacing w:val="46"/>
          <w:sz w:val="24"/>
          <w:szCs w:val="24"/>
        </w:rPr>
        <w:t xml:space="preserve"> </w:t>
      </w:r>
      <w:r>
        <w:rPr>
          <w:sz w:val="24"/>
          <w:szCs w:val="24"/>
        </w:rPr>
        <w:t>to</w:t>
      </w:r>
      <w:r>
        <w:rPr>
          <w:spacing w:val="33"/>
          <w:sz w:val="24"/>
          <w:szCs w:val="24"/>
        </w:rPr>
        <w:t xml:space="preserve"> </w:t>
      </w:r>
      <w:r>
        <w:rPr>
          <w:sz w:val="24"/>
          <w:szCs w:val="24"/>
        </w:rPr>
        <w:t>monitor</w:t>
      </w:r>
      <w:r>
        <w:rPr>
          <w:spacing w:val="58"/>
          <w:sz w:val="24"/>
          <w:szCs w:val="24"/>
        </w:rPr>
        <w:t xml:space="preserve"> </w:t>
      </w:r>
      <w:r>
        <w:rPr>
          <w:sz w:val="24"/>
          <w:szCs w:val="24"/>
        </w:rPr>
        <w:t>and</w:t>
      </w:r>
      <w:r>
        <w:rPr>
          <w:spacing w:val="40"/>
          <w:sz w:val="24"/>
          <w:szCs w:val="24"/>
        </w:rPr>
        <w:t xml:space="preserve"> </w:t>
      </w:r>
      <w:r>
        <w:rPr>
          <w:sz w:val="24"/>
          <w:szCs w:val="24"/>
        </w:rPr>
        <w:t>punish</w:t>
      </w:r>
      <w:r>
        <w:rPr>
          <w:spacing w:val="48"/>
          <w:sz w:val="24"/>
          <w:szCs w:val="24"/>
        </w:rPr>
        <w:t xml:space="preserve"> </w:t>
      </w:r>
      <w:r>
        <w:rPr>
          <w:sz w:val="24"/>
          <w:szCs w:val="24"/>
        </w:rPr>
        <w:t xml:space="preserve">defections. </w:t>
      </w:r>
      <w:r>
        <w:rPr>
          <w:spacing w:val="3"/>
          <w:sz w:val="24"/>
          <w:szCs w:val="24"/>
        </w:rPr>
        <w:t xml:space="preserve"> </w:t>
      </w:r>
      <w:r>
        <w:rPr>
          <w:sz w:val="24"/>
          <w:szCs w:val="24"/>
        </w:rPr>
        <w:t>The</w:t>
      </w:r>
      <w:r>
        <w:rPr>
          <w:spacing w:val="42"/>
          <w:sz w:val="24"/>
          <w:szCs w:val="24"/>
        </w:rPr>
        <w:t xml:space="preserve"> </w:t>
      </w:r>
      <w:r>
        <w:rPr>
          <w:sz w:val="24"/>
          <w:szCs w:val="24"/>
        </w:rPr>
        <w:t>idea</w:t>
      </w:r>
      <w:r>
        <w:rPr>
          <w:spacing w:val="28"/>
          <w:sz w:val="24"/>
          <w:szCs w:val="24"/>
        </w:rPr>
        <w:t xml:space="preserve"> </w:t>
      </w:r>
      <w:r>
        <w:rPr>
          <w:sz w:val="24"/>
          <w:szCs w:val="24"/>
        </w:rPr>
        <w:t>has</w:t>
      </w:r>
      <w:r>
        <w:rPr>
          <w:spacing w:val="31"/>
          <w:sz w:val="24"/>
          <w:szCs w:val="24"/>
        </w:rPr>
        <w:t xml:space="preserve"> </w:t>
      </w:r>
      <w:r>
        <w:rPr>
          <w:sz w:val="24"/>
          <w:szCs w:val="24"/>
        </w:rPr>
        <w:t>gained</w:t>
      </w:r>
      <w:r>
        <w:rPr>
          <w:spacing w:val="31"/>
          <w:sz w:val="24"/>
          <w:szCs w:val="24"/>
        </w:rPr>
        <w:t xml:space="preserve"> </w:t>
      </w:r>
      <w:r>
        <w:rPr>
          <w:w w:val="107"/>
          <w:sz w:val="24"/>
          <w:szCs w:val="24"/>
        </w:rPr>
        <w:t xml:space="preserve">par- </w:t>
      </w:r>
      <w:r>
        <w:rPr>
          <w:sz w:val="24"/>
          <w:szCs w:val="24"/>
        </w:rPr>
        <w:t>ticular</w:t>
      </w:r>
      <w:r>
        <w:rPr>
          <w:spacing w:val="53"/>
          <w:sz w:val="24"/>
          <w:szCs w:val="24"/>
        </w:rPr>
        <w:t xml:space="preserve"> </w:t>
      </w:r>
      <w:r>
        <w:rPr>
          <w:w w:val="110"/>
          <w:sz w:val="24"/>
          <w:szCs w:val="24"/>
        </w:rPr>
        <w:t>traction</w:t>
      </w:r>
      <w:r>
        <w:rPr>
          <w:spacing w:val="-1"/>
          <w:w w:val="110"/>
          <w:sz w:val="24"/>
          <w:szCs w:val="24"/>
        </w:rPr>
        <w:t xml:space="preserve"> </w:t>
      </w:r>
      <w:r>
        <w:rPr>
          <w:sz w:val="24"/>
          <w:szCs w:val="24"/>
        </w:rPr>
        <w:t>in</w:t>
      </w:r>
      <w:r>
        <w:rPr>
          <w:spacing w:val="11"/>
          <w:sz w:val="24"/>
          <w:szCs w:val="24"/>
        </w:rPr>
        <w:t xml:space="preserve"> </w:t>
      </w:r>
      <w:r>
        <w:rPr>
          <w:sz w:val="24"/>
          <w:szCs w:val="24"/>
        </w:rPr>
        <w:t>the</w:t>
      </w:r>
      <w:r>
        <w:rPr>
          <w:spacing w:val="37"/>
          <w:sz w:val="24"/>
          <w:szCs w:val="24"/>
        </w:rPr>
        <w:t xml:space="preserve"> </w:t>
      </w:r>
      <w:r>
        <w:rPr>
          <w:sz w:val="24"/>
          <w:szCs w:val="24"/>
        </w:rPr>
        <w:t>study</w:t>
      </w:r>
      <w:r>
        <w:rPr>
          <w:spacing w:val="51"/>
          <w:sz w:val="24"/>
          <w:szCs w:val="24"/>
        </w:rPr>
        <w:t xml:space="preserve"> </w:t>
      </w:r>
      <w:r>
        <w:rPr>
          <w:sz w:val="24"/>
          <w:szCs w:val="24"/>
        </w:rPr>
        <w:t>of</w:t>
      </w:r>
      <w:r>
        <w:rPr>
          <w:spacing w:val="-7"/>
          <w:sz w:val="24"/>
          <w:szCs w:val="24"/>
        </w:rPr>
        <w:t xml:space="preserve"> </w:t>
      </w:r>
      <w:r>
        <w:rPr>
          <w:w w:val="108"/>
          <w:sz w:val="24"/>
          <w:szCs w:val="24"/>
        </w:rPr>
        <w:t>i</w:t>
      </w:r>
      <w:r>
        <w:rPr>
          <w:spacing w:val="-8"/>
          <w:w w:val="108"/>
          <w:sz w:val="24"/>
          <w:szCs w:val="24"/>
        </w:rPr>
        <w:t>n</w:t>
      </w:r>
      <w:r>
        <w:rPr>
          <w:w w:val="108"/>
          <w:sz w:val="24"/>
          <w:szCs w:val="24"/>
        </w:rPr>
        <w:t xml:space="preserve">ternational </w:t>
      </w:r>
      <w:r>
        <w:rPr>
          <w:sz w:val="24"/>
          <w:szCs w:val="24"/>
        </w:rPr>
        <w:t>economic</w:t>
      </w:r>
      <w:r>
        <w:rPr>
          <w:spacing w:val="5"/>
          <w:sz w:val="24"/>
          <w:szCs w:val="24"/>
        </w:rPr>
        <w:t xml:space="preserve"> </w:t>
      </w:r>
      <w:r>
        <w:rPr>
          <w:w w:val="108"/>
          <w:sz w:val="24"/>
          <w:szCs w:val="24"/>
        </w:rPr>
        <w:t>instrume</w:t>
      </w:r>
      <w:r>
        <w:rPr>
          <w:spacing w:val="-8"/>
          <w:w w:val="108"/>
          <w:sz w:val="24"/>
          <w:szCs w:val="24"/>
        </w:rPr>
        <w:t>n</w:t>
      </w:r>
      <w:r>
        <w:rPr>
          <w:w w:val="108"/>
          <w:sz w:val="24"/>
          <w:szCs w:val="24"/>
        </w:rPr>
        <w:t>ts,</w:t>
      </w:r>
      <w:r>
        <w:rPr>
          <w:spacing w:val="4"/>
          <w:w w:val="108"/>
          <w:sz w:val="24"/>
          <w:szCs w:val="24"/>
        </w:rPr>
        <w:t xml:space="preserve"> </w:t>
      </w:r>
      <w:r>
        <w:rPr>
          <w:sz w:val="24"/>
          <w:szCs w:val="24"/>
        </w:rPr>
        <w:t>including</w:t>
      </w:r>
      <w:r>
        <w:rPr>
          <w:spacing w:val="31"/>
          <w:sz w:val="24"/>
          <w:szCs w:val="24"/>
        </w:rPr>
        <w:t xml:space="preserve"> </w:t>
      </w:r>
      <w:r>
        <w:rPr>
          <w:sz w:val="24"/>
          <w:szCs w:val="24"/>
        </w:rPr>
        <w:t>debt</w:t>
      </w:r>
      <w:r>
        <w:rPr>
          <w:spacing w:val="46"/>
          <w:sz w:val="24"/>
          <w:szCs w:val="24"/>
        </w:rPr>
        <w:t xml:space="preserve"> </w:t>
      </w:r>
      <w:r>
        <w:rPr>
          <w:w w:val="101"/>
          <w:sz w:val="24"/>
          <w:szCs w:val="24"/>
        </w:rPr>
        <w:t>co</w:t>
      </w:r>
      <w:r>
        <w:rPr>
          <w:spacing w:val="-6"/>
          <w:w w:val="101"/>
          <w:sz w:val="24"/>
          <w:szCs w:val="24"/>
        </w:rPr>
        <w:t>n</w:t>
      </w:r>
      <w:r>
        <w:rPr>
          <w:w w:val="112"/>
          <w:sz w:val="24"/>
          <w:szCs w:val="24"/>
        </w:rPr>
        <w:t xml:space="preserve">tracts,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z w:val="24"/>
          <w:szCs w:val="24"/>
        </w:rPr>
        <w:t xml:space="preserve"> </w:t>
      </w:r>
      <w:r>
        <w:rPr>
          <w:spacing w:val="-27"/>
          <w:sz w:val="24"/>
          <w:szCs w:val="24"/>
        </w:rPr>
        <w:t xml:space="preserve"> </w:t>
      </w:r>
      <w:r>
        <w:rPr>
          <w:sz w:val="24"/>
          <w:szCs w:val="24"/>
        </w:rPr>
        <w:t xml:space="preserve">treaties, </w:t>
      </w:r>
      <w:r>
        <w:rPr>
          <w:spacing w:val="45"/>
          <w:sz w:val="24"/>
          <w:szCs w:val="24"/>
        </w:rPr>
        <w:t xml:space="preserve"> </w:t>
      </w:r>
      <w:r>
        <w:rPr>
          <w:sz w:val="24"/>
          <w:szCs w:val="24"/>
        </w:rPr>
        <w:t xml:space="preserve">and </w:t>
      </w:r>
      <w:r>
        <w:rPr>
          <w:spacing w:val="1"/>
          <w:sz w:val="24"/>
          <w:szCs w:val="24"/>
        </w:rPr>
        <w:t xml:space="preserve"> </w:t>
      </w:r>
      <w:r>
        <w:rPr>
          <w:sz w:val="24"/>
          <w:szCs w:val="24"/>
        </w:rPr>
        <w:t>free</w:t>
      </w:r>
      <w:r>
        <w:rPr>
          <w:spacing w:val="29"/>
          <w:sz w:val="24"/>
          <w:szCs w:val="24"/>
        </w:rPr>
        <w:t xml:space="preserve"> </w:t>
      </w:r>
      <w:r>
        <w:rPr>
          <w:sz w:val="24"/>
          <w:szCs w:val="24"/>
        </w:rPr>
        <w:t xml:space="preserve">trade </w:t>
      </w:r>
      <w:r>
        <w:rPr>
          <w:spacing w:val="26"/>
          <w:sz w:val="24"/>
          <w:szCs w:val="24"/>
        </w:rPr>
        <w:t xml:space="preserve"> </w:t>
      </w:r>
      <w:r>
        <w:rPr>
          <w:w w:val="105"/>
          <w:sz w:val="24"/>
          <w:szCs w:val="24"/>
        </w:rPr>
        <w:t>agreeme</w:t>
      </w:r>
      <w:r>
        <w:rPr>
          <w:spacing w:val="-7"/>
          <w:w w:val="105"/>
          <w:sz w:val="24"/>
          <w:szCs w:val="24"/>
        </w:rPr>
        <w:t>n</w:t>
      </w:r>
      <w:r>
        <w:rPr>
          <w:w w:val="105"/>
          <w:sz w:val="24"/>
          <w:szCs w:val="24"/>
        </w:rPr>
        <w:t>ts,</w:t>
      </w:r>
      <w:r>
        <w:rPr>
          <w:w w:val="105"/>
          <w:position w:val="9"/>
          <w:sz w:val="14"/>
          <w:szCs w:val="14"/>
        </w:rPr>
        <w:t xml:space="preserve">1 </w:t>
      </w:r>
      <w:r>
        <w:rPr>
          <w:spacing w:val="28"/>
          <w:w w:val="105"/>
          <w:position w:val="9"/>
          <w:sz w:val="14"/>
          <w:szCs w:val="14"/>
        </w:rPr>
        <w:t xml:space="preserve"> </w:t>
      </w:r>
      <w:r>
        <w:rPr>
          <w:sz w:val="24"/>
          <w:szCs w:val="24"/>
        </w:rPr>
        <w:t xml:space="preserve">but </w:t>
      </w:r>
      <w:r>
        <w:rPr>
          <w:spacing w:val="16"/>
          <w:sz w:val="24"/>
          <w:szCs w:val="24"/>
        </w:rPr>
        <w:t xml:space="preserve"> </w:t>
      </w:r>
      <w:r>
        <w:rPr>
          <w:sz w:val="24"/>
          <w:szCs w:val="24"/>
        </w:rPr>
        <w:t>it</w:t>
      </w:r>
      <w:r>
        <w:rPr>
          <w:spacing w:val="56"/>
          <w:sz w:val="24"/>
          <w:szCs w:val="24"/>
        </w:rPr>
        <w:t xml:space="preserve"> </w:t>
      </w:r>
      <w:r>
        <w:rPr>
          <w:sz w:val="24"/>
          <w:szCs w:val="24"/>
        </w:rPr>
        <w:t>has</w:t>
      </w:r>
      <w:r>
        <w:rPr>
          <w:spacing w:val="52"/>
          <w:sz w:val="24"/>
          <w:szCs w:val="24"/>
        </w:rPr>
        <w:t xml:space="preserve"> </w:t>
      </w:r>
      <w:r>
        <w:rPr>
          <w:sz w:val="24"/>
          <w:szCs w:val="24"/>
        </w:rPr>
        <w:t>also</w:t>
      </w:r>
      <w:r>
        <w:rPr>
          <w:spacing w:val="37"/>
          <w:sz w:val="24"/>
          <w:szCs w:val="24"/>
        </w:rPr>
        <w:t xml:space="preserve"> </w:t>
      </w:r>
      <w:r>
        <w:rPr>
          <w:spacing w:val="6"/>
          <w:sz w:val="24"/>
          <w:szCs w:val="24"/>
        </w:rPr>
        <w:t>b</w:t>
      </w:r>
      <w:r>
        <w:rPr>
          <w:sz w:val="24"/>
          <w:szCs w:val="24"/>
        </w:rPr>
        <w:t>een</w:t>
      </w:r>
      <w:r>
        <w:rPr>
          <w:spacing w:val="46"/>
          <w:sz w:val="24"/>
          <w:szCs w:val="24"/>
        </w:rPr>
        <w:t xml:space="preserve"> </w:t>
      </w:r>
      <w:r>
        <w:rPr>
          <w:sz w:val="24"/>
          <w:szCs w:val="24"/>
        </w:rPr>
        <w:t xml:space="preserve">applied </w:t>
      </w:r>
      <w:r>
        <w:rPr>
          <w:spacing w:val="8"/>
          <w:sz w:val="24"/>
          <w:szCs w:val="24"/>
        </w:rPr>
        <w:t xml:space="preserve"> </w:t>
      </w:r>
      <w:r>
        <w:rPr>
          <w:sz w:val="24"/>
          <w:szCs w:val="24"/>
        </w:rPr>
        <w:t>to</w:t>
      </w:r>
      <w:r>
        <w:rPr>
          <w:spacing w:val="54"/>
          <w:sz w:val="24"/>
          <w:szCs w:val="24"/>
        </w:rPr>
        <w:t xml:space="preserve"> </w:t>
      </w:r>
      <w:r>
        <w:rPr>
          <w:sz w:val="24"/>
          <w:szCs w:val="24"/>
        </w:rPr>
        <w:t>a</w:t>
      </w:r>
      <w:r>
        <w:rPr>
          <w:spacing w:val="43"/>
          <w:sz w:val="24"/>
          <w:szCs w:val="24"/>
        </w:rPr>
        <w:t xml:space="preserve"> </w:t>
      </w:r>
      <w:r>
        <w:rPr>
          <w:w w:val="106"/>
          <w:sz w:val="24"/>
          <w:szCs w:val="24"/>
        </w:rPr>
        <w:t xml:space="preserve">broader </w:t>
      </w:r>
      <w:r>
        <w:rPr>
          <w:sz w:val="24"/>
          <w:szCs w:val="24"/>
        </w:rPr>
        <w:t>range</w:t>
      </w:r>
      <w:r>
        <w:rPr>
          <w:spacing w:val="51"/>
          <w:sz w:val="24"/>
          <w:szCs w:val="24"/>
        </w:rPr>
        <w:t xml:space="preserve"> </w:t>
      </w:r>
      <w:r>
        <w:rPr>
          <w:sz w:val="24"/>
          <w:szCs w:val="24"/>
        </w:rPr>
        <w:t>of</w:t>
      </w:r>
      <w:r>
        <w:rPr>
          <w:spacing w:val="18"/>
          <w:sz w:val="24"/>
          <w:szCs w:val="24"/>
        </w:rPr>
        <w:t xml:space="preserve"> </w:t>
      </w:r>
      <w:r>
        <w:rPr>
          <w:w w:val="108"/>
          <w:sz w:val="24"/>
          <w:szCs w:val="24"/>
        </w:rPr>
        <w:t>i</w:t>
      </w:r>
      <w:r>
        <w:rPr>
          <w:spacing w:val="-8"/>
          <w:w w:val="108"/>
          <w:sz w:val="24"/>
          <w:szCs w:val="24"/>
        </w:rPr>
        <w:t>n</w:t>
      </w:r>
      <w:r>
        <w:rPr>
          <w:w w:val="108"/>
          <w:sz w:val="24"/>
          <w:szCs w:val="24"/>
        </w:rPr>
        <w:t>ternational</w:t>
      </w:r>
      <w:r>
        <w:rPr>
          <w:spacing w:val="28"/>
          <w:w w:val="108"/>
          <w:sz w:val="24"/>
          <w:szCs w:val="24"/>
        </w:rPr>
        <w:t xml:space="preserve"> </w:t>
      </w:r>
      <w:r>
        <w:rPr>
          <w:sz w:val="24"/>
          <w:szCs w:val="24"/>
        </w:rPr>
        <w:t>issues.</w:t>
      </w:r>
      <w:r>
        <w:rPr>
          <w:position w:val="9"/>
          <w:sz w:val="14"/>
          <w:szCs w:val="14"/>
        </w:rPr>
        <w:t xml:space="preserve">2   </w:t>
      </w:r>
      <w:r>
        <w:rPr>
          <w:spacing w:val="25"/>
          <w:position w:val="9"/>
          <w:sz w:val="14"/>
          <w:szCs w:val="14"/>
        </w:rPr>
        <w:t xml:space="preserve"> </w:t>
      </w:r>
      <w:r>
        <w:rPr>
          <w:sz w:val="24"/>
          <w:szCs w:val="24"/>
        </w:rPr>
        <w:t xml:space="preserve">Somewhat </w:t>
      </w:r>
      <w:r>
        <w:rPr>
          <w:spacing w:val="10"/>
          <w:sz w:val="24"/>
          <w:szCs w:val="24"/>
        </w:rPr>
        <w:t xml:space="preserve"> </w:t>
      </w:r>
      <w:r>
        <w:rPr>
          <w:sz w:val="24"/>
          <w:szCs w:val="24"/>
        </w:rPr>
        <w:t>surprisingl</w:t>
      </w:r>
      <w:r>
        <w:rPr>
          <w:spacing w:val="-20"/>
          <w:sz w:val="24"/>
          <w:szCs w:val="24"/>
        </w:rPr>
        <w:t>y</w:t>
      </w:r>
      <w:r>
        <w:rPr>
          <w:sz w:val="24"/>
          <w:szCs w:val="24"/>
        </w:rPr>
        <w:t xml:space="preserve">, </w:t>
      </w:r>
      <w:r>
        <w:rPr>
          <w:spacing w:val="24"/>
          <w:sz w:val="24"/>
          <w:szCs w:val="24"/>
        </w:rPr>
        <w:t xml:space="preserve"> </w:t>
      </w:r>
      <w:r>
        <w:rPr>
          <w:sz w:val="24"/>
          <w:szCs w:val="24"/>
        </w:rPr>
        <w:t>h</w:t>
      </w:r>
      <w:r>
        <w:rPr>
          <w:spacing w:val="-6"/>
          <w:sz w:val="24"/>
          <w:szCs w:val="24"/>
        </w:rPr>
        <w:t>o</w:t>
      </w:r>
      <w:r>
        <w:rPr>
          <w:spacing w:val="-7"/>
          <w:sz w:val="24"/>
          <w:szCs w:val="24"/>
        </w:rPr>
        <w:t>w</w:t>
      </w:r>
      <w:r>
        <w:rPr>
          <w:sz w:val="24"/>
          <w:szCs w:val="24"/>
        </w:rPr>
        <w:t>e</w:t>
      </w:r>
      <w:r>
        <w:rPr>
          <w:spacing w:val="-7"/>
          <w:sz w:val="24"/>
          <w:szCs w:val="24"/>
        </w:rPr>
        <w:t>v</w:t>
      </w:r>
      <w:r>
        <w:rPr>
          <w:sz w:val="24"/>
          <w:szCs w:val="24"/>
        </w:rPr>
        <w:t>er,</w:t>
      </w:r>
      <w:r>
        <w:rPr>
          <w:spacing w:val="46"/>
          <w:sz w:val="24"/>
          <w:szCs w:val="24"/>
        </w:rPr>
        <w:t xml:space="preserve"> </w:t>
      </w:r>
      <w:r>
        <w:rPr>
          <w:sz w:val="24"/>
          <w:szCs w:val="24"/>
        </w:rPr>
        <w:t xml:space="preserve">the  </w:t>
      </w:r>
      <w:r>
        <w:rPr>
          <w:w w:val="105"/>
          <w:sz w:val="24"/>
          <w:szCs w:val="24"/>
        </w:rPr>
        <w:t>argume</w:t>
      </w:r>
      <w:r>
        <w:rPr>
          <w:spacing w:val="-6"/>
          <w:w w:val="105"/>
          <w:sz w:val="24"/>
          <w:szCs w:val="24"/>
        </w:rPr>
        <w:t>n</w:t>
      </w:r>
      <w:r>
        <w:rPr>
          <w:w w:val="137"/>
          <w:sz w:val="24"/>
          <w:szCs w:val="24"/>
        </w:rPr>
        <w:t>t</w:t>
      </w:r>
      <w:r>
        <w:rPr>
          <w:spacing w:val="30"/>
          <w:w w:val="137"/>
          <w:sz w:val="24"/>
          <w:szCs w:val="24"/>
        </w:rPr>
        <w:t xml:space="preserve"> </w:t>
      </w:r>
      <w:r>
        <w:rPr>
          <w:sz w:val="24"/>
          <w:szCs w:val="24"/>
        </w:rPr>
        <w:t>linking</w:t>
      </w:r>
      <w:r>
        <w:rPr>
          <w:spacing w:val="43"/>
          <w:sz w:val="24"/>
          <w:szCs w:val="24"/>
        </w:rPr>
        <w:t xml:space="preserve"> </w:t>
      </w:r>
      <w:r>
        <w:rPr>
          <w:w w:val="104"/>
          <w:sz w:val="24"/>
          <w:szCs w:val="24"/>
        </w:rPr>
        <w:t xml:space="preserve">rep- </w:t>
      </w:r>
      <w:r>
        <w:rPr>
          <w:w w:val="111"/>
          <w:sz w:val="24"/>
          <w:szCs w:val="24"/>
        </w:rPr>
        <w:t>utation</w:t>
      </w:r>
      <w:r>
        <w:rPr>
          <w:spacing w:val="28"/>
          <w:w w:val="111"/>
          <w:sz w:val="24"/>
          <w:szCs w:val="24"/>
        </w:rPr>
        <w:t xml:space="preserve"> </w:t>
      </w:r>
      <w:r>
        <w:rPr>
          <w:sz w:val="24"/>
          <w:szCs w:val="24"/>
        </w:rPr>
        <w:t>to</w:t>
      </w:r>
      <w:r>
        <w:rPr>
          <w:spacing w:val="55"/>
          <w:sz w:val="24"/>
          <w:szCs w:val="24"/>
        </w:rPr>
        <w:t xml:space="preserve"> </w:t>
      </w:r>
      <w:r>
        <w:rPr>
          <w:sz w:val="24"/>
          <w:szCs w:val="24"/>
        </w:rPr>
        <w:t>compliance</w:t>
      </w:r>
      <w:r>
        <w:rPr>
          <w:spacing w:val="57"/>
          <w:sz w:val="24"/>
          <w:szCs w:val="24"/>
        </w:rPr>
        <w:t xml:space="preserve"> </w:t>
      </w:r>
      <w:r>
        <w:rPr>
          <w:sz w:val="24"/>
          <w:szCs w:val="24"/>
        </w:rPr>
        <w:t>with  formal</w:t>
      </w:r>
      <w:r>
        <w:rPr>
          <w:spacing w:val="47"/>
          <w:sz w:val="24"/>
          <w:szCs w:val="24"/>
        </w:rPr>
        <w:t xml:space="preserve"> </w:t>
      </w:r>
      <w:r>
        <w:rPr>
          <w:sz w:val="24"/>
          <w:szCs w:val="24"/>
        </w:rPr>
        <w:t>agreeme</w:t>
      </w:r>
      <w:r>
        <w:rPr>
          <w:spacing w:val="-6"/>
          <w:sz w:val="24"/>
          <w:szCs w:val="24"/>
        </w:rPr>
        <w:t>n</w:t>
      </w:r>
      <w:r>
        <w:rPr>
          <w:sz w:val="24"/>
          <w:szCs w:val="24"/>
        </w:rPr>
        <w:t xml:space="preserve">ts </w:t>
      </w:r>
      <w:r>
        <w:rPr>
          <w:spacing w:val="25"/>
          <w:sz w:val="24"/>
          <w:szCs w:val="24"/>
        </w:rPr>
        <w:t xml:space="preserve"> </w:t>
      </w:r>
      <w:r>
        <w:rPr>
          <w:sz w:val="24"/>
          <w:szCs w:val="24"/>
        </w:rPr>
        <w:t xml:space="preserve">remains </w:t>
      </w:r>
      <w:r>
        <w:rPr>
          <w:spacing w:val="5"/>
          <w:sz w:val="24"/>
          <w:szCs w:val="24"/>
        </w:rPr>
        <w:t xml:space="preserve"> </w:t>
      </w:r>
      <w:r>
        <w:rPr>
          <w:sz w:val="24"/>
          <w:szCs w:val="24"/>
        </w:rPr>
        <w:t>largely</w:t>
      </w:r>
      <w:r>
        <w:rPr>
          <w:spacing w:val="48"/>
          <w:sz w:val="24"/>
          <w:szCs w:val="24"/>
        </w:rPr>
        <w:t xml:space="preserve"> </w:t>
      </w:r>
      <w:r>
        <w:rPr>
          <w:sz w:val="24"/>
          <w:szCs w:val="24"/>
        </w:rPr>
        <w:t xml:space="preserve">unexamined.  </w:t>
      </w:r>
      <w:r>
        <w:rPr>
          <w:spacing w:val="38"/>
          <w:sz w:val="24"/>
          <w:szCs w:val="24"/>
        </w:rPr>
        <w:t xml:space="preserve"> </w:t>
      </w:r>
      <w:r>
        <w:rPr>
          <w:w w:val="108"/>
          <w:sz w:val="24"/>
          <w:szCs w:val="24"/>
        </w:rPr>
        <w:t xml:space="preserve">Reputational </w:t>
      </w:r>
      <w:r>
        <w:rPr>
          <w:sz w:val="24"/>
          <w:szCs w:val="24"/>
        </w:rPr>
        <w:t>damage</w:t>
      </w:r>
      <w:r>
        <w:rPr>
          <w:spacing w:val="40"/>
          <w:sz w:val="24"/>
          <w:szCs w:val="24"/>
        </w:rPr>
        <w:t xml:space="preserve"> </w:t>
      </w:r>
      <w:r>
        <w:rPr>
          <w:sz w:val="24"/>
          <w:szCs w:val="24"/>
        </w:rPr>
        <w:t>has</w:t>
      </w:r>
      <w:r>
        <w:rPr>
          <w:spacing w:val="29"/>
          <w:sz w:val="24"/>
          <w:szCs w:val="24"/>
        </w:rPr>
        <w:t xml:space="preserve"> </w:t>
      </w:r>
      <w:r>
        <w:rPr>
          <w:spacing w:val="6"/>
          <w:sz w:val="24"/>
          <w:szCs w:val="24"/>
        </w:rPr>
        <w:t>b</w:t>
      </w:r>
      <w:r>
        <w:rPr>
          <w:sz w:val="24"/>
          <w:szCs w:val="24"/>
        </w:rPr>
        <w:t>een</w:t>
      </w:r>
      <w:r>
        <w:rPr>
          <w:spacing w:val="22"/>
          <w:sz w:val="24"/>
          <w:szCs w:val="24"/>
        </w:rPr>
        <w:t xml:space="preserve"> </w:t>
      </w:r>
      <w:r>
        <w:rPr>
          <w:sz w:val="24"/>
          <w:szCs w:val="24"/>
        </w:rPr>
        <w:t>inferred</w:t>
      </w:r>
      <w:r>
        <w:rPr>
          <w:spacing w:val="32"/>
          <w:sz w:val="24"/>
          <w:szCs w:val="24"/>
        </w:rPr>
        <w:t xml:space="preserve"> </w:t>
      </w:r>
      <w:r>
        <w:rPr>
          <w:sz w:val="24"/>
          <w:szCs w:val="24"/>
        </w:rPr>
        <w:t>from</w:t>
      </w:r>
      <w:r>
        <w:rPr>
          <w:spacing w:val="14"/>
          <w:sz w:val="24"/>
          <w:szCs w:val="24"/>
        </w:rPr>
        <w:t xml:space="preserve"> </w:t>
      </w:r>
      <w:r>
        <w:rPr>
          <w:sz w:val="24"/>
          <w:szCs w:val="24"/>
        </w:rPr>
        <w:t>evidence</w:t>
      </w:r>
      <w:r>
        <w:rPr>
          <w:spacing w:val="18"/>
          <w:sz w:val="24"/>
          <w:szCs w:val="24"/>
        </w:rPr>
        <w:t xml:space="preserve"> </w:t>
      </w:r>
      <w:r>
        <w:rPr>
          <w:sz w:val="24"/>
          <w:szCs w:val="24"/>
        </w:rPr>
        <w:t>of</w:t>
      </w:r>
      <w:r>
        <w:rPr>
          <w:spacing w:val="-3"/>
          <w:sz w:val="24"/>
          <w:szCs w:val="24"/>
        </w:rPr>
        <w:t xml:space="preserve"> </w:t>
      </w:r>
      <w:r>
        <w:rPr>
          <w:sz w:val="24"/>
          <w:szCs w:val="24"/>
        </w:rPr>
        <w:t>shifting</w:t>
      </w:r>
      <w:r>
        <w:rPr>
          <w:spacing w:val="33"/>
          <w:sz w:val="24"/>
          <w:szCs w:val="24"/>
        </w:rPr>
        <w:t xml:space="preserve"> </w:t>
      </w:r>
      <w:r>
        <w:rPr>
          <w:w w:val="111"/>
          <w:sz w:val="24"/>
          <w:szCs w:val="24"/>
        </w:rPr>
        <w:t>patterns</w:t>
      </w:r>
      <w:r>
        <w:rPr>
          <w:spacing w:val="2"/>
          <w:w w:val="111"/>
          <w:sz w:val="24"/>
          <w:szCs w:val="24"/>
        </w:rPr>
        <w:t xml:space="preserve"> </w:t>
      </w:r>
      <w:r>
        <w:rPr>
          <w:sz w:val="24"/>
          <w:szCs w:val="24"/>
        </w:rPr>
        <w:t>of</w:t>
      </w:r>
      <w:r>
        <w:rPr>
          <w:spacing w:val="-2"/>
          <w:sz w:val="24"/>
          <w:szCs w:val="24"/>
        </w:rPr>
        <w:t xml:space="preserve"> </w:t>
      </w:r>
      <w:r>
        <w:rPr>
          <w:sz w:val="24"/>
          <w:szCs w:val="24"/>
        </w:rPr>
        <w:t>foreign</w:t>
      </w:r>
      <w:r>
        <w:rPr>
          <w:spacing w:val="9"/>
          <w:sz w:val="24"/>
          <w:szCs w:val="24"/>
        </w:rPr>
        <w:t xml:space="preserve"> </w:t>
      </w:r>
      <w:r>
        <w:rPr>
          <w:sz w:val="24"/>
          <w:szCs w:val="24"/>
        </w:rPr>
        <w:t>lending</w:t>
      </w:r>
      <w:r>
        <w:rPr>
          <w:spacing w:val="31"/>
          <w:sz w:val="24"/>
          <w:szCs w:val="24"/>
        </w:rPr>
        <w:t xml:space="preserve"> </w:t>
      </w:r>
      <w:r>
        <w:rPr>
          <w:sz w:val="24"/>
          <w:szCs w:val="24"/>
        </w:rPr>
        <w:t>or</w:t>
      </w:r>
      <w:r>
        <w:rPr>
          <w:spacing w:val="18"/>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 xml:space="preserve">t </w:t>
      </w:r>
      <w:r>
        <w:rPr>
          <w:sz w:val="24"/>
          <w:szCs w:val="24"/>
        </w:rPr>
        <w:t>fl</w:t>
      </w:r>
      <w:r>
        <w:rPr>
          <w:spacing w:val="-6"/>
          <w:sz w:val="24"/>
          <w:szCs w:val="24"/>
        </w:rPr>
        <w:t>o</w:t>
      </w:r>
      <w:r>
        <w:rPr>
          <w:sz w:val="24"/>
          <w:szCs w:val="24"/>
        </w:rPr>
        <w:t>ws.</w:t>
      </w:r>
      <w:r>
        <w:rPr>
          <w:position w:val="9"/>
          <w:sz w:val="14"/>
          <w:szCs w:val="14"/>
        </w:rPr>
        <w:t xml:space="preserve">3    </w:t>
      </w:r>
      <w:r>
        <w:rPr>
          <w:spacing w:val="12"/>
          <w:position w:val="9"/>
          <w:sz w:val="14"/>
          <w:szCs w:val="14"/>
        </w:rPr>
        <w:t xml:space="preserve"> </w:t>
      </w:r>
      <w:r>
        <w:rPr>
          <w:sz w:val="24"/>
          <w:szCs w:val="24"/>
        </w:rPr>
        <w:t xml:space="preserve">But </w:t>
      </w:r>
      <w:r>
        <w:rPr>
          <w:spacing w:val="29"/>
          <w:sz w:val="24"/>
          <w:szCs w:val="24"/>
        </w:rPr>
        <w:t xml:space="preserve"> </w:t>
      </w:r>
      <w:r>
        <w:rPr>
          <w:sz w:val="24"/>
          <w:szCs w:val="24"/>
        </w:rPr>
        <w:t xml:space="preserve">prior </w:t>
      </w:r>
      <w:r>
        <w:rPr>
          <w:spacing w:val="14"/>
          <w:sz w:val="24"/>
          <w:szCs w:val="24"/>
        </w:rPr>
        <w:t xml:space="preserve"> </w:t>
      </w:r>
      <w:r>
        <w:rPr>
          <w:sz w:val="24"/>
          <w:szCs w:val="24"/>
        </w:rPr>
        <w:t>resear</w:t>
      </w:r>
      <w:r>
        <w:rPr>
          <w:spacing w:val="-7"/>
          <w:sz w:val="24"/>
          <w:szCs w:val="24"/>
        </w:rPr>
        <w:t>c</w:t>
      </w:r>
      <w:r>
        <w:rPr>
          <w:sz w:val="24"/>
          <w:szCs w:val="24"/>
        </w:rPr>
        <w:t xml:space="preserve">h </w:t>
      </w:r>
      <w:r>
        <w:rPr>
          <w:spacing w:val="21"/>
          <w:sz w:val="24"/>
          <w:szCs w:val="24"/>
        </w:rPr>
        <w:t xml:space="preserve"> </w:t>
      </w:r>
      <w:r>
        <w:rPr>
          <w:sz w:val="24"/>
          <w:szCs w:val="24"/>
        </w:rPr>
        <w:t xml:space="preserve">has </w:t>
      </w:r>
      <w:r>
        <w:rPr>
          <w:spacing w:val="10"/>
          <w:sz w:val="24"/>
          <w:szCs w:val="24"/>
        </w:rPr>
        <w:t xml:space="preserve"> </w:t>
      </w:r>
      <w:r>
        <w:rPr>
          <w:sz w:val="24"/>
          <w:szCs w:val="24"/>
        </w:rPr>
        <w:t xml:space="preserve">not </w:t>
      </w:r>
      <w:r>
        <w:rPr>
          <w:spacing w:val="22"/>
          <w:sz w:val="24"/>
          <w:szCs w:val="24"/>
        </w:rPr>
        <w:t xml:space="preserve"> </w:t>
      </w:r>
      <w:r>
        <w:rPr>
          <w:sz w:val="24"/>
          <w:szCs w:val="24"/>
        </w:rPr>
        <w:t xml:space="preserve">systematically </w:t>
      </w:r>
      <w:r>
        <w:rPr>
          <w:spacing w:val="60"/>
          <w:sz w:val="24"/>
          <w:szCs w:val="24"/>
        </w:rPr>
        <w:t xml:space="preserve"> </w:t>
      </w:r>
      <w:r>
        <w:rPr>
          <w:sz w:val="24"/>
          <w:szCs w:val="24"/>
        </w:rPr>
        <w:t xml:space="preserve">explored </w:t>
      </w:r>
      <w:r>
        <w:rPr>
          <w:spacing w:val="16"/>
          <w:sz w:val="24"/>
          <w:szCs w:val="24"/>
        </w:rPr>
        <w:t xml:space="preserve"> </w:t>
      </w:r>
      <w:r>
        <w:rPr>
          <w:sz w:val="24"/>
          <w:szCs w:val="24"/>
        </w:rPr>
        <w:t xml:space="preserve">the </w:t>
      </w:r>
      <w:r>
        <w:rPr>
          <w:spacing w:val="23"/>
          <w:sz w:val="24"/>
          <w:szCs w:val="24"/>
        </w:rPr>
        <w:t xml:space="preserve"> </w:t>
      </w:r>
      <w:r>
        <w:rPr>
          <w:sz w:val="24"/>
          <w:szCs w:val="24"/>
        </w:rPr>
        <w:t xml:space="preserve">consequences </w:t>
      </w:r>
      <w:r>
        <w:rPr>
          <w:spacing w:val="4"/>
          <w:sz w:val="24"/>
          <w:szCs w:val="24"/>
        </w:rPr>
        <w:t xml:space="preserve"> </w:t>
      </w:r>
      <w:r>
        <w:rPr>
          <w:sz w:val="24"/>
          <w:szCs w:val="24"/>
        </w:rPr>
        <w:t>of</w:t>
      </w:r>
      <w:r>
        <w:rPr>
          <w:spacing w:val="39"/>
          <w:sz w:val="24"/>
          <w:szCs w:val="24"/>
        </w:rPr>
        <w:t xml:space="preserve"> </w:t>
      </w:r>
      <w:r>
        <w:rPr>
          <w:w w:val="102"/>
          <w:sz w:val="24"/>
          <w:szCs w:val="24"/>
        </w:rPr>
        <w:t xml:space="preserve">reneging </w:t>
      </w:r>
      <w:r>
        <w:rPr>
          <w:sz w:val="24"/>
          <w:szCs w:val="24"/>
        </w:rPr>
        <w:t>on</w:t>
      </w:r>
      <w:r>
        <w:rPr>
          <w:spacing w:val="34"/>
          <w:sz w:val="24"/>
          <w:szCs w:val="24"/>
        </w:rPr>
        <w:t xml:space="preserve"> </w:t>
      </w:r>
      <w:r>
        <w:rPr>
          <w:sz w:val="24"/>
          <w:szCs w:val="24"/>
        </w:rPr>
        <w:t>commitme</w:t>
      </w:r>
      <w:r>
        <w:rPr>
          <w:spacing w:val="-7"/>
          <w:sz w:val="24"/>
          <w:szCs w:val="24"/>
        </w:rPr>
        <w:t>n</w:t>
      </w:r>
      <w:r>
        <w:rPr>
          <w:sz w:val="24"/>
          <w:szCs w:val="24"/>
        </w:rPr>
        <w:t xml:space="preserve">ts </w:t>
      </w:r>
      <w:r>
        <w:rPr>
          <w:spacing w:val="37"/>
          <w:sz w:val="24"/>
          <w:szCs w:val="24"/>
        </w:rPr>
        <w:t xml:space="preserve"> </w:t>
      </w:r>
      <w:r>
        <w:rPr>
          <w:sz w:val="24"/>
          <w:szCs w:val="24"/>
        </w:rPr>
        <w:t>for</w:t>
      </w:r>
      <w:r>
        <w:rPr>
          <w:spacing w:val="26"/>
          <w:sz w:val="24"/>
          <w:szCs w:val="24"/>
        </w:rPr>
        <w:t xml:space="preserve"> </w:t>
      </w:r>
      <w:r>
        <w:rPr>
          <w:sz w:val="24"/>
          <w:szCs w:val="24"/>
        </w:rPr>
        <w:t xml:space="preserve">state </w:t>
      </w:r>
      <w:r>
        <w:rPr>
          <w:spacing w:val="22"/>
          <w:sz w:val="24"/>
          <w:szCs w:val="24"/>
        </w:rPr>
        <w:t xml:space="preserve"> </w:t>
      </w:r>
      <w:r>
        <w:rPr>
          <w:w w:val="109"/>
          <w:sz w:val="24"/>
          <w:szCs w:val="24"/>
        </w:rPr>
        <w:t xml:space="preserve">reputation. </w:t>
      </w:r>
      <w:r>
        <w:rPr>
          <w:spacing w:val="6"/>
          <w:w w:val="109"/>
          <w:sz w:val="24"/>
          <w:szCs w:val="24"/>
        </w:rPr>
        <w:t xml:space="preserve"> </w:t>
      </w:r>
      <w:r>
        <w:rPr>
          <w:sz w:val="24"/>
          <w:szCs w:val="24"/>
        </w:rPr>
        <w:t>This</w:t>
      </w:r>
      <w:r>
        <w:rPr>
          <w:spacing w:val="59"/>
          <w:sz w:val="24"/>
          <w:szCs w:val="24"/>
        </w:rPr>
        <w:t xml:space="preserve"> </w:t>
      </w:r>
      <w:r>
        <w:rPr>
          <w:sz w:val="24"/>
          <w:szCs w:val="24"/>
        </w:rPr>
        <w:t>pa</w:t>
      </w:r>
      <w:r>
        <w:rPr>
          <w:spacing w:val="6"/>
          <w:sz w:val="24"/>
          <w:szCs w:val="24"/>
        </w:rPr>
        <w:t>p</w:t>
      </w:r>
      <w:r>
        <w:rPr>
          <w:sz w:val="24"/>
          <w:szCs w:val="24"/>
        </w:rPr>
        <w:t xml:space="preserve">er </w:t>
      </w:r>
      <w:r>
        <w:rPr>
          <w:spacing w:val="4"/>
          <w:sz w:val="24"/>
          <w:szCs w:val="24"/>
        </w:rPr>
        <w:t xml:space="preserve"> </w:t>
      </w:r>
      <w:r>
        <w:rPr>
          <w:sz w:val="24"/>
          <w:szCs w:val="24"/>
        </w:rPr>
        <w:t>fills</w:t>
      </w:r>
      <w:r>
        <w:rPr>
          <w:spacing w:val="6"/>
          <w:sz w:val="24"/>
          <w:szCs w:val="24"/>
        </w:rPr>
        <w:t xml:space="preserve"> </w:t>
      </w:r>
      <w:r>
        <w:rPr>
          <w:sz w:val="24"/>
          <w:szCs w:val="24"/>
        </w:rPr>
        <w:t>this  gap</w:t>
      </w:r>
      <w:r>
        <w:rPr>
          <w:spacing w:val="46"/>
          <w:sz w:val="24"/>
          <w:szCs w:val="24"/>
        </w:rPr>
        <w:t xml:space="preserve"> </w:t>
      </w:r>
      <w:r>
        <w:rPr>
          <w:spacing w:val="-7"/>
          <w:sz w:val="24"/>
          <w:szCs w:val="24"/>
        </w:rPr>
        <w:t>b</w:t>
      </w:r>
      <w:r>
        <w:rPr>
          <w:sz w:val="24"/>
          <w:szCs w:val="24"/>
        </w:rPr>
        <w:t>y</w:t>
      </w:r>
      <w:r>
        <w:rPr>
          <w:spacing w:val="42"/>
          <w:sz w:val="24"/>
          <w:szCs w:val="24"/>
        </w:rPr>
        <w:t xml:space="preserve"> </w:t>
      </w:r>
      <w:r>
        <w:rPr>
          <w:sz w:val="24"/>
          <w:szCs w:val="24"/>
        </w:rPr>
        <w:t>exploring</w:t>
      </w:r>
      <w:r>
        <w:rPr>
          <w:spacing w:val="47"/>
          <w:sz w:val="24"/>
          <w:szCs w:val="24"/>
        </w:rPr>
        <w:t xml:space="preserve"> </w:t>
      </w:r>
      <w:r>
        <w:rPr>
          <w:sz w:val="24"/>
          <w:szCs w:val="24"/>
        </w:rPr>
        <w:t xml:space="preserve">the </w:t>
      </w:r>
      <w:r>
        <w:rPr>
          <w:spacing w:val="1"/>
          <w:sz w:val="24"/>
          <w:szCs w:val="24"/>
        </w:rPr>
        <w:t xml:space="preserve"> </w:t>
      </w:r>
      <w:r>
        <w:rPr>
          <w:sz w:val="24"/>
          <w:szCs w:val="24"/>
        </w:rPr>
        <w:t xml:space="preserve">impact </w:t>
      </w:r>
      <w:r>
        <w:rPr>
          <w:spacing w:val="14"/>
          <w:sz w:val="24"/>
          <w:szCs w:val="24"/>
        </w:rPr>
        <w:t xml:space="preserve"> </w:t>
      </w:r>
      <w:r>
        <w:rPr>
          <w:sz w:val="24"/>
          <w:szCs w:val="24"/>
        </w:rPr>
        <w:t xml:space="preserve">of </w:t>
      </w:r>
      <w:r>
        <w:rPr>
          <w:w w:val="107"/>
          <w:sz w:val="24"/>
          <w:szCs w:val="24"/>
        </w:rPr>
        <w:t>i</w:t>
      </w:r>
      <w:r>
        <w:rPr>
          <w:spacing w:val="-7"/>
          <w:w w:val="107"/>
          <w:sz w:val="24"/>
          <w:szCs w:val="24"/>
        </w:rPr>
        <w:t>nv</w:t>
      </w:r>
      <w:r>
        <w:rPr>
          <w:w w:val="107"/>
          <w:sz w:val="24"/>
          <w:szCs w:val="24"/>
        </w:rPr>
        <w:t>estor-state</w:t>
      </w:r>
      <w:r>
        <w:rPr>
          <w:spacing w:val="-2"/>
          <w:w w:val="107"/>
          <w:sz w:val="24"/>
          <w:szCs w:val="24"/>
        </w:rPr>
        <w:t xml:space="preserve"> </w:t>
      </w:r>
      <w:r>
        <w:rPr>
          <w:sz w:val="24"/>
          <w:szCs w:val="24"/>
        </w:rPr>
        <w:t>disputes</w:t>
      </w:r>
      <w:r>
        <w:rPr>
          <w:spacing w:val="49"/>
          <w:sz w:val="24"/>
          <w:szCs w:val="24"/>
        </w:rPr>
        <w:t xml:space="preserve"> </w:t>
      </w:r>
      <w:r>
        <w:rPr>
          <w:sz w:val="24"/>
          <w:szCs w:val="24"/>
        </w:rPr>
        <w:t>arising</w:t>
      </w:r>
      <w:r>
        <w:rPr>
          <w:spacing w:val="22"/>
          <w:sz w:val="24"/>
          <w:szCs w:val="24"/>
        </w:rPr>
        <w:t xml:space="preserve"> </w:t>
      </w:r>
      <w:r>
        <w:rPr>
          <w:sz w:val="24"/>
          <w:szCs w:val="24"/>
        </w:rPr>
        <w:t>under</w:t>
      </w:r>
      <w:r>
        <w:rPr>
          <w:spacing w:val="39"/>
          <w:sz w:val="24"/>
          <w:szCs w:val="24"/>
        </w:rPr>
        <w:t xml:space="preserve"> </w:t>
      </w:r>
      <w:r>
        <w:rPr>
          <w:w w:val="108"/>
          <w:sz w:val="24"/>
          <w:szCs w:val="24"/>
        </w:rPr>
        <w:t>i</w:t>
      </w:r>
      <w:r>
        <w:rPr>
          <w:spacing w:val="-8"/>
          <w:w w:val="108"/>
          <w:sz w:val="24"/>
          <w:szCs w:val="24"/>
        </w:rPr>
        <w:t>n</w:t>
      </w:r>
      <w:r>
        <w:rPr>
          <w:w w:val="108"/>
          <w:sz w:val="24"/>
          <w:szCs w:val="24"/>
        </w:rPr>
        <w:t xml:space="preserve">ternational </w:t>
      </w:r>
      <w:r>
        <w:rPr>
          <w:sz w:val="24"/>
          <w:szCs w:val="24"/>
        </w:rPr>
        <w:t xml:space="preserve">treaties </w:t>
      </w:r>
      <w:r>
        <w:rPr>
          <w:spacing w:val="4"/>
          <w:sz w:val="24"/>
          <w:szCs w:val="24"/>
        </w:rPr>
        <w:t xml:space="preserve"> </w:t>
      </w:r>
      <w:r>
        <w:rPr>
          <w:sz w:val="24"/>
          <w:szCs w:val="24"/>
        </w:rPr>
        <w:t>on</w:t>
      </w:r>
      <w:r>
        <w:rPr>
          <w:spacing w:val="7"/>
          <w:sz w:val="24"/>
          <w:szCs w:val="24"/>
        </w:rPr>
        <w:t xml:space="preserve"> </w:t>
      </w:r>
      <w:r>
        <w:rPr>
          <w:sz w:val="24"/>
          <w:szCs w:val="24"/>
        </w:rPr>
        <w:t>FDI</w:t>
      </w:r>
      <w:r>
        <w:rPr>
          <w:spacing w:val="29"/>
          <w:sz w:val="24"/>
          <w:szCs w:val="24"/>
        </w:rPr>
        <w:t xml:space="preserve"> </w:t>
      </w:r>
      <w:r>
        <w:rPr>
          <w:w w:val="94"/>
          <w:sz w:val="24"/>
          <w:szCs w:val="24"/>
        </w:rPr>
        <w:t>fl</w:t>
      </w:r>
      <w:r>
        <w:rPr>
          <w:spacing w:val="-7"/>
          <w:w w:val="94"/>
          <w:sz w:val="24"/>
          <w:szCs w:val="24"/>
        </w:rPr>
        <w:t>o</w:t>
      </w:r>
      <w:r>
        <w:rPr>
          <w:w w:val="94"/>
          <w:sz w:val="24"/>
          <w:szCs w:val="24"/>
        </w:rPr>
        <w:t>ws</w:t>
      </w:r>
      <w:r>
        <w:rPr>
          <w:spacing w:val="11"/>
          <w:w w:val="94"/>
          <w:sz w:val="24"/>
          <w:szCs w:val="24"/>
        </w:rPr>
        <w:t xml:space="preserve"> </w:t>
      </w:r>
      <w:r>
        <w:rPr>
          <w:sz w:val="24"/>
          <w:szCs w:val="24"/>
        </w:rPr>
        <w:t>as</w:t>
      </w:r>
      <w:r>
        <w:rPr>
          <w:spacing w:val="10"/>
          <w:sz w:val="24"/>
          <w:szCs w:val="24"/>
        </w:rPr>
        <w:t xml:space="preserve"> </w:t>
      </w:r>
      <w:r>
        <w:rPr>
          <w:spacing w:val="-6"/>
          <w:sz w:val="24"/>
          <w:szCs w:val="24"/>
        </w:rPr>
        <w:t>w</w:t>
      </w:r>
      <w:r>
        <w:rPr>
          <w:sz w:val="24"/>
          <w:szCs w:val="24"/>
        </w:rPr>
        <w:t>ell</w:t>
      </w:r>
      <w:r>
        <w:rPr>
          <w:spacing w:val="-10"/>
          <w:sz w:val="24"/>
          <w:szCs w:val="24"/>
        </w:rPr>
        <w:t xml:space="preserve"> </w:t>
      </w:r>
      <w:r>
        <w:rPr>
          <w:sz w:val="24"/>
          <w:szCs w:val="24"/>
        </w:rPr>
        <w:t>as</w:t>
      </w:r>
      <w:r>
        <w:rPr>
          <w:spacing w:val="10"/>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 xml:space="preserve">t </w:t>
      </w:r>
      <w:r>
        <w:rPr>
          <w:w w:val="109"/>
          <w:sz w:val="24"/>
          <w:szCs w:val="24"/>
        </w:rPr>
        <w:t>reputation.</w:t>
      </w:r>
    </w:p>
    <w:p w14:paraId="1EC83E4F" w14:textId="77777777" w:rsidR="000A768D" w:rsidRDefault="006C1B1D">
      <w:pPr>
        <w:spacing w:before="7" w:line="401" w:lineRule="auto"/>
        <w:ind w:left="100" w:right="79" w:firstLine="239"/>
        <w:jc w:val="both"/>
        <w:rPr>
          <w:sz w:val="14"/>
          <w:szCs w:val="14"/>
        </w:rPr>
      </w:pPr>
      <w:r>
        <w:rPr>
          <w:sz w:val="24"/>
          <w:szCs w:val="24"/>
        </w:rPr>
        <w:t>Bilateral</w:t>
      </w:r>
      <w:r>
        <w:rPr>
          <w:spacing w:val="50"/>
          <w:sz w:val="24"/>
          <w:szCs w:val="24"/>
        </w:rPr>
        <w:t xml:space="preserve"> </w:t>
      </w:r>
      <w:r>
        <w:rPr>
          <w:w w:val="104"/>
          <w:sz w:val="24"/>
          <w:szCs w:val="24"/>
        </w:rPr>
        <w:t>i</w:t>
      </w:r>
      <w:r>
        <w:rPr>
          <w:spacing w:val="-7"/>
          <w:w w:val="104"/>
          <w:sz w:val="24"/>
          <w:szCs w:val="24"/>
        </w:rPr>
        <w:t>n</w:t>
      </w:r>
      <w:r>
        <w:rPr>
          <w:spacing w:val="-7"/>
          <w:w w:val="103"/>
          <w:sz w:val="24"/>
          <w:szCs w:val="24"/>
        </w:rPr>
        <w:t>v</w:t>
      </w:r>
      <w:r>
        <w:rPr>
          <w:w w:val="106"/>
          <w:sz w:val="24"/>
          <w:szCs w:val="24"/>
        </w:rPr>
        <w:t>estm</w:t>
      </w:r>
      <w:r>
        <w:rPr>
          <w:w w:val="103"/>
          <w:sz w:val="24"/>
          <w:szCs w:val="24"/>
        </w:rPr>
        <w:t>e</w:t>
      </w:r>
      <w:r>
        <w:rPr>
          <w:spacing w:val="-6"/>
          <w:w w:val="103"/>
          <w:sz w:val="24"/>
          <w:szCs w:val="24"/>
        </w:rPr>
        <w:t>n</w:t>
      </w:r>
      <w:r>
        <w:rPr>
          <w:w w:val="137"/>
          <w:sz w:val="24"/>
          <w:szCs w:val="24"/>
        </w:rPr>
        <w:t>t</w:t>
      </w:r>
      <w:r>
        <w:rPr>
          <w:spacing w:val="1"/>
          <w:sz w:val="24"/>
          <w:szCs w:val="24"/>
        </w:rPr>
        <w:t xml:space="preserve"> </w:t>
      </w:r>
      <w:r>
        <w:rPr>
          <w:sz w:val="24"/>
          <w:szCs w:val="24"/>
        </w:rPr>
        <w:t xml:space="preserve">treaties </w:t>
      </w:r>
      <w:r>
        <w:rPr>
          <w:spacing w:val="3"/>
          <w:sz w:val="24"/>
          <w:szCs w:val="24"/>
        </w:rPr>
        <w:t xml:space="preserve"> </w:t>
      </w:r>
      <w:r>
        <w:rPr>
          <w:sz w:val="24"/>
          <w:szCs w:val="24"/>
        </w:rPr>
        <w:t>(BI</w:t>
      </w:r>
      <w:r>
        <w:rPr>
          <w:spacing w:val="-20"/>
          <w:sz w:val="24"/>
          <w:szCs w:val="24"/>
        </w:rPr>
        <w:t>T</w:t>
      </w:r>
      <w:r>
        <w:rPr>
          <w:sz w:val="24"/>
          <w:szCs w:val="24"/>
        </w:rPr>
        <w:t>s)</w:t>
      </w:r>
      <w:r>
        <w:rPr>
          <w:spacing w:val="52"/>
          <w:sz w:val="24"/>
          <w:szCs w:val="24"/>
        </w:rPr>
        <w:t xml:space="preserve"> </w:t>
      </w:r>
      <w:r>
        <w:rPr>
          <w:sz w:val="24"/>
          <w:szCs w:val="24"/>
        </w:rPr>
        <w:t>and</w:t>
      </w:r>
      <w:r>
        <w:rPr>
          <w:spacing w:val="29"/>
          <w:sz w:val="24"/>
          <w:szCs w:val="24"/>
        </w:rPr>
        <w:t xml:space="preserve"> </w:t>
      </w:r>
      <w:r>
        <w:rPr>
          <w:sz w:val="24"/>
          <w:szCs w:val="24"/>
        </w:rPr>
        <w:t>other</w:t>
      </w:r>
      <w:r>
        <w:rPr>
          <w:spacing w:val="40"/>
          <w:sz w:val="24"/>
          <w:szCs w:val="24"/>
        </w:rPr>
        <w:t xml:space="preserve"> </w:t>
      </w:r>
      <w:r>
        <w:rPr>
          <w:w w:val="108"/>
          <w:sz w:val="24"/>
          <w:szCs w:val="24"/>
        </w:rPr>
        <w:t>i</w:t>
      </w:r>
      <w:r>
        <w:rPr>
          <w:spacing w:val="-8"/>
          <w:w w:val="108"/>
          <w:sz w:val="24"/>
          <w:szCs w:val="24"/>
        </w:rPr>
        <w:t>n</w:t>
      </w:r>
      <w:r>
        <w:rPr>
          <w:w w:val="108"/>
          <w:sz w:val="24"/>
          <w:szCs w:val="24"/>
        </w:rPr>
        <w:t xml:space="preserve">ternational </w:t>
      </w:r>
      <w:r>
        <w:rPr>
          <w:w w:val="104"/>
          <w:sz w:val="24"/>
          <w:szCs w:val="24"/>
        </w:rPr>
        <w:t>i</w:t>
      </w:r>
      <w:r>
        <w:rPr>
          <w:spacing w:val="-7"/>
          <w:w w:val="104"/>
          <w:sz w:val="24"/>
          <w:szCs w:val="24"/>
        </w:rPr>
        <w:t>n</w:t>
      </w:r>
      <w:r>
        <w:rPr>
          <w:spacing w:val="-7"/>
          <w:w w:val="103"/>
          <w:sz w:val="24"/>
          <w:szCs w:val="24"/>
        </w:rPr>
        <w:t>v</w:t>
      </w:r>
      <w:r>
        <w:rPr>
          <w:w w:val="97"/>
          <w:sz w:val="24"/>
          <w:szCs w:val="24"/>
        </w:rPr>
        <w:t>e</w:t>
      </w:r>
      <w:r>
        <w:rPr>
          <w:w w:val="98"/>
          <w:sz w:val="24"/>
          <w:szCs w:val="24"/>
        </w:rPr>
        <w:t>s</w:t>
      </w:r>
      <w:r>
        <w:rPr>
          <w:w w:val="113"/>
          <w:sz w:val="24"/>
          <w:szCs w:val="24"/>
        </w:rPr>
        <w:t>tm</w:t>
      </w:r>
      <w:r>
        <w:rPr>
          <w:w w:val="103"/>
          <w:sz w:val="24"/>
          <w:szCs w:val="24"/>
        </w:rPr>
        <w:t>e</w:t>
      </w:r>
      <w:r>
        <w:rPr>
          <w:spacing w:val="-6"/>
          <w:w w:val="103"/>
          <w:sz w:val="24"/>
          <w:szCs w:val="24"/>
        </w:rPr>
        <w:t>n</w:t>
      </w:r>
      <w:r>
        <w:rPr>
          <w:w w:val="137"/>
          <w:sz w:val="24"/>
          <w:szCs w:val="24"/>
        </w:rPr>
        <w:t>t</w:t>
      </w:r>
      <w:r>
        <w:rPr>
          <w:spacing w:val="1"/>
          <w:sz w:val="24"/>
          <w:szCs w:val="24"/>
        </w:rPr>
        <w:t xml:space="preserve"> </w:t>
      </w:r>
      <w:r>
        <w:rPr>
          <w:sz w:val="24"/>
          <w:szCs w:val="24"/>
        </w:rPr>
        <w:t>agreeme</w:t>
      </w:r>
      <w:r>
        <w:rPr>
          <w:spacing w:val="-6"/>
          <w:sz w:val="24"/>
          <w:szCs w:val="24"/>
        </w:rPr>
        <w:t>n</w:t>
      </w:r>
      <w:r>
        <w:rPr>
          <w:sz w:val="24"/>
          <w:szCs w:val="24"/>
        </w:rPr>
        <w:t>ts</w:t>
      </w:r>
      <w:r>
        <w:rPr>
          <w:spacing w:val="51"/>
          <w:sz w:val="24"/>
          <w:szCs w:val="24"/>
        </w:rPr>
        <w:t xml:space="preserve"> </w:t>
      </w:r>
      <w:r>
        <w:rPr>
          <w:w w:val="109"/>
          <w:sz w:val="24"/>
          <w:szCs w:val="24"/>
        </w:rPr>
        <w:t>(</w:t>
      </w:r>
      <w:r>
        <w:rPr>
          <w:spacing w:val="6"/>
          <w:w w:val="109"/>
          <w:sz w:val="24"/>
          <w:szCs w:val="24"/>
        </w:rPr>
        <w:t>I</w:t>
      </w:r>
      <w:r>
        <w:rPr>
          <w:w w:val="104"/>
          <w:sz w:val="24"/>
          <w:szCs w:val="24"/>
        </w:rPr>
        <w:t xml:space="preserve">IAs), </w:t>
      </w:r>
      <w:r>
        <w:rPr>
          <w:sz w:val="24"/>
          <w:szCs w:val="24"/>
        </w:rPr>
        <w:t>whi</w:t>
      </w:r>
      <w:r>
        <w:rPr>
          <w:spacing w:val="-7"/>
          <w:sz w:val="24"/>
          <w:szCs w:val="24"/>
        </w:rPr>
        <w:t>c</w:t>
      </w:r>
      <w:r>
        <w:rPr>
          <w:sz w:val="24"/>
          <w:szCs w:val="24"/>
        </w:rPr>
        <w:t>h</w:t>
      </w:r>
      <w:r>
        <w:rPr>
          <w:spacing w:val="31"/>
          <w:sz w:val="24"/>
          <w:szCs w:val="24"/>
        </w:rPr>
        <w:t xml:space="preserve"> </w:t>
      </w:r>
      <w:r>
        <w:rPr>
          <w:sz w:val="24"/>
          <w:szCs w:val="24"/>
        </w:rPr>
        <w:t>are</w:t>
      </w:r>
      <w:r>
        <w:rPr>
          <w:spacing w:val="39"/>
          <w:sz w:val="24"/>
          <w:szCs w:val="24"/>
        </w:rPr>
        <w:t xml:space="preserve"> </w:t>
      </w:r>
      <w:r>
        <w:rPr>
          <w:sz w:val="24"/>
          <w:szCs w:val="24"/>
        </w:rPr>
        <w:t>designed</w:t>
      </w:r>
      <w:r>
        <w:rPr>
          <w:spacing w:val="39"/>
          <w:sz w:val="24"/>
          <w:szCs w:val="24"/>
        </w:rPr>
        <w:t xml:space="preserve"> </w:t>
      </w:r>
      <w:r>
        <w:rPr>
          <w:sz w:val="24"/>
          <w:szCs w:val="24"/>
        </w:rPr>
        <w:t>to</w:t>
      </w:r>
      <w:r>
        <w:rPr>
          <w:spacing w:val="42"/>
          <w:sz w:val="24"/>
          <w:szCs w:val="24"/>
        </w:rPr>
        <w:t xml:space="preserve"> </w:t>
      </w:r>
      <w:r>
        <w:rPr>
          <w:w w:val="117"/>
          <w:sz w:val="24"/>
          <w:szCs w:val="24"/>
        </w:rPr>
        <w:t>attract</w:t>
      </w:r>
      <w:r>
        <w:rPr>
          <w:spacing w:val="12"/>
          <w:w w:val="117"/>
          <w:sz w:val="24"/>
          <w:szCs w:val="24"/>
        </w:rPr>
        <w:t xml:space="preserve"> </w:t>
      </w:r>
      <w:r>
        <w:rPr>
          <w:sz w:val="24"/>
          <w:szCs w:val="24"/>
        </w:rPr>
        <w:t>foreign</w:t>
      </w:r>
      <w:r>
        <w:rPr>
          <w:spacing w:val="22"/>
          <w:sz w:val="24"/>
          <w:szCs w:val="24"/>
        </w:rPr>
        <w:t xml:space="preserve"> </w:t>
      </w:r>
      <w:r>
        <w:rPr>
          <w:sz w:val="24"/>
          <w:szCs w:val="24"/>
        </w:rPr>
        <w:t xml:space="preserve">direct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22"/>
          <w:w w:val="137"/>
          <w:sz w:val="24"/>
          <w:szCs w:val="24"/>
        </w:rPr>
        <w:t xml:space="preserve"> </w:t>
      </w:r>
      <w:r>
        <w:rPr>
          <w:sz w:val="24"/>
          <w:szCs w:val="24"/>
        </w:rPr>
        <w:t xml:space="preserve">(FDI) </w:t>
      </w:r>
      <w:r>
        <w:rPr>
          <w:spacing w:val="11"/>
          <w:sz w:val="24"/>
          <w:szCs w:val="24"/>
        </w:rPr>
        <w:t xml:space="preserve"> </w:t>
      </w:r>
      <w:r>
        <w:rPr>
          <w:spacing w:val="-7"/>
          <w:sz w:val="24"/>
          <w:szCs w:val="24"/>
        </w:rPr>
        <w:t>b</w:t>
      </w:r>
      <w:r>
        <w:rPr>
          <w:sz w:val="24"/>
          <w:szCs w:val="24"/>
        </w:rPr>
        <w:t>y</w:t>
      </w:r>
      <w:r>
        <w:rPr>
          <w:spacing w:val="35"/>
          <w:sz w:val="24"/>
          <w:szCs w:val="24"/>
        </w:rPr>
        <w:t xml:space="preserve"> </w:t>
      </w:r>
      <w:r>
        <w:rPr>
          <w:sz w:val="24"/>
          <w:szCs w:val="24"/>
        </w:rPr>
        <w:t>offering</w:t>
      </w:r>
      <w:r>
        <w:rPr>
          <w:spacing w:val="4"/>
          <w:sz w:val="24"/>
          <w:szCs w:val="24"/>
        </w:rPr>
        <w:t xml:space="preserve"> </w:t>
      </w:r>
      <w:r>
        <w:rPr>
          <w:sz w:val="24"/>
          <w:szCs w:val="24"/>
        </w:rPr>
        <w:t>credible</w:t>
      </w:r>
      <w:r>
        <w:rPr>
          <w:spacing w:val="37"/>
          <w:sz w:val="24"/>
          <w:szCs w:val="24"/>
        </w:rPr>
        <w:t xml:space="preserve"> </w:t>
      </w:r>
      <w:r>
        <w:rPr>
          <w:w w:val="106"/>
          <w:sz w:val="24"/>
          <w:szCs w:val="24"/>
        </w:rPr>
        <w:t>pro</w:t>
      </w:r>
      <w:r>
        <w:rPr>
          <w:spacing w:val="6"/>
          <w:w w:val="106"/>
          <w:sz w:val="24"/>
          <w:szCs w:val="24"/>
        </w:rPr>
        <w:t>p</w:t>
      </w:r>
      <w:r>
        <w:rPr>
          <w:w w:val="113"/>
          <w:sz w:val="24"/>
          <w:szCs w:val="24"/>
        </w:rPr>
        <w:t>er</w:t>
      </w:r>
      <w:r>
        <w:rPr>
          <w:spacing w:val="-7"/>
          <w:w w:val="113"/>
          <w:sz w:val="24"/>
          <w:szCs w:val="24"/>
        </w:rPr>
        <w:t>t</w:t>
      </w:r>
      <w:r>
        <w:rPr>
          <w:w w:val="103"/>
          <w:sz w:val="24"/>
          <w:szCs w:val="24"/>
        </w:rPr>
        <w:t xml:space="preserve">y </w:t>
      </w:r>
      <w:r>
        <w:rPr>
          <w:sz w:val="24"/>
          <w:szCs w:val="24"/>
        </w:rPr>
        <w:t>rig</w:t>
      </w:r>
      <w:r>
        <w:rPr>
          <w:spacing w:val="-6"/>
          <w:sz w:val="24"/>
          <w:szCs w:val="24"/>
        </w:rPr>
        <w:t>h</w:t>
      </w:r>
      <w:r>
        <w:rPr>
          <w:sz w:val="24"/>
          <w:szCs w:val="24"/>
        </w:rPr>
        <w:t xml:space="preserve">ts </w:t>
      </w:r>
      <w:r>
        <w:rPr>
          <w:spacing w:val="20"/>
          <w:sz w:val="24"/>
          <w:szCs w:val="24"/>
        </w:rPr>
        <w:t xml:space="preserve"> </w:t>
      </w:r>
      <w:r>
        <w:rPr>
          <w:sz w:val="24"/>
          <w:szCs w:val="24"/>
        </w:rPr>
        <w:t xml:space="preserve">protection </w:t>
      </w:r>
      <w:r>
        <w:rPr>
          <w:spacing w:val="50"/>
          <w:sz w:val="24"/>
          <w:szCs w:val="24"/>
        </w:rPr>
        <w:t xml:space="preserve"> </w:t>
      </w:r>
      <w:r>
        <w:rPr>
          <w:sz w:val="24"/>
          <w:szCs w:val="24"/>
        </w:rPr>
        <w:t xml:space="preserve">to </w:t>
      </w:r>
      <w:r>
        <w:rPr>
          <w:spacing w:val="3"/>
          <w:sz w:val="24"/>
          <w:szCs w:val="24"/>
        </w:rPr>
        <w:t xml:space="preserve"> </w:t>
      </w:r>
      <w:r>
        <w:rPr>
          <w:sz w:val="24"/>
          <w:szCs w:val="24"/>
        </w:rPr>
        <w:t>pri</w:t>
      </w:r>
      <w:r>
        <w:rPr>
          <w:spacing w:val="-13"/>
          <w:sz w:val="24"/>
          <w:szCs w:val="24"/>
        </w:rPr>
        <w:t>v</w:t>
      </w:r>
      <w:r>
        <w:rPr>
          <w:sz w:val="24"/>
          <w:szCs w:val="24"/>
        </w:rPr>
        <w:t xml:space="preserve">ate </w:t>
      </w:r>
      <w:r>
        <w:rPr>
          <w:spacing w:val="36"/>
          <w:sz w:val="24"/>
          <w:szCs w:val="24"/>
        </w:rPr>
        <w:t xml:space="preserve"> </w:t>
      </w:r>
      <w:r>
        <w:rPr>
          <w:sz w:val="24"/>
          <w:szCs w:val="24"/>
        </w:rPr>
        <w:t xml:space="preserve">sector </w:t>
      </w:r>
      <w:r>
        <w:rPr>
          <w:spacing w:val="5"/>
          <w:sz w:val="24"/>
          <w:szCs w:val="24"/>
        </w:rPr>
        <w:t xml:space="preserve"> </w:t>
      </w:r>
      <w:r>
        <w:rPr>
          <w:sz w:val="24"/>
          <w:szCs w:val="24"/>
        </w:rPr>
        <w:t xml:space="preserve">actors, </w:t>
      </w:r>
      <w:r>
        <w:rPr>
          <w:spacing w:val="32"/>
          <w:sz w:val="24"/>
          <w:szCs w:val="24"/>
        </w:rPr>
        <w:t xml:space="preserve"> </w:t>
      </w:r>
      <w:r>
        <w:rPr>
          <w:sz w:val="24"/>
          <w:szCs w:val="24"/>
        </w:rPr>
        <w:t>h</w:t>
      </w:r>
      <w:r>
        <w:rPr>
          <w:spacing w:val="-7"/>
          <w:sz w:val="24"/>
          <w:szCs w:val="24"/>
        </w:rPr>
        <w:t>av</w:t>
      </w:r>
      <w:r>
        <w:rPr>
          <w:sz w:val="24"/>
          <w:szCs w:val="24"/>
        </w:rPr>
        <w:t xml:space="preserve">e </w:t>
      </w:r>
      <w:r>
        <w:rPr>
          <w:spacing w:val="3"/>
          <w:sz w:val="24"/>
          <w:szCs w:val="24"/>
        </w:rPr>
        <w:t xml:space="preserve"> </w:t>
      </w:r>
      <w:r>
        <w:rPr>
          <w:spacing w:val="6"/>
          <w:sz w:val="24"/>
          <w:szCs w:val="24"/>
        </w:rPr>
        <w:t>b</w:t>
      </w:r>
      <w:r>
        <w:rPr>
          <w:sz w:val="24"/>
          <w:szCs w:val="24"/>
        </w:rPr>
        <w:t>ecome</w:t>
      </w:r>
      <w:r>
        <w:rPr>
          <w:spacing w:val="45"/>
          <w:sz w:val="24"/>
          <w:szCs w:val="24"/>
        </w:rPr>
        <w:t xml:space="preserve"> </w:t>
      </w:r>
      <w:r>
        <w:rPr>
          <w:sz w:val="24"/>
          <w:szCs w:val="24"/>
        </w:rPr>
        <w:t xml:space="preserve">an </w:t>
      </w:r>
      <w:r>
        <w:rPr>
          <w:spacing w:val="2"/>
          <w:sz w:val="24"/>
          <w:szCs w:val="24"/>
        </w:rPr>
        <w:t xml:space="preserve"> </w:t>
      </w:r>
      <w:r>
        <w:rPr>
          <w:sz w:val="24"/>
          <w:szCs w:val="24"/>
        </w:rPr>
        <w:t xml:space="preserve">increasingly </w:t>
      </w:r>
      <w:r>
        <w:rPr>
          <w:spacing w:val="5"/>
          <w:sz w:val="24"/>
          <w:szCs w:val="24"/>
        </w:rPr>
        <w:t xml:space="preserve"> </w:t>
      </w:r>
      <w:r>
        <w:rPr>
          <w:w w:val="104"/>
          <w:sz w:val="24"/>
          <w:szCs w:val="24"/>
        </w:rPr>
        <w:t>im</w:t>
      </w:r>
      <w:r>
        <w:rPr>
          <w:spacing w:val="7"/>
          <w:w w:val="104"/>
          <w:sz w:val="24"/>
          <w:szCs w:val="24"/>
        </w:rPr>
        <w:t>p</w:t>
      </w:r>
      <w:r>
        <w:rPr>
          <w:w w:val="110"/>
          <w:sz w:val="24"/>
          <w:szCs w:val="24"/>
        </w:rPr>
        <w:t>orta</w:t>
      </w:r>
      <w:r>
        <w:rPr>
          <w:spacing w:val="-7"/>
          <w:w w:val="110"/>
          <w:sz w:val="24"/>
          <w:szCs w:val="24"/>
        </w:rPr>
        <w:t>n</w:t>
      </w:r>
      <w:r>
        <w:rPr>
          <w:w w:val="137"/>
          <w:sz w:val="24"/>
          <w:szCs w:val="24"/>
        </w:rPr>
        <w:t>t</w:t>
      </w:r>
      <w:r>
        <w:rPr>
          <w:sz w:val="24"/>
          <w:szCs w:val="24"/>
        </w:rPr>
        <w:t xml:space="preserve"> </w:t>
      </w:r>
      <w:r>
        <w:rPr>
          <w:spacing w:val="-18"/>
          <w:sz w:val="24"/>
          <w:szCs w:val="24"/>
        </w:rPr>
        <w:t xml:space="preserve"> </w:t>
      </w:r>
      <w:r>
        <w:rPr>
          <w:sz w:val="24"/>
          <w:szCs w:val="24"/>
        </w:rPr>
        <w:t xml:space="preserve">part </w:t>
      </w:r>
      <w:r>
        <w:rPr>
          <w:spacing w:val="38"/>
          <w:sz w:val="24"/>
          <w:szCs w:val="24"/>
        </w:rPr>
        <w:t xml:space="preserve"> </w:t>
      </w:r>
      <w:r>
        <w:rPr>
          <w:sz w:val="24"/>
          <w:szCs w:val="24"/>
        </w:rPr>
        <w:t xml:space="preserve">of the </w:t>
      </w:r>
      <w:r>
        <w:rPr>
          <w:spacing w:val="28"/>
          <w:sz w:val="24"/>
          <w:szCs w:val="24"/>
        </w:rPr>
        <w:t xml:space="preserve"> </w:t>
      </w:r>
      <w:r>
        <w:rPr>
          <w:w w:val="108"/>
          <w:sz w:val="24"/>
          <w:szCs w:val="24"/>
        </w:rPr>
        <w:t>i</w:t>
      </w:r>
      <w:r>
        <w:rPr>
          <w:spacing w:val="-8"/>
          <w:w w:val="108"/>
          <w:sz w:val="24"/>
          <w:szCs w:val="24"/>
        </w:rPr>
        <w:t>n</w:t>
      </w:r>
      <w:r>
        <w:rPr>
          <w:w w:val="108"/>
          <w:sz w:val="24"/>
          <w:szCs w:val="24"/>
        </w:rPr>
        <w:t>ternational</w:t>
      </w:r>
      <w:r>
        <w:rPr>
          <w:spacing w:val="56"/>
          <w:w w:val="108"/>
          <w:sz w:val="24"/>
          <w:szCs w:val="24"/>
        </w:rPr>
        <w:t xml:space="preserve"> </w:t>
      </w:r>
      <w:r>
        <w:rPr>
          <w:sz w:val="24"/>
          <w:szCs w:val="24"/>
        </w:rPr>
        <w:t>legal</w:t>
      </w:r>
      <w:r>
        <w:rPr>
          <w:spacing w:val="57"/>
          <w:sz w:val="24"/>
          <w:szCs w:val="24"/>
        </w:rPr>
        <w:t xml:space="preserve"> </w:t>
      </w:r>
      <w:r>
        <w:rPr>
          <w:w w:val="107"/>
          <w:sz w:val="24"/>
          <w:szCs w:val="24"/>
        </w:rPr>
        <w:t>ar</w:t>
      </w:r>
      <w:r>
        <w:rPr>
          <w:spacing w:val="-6"/>
          <w:w w:val="107"/>
          <w:sz w:val="24"/>
          <w:szCs w:val="24"/>
        </w:rPr>
        <w:t>c</w:t>
      </w:r>
      <w:r>
        <w:rPr>
          <w:w w:val="107"/>
          <w:sz w:val="24"/>
          <w:szCs w:val="24"/>
        </w:rPr>
        <w:t xml:space="preserve">hitecture.  </w:t>
      </w:r>
      <w:r>
        <w:rPr>
          <w:spacing w:val="33"/>
          <w:w w:val="107"/>
          <w:sz w:val="24"/>
          <w:szCs w:val="24"/>
        </w:rPr>
        <w:t xml:space="preserve"> </w:t>
      </w:r>
      <w:r>
        <w:rPr>
          <w:sz w:val="24"/>
          <w:szCs w:val="24"/>
        </w:rPr>
        <w:t>As</w:t>
      </w:r>
      <w:r>
        <w:rPr>
          <w:spacing w:val="57"/>
          <w:sz w:val="24"/>
          <w:szCs w:val="24"/>
        </w:rPr>
        <w:t xml:space="preserve"> </w:t>
      </w:r>
      <w:r>
        <w:rPr>
          <w:sz w:val="24"/>
          <w:szCs w:val="24"/>
        </w:rPr>
        <w:t>of</w:t>
      </w:r>
      <w:r>
        <w:rPr>
          <w:spacing w:val="45"/>
          <w:sz w:val="24"/>
          <w:szCs w:val="24"/>
        </w:rPr>
        <w:t xml:space="preserve"> </w:t>
      </w:r>
      <w:r>
        <w:rPr>
          <w:sz w:val="24"/>
          <w:szCs w:val="24"/>
        </w:rPr>
        <w:t xml:space="preserve">the </w:t>
      </w:r>
      <w:r>
        <w:rPr>
          <w:spacing w:val="28"/>
          <w:sz w:val="24"/>
          <w:szCs w:val="24"/>
        </w:rPr>
        <w:t xml:space="preserve"> </w:t>
      </w:r>
      <w:r>
        <w:rPr>
          <w:sz w:val="24"/>
          <w:szCs w:val="24"/>
        </w:rPr>
        <w:t xml:space="preserve">end </w:t>
      </w:r>
      <w:r>
        <w:rPr>
          <w:spacing w:val="14"/>
          <w:sz w:val="24"/>
          <w:szCs w:val="24"/>
        </w:rPr>
        <w:t xml:space="preserve"> </w:t>
      </w:r>
      <w:r>
        <w:rPr>
          <w:sz w:val="24"/>
          <w:szCs w:val="24"/>
        </w:rPr>
        <w:t>of</w:t>
      </w:r>
      <w:r>
        <w:rPr>
          <w:spacing w:val="45"/>
          <w:sz w:val="24"/>
          <w:szCs w:val="24"/>
        </w:rPr>
        <w:t xml:space="preserve"> </w:t>
      </w:r>
      <w:r>
        <w:rPr>
          <w:sz w:val="24"/>
          <w:szCs w:val="24"/>
        </w:rPr>
        <w:t>2014,</w:t>
      </w:r>
      <w:r>
        <w:rPr>
          <w:spacing w:val="56"/>
          <w:sz w:val="24"/>
          <w:szCs w:val="24"/>
        </w:rPr>
        <w:t xml:space="preserve"> </w:t>
      </w:r>
      <w:r>
        <w:rPr>
          <w:sz w:val="24"/>
          <w:szCs w:val="24"/>
        </w:rPr>
        <w:t xml:space="preserve">the </w:t>
      </w:r>
      <w:r>
        <w:rPr>
          <w:spacing w:val="28"/>
          <w:sz w:val="24"/>
          <w:szCs w:val="24"/>
        </w:rPr>
        <w:t xml:space="preserve"> </w:t>
      </w:r>
      <w:r>
        <w:rPr>
          <w:spacing w:val="-6"/>
          <w:sz w:val="24"/>
          <w:szCs w:val="24"/>
        </w:rPr>
        <w:t>o</w:t>
      </w:r>
      <w:r>
        <w:rPr>
          <w:spacing w:val="-7"/>
          <w:sz w:val="24"/>
          <w:szCs w:val="24"/>
        </w:rPr>
        <w:t>v</w:t>
      </w:r>
      <w:r>
        <w:rPr>
          <w:sz w:val="24"/>
          <w:szCs w:val="24"/>
        </w:rPr>
        <w:t xml:space="preserve">erwhelming </w:t>
      </w:r>
      <w:r>
        <w:rPr>
          <w:spacing w:val="19"/>
          <w:sz w:val="24"/>
          <w:szCs w:val="24"/>
        </w:rPr>
        <w:t xml:space="preserve"> </w:t>
      </w:r>
      <w:r>
        <w:rPr>
          <w:w w:val="106"/>
          <w:sz w:val="24"/>
          <w:szCs w:val="24"/>
        </w:rPr>
        <w:t>m</w:t>
      </w:r>
      <w:r>
        <w:rPr>
          <w:spacing w:val="13"/>
          <w:w w:val="106"/>
          <w:sz w:val="24"/>
          <w:szCs w:val="24"/>
        </w:rPr>
        <w:t>a</w:t>
      </w:r>
      <w:r>
        <w:rPr>
          <w:w w:val="109"/>
          <w:sz w:val="24"/>
          <w:szCs w:val="24"/>
        </w:rPr>
        <w:t>jori</w:t>
      </w:r>
      <w:r>
        <w:rPr>
          <w:spacing w:val="-6"/>
          <w:w w:val="109"/>
          <w:sz w:val="24"/>
          <w:szCs w:val="24"/>
        </w:rPr>
        <w:t>t</w:t>
      </w:r>
      <w:r>
        <w:rPr>
          <w:w w:val="103"/>
          <w:sz w:val="24"/>
          <w:szCs w:val="24"/>
        </w:rPr>
        <w:t xml:space="preserve">y </w:t>
      </w:r>
      <w:r>
        <w:rPr>
          <w:sz w:val="24"/>
          <w:szCs w:val="24"/>
        </w:rPr>
        <w:t>of</w:t>
      </w:r>
      <w:r>
        <w:rPr>
          <w:spacing w:val="23"/>
          <w:sz w:val="24"/>
          <w:szCs w:val="24"/>
        </w:rPr>
        <w:t xml:space="preserve"> </w:t>
      </w:r>
      <w:r>
        <w:rPr>
          <w:spacing w:val="-6"/>
          <w:sz w:val="24"/>
          <w:szCs w:val="24"/>
        </w:rPr>
        <w:t>w</w:t>
      </w:r>
      <w:r>
        <w:rPr>
          <w:sz w:val="24"/>
          <w:szCs w:val="24"/>
        </w:rPr>
        <w:t>orld</w:t>
      </w:r>
      <w:r>
        <w:rPr>
          <w:spacing w:val="46"/>
          <w:sz w:val="24"/>
          <w:szCs w:val="24"/>
        </w:rPr>
        <w:t xml:space="preserve"> </w:t>
      </w:r>
      <w:r>
        <w:rPr>
          <w:sz w:val="24"/>
          <w:szCs w:val="24"/>
        </w:rPr>
        <w:t xml:space="preserve">states </w:t>
      </w:r>
      <w:r>
        <w:rPr>
          <w:spacing w:val="29"/>
          <w:sz w:val="24"/>
          <w:szCs w:val="24"/>
        </w:rPr>
        <w:t xml:space="preserve"> </w:t>
      </w:r>
      <w:r>
        <w:rPr>
          <w:sz w:val="24"/>
          <w:szCs w:val="24"/>
        </w:rPr>
        <w:t xml:space="preserve">had </w:t>
      </w:r>
      <w:r>
        <w:rPr>
          <w:spacing w:val="3"/>
          <w:sz w:val="24"/>
          <w:szCs w:val="24"/>
        </w:rPr>
        <w:t xml:space="preserve"> </w:t>
      </w:r>
      <w:r>
        <w:rPr>
          <w:sz w:val="24"/>
          <w:szCs w:val="24"/>
        </w:rPr>
        <w:t xml:space="preserve">ratified </w:t>
      </w:r>
      <w:r>
        <w:rPr>
          <w:spacing w:val="10"/>
          <w:sz w:val="24"/>
          <w:szCs w:val="24"/>
        </w:rPr>
        <w:t xml:space="preserve"> </w:t>
      </w:r>
      <w:r>
        <w:rPr>
          <w:sz w:val="24"/>
          <w:szCs w:val="24"/>
        </w:rPr>
        <w:t>one</w:t>
      </w:r>
      <w:r>
        <w:rPr>
          <w:spacing w:val="39"/>
          <w:sz w:val="24"/>
          <w:szCs w:val="24"/>
        </w:rPr>
        <w:t xml:space="preserve"> </w:t>
      </w:r>
      <w:r>
        <w:rPr>
          <w:sz w:val="24"/>
          <w:szCs w:val="24"/>
        </w:rPr>
        <w:t>or</w:t>
      </w:r>
      <w:r>
        <w:rPr>
          <w:spacing w:val="43"/>
          <w:sz w:val="24"/>
          <w:szCs w:val="24"/>
        </w:rPr>
        <w:t xml:space="preserve"> </w:t>
      </w:r>
      <w:r>
        <w:rPr>
          <w:sz w:val="24"/>
          <w:szCs w:val="24"/>
        </w:rPr>
        <w:t>more</w:t>
      </w:r>
      <w:r>
        <w:rPr>
          <w:spacing w:val="45"/>
          <w:sz w:val="24"/>
          <w:szCs w:val="24"/>
        </w:rPr>
        <w:t xml:space="preserve"> </w:t>
      </w:r>
      <w:r>
        <w:rPr>
          <w:sz w:val="24"/>
          <w:szCs w:val="24"/>
        </w:rPr>
        <w:t>of</w:t>
      </w:r>
      <w:r>
        <w:rPr>
          <w:spacing w:val="23"/>
          <w:sz w:val="24"/>
          <w:szCs w:val="24"/>
        </w:rPr>
        <w:t xml:space="preserve"> </w:t>
      </w:r>
      <w:r>
        <w:rPr>
          <w:sz w:val="24"/>
          <w:szCs w:val="24"/>
        </w:rPr>
        <w:t>these  agreeme</w:t>
      </w:r>
      <w:r>
        <w:rPr>
          <w:spacing w:val="-6"/>
          <w:sz w:val="24"/>
          <w:szCs w:val="24"/>
        </w:rPr>
        <w:t>n</w:t>
      </w:r>
      <w:r>
        <w:rPr>
          <w:sz w:val="24"/>
          <w:szCs w:val="24"/>
        </w:rPr>
        <w:t xml:space="preserve">ts, </w:t>
      </w:r>
      <w:r>
        <w:rPr>
          <w:spacing w:val="37"/>
          <w:sz w:val="24"/>
          <w:szCs w:val="24"/>
        </w:rPr>
        <w:t xml:space="preserve"> </w:t>
      </w:r>
      <w:r>
        <w:rPr>
          <w:sz w:val="24"/>
          <w:szCs w:val="24"/>
        </w:rPr>
        <w:t xml:space="preserve">with </w:t>
      </w:r>
      <w:r>
        <w:rPr>
          <w:spacing w:val="1"/>
          <w:sz w:val="24"/>
          <w:szCs w:val="24"/>
        </w:rPr>
        <w:t xml:space="preserve"> </w:t>
      </w:r>
      <w:r>
        <w:rPr>
          <w:sz w:val="24"/>
          <w:szCs w:val="24"/>
        </w:rPr>
        <w:t xml:space="preserve">the </w:t>
      </w:r>
      <w:r>
        <w:rPr>
          <w:spacing w:val="8"/>
          <w:sz w:val="24"/>
          <w:szCs w:val="24"/>
        </w:rPr>
        <w:t xml:space="preserve"> </w:t>
      </w:r>
      <w:r>
        <w:rPr>
          <w:sz w:val="24"/>
          <w:szCs w:val="24"/>
        </w:rPr>
        <w:t xml:space="preserve">total </w:t>
      </w:r>
      <w:r>
        <w:rPr>
          <w:spacing w:val="26"/>
          <w:sz w:val="24"/>
          <w:szCs w:val="24"/>
        </w:rPr>
        <w:t xml:space="preserve"> </w:t>
      </w:r>
      <w:r>
        <w:rPr>
          <w:spacing w:val="7"/>
          <w:sz w:val="24"/>
          <w:szCs w:val="24"/>
        </w:rPr>
        <w:t>I</w:t>
      </w:r>
      <w:r>
        <w:rPr>
          <w:sz w:val="24"/>
          <w:szCs w:val="24"/>
        </w:rPr>
        <w:t>IA</w:t>
      </w:r>
      <w:r>
        <w:rPr>
          <w:spacing w:val="44"/>
          <w:sz w:val="24"/>
          <w:szCs w:val="24"/>
        </w:rPr>
        <w:t xml:space="preserve"> </w:t>
      </w:r>
      <w:r>
        <w:rPr>
          <w:w w:val="105"/>
          <w:sz w:val="24"/>
          <w:szCs w:val="24"/>
        </w:rPr>
        <w:t>uni</w:t>
      </w:r>
      <w:r>
        <w:rPr>
          <w:spacing w:val="-7"/>
          <w:w w:val="105"/>
          <w:sz w:val="24"/>
          <w:szCs w:val="24"/>
        </w:rPr>
        <w:t>v</w:t>
      </w:r>
      <w:r>
        <w:rPr>
          <w:w w:val="101"/>
          <w:sz w:val="24"/>
          <w:szCs w:val="24"/>
        </w:rPr>
        <w:t xml:space="preserve">erse </w:t>
      </w:r>
      <w:r>
        <w:rPr>
          <w:sz w:val="24"/>
          <w:szCs w:val="24"/>
        </w:rPr>
        <w:t>exceeding</w:t>
      </w:r>
      <w:r>
        <w:rPr>
          <w:spacing w:val="8"/>
          <w:sz w:val="24"/>
          <w:szCs w:val="24"/>
        </w:rPr>
        <w:t xml:space="preserve"> </w:t>
      </w:r>
      <w:r>
        <w:rPr>
          <w:sz w:val="24"/>
          <w:szCs w:val="24"/>
        </w:rPr>
        <w:t>2,500,</w:t>
      </w:r>
      <w:r>
        <w:rPr>
          <w:spacing w:val="-4"/>
          <w:sz w:val="24"/>
          <w:szCs w:val="24"/>
        </w:rPr>
        <w:t xml:space="preserve"> </w:t>
      </w:r>
      <w:r>
        <w:rPr>
          <w:sz w:val="24"/>
          <w:szCs w:val="24"/>
        </w:rPr>
        <w:t>including</w:t>
      </w:r>
      <w:r>
        <w:rPr>
          <w:spacing w:val="25"/>
          <w:sz w:val="24"/>
          <w:szCs w:val="24"/>
        </w:rPr>
        <w:t xml:space="preserve"> </w:t>
      </w:r>
      <w:r>
        <w:rPr>
          <w:sz w:val="24"/>
          <w:szCs w:val="24"/>
        </w:rPr>
        <w:t>2,276</w:t>
      </w:r>
      <w:r>
        <w:rPr>
          <w:spacing w:val="-13"/>
          <w:sz w:val="24"/>
          <w:szCs w:val="24"/>
        </w:rPr>
        <w:t xml:space="preserve"> </w:t>
      </w:r>
      <w:r>
        <w:rPr>
          <w:sz w:val="24"/>
          <w:szCs w:val="24"/>
        </w:rPr>
        <w:t>BITS</w:t>
      </w:r>
      <w:r>
        <w:rPr>
          <w:spacing w:val="24"/>
          <w:sz w:val="24"/>
          <w:szCs w:val="24"/>
        </w:rPr>
        <w:t xml:space="preserve"> </w:t>
      </w:r>
      <w:r>
        <w:rPr>
          <w:sz w:val="24"/>
          <w:szCs w:val="24"/>
        </w:rPr>
        <w:t>and</w:t>
      </w:r>
      <w:r>
        <w:rPr>
          <w:spacing w:val="26"/>
          <w:sz w:val="24"/>
          <w:szCs w:val="24"/>
        </w:rPr>
        <w:t xml:space="preserve"> </w:t>
      </w:r>
      <w:r>
        <w:rPr>
          <w:sz w:val="24"/>
          <w:szCs w:val="24"/>
        </w:rPr>
        <w:t>280</w:t>
      </w:r>
      <w:r>
        <w:rPr>
          <w:spacing w:val="-13"/>
          <w:sz w:val="24"/>
          <w:szCs w:val="24"/>
        </w:rPr>
        <w:t xml:space="preserve"> </w:t>
      </w:r>
      <w:r>
        <w:rPr>
          <w:sz w:val="24"/>
          <w:szCs w:val="24"/>
        </w:rPr>
        <w:t>other</w:t>
      </w:r>
      <w:r>
        <w:rPr>
          <w:spacing w:val="37"/>
          <w:sz w:val="24"/>
          <w:szCs w:val="24"/>
        </w:rPr>
        <w:t xml:space="preserve"> </w:t>
      </w:r>
      <w:r>
        <w:rPr>
          <w:sz w:val="24"/>
          <w:szCs w:val="24"/>
        </w:rPr>
        <w:t>agreeme</w:t>
      </w:r>
      <w:r>
        <w:rPr>
          <w:spacing w:val="-7"/>
          <w:sz w:val="24"/>
          <w:szCs w:val="24"/>
        </w:rPr>
        <w:t>n</w:t>
      </w:r>
      <w:r>
        <w:rPr>
          <w:sz w:val="24"/>
          <w:szCs w:val="24"/>
        </w:rPr>
        <w:t>ts</w:t>
      </w:r>
      <w:r>
        <w:rPr>
          <w:spacing w:val="48"/>
          <w:sz w:val="24"/>
          <w:szCs w:val="24"/>
        </w:rPr>
        <w:t xml:space="preserve"> </w:t>
      </w:r>
      <w:r>
        <w:rPr>
          <w:sz w:val="24"/>
          <w:szCs w:val="24"/>
        </w:rPr>
        <w:t>with</w:t>
      </w:r>
      <w:r>
        <w:rPr>
          <w:spacing w:val="23"/>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2"/>
          <w:sz w:val="24"/>
          <w:szCs w:val="24"/>
        </w:rPr>
        <w:t xml:space="preserve"> </w:t>
      </w:r>
      <w:r>
        <w:rPr>
          <w:w w:val="105"/>
          <w:sz w:val="24"/>
          <w:szCs w:val="24"/>
        </w:rPr>
        <w:t>pr</w:t>
      </w:r>
      <w:r>
        <w:rPr>
          <w:spacing w:val="-6"/>
          <w:w w:val="105"/>
          <w:sz w:val="24"/>
          <w:szCs w:val="24"/>
        </w:rPr>
        <w:t>o</w:t>
      </w:r>
      <w:r>
        <w:rPr>
          <w:w w:val="101"/>
          <w:sz w:val="24"/>
          <w:szCs w:val="24"/>
        </w:rPr>
        <w:t>visions.</w:t>
      </w:r>
      <w:r>
        <w:rPr>
          <w:w w:val="113"/>
          <w:position w:val="9"/>
          <w:sz w:val="14"/>
          <w:szCs w:val="14"/>
        </w:rPr>
        <w:t>4</w:t>
      </w:r>
    </w:p>
    <w:p w14:paraId="030B1B1E" w14:textId="77777777" w:rsidR="000A768D" w:rsidRDefault="006C1B1D">
      <w:pPr>
        <w:spacing w:before="6" w:line="401" w:lineRule="auto"/>
        <w:ind w:left="79" w:right="99"/>
        <w:jc w:val="center"/>
        <w:rPr>
          <w:sz w:val="24"/>
          <w:szCs w:val="24"/>
        </w:rPr>
      </w:pPr>
      <w:r>
        <w:rPr>
          <w:sz w:val="24"/>
          <w:szCs w:val="24"/>
        </w:rPr>
        <w:t>In</w:t>
      </w:r>
      <w:r>
        <w:rPr>
          <w:spacing w:val="18"/>
          <w:sz w:val="24"/>
          <w:szCs w:val="24"/>
        </w:rPr>
        <w:t xml:space="preserve"> </w:t>
      </w:r>
      <w:r>
        <w:rPr>
          <w:sz w:val="24"/>
          <w:szCs w:val="24"/>
        </w:rPr>
        <w:t>most</w:t>
      </w:r>
      <w:r>
        <w:rPr>
          <w:spacing w:val="32"/>
          <w:sz w:val="24"/>
          <w:szCs w:val="24"/>
        </w:rPr>
        <w:t xml:space="preserve"> </w:t>
      </w:r>
      <w:r>
        <w:rPr>
          <w:sz w:val="24"/>
          <w:szCs w:val="24"/>
        </w:rPr>
        <w:t>cases</w:t>
      </w:r>
      <w:r>
        <w:rPr>
          <w:spacing w:val="4"/>
          <w:sz w:val="24"/>
          <w:szCs w:val="24"/>
        </w:rPr>
        <w:t xml:space="preserve"> </w:t>
      </w:r>
      <w:r>
        <w:rPr>
          <w:sz w:val="24"/>
          <w:szCs w:val="24"/>
        </w:rPr>
        <w:t>these</w:t>
      </w:r>
      <w:r>
        <w:rPr>
          <w:spacing w:val="29"/>
          <w:sz w:val="24"/>
          <w:szCs w:val="24"/>
        </w:rPr>
        <w:t xml:space="preserve"> </w:t>
      </w:r>
      <w:r>
        <w:rPr>
          <w:spacing w:val="7"/>
          <w:sz w:val="24"/>
          <w:szCs w:val="24"/>
        </w:rPr>
        <w:t>I</w:t>
      </w:r>
      <w:r>
        <w:rPr>
          <w:sz w:val="24"/>
          <w:szCs w:val="24"/>
        </w:rPr>
        <w:t>IAs</w:t>
      </w:r>
      <w:r>
        <w:rPr>
          <w:spacing w:val="11"/>
          <w:sz w:val="24"/>
          <w:szCs w:val="24"/>
        </w:rPr>
        <w:t xml:space="preserve"> </w:t>
      </w:r>
      <w:r>
        <w:rPr>
          <w:sz w:val="24"/>
          <w:szCs w:val="24"/>
        </w:rPr>
        <w:t>not</w:t>
      </w:r>
      <w:r>
        <w:rPr>
          <w:spacing w:val="35"/>
          <w:sz w:val="24"/>
          <w:szCs w:val="24"/>
        </w:rPr>
        <w:t xml:space="preserve"> </w:t>
      </w:r>
      <w:r>
        <w:rPr>
          <w:sz w:val="24"/>
          <w:szCs w:val="24"/>
        </w:rPr>
        <w:t>only</w:t>
      </w:r>
      <w:r>
        <w:rPr>
          <w:spacing w:val="13"/>
          <w:sz w:val="24"/>
          <w:szCs w:val="24"/>
        </w:rPr>
        <w:t xml:space="preserve"> </w:t>
      </w:r>
      <w:r>
        <w:rPr>
          <w:sz w:val="24"/>
          <w:szCs w:val="24"/>
        </w:rPr>
        <w:t>formalize</w:t>
      </w:r>
      <w:r>
        <w:rPr>
          <w:spacing w:val="13"/>
          <w:sz w:val="24"/>
          <w:szCs w:val="24"/>
        </w:rPr>
        <w:t xml:space="preserve"> </w:t>
      </w:r>
      <w:r>
        <w:rPr>
          <w:sz w:val="24"/>
          <w:szCs w:val="24"/>
        </w:rPr>
        <w:t>commitme</w:t>
      </w:r>
      <w:r>
        <w:rPr>
          <w:spacing w:val="-7"/>
          <w:sz w:val="24"/>
          <w:szCs w:val="24"/>
        </w:rPr>
        <w:t>n</w:t>
      </w:r>
      <w:r>
        <w:rPr>
          <w:sz w:val="24"/>
          <w:szCs w:val="24"/>
        </w:rPr>
        <w:t xml:space="preserve">ts </w:t>
      </w:r>
      <w:r>
        <w:rPr>
          <w:spacing w:val="12"/>
          <w:sz w:val="24"/>
          <w:szCs w:val="24"/>
        </w:rPr>
        <w:t xml:space="preserve"> </w:t>
      </w:r>
      <w:r>
        <w:rPr>
          <w:sz w:val="24"/>
          <w:szCs w:val="24"/>
        </w:rPr>
        <w:t>to</w:t>
      </w:r>
      <w:r>
        <w:rPr>
          <w:spacing w:val="24"/>
          <w:sz w:val="24"/>
          <w:szCs w:val="24"/>
        </w:rPr>
        <w:t xml:space="preserve"> </w:t>
      </w:r>
      <w:r>
        <w:rPr>
          <w:sz w:val="24"/>
          <w:szCs w:val="24"/>
        </w:rPr>
        <w:t xml:space="preserve">treat </w:t>
      </w:r>
      <w:r>
        <w:rPr>
          <w:spacing w:val="12"/>
          <w:sz w:val="24"/>
          <w:szCs w:val="24"/>
        </w:rPr>
        <w:t xml:space="preserve"> </w:t>
      </w:r>
      <w:r>
        <w:rPr>
          <w:sz w:val="24"/>
          <w:szCs w:val="24"/>
        </w:rPr>
        <w:t>foreign</w:t>
      </w:r>
      <w:r>
        <w:rPr>
          <w:spacing w:val="4"/>
          <w:sz w:val="24"/>
          <w:szCs w:val="24"/>
        </w:rPr>
        <w:t xml:space="preserve"> </w:t>
      </w:r>
      <w:r>
        <w:rPr>
          <w:sz w:val="24"/>
          <w:szCs w:val="24"/>
        </w:rPr>
        <w:t>i</w:t>
      </w:r>
      <w:r>
        <w:rPr>
          <w:spacing w:val="-7"/>
          <w:sz w:val="24"/>
          <w:szCs w:val="24"/>
        </w:rPr>
        <w:t>nv</w:t>
      </w:r>
      <w:r>
        <w:rPr>
          <w:sz w:val="24"/>
          <w:szCs w:val="24"/>
        </w:rPr>
        <w:t>estors</w:t>
      </w:r>
      <w:r>
        <w:rPr>
          <w:spacing w:val="43"/>
          <w:sz w:val="24"/>
          <w:szCs w:val="24"/>
        </w:rPr>
        <w:t xml:space="preserve"> </w:t>
      </w:r>
      <w:r>
        <w:rPr>
          <w:sz w:val="24"/>
          <w:szCs w:val="24"/>
        </w:rPr>
        <w:t>fairly</w:t>
      </w:r>
      <w:r>
        <w:rPr>
          <w:spacing w:val="14"/>
          <w:sz w:val="24"/>
          <w:szCs w:val="24"/>
        </w:rPr>
        <w:t xml:space="preserve"> </w:t>
      </w:r>
      <w:r>
        <w:rPr>
          <w:w w:val="108"/>
          <w:sz w:val="24"/>
          <w:szCs w:val="24"/>
        </w:rPr>
        <w:t xml:space="preserve">and </w:t>
      </w:r>
      <w:r>
        <w:rPr>
          <w:sz w:val="24"/>
          <w:szCs w:val="24"/>
        </w:rPr>
        <w:t>equitabl</w:t>
      </w:r>
      <w:r>
        <w:rPr>
          <w:spacing w:val="-20"/>
          <w:sz w:val="24"/>
          <w:szCs w:val="24"/>
        </w:rPr>
        <w:t>y</w:t>
      </w:r>
      <w:r>
        <w:rPr>
          <w:sz w:val="24"/>
          <w:szCs w:val="24"/>
        </w:rPr>
        <w:t xml:space="preserve">, </w:t>
      </w:r>
      <w:r>
        <w:rPr>
          <w:spacing w:val="1"/>
          <w:sz w:val="24"/>
          <w:szCs w:val="24"/>
        </w:rPr>
        <w:t xml:space="preserve"> </w:t>
      </w:r>
      <w:r>
        <w:rPr>
          <w:sz w:val="24"/>
          <w:szCs w:val="24"/>
        </w:rPr>
        <w:t>but</w:t>
      </w:r>
      <w:r>
        <w:rPr>
          <w:spacing w:val="41"/>
          <w:sz w:val="24"/>
          <w:szCs w:val="24"/>
        </w:rPr>
        <w:t xml:space="preserve"> </w:t>
      </w:r>
      <w:r>
        <w:rPr>
          <w:sz w:val="24"/>
          <w:szCs w:val="24"/>
        </w:rPr>
        <w:t>also</w:t>
      </w:r>
      <w:r>
        <w:rPr>
          <w:spacing w:val="3"/>
          <w:sz w:val="24"/>
          <w:szCs w:val="24"/>
        </w:rPr>
        <w:t xml:space="preserve"> </w:t>
      </w:r>
      <w:r>
        <w:rPr>
          <w:sz w:val="24"/>
          <w:szCs w:val="24"/>
        </w:rPr>
        <w:t>include</w:t>
      </w:r>
      <w:r>
        <w:rPr>
          <w:spacing w:val="20"/>
          <w:sz w:val="24"/>
          <w:szCs w:val="24"/>
        </w:rPr>
        <w:t xml:space="preserve"> </w:t>
      </w:r>
      <w:r>
        <w:rPr>
          <w:sz w:val="24"/>
          <w:szCs w:val="24"/>
        </w:rPr>
        <w:t>pr</w:t>
      </w:r>
      <w:r>
        <w:rPr>
          <w:spacing w:val="-7"/>
          <w:sz w:val="24"/>
          <w:szCs w:val="24"/>
        </w:rPr>
        <w:t>o</w:t>
      </w:r>
      <w:r>
        <w:rPr>
          <w:sz w:val="24"/>
          <w:szCs w:val="24"/>
        </w:rPr>
        <w:t>visions</w:t>
      </w:r>
      <w:r>
        <w:rPr>
          <w:spacing w:val="15"/>
          <w:sz w:val="24"/>
          <w:szCs w:val="24"/>
        </w:rPr>
        <w:t xml:space="preserve"> </w:t>
      </w:r>
      <w:r>
        <w:rPr>
          <w:sz w:val="24"/>
          <w:szCs w:val="24"/>
        </w:rPr>
        <w:t>giving</w:t>
      </w:r>
      <w:r>
        <w:rPr>
          <w:spacing w:val="-1"/>
          <w:sz w:val="24"/>
          <w:szCs w:val="24"/>
        </w:rPr>
        <w:t xml:space="preserve"> </w:t>
      </w:r>
      <w:r>
        <w:rPr>
          <w:sz w:val="24"/>
          <w:szCs w:val="24"/>
        </w:rPr>
        <w:t>i</w:t>
      </w:r>
      <w:r>
        <w:rPr>
          <w:spacing w:val="-7"/>
          <w:sz w:val="24"/>
          <w:szCs w:val="24"/>
        </w:rPr>
        <w:t>nv</w:t>
      </w:r>
      <w:r>
        <w:rPr>
          <w:sz w:val="24"/>
          <w:szCs w:val="24"/>
        </w:rPr>
        <w:t>estors</w:t>
      </w:r>
      <w:r>
        <w:rPr>
          <w:spacing w:val="34"/>
          <w:sz w:val="24"/>
          <w:szCs w:val="24"/>
        </w:rPr>
        <w:t xml:space="preserve"> </w:t>
      </w:r>
      <w:r>
        <w:rPr>
          <w:sz w:val="24"/>
          <w:szCs w:val="24"/>
        </w:rPr>
        <w:t>the</w:t>
      </w:r>
      <w:r>
        <w:rPr>
          <w:spacing w:val="30"/>
          <w:sz w:val="24"/>
          <w:szCs w:val="24"/>
        </w:rPr>
        <w:t xml:space="preserve"> </w:t>
      </w:r>
      <w:r>
        <w:rPr>
          <w:w w:val="104"/>
          <w:sz w:val="24"/>
          <w:szCs w:val="24"/>
        </w:rPr>
        <w:t>rig</w:t>
      </w:r>
      <w:r>
        <w:rPr>
          <w:spacing w:val="-6"/>
          <w:w w:val="104"/>
          <w:sz w:val="24"/>
          <w:szCs w:val="24"/>
        </w:rPr>
        <w:t>h</w:t>
      </w:r>
      <w:r>
        <w:rPr>
          <w:w w:val="137"/>
          <w:sz w:val="24"/>
          <w:szCs w:val="24"/>
        </w:rPr>
        <w:t>t</w:t>
      </w:r>
      <w:r>
        <w:rPr>
          <w:spacing w:val="-1"/>
          <w:sz w:val="24"/>
          <w:szCs w:val="24"/>
        </w:rPr>
        <w:t xml:space="preserve"> </w:t>
      </w:r>
      <w:r>
        <w:rPr>
          <w:sz w:val="24"/>
          <w:szCs w:val="24"/>
        </w:rPr>
        <w:t>to</w:t>
      </w:r>
      <w:r>
        <w:rPr>
          <w:spacing w:val="20"/>
          <w:sz w:val="24"/>
          <w:szCs w:val="24"/>
        </w:rPr>
        <w:t xml:space="preserve"> </w:t>
      </w:r>
      <w:r>
        <w:rPr>
          <w:sz w:val="24"/>
          <w:szCs w:val="24"/>
        </w:rPr>
        <w:t>ta</w:t>
      </w:r>
      <w:r>
        <w:rPr>
          <w:spacing w:val="-6"/>
          <w:sz w:val="24"/>
          <w:szCs w:val="24"/>
        </w:rPr>
        <w:t>k</w:t>
      </w:r>
      <w:r>
        <w:rPr>
          <w:sz w:val="24"/>
          <w:szCs w:val="24"/>
        </w:rPr>
        <w:t>e</w:t>
      </w:r>
      <w:r>
        <w:rPr>
          <w:spacing w:val="34"/>
          <w:sz w:val="24"/>
          <w:szCs w:val="24"/>
        </w:rPr>
        <w:t xml:space="preserve"> </w:t>
      </w:r>
      <w:r>
        <w:rPr>
          <w:w w:val="106"/>
          <w:sz w:val="24"/>
          <w:szCs w:val="24"/>
        </w:rPr>
        <w:t>i</w:t>
      </w:r>
      <w:r>
        <w:rPr>
          <w:spacing w:val="-7"/>
          <w:w w:val="106"/>
          <w:sz w:val="24"/>
          <w:szCs w:val="24"/>
        </w:rPr>
        <w:t>nv</w:t>
      </w:r>
      <w:r>
        <w:rPr>
          <w:w w:val="106"/>
          <w:sz w:val="24"/>
          <w:szCs w:val="24"/>
        </w:rPr>
        <w:t>estor-state</w:t>
      </w:r>
      <w:r>
        <w:rPr>
          <w:spacing w:val="9"/>
          <w:w w:val="106"/>
          <w:sz w:val="24"/>
          <w:szCs w:val="24"/>
        </w:rPr>
        <w:t xml:space="preserve"> </w:t>
      </w:r>
      <w:r>
        <w:rPr>
          <w:w w:val="106"/>
          <w:sz w:val="24"/>
          <w:szCs w:val="24"/>
        </w:rPr>
        <w:t>disputes</w:t>
      </w:r>
    </w:p>
    <w:p w14:paraId="5C1C0D23" w14:textId="77777777" w:rsidR="000A768D" w:rsidRDefault="00880F97">
      <w:pPr>
        <w:spacing w:before="7"/>
        <w:ind w:left="62" w:right="82"/>
        <w:jc w:val="center"/>
        <w:rPr>
          <w:sz w:val="24"/>
          <w:szCs w:val="24"/>
        </w:rPr>
      </w:pPr>
      <w:r>
        <w:pict w14:anchorId="43FEF074">
          <v:group id="_x0000_s1948" style="position:absolute;left:0;text-align:left;margin-left:1in;margin-top:29.35pt;width:59.8pt;height:0;z-index:-5354;mso-position-horizontal-relative:page" coordorigin="1440,587" coordsize="1196,0">
            <v:polyline id="_x0000_s1949" style="position:absolute" points="2880,1174,4076,1174" coordorigin="1440,587" coordsize="1196,0" filled="f" strokeweight="5055emu">
              <v:path arrowok="t"/>
            </v:polyline>
            <w10:wrap anchorx="page"/>
          </v:group>
        </w:pict>
      </w:r>
      <w:r w:rsidR="006C1B1D">
        <w:rPr>
          <w:sz w:val="24"/>
          <w:szCs w:val="24"/>
        </w:rPr>
        <w:t>to</w:t>
      </w:r>
      <w:r w:rsidR="006C1B1D">
        <w:rPr>
          <w:spacing w:val="38"/>
          <w:sz w:val="24"/>
          <w:szCs w:val="24"/>
        </w:rPr>
        <w:t xml:space="preserve"> </w:t>
      </w:r>
      <w:r w:rsidR="006C1B1D">
        <w:rPr>
          <w:w w:val="104"/>
          <w:sz w:val="24"/>
          <w:szCs w:val="24"/>
        </w:rPr>
        <w:t>i</w:t>
      </w:r>
      <w:r w:rsidR="006C1B1D">
        <w:rPr>
          <w:spacing w:val="-7"/>
          <w:w w:val="104"/>
          <w:sz w:val="24"/>
          <w:szCs w:val="24"/>
        </w:rPr>
        <w:t>n</w:t>
      </w:r>
      <w:r w:rsidR="006C1B1D">
        <w:rPr>
          <w:w w:val="137"/>
          <w:sz w:val="24"/>
          <w:szCs w:val="24"/>
        </w:rPr>
        <w:t>t</w:t>
      </w:r>
      <w:r w:rsidR="006C1B1D">
        <w:rPr>
          <w:w w:val="106"/>
          <w:sz w:val="24"/>
          <w:szCs w:val="24"/>
        </w:rPr>
        <w:t>ern</w:t>
      </w:r>
      <w:r w:rsidR="006C1B1D">
        <w:rPr>
          <w:w w:val="109"/>
          <w:sz w:val="24"/>
          <w:szCs w:val="24"/>
        </w:rPr>
        <w:t>a</w:t>
      </w:r>
      <w:r w:rsidR="006C1B1D">
        <w:rPr>
          <w:w w:val="108"/>
          <w:sz w:val="24"/>
          <w:szCs w:val="24"/>
        </w:rPr>
        <w:t>tion</w:t>
      </w:r>
      <w:r w:rsidR="006C1B1D">
        <w:rPr>
          <w:w w:val="109"/>
          <w:sz w:val="24"/>
          <w:szCs w:val="24"/>
        </w:rPr>
        <w:t>a</w:t>
      </w:r>
      <w:r w:rsidR="006C1B1D">
        <w:rPr>
          <w:w w:val="97"/>
          <w:sz w:val="24"/>
          <w:szCs w:val="24"/>
        </w:rPr>
        <w:t>l</w:t>
      </w:r>
      <w:r w:rsidR="006C1B1D">
        <w:rPr>
          <w:spacing w:val="18"/>
          <w:sz w:val="24"/>
          <w:szCs w:val="24"/>
        </w:rPr>
        <w:t xml:space="preserve"> </w:t>
      </w:r>
      <w:r w:rsidR="006C1B1D">
        <w:rPr>
          <w:w w:val="110"/>
          <w:sz w:val="24"/>
          <w:szCs w:val="24"/>
        </w:rPr>
        <w:t>arbitration,</w:t>
      </w:r>
      <w:r w:rsidR="006C1B1D">
        <w:rPr>
          <w:spacing w:val="12"/>
          <w:w w:val="110"/>
          <w:sz w:val="24"/>
          <w:szCs w:val="24"/>
        </w:rPr>
        <w:t xml:space="preserve"> </w:t>
      </w:r>
      <w:r w:rsidR="006C1B1D">
        <w:rPr>
          <w:sz w:val="24"/>
          <w:szCs w:val="24"/>
        </w:rPr>
        <w:t>out</w:t>
      </w:r>
      <w:r w:rsidR="006C1B1D">
        <w:rPr>
          <w:spacing w:val="49"/>
          <w:sz w:val="24"/>
          <w:szCs w:val="24"/>
        </w:rPr>
        <w:t xml:space="preserve"> </w:t>
      </w:r>
      <w:r w:rsidR="006C1B1D">
        <w:rPr>
          <w:sz w:val="24"/>
          <w:szCs w:val="24"/>
        </w:rPr>
        <w:t>of</w:t>
      </w:r>
      <w:r w:rsidR="006C1B1D">
        <w:rPr>
          <w:spacing w:val="7"/>
          <w:sz w:val="24"/>
          <w:szCs w:val="24"/>
        </w:rPr>
        <w:t xml:space="preserve"> </w:t>
      </w:r>
      <w:r w:rsidR="006C1B1D">
        <w:rPr>
          <w:sz w:val="24"/>
          <w:szCs w:val="24"/>
        </w:rPr>
        <w:t>range</w:t>
      </w:r>
      <w:r w:rsidR="006C1B1D">
        <w:rPr>
          <w:spacing w:val="41"/>
          <w:sz w:val="24"/>
          <w:szCs w:val="24"/>
        </w:rPr>
        <w:t xml:space="preserve"> </w:t>
      </w:r>
      <w:r w:rsidR="006C1B1D">
        <w:rPr>
          <w:sz w:val="24"/>
          <w:szCs w:val="24"/>
        </w:rPr>
        <w:t>of</w:t>
      </w:r>
      <w:r w:rsidR="006C1B1D">
        <w:rPr>
          <w:spacing w:val="7"/>
          <w:sz w:val="24"/>
          <w:szCs w:val="24"/>
        </w:rPr>
        <w:t xml:space="preserve"> </w:t>
      </w:r>
      <w:r w:rsidR="006C1B1D">
        <w:rPr>
          <w:sz w:val="24"/>
          <w:szCs w:val="24"/>
        </w:rPr>
        <w:t>the</w:t>
      </w:r>
      <w:r w:rsidR="006C1B1D">
        <w:rPr>
          <w:spacing w:val="50"/>
          <w:sz w:val="24"/>
          <w:szCs w:val="24"/>
        </w:rPr>
        <w:t xml:space="preserve"> </w:t>
      </w:r>
      <w:r w:rsidR="006C1B1D">
        <w:rPr>
          <w:w w:val="108"/>
          <w:sz w:val="24"/>
          <w:szCs w:val="24"/>
        </w:rPr>
        <w:t>h</w:t>
      </w:r>
      <w:r w:rsidR="006C1B1D">
        <w:rPr>
          <w:w w:val="97"/>
          <w:sz w:val="24"/>
          <w:szCs w:val="24"/>
        </w:rPr>
        <w:t>o</w:t>
      </w:r>
      <w:r w:rsidR="006C1B1D">
        <w:rPr>
          <w:w w:val="98"/>
          <w:sz w:val="24"/>
          <w:szCs w:val="24"/>
        </w:rPr>
        <w:t>s</w:t>
      </w:r>
      <w:r w:rsidR="006C1B1D">
        <w:rPr>
          <w:w w:val="137"/>
          <w:sz w:val="24"/>
          <w:szCs w:val="24"/>
        </w:rPr>
        <w:t>t</w:t>
      </w:r>
      <w:r w:rsidR="006C1B1D">
        <w:rPr>
          <w:spacing w:val="18"/>
          <w:sz w:val="24"/>
          <w:szCs w:val="24"/>
        </w:rPr>
        <w:t xml:space="preserve"> </w:t>
      </w:r>
      <w:r w:rsidR="006C1B1D">
        <w:rPr>
          <w:sz w:val="24"/>
          <w:szCs w:val="24"/>
        </w:rPr>
        <w:t>cou</w:t>
      </w:r>
      <w:r w:rsidR="006C1B1D">
        <w:rPr>
          <w:spacing w:val="-6"/>
          <w:sz w:val="24"/>
          <w:szCs w:val="24"/>
        </w:rPr>
        <w:t>n</w:t>
      </w:r>
      <w:r w:rsidR="006C1B1D">
        <w:rPr>
          <w:sz w:val="24"/>
          <w:szCs w:val="24"/>
        </w:rPr>
        <w:t>try’s</w:t>
      </w:r>
      <w:r w:rsidR="006C1B1D">
        <w:rPr>
          <w:spacing w:val="54"/>
          <w:sz w:val="24"/>
          <w:szCs w:val="24"/>
        </w:rPr>
        <w:t xml:space="preserve"> </w:t>
      </w:r>
      <w:r w:rsidR="006C1B1D">
        <w:rPr>
          <w:sz w:val="24"/>
          <w:szCs w:val="24"/>
        </w:rPr>
        <w:t>legal</w:t>
      </w:r>
      <w:r w:rsidR="006C1B1D">
        <w:rPr>
          <w:spacing w:val="18"/>
          <w:sz w:val="24"/>
          <w:szCs w:val="24"/>
        </w:rPr>
        <w:t xml:space="preserve"> </w:t>
      </w:r>
      <w:r w:rsidR="006C1B1D">
        <w:rPr>
          <w:sz w:val="24"/>
          <w:szCs w:val="24"/>
        </w:rPr>
        <w:t xml:space="preserve">system. </w:t>
      </w:r>
      <w:r w:rsidR="006C1B1D">
        <w:rPr>
          <w:spacing w:val="21"/>
          <w:sz w:val="24"/>
          <w:szCs w:val="24"/>
        </w:rPr>
        <w:t xml:space="preserve"> </w:t>
      </w:r>
      <w:r w:rsidR="006C1B1D">
        <w:rPr>
          <w:spacing w:val="-7"/>
          <w:sz w:val="24"/>
          <w:szCs w:val="24"/>
        </w:rPr>
        <w:t>A</w:t>
      </w:r>
      <w:r w:rsidR="006C1B1D">
        <w:rPr>
          <w:sz w:val="24"/>
          <w:szCs w:val="24"/>
        </w:rPr>
        <w:t>ccording</w:t>
      </w:r>
      <w:r w:rsidR="006C1B1D">
        <w:rPr>
          <w:spacing w:val="37"/>
          <w:sz w:val="24"/>
          <w:szCs w:val="24"/>
        </w:rPr>
        <w:t xml:space="preserve"> </w:t>
      </w:r>
      <w:r w:rsidR="006C1B1D">
        <w:rPr>
          <w:sz w:val="24"/>
          <w:szCs w:val="24"/>
        </w:rPr>
        <w:t>to</w:t>
      </w:r>
      <w:r w:rsidR="006C1B1D">
        <w:rPr>
          <w:spacing w:val="38"/>
          <w:sz w:val="24"/>
          <w:szCs w:val="24"/>
        </w:rPr>
        <w:t xml:space="preserve"> </w:t>
      </w:r>
      <w:r w:rsidR="006C1B1D">
        <w:rPr>
          <w:w w:val="109"/>
          <w:sz w:val="24"/>
          <w:szCs w:val="24"/>
        </w:rPr>
        <w:t>a</w:t>
      </w:r>
    </w:p>
    <w:p w14:paraId="3B30DD3F" w14:textId="77777777" w:rsidR="000A768D" w:rsidRDefault="000A768D">
      <w:pPr>
        <w:spacing w:before="11" w:line="280" w:lineRule="exact"/>
        <w:rPr>
          <w:sz w:val="28"/>
          <w:szCs w:val="28"/>
        </w:rPr>
      </w:pPr>
    </w:p>
    <w:p w14:paraId="5CA48916" w14:textId="77777777" w:rsidR="000A768D" w:rsidRDefault="006C1B1D">
      <w:pPr>
        <w:spacing w:before="30" w:line="248" w:lineRule="auto"/>
        <w:ind w:left="100" w:right="85" w:firstLine="342"/>
      </w:pPr>
      <w:r>
        <w:rPr>
          <w:position w:val="8"/>
          <w:sz w:val="14"/>
          <w:szCs w:val="14"/>
        </w:rPr>
        <w:t>1</w:t>
      </w:r>
      <w:r>
        <w:t>See,</w:t>
      </w:r>
      <w:r>
        <w:rPr>
          <w:spacing w:val="38"/>
        </w:rPr>
        <w:t xml:space="preserve"> </w:t>
      </w:r>
      <w:r>
        <w:t>for</w:t>
      </w:r>
      <w:r>
        <w:rPr>
          <w:spacing w:val="29"/>
        </w:rPr>
        <w:t xml:space="preserve"> </w:t>
      </w:r>
      <w:r>
        <w:t xml:space="preserve">example, </w:t>
      </w:r>
      <w:r>
        <w:rPr>
          <w:spacing w:val="12"/>
        </w:rPr>
        <w:t xml:space="preserve"> </w:t>
      </w:r>
      <w:r>
        <w:t xml:space="preserve">Simmons </w:t>
      </w:r>
      <w:r>
        <w:rPr>
          <w:spacing w:val="4"/>
        </w:rPr>
        <w:t xml:space="preserve"> </w:t>
      </w:r>
      <w:r>
        <w:t>(2000);</w:t>
      </w:r>
      <w:r>
        <w:rPr>
          <w:spacing w:val="45"/>
        </w:rPr>
        <w:t xml:space="preserve"> </w:t>
      </w:r>
      <w:r>
        <w:rPr>
          <w:spacing w:val="-17"/>
        </w:rPr>
        <w:t>T</w:t>
      </w:r>
      <w:r>
        <w:t xml:space="preserve">omz </w:t>
      </w:r>
      <w:r>
        <w:rPr>
          <w:spacing w:val="2"/>
        </w:rPr>
        <w:t xml:space="preserve"> </w:t>
      </w:r>
      <w:r>
        <w:t>(2007);</w:t>
      </w:r>
      <w:r>
        <w:rPr>
          <w:spacing w:val="45"/>
        </w:rPr>
        <w:t xml:space="preserve"> </w:t>
      </w:r>
      <w:r>
        <w:t xml:space="preserve">Büthe </w:t>
      </w:r>
      <w:r>
        <w:rPr>
          <w:spacing w:val="22"/>
        </w:rPr>
        <w:t xml:space="preserve"> </w:t>
      </w:r>
      <w:r>
        <w:t xml:space="preserve">and </w:t>
      </w:r>
      <w:r>
        <w:rPr>
          <w:spacing w:val="6"/>
        </w:rPr>
        <w:t xml:space="preserve"> </w:t>
      </w:r>
      <w:r>
        <w:t>Milner</w:t>
      </w:r>
      <w:r>
        <w:rPr>
          <w:spacing w:val="46"/>
        </w:rPr>
        <w:t xml:space="preserve"> </w:t>
      </w:r>
      <w:r>
        <w:t>(2014);</w:t>
      </w:r>
      <w:r>
        <w:rPr>
          <w:spacing w:val="45"/>
        </w:rPr>
        <w:t xml:space="preserve"> </w:t>
      </w:r>
      <w:r>
        <w:t xml:space="preserve">Büthe </w:t>
      </w:r>
      <w:r>
        <w:rPr>
          <w:spacing w:val="22"/>
        </w:rPr>
        <w:t xml:space="preserve"> </w:t>
      </w:r>
      <w:r>
        <w:t xml:space="preserve">and </w:t>
      </w:r>
      <w:r>
        <w:rPr>
          <w:spacing w:val="6"/>
        </w:rPr>
        <w:t xml:space="preserve"> </w:t>
      </w:r>
      <w:r>
        <w:t>Milner</w:t>
      </w:r>
      <w:r>
        <w:rPr>
          <w:spacing w:val="46"/>
        </w:rPr>
        <w:t xml:space="preserve"> </w:t>
      </w:r>
      <w:r>
        <w:rPr>
          <w:w w:val="103"/>
        </w:rPr>
        <w:t xml:space="preserve">(2008); </w:t>
      </w:r>
      <w:r>
        <w:t>Allee</w:t>
      </w:r>
      <w:r>
        <w:rPr>
          <w:spacing w:val="20"/>
        </w:rPr>
        <w:t xml:space="preserve"> </w:t>
      </w:r>
      <w:r>
        <w:t>and</w:t>
      </w:r>
      <w:r>
        <w:rPr>
          <w:spacing w:val="49"/>
        </w:rPr>
        <w:t xml:space="preserve"> </w:t>
      </w:r>
      <w:r>
        <w:rPr>
          <w:spacing w:val="-6"/>
          <w:w w:val="112"/>
        </w:rPr>
        <w:t>P</w:t>
      </w:r>
      <w:r>
        <w:rPr>
          <w:w w:val="112"/>
        </w:rPr>
        <w:t>einhardt</w:t>
      </w:r>
      <w:r>
        <w:rPr>
          <w:spacing w:val="14"/>
          <w:w w:val="112"/>
        </w:rPr>
        <w:t xml:space="preserve"> </w:t>
      </w:r>
      <w:r>
        <w:t>(2011);</w:t>
      </w:r>
      <w:r>
        <w:rPr>
          <w:spacing w:val="34"/>
        </w:rPr>
        <w:t xml:space="preserve"> </w:t>
      </w:r>
      <w:r>
        <w:t xml:space="preserve">Elkins, </w:t>
      </w:r>
      <w:r>
        <w:rPr>
          <w:spacing w:val="1"/>
        </w:rPr>
        <w:t xml:space="preserve"> </w:t>
      </w:r>
      <w:r>
        <w:t xml:space="preserve">Guzman </w:t>
      </w:r>
      <w:r>
        <w:rPr>
          <w:spacing w:val="20"/>
        </w:rPr>
        <w:t xml:space="preserve"> </w:t>
      </w:r>
      <w:r>
        <w:t>and</w:t>
      </w:r>
      <w:r>
        <w:rPr>
          <w:spacing w:val="48"/>
        </w:rPr>
        <w:t xml:space="preserve"> </w:t>
      </w:r>
      <w:r>
        <w:t>Simmons</w:t>
      </w:r>
      <w:r>
        <w:rPr>
          <w:spacing w:val="47"/>
        </w:rPr>
        <w:t xml:space="preserve"> </w:t>
      </w:r>
      <w:r>
        <w:rPr>
          <w:w w:val="104"/>
        </w:rPr>
        <w:t>(2006).</w:t>
      </w:r>
    </w:p>
    <w:p w14:paraId="2F2BEA9C" w14:textId="77777777" w:rsidR="000A768D" w:rsidRDefault="006C1B1D">
      <w:pPr>
        <w:spacing w:line="220" w:lineRule="exact"/>
        <w:ind w:left="442"/>
      </w:pPr>
      <w:r>
        <w:rPr>
          <w:position w:val="7"/>
          <w:sz w:val="14"/>
          <w:szCs w:val="14"/>
        </w:rPr>
        <w:t>2</w:t>
      </w:r>
      <w:r>
        <w:t>See,</w:t>
      </w:r>
      <w:r>
        <w:rPr>
          <w:spacing w:val="28"/>
        </w:rPr>
        <w:t xml:space="preserve"> </w:t>
      </w:r>
      <w:r>
        <w:t>for</w:t>
      </w:r>
      <w:r>
        <w:rPr>
          <w:spacing w:val="22"/>
        </w:rPr>
        <w:t xml:space="preserve"> </w:t>
      </w:r>
      <w:r>
        <w:t xml:space="preserve">example, </w:t>
      </w:r>
      <w:r>
        <w:rPr>
          <w:spacing w:val="4"/>
        </w:rPr>
        <w:t xml:space="preserve"> </w:t>
      </w:r>
      <w:r>
        <w:rPr>
          <w:spacing w:val="-17"/>
        </w:rPr>
        <w:t>F</w:t>
      </w:r>
      <w:r>
        <w:t xml:space="preserve">earon </w:t>
      </w:r>
      <w:r>
        <w:rPr>
          <w:spacing w:val="16"/>
        </w:rPr>
        <w:t xml:space="preserve"> </w:t>
      </w:r>
      <w:r>
        <w:t>(1997)</w:t>
      </w:r>
      <w:r>
        <w:rPr>
          <w:spacing w:val="32"/>
        </w:rPr>
        <w:t xml:space="preserve"> </w:t>
      </w:r>
      <w:r>
        <w:t>and</w:t>
      </w:r>
      <w:r>
        <w:rPr>
          <w:spacing w:val="48"/>
        </w:rPr>
        <w:t xml:space="preserve"> </w:t>
      </w:r>
      <w:r>
        <w:t>Simmons</w:t>
      </w:r>
      <w:r>
        <w:rPr>
          <w:spacing w:val="47"/>
        </w:rPr>
        <w:t xml:space="preserve"> </w:t>
      </w:r>
      <w:r>
        <w:t>and</w:t>
      </w:r>
      <w:r>
        <w:rPr>
          <w:spacing w:val="48"/>
        </w:rPr>
        <w:t xml:space="preserve"> </w:t>
      </w:r>
      <w:r>
        <w:t xml:space="preserve">Danner </w:t>
      </w:r>
      <w:r>
        <w:rPr>
          <w:spacing w:val="13"/>
        </w:rPr>
        <w:t xml:space="preserve"> </w:t>
      </w:r>
      <w:r>
        <w:rPr>
          <w:w w:val="104"/>
        </w:rPr>
        <w:t>(2010).</w:t>
      </w:r>
    </w:p>
    <w:p w14:paraId="42D41F70" w14:textId="77777777" w:rsidR="000A768D" w:rsidRDefault="006C1B1D">
      <w:pPr>
        <w:spacing w:line="220" w:lineRule="exact"/>
        <w:ind w:left="442"/>
      </w:pPr>
      <w:r>
        <w:rPr>
          <w:position w:val="7"/>
          <w:sz w:val="14"/>
          <w:szCs w:val="14"/>
        </w:rPr>
        <w:t>3</w:t>
      </w:r>
      <w:r>
        <w:t>See</w:t>
      </w:r>
      <w:r>
        <w:rPr>
          <w:spacing w:val="23"/>
        </w:rPr>
        <w:t xml:space="preserve"> </w:t>
      </w:r>
      <w:r>
        <w:rPr>
          <w:spacing w:val="-17"/>
        </w:rPr>
        <w:t>T</w:t>
      </w:r>
      <w:r>
        <w:t>omz</w:t>
      </w:r>
      <w:r>
        <w:rPr>
          <w:spacing w:val="44"/>
        </w:rPr>
        <w:t xml:space="preserve"> </w:t>
      </w:r>
      <w:r>
        <w:t>(2007)</w:t>
      </w:r>
      <w:r>
        <w:rPr>
          <w:spacing w:val="32"/>
        </w:rPr>
        <w:t xml:space="preserve"> </w:t>
      </w:r>
      <w:r>
        <w:t>and</w:t>
      </w:r>
      <w:r>
        <w:rPr>
          <w:spacing w:val="48"/>
        </w:rPr>
        <w:t xml:space="preserve"> </w:t>
      </w:r>
      <w:r>
        <w:t>Allee</w:t>
      </w:r>
      <w:r>
        <w:rPr>
          <w:spacing w:val="20"/>
        </w:rPr>
        <w:t xml:space="preserve"> </w:t>
      </w:r>
      <w:r>
        <w:t>and</w:t>
      </w:r>
      <w:r>
        <w:rPr>
          <w:spacing w:val="48"/>
        </w:rPr>
        <w:t xml:space="preserve"> </w:t>
      </w:r>
      <w:r>
        <w:rPr>
          <w:spacing w:val="-5"/>
          <w:w w:val="108"/>
        </w:rPr>
        <w:t>P</w:t>
      </w:r>
      <w:r>
        <w:rPr>
          <w:w w:val="108"/>
        </w:rPr>
        <w:t>einhardt</w:t>
      </w:r>
      <w:r>
        <w:rPr>
          <w:spacing w:val="46"/>
          <w:w w:val="108"/>
        </w:rPr>
        <w:t xml:space="preserve"> </w:t>
      </w:r>
      <w:r>
        <w:rPr>
          <w:w w:val="108"/>
        </w:rPr>
        <w:t>(2011).</w:t>
      </w:r>
    </w:p>
    <w:p w14:paraId="5EC6F170" w14:textId="77777777" w:rsidR="000A768D" w:rsidRDefault="006C1B1D">
      <w:pPr>
        <w:spacing w:line="220" w:lineRule="exact"/>
        <w:ind w:left="442"/>
        <w:sectPr w:rsidR="000A768D">
          <w:headerReference w:type="default" r:id="rId8"/>
          <w:pgSz w:w="12240" w:h="15840"/>
          <w:pgMar w:top="1200" w:right="1320" w:bottom="280" w:left="1340" w:header="1007" w:footer="0" w:gutter="0"/>
          <w:pgNumType w:start="1"/>
          <w:cols w:space="720"/>
        </w:sectPr>
      </w:pPr>
      <w:r>
        <w:rPr>
          <w:position w:val="7"/>
          <w:sz w:val="14"/>
          <w:szCs w:val="14"/>
        </w:rPr>
        <w:t>4</w:t>
      </w:r>
      <w:r>
        <w:t>UNC</w:t>
      </w:r>
      <w:r>
        <w:rPr>
          <w:spacing w:val="-17"/>
        </w:rPr>
        <w:t>T</w:t>
      </w:r>
      <w:r>
        <w:t xml:space="preserve">AD </w:t>
      </w:r>
      <w:r>
        <w:rPr>
          <w:spacing w:val="25"/>
        </w:rPr>
        <w:t xml:space="preserve"> </w:t>
      </w:r>
      <w:r>
        <w:rPr>
          <w:w w:val="103"/>
        </w:rPr>
        <w:t>(2015)</w:t>
      </w:r>
    </w:p>
    <w:p w14:paraId="11294928" w14:textId="77777777" w:rsidR="000A768D" w:rsidRDefault="000A768D">
      <w:pPr>
        <w:spacing w:before="4" w:line="180" w:lineRule="exact"/>
        <w:rPr>
          <w:sz w:val="19"/>
          <w:szCs w:val="19"/>
        </w:rPr>
      </w:pPr>
    </w:p>
    <w:p w14:paraId="77E8337B" w14:textId="77777777" w:rsidR="000A768D" w:rsidRDefault="006C1B1D">
      <w:pPr>
        <w:spacing w:before="14" w:line="401" w:lineRule="auto"/>
        <w:ind w:left="100" w:right="78"/>
        <w:jc w:val="both"/>
        <w:rPr>
          <w:sz w:val="24"/>
          <w:szCs w:val="24"/>
        </w:rPr>
      </w:pPr>
      <w:r>
        <w:rPr>
          <w:w w:val="102"/>
          <w:sz w:val="24"/>
          <w:szCs w:val="24"/>
        </w:rPr>
        <w:t>rece</w:t>
      </w:r>
      <w:r>
        <w:rPr>
          <w:spacing w:val="-7"/>
          <w:w w:val="102"/>
          <w:sz w:val="24"/>
          <w:szCs w:val="24"/>
        </w:rPr>
        <w:t>n</w:t>
      </w:r>
      <w:r>
        <w:rPr>
          <w:w w:val="137"/>
          <w:sz w:val="24"/>
          <w:szCs w:val="24"/>
        </w:rPr>
        <w:t>t</w:t>
      </w:r>
      <w:r>
        <w:rPr>
          <w:spacing w:val="12"/>
          <w:w w:val="137"/>
          <w:sz w:val="24"/>
          <w:szCs w:val="24"/>
        </w:rPr>
        <w:t xml:space="preserve"> </w:t>
      </w:r>
      <w:r>
        <w:rPr>
          <w:sz w:val="24"/>
          <w:szCs w:val="24"/>
        </w:rPr>
        <w:t>sur</w:t>
      </w:r>
      <w:r>
        <w:rPr>
          <w:spacing w:val="-7"/>
          <w:sz w:val="24"/>
          <w:szCs w:val="24"/>
        </w:rPr>
        <w:t>v</w:t>
      </w:r>
      <w:r>
        <w:rPr>
          <w:sz w:val="24"/>
          <w:szCs w:val="24"/>
        </w:rPr>
        <w:t>e</w:t>
      </w:r>
      <w:r>
        <w:rPr>
          <w:spacing w:val="-19"/>
          <w:sz w:val="24"/>
          <w:szCs w:val="24"/>
        </w:rPr>
        <w:t>y</w:t>
      </w:r>
      <w:r>
        <w:rPr>
          <w:sz w:val="24"/>
          <w:szCs w:val="24"/>
        </w:rPr>
        <w:t>,</w:t>
      </w:r>
      <w:r>
        <w:rPr>
          <w:spacing w:val="39"/>
          <w:sz w:val="24"/>
          <w:szCs w:val="24"/>
        </w:rPr>
        <w:t xml:space="preserve"> </w:t>
      </w:r>
      <w:r>
        <w:rPr>
          <w:sz w:val="24"/>
          <w:szCs w:val="24"/>
        </w:rPr>
        <w:t>93</w:t>
      </w:r>
      <w:r>
        <w:rPr>
          <w:spacing w:val="6"/>
          <w:sz w:val="24"/>
          <w:szCs w:val="24"/>
        </w:rPr>
        <w:t xml:space="preserve"> </w:t>
      </w:r>
      <w:r>
        <w:rPr>
          <w:spacing w:val="6"/>
          <w:w w:val="108"/>
          <w:sz w:val="24"/>
          <w:szCs w:val="24"/>
        </w:rPr>
        <w:t>p</w:t>
      </w:r>
      <w:r>
        <w:rPr>
          <w:w w:val="102"/>
          <w:sz w:val="24"/>
          <w:szCs w:val="24"/>
        </w:rPr>
        <w:t>erce</w:t>
      </w:r>
      <w:r>
        <w:rPr>
          <w:spacing w:val="-7"/>
          <w:w w:val="102"/>
          <w:sz w:val="24"/>
          <w:szCs w:val="24"/>
        </w:rPr>
        <w:t>n</w:t>
      </w:r>
      <w:r>
        <w:rPr>
          <w:w w:val="137"/>
          <w:sz w:val="24"/>
          <w:szCs w:val="24"/>
        </w:rPr>
        <w:t>t</w:t>
      </w:r>
      <w:r>
        <w:rPr>
          <w:spacing w:val="12"/>
          <w:w w:val="137"/>
          <w:sz w:val="24"/>
          <w:szCs w:val="24"/>
        </w:rPr>
        <w:t xml:space="preserve"> </w:t>
      </w:r>
      <w:r>
        <w:rPr>
          <w:sz w:val="24"/>
          <w:szCs w:val="24"/>
        </w:rPr>
        <w:t>of BI</w:t>
      </w:r>
      <w:r>
        <w:rPr>
          <w:spacing w:val="-19"/>
          <w:sz w:val="24"/>
          <w:szCs w:val="24"/>
        </w:rPr>
        <w:t>T</w:t>
      </w:r>
      <w:r>
        <w:rPr>
          <w:sz w:val="24"/>
          <w:szCs w:val="24"/>
        </w:rPr>
        <w:t>s</w:t>
      </w:r>
      <w:r>
        <w:rPr>
          <w:spacing w:val="42"/>
          <w:sz w:val="24"/>
          <w:szCs w:val="24"/>
        </w:rPr>
        <w:t xml:space="preserve"> </w:t>
      </w:r>
      <w:r>
        <w:rPr>
          <w:sz w:val="24"/>
          <w:szCs w:val="24"/>
        </w:rPr>
        <w:t>include</w:t>
      </w:r>
      <w:r>
        <w:rPr>
          <w:spacing w:val="33"/>
          <w:sz w:val="24"/>
          <w:szCs w:val="24"/>
        </w:rPr>
        <w:t xml:space="preserve"> </w:t>
      </w:r>
      <w:r>
        <w:rPr>
          <w:sz w:val="24"/>
          <w:szCs w:val="24"/>
        </w:rPr>
        <w:t>su</w:t>
      </w:r>
      <w:r>
        <w:rPr>
          <w:spacing w:val="-6"/>
          <w:sz w:val="24"/>
          <w:szCs w:val="24"/>
        </w:rPr>
        <w:t>c</w:t>
      </w:r>
      <w:r>
        <w:rPr>
          <w:sz w:val="24"/>
          <w:szCs w:val="24"/>
        </w:rPr>
        <w:t>h</w:t>
      </w:r>
      <w:r>
        <w:rPr>
          <w:spacing w:val="28"/>
          <w:sz w:val="24"/>
          <w:szCs w:val="24"/>
        </w:rPr>
        <w:t xml:space="preserve"> </w:t>
      </w:r>
      <w:r>
        <w:rPr>
          <w:sz w:val="24"/>
          <w:szCs w:val="24"/>
        </w:rPr>
        <w:t>pr</w:t>
      </w:r>
      <w:r>
        <w:rPr>
          <w:spacing w:val="-6"/>
          <w:sz w:val="24"/>
          <w:szCs w:val="24"/>
        </w:rPr>
        <w:t>o</w:t>
      </w:r>
      <w:r>
        <w:rPr>
          <w:sz w:val="24"/>
          <w:szCs w:val="24"/>
        </w:rPr>
        <w:t>visions,</w:t>
      </w:r>
      <w:r>
        <w:rPr>
          <w:spacing w:val="37"/>
          <w:sz w:val="24"/>
          <w:szCs w:val="24"/>
        </w:rPr>
        <w:t xml:space="preserve"> </w:t>
      </w:r>
      <w:r>
        <w:rPr>
          <w:sz w:val="24"/>
          <w:szCs w:val="24"/>
        </w:rPr>
        <w:t>whi</w:t>
      </w:r>
      <w:r>
        <w:rPr>
          <w:spacing w:val="-7"/>
          <w:sz w:val="24"/>
          <w:szCs w:val="24"/>
        </w:rPr>
        <w:t>c</w:t>
      </w:r>
      <w:r>
        <w:rPr>
          <w:sz w:val="24"/>
          <w:szCs w:val="24"/>
        </w:rPr>
        <w:t>h</w:t>
      </w:r>
      <w:r>
        <w:rPr>
          <w:spacing w:val="22"/>
          <w:sz w:val="24"/>
          <w:szCs w:val="24"/>
        </w:rPr>
        <w:t xml:space="preserve"> </w:t>
      </w:r>
      <w:r>
        <w:rPr>
          <w:sz w:val="24"/>
          <w:szCs w:val="24"/>
        </w:rPr>
        <w:t>are</w:t>
      </w:r>
      <w:r>
        <w:rPr>
          <w:spacing w:val="30"/>
          <w:sz w:val="24"/>
          <w:szCs w:val="24"/>
        </w:rPr>
        <w:t xml:space="preserve"> </w:t>
      </w:r>
      <w:r>
        <w:rPr>
          <w:sz w:val="24"/>
          <w:szCs w:val="24"/>
        </w:rPr>
        <w:t>i</w:t>
      </w:r>
      <w:r>
        <w:rPr>
          <w:spacing w:val="-7"/>
          <w:sz w:val="24"/>
          <w:szCs w:val="24"/>
        </w:rPr>
        <w:t>n</w:t>
      </w:r>
      <w:r>
        <w:rPr>
          <w:sz w:val="24"/>
          <w:szCs w:val="24"/>
        </w:rPr>
        <w:t xml:space="preserve">tended </w:t>
      </w:r>
      <w:r>
        <w:rPr>
          <w:spacing w:val="4"/>
          <w:sz w:val="24"/>
          <w:szCs w:val="24"/>
        </w:rPr>
        <w:t xml:space="preserve"> </w:t>
      </w:r>
      <w:r>
        <w:rPr>
          <w:sz w:val="24"/>
          <w:szCs w:val="24"/>
        </w:rPr>
        <w:t>to</w:t>
      </w:r>
      <w:r>
        <w:rPr>
          <w:spacing w:val="33"/>
          <w:sz w:val="24"/>
          <w:szCs w:val="24"/>
        </w:rPr>
        <w:t xml:space="preserve"> </w:t>
      </w:r>
      <w:r>
        <w:rPr>
          <w:w w:val="107"/>
          <w:sz w:val="24"/>
          <w:szCs w:val="24"/>
        </w:rPr>
        <w:t>guara</w:t>
      </w:r>
      <w:r>
        <w:rPr>
          <w:spacing w:val="-7"/>
          <w:w w:val="107"/>
          <w:sz w:val="24"/>
          <w:szCs w:val="24"/>
        </w:rPr>
        <w:t>n</w:t>
      </w:r>
      <w:r>
        <w:rPr>
          <w:w w:val="107"/>
          <w:sz w:val="24"/>
          <w:szCs w:val="24"/>
        </w:rPr>
        <w:t xml:space="preserve">tee </w:t>
      </w:r>
      <w:r>
        <w:rPr>
          <w:sz w:val="24"/>
          <w:szCs w:val="24"/>
        </w:rPr>
        <w:t>i</w:t>
      </w:r>
      <w:r>
        <w:rPr>
          <w:spacing w:val="-7"/>
          <w:sz w:val="24"/>
          <w:szCs w:val="24"/>
        </w:rPr>
        <w:t>nv</w:t>
      </w:r>
      <w:r>
        <w:rPr>
          <w:sz w:val="24"/>
          <w:szCs w:val="24"/>
        </w:rPr>
        <w:t xml:space="preserve">estors </w:t>
      </w:r>
      <w:r>
        <w:rPr>
          <w:spacing w:val="27"/>
          <w:sz w:val="24"/>
          <w:szCs w:val="24"/>
        </w:rPr>
        <w:t xml:space="preserve"> </w:t>
      </w:r>
      <w:r>
        <w:rPr>
          <w:sz w:val="24"/>
          <w:szCs w:val="24"/>
        </w:rPr>
        <w:t xml:space="preserve">that </w:t>
      </w:r>
      <w:r>
        <w:rPr>
          <w:spacing w:val="56"/>
          <w:sz w:val="24"/>
          <w:szCs w:val="24"/>
        </w:rPr>
        <w:t xml:space="preserve"> </w:t>
      </w:r>
      <w:r>
        <w:rPr>
          <w:sz w:val="24"/>
          <w:szCs w:val="24"/>
        </w:rPr>
        <w:t xml:space="preserve">their </w:t>
      </w:r>
      <w:r>
        <w:rPr>
          <w:spacing w:val="27"/>
          <w:sz w:val="24"/>
          <w:szCs w:val="24"/>
        </w:rPr>
        <w:t xml:space="preserve"> </w:t>
      </w:r>
      <w:r>
        <w:rPr>
          <w:sz w:val="24"/>
          <w:szCs w:val="24"/>
        </w:rPr>
        <w:t>claims  will</w:t>
      </w:r>
      <w:r>
        <w:rPr>
          <w:spacing w:val="36"/>
          <w:sz w:val="24"/>
          <w:szCs w:val="24"/>
        </w:rPr>
        <w:t xml:space="preserve"> </w:t>
      </w:r>
      <w:r>
        <w:rPr>
          <w:spacing w:val="6"/>
          <w:sz w:val="24"/>
          <w:szCs w:val="24"/>
        </w:rPr>
        <w:t>b</w:t>
      </w:r>
      <w:r>
        <w:rPr>
          <w:sz w:val="24"/>
          <w:szCs w:val="24"/>
        </w:rPr>
        <w:t>e</w:t>
      </w:r>
      <w:r>
        <w:rPr>
          <w:spacing w:val="54"/>
          <w:sz w:val="24"/>
          <w:szCs w:val="24"/>
        </w:rPr>
        <w:t xml:space="preserve"> </w:t>
      </w:r>
      <w:r>
        <w:rPr>
          <w:w w:val="107"/>
          <w:sz w:val="24"/>
          <w:szCs w:val="24"/>
        </w:rPr>
        <w:t>adjudicated</w:t>
      </w:r>
      <w:r>
        <w:rPr>
          <w:spacing w:val="43"/>
          <w:w w:val="107"/>
          <w:sz w:val="24"/>
          <w:szCs w:val="24"/>
        </w:rPr>
        <w:t xml:space="preserve"> </w:t>
      </w:r>
      <w:r>
        <w:rPr>
          <w:sz w:val="24"/>
          <w:szCs w:val="24"/>
        </w:rPr>
        <w:t>in</w:t>
      </w:r>
      <w:r>
        <w:rPr>
          <w:spacing w:val="55"/>
          <w:sz w:val="24"/>
          <w:szCs w:val="24"/>
        </w:rPr>
        <w:t xml:space="preserve"> </w:t>
      </w:r>
      <w:r>
        <w:rPr>
          <w:sz w:val="24"/>
          <w:szCs w:val="24"/>
        </w:rPr>
        <w:t xml:space="preserve">an </w:t>
      </w:r>
      <w:r>
        <w:rPr>
          <w:spacing w:val="8"/>
          <w:sz w:val="24"/>
          <w:szCs w:val="24"/>
        </w:rPr>
        <w:t xml:space="preserve"> </w:t>
      </w:r>
      <w:r>
        <w:rPr>
          <w:w w:val="106"/>
          <w:sz w:val="24"/>
          <w:szCs w:val="24"/>
        </w:rPr>
        <w:t>inde</w:t>
      </w:r>
      <w:r>
        <w:rPr>
          <w:spacing w:val="7"/>
          <w:w w:val="106"/>
          <w:sz w:val="24"/>
          <w:szCs w:val="24"/>
        </w:rPr>
        <w:t>p</w:t>
      </w:r>
      <w:r>
        <w:rPr>
          <w:w w:val="106"/>
          <w:sz w:val="24"/>
          <w:szCs w:val="24"/>
        </w:rPr>
        <w:t>ende</w:t>
      </w:r>
      <w:r>
        <w:rPr>
          <w:spacing w:val="-7"/>
          <w:w w:val="106"/>
          <w:sz w:val="24"/>
          <w:szCs w:val="24"/>
        </w:rPr>
        <w:t>n</w:t>
      </w:r>
      <w:r>
        <w:rPr>
          <w:w w:val="106"/>
          <w:sz w:val="24"/>
          <w:szCs w:val="24"/>
        </w:rPr>
        <w:t>t,</w:t>
      </w:r>
      <w:r>
        <w:rPr>
          <w:spacing w:val="51"/>
          <w:w w:val="106"/>
          <w:sz w:val="24"/>
          <w:szCs w:val="24"/>
        </w:rPr>
        <w:t xml:space="preserve"> </w:t>
      </w:r>
      <w:r>
        <w:rPr>
          <w:w w:val="106"/>
          <w:sz w:val="24"/>
          <w:szCs w:val="24"/>
        </w:rPr>
        <w:t xml:space="preserve">impartial, </w:t>
      </w:r>
      <w:r>
        <w:rPr>
          <w:spacing w:val="7"/>
          <w:w w:val="106"/>
          <w:sz w:val="24"/>
          <w:szCs w:val="24"/>
        </w:rPr>
        <w:t xml:space="preserve"> </w:t>
      </w:r>
      <w:r>
        <w:rPr>
          <w:sz w:val="24"/>
          <w:szCs w:val="24"/>
        </w:rPr>
        <w:t xml:space="preserve">and </w:t>
      </w:r>
      <w:r>
        <w:rPr>
          <w:spacing w:val="15"/>
          <w:sz w:val="24"/>
          <w:szCs w:val="24"/>
        </w:rPr>
        <w:t xml:space="preserve"> </w:t>
      </w:r>
      <w:r>
        <w:rPr>
          <w:w w:val="105"/>
          <w:sz w:val="24"/>
          <w:szCs w:val="24"/>
        </w:rPr>
        <w:t xml:space="preserve">timely </w:t>
      </w:r>
      <w:r>
        <w:rPr>
          <w:w w:val="106"/>
          <w:sz w:val="24"/>
          <w:szCs w:val="24"/>
        </w:rPr>
        <w:t>manner.</w:t>
      </w:r>
      <w:r>
        <w:rPr>
          <w:w w:val="106"/>
          <w:position w:val="9"/>
          <w:sz w:val="14"/>
          <w:szCs w:val="14"/>
        </w:rPr>
        <w:t xml:space="preserve">5  </w:t>
      </w:r>
      <w:r>
        <w:rPr>
          <w:spacing w:val="18"/>
          <w:w w:val="106"/>
          <w:position w:val="9"/>
          <w:sz w:val="14"/>
          <w:szCs w:val="14"/>
        </w:rPr>
        <w:t xml:space="preserve"> </w:t>
      </w:r>
      <w:r>
        <w:rPr>
          <w:sz w:val="24"/>
          <w:szCs w:val="24"/>
        </w:rPr>
        <w:t>O</w:t>
      </w:r>
      <w:r>
        <w:rPr>
          <w:spacing w:val="-6"/>
          <w:sz w:val="24"/>
          <w:szCs w:val="24"/>
        </w:rPr>
        <w:t>v</w:t>
      </w:r>
      <w:r>
        <w:rPr>
          <w:sz w:val="24"/>
          <w:szCs w:val="24"/>
        </w:rPr>
        <w:t>er</w:t>
      </w:r>
      <w:r>
        <w:rPr>
          <w:spacing w:val="44"/>
          <w:sz w:val="24"/>
          <w:szCs w:val="24"/>
        </w:rPr>
        <w:t xml:space="preserve"> </w:t>
      </w:r>
      <w:r>
        <w:rPr>
          <w:sz w:val="24"/>
          <w:szCs w:val="24"/>
        </w:rPr>
        <w:t>the</w:t>
      </w:r>
      <w:r>
        <w:rPr>
          <w:spacing w:val="56"/>
          <w:sz w:val="24"/>
          <w:szCs w:val="24"/>
        </w:rPr>
        <w:t xml:space="preserve"> </w:t>
      </w:r>
      <w:r>
        <w:rPr>
          <w:sz w:val="24"/>
          <w:szCs w:val="24"/>
        </w:rPr>
        <w:t xml:space="preserve">past </w:t>
      </w:r>
      <w:r>
        <w:rPr>
          <w:spacing w:val="7"/>
          <w:sz w:val="24"/>
          <w:szCs w:val="24"/>
        </w:rPr>
        <w:t xml:space="preserve"> </w:t>
      </w:r>
      <w:r>
        <w:rPr>
          <w:spacing w:val="-7"/>
          <w:w w:val="137"/>
          <w:sz w:val="24"/>
          <w:szCs w:val="24"/>
        </w:rPr>
        <w:t>t</w:t>
      </w:r>
      <w:r>
        <w:rPr>
          <w:spacing w:val="-6"/>
          <w:w w:val="97"/>
          <w:sz w:val="24"/>
          <w:szCs w:val="24"/>
        </w:rPr>
        <w:t>w</w:t>
      </w:r>
      <w:r>
        <w:rPr>
          <w:w w:val="97"/>
          <w:sz w:val="24"/>
          <w:szCs w:val="24"/>
        </w:rPr>
        <w:t>o</w:t>
      </w:r>
      <w:r>
        <w:rPr>
          <w:spacing w:val="25"/>
          <w:sz w:val="24"/>
          <w:szCs w:val="24"/>
        </w:rPr>
        <w:t xml:space="preserve"> </w:t>
      </w:r>
      <w:r>
        <w:rPr>
          <w:sz w:val="24"/>
          <w:szCs w:val="24"/>
        </w:rPr>
        <w:t>decades</w:t>
      </w:r>
      <w:r>
        <w:rPr>
          <w:spacing w:val="40"/>
          <w:sz w:val="24"/>
          <w:szCs w:val="24"/>
        </w:rPr>
        <w:t xml:space="preserve"> </w:t>
      </w:r>
      <w:r>
        <w:rPr>
          <w:sz w:val="24"/>
          <w:szCs w:val="24"/>
        </w:rPr>
        <w:t>these</w:t>
      </w:r>
      <w:r>
        <w:rPr>
          <w:spacing w:val="49"/>
          <w:sz w:val="24"/>
          <w:szCs w:val="24"/>
        </w:rPr>
        <w:t xml:space="preserve"> </w:t>
      </w:r>
      <w:r>
        <w:rPr>
          <w:sz w:val="24"/>
          <w:szCs w:val="24"/>
        </w:rPr>
        <w:t>pr</w:t>
      </w:r>
      <w:r>
        <w:rPr>
          <w:spacing w:val="-6"/>
          <w:sz w:val="24"/>
          <w:szCs w:val="24"/>
        </w:rPr>
        <w:t>o</w:t>
      </w:r>
      <w:r>
        <w:rPr>
          <w:sz w:val="24"/>
          <w:szCs w:val="24"/>
        </w:rPr>
        <w:t>visions</w:t>
      </w:r>
      <w:r>
        <w:rPr>
          <w:spacing w:val="41"/>
          <w:sz w:val="24"/>
          <w:szCs w:val="24"/>
        </w:rPr>
        <w:t xml:space="preserve"> </w:t>
      </w:r>
      <w:r>
        <w:rPr>
          <w:sz w:val="24"/>
          <w:szCs w:val="24"/>
        </w:rPr>
        <w:t>h</w:t>
      </w:r>
      <w:r>
        <w:rPr>
          <w:spacing w:val="-6"/>
          <w:sz w:val="24"/>
          <w:szCs w:val="24"/>
        </w:rPr>
        <w:t>a</w:t>
      </w:r>
      <w:r>
        <w:rPr>
          <w:spacing w:val="-7"/>
          <w:sz w:val="24"/>
          <w:szCs w:val="24"/>
        </w:rPr>
        <w:t>v</w:t>
      </w:r>
      <w:r>
        <w:rPr>
          <w:sz w:val="24"/>
          <w:szCs w:val="24"/>
        </w:rPr>
        <w:t>e</w:t>
      </w:r>
      <w:r>
        <w:rPr>
          <w:spacing w:val="46"/>
          <w:sz w:val="24"/>
          <w:szCs w:val="24"/>
        </w:rPr>
        <w:t xml:space="preserve"> </w:t>
      </w:r>
      <w:r>
        <w:rPr>
          <w:sz w:val="24"/>
          <w:szCs w:val="24"/>
        </w:rPr>
        <w:t>led</w:t>
      </w:r>
      <w:r>
        <w:rPr>
          <w:spacing w:val="30"/>
          <w:sz w:val="24"/>
          <w:szCs w:val="24"/>
        </w:rPr>
        <w:t xml:space="preserve"> </w:t>
      </w:r>
      <w:r>
        <w:rPr>
          <w:sz w:val="24"/>
          <w:szCs w:val="24"/>
        </w:rPr>
        <w:t>to</w:t>
      </w:r>
      <w:r>
        <w:rPr>
          <w:spacing w:val="46"/>
          <w:sz w:val="24"/>
          <w:szCs w:val="24"/>
        </w:rPr>
        <w:t xml:space="preserve"> </w:t>
      </w:r>
      <w:r>
        <w:rPr>
          <w:sz w:val="24"/>
          <w:szCs w:val="24"/>
        </w:rPr>
        <w:t>a</w:t>
      </w:r>
      <w:r>
        <w:rPr>
          <w:spacing w:val="35"/>
          <w:sz w:val="24"/>
          <w:szCs w:val="24"/>
        </w:rPr>
        <w:t xml:space="preserve"> </w:t>
      </w:r>
      <w:r>
        <w:rPr>
          <w:sz w:val="24"/>
          <w:szCs w:val="24"/>
        </w:rPr>
        <w:t>significa</w:t>
      </w:r>
      <w:r>
        <w:rPr>
          <w:spacing w:val="-6"/>
          <w:sz w:val="24"/>
          <w:szCs w:val="24"/>
        </w:rPr>
        <w:t>n</w:t>
      </w:r>
      <w:r>
        <w:rPr>
          <w:w w:val="137"/>
          <w:sz w:val="24"/>
          <w:szCs w:val="24"/>
        </w:rPr>
        <w:t>t</w:t>
      </w:r>
      <w:r>
        <w:rPr>
          <w:spacing w:val="25"/>
          <w:sz w:val="24"/>
          <w:szCs w:val="24"/>
        </w:rPr>
        <w:t xml:space="preserve"> </w:t>
      </w:r>
      <w:r>
        <w:rPr>
          <w:w w:val="104"/>
          <w:sz w:val="24"/>
          <w:szCs w:val="24"/>
        </w:rPr>
        <w:t xml:space="preserve">proliferation </w:t>
      </w:r>
      <w:r>
        <w:rPr>
          <w:sz w:val="24"/>
          <w:szCs w:val="24"/>
        </w:rPr>
        <w:t>of</w:t>
      </w:r>
      <w:r>
        <w:rPr>
          <w:spacing w:val="6"/>
          <w:sz w:val="24"/>
          <w:szCs w:val="24"/>
        </w:rPr>
        <w:t xml:space="preserve"> </w:t>
      </w:r>
      <w:r>
        <w:rPr>
          <w:w w:val="107"/>
          <w:sz w:val="24"/>
          <w:szCs w:val="24"/>
        </w:rPr>
        <w:t>i</w:t>
      </w:r>
      <w:r>
        <w:rPr>
          <w:spacing w:val="-7"/>
          <w:w w:val="107"/>
          <w:sz w:val="24"/>
          <w:szCs w:val="24"/>
        </w:rPr>
        <w:t>nv</w:t>
      </w:r>
      <w:r>
        <w:rPr>
          <w:w w:val="107"/>
          <w:sz w:val="24"/>
          <w:szCs w:val="24"/>
        </w:rPr>
        <w:t>estor-state</w:t>
      </w:r>
      <w:r>
        <w:rPr>
          <w:spacing w:val="14"/>
          <w:w w:val="107"/>
          <w:sz w:val="24"/>
          <w:szCs w:val="24"/>
        </w:rPr>
        <w:t xml:space="preserve"> </w:t>
      </w:r>
      <w:r>
        <w:rPr>
          <w:sz w:val="24"/>
          <w:szCs w:val="24"/>
        </w:rPr>
        <w:t xml:space="preserve">dispute </w:t>
      </w:r>
      <w:r>
        <w:rPr>
          <w:spacing w:val="6"/>
          <w:sz w:val="24"/>
          <w:szCs w:val="24"/>
        </w:rPr>
        <w:t xml:space="preserve"> </w:t>
      </w:r>
      <w:r>
        <w:rPr>
          <w:w w:val="106"/>
          <w:sz w:val="24"/>
          <w:szCs w:val="24"/>
        </w:rPr>
        <w:t>settleme</w:t>
      </w:r>
      <w:r>
        <w:rPr>
          <w:spacing w:val="-7"/>
          <w:w w:val="106"/>
          <w:sz w:val="24"/>
          <w:szCs w:val="24"/>
        </w:rPr>
        <w:t>n</w:t>
      </w:r>
      <w:r>
        <w:rPr>
          <w:w w:val="137"/>
          <w:sz w:val="24"/>
          <w:szCs w:val="24"/>
        </w:rPr>
        <w:t>t</w:t>
      </w:r>
      <w:r>
        <w:rPr>
          <w:spacing w:val="18"/>
          <w:sz w:val="24"/>
          <w:szCs w:val="24"/>
        </w:rPr>
        <w:t xml:space="preserve"> </w:t>
      </w:r>
      <w:r>
        <w:rPr>
          <w:sz w:val="24"/>
          <w:szCs w:val="24"/>
        </w:rPr>
        <w:t>(ISDS)</w:t>
      </w:r>
      <w:r>
        <w:rPr>
          <w:spacing w:val="38"/>
          <w:sz w:val="24"/>
          <w:szCs w:val="24"/>
        </w:rPr>
        <w:t xml:space="preserve"> </w:t>
      </w:r>
      <w:r>
        <w:rPr>
          <w:w w:val="101"/>
          <w:sz w:val="24"/>
          <w:szCs w:val="24"/>
        </w:rPr>
        <w:t>cases.</w:t>
      </w:r>
    </w:p>
    <w:p w14:paraId="220BFF7B" w14:textId="5020BEB6" w:rsidR="000A768D" w:rsidRDefault="006C1B1D">
      <w:pPr>
        <w:spacing w:before="7" w:line="401" w:lineRule="auto"/>
        <w:ind w:left="100" w:right="78" w:firstLine="239"/>
        <w:jc w:val="both"/>
        <w:rPr>
          <w:sz w:val="24"/>
          <w:szCs w:val="24"/>
        </w:rPr>
      </w:pPr>
      <w:r>
        <w:rPr>
          <w:sz w:val="24"/>
          <w:szCs w:val="24"/>
        </w:rPr>
        <w:t>Dr</w:t>
      </w:r>
      <w:r>
        <w:rPr>
          <w:spacing w:val="-7"/>
          <w:sz w:val="24"/>
          <w:szCs w:val="24"/>
        </w:rPr>
        <w:t>a</w:t>
      </w:r>
      <w:r>
        <w:rPr>
          <w:sz w:val="24"/>
          <w:szCs w:val="24"/>
        </w:rPr>
        <w:t>wing</w:t>
      </w:r>
      <w:r>
        <w:rPr>
          <w:spacing w:val="23"/>
          <w:sz w:val="24"/>
          <w:szCs w:val="24"/>
        </w:rPr>
        <w:t xml:space="preserve"> </w:t>
      </w:r>
      <w:r>
        <w:rPr>
          <w:sz w:val="24"/>
          <w:szCs w:val="24"/>
        </w:rPr>
        <w:t>on</w:t>
      </w:r>
      <w:r>
        <w:rPr>
          <w:spacing w:val="3"/>
          <w:sz w:val="24"/>
          <w:szCs w:val="24"/>
        </w:rPr>
        <w:t xml:space="preserve"> </w:t>
      </w:r>
      <w:r>
        <w:rPr>
          <w:sz w:val="24"/>
          <w:szCs w:val="24"/>
        </w:rPr>
        <w:t>the</w:t>
      </w:r>
      <w:r>
        <w:rPr>
          <w:spacing w:val="30"/>
          <w:sz w:val="24"/>
          <w:szCs w:val="24"/>
        </w:rPr>
        <w:t xml:space="preserve"> </w:t>
      </w:r>
      <w:r>
        <w:rPr>
          <w:sz w:val="24"/>
          <w:szCs w:val="24"/>
        </w:rPr>
        <w:t>co</w:t>
      </w:r>
      <w:r>
        <w:rPr>
          <w:spacing w:val="-7"/>
          <w:sz w:val="24"/>
          <w:szCs w:val="24"/>
        </w:rPr>
        <w:t>m</w:t>
      </w:r>
      <w:r>
        <w:rPr>
          <w:sz w:val="24"/>
          <w:szCs w:val="24"/>
        </w:rPr>
        <w:t>bined</w:t>
      </w:r>
      <w:r>
        <w:rPr>
          <w:spacing w:val="23"/>
          <w:sz w:val="24"/>
          <w:szCs w:val="24"/>
        </w:rPr>
        <w:t xml:space="preserve"> </w:t>
      </w:r>
      <w:r>
        <w:rPr>
          <w:sz w:val="24"/>
          <w:szCs w:val="24"/>
        </w:rPr>
        <w:t>records</w:t>
      </w:r>
      <w:r>
        <w:rPr>
          <w:spacing w:val="19"/>
          <w:sz w:val="24"/>
          <w:szCs w:val="24"/>
        </w:rPr>
        <w:t xml:space="preserve"> </w:t>
      </w:r>
      <w:r>
        <w:rPr>
          <w:sz w:val="24"/>
          <w:szCs w:val="24"/>
        </w:rPr>
        <w:t>of</w:t>
      </w:r>
      <w:r>
        <w:rPr>
          <w:spacing w:val="-14"/>
          <w:sz w:val="24"/>
          <w:szCs w:val="24"/>
        </w:rPr>
        <w:t xml:space="preserve"> </w:t>
      </w:r>
      <w:r>
        <w:rPr>
          <w:sz w:val="24"/>
          <w:szCs w:val="24"/>
        </w:rPr>
        <w:t>the</w:t>
      </w:r>
      <w:r>
        <w:rPr>
          <w:spacing w:val="30"/>
          <w:sz w:val="24"/>
          <w:szCs w:val="24"/>
        </w:rPr>
        <w:t xml:space="preserve"> </w:t>
      </w:r>
      <w:r>
        <w:rPr>
          <w:sz w:val="24"/>
          <w:szCs w:val="24"/>
        </w:rPr>
        <w:t>United</w:t>
      </w:r>
      <w:r>
        <w:rPr>
          <w:spacing w:val="37"/>
          <w:sz w:val="24"/>
          <w:szCs w:val="24"/>
        </w:rPr>
        <w:t xml:space="preserve"> </w:t>
      </w:r>
      <w:r>
        <w:rPr>
          <w:sz w:val="24"/>
          <w:szCs w:val="24"/>
        </w:rPr>
        <w:t>Nations</w:t>
      </w:r>
      <w:r>
        <w:rPr>
          <w:spacing w:val="35"/>
          <w:sz w:val="24"/>
          <w:szCs w:val="24"/>
        </w:rPr>
        <w:t xml:space="preserve"> </w:t>
      </w:r>
      <w:r>
        <w:rPr>
          <w:sz w:val="24"/>
          <w:szCs w:val="24"/>
        </w:rPr>
        <w:t>Conference</w:t>
      </w:r>
      <w:r>
        <w:rPr>
          <w:spacing w:val="9"/>
          <w:sz w:val="24"/>
          <w:szCs w:val="24"/>
        </w:rPr>
        <w:t xml:space="preserve"> </w:t>
      </w:r>
      <w:r>
        <w:rPr>
          <w:sz w:val="24"/>
          <w:szCs w:val="24"/>
        </w:rPr>
        <w:t>on</w:t>
      </w:r>
      <w:r>
        <w:rPr>
          <w:spacing w:val="3"/>
          <w:sz w:val="24"/>
          <w:szCs w:val="24"/>
        </w:rPr>
        <w:t xml:space="preserve"> </w:t>
      </w:r>
      <w:r>
        <w:rPr>
          <w:spacing w:val="-20"/>
          <w:sz w:val="24"/>
          <w:szCs w:val="24"/>
        </w:rPr>
        <w:t>T</w:t>
      </w:r>
      <w:r>
        <w:rPr>
          <w:sz w:val="24"/>
          <w:szCs w:val="24"/>
        </w:rPr>
        <w:t>rade</w:t>
      </w:r>
      <w:r>
        <w:rPr>
          <w:spacing w:val="49"/>
          <w:sz w:val="24"/>
          <w:szCs w:val="24"/>
        </w:rPr>
        <w:t xml:space="preserve"> </w:t>
      </w:r>
      <w:r>
        <w:rPr>
          <w:sz w:val="24"/>
          <w:szCs w:val="24"/>
        </w:rPr>
        <w:t>and</w:t>
      </w:r>
      <w:r>
        <w:rPr>
          <w:spacing w:val="26"/>
          <w:sz w:val="24"/>
          <w:szCs w:val="24"/>
        </w:rPr>
        <w:t xml:space="preserve"> </w:t>
      </w:r>
      <w:r>
        <w:rPr>
          <w:w w:val="101"/>
          <w:sz w:val="24"/>
          <w:szCs w:val="24"/>
        </w:rPr>
        <w:t>De</w:t>
      </w:r>
      <w:r>
        <w:rPr>
          <w:spacing w:val="-7"/>
          <w:w w:val="101"/>
          <w:sz w:val="24"/>
          <w:szCs w:val="24"/>
        </w:rPr>
        <w:t>v</w:t>
      </w:r>
      <w:r>
        <w:rPr>
          <w:sz w:val="24"/>
          <w:szCs w:val="24"/>
        </w:rPr>
        <w:t xml:space="preserve">elop- </w:t>
      </w:r>
      <w:r>
        <w:rPr>
          <w:w w:val="103"/>
          <w:sz w:val="24"/>
          <w:szCs w:val="24"/>
        </w:rPr>
        <w:t>me</w:t>
      </w:r>
      <w:r>
        <w:rPr>
          <w:spacing w:val="-7"/>
          <w:w w:val="103"/>
          <w:sz w:val="24"/>
          <w:szCs w:val="24"/>
        </w:rPr>
        <w:t>n</w:t>
      </w:r>
      <w:r>
        <w:rPr>
          <w:w w:val="137"/>
          <w:sz w:val="24"/>
          <w:szCs w:val="24"/>
        </w:rPr>
        <w:t>t</w:t>
      </w:r>
      <w:r>
        <w:rPr>
          <w:spacing w:val="-6"/>
          <w:sz w:val="24"/>
          <w:szCs w:val="24"/>
        </w:rPr>
        <w:t xml:space="preserve"> </w:t>
      </w:r>
      <w:r>
        <w:rPr>
          <w:sz w:val="24"/>
          <w:szCs w:val="24"/>
        </w:rPr>
        <w:t>(UNC</w:t>
      </w:r>
      <w:r>
        <w:rPr>
          <w:spacing w:val="-20"/>
          <w:sz w:val="24"/>
          <w:szCs w:val="24"/>
        </w:rPr>
        <w:t>T</w:t>
      </w:r>
      <w:r>
        <w:rPr>
          <w:sz w:val="24"/>
          <w:szCs w:val="24"/>
        </w:rPr>
        <w:t>AD</w:t>
      </w:r>
      <w:r>
        <w:rPr>
          <w:spacing w:val="45"/>
          <w:sz w:val="24"/>
          <w:szCs w:val="24"/>
        </w:rPr>
        <w:t xml:space="preserve"> </w:t>
      </w:r>
      <w:r>
        <w:rPr>
          <w:sz w:val="24"/>
          <w:szCs w:val="24"/>
        </w:rPr>
        <w:t>2015)</w:t>
      </w:r>
      <w:r>
        <w:rPr>
          <w:spacing w:val="-11"/>
          <w:sz w:val="24"/>
          <w:szCs w:val="24"/>
        </w:rPr>
        <w:t xml:space="preserve"> </w:t>
      </w:r>
      <w:r>
        <w:rPr>
          <w:sz w:val="24"/>
          <w:szCs w:val="24"/>
        </w:rPr>
        <w:t>and</w:t>
      </w:r>
      <w:r>
        <w:rPr>
          <w:spacing w:val="22"/>
          <w:sz w:val="24"/>
          <w:szCs w:val="24"/>
        </w:rPr>
        <w:t xml:space="preserve"> </w:t>
      </w:r>
      <w:r>
        <w:rPr>
          <w:sz w:val="24"/>
          <w:szCs w:val="24"/>
        </w:rPr>
        <w:t>the</w:t>
      </w:r>
      <w:r>
        <w:rPr>
          <w:spacing w:val="26"/>
          <w:sz w:val="24"/>
          <w:szCs w:val="24"/>
        </w:rPr>
        <w:t xml:space="preserve"> </w:t>
      </w:r>
      <w:r>
        <w:rPr>
          <w:w w:val="108"/>
          <w:sz w:val="24"/>
          <w:szCs w:val="24"/>
        </w:rPr>
        <w:t>I</w:t>
      </w:r>
      <w:r>
        <w:rPr>
          <w:spacing w:val="-6"/>
          <w:w w:val="108"/>
          <w:sz w:val="24"/>
          <w:szCs w:val="24"/>
        </w:rPr>
        <w:t>n</w:t>
      </w:r>
      <w:r>
        <w:rPr>
          <w:w w:val="108"/>
          <w:sz w:val="24"/>
          <w:szCs w:val="24"/>
        </w:rPr>
        <w:t>ternational</w:t>
      </w:r>
      <w:r>
        <w:rPr>
          <w:spacing w:val="-2"/>
          <w:w w:val="108"/>
          <w:sz w:val="24"/>
          <w:szCs w:val="24"/>
        </w:rPr>
        <w:t xml:space="preserve"> </w:t>
      </w:r>
      <w:r>
        <w:rPr>
          <w:sz w:val="24"/>
          <w:szCs w:val="24"/>
        </w:rPr>
        <w:t>Ce</w:t>
      </w:r>
      <w:r>
        <w:rPr>
          <w:spacing w:val="-6"/>
          <w:sz w:val="24"/>
          <w:szCs w:val="24"/>
        </w:rPr>
        <w:t>n</w:t>
      </w:r>
      <w:r>
        <w:rPr>
          <w:sz w:val="24"/>
          <w:szCs w:val="24"/>
        </w:rPr>
        <w:t>tre</w:t>
      </w:r>
      <w:r>
        <w:rPr>
          <w:spacing w:val="42"/>
          <w:sz w:val="24"/>
          <w:szCs w:val="24"/>
        </w:rPr>
        <w:t xml:space="preserve"> </w:t>
      </w:r>
      <w:r>
        <w:rPr>
          <w:sz w:val="24"/>
          <w:szCs w:val="24"/>
        </w:rPr>
        <w:t>for</w:t>
      </w:r>
      <w:r>
        <w:rPr>
          <w:spacing w:val="-8"/>
          <w:sz w:val="24"/>
          <w:szCs w:val="24"/>
        </w:rPr>
        <w:t xml:space="preserve"> </w:t>
      </w:r>
      <w:r>
        <w:rPr>
          <w:sz w:val="24"/>
          <w:szCs w:val="24"/>
        </w:rPr>
        <w:t>the</w:t>
      </w:r>
      <w:r>
        <w:rPr>
          <w:spacing w:val="26"/>
          <w:sz w:val="24"/>
          <w:szCs w:val="24"/>
        </w:rPr>
        <w:t xml:space="preserve"> </w:t>
      </w:r>
      <w:r>
        <w:rPr>
          <w:w w:val="105"/>
          <w:sz w:val="24"/>
          <w:szCs w:val="24"/>
        </w:rPr>
        <w:t>Settleme</w:t>
      </w:r>
      <w:r>
        <w:rPr>
          <w:spacing w:val="-7"/>
          <w:w w:val="105"/>
          <w:sz w:val="24"/>
          <w:szCs w:val="24"/>
        </w:rPr>
        <w:t>n</w:t>
      </w:r>
      <w:r>
        <w:rPr>
          <w:w w:val="137"/>
          <w:sz w:val="24"/>
          <w:szCs w:val="24"/>
        </w:rPr>
        <w:t>t</w:t>
      </w:r>
      <w:r>
        <w:rPr>
          <w:spacing w:val="-6"/>
          <w:sz w:val="24"/>
          <w:szCs w:val="24"/>
        </w:rPr>
        <w:t xml:space="preserve"> </w:t>
      </w:r>
      <w:r>
        <w:rPr>
          <w:sz w:val="24"/>
          <w:szCs w:val="24"/>
        </w:rPr>
        <w:t>of</w:t>
      </w:r>
      <w:r>
        <w:rPr>
          <w:spacing w:val="-18"/>
          <w:sz w:val="24"/>
          <w:szCs w:val="24"/>
        </w:rPr>
        <w:t xml:space="preserve"> </w:t>
      </w:r>
      <w:r>
        <w:rPr>
          <w:w w:val="107"/>
          <w:sz w:val="24"/>
          <w:szCs w:val="24"/>
        </w:rPr>
        <w:t>I</w:t>
      </w:r>
      <w:r>
        <w:rPr>
          <w:spacing w:val="-6"/>
          <w:w w:val="107"/>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6"/>
          <w:sz w:val="24"/>
          <w:szCs w:val="24"/>
        </w:rPr>
        <w:t xml:space="preserve"> </w:t>
      </w:r>
      <w:r>
        <w:rPr>
          <w:w w:val="106"/>
          <w:sz w:val="24"/>
          <w:szCs w:val="24"/>
        </w:rPr>
        <w:t xml:space="preserve">Dispute </w:t>
      </w:r>
      <w:r>
        <w:rPr>
          <w:sz w:val="24"/>
          <w:szCs w:val="24"/>
        </w:rPr>
        <w:t>(ICSID</w:t>
      </w:r>
      <w:r>
        <w:rPr>
          <w:spacing w:val="45"/>
          <w:sz w:val="24"/>
          <w:szCs w:val="24"/>
        </w:rPr>
        <w:t xml:space="preserve"> </w:t>
      </w:r>
      <w:r>
        <w:rPr>
          <w:sz w:val="24"/>
          <w:szCs w:val="24"/>
        </w:rPr>
        <w:t>2015)</w:t>
      </w:r>
      <w:r>
        <w:rPr>
          <w:spacing w:val="15"/>
          <w:sz w:val="24"/>
          <w:szCs w:val="24"/>
        </w:rPr>
        <w:t xml:space="preserve"> </w:t>
      </w:r>
      <w:r>
        <w:rPr>
          <w:sz w:val="24"/>
          <w:szCs w:val="24"/>
        </w:rPr>
        <w:t>a</w:t>
      </w:r>
      <w:r>
        <w:rPr>
          <w:spacing w:val="27"/>
          <w:sz w:val="24"/>
          <w:szCs w:val="24"/>
        </w:rPr>
        <w:t xml:space="preserve"> </w:t>
      </w:r>
      <w:r>
        <w:rPr>
          <w:sz w:val="24"/>
          <w:szCs w:val="24"/>
        </w:rPr>
        <w:t xml:space="preserve">total </w:t>
      </w:r>
      <w:r>
        <w:rPr>
          <w:spacing w:val="8"/>
          <w:sz w:val="24"/>
          <w:szCs w:val="24"/>
        </w:rPr>
        <w:t xml:space="preserve"> </w:t>
      </w:r>
      <w:r>
        <w:rPr>
          <w:sz w:val="24"/>
          <w:szCs w:val="24"/>
        </w:rPr>
        <w:t>of</w:t>
      </w:r>
      <w:r>
        <w:rPr>
          <w:spacing w:val="5"/>
          <w:sz w:val="24"/>
          <w:szCs w:val="24"/>
        </w:rPr>
        <w:t xml:space="preserve"> </w:t>
      </w:r>
      <w:r>
        <w:rPr>
          <w:sz w:val="24"/>
          <w:szCs w:val="24"/>
        </w:rPr>
        <w:t>610</w:t>
      </w:r>
      <w:r>
        <w:rPr>
          <w:spacing w:val="7"/>
          <w:sz w:val="24"/>
          <w:szCs w:val="24"/>
        </w:rPr>
        <w:t xml:space="preserve"> </w:t>
      </w:r>
      <w:r>
        <w:rPr>
          <w:w w:val="107"/>
          <w:sz w:val="24"/>
          <w:szCs w:val="24"/>
        </w:rPr>
        <w:t>trea</w:t>
      </w:r>
      <w:r>
        <w:rPr>
          <w:spacing w:val="-7"/>
          <w:w w:val="107"/>
          <w:sz w:val="24"/>
          <w:szCs w:val="24"/>
        </w:rPr>
        <w:t>t</w:t>
      </w:r>
      <w:r>
        <w:rPr>
          <w:w w:val="107"/>
          <w:sz w:val="24"/>
          <w:szCs w:val="24"/>
        </w:rPr>
        <w:t>y-based</w:t>
      </w:r>
      <w:r>
        <w:rPr>
          <w:spacing w:val="22"/>
          <w:w w:val="107"/>
          <w:sz w:val="24"/>
          <w:szCs w:val="24"/>
        </w:rPr>
        <w:t xml:space="preserve"> </w:t>
      </w:r>
      <w:r>
        <w:rPr>
          <w:sz w:val="24"/>
          <w:szCs w:val="24"/>
        </w:rPr>
        <w:t xml:space="preserve">arbitral </w:t>
      </w:r>
      <w:r>
        <w:rPr>
          <w:spacing w:val="26"/>
          <w:sz w:val="24"/>
          <w:szCs w:val="24"/>
        </w:rPr>
        <w:t xml:space="preserve"> </w:t>
      </w:r>
      <w:r>
        <w:rPr>
          <w:sz w:val="24"/>
          <w:szCs w:val="24"/>
        </w:rPr>
        <w:t>claims</w:t>
      </w:r>
      <w:r>
        <w:rPr>
          <w:spacing w:val="30"/>
          <w:sz w:val="24"/>
          <w:szCs w:val="24"/>
        </w:rPr>
        <w:t xml:space="preserve"> </w:t>
      </w:r>
      <w:r>
        <w:rPr>
          <w:sz w:val="24"/>
          <w:szCs w:val="24"/>
        </w:rPr>
        <w:t>i</w:t>
      </w:r>
      <w:r>
        <w:rPr>
          <w:spacing w:val="-7"/>
          <w:sz w:val="24"/>
          <w:szCs w:val="24"/>
        </w:rPr>
        <w:t>nv</w:t>
      </w:r>
      <w:r>
        <w:rPr>
          <w:sz w:val="24"/>
          <w:szCs w:val="24"/>
        </w:rPr>
        <w:t>olving</w:t>
      </w:r>
      <w:r>
        <w:rPr>
          <w:spacing w:val="28"/>
          <w:sz w:val="24"/>
          <w:szCs w:val="24"/>
        </w:rPr>
        <w:t xml:space="preserve"> </w:t>
      </w:r>
      <w:r>
        <w:rPr>
          <w:sz w:val="24"/>
          <w:szCs w:val="24"/>
        </w:rPr>
        <w:t>104</w:t>
      </w:r>
      <w:r>
        <w:rPr>
          <w:spacing w:val="7"/>
          <w:sz w:val="24"/>
          <w:szCs w:val="24"/>
        </w:rPr>
        <w:t xml:space="preserve"> </w:t>
      </w:r>
      <w:r>
        <w:rPr>
          <w:sz w:val="24"/>
          <w:szCs w:val="24"/>
        </w:rPr>
        <w:t>cou</w:t>
      </w:r>
      <w:r>
        <w:rPr>
          <w:spacing w:val="-6"/>
          <w:sz w:val="24"/>
          <w:szCs w:val="24"/>
        </w:rPr>
        <w:t>n</w:t>
      </w:r>
      <w:r>
        <w:rPr>
          <w:sz w:val="24"/>
          <w:szCs w:val="24"/>
        </w:rPr>
        <w:t xml:space="preserve">tries  </w:t>
      </w:r>
      <w:r>
        <w:rPr>
          <w:spacing w:val="-6"/>
          <w:sz w:val="24"/>
          <w:szCs w:val="24"/>
        </w:rPr>
        <w:t>w</w:t>
      </w:r>
      <w:r>
        <w:rPr>
          <w:sz w:val="24"/>
          <w:szCs w:val="24"/>
        </w:rPr>
        <w:t>ere</w:t>
      </w:r>
      <w:r>
        <w:rPr>
          <w:spacing w:val="18"/>
          <w:sz w:val="24"/>
          <w:szCs w:val="24"/>
        </w:rPr>
        <w:t xml:space="preserve"> </w:t>
      </w:r>
      <w:r>
        <w:rPr>
          <w:sz w:val="24"/>
          <w:szCs w:val="24"/>
        </w:rPr>
        <w:t>regis- tered</w:t>
      </w:r>
      <w:r>
        <w:rPr>
          <w:spacing w:val="51"/>
          <w:sz w:val="24"/>
          <w:szCs w:val="24"/>
        </w:rPr>
        <w:t xml:space="preserve"> </w:t>
      </w:r>
      <w:r>
        <w:rPr>
          <w:sz w:val="24"/>
          <w:szCs w:val="24"/>
        </w:rPr>
        <w:t>at</w:t>
      </w:r>
      <w:r>
        <w:rPr>
          <w:spacing w:val="48"/>
          <w:sz w:val="24"/>
          <w:szCs w:val="24"/>
        </w:rPr>
        <w:t xml:space="preserve"> </w:t>
      </w:r>
      <w:r>
        <w:rPr>
          <w:w w:val="108"/>
          <w:sz w:val="24"/>
          <w:szCs w:val="24"/>
        </w:rPr>
        <w:t>i</w:t>
      </w:r>
      <w:r>
        <w:rPr>
          <w:spacing w:val="-8"/>
          <w:w w:val="108"/>
          <w:sz w:val="24"/>
          <w:szCs w:val="24"/>
        </w:rPr>
        <w:t>n</w:t>
      </w:r>
      <w:r>
        <w:rPr>
          <w:w w:val="108"/>
          <w:sz w:val="24"/>
          <w:szCs w:val="24"/>
        </w:rPr>
        <w:t>ternational</w:t>
      </w:r>
      <w:r>
        <w:rPr>
          <w:spacing w:val="12"/>
          <w:w w:val="108"/>
          <w:sz w:val="24"/>
          <w:szCs w:val="24"/>
        </w:rPr>
        <w:t xml:space="preserve"> </w:t>
      </w:r>
      <w:r>
        <w:rPr>
          <w:sz w:val="24"/>
          <w:szCs w:val="24"/>
        </w:rPr>
        <w:t xml:space="preserve">tribunals </w:t>
      </w:r>
      <w:r>
        <w:rPr>
          <w:spacing w:val="20"/>
          <w:sz w:val="24"/>
          <w:szCs w:val="24"/>
        </w:rPr>
        <w:t xml:space="preserve"> </w:t>
      </w:r>
      <w:r>
        <w:rPr>
          <w:spacing w:val="6"/>
          <w:sz w:val="24"/>
          <w:szCs w:val="24"/>
        </w:rPr>
        <w:t>b</w:t>
      </w:r>
      <w:r>
        <w:rPr>
          <w:sz w:val="24"/>
          <w:szCs w:val="24"/>
        </w:rPr>
        <w:t>e</w:t>
      </w:r>
      <w:r>
        <w:rPr>
          <w:spacing w:val="-7"/>
          <w:sz w:val="24"/>
          <w:szCs w:val="24"/>
        </w:rPr>
        <w:t>tw</w:t>
      </w:r>
      <w:r>
        <w:rPr>
          <w:sz w:val="24"/>
          <w:szCs w:val="24"/>
        </w:rPr>
        <w:t>een</w:t>
      </w:r>
      <w:r>
        <w:rPr>
          <w:spacing w:val="41"/>
          <w:sz w:val="24"/>
          <w:szCs w:val="24"/>
        </w:rPr>
        <w:t xml:space="preserve"> </w:t>
      </w:r>
      <w:r>
        <w:rPr>
          <w:sz w:val="24"/>
          <w:szCs w:val="24"/>
        </w:rPr>
        <w:t>1987,</w:t>
      </w:r>
      <w:r>
        <w:rPr>
          <w:spacing w:val="4"/>
          <w:sz w:val="24"/>
          <w:szCs w:val="24"/>
        </w:rPr>
        <w:t xml:space="preserve"> </w:t>
      </w:r>
      <w:r>
        <w:rPr>
          <w:sz w:val="24"/>
          <w:szCs w:val="24"/>
        </w:rPr>
        <w:t>when</w:t>
      </w:r>
      <w:r>
        <w:rPr>
          <w:spacing w:val="23"/>
          <w:sz w:val="24"/>
          <w:szCs w:val="24"/>
        </w:rPr>
        <w:t xml:space="preserve"> </w:t>
      </w:r>
      <w:r>
        <w:rPr>
          <w:sz w:val="24"/>
          <w:szCs w:val="24"/>
        </w:rPr>
        <w:t>the</w:t>
      </w:r>
      <w:r>
        <w:rPr>
          <w:spacing w:val="45"/>
          <w:sz w:val="24"/>
          <w:szCs w:val="24"/>
        </w:rPr>
        <w:t xml:space="preserve"> </w:t>
      </w:r>
      <w:r>
        <w:rPr>
          <w:sz w:val="24"/>
          <w:szCs w:val="24"/>
        </w:rPr>
        <w:t>first</w:t>
      </w:r>
      <w:r>
        <w:rPr>
          <w:spacing w:val="28"/>
          <w:sz w:val="24"/>
          <w:szCs w:val="24"/>
        </w:rPr>
        <w:t xml:space="preserve"> </w:t>
      </w:r>
      <w:r>
        <w:rPr>
          <w:sz w:val="24"/>
          <w:szCs w:val="24"/>
        </w:rPr>
        <w:t>recorded</w:t>
      </w:r>
      <w:r>
        <w:rPr>
          <w:spacing w:val="40"/>
          <w:sz w:val="24"/>
          <w:szCs w:val="24"/>
        </w:rPr>
        <w:t xml:space="preserve"> </w:t>
      </w:r>
      <w:r>
        <w:rPr>
          <w:w w:val="107"/>
          <w:sz w:val="24"/>
          <w:szCs w:val="24"/>
        </w:rPr>
        <w:t>i</w:t>
      </w:r>
      <w:r>
        <w:rPr>
          <w:spacing w:val="-7"/>
          <w:w w:val="107"/>
          <w:sz w:val="24"/>
          <w:szCs w:val="24"/>
        </w:rPr>
        <w:t>nv</w:t>
      </w:r>
      <w:r>
        <w:rPr>
          <w:w w:val="107"/>
          <w:sz w:val="24"/>
          <w:szCs w:val="24"/>
        </w:rPr>
        <w:t>estor-state</w:t>
      </w:r>
      <w:r>
        <w:rPr>
          <w:spacing w:val="9"/>
          <w:w w:val="107"/>
          <w:sz w:val="24"/>
          <w:szCs w:val="24"/>
        </w:rPr>
        <w:t xml:space="preserve"> </w:t>
      </w:r>
      <w:r>
        <w:rPr>
          <w:w w:val="104"/>
          <w:sz w:val="24"/>
          <w:szCs w:val="24"/>
        </w:rPr>
        <w:t>disp</w:t>
      </w:r>
      <w:r>
        <w:rPr>
          <w:w w:val="111"/>
          <w:sz w:val="24"/>
          <w:szCs w:val="24"/>
        </w:rPr>
        <w:t xml:space="preserve">ute </w:t>
      </w:r>
      <w:r>
        <w:rPr>
          <w:spacing w:val="-6"/>
          <w:sz w:val="24"/>
          <w:szCs w:val="24"/>
        </w:rPr>
        <w:t>w</w:t>
      </w:r>
      <w:r>
        <w:rPr>
          <w:sz w:val="24"/>
          <w:szCs w:val="24"/>
        </w:rPr>
        <w:t>as</w:t>
      </w:r>
      <w:r>
        <w:rPr>
          <w:spacing w:val="17"/>
          <w:sz w:val="24"/>
          <w:szCs w:val="24"/>
        </w:rPr>
        <w:t xml:space="preserve"> </w:t>
      </w:r>
      <w:r>
        <w:rPr>
          <w:sz w:val="24"/>
          <w:szCs w:val="24"/>
        </w:rPr>
        <w:t>referred</w:t>
      </w:r>
      <w:r>
        <w:rPr>
          <w:spacing w:val="37"/>
          <w:sz w:val="24"/>
          <w:szCs w:val="24"/>
        </w:rPr>
        <w:t xml:space="preserve"> </w:t>
      </w:r>
      <w:r>
        <w:rPr>
          <w:sz w:val="24"/>
          <w:szCs w:val="24"/>
        </w:rPr>
        <w:t>for</w:t>
      </w:r>
      <w:r>
        <w:rPr>
          <w:spacing w:val="11"/>
          <w:sz w:val="24"/>
          <w:szCs w:val="24"/>
        </w:rPr>
        <w:t xml:space="preserve"> </w:t>
      </w:r>
      <w:r>
        <w:rPr>
          <w:w w:val="109"/>
          <w:sz w:val="24"/>
          <w:szCs w:val="24"/>
        </w:rPr>
        <w:t>i</w:t>
      </w:r>
      <w:r>
        <w:rPr>
          <w:spacing w:val="-8"/>
          <w:w w:val="109"/>
          <w:sz w:val="24"/>
          <w:szCs w:val="24"/>
        </w:rPr>
        <w:t>n</w:t>
      </w:r>
      <w:r>
        <w:rPr>
          <w:w w:val="109"/>
          <w:sz w:val="24"/>
          <w:szCs w:val="24"/>
        </w:rPr>
        <w:t>ternational arbitration,</w:t>
      </w:r>
      <w:r>
        <w:rPr>
          <w:spacing w:val="20"/>
          <w:w w:val="109"/>
          <w:sz w:val="24"/>
          <w:szCs w:val="24"/>
        </w:rPr>
        <w:t xml:space="preserve"> </w:t>
      </w:r>
      <w:r>
        <w:rPr>
          <w:sz w:val="24"/>
          <w:szCs w:val="24"/>
        </w:rPr>
        <w:t>and</w:t>
      </w:r>
      <w:r>
        <w:rPr>
          <w:spacing w:val="42"/>
          <w:sz w:val="24"/>
          <w:szCs w:val="24"/>
        </w:rPr>
        <w:t xml:space="preserve"> </w:t>
      </w:r>
      <w:r>
        <w:rPr>
          <w:sz w:val="24"/>
          <w:szCs w:val="24"/>
        </w:rPr>
        <w:t>2014.</w:t>
      </w:r>
      <w:r>
        <w:rPr>
          <w:spacing w:val="32"/>
          <w:sz w:val="24"/>
          <w:szCs w:val="24"/>
        </w:rPr>
        <w:t xml:space="preserve"> </w:t>
      </w:r>
      <w:r>
        <w:rPr>
          <w:sz w:val="24"/>
          <w:szCs w:val="24"/>
        </w:rPr>
        <w:t>As</w:t>
      </w:r>
      <w:r>
        <w:rPr>
          <w:spacing w:val="14"/>
          <w:sz w:val="24"/>
          <w:szCs w:val="24"/>
        </w:rPr>
        <w:t xml:space="preserve"> </w:t>
      </w:r>
      <w:r>
        <w:rPr>
          <w:w w:val="110"/>
          <w:sz w:val="24"/>
          <w:szCs w:val="24"/>
        </w:rPr>
        <w:t>arbitration</w:t>
      </w:r>
      <w:r>
        <w:rPr>
          <w:spacing w:val="8"/>
          <w:w w:val="110"/>
          <w:sz w:val="24"/>
          <w:szCs w:val="24"/>
        </w:rPr>
        <w:t xml:space="preserve"> </w:t>
      </w:r>
      <w:r>
        <w:rPr>
          <w:sz w:val="24"/>
          <w:szCs w:val="24"/>
        </w:rPr>
        <w:t>often</w:t>
      </w:r>
      <w:r>
        <w:rPr>
          <w:spacing w:val="31"/>
          <w:sz w:val="24"/>
          <w:szCs w:val="24"/>
        </w:rPr>
        <w:t xml:space="preserve"> </w:t>
      </w:r>
      <w:r>
        <w:rPr>
          <w:sz w:val="24"/>
          <w:szCs w:val="24"/>
        </w:rPr>
        <w:t>pr</w:t>
      </w:r>
      <w:r>
        <w:rPr>
          <w:spacing w:val="6"/>
          <w:sz w:val="24"/>
          <w:szCs w:val="24"/>
        </w:rPr>
        <w:t>o</w:t>
      </w:r>
      <w:r>
        <w:rPr>
          <w:sz w:val="24"/>
          <w:szCs w:val="24"/>
        </w:rPr>
        <w:t>ceeds</w:t>
      </w:r>
      <w:r>
        <w:rPr>
          <w:spacing w:val="30"/>
          <w:sz w:val="24"/>
          <w:szCs w:val="24"/>
        </w:rPr>
        <w:t xml:space="preserve"> </w:t>
      </w:r>
      <w:r>
        <w:rPr>
          <w:sz w:val="24"/>
          <w:szCs w:val="24"/>
        </w:rPr>
        <w:t>confiden- tiall</w:t>
      </w:r>
      <w:r>
        <w:rPr>
          <w:spacing w:val="-20"/>
          <w:sz w:val="24"/>
          <w:szCs w:val="24"/>
        </w:rPr>
        <w:t>y</w:t>
      </w:r>
      <w:r>
        <w:rPr>
          <w:sz w:val="24"/>
          <w:szCs w:val="24"/>
        </w:rPr>
        <w:t>,</w:t>
      </w:r>
      <w:r>
        <w:rPr>
          <w:spacing w:val="47"/>
          <w:sz w:val="24"/>
          <w:szCs w:val="24"/>
        </w:rPr>
        <w:t xml:space="preserve"> </w:t>
      </w:r>
      <w:r>
        <w:rPr>
          <w:sz w:val="24"/>
          <w:szCs w:val="24"/>
        </w:rPr>
        <w:t>the</w:t>
      </w:r>
      <w:r>
        <w:rPr>
          <w:spacing w:val="37"/>
          <w:sz w:val="24"/>
          <w:szCs w:val="24"/>
        </w:rPr>
        <w:t xml:space="preserve"> </w:t>
      </w:r>
      <w:r>
        <w:rPr>
          <w:sz w:val="24"/>
          <w:szCs w:val="24"/>
        </w:rPr>
        <w:t>completeness</w:t>
      </w:r>
      <w:r>
        <w:rPr>
          <w:spacing w:val="31"/>
          <w:sz w:val="24"/>
          <w:szCs w:val="24"/>
        </w:rPr>
        <w:t xml:space="preserve"> </w:t>
      </w:r>
      <w:r>
        <w:rPr>
          <w:sz w:val="24"/>
          <w:szCs w:val="24"/>
        </w:rPr>
        <w:t>of</w:t>
      </w:r>
      <w:r>
        <w:rPr>
          <w:spacing w:val="-7"/>
          <w:sz w:val="24"/>
          <w:szCs w:val="24"/>
        </w:rPr>
        <w:t xml:space="preserve"> </w:t>
      </w:r>
      <w:r>
        <w:rPr>
          <w:sz w:val="24"/>
          <w:szCs w:val="24"/>
        </w:rPr>
        <w:t>these</w:t>
      </w:r>
      <w:r>
        <w:rPr>
          <w:spacing w:val="30"/>
          <w:sz w:val="24"/>
          <w:szCs w:val="24"/>
        </w:rPr>
        <w:t xml:space="preserve"> </w:t>
      </w:r>
      <w:r>
        <w:rPr>
          <w:sz w:val="24"/>
          <w:szCs w:val="24"/>
        </w:rPr>
        <w:t>records</w:t>
      </w:r>
      <w:r>
        <w:rPr>
          <w:spacing w:val="26"/>
          <w:sz w:val="24"/>
          <w:szCs w:val="24"/>
        </w:rPr>
        <w:t xml:space="preserve"> </w:t>
      </w:r>
      <w:r>
        <w:rPr>
          <w:sz w:val="24"/>
          <w:szCs w:val="24"/>
        </w:rPr>
        <w:t>cannot</w:t>
      </w:r>
      <w:r>
        <w:rPr>
          <w:spacing w:val="50"/>
          <w:sz w:val="24"/>
          <w:szCs w:val="24"/>
        </w:rPr>
        <w:t xml:space="preserve"> </w:t>
      </w:r>
      <w:r>
        <w:rPr>
          <w:spacing w:val="7"/>
          <w:sz w:val="24"/>
          <w:szCs w:val="24"/>
        </w:rPr>
        <w:t>b</w:t>
      </w:r>
      <w:r>
        <w:rPr>
          <w:sz w:val="24"/>
          <w:szCs w:val="24"/>
        </w:rPr>
        <w:t>e</w:t>
      </w:r>
      <w:r>
        <w:rPr>
          <w:spacing w:val="11"/>
          <w:sz w:val="24"/>
          <w:szCs w:val="24"/>
        </w:rPr>
        <w:t xml:space="preserve"> </w:t>
      </w:r>
      <w:r>
        <w:rPr>
          <w:sz w:val="24"/>
          <w:szCs w:val="24"/>
        </w:rPr>
        <w:t>fully</w:t>
      </w:r>
      <w:r>
        <w:rPr>
          <w:spacing w:val="5"/>
          <w:sz w:val="24"/>
          <w:szCs w:val="24"/>
        </w:rPr>
        <w:t xml:space="preserve"> </w:t>
      </w:r>
      <w:r>
        <w:rPr>
          <w:spacing w:val="-7"/>
          <w:sz w:val="24"/>
          <w:szCs w:val="24"/>
        </w:rPr>
        <w:t>v</w:t>
      </w:r>
      <w:r>
        <w:rPr>
          <w:sz w:val="24"/>
          <w:szCs w:val="24"/>
        </w:rPr>
        <w:t>erified</w:t>
      </w:r>
      <w:r>
        <w:rPr>
          <w:spacing w:val="2"/>
          <w:sz w:val="24"/>
          <w:szCs w:val="24"/>
        </w:rPr>
        <w:t xml:space="preserve"> </w:t>
      </w:r>
      <w:r>
        <w:rPr>
          <w:sz w:val="24"/>
          <w:szCs w:val="24"/>
        </w:rPr>
        <w:t>on</w:t>
      </w:r>
      <w:r>
        <w:rPr>
          <w:spacing w:val="11"/>
          <w:sz w:val="24"/>
          <w:szCs w:val="24"/>
        </w:rPr>
        <w:t xml:space="preserve"> </w:t>
      </w:r>
      <w:r>
        <w:rPr>
          <w:sz w:val="24"/>
          <w:szCs w:val="24"/>
        </w:rPr>
        <w:t>the</w:t>
      </w:r>
      <w:r>
        <w:rPr>
          <w:spacing w:val="37"/>
          <w:sz w:val="24"/>
          <w:szCs w:val="24"/>
        </w:rPr>
        <w:t xml:space="preserve"> </w:t>
      </w:r>
      <w:r>
        <w:rPr>
          <w:sz w:val="24"/>
          <w:szCs w:val="24"/>
        </w:rPr>
        <w:t>basis</w:t>
      </w:r>
      <w:r>
        <w:rPr>
          <w:spacing w:val="19"/>
          <w:sz w:val="24"/>
          <w:szCs w:val="24"/>
        </w:rPr>
        <w:t xml:space="preserve"> </w:t>
      </w:r>
      <w:r>
        <w:rPr>
          <w:sz w:val="24"/>
          <w:szCs w:val="24"/>
        </w:rPr>
        <w:t>of</w:t>
      </w:r>
      <w:r>
        <w:rPr>
          <w:spacing w:val="-7"/>
          <w:sz w:val="24"/>
          <w:szCs w:val="24"/>
        </w:rPr>
        <w:t xml:space="preserve"> </w:t>
      </w:r>
      <w:r>
        <w:rPr>
          <w:sz w:val="24"/>
          <w:szCs w:val="24"/>
        </w:rPr>
        <w:t>other</w:t>
      </w:r>
      <w:r>
        <w:rPr>
          <w:spacing w:val="44"/>
          <w:sz w:val="24"/>
          <w:szCs w:val="24"/>
        </w:rPr>
        <w:t xml:space="preserve"> </w:t>
      </w:r>
      <w:r>
        <w:rPr>
          <w:w w:val="102"/>
          <w:sz w:val="24"/>
          <w:szCs w:val="24"/>
        </w:rPr>
        <w:t xml:space="preserve">sources. </w:t>
      </w:r>
      <w:r>
        <w:rPr>
          <w:sz w:val="24"/>
          <w:szCs w:val="24"/>
        </w:rPr>
        <w:t>What  is kn</w:t>
      </w:r>
      <w:r>
        <w:rPr>
          <w:spacing w:val="-7"/>
          <w:sz w:val="24"/>
          <w:szCs w:val="24"/>
        </w:rPr>
        <w:t>o</w:t>
      </w:r>
      <w:r>
        <w:rPr>
          <w:sz w:val="24"/>
          <w:szCs w:val="24"/>
        </w:rPr>
        <w:t>wn,</w:t>
      </w:r>
      <w:r>
        <w:rPr>
          <w:spacing w:val="21"/>
          <w:sz w:val="24"/>
          <w:szCs w:val="24"/>
        </w:rPr>
        <w:t xml:space="preserve"> </w:t>
      </w:r>
      <w:r>
        <w:rPr>
          <w:sz w:val="24"/>
          <w:szCs w:val="24"/>
        </w:rPr>
        <w:t>h</w:t>
      </w:r>
      <w:r>
        <w:rPr>
          <w:spacing w:val="-6"/>
          <w:sz w:val="24"/>
          <w:szCs w:val="24"/>
        </w:rPr>
        <w:t>ow</w:t>
      </w:r>
      <w:r>
        <w:rPr>
          <w:sz w:val="24"/>
          <w:szCs w:val="24"/>
        </w:rPr>
        <w:t>e</w:t>
      </w:r>
      <w:r>
        <w:rPr>
          <w:spacing w:val="-7"/>
          <w:sz w:val="24"/>
          <w:szCs w:val="24"/>
        </w:rPr>
        <w:t>v</w:t>
      </w:r>
      <w:r>
        <w:rPr>
          <w:sz w:val="24"/>
          <w:szCs w:val="24"/>
        </w:rPr>
        <w:t>er,</w:t>
      </w:r>
      <w:r>
        <w:rPr>
          <w:spacing w:val="15"/>
          <w:sz w:val="24"/>
          <w:szCs w:val="24"/>
        </w:rPr>
        <w:t xml:space="preserve"> </w:t>
      </w:r>
      <w:r>
        <w:rPr>
          <w:sz w:val="24"/>
          <w:szCs w:val="24"/>
        </w:rPr>
        <w:t xml:space="preserve">is that </w:t>
      </w:r>
      <w:r>
        <w:rPr>
          <w:spacing w:val="11"/>
          <w:sz w:val="24"/>
          <w:szCs w:val="24"/>
        </w:rPr>
        <w:t xml:space="preserve"> </w:t>
      </w:r>
      <w:r>
        <w:rPr>
          <w:sz w:val="24"/>
          <w:szCs w:val="24"/>
        </w:rPr>
        <w:t>the</w:t>
      </w:r>
      <w:r>
        <w:rPr>
          <w:spacing w:val="35"/>
          <w:sz w:val="24"/>
          <w:szCs w:val="24"/>
        </w:rPr>
        <w:t xml:space="preserve"> </w:t>
      </w:r>
      <w:r>
        <w:rPr>
          <w:w w:val="105"/>
          <w:sz w:val="24"/>
          <w:szCs w:val="24"/>
        </w:rPr>
        <w:t>predomina</w:t>
      </w:r>
      <w:r>
        <w:rPr>
          <w:spacing w:val="-7"/>
          <w:w w:val="105"/>
          <w:sz w:val="24"/>
          <w:szCs w:val="24"/>
        </w:rPr>
        <w:t>n</w:t>
      </w:r>
      <w:r>
        <w:rPr>
          <w:w w:val="137"/>
          <w:sz w:val="24"/>
          <w:szCs w:val="24"/>
        </w:rPr>
        <w:t>t</w:t>
      </w:r>
      <w:r>
        <w:rPr>
          <w:spacing w:val="3"/>
          <w:w w:val="137"/>
          <w:sz w:val="24"/>
          <w:szCs w:val="24"/>
        </w:rPr>
        <w:t xml:space="preserve"> </w:t>
      </w:r>
      <w:r>
        <w:rPr>
          <w:sz w:val="24"/>
          <w:szCs w:val="24"/>
        </w:rPr>
        <w:t>pl</w:t>
      </w:r>
      <w:r>
        <w:rPr>
          <w:spacing w:val="-7"/>
          <w:sz w:val="24"/>
          <w:szCs w:val="24"/>
        </w:rPr>
        <w:t>ay</w:t>
      </w:r>
      <w:r>
        <w:rPr>
          <w:sz w:val="24"/>
          <w:szCs w:val="24"/>
        </w:rPr>
        <w:t>er</w:t>
      </w:r>
      <w:r>
        <w:rPr>
          <w:spacing w:val="32"/>
          <w:sz w:val="24"/>
          <w:szCs w:val="24"/>
        </w:rPr>
        <w:t xml:space="preserve"> </w:t>
      </w:r>
      <w:r>
        <w:rPr>
          <w:sz w:val="24"/>
          <w:szCs w:val="24"/>
        </w:rPr>
        <w:t>in</w:t>
      </w:r>
      <w:r>
        <w:rPr>
          <w:spacing w:val="11"/>
          <w:sz w:val="24"/>
          <w:szCs w:val="24"/>
        </w:rPr>
        <w:t xml:space="preserve"> </w:t>
      </w:r>
      <w:r>
        <w:rPr>
          <w:w w:val="105"/>
          <w:sz w:val="24"/>
          <w:szCs w:val="24"/>
        </w:rPr>
        <w:t>i</w:t>
      </w:r>
      <w:r>
        <w:rPr>
          <w:spacing w:val="-7"/>
          <w:w w:val="105"/>
          <w:sz w:val="24"/>
          <w:szCs w:val="24"/>
        </w:rPr>
        <w:t>n</w:t>
      </w:r>
      <w:r>
        <w:rPr>
          <w:w w:val="105"/>
          <w:sz w:val="24"/>
          <w:szCs w:val="24"/>
        </w:rPr>
        <w:t>ternational</w:t>
      </w:r>
      <w:r>
        <w:rPr>
          <w:spacing w:val="40"/>
          <w:w w:val="105"/>
          <w:sz w:val="24"/>
          <w:szCs w:val="24"/>
        </w:rPr>
        <w:t xml:space="preserve"> </w:t>
      </w:r>
      <w:r>
        <w:rPr>
          <w:w w:val="105"/>
          <w:sz w:val="24"/>
          <w:szCs w:val="24"/>
        </w:rPr>
        <w:t>i</w:t>
      </w:r>
      <w:r>
        <w:rPr>
          <w:spacing w:val="-7"/>
          <w:w w:val="105"/>
          <w:sz w:val="24"/>
          <w:szCs w:val="24"/>
        </w:rPr>
        <w:t>nv</w:t>
      </w:r>
      <w:r>
        <w:rPr>
          <w:w w:val="105"/>
          <w:sz w:val="24"/>
          <w:szCs w:val="24"/>
        </w:rPr>
        <w:t>estor-state</w:t>
      </w:r>
      <w:r>
        <w:rPr>
          <w:spacing w:val="26"/>
          <w:w w:val="105"/>
          <w:sz w:val="24"/>
          <w:szCs w:val="24"/>
        </w:rPr>
        <w:t xml:space="preserve"> </w:t>
      </w:r>
      <w:r>
        <w:rPr>
          <w:w w:val="105"/>
          <w:sz w:val="24"/>
          <w:szCs w:val="24"/>
        </w:rPr>
        <w:t xml:space="preserve">dis- </w:t>
      </w:r>
      <w:r>
        <w:rPr>
          <w:sz w:val="24"/>
          <w:szCs w:val="24"/>
        </w:rPr>
        <w:t>putes</w:t>
      </w:r>
      <w:r>
        <w:rPr>
          <w:spacing w:val="52"/>
          <w:sz w:val="24"/>
          <w:szCs w:val="24"/>
        </w:rPr>
        <w:t xml:space="preserve"> </w:t>
      </w:r>
      <w:r>
        <w:rPr>
          <w:sz w:val="24"/>
          <w:szCs w:val="24"/>
        </w:rPr>
        <w:t>is</w:t>
      </w:r>
      <w:r>
        <w:rPr>
          <w:spacing w:val="9"/>
          <w:sz w:val="24"/>
          <w:szCs w:val="24"/>
        </w:rPr>
        <w:t xml:space="preserve"> </w:t>
      </w:r>
      <w:r>
        <w:rPr>
          <w:sz w:val="24"/>
          <w:szCs w:val="24"/>
        </w:rPr>
        <w:t>the</w:t>
      </w:r>
      <w:r>
        <w:rPr>
          <w:spacing w:val="44"/>
          <w:sz w:val="24"/>
          <w:szCs w:val="24"/>
        </w:rPr>
        <w:t xml:space="preserve"> </w:t>
      </w:r>
      <w:r>
        <w:rPr>
          <w:w w:val="108"/>
          <w:sz w:val="24"/>
          <w:szCs w:val="24"/>
        </w:rPr>
        <w:t>I</w:t>
      </w:r>
      <w:r>
        <w:rPr>
          <w:spacing w:val="-8"/>
          <w:w w:val="108"/>
          <w:sz w:val="24"/>
          <w:szCs w:val="24"/>
        </w:rPr>
        <w:t>n</w:t>
      </w:r>
      <w:r>
        <w:rPr>
          <w:w w:val="108"/>
          <w:sz w:val="24"/>
          <w:szCs w:val="24"/>
        </w:rPr>
        <w:t>ternational</w:t>
      </w:r>
      <w:r>
        <w:rPr>
          <w:spacing w:val="16"/>
          <w:w w:val="108"/>
          <w:sz w:val="24"/>
          <w:szCs w:val="24"/>
        </w:rPr>
        <w:t xml:space="preserve"> </w:t>
      </w:r>
      <w:r>
        <w:rPr>
          <w:sz w:val="24"/>
          <w:szCs w:val="24"/>
        </w:rPr>
        <w:t>Ce</w:t>
      </w:r>
      <w:r>
        <w:rPr>
          <w:spacing w:val="-6"/>
          <w:sz w:val="24"/>
          <w:szCs w:val="24"/>
        </w:rPr>
        <w:t>n</w:t>
      </w:r>
      <w:r>
        <w:rPr>
          <w:sz w:val="24"/>
          <w:szCs w:val="24"/>
        </w:rPr>
        <w:t>tre  for</w:t>
      </w:r>
      <w:r>
        <w:rPr>
          <w:spacing w:val="9"/>
          <w:sz w:val="24"/>
          <w:szCs w:val="24"/>
        </w:rPr>
        <w:t xml:space="preserve"> </w:t>
      </w:r>
      <w:r>
        <w:rPr>
          <w:sz w:val="24"/>
          <w:szCs w:val="24"/>
        </w:rPr>
        <w:t>the</w:t>
      </w:r>
      <w:r>
        <w:rPr>
          <w:spacing w:val="44"/>
          <w:sz w:val="24"/>
          <w:szCs w:val="24"/>
        </w:rPr>
        <w:t xml:space="preserve"> </w:t>
      </w:r>
      <w:r>
        <w:rPr>
          <w:w w:val="105"/>
          <w:sz w:val="24"/>
          <w:szCs w:val="24"/>
        </w:rPr>
        <w:t>Settleme</w:t>
      </w:r>
      <w:r>
        <w:rPr>
          <w:spacing w:val="-7"/>
          <w:w w:val="105"/>
          <w:sz w:val="24"/>
          <w:szCs w:val="24"/>
        </w:rPr>
        <w:t>n</w:t>
      </w:r>
      <w:r>
        <w:rPr>
          <w:w w:val="137"/>
          <w:sz w:val="24"/>
          <w:szCs w:val="24"/>
        </w:rPr>
        <w:t>t</w:t>
      </w:r>
      <w:r>
        <w:rPr>
          <w:spacing w:val="12"/>
          <w:w w:val="137"/>
          <w:sz w:val="24"/>
          <w:szCs w:val="24"/>
        </w:rPr>
        <w:t xml:space="preserve"> </w:t>
      </w:r>
      <w:r>
        <w:rPr>
          <w:sz w:val="24"/>
          <w:szCs w:val="24"/>
        </w:rPr>
        <w:t xml:space="preserve">of </w:t>
      </w:r>
      <w:r>
        <w:rPr>
          <w:w w:val="108"/>
          <w:sz w:val="24"/>
          <w:szCs w:val="24"/>
        </w:rPr>
        <w:t>I</w:t>
      </w:r>
      <w:r>
        <w:rPr>
          <w:spacing w:val="-6"/>
          <w:w w:val="108"/>
          <w:sz w:val="24"/>
          <w:szCs w:val="24"/>
        </w:rPr>
        <w:t>n</w:t>
      </w:r>
      <w:r>
        <w:rPr>
          <w:w w:val="108"/>
          <w:sz w:val="24"/>
          <w:szCs w:val="24"/>
        </w:rPr>
        <w:t>ternational</w:t>
      </w:r>
      <w:r>
        <w:rPr>
          <w:spacing w:val="16"/>
          <w:w w:val="108"/>
          <w:sz w:val="24"/>
          <w:szCs w:val="24"/>
        </w:rPr>
        <w:t xml:space="preserve"> </w:t>
      </w:r>
      <w:r>
        <w:rPr>
          <w:sz w:val="24"/>
          <w:szCs w:val="24"/>
        </w:rPr>
        <w:t>Disputes</w:t>
      </w:r>
      <w:r>
        <w:rPr>
          <w:spacing w:val="54"/>
          <w:sz w:val="24"/>
          <w:szCs w:val="24"/>
        </w:rPr>
        <w:t xml:space="preserve"> </w:t>
      </w:r>
      <w:r>
        <w:rPr>
          <w:sz w:val="24"/>
          <w:szCs w:val="24"/>
        </w:rPr>
        <w:t>(ICSID)</w:t>
      </w:r>
      <w:ins w:id="199" w:author="Karen Remmer [2]" w:date="2017-10-05T15:46:00Z">
        <w:r w:rsidR="00F44218">
          <w:rPr>
            <w:sz w:val="24"/>
            <w:szCs w:val="24"/>
          </w:rPr>
          <w:t xml:space="preserve">, which is an autonomous </w:t>
        </w:r>
      </w:ins>
      <w:ins w:id="200" w:author="Karen Remmer [2]" w:date="2017-10-05T15:47:00Z">
        <w:r w:rsidR="00F44218">
          <w:rPr>
            <w:sz w:val="24"/>
            <w:szCs w:val="24"/>
          </w:rPr>
          <w:t xml:space="preserve">international </w:t>
        </w:r>
      </w:ins>
      <w:ins w:id="201" w:author="Karen Remmer [2]" w:date="2017-10-05T15:46:00Z">
        <w:r w:rsidR="00F44218">
          <w:rPr>
            <w:sz w:val="24"/>
            <w:szCs w:val="24"/>
          </w:rPr>
          <w:t>institution affiliate</w:t>
        </w:r>
      </w:ins>
      <w:ins w:id="202" w:author="Karen Remmer [2]" w:date="2017-10-05T15:47:00Z">
        <w:r w:rsidR="00F44218">
          <w:rPr>
            <w:sz w:val="24"/>
            <w:szCs w:val="24"/>
          </w:rPr>
          <w:t>d</w:t>
        </w:r>
      </w:ins>
      <w:ins w:id="203" w:author="Karen Remmer [2]" w:date="2017-10-05T15:46:00Z">
        <w:r w:rsidR="00F44218">
          <w:rPr>
            <w:sz w:val="24"/>
            <w:szCs w:val="24"/>
          </w:rPr>
          <w:t xml:space="preserve"> with the World Bank</w:t>
        </w:r>
      </w:ins>
      <w:r>
        <w:rPr>
          <w:sz w:val="24"/>
          <w:szCs w:val="24"/>
        </w:rPr>
        <w:t>.</w:t>
      </w:r>
      <w:r>
        <w:rPr>
          <w:spacing w:val="54"/>
          <w:sz w:val="24"/>
          <w:szCs w:val="24"/>
        </w:rPr>
        <w:t xml:space="preserve"> </w:t>
      </w:r>
      <w:r>
        <w:rPr>
          <w:w w:val="108"/>
          <w:sz w:val="24"/>
          <w:szCs w:val="24"/>
        </w:rPr>
        <w:t xml:space="preserve">The </w:t>
      </w:r>
      <w:r>
        <w:rPr>
          <w:sz w:val="24"/>
          <w:szCs w:val="24"/>
        </w:rPr>
        <w:t>ICSID</w:t>
      </w:r>
      <w:r>
        <w:rPr>
          <w:spacing w:val="59"/>
          <w:sz w:val="24"/>
          <w:szCs w:val="24"/>
        </w:rPr>
        <w:t xml:space="preserve"> </w:t>
      </w:r>
      <w:r>
        <w:rPr>
          <w:sz w:val="24"/>
          <w:szCs w:val="24"/>
        </w:rPr>
        <w:t>mai</w:t>
      </w:r>
      <w:r>
        <w:rPr>
          <w:spacing w:val="-6"/>
          <w:sz w:val="24"/>
          <w:szCs w:val="24"/>
        </w:rPr>
        <w:t>n</w:t>
      </w:r>
      <w:r>
        <w:rPr>
          <w:sz w:val="24"/>
          <w:szCs w:val="24"/>
        </w:rPr>
        <w:t xml:space="preserve">tains </w:t>
      </w:r>
      <w:r>
        <w:rPr>
          <w:spacing w:val="45"/>
          <w:sz w:val="24"/>
          <w:szCs w:val="24"/>
        </w:rPr>
        <w:t xml:space="preserve"> </w:t>
      </w:r>
      <w:r>
        <w:rPr>
          <w:sz w:val="24"/>
          <w:szCs w:val="24"/>
        </w:rPr>
        <w:t xml:space="preserve">public </w:t>
      </w:r>
      <w:r>
        <w:rPr>
          <w:spacing w:val="4"/>
          <w:sz w:val="24"/>
          <w:szCs w:val="24"/>
        </w:rPr>
        <w:t xml:space="preserve"> </w:t>
      </w:r>
      <w:r>
        <w:rPr>
          <w:sz w:val="24"/>
          <w:szCs w:val="24"/>
        </w:rPr>
        <w:t xml:space="preserve">records </w:t>
      </w:r>
      <w:r>
        <w:rPr>
          <w:spacing w:val="1"/>
          <w:sz w:val="24"/>
          <w:szCs w:val="24"/>
        </w:rPr>
        <w:t xml:space="preserve"> </w:t>
      </w:r>
      <w:r>
        <w:rPr>
          <w:sz w:val="24"/>
          <w:szCs w:val="24"/>
        </w:rPr>
        <w:t>of</w:t>
      </w:r>
      <w:r>
        <w:rPr>
          <w:spacing w:val="28"/>
          <w:sz w:val="24"/>
          <w:szCs w:val="24"/>
        </w:rPr>
        <w:t xml:space="preserve"> </w:t>
      </w:r>
      <w:r>
        <w:rPr>
          <w:sz w:val="24"/>
          <w:szCs w:val="24"/>
        </w:rPr>
        <w:t>all</w:t>
      </w:r>
      <w:r>
        <w:rPr>
          <w:spacing w:val="47"/>
          <w:sz w:val="24"/>
          <w:szCs w:val="24"/>
        </w:rPr>
        <w:t xml:space="preserve"> </w:t>
      </w:r>
      <w:r>
        <w:rPr>
          <w:sz w:val="24"/>
          <w:szCs w:val="24"/>
        </w:rPr>
        <w:t>of</w:t>
      </w:r>
      <w:r>
        <w:rPr>
          <w:spacing w:val="28"/>
          <w:sz w:val="24"/>
          <w:szCs w:val="24"/>
        </w:rPr>
        <w:t xml:space="preserve"> </w:t>
      </w:r>
      <w:r>
        <w:rPr>
          <w:sz w:val="24"/>
          <w:szCs w:val="24"/>
        </w:rPr>
        <w:t xml:space="preserve">the </w:t>
      </w:r>
      <w:r>
        <w:rPr>
          <w:spacing w:val="12"/>
          <w:sz w:val="24"/>
          <w:szCs w:val="24"/>
        </w:rPr>
        <w:t xml:space="preserve"> </w:t>
      </w:r>
      <w:r>
        <w:rPr>
          <w:w w:val="107"/>
          <w:sz w:val="24"/>
          <w:szCs w:val="24"/>
        </w:rPr>
        <w:t>i</w:t>
      </w:r>
      <w:r>
        <w:rPr>
          <w:spacing w:val="-7"/>
          <w:w w:val="107"/>
          <w:sz w:val="24"/>
          <w:szCs w:val="24"/>
        </w:rPr>
        <w:t>n</w:t>
      </w:r>
      <w:r>
        <w:rPr>
          <w:w w:val="107"/>
          <w:sz w:val="24"/>
          <w:szCs w:val="24"/>
        </w:rPr>
        <w:t>ternational</w:t>
      </w:r>
      <w:r>
        <w:rPr>
          <w:spacing w:val="51"/>
          <w:w w:val="107"/>
          <w:sz w:val="24"/>
          <w:szCs w:val="24"/>
        </w:rPr>
        <w:t xml:space="preserve"> </w:t>
      </w:r>
      <w:r>
        <w:rPr>
          <w:w w:val="107"/>
          <w:sz w:val="24"/>
          <w:szCs w:val="24"/>
        </w:rPr>
        <w:t>i</w:t>
      </w:r>
      <w:r>
        <w:rPr>
          <w:spacing w:val="-7"/>
          <w:w w:val="107"/>
          <w:sz w:val="24"/>
          <w:szCs w:val="24"/>
        </w:rPr>
        <w:t>nv</w:t>
      </w:r>
      <w:r>
        <w:rPr>
          <w:w w:val="107"/>
          <w:sz w:val="24"/>
          <w:szCs w:val="24"/>
        </w:rPr>
        <w:t>estor-state</w:t>
      </w:r>
      <w:r>
        <w:rPr>
          <w:spacing w:val="36"/>
          <w:w w:val="107"/>
          <w:sz w:val="24"/>
          <w:szCs w:val="24"/>
        </w:rPr>
        <w:t xml:space="preserve"> </w:t>
      </w:r>
      <w:r>
        <w:rPr>
          <w:sz w:val="24"/>
          <w:szCs w:val="24"/>
        </w:rPr>
        <w:t>conflicts</w:t>
      </w:r>
      <w:r>
        <w:rPr>
          <w:spacing w:val="40"/>
          <w:sz w:val="24"/>
          <w:szCs w:val="24"/>
        </w:rPr>
        <w:t xml:space="preserve"> </w:t>
      </w:r>
      <w:r>
        <w:rPr>
          <w:w w:val="105"/>
          <w:sz w:val="24"/>
          <w:szCs w:val="24"/>
        </w:rPr>
        <w:t>broug</w:t>
      </w:r>
      <w:r>
        <w:rPr>
          <w:spacing w:val="-7"/>
          <w:w w:val="105"/>
          <w:sz w:val="24"/>
          <w:szCs w:val="24"/>
        </w:rPr>
        <w:t>h</w:t>
      </w:r>
      <w:r>
        <w:rPr>
          <w:w w:val="137"/>
          <w:sz w:val="24"/>
          <w:szCs w:val="24"/>
        </w:rPr>
        <w:t xml:space="preserve">t </w:t>
      </w:r>
      <w:r>
        <w:rPr>
          <w:sz w:val="24"/>
          <w:szCs w:val="24"/>
        </w:rPr>
        <w:t>to</w:t>
      </w:r>
      <w:r>
        <w:rPr>
          <w:spacing w:val="53"/>
          <w:sz w:val="24"/>
          <w:szCs w:val="24"/>
        </w:rPr>
        <w:t xml:space="preserve"> </w:t>
      </w:r>
      <w:r>
        <w:rPr>
          <w:sz w:val="24"/>
          <w:szCs w:val="24"/>
        </w:rPr>
        <w:t>it</w:t>
      </w:r>
      <w:r>
        <w:rPr>
          <w:spacing w:val="54"/>
          <w:sz w:val="24"/>
          <w:szCs w:val="24"/>
        </w:rPr>
        <w:t xml:space="preserve"> </w:t>
      </w:r>
      <w:r>
        <w:rPr>
          <w:sz w:val="24"/>
          <w:szCs w:val="24"/>
        </w:rPr>
        <w:t>for</w:t>
      </w:r>
      <w:r>
        <w:rPr>
          <w:spacing w:val="29"/>
          <w:sz w:val="24"/>
          <w:szCs w:val="24"/>
        </w:rPr>
        <w:t xml:space="preserve"> </w:t>
      </w:r>
      <w:r>
        <w:rPr>
          <w:sz w:val="24"/>
          <w:szCs w:val="24"/>
        </w:rPr>
        <w:t xml:space="preserve">resolution, </w:t>
      </w:r>
      <w:r>
        <w:rPr>
          <w:spacing w:val="16"/>
          <w:sz w:val="24"/>
          <w:szCs w:val="24"/>
        </w:rPr>
        <w:t xml:space="preserve"> </w:t>
      </w:r>
      <w:r>
        <w:rPr>
          <w:sz w:val="24"/>
          <w:szCs w:val="24"/>
        </w:rPr>
        <w:t xml:space="preserve">the </w:t>
      </w:r>
      <w:r>
        <w:rPr>
          <w:spacing w:val="3"/>
          <w:sz w:val="24"/>
          <w:szCs w:val="24"/>
        </w:rPr>
        <w:t xml:space="preserve"> </w:t>
      </w:r>
      <w:r>
        <w:rPr>
          <w:spacing w:val="-7"/>
          <w:sz w:val="24"/>
          <w:szCs w:val="24"/>
        </w:rPr>
        <w:t>n</w:t>
      </w:r>
      <w:r>
        <w:rPr>
          <w:sz w:val="24"/>
          <w:szCs w:val="24"/>
        </w:rPr>
        <w:t>u</w:t>
      </w:r>
      <w:r>
        <w:rPr>
          <w:spacing w:val="-7"/>
          <w:sz w:val="24"/>
          <w:szCs w:val="24"/>
        </w:rPr>
        <w:t>m</w:t>
      </w:r>
      <w:r>
        <w:rPr>
          <w:spacing w:val="6"/>
          <w:sz w:val="24"/>
          <w:szCs w:val="24"/>
        </w:rPr>
        <w:t>b</w:t>
      </w:r>
      <w:r>
        <w:rPr>
          <w:sz w:val="24"/>
          <w:szCs w:val="24"/>
        </w:rPr>
        <w:t xml:space="preserve">er </w:t>
      </w:r>
      <w:r>
        <w:rPr>
          <w:spacing w:val="17"/>
          <w:sz w:val="24"/>
          <w:szCs w:val="24"/>
        </w:rPr>
        <w:t xml:space="preserve"> </w:t>
      </w:r>
      <w:r>
        <w:rPr>
          <w:sz w:val="24"/>
          <w:szCs w:val="24"/>
        </w:rPr>
        <w:t>of</w:t>
      </w:r>
      <w:r>
        <w:rPr>
          <w:spacing w:val="20"/>
          <w:sz w:val="24"/>
          <w:szCs w:val="24"/>
        </w:rPr>
        <w:t xml:space="preserve"> </w:t>
      </w:r>
      <w:r>
        <w:rPr>
          <w:sz w:val="24"/>
          <w:szCs w:val="24"/>
        </w:rPr>
        <w:t>whi</w:t>
      </w:r>
      <w:r>
        <w:rPr>
          <w:spacing w:val="-7"/>
          <w:sz w:val="24"/>
          <w:szCs w:val="24"/>
        </w:rPr>
        <w:t>c</w:t>
      </w:r>
      <w:r>
        <w:rPr>
          <w:sz w:val="24"/>
          <w:szCs w:val="24"/>
        </w:rPr>
        <w:t>h</w:t>
      </w:r>
      <w:r>
        <w:rPr>
          <w:spacing w:val="42"/>
          <w:sz w:val="24"/>
          <w:szCs w:val="24"/>
        </w:rPr>
        <w:t xml:space="preserve"> </w:t>
      </w:r>
      <w:r>
        <w:rPr>
          <w:sz w:val="24"/>
          <w:szCs w:val="24"/>
        </w:rPr>
        <w:t xml:space="preserve">totaled </w:t>
      </w:r>
      <w:r>
        <w:rPr>
          <w:spacing w:val="31"/>
          <w:sz w:val="24"/>
          <w:szCs w:val="24"/>
        </w:rPr>
        <w:t xml:space="preserve"> </w:t>
      </w:r>
      <w:r>
        <w:rPr>
          <w:sz w:val="24"/>
          <w:szCs w:val="24"/>
        </w:rPr>
        <w:t>497</w:t>
      </w:r>
      <w:r>
        <w:rPr>
          <w:spacing w:val="21"/>
          <w:sz w:val="24"/>
          <w:szCs w:val="24"/>
        </w:rPr>
        <w:t xml:space="preserve"> </w:t>
      </w:r>
      <w:r>
        <w:rPr>
          <w:sz w:val="24"/>
          <w:szCs w:val="24"/>
        </w:rPr>
        <w:t>as</w:t>
      </w:r>
      <w:r>
        <w:rPr>
          <w:spacing w:val="40"/>
          <w:sz w:val="24"/>
          <w:szCs w:val="24"/>
        </w:rPr>
        <w:t xml:space="preserve"> </w:t>
      </w:r>
      <w:r>
        <w:rPr>
          <w:sz w:val="24"/>
          <w:szCs w:val="24"/>
        </w:rPr>
        <w:t>of</w:t>
      </w:r>
      <w:r>
        <w:rPr>
          <w:spacing w:val="20"/>
          <w:sz w:val="24"/>
          <w:szCs w:val="24"/>
        </w:rPr>
        <w:t xml:space="preserve"> </w:t>
      </w:r>
      <w:r>
        <w:rPr>
          <w:sz w:val="24"/>
          <w:szCs w:val="24"/>
        </w:rPr>
        <w:t>Dece</w:t>
      </w:r>
      <w:r>
        <w:rPr>
          <w:spacing w:val="-7"/>
          <w:sz w:val="24"/>
          <w:szCs w:val="24"/>
        </w:rPr>
        <w:t>m</w:t>
      </w:r>
      <w:r>
        <w:rPr>
          <w:spacing w:val="7"/>
          <w:sz w:val="24"/>
          <w:szCs w:val="24"/>
        </w:rPr>
        <w:t>b</w:t>
      </w:r>
      <w:r>
        <w:rPr>
          <w:sz w:val="24"/>
          <w:szCs w:val="24"/>
        </w:rPr>
        <w:t>er</w:t>
      </w:r>
      <w:r>
        <w:rPr>
          <w:spacing w:val="55"/>
          <w:sz w:val="24"/>
          <w:szCs w:val="24"/>
        </w:rPr>
        <w:t xml:space="preserve"> </w:t>
      </w:r>
      <w:r>
        <w:rPr>
          <w:sz w:val="24"/>
          <w:szCs w:val="24"/>
        </w:rPr>
        <w:t>31,</w:t>
      </w:r>
      <w:r>
        <w:rPr>
          <w:spacing w:val="32"/>
          <w:sz w:val="24"/>
          <w:szCs w:val="24"/>
        </w:rPr>
        <w:t xml:space="preserve"> </w:t>
      </w:r>
      <w:r>
        <w:rPr>
          <w:sz w:val="24"/>
          <w:szCs w:val="24"/>
        </w:rPr>
        <w:t>2014,</w:t>
      </w:r>
      <w:r>
        <w:rPr>
          <w:spacing w:val="24"/>
          <w:sz w:val="24"/>
          <w:szCs w:val="24"/>
        </w:rPr>
        <w:t xml:space="preserve"> </w:t>
      </w:r>
      <w:r>
        <w:rPr>
          <w:sz w:val="24"/>
          <w:szCs w:val="24"/>
        </w:rPr>
        <w:t>72</w:t>
      </w:r>
      <w:r>
        <w:rPr>
          <w:spacing w:val="25"/>
          <w:sz w:val="24"/>
          <w:szCs w:val="24"/>
        </w:rPr>
        <w:t xml:space="preserve"> </w:t>
      </w:r>
      <w:r>
        <w:rPr>
          <w:spacing w:val="6"/>
          <w:w w:val="108"/>
          <w:sz w:val="24"/>
          <w:szCs w:val="24"/>
        </w:rPr>
        <w:t>p</w:t>
      </w:r>
      <w:r>
        <w:rPr>
          <w:w w:val="102"/>
          <w:sz w:val="24"/>
          <w:szCs w:val="24"/>
        </w:rPr>
        <w:t>erce</w:t>
      </w:r>
      <w:r>
        <w:rPr>
          <w:spacing w:val="-7"/>
          <w:w w:val="102"/>
          <w:sz w:val="24"/>
          <w:szCs w:val="24"/>
        </w:rPr>
        <w:t>n</w:t>
      </w:r>
      <w:r>
        <w:rPr>
          <w:w w:val="137"/>
          <w:sz w:val="24"/>
          <w:szCs w:val="24"/>
        </w:rPr>
        <w:t xml:space="preserve">t </w:t>
      </w:r>
      <w:r>
        <w:rPr>
          <w:sz w:val="24"/>
          <w:szCs w:val="24"/>
        </w:rPr>
        <w:t>of</w:t>
      </w:r>
      <w:r>
        <w:rPr>
          <w:spacing w:val="18"/>
          <w:sz w:val="24"/>
          <w:szCs w:val="24"/>
        </w:rPr>
        <w:t xml:space="preserve"> </w:t>
      </w:r>
      <w:r>
        <w:rPr>
          <w:sz w:val="24"/>
          <w:szCs w:val="24"/>
        </w:rPr>
        <w:t>whi</w:t>
      </w:r>
      <w:r>
        <w:rPr>
          <w:spacing w:val="-7"/>
          <w:sz w:val="24"/>
          <w:szCs w:val="24"/>
        </w:rPr>
        <w:t>c</w:t>
      </w:r>
      <w:r>
        <w:rPr>
          <w:sz w:val="24"/>
          <w:szCs w:val="24"/>
        </w:rPr>
        <w:t>h</w:t>
      </w:r>
      <w:r>
        <w:rPr>
          <w:spacing w:val="40"/>
          <w:sz w:val="24"/>
          <w:szCs w:val="24"/>
        </w:rPr>
        <w:t xml:space="preserve"> </w:t>
      </w:r>
      <w:r>
        <w:rPr>
          <w:spacing w:val="-6"/>
          <w:sz w:val="24"/>
          <w:szCs w:val="24"/>
        </w:rPr>
        <w:t>w</w:t>
      </w:r>
      <w:r>
        <w:rPr>
          <w:sz w:val="24"/>
          <w:szCs w:val="24"/>
        </w:rPr>
        <w:t>ere</w:t>
      </w:r>
      <w:r>
        <w:rPr>
          <w:spacing w:val="31"/>
          <w:sz w:val="24"/>
          <w:szCs w:val="24"/>
        </w:rPr>
        <w:t xml:space="preserve"> </w:t>
      </w:r>
      <w:r>
        <w:rPr>
          <w:sz w:val="24"/>
          <w:szCs w:val="24"/>
        </w:rPr>
        <w:t xml:space="preserve">initiated </w:t>
      </w:r>
      <w:r>
        <w:rPr>
          <w:spacing w:val="41"/>
          <w:sz w:val="24"/>
          <w:szCs w:val="24"/>
        </w:rPr>
        <w:t xml:space="preserve"> </w:t>
      </w:r>
      <w:r>
        <w:rPr>
          <w:sz w:val="24"/>
          <w:szCs w:val="24"/>
        </w:rPr>
        <w:t xml:space="preserve">under </w:t>
      </w:r>
      <w:r>
        <w:rPr>
          <w:spacing w:val="8"/>
          <w:sz w:val="24"/>
          <w:szCs w:val="24"/>
        </w:rPr>
        <w:t xml:space="preserve"> </w:t>
      </w:r>
      <w:r>
        <w:rPr>
          <w:sz w:val="24"/>
          <w:szCs w:val="24"/>
        </w:rPr>
        <w:t>a</w:t>
      </w:r>
      <w:r>
        <w:rPr>
          <w:spacing w:val="40"/>
          <w:sz w:val="24"/>
          <w:szCs w:val="24"/>
        </w:rPr>
        <w:t xml:space="preserve"> </w:t>
      </w:r>
      <w:r>
        <w:rPr>
          <w:sz w:val="24"/>
          <w:szCs w:val="24"/>
        </w:rPr>
        <w:t xml:space="preserve">BIT </w:t>
      </w:r>
      <w:r>
        <w:rPr>
          <w:spacing w:val="1"/>
          <w:sz w:val="24"/>
          <w:szCs w:val="24"/>
        </w:rPr>
        <w:t xml:space="preserve"> </w:t>
      </w:r>
      <w:r>
        <w:rPr>
          <w:sz w:val="24"/>
          <w:szCs w:val="24"/>
        </w:rPr>
        <w:t>or</w:t>
      </w:r>
      <w:r>
        <w:rPr>
          <w:spacing w:val="38"/>
          <w:sz w:val="24"/>
          <w:szCs w:val="24"/>
        </w:rPr>
        <w:t xml:space="preserve"> </w:t>
      </w:r>
      <w:r>
        <w:rPr>
          <w:sz w:val="24"/>
          <w:szCs w:val="24"/>
        </w:rPr>
        <w:t xml:space="preserve">other </w:t>
      </w:r>
      <w:r>
        <w:rPr>
          <w:spacing w:val="9"/>
          <w:sz w:val="24"/>
          <w:szCs w:val="24"/>
        </w:rPr>
        <w:t xml:space="preserve"> </w:t>
      </w:r>
      <w:r>
        <w:rPr>
          <w:w w:val="113"/>
          <w:sz w:val="24"/>
          <w:szCs w:val="24"/>
        </w:rPr>
        <w:t>trea</w:t>
      </w:r>
      <w:r>
        <w:rPr>
          <w:spacing w:val="-8"/>
          <w:w w:val="113"/>
          <w:sz w:val="24"/>
          <w:szCs w:val="24"/>
        </w:rPr>
        <w:t>t</w:t>
      </w:r>
      <w:r>
        <w:rPr>
          <w:spacing w:val="-23"/>
          <w:w w:val="113"/>
          <w:sz w:val="24"/>
          <w:szCs w:val="24"/>
        </w:rPr>
        <w:t>y</w:t>
      </w:r>
      <w:r>
        <w:rPr>
          <w:w w:val="113"/>
          <w:sz w:val="24"/>
          <w:szCs w:val="24"/>
        </w:rPr>
        <w:t>.</w:t>
      </w:r>
      <w:r>
        <w:rPr>
          <w:w w:val="113"/>
          <w:position w:val="9"/>
          <w:sz w:val="14"/>
          <w:szCs w:val="14"/>
        </w:rPr>
        <w:t xml:space="preserve">6  </w:t>
      </w:r>
      <w:r>
        <w:rPr>
          <w:spacing w:val="22"/>
          <w:w w:val="113"/>
          <w:position w:val="9"/>
          <w:sz w:val="14"/>
          <w:szCs w:val="14"/>
        </w:rPr>
        <w:t xml:space="preserve"> </w:t>
      </w:r>
      <w:r>
        <w:rPr>
          <w:sz w:val="24"/>
          <w:szCs w:val="24"/>
        </w:rPr>
        <w:t>Dr</w:t>
      </w:r>
      <w:r>
        <w:rPr>
          <w:spacing w:val="-7"/>
          <w:sz w:val="24"/>
          <w:szCs w:val="24"/>
        </w:rPr>
        <w:t>a</w:t>
      </w:r>
      <w:r>
        <w:rPr>
          <w:sz w:val="24"/>
          <w:szCs w:val="24"/>
        </w:rPr>
        <w:t>wing</w:t>
      </w:r>
      <w:r>
        <w:rPr>
          <w:spacing w:val="55"/>
          <w:sz w:val="24"/>
          <w:szCs w:val="24"/>
        </w:rPr>
        <w:t xml:space="preserve"> </w:t>
      </w:r>
      <w:r>
        <w:rPr>
          <w:sz w:val="24"/>
          <w:szCs w:val="24"/>
        </w:rPr>
        <w:t>on</w:t>
      </w:r>
      <w:r>
        <w:rPr>
          <w:spacing w:val="35"/>
          <w:sz w:val="24"/>
          <w:szCs w:val="24"/>
        </w:rPr>
        <w:t xml:space="preserve"> </w:t>
      </w:r>
      <w:r>
        <w:rPr>
          <w:sz w:val="24"/>
          <w:szCs w:val="24"/>
        </w:rPr>
        <w:t>these</w:t>
      </w:r>
      <w:r>
        <w:rPr>
          <w:spacing w:val="55"/>
          <w:sz w:val="24"/>
          <w:szCs w:val="24"/>
        </w:rPr>
        <w:t xml:space="preserve"> </w:t>
      </w:r>
      <w:r>
        <w:rPr>
          <w:sz w:val="24"/>
          <w:szCs w:val="24"/>
        </w:rPr>
        <w:t>records</w:t>
      </w:r>
      <w:r>
        <w:rPr>
          <w:spacing w:val="48"/>
          <w:sz w:val="24"/>
          <w:szCs w:val="24"/>
        </w:rPr>
        <w:t xml:space="preserve"> </w:t>
      </w:r>
      <w:r>
        <w:rPr>
          <w:sz w:val="24"/>
          <w:szCs w:val="24"/>
        </w:rPr>
        <w:t>as</w:t>
      </w:r>
      <w:r>
        <w:rPr>
          <w:spacing w:val="38"/>
          <w:sz w:val="24"/>
          <w:szCs w:val="24"/>
        </w:rPr>
        <w:t xml:space="preserve"> </w:t>
      </w:r>
      <w:r>
        <w:rPr>
          <w:spacing w:val="-6"/>
          <w:sz w:val="24"/>
          <w:szCs w:val="24"/>
        </w:rPr>
        <w:t>w</w:t>
      </w:r>
      <w:r>
        <w:rPr>
          <w:sz w:val="24"/>
          <w:szCs w:val="24"/>
        </w:rPr>
        <w:t>ell</w:t>
      </w:r>
      <w:r>
        <w:rPr>
          <w:spacing w:val="18"/>
          <w:sz w:val="24"/>
          <w:szCs w:val="24"/>
        </w:rPr>
        <w:t xml:space="preserve"> </w:t>
      </w:r>
      <w:r>
        <w:rPr>
          <w:w w:val="104"/>
          <w:sz w:val="24"/>
          <w:szCs w:val="24"/>
        </w:rPr>
        <w:t xml:space="preserve">as </w:t>
      </w:r>
      <w:r>
        <w:rPr>
          <w:sz w:val="24"/>
          <w:szCs w:val="24"/>
        </w:rPr>
        <w:t>those</w:t>
      </w:r>
      <w:r>
        <w:rPr>
          <w:spacing w:val="40"/>
          <w:sz w:val="24"/>
          <w:szCs w:val="24"/>
        </w:rPr>
        <w:t xml:space="preserve"> </w:t>
      </w:r>
      <w:r>
        <w:rPr>
          <w:sz w:val="24"/>
          <w:szCs w:val="24"/>
        </w:rPr>
        <w:t>made</w:t>
      </w:r>
      <w:r>
        <w:rPr>
          <w:spacing w:val="40"/>
          <w:sz w:val="24"/>
          <w:szCs w:val="24"/>
        </w:rPr>
        <w:t xml:space="preserve"> </w:t>
      </w:r>
      <w:r>
        <w:rPr>
          <w:spacing w:val="-6"/>
          <w:sz w:val="24"/>
          <w:szCs w:val="24"/>
        </w:rPr>
        <w:t>a</w:t>
      </w:r>
      <w:r>
        <w:rPr>
          <w:spacing w:val="-13"/>
          <w:sz w:val="24"/>
          <w:szCs w:val="24"/>
        </w:rPr>
        <w:t>v</w:t>
      </w:r>
      <w:r>
        <w:rPr>
          <w:sz w:val="24"/>
          <w:szCs w:val="24"/>
        </w:rPr>
        <w:t>ailable</w:t>
      </w:r>
      <w:r>
        <w:rPr>
          <w:spacing w:val="47"/>
          <w:sz w:val="24"/>
          <w:szCs w:val="24"/>
        </w:rPr>
        <w:t xml:space="preserve"> </w:t>
      </w:r>
      <w:r>
        <w:rPr>
          <w:spacing w:val="-7"/>
          <w:sz w:val="24"/>
          <w:szCs w:val="24"/>
        </w:rPr>
        <w:t>b</w:t>
      </w:r>
      <w:r>
        <w:rPr>
          <w:sz w:val="24"/>
          <w:szCs w:val="24"/>
        </w:rPr>
        <w:t>y</w:t>
      </w:r>
      <w:r>
        <w:rPr>
          <w:spacing w:val="28"/>
          <w:sz w:val="24"/>
          <w:szCs w:val="24"/>
        </w:rPr>
        <w:t xml:space="preserve"> </w:t>
      </w:r>
      <w:r>
        <w:rPr>
          <w:w w:val="104"/>
          <w:sz w:val="24"/>
          <w:szCs w:val="24"/>
        </w:rPr>
        <w:t>UNC</w:t>
      </w:r>
      <w:r>
        <w:rPr>
          <w:spacing w:val="-20"/>
          <w:w w:val="104"/>
          <w:sz w:val="24"/>
          <w:szCs w:val="24"/>
        </w:rPr>
        <w:t>T</w:t>
      </w:r>
      <w:r>
        <w:rPr>
          <w:w w:val="104"/>
          <w:sz w:val="24"/>
          <w:szCs w:val="24"/>
        </w:rPr>
        <w:t>AD,</w:t>
      </w:r>
      <w:r>
        <w:rPr>
          <w:w w:val="104"/>
          <w:position w:val="9"/>
          <w:sz w:val="14"/>
          <w:szCs w:val="14"/>
        </w:rPr>
        <w:t xml:space="preserve">7 </w:t>
      </w:r>
      <w:r>
        <w:rPr>
          <w:spacing w:val="11"/>
          <w:w w:val="104"/>
          <w:position w:val="9"/>
          <w:sz w:val="14"/>
          <w:szCs w:val="14"/>
        </w:rPr>
        <w:t xml:space="preserve"> </w:t>
      </w:r>
      <w:r>
        <w:rPr>
          <w:spacing w:val="-6"/>
          <w:sz w:val="24"/>
          <w:szCs w:val="24"/>
        </w:rPr>
        <w:t>w</w:t>
      </w:r>
      <w:r>
        <w:rPr>
          <w:sz w:val="24"/>
          <w:szCs w:val="24"/>
        </w:rPr>
        <w:t>e</w:t>
      </w:r>
      <w:r>
        <w:rPr>
          <w:spacing w:val="6"/>
          <w:sz w:val="24"/>
          <w:szCs w:val="24"/>
        </w:rPr>
        <w:t xml:space="preserve"> </w:t>
      </w:r>
      <w:r>
        <w:rPr>
          <w:sz w:val="24"/>
          <w:szCs w:val="24"/>
        </w:rPr>
        <w:t>de</w:t>
      </w:r>
      <w:r>
        <w:rPr>
          <w:spacing w:val="-7"/>
          <w:sz w:val="24"/>
          <w:szCs w:val="24"/>
        </w:rPr>
        <w:t>v</w:t>
      </w:r>
      <w:r>
        <w:rPr>
          <w:sz w:val="24"/>
          <w:szCs w:val="24"/>
        </w:rPr>
        <w:t>elop</w:t>
      </w:r>
      <w:r>
        <w:rPr>
          <w:spacing w:val="25"/>
          <w:sz w:val="24"/>
          <w:szCs w:val="24"/>
        </w:rPr>
        <w:t xml:space="preserve"> </w:t>
      </w:r>
      <w:r>
        <w:rPr>
          <w:sz w:val="24"/>
          <w:szCs w:val="24"/>
        </w:rPr>
        <w:t>a</w:t>
      </w:r>
      <w:r>
        <w:rPr>
          <w:spacing w:val="24"/>
          <w:sz w:val="24"/>
          <w:szCs w:val="24"/>
        </w:rPr>
        <w:t xml:space="preserve"> </w:t>
      </w:r>
      <w:r>
        <w:rPr>
          <w:sz w:val="24"/>
          <w:szCs w:val="24"/>
        </w:rPr>
        <w:t xml:space="preserve">database </w:t>
      </w:r>
      <w:r>
        <w:rPr>
          <w:spacing w:val="21"/>
          <w:sz w:val="24"/>
          <w:szCs w:val="24"/>
        </w:rPr>
        <w:t xml:space="preserve"> </w:t>
      </w:r>
      <w:r>
        <w:rPr>
          <w:sz w:val="24"/>
          <w:szCs w:val="24"/>
        </w:rPr>
        <w:t>to</w:t>
      </w:r>
      <w:r>
        <w:rPr>
          <w:spacing w:val="35"/>
          <w:sz w:val="24"/>
          <w:szCs w:val="24"/>
        </w:rPr>
        <w:t xml:space="preserve"> </w:t>
      </w:r>
      <w:r>
        <w:rPr>
          <w:sz w:val="24"/>
          <w:szCs w:val="24"/>
        </w:rPr>
        <w:t>analyze</w:t>
      </w:r>
      <w:r>
        <w:rPr>
          <w:spacing w:val="36"/>
          <w:sz w:val="24"/>
          <w:szCs w:val="24"/>
        </w:rPr>
        <w:t xml:space="preserve"> </w:t>
      </w:r>
      <w:r>
        <w:rPr>
          <w:sz w:val="24"/>
          <w:szCs w:val="24"/>
        </w:rPr>
        <w:t>the</w:t>
      </w:r>
      <w:r>
        <w:rPr>
          <w:spacing w:val="47"/>
          <w:sz w:val="24"/>
          <w:szCs w:val="24"/>
        </w:rPr>
        <w:t xml:space="preserve"> </w:t>
      </w:r>
      <w:r>
        <w:rPr>
          <w:sz w:val="24"/>
          <w:szCs w:val="24"/>
        </w:rPr>
        <w:t>impact  of</w:t>
      </w:r>
      <w:r>
        <w:rPr>
          <w:spacing w:val="3"/>
          <w:sz w:val="24"/>
          <w:szCs w:val="24"/>
        </w:rPr>
        <w:t xml:space="preserve"> </w:t>
      </w:r>
      <w:r>
        <w:rPr>
          <w:sz w:val="24"/>
          <w:szCs w:val="24"/>
        </w:rPr>
        <w:t xml:space="preserve">ISDS </w:t>
      </w:r>
      <w:r>
        <w:rPr>
          <w:w w:val="104"/>
          <w:sz w:val="24"/>
          <w:szCs w:val="24"/>
        </w:rPr>
        <w:t>i</w:t>
      </w:r>
      <w:r>
        <w:rPr>
          <w:spacing w:val="-7"/>
          <w:w w:val="104"/>
          <w:sz w:val="24"/>
          <w:szCs w:val="24"/>
        </w:rPr>
        <w:t>n</w:t>
      </w:r>
      <w:r>
        <w:rPr>
          <w:spacing w:val="-7"/>
          <w:w w:val="103"/>
          <w:sz w:val="24"/>
          <w:szCs w:val="24"/>
        </w:rPr>
        <w:t>v</w:t>
      </w:r>
      <w:r>
        <w:rPr>
          <w:w w:val="99"/>
          <w:sz w:val="24"/>
          <w:szCs w:val="24"/>
        </w:rPr>
        <w:t>ol</w:t>
      </w:r>
      <w:r>
        <w:rPr>
          <w:spacing w:val="-7"/>
          <w:w w:val="99"/>
          <w:sz w:val="24"/>
          <w:szCs w:val="24"/>
        </w:rPr>
        <w:t>v</w:t>
      </w:r>
      <w:r>
        <w:rPr>
          <w:w w:val="102"/>
          <w:sz w:val="24"/>
          <w:szCs w:val="24"/>
        </w:rPr>
        <w:t>eme</w:t>
      </w:r>
      <w:r>
        <w:rPr>
          <w:spacing w:val="-7"/>
          <w:w w:val="102"/>
          <w:sz w:val="24"/>
          <w:szCs w:val="24"/>
        </w:rPr>
        <w:t>n</w:t>
      </w:r>
      <w:r>
        <w:rPr>
          <w:w w:val="137"/>
          <w:sz w:val="24"/>
          <w:szCs w:val="24"/>
        </w:rPr>
        <w:t>t</w:t>
      </w:r>
      <w:r>
        <w:rPr>
          <w:spacing w:val="18"/>
          <w:sz w:val="24"/>
          <w:szCs w:val="24"/>
        </w:rPr>
        <w:t xml:space="preserve"> </w:t>
      </w:r>
      <w:r>
        <w:rPr>
          <w:sz w:val="24"/>
          <w:szCs w:val="24"/>
        </w:rPr>
        <w:t>on</w:t>
      </w:r>
      <w:r>
        <w:rPr>
          <w:spacing w:val="23"/>
          <w:sz w:val="24"/>
          <w:szCs w:val="24"/>
        </w:rPr>
        <w:t xml:space="preserve"> </w:t>
      </w:r>
      <w:r>
        <w:rPr>
          <w:w w:val="104"/>
          <w:sz w:val="24"/>
          <w:szCs w:val="24"/>
        </w:rPr>
        <w:t>res</w:t>
      </w:r>
      <w:r>
        <w:rPr>
          <w:spacing w:val="6"/>
          <w:w w:val="104"/>
          <w:sz w:val="24"/>
          <w:szCs w:val="24"/>
        </w:rPr>
        <w:t>p</w:t>
      </w:r>
      <w:r>
        <w:rPr>
          <w:w w:val="104"/>
          <w:sz w:val="24"/>
          <w:szCs w:val="24"/>
        </w:rPr>
        <w:t>onde</w:t>
      </w:r>
      <w:r>
        <w:rPr>
          <w:spacing w:val="-6"/>
          <w:w w:val="104"/>
          <w:sz w:val="24"/>
          <w:szCs w:val="24"/>
        </w:rPr>
        <w:t>n</w:t>
      </w:r>
      <w:r>
        <w:rPr>
          <w:w w:val="137"/>
          <w:sz w:val="24"/>
          <w:szCs w:val="24"/>
        </w:rPr>
        <w:t>t</w:t>
      </w:r>
      <w:r>
        <w:rPr>
          <w:spacing w:val="18"/>
          <w:sz w:val="24"/>
          <w:szCs w:val="24"/>
        </w:rPr>
        <w:t xml:space="preserve"> </w:t>
      </w:r>
      <w:r>
        <w:rPr>
          <w:w w:val="110"/>
          <w:sz w:val="24"/>
          <w:szCs w:val="24"/>
        </w:rPr>
        <w:t>states.</w:t>
      </w:r>
    </w:p>
    <w:p w14:paraId="4154C6A8" w14:textId="2B9D0ED0" w:rsidR="000A768D" w:rsidDel="00156209" w:rsidRDefault="006C1B1D">
      <w:pPr>
        <w:spacing w:before="7" w:line="401" w:lineRule="auto"/>
        <w:ind w:left="100" w:right="78" w:firstLine="239"/>
        <w:jc w:val="both"/>
        <w:rPr>
          <w:del w:id="204" w:author="Karen Remmer [2]" w:date="2017-10-03T15:34:00Z"/>
          <w:sz w:val="24"/>
          <w:szCs w:val="24"/>
        </w:rPr>
      </w:pPr>
      <w:r>
        <w:rPr>
          <w:sz w:val="24"/>
          <w:szCs w:val="24"/>
        </w:rPr>
        <w:t>Our</w:t>
      </w:r>
      <w:r>
        <w:rPr>
          <w:spacing w:val="36"/>
          <w:sz w:val="24"/>
          <w:szCs w:val="24"/>
        </w:rPr>
        <w:t xml:space="preserve"> </w:t>
      </w:r>
      <w:r>
        <w:rPr>
          <w:w w:val="106"/>
          <w:sz w:val="24"/>
          <w:szCs w:val="24"/>
        </w:rPr>
        <w:t>co</w:t>
      </w:r>
      <w:r>
        <w:rPr>
          <w:spacing w:val="-6"/>
          <w:w w:val="106"/>
          <w:sz w:val="24"/>
          <w:szCs w:val="24"/>
        </w:rPr>
        <w:t>n</w:t>
      </w:r>
      <w:r>
        <w:rPr>
          <w:w w:val="106"/>
          <w:sz w:val="24"/>
          <w:szCs w:val="24"/>
        </w:rPr>
        <w:t>tributions</w:t>
      </w:r>
      <w:r>
        <w:rPr>
          <w:spacing w:val="12"/>
          <w:w w:val="106"/>
          <w:sz w:val="24"/>
          <w:szCs w:val="24"/>
        </w:rPr>
        <w:t xml:space="preserve"> </w:t>
      </w:r>
      <w:r>
        <w:rPr>
          <w:sz w:val="24"/>
          <w:szCs w:val="24"/>
        </w:rPr>
        <w:t>to</w:t>
      </w:r>
      <w:r>
        <w:rPr>
          <w:spacing w:val="26"/>
          <w:sz w:val="24"/>
          <w:szCs w:val="24"/>
        </w:rPr>
        <w:t xml:space="preserve"> </w:t>
      </w:r>
      <w:r>
        <w:rPr>
          <w:sz w:val="24"/>
          <w:szCs w:val="24"/>
        </w:rPr>
        <w:t>the</w:t>
      </w:r>
      <w:r>
        <w:rPr>
          <w:spacing w:val="38"/>
          <w:sz w:val="24"/>
          <w:szCs w:val="24"/>
        </w:rPr>
        <w:t xml:space="preserve"> </w:t>
      </w:r>
      <w:r>
        <w:rPr>
          <w:sz w:val="24"/>
          <w:szCs w:val="24"/>
        </w:rPr>
        <w:t>existing</w:t>
      </w:r>
      <w:r>
        <w:rPr>
          <w:spacing w:val="29"/>
          <w:sz w:val="24"/>
          <w:szCs w:val="24"/>
        </w:rPr>
        <w:t xml:space="preserve"> </w:t>
      </w:r>
      <w:r>
        <w:rPr>
          <w:w w:val="109"/>
          <w:sz w:val="24"/>
          <w:szCs w:val="24"/>
        </w:rPr>
        <w:t xml:space="preserve">literature </w:t>
      </w:r>
      <w:r>
        <w:rPr>
          <w:sz w:val="24"/>
          <w:szCs w:val="24"/>
        </w:rPr>
        <w:t>on</w:t>
      </w:r>
      <w:r>
        <w:rPr>
          <w:spacing w:val="10"/>
          <w:sz w:val="24"/>
          <w:szCs w:val="24"/>
        </w:rPr>
        <w:t xml:space="preserve"> </w:t>
      </w:r>
      <w:r>
        <w:rPr>
          <w:w w:val="107"/>
          <w:sz w:val="24"/>
          <w:szCs w:val="24"/>
        </w:rPr>
        <w:t>i</w:t>
      </w:r>
      <w:r>
        <w:rPr>
          <w:spacing w:val="-7"/>
          <w:w w:val="107"/>
          <w:sz w:val="24"/>
          <w:szCs w:val="24"/>
        </w:rPr>
        <w:t>nv</w:t>
      </w:r>
      <w:r>
        <w:rPr>
          <w:w w:val="107"/>
          <w:sz w:val="24"/>
          <w:szCs w:val="24"/>
        </w:rPr>
        <w:t>estor-state</w:t>
      </w:r>
      <w:r>
        <w:rPr>
          <w:spacing w:val="3"/>
          <w:w w:val="107"/>
          <w:sz w:val="24"/>
          <w:szCs w:val="24"/>
        </w:rPr>
        <w:t xml:space="preserve"> </w:t>
      </w:r>
      <w:r>
        <w:rPr>
          <w:sz w:val="24"/>
          <w:szCs w:val="24"/>
        </w:rPr>
        <w:t>dispute</w:t>
      </w:r>
      <w:r>
        <w:rPr>
          <w:spacing w:val="54"/>
          <w:sz w:val="24"/>
          <w:szCs w:val="24"/>
        </w:rPr>
        <w:t xml:space="preserve"> </w:t>
      </w:r>
      <w:r>
        <w:rPr>
          <w:w w:val="106"/>
          <w:sz w:val="24"/>
          <w:szCs w:val="24"/>
        </w:rPr>
        <w:t>settleme</w:t>
      </w:r>
      <w:r>
        <w:rPr>
          <w:spacing w:val="-7"/>
          <w:w w:val="106"/>
          <w:sz w:val="24"/>
          <w:szCs w:val="24"/>
        </w:rPr>
        <w:t>n</w:t>
      </w:r>
      <w:r>
        <w:rPr>
          <w:w w:val="137"/>
          <w:sz w:val="24"/>
          <w:szCs w:val="24"/>
        </w:rPr>
        <w:t>t</w:t>
      </w:r>
      <w:r>
        <w:rPr>
          <w:spacing w:val="6"/>
          <w:w w:val="137"/>
          <w:sz w:val="24"/>
          <w:szCs w:val="24"/>
        </w:rPr>
        <w:t xml:space="preserve"> </w:t>
      </w:r>
      <w:r>
        <w:rPr>
          <w:sz w:val="24"/>
          <w:szCs w:val="24"/>
        </w:rPr>
        <w:t>are</w:t>
      </w:r>
      <w:r>
        <w:rPr>
          <w:spacing w:val="24"/>
          <w:sz w:val="24"/>
          <w:szCs w:val="24"/>
        </w:rPr>
        <w:t xml:space="preserve"> </w:t>
      </w:r>
      <w:r>
        <w:rPr>
          <w:w w:val="107"/>
          <w:sz w:val="24"/>
          <w:szCs w:val="24"/>
        </w:rPr>
        <w:t xml:space="preserve">three- </w:t>
      </w:r>
      <w:r>
        <w:rPr>
          <w:sz w:val="24"/>
          <w:szCs w:val="24"/>
        </w:rPr>
        <w:t>fold.</w:t>
      </w:r>
      <w:r>
        <w:rPr>
          <w:spacing w:val="41"/>
          <w:sz w:val="24"/>
          <w:szCs w:val="24"/>
        </w:rPr>
        <w:t xml:space="preserve"> </w:t>
      </w:r>
      <w:r>
        <w:rPr>
          <w:sz w:val="24"/>
          <w:szCs w:val="24"/>
        </w:rPr>
        <w:t xml:space="preserve">First, </w:t>
      </w:r>
      <w:r>
        <w:rPr>
          <w:spacing w:val="6"/>
          <w:sz w:val="24"/>
          <w:szCs w:val="24"/>
        </w:rPr>
        <w:t xml:space="preserve"> </w:t>
      </w:r>
      <w:r>
        <w:rPr>
          <w:sz w:val="24"/>
          <w:szCs w:val="24"/>
        </w:rPr>
        <w:t>in</w:t>
      </w:r>
      <w:r>
        <w:rPr>
          <w:spacing w:val="16"/>
          <w:sz w:val="24"/>
          <w:szCs w:val="24"/>
        </w:rPr>
        <w:t xml:space="preserve"> </w:t>
      </w:r>
      <w:r>
        <w:rPr>
          <w:sz w:val="24"/>
          <w:szCs w:val="24"/>
        </w:rPr>
        <w:t>co</w:t>
      </w:r>
      <w:r>
        <w:rPr>
          <w:spacing w:val="-6"/>
          <w:sz w:val="24"/>
          <w:szCs w:val="24"/>
        </w:rPr>
        <w:t>n</w:t>
      </w:r>
      <w:r>
        <w:rPr>
          <w:sz w:val="24"/>
          <w:szCs w:val="24"/>
        </w:rPr>
        <w:t xml:space="preserve">trast </w:t>
      </w:r>
      <w:r>
        <w:rPr>
          <w:spacing w:val="18"/>
          <w:sz w:val="24"/>
          <w:szCs w:val="24"/>
        </w:rPr>
        <w:t xml:space="preserve"> </w:t>
      </w:r>
      <w:r>
        <w:rPr>
          <w:sz w:val="24"/>
          <w:szCs w:val="24"/>
        </w:rPr>
        <w:t>to</w:t>
      </w:r>
      <w:r>
        <w:rPr>
          <w:spacing w:val="29"/>
          <w:sz w:val="24"/>
          <w:szCs w:val="24"/>
        </w:rPr>
        <w:t xml:space="preserve"> </w:t>
      </w:r>
      <w:r>
        <w:rPr>
          <w:sz w:val="24"/>
          <w:szCs w:val="24"/>
        </w:rPr>
        <w:t>prior</w:t>
      </w:r>
      <w:r>
        <w:rPr>
          <w:spacing w:val="32"/>
          <w:sz w:val="24"/>
          <w:szCs w:val="24"/>
        </w:rPr>
        <w:t xml:space="preserve"> </w:t>
      </w:r>
      <w:r>
        <w:rPr>
          <w:sz w:val="24"/>
          <w:szCs w:val="24"/>
        </w:rPr>
        <w:t>resear</w:t>
      </w:r>
      <w:r>
        <w:rPr>
          <w:spacing w:val="-6"/>
          <w:sz w:val="24"/>
          <w:szCs w:val="24"/>
        </w:rPr>
        <w:t>c</w:t>
      </w:r>
      <w:r>
        <w:rPr>
          <w:sz w:val="24"/>
          <w:szCs w:val="24"/>
        </w:rPr>
        <w:t>h</w:t>
      </w:r>
      <w:r>
        <w:rPr>
          <w:spacing w:val="39"/>
          <w:sz w:val="24"/>
          <w:szCs w:val="24"/>
        </w:rPr>
        <w:t xml:space="preserve"> </w:t>
      </w:r>
      <w:r>
        <w:rPr>
          <w:sz w:val="24"/>
          <w:szCs w:val="24"/>
        </w:rPr>
        <w:t>on</w:t>
      </w:r>
      <w:r>
        <w:rPr>
          <w:spacing w:val="15"/>
          <w:sz w:val="24"/>
          <w:szCs w:val="24"/>
        </w:rPr>
        <w:t xml:space="preserve"> </w:t>
      </w:r>
      <w:r>
        <w:rPr>
          <w:sz w:val="24"/>
          <w:szCs w:val="24"/>
        </w:rPr>
        <w:t>the</w:t>
      </w:r>
      <w:r>
        <w:rPr>
          <w:spacing w:val="41"/>
          <w:sz w:val="24"/>
          <w:szCs w:val="24"/>
        </w:rPr>
        <w:t xml:space="preserve"> </w:t>
      </w:r>
      <w:r>
        <w:rPr>
          <w:sz w:val="24"/>
          <w:szCs w:val="24"/>
        </w:rPr>
        <w:t>impact</w:t>
      </w:r>
      <w:r>
        <w:rPr>
          <w:spacing w:val="55"/>
          <w:sz w:val="24"/>
          <w:szCs w:val="24"/>
        </w:rPr>
        <w:t xml:space="preserve"> </w:t>
      </w:r>
      <w:r>
        <w:rPr>
          <w:sz w:val="24"/>
          <w:szCs w:val="24"/>
        </w:rPr>
        <w:t>of</w:t>
      </w:r>
      <w:r>
        <w:rPr>
          <w:spacing w:val="-3"/>
          <w:sz w:val="24"/>
          <w:szCs w:val="24"/>
        </w:rPr>
        <w:t xml:space="preserve"> </w:t>
      </w:r>
      <w:r>
        <w:rPr>
          <w:w w:val="107"/>
          <w:sz w:val="24"/>
          <w:szCs w:val="24"/>
        </w:rPr>
        <w:t>i</w:t>
      </w:r>
      <w:r>
        <w:rPr>
          <w:spacing w:val="-7"/>
          <w:w w:val="107"/>
          <w:sz w:val="24"/>
          <w:szCs w:val="24"/>
        </w:rPr>
        <w:t>nv</w:t>
      </w:r>
      <w:r>
        <w:rPr>
          <w:w w:val="107"/>
          <w:sz w:val="24"/>
          <w:szCs w:val="24"/>
        </w:rPr>
        <w:t>estor-state</w:t>
      </w:r>
      <w:r>
        <w:rPr>
          <w:spacing w:val="5"/>
          <w:w w:val="107"/>
          <w:sz w:val="24"/>
          <w:szCs w:val="24"/>
        </w:rPr>
        <w:t xml:space="preserve"> </w:t>
      </w:r>
      <w:r>
        <w:rPr>
          <w:sz w:val="24"/>
          <w:szCs w:val="24"/>
        </w:rPr>
        <w:t>dispute</w:t>
      </w:r>
      <w:r>
        <w:rPr>
          <w:spacing w:val="57"/>
          <w:sz w:val="24"/>
          <w:szCs w:val="24"/>
        </w:rPr>
        <w:t xml:space="preserve"> </w:t>
      </w:r>
      <w:r>
        <w:rPr>
          <w:w w:val="104"/>
          <w:sz w:val="24"/>
          <w:szCs w:val="24"/>
        </w:rPr>
        <w:t>i</w:t>
      </w:r>
      <w:r>
        <w:rPr>
          <w:spacing w:val="-7"/>
          <w:w w:val="104"/>
          <w:sz w:val="24"/>
          <w:szCs w:val="24"/>
        </w:rPr>
        <w:t>n</w:t>
      </w:r>
      <w:r>
        <w:rPr>
          <w:spacing w:val="-7"/>
          <w:w w:val="103"/>
          <w:sz w:val="24"/>
          <w:szCs w:val="24"/>
        </w:rPr>
        <w:t>v</w:t>
      </w:r>
      <w:r>
        <w:rPr>
          <w:w w:val="99"/>
          <w:sz w:val="24"/>
          <w:szCs w:val="24"/>
        </w:rPr>
        <w:t>ol</w:t>
      </w:r>
      <w:r>
        <w:rPr>
          <w:spacing w:val="-6"/>
          <w:w w:val="99"/>
          <w:sz w:val="24"/>
          <w:szCs w:val="24"/>
        </w:rPr>
        <w:t>v</w:t>
      </w:r>
      <w:r>
        <w:rPr>
          <w:w w:val="102"/>
          <w:sz w:val="24"/>
          <w:szCs w:val="24"/>
        </w:rPr>
        <w:t>eme</w:t>
      </w:r>
      <w:r>
        <w:rPr>
          <w:spacing w:val="-7"/>
          <w:w w:val="102"/>
          <w:sz w:val="24"/>
          <w:szCs w:val="24"/>
        </w:rPr>
        <w:t>n</w:t>
      </w:r>
      <w:r>
        <w:rPr>
          <w:w w:val="123"/>
          <w:sz w:val="24"/>
          <w:szCs w:val="24"/>
        </w:rPr>
        <w:t xml:space="preserve">t, </w:t>
      </w:r>
      <w:r>
        <w:rPr>
          <w:spacing w:val="-6"/>
          <w:sz w:val="24"/>
          <w:szCs w:val="24"/>
        </w:rPr>
        <w:t>w</w:t>
      </w:r>
      <w:r>
        <w:rPr>
          <w:sz w:val="24"/>
          <w:szCs w:val="24"/>
        </w:rPr>
        <w:t>e</w:t>
      </w:r>
      <w:r>
        <w:rPr>
          <w:spacing w:val="5"/>
          <w:sz w:val="24"/>
          <w:szCs w:val="24"/>
        </w:rPr>
        <w:t xml:space="preserve"> </w:t>
      </w:r>
      <w:r>
        <w:rPr>
          <w:sz w:val="24"/>
          <w:szCs w:val="24"/>
        </w:rPr>
        <w:t>f</w:t>
      </w:r>
      <w:r>
        <w:rPr>
          <w:spacing w:val="7"/>
          <w:sz w:val="24"/>
          <w:szCs w:val="24"/>
        </w:rPr>
        <w:t>o</w:t>
      </w:r>
      <w:r>
        <w:rPr>
          <w:sz w:val="24"/>
          <w:szCs w:val="24"/>
        </w:rPr>
        <w:t>cus</w:t>
      </w:r>
      <w:r>
        <w:rPr>
          <w:spacing w:val="7"/>
          <w:sz w:val="24"/>
          <w:szCs w:val="24"/>
        </w:rPr>
        <w:t xml:space="preserve"> </w:t>
      </w:r>
      <w:r>
        <w:rPr>
          <w:sz w:val="24"/>
          <w:szCs w:val="24"/>
        </w:rPr>
        <w:t>not</w:t>
      </w:r>
      <w:r>
        <w:rPr>
          <w:spacing w:val="44"/>
          <w:sz w:val="24"/>
          <w:szCs w:val="24"/>
        </w:rPr>
        <w:t xml:space="preserve"> </w:t>
      </w:r>
      <w:r>
        <w:rPr>
          <w:sz w:val="24"/>
          <w:szCs w:val="24"/>
        </w:rPr>
        <w:t>only</w:t>
      </w:r>
      <w:r>
        <w:rPr>
          <w:spacing w:val="22"/>
          <w:sz w:val="24"/>
          <w:szCs w:val="24"/>
        </w:rPr>
        <w:t xml:space="preserve"> </w:t>
      </w:r>
      <w:r>
        <w:rPr>
          <w:sz w:val="24"/>
          <w:szCs w:val="24"/>
        </w:rPr>
        <w:t>on</w:t>
      </w:r>
      <w:r>
        <w:rPr>
          <w:spacing w:val="18"/>
          <w:sz w:val="24"/>
          <w:szCs w:val="24"/>
        </w:rPr>
        <w:t xml:space="preserve"> </w:t>
      </w:r>
      <w:r>
        <w:rPr>
          <w:sz w:val="24"/>
          <w:szCs w:val="24"/>
        </w:rPr>
        <w:t>ICSID</w:t>
      </w:r>
      <w:r>
        <w:rPr>
          <w:spacing w:val="32"/>
          <w:sz w:val="24"/>
          <w:szCs w:val="24"/>
        </w:rPr>
        <w:t xml:space="preserve"> </w:t>
      </w:r>
      <w:r>
        <w:rPr>
          <w:sz w:val="24"/>
          <w:szCs w:val="24"/>
        </w:rPr>
        <w:t>disputes  but</w:t>
      </w:r>
      <w:r>
        <w:rPr>
          <w:spacing w:val="56"/>
          <w:sz w:val="24"/>
          <w:szCs w:val="24"/>
        </w:rPr>
        <w:t xml:space="preserve"> </w:t>
      </w:r>
      <w:r>
        <w:rPr>
          <w:sz w:val="24"/>
          <w:szCs w:val="24"/>
        </w:rPr>
        <w:t>also</w:t>
      </w:r>
      <w:r>
        <w:rPr>
          <w:spacing w:val="17"/>
          <w:sz w:val="24"/>
          <w:szCs w:val="24"/>
        </w:rPr>
        <w:t xml:space="preserve"> </w:t>
      </w:r>
      <w:del w:id="205" w:author="Karen Remmer [2]" w:date="2017-10-03T15:32:00Z">
        <w:r w:rsidDel="00156209">
          <w:rPr>
            <w:sz w:val="24"/>
            <w:szCs w:val="24"/>
          </w:rPr>
          <w:delText>include</w:delText>
        </w:r>
        <w:r w:rsidDel="00156209">
          <w:rPr>
            <w:spacing w:val="34"/>
            <w:sz w:val="24"/>
            <w:szCs w:val="24"/>
          </w:rPr>
          <w:delText xml:space="preserve"> </w:delText>
        </w:r>
        <w:r w:rsidDel="00156209">
          <w:rPr>
            <w:sz w:val="24"/>
            <w:szCs w:val="24"/>
          </w:rPr>
          <w:delText>analysis</w:delText>
        </w:r>
        <w:r w:rsidDel="00156209">
          <w:rPr>
            <w:spacing w:val="36"/>
            <w:sz w:val="24"/>
            <w:szCs w:val="24"/>
          </w:rPr>
          <w:delText xml:space="preserve"> </w:delText>
        </w:r>
        <w:r w:rsidDel="00156209">
          <w:rPr>
            <w:sz w:val="24"/>
            <w:szCs w:val="24"/>
          </w:rPr>
          <w:delText>c</w:delText>
        </w:r>
        <w:r w:rsidDel="00156209">
          <w:rPr>
            <w:spacing w:val="-6"/>
            <w:sz w:val="24"/>
            <w:szCs w:val="24"/>
          </w:rPr>
          <w:delText>o</w:delText>
        </w:r>
        <w:r w:rsidDel="00156209">
          <w:rPr>
            <w:spacing w:val="-7"/>
            <w:sz w:val="24"/>
            <w:szCs w:val="24"/>
          </w:rPr>
          <w:delText>v</w:delText>
        </w:r>
        <w:r w:rsidDel="00156209">
          <w:rPr>
            <w:sz w:val="24"/>
            <w:szCs w:val="24"/>
          </w:rPr>
          <w:delText>ering</w:delText>
        </w:r>
        <w:r w:rsidDel="00156209">
          <w:rPr>
            <w:spacing w:val="20"/>
            <w:sz w:val="24"/>
            <w:szCs w:val="24"/>
          </w:rPr>
          <w:delText xml:space="preserve"> </w:delText>
        </w:r>
      </w:del>
      <w:r>
        <w:rPr>
          <w:sz w:val="24"/>
          <w:szCs w:val="24"/>
        </w:rPr>
        <w:t>the</w:t>
      </w:r>
      <w:r>
        <w:rPr>
          <w:spacing w:val="45"/>
          <w:sz w:val="24"/>
          <w:szCs w:val="24"/>
        </w:rPr>
        <w:t xml:space="preserve"> </w:t>
      </w:r>
      <w:r>
        <w:rPr>
          <w:sz w:val="24"/>
          <w:szCs w:val="24"/>
        </w:rPr>
        <w:t>broader</w:t>
      </w:r>
      <w:r>
        <w:rPr>
          <w:spacing w:val="59"/>
          <w:sz w:val="24"/>
          <w:szCs w:val="24"/>
        </w:rPr>
        <w:t xml:space="preserve"> </w:t>
      </w:r>
      <w:r>
        <w:rPr>
          <w:w w:val="105"/>
          <w:sz w:val="24"/>
          <w:szCs w:val="24"/>
        </w:rPr>
        <w:t>uni</w:t>
      </w:r>
      <w:r>
        <w:rPr>
          <w:spacing w:val="-7"/>
          <w:w w:val="105"/>
          <w:sz w:val="24"/>
          <w:szCs w:val="24"/>
        </w:rPr>
        <w:t>v</w:t>
      </w:r>
      <w:r>
        <w:rPr>
          <w:w w:val="101"/>
          <w:sz w:val="24"/>
          <w:szCs w:val="24"/>
        </w:rPr>
        <w:t xml:space="preserve">erse </w:t>
      </w:r>
      <w:r>
        <w:rPr>
          <w:sz w:val="24"/>
          <w:szCs w:val="24"/>
        </w:rPr>
        <w:t>of kn</w:t>
      </w:r>
      <w:r>
        <w:rPr>
          <w:spacing w:val="-6"/>
          <w:sz w:val="24"/>
          <w:szCs w:val="24"/>
        </w:rPr>
        <w:t>o</w:t>
      </w:r>
      <w:r>
        <w:rPr>
          <w:sz w:val="24"/>
          <w:szCs w:val="24"/>
        </w:rPr>
        <w:t>wn</w:t>
      </w:r>
      <w:r>
        <w:rPr>
          <w:spacing w:val="22"/>
          <w:sz w:val="24"/>
          <w:szCs w:val="24"/>
        </w:rPr>
        <w:t xml:space="preserve"> </w:t>
      </w:r>
      <w:r>
        <w:rPr>
          <w:sz w:val="24"/>
          <w:szCs w:val="24"/>
        </w:rPr>
        <w:t xml:space="preserve">disputes. </w:t>
      </w:r>
      <w:r>
        <w:rPr>
          <w:spacing w:val="32"/>
          <w:sz w:val="24"/>
          <w:szCs w:val="24"/>
        </w:rPr>
        <w:t xml:space="preserve"> </w:t>
      </w:r>
      <w:r>
        <w:rPr>
          <w:sz w:val="24"/>
          <w:szCs w:val="24"/>
        </w:rPr>
        <w:t>Second,</w:t>
      </w:r>
      <w:r>
        <w:rPr>
          <w:spacing w:val="21"/>
          <w:sz w:val="24"/>
          <w:szCs w:val="24"/>
        </w:rPr>
        <w:t xml:space="preserve"> </w:t>
      </w:r>
      <w:r>
        <w:rPr>
          <w:spacing w:val="-6"/>
          <w:sz w:val="24"/>
          <w:szCs w:val="24"/>
        </w:rPr>
        <w:t>w</w:t>
      </w:r>
      <w:r>
        <w:rPr>
          <w:sz w:val="24"/>
          <w:szCs w:val="24"/>
        </w:rPr>
        <w:t>e</w:t>
      </w:r>
      <w:r>
        <w:rPr>
          <w:spacing w:val="4"/>
          <w:sz w:val="24"/>
          <w:szCs w:val="24"/>
        </w:rPr>
        <w:t xml:space="preserve"> </w:t>
      </w:r>
      <w:r>
        <w:rPr>
          <w:sz w:val="24"/>
          <w:szCs w:val="24"/>
        </w:rPr>
        <w:t>not</w:t>
      </w:r>
      <w:r>
        <w:rPr>
          <w:spacing w:val="43"/>
          <w:sz w:val="24"/>
          <w:szCs w:val="24"/>
        </w:rPr>
        <w:t xml:space="preserve"> </w:t>
      </w:r>
      <w:r>
        <w:rPr>
          <w:sz w:val="24"/>
          <w:szCs w:val="24"/>
        </w:rPr>
        <w:t>only</w:t>
      </w:r>
      <w:r>
        <w:rPr>
          <w:spacing w:val="21"/>
          <w:sz w:val="24"/>
          <w:szCs w:val="24"/>
        </w:rPr>
        <w:t xml:space="preserve"> </w:t>
      </w:r>
      <w:r>
        <w:rPr>
          <w:sz w:val="24"/>
          <w:szCs w:val="24"/>
        </w:rPr>
        <w:t>analyze</w:t>
      </w:r>
      <w:r>
        <w:rPr>
          <w:spacing w:val="34"/>
          <w:sz w:val="24"/>
          <w:szCs w:val="24"/>
        </w:rPr>
        <w:t xml:space="preserve"> </w:t>
      </w:r>
      <w:r>
        <w:rPr>
          <w:sz w:val="24"/>
          <w:szCs w:val="24"/>
        </w:rPr>
        <w:t>the</w:t>
      </w:r>
      <w:r>
        <w:rPr>
          <w:spacing w:val="44"/>
          <w:sz w:val="24"/>
          <w:szCs w:val="24"/>
        </w:rPr>
        <w:t xml:space="preserve"> </w:t>
      </w:r>
      <w:r>
        <w:rPr>
          <w:sz w:val="24"/>
          <w:szCs w:val="24"/>
        </w:rPr>
        <w:t>consequences</w:t>
      </w:r>
      <w:r>
        <w:rPr>
          <w:spacing w:val="25"/>
          <w:sz w:val="24"/>
          <w:szCs w:val="24"/>
        </w:rPr>
        <w:t xml:space="preserve"> </w:t>
      </w:r>
      <w:r>
        <w:rPr>
          <w:sz w:val="24"/>
          <w:szCs w:val="24"/>
        </w:rPr>
        <w:t xml:space="preserve">of dispute  </w:t>
      </w:r>
      <w:r>
        <w:rPr>
          <w:w w:val="104"/>
          <w:sz w:val="24"/>
          <w:szCs w:val="24"/>
        </w:rPr>
        <w:t>i</w:t>
      </w:r>
      <w:r>
        <w:rPr>
          <w:spacing w:val="-7"/>
          <w:w w:val="104"/>
          <w:sz w:val="24"/>
          <w:szCs w:val="24"/>
        </w:rPr>
        <w:t>n</w:t>
      </w:r>
      <w:r>
        <w:rPr>
          <w:spacing w:val="-7"/>
          <w:w w:val="103"/>
          <w:sz w:val="24"/>
          <w:szCs w:val="24"/>
        </w:rPr>
        <w:t>v</w:t>
      </w:r>
      <w:r>
        <w:rPr>
          <w:w w:val="99"/>
          <w:sz w:val="24"/>
          <w:szCs w:val="24"/>
        </w:rPr>
        <w:t>ol</w:t>
      </w:r>
      <w:r>
        <w:rPr>
          <w:spacing w:val="-7"/>
          <w:w w:val="99"/>
          <w:sz w:val="24"/>
          <w:szCs w:val="24"/>
        </w:rPr>
        <w:t>v</w:t>
      </w:r>
      <w:r>
        <w:rPr>
          <w:w w:val="102"/>
          <w:sz w:val="24"/>
          <w:szCs w:val="24"/>
        </w:rPr>
        <w:t>eme</w:t>
      </w:r>
      <w:r>
        <w:rPr>
          <w:spacing w:val="-7"/>
          <w:w w:val="102"/>
          <w:sz w:val="24"/>
          <w:szCs w:val="24"/>
        </w:rPr>
        <w:t>n</w:t>
      </w:r>
      <w:r>
        <w:rPr>
          <w:w w:val="137"/>
          <w:sz w:val="24"/>
          <w:szCs w:val="24"/>
        </w:rPr>
        <w:t>t</w:t>
      </w:r>
      <w:r>
        <w:rPr>
          <w:spacing w:val="12"/>
          <w:sz w:val="24"/>
          <w:szCs w:val="24"/>
        </w:rPr>
        <w:t xml:space="preserve"> </w:t>
      </w:r>
      <w:r>
        <w:rPr>
          <w:w w:val="102"/>
          <w:sz w:val="24"/>
          <w:szCs w:val="24"/>
        </w:rPr>
        <w:t xml:space="preserve">on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18"/>
          <w:sz w:val="24"/>
          <w:szCs w:val="24"/>
        </w:rPr>
        <w:t xml:space="preserve"> </w:t>
      </w:r>
      <w:r>
        <w:rPr>
          <w:sz w:val="24"/>
          <w:szCs w:val="24"/>
        </w:rPr>
        <w:t>fl</w:t>
      </w:r>
      <w:r>
        <w:rPr>
          <w:spacing w:val="-6"/>
          <w:sz w:val="24"/>
          <w:szCs w:val="24"/>
        </w:rPr>
        <w:t>o</w:t>
      </w:r>
      <w:r>
        <w:rPr>
          <w:sz w:val="24"/>
          <w:szCs w:val="24"/>
        </w:rPr>
        <w:t>ws,</w:t>
      </w:r>
      <w:r>
        <w:rPr>
          <w:spacing w:val="-7"/>
          <w:sz w:val="24"/>
          <w:szCs w:val="24"/>
        </w:rPr>
        <w:t xml:space="preserve"> </w:t>
      </w:r>
      <w:r>
        <w:rPr>
          <w:sz w:val="24"/>
          <w:szCs w:val="24"/>
        </w:rPr>
        <w:t xml:space="preserve">but </w:t>
      </w:r>
      <w:r>
        <w:rPr>
          <w:spacing w:val="1"/>
          <w:sz w:val="24"/>
          <w:szCs w:val="24"/>
        </w:rPr>
        <w:t xml:space="preserve"> </w:t>
      </w:r>
      <w:r>
        <w:rPr>
          <w:sz w:val="24"/>
          <w:szCs w:val="24"/>
        </w:rPr>
        <w:t>also</w:t>
      </w:r>
      <w:r>
        <w:rPr>
          <w:spacing w:val="22"/>
          <w:sz w:val="24"/>
          <w:szCs w:val="24"/>
        </w:rPr>
        <w:t xml:space="preserve"> </w:t>
      </w:r>
      <w:r>
        <w:rPr>
          <w:sz w:val="24"/>
          <w:szCs w:val="24"/>
        </w:rPr>
        <w:t xml:space="preserve">state </w:t>
      </w:r>
      <w:r>
        <w:rPr>
          <w:spacing w:val="11"/>
          <w:sz w:val="24"/>
          <w:szCs w:val="24"/>
        </w:rPr>
        <w:t xml:space="preserve"> </w:t>
      </w:r>
      <w:r>
        <w:rPr>
          <w:w w:val="109"/>
          <w:sz w:val="24"/>
          <w:szCs w:val="24"/>
        </w:rPr>
        <w:t>reputation,</w:t>
      </w:r>
      <w:r>
        <w:rPr>
          <w:spacing w:val="13"/>
          <w:w w:val="109"/>
          <w:sz w:val="24"/>
          <w:szCs w:val="24"/>
        </w:rPr>
        <w:t xml:space="preserve"> </w:t>
      </w:r>
      <w:r>
        <w:rPr>
          <w:sz w:val="24"/>
          <w:szCs w:val="24"/>
        </w:rPr>
        <w:t>whi</w:t>
      </w:r>
      <w:r>
        <w:rPr>
          <w:spacing w:val="-7"/>
          <w:sz w:val="24"/>
          <w:szCs w:val="24"/>
        </w:rPr>
        <w:t>c</w:t>
      </w:r>
      <w:r>
        <w:rPr>
          <w:sz w:val="24"/>
          <w:szCs w:val="24"/>
        </w:rPr>
        <w:t>h</w:t>
      </w:r>
      <w:r>
        <w:rPr>
          <w:spacing w:val="28"/>
          <w:sz w:val="24"/>
          <w:szCs w:val="24"/>
        </w:rPr>
        <w:t xml:space="preserve"> </w:t>
      </w:r>
      <w:r>
        <w:rPr>
          <w:sz w:val="24"/>
          <w:szCs w:val="24"/>
        </w:rPr>
        <w:t>is</w:t>
      </w:r>
      <w:r>
        <w:rPr>
          <w:spacing w:val="15"/>
          <w:sz w:val="24"/>
          <w:szCs w:val="24"/>
        </w:rPr>
        <w:t xml:space="preserve"> </w:t>
      </w:r>
      <w:r>
        <w:rPr>
          <w:sz w:val="24"/>
          <w:szCs w:val="24"/>
        </w:rPr>
        <w:t>the</w:t>
      </w:r>
      <w:r>
        <w:rPr>
          <w:spacing w:val="50"/>
          <w:sz w:val="24"/>
          <w:szCs w:val="24"/>
        </w:rPr>
        <w:t xml:space="preserve"> </w:t>
      </w:r>
      <w:r>
        <w:rPr>
          <w:sz w:val="24"/>
          <w:szCs w:val="24"/>
        </w:rPr>
        <w:t xml:space="preserve">theoretical </w:t>
      </w:r>
      <w:r>
        <w:rPr>
          <w:spacing w:val="19"/>
          <w:sz w:val="24"/>
          <w:szCs w:val="24"/>
        </w:rPr>
        <w:t xml:space="preserve"> </w:t>
      </w:r>
      <w:r>
        <w:rPr>
          <w:sz w:val="24"/>
          <w:szCs w:val="24"/>
        </w:rPr>
        <w:t>me</w:t>
      </w:r>
      <w:r>
        <w:rPr>
          <w:spacing w:val="-6"/>
          <w:sz w:val="24"/>
          <w:szCs w:val="24"/>
        </w:rPr>
        <w:t>c</w:t>
      </w:r>
      <w:r>
        <w:rPr>
          <w:sz w:val="24"/>
          <w:szCs w:val="24"/>
        </w:rPr>
        <w:t>hanism</w:t>
      </w:r>
      <w:r>
        <w:rPr>
          <w:spacing w:val="57"/>
          <w:sz w:val="24"/>
          <w:szCs w:val="24"/>
        </w:rPr>
        <w:t xml:space="preserve"> </w:t>
      </w:r>
      <w:r>
        <w:rPr>
          <w:w w:val="105"/>
          <w:sz w:val="24"/>
          <w:szCs w:val="24"/>
        </w:rPr>
        <w:t>presum</w:t>
      </w:r>
      <w:ins w:id="206" w:author="Karen Remmer [2]" w:date="2017-10-03T15:33:00Z">
        <w:r w:rsidR="00156209">
          <w:rPr>
            <w:w w:val="105"/>
            <w:sz w:val="24"/>
            <w:szCs w:val="24"/>
          </w:rPr>
          <w:t>ed</w:t>
        </w:r>
      </w:ins>
      <w:del w:id="207" w:author="Karen Remmer [2]" w:date="2017-10-03T15:33:00Z">
        <w:r w:rsidDel="00156209">
          <w:rPr>
            <w:w w:val="105"/>
            <w:sz w:val="24"/>
            <w:szCs w:val="24"/>
          </w:rPr>
          <w:delText>ably</w:delText>
        </w:r>
      </w:del>
      <w:r>
        <w:rPr>
          <w:w w:val="105"/>
          <w:sz w:val="24"/>
          <w:szCs w:val="24"/>
        </w:rPr>
        <w:t xml:space="preserve"> </w:t>
      </w:r>
      <w:ins w:id="208" w:author="Karen Remmer [2]" w:date="2017-10-03T15:33:00Z">
        <w:r w:rsidR="00156209">
          <w:rPr>
            <w:w w:val="105"/>
            <w:sz w:val="24"/>
            <w:szCs w:val="24"/>
          </w:rPr>
          <w:t xml:space="preserve">to </w:t>
        </w:r>
      </w:ins>
      <w:r>
        <w:rPr>
          <w:sz w:val="24"/>
          <w:szCs w:val="24"/>
        </w:rPr>
        <w:t>link</w:t>
      </w:r>
      <w:del w:id="209" w:author="Karen Remmer [2]" w:date="2017-10-03T15:33:00Z">
        <w:r w:rsidDel="00156209">
          <w:rPr>
            <w:sz w:val="24"/>
            <w:szCs w:val="24"/>
          </w:rPr>
          <w:delText>ing</w:delText>
        </w:r>
      </w:del>
      <w:r>
        <w:rPr>
          <w:spacing w:val="46"/>
          <w:sz w:val="24"/>
          <w:szCs w:val="24"/>
        </w:rPr>
        <w:t xml:space="preserve"> </w:t>
      </w:r>
      <w:r>
        <w:rPr>
          <w:sz w:val="24"/>
          <w:szCs w:val="24"/>
        </w:rPr>
        <w:t xml:space="preserve">dispute </w:t>
      </w:r>
      <w:r>
        <w:rPr>
          <w:spacing w:val="20"/>
          <w:sz w:val="24"/>
          <w:szCs w:val="24"/>
        </w:rPr>
        <w:t xml:space="preserve"> </w:t>
      </w:r>
      <w:r>
        <w:rPr>
          <w:w w:val="104"/>
          <w:sz w:val="24"/>
          <w:szCs w:val="24"/>
        </w:rPr>
        <w:t>i</w:t>
      </w:r>
      <w:r>
        <w:rPr>
          <w:spacing w:val="-7"/>
          <w:w w:val="104"/>
          <w:sz w:val="24"/>
          <w:szCs w:val="24"/>
        </w:rPr>
        <w:t>n</w:t>
      </w:r>
      <w:r>
        <w:rPr>
          <w:spacing w:val="-7"/>
          <w:w w:val="103"/>
          <w:sz w:val="24"/>
          <w:szCs w:val="24"/>
        </w:rPr>
        <w:t>v</w:t>
      </w:r>
      <w:r>
        <w:rPr>
          <w:w w:val="99"/>
          <w:sz w:val="24"/>
          <w:szCs w:val="24"/>
        </w:rPr>
        <w:t>ol</w:t>
      </w:r>
      <w:r>
        <w:rPr>
          <w:spacing w:val="-6"/>
          <w:w w:val="99"/>
          <w:sz w:val="24"/>
          <w:szCs w:val="24"/>
        </w:rPr>
        <w:t>v</w:t>
      </w:r>
      <w:r>
        <w:rPr>
          <w:w w:val="102"/>
          <w:sz w:val="24"/>
          <w:szCs w:val="24"/>
        </w:rPr>
        <w:t>eme</w:t>
      </w:r>
      <w:r>
        <w:rPr>
          <w:spacing w:val="-7"/>
          <w:w w:val="102"/>
          <w:sz w:val="24"/>
          <w:szCs w:val="24"/>
        </w:rPr>
        <w:t>n</w:t>
      </w:r>
      <w:r>
        <w:rPr>
          <w:w w:val="137"/>
          <w:sz w:val="24"/>
          <w:szCs w:val="24"/>
        </w:rPr>
        <w:t>t</w:t>
      </w:r>
      <w:r>
        <w:rPr>
          <w:sz w:val="24"/>
          <w:szCs w:val="24"/>
        </w:rPr>
        <w:t xml:space="preserve"> </w:t>
      </w:r>
      <w:r>
        <w:rPr>
          <w:spacing w:val="-28"/>
          <w:sz w:val="24"/>
          <w:szCs w:val="24"/>
        </w:rPr>
        <w:t xml:space="preserve"> </w:t>
      </w:r>
      <w:r>
        <w:rPr>
          <w:sz w:val="24"/>
          <w:szCs w:val="24"/>
        </w:rPr>
        <w:t>with</w:t>
      </w:r>
      <w:r>
        <w:rPr>
          <w:spacing w:val="58"/>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z w:val="24"/>
          <w:szCs w:val="24"/>
        </w:rPr>
        <w:t xml:space="preserve"> </w:t>
      </w:r>
      <w:r>
        <w:rPr>
          <w:spacing w:val="-28"/>
          <w:sz w:val="24"/>
          <w:szCs w:val="24"/>
        </w:rPr>
        <w:t xml:space="preserve"> </w:t>
      </w:r>
      <w:r>
        <w:rPr>
          <w:sz w:val="24"/>
          <w:szCs w:val="24"/>
        </w:rPr>
        <w:t>fl</w:t>
      </w:r>
      <w:r>
        <w:rPr>
          <w:spacing w:val="-7"/>
          <w:sz w:val="24"/>
          <w:szCs w:val="24"/>
        </w:rPr>
        <w:t>o</w:t>
      </w:r>
      <w:r>
        <w:rPr>
          <w:sz w:val="24"/>
          <w:szCs w:val="24"/>
        </w:rPr>
        <w:t xml:space="preserve">ws. </w:t>
      </w:r>
      <w:r>
        <w:rPr>
          <w:spacing w:val="1"/>
          <w:sz w:val="24"/>
          <w:szCs w:val="24"/>
        </w:rPr>
        <w:t xml:space="preserve"> </w:t>
      </w:r>
      <w:r>
        <w:rPr>
          <w:sz w:val="24"/>
          <w:szCs w:val="24"/>
        </w:rPr>
        <w:t xml:space="preserve">Last, </w:t>
      </w:r>
      <w:r>
        <w:rPr>
          <w:spacing w:val="13"/>
          <w:sz w:val="24"/>
          <w:szCs w:val="24"/>
        </w:rPr>
        <w:t xml:space="preserve"> </w:t>
      </w:r>
      <w:r>
        <w:rPr>
          <w:sz w:val="24"/>
          <w:szCs w:val="24"/>
        </w:rPr>
        <w:t>and</w:t>
      </w:r>
      <w:r>
        <w:rPr>
          <w:spacing w:val="60"/>
          <w:sz w:val="24"/>
          <w:szCs w:val="24"/>
        </w:rPr>
        <w:t xml:space="preserve"> </w:t>
      </w:r>
      <w:r>
        <w:rPr>
          <w:sz w:val="24"/>
          <w:szCs w:val="24"/>
        </w:rPr>
        <w:t>most</w:t>
      </w:r>
      <w:r>
        <w:rPr>
          <w:spacing w:val="60"/>
          <w:sz w:val="24"/>
          <w:szCs w:val="24"/>
        </w:rPr>
        <w:t xml:space="preserve"> </w:t>
      </w:r>
      <w:r>
        <w:rPr>
          <w:w w:val="109"/>
          <w:sz w:val="24"/>
          <w:szCs w:val="24"/>
        </w:rPr>
        <w:t>im</w:t>
      </w:r>
      <w:r>
        <w:rPr>
          <w:spacing w:val="8"/>
          <w:w w:val="109"/>
          <w:sz w:val="24"/>
          <w:szCs w:val="24"/>
        </w:rPr>
        <w:t>p</w:t>
      </w:r>
      <w:r>
        <w:rPr>
          <w:w w:val="109"/>
          <w:sz w:val="24"/>
          <w:szCs w:val="24"/>
        </w:rPr>
        <w:t>orta</w:t>
      </w:r>
      <w:r>
        <w:rPr>
          <w:spacing w:val="-8"/>
          <w:w w:val="109"/>
          <w:sz w:val="24"/>
          <w:szCs w:val="24"/>
        </w:rPr>
        <w:t>n</w:t>
      </w:r>
      <w:r>
        <w:rPr>
          <w:w w:val="109"/>
          <w:sz w:val="24"/>
          <w:szCs w:val="24"/>
        </w:rPr>
        <w:t>t,</w:t>
      </w:r>
      <w:r>
        <w:rPr>
          <w:spacing w:val="34"/>
          <w:w w:val="109"/>
          <w:sz w:val="24"/>
          <w:szCs w:val="24"/>
        </w:rPr>
        <w:t xml:space="preserve"> </w:t>
      </w:r>
      <w:r>
        <w:rPr>
          <w:sz w:val="24"/>
          <w:szCs w:val="24"/>
        </w:rPr>
        <w:t>in</w:t>
      </w:r>
      <w:r>
        <w:rPr>
          <w:spacing w:val="39"/>
          <w:sz w:val="24"/>
          <w:szCs w:val="24"/>
        </w:rPr>
        <w:t xml:space="preserve"> </w:t>
      </w:r>
      <w:r>
        <w:rPr>
          <w:w w:val="101"/>
          <w:sz w:val="24"/>
          <w:szCs w:val="24"/>
        </w:rPr>
        <w:t>co</w:t>
      </w:r>
      <w:r>
        <w:rPr>
          <w:spacing w:val="-6"/>
          <w:w w:val="101"/>
          <w:sz w:val="24"/>
          <w:szCs w:val="24"/>
        </w:rPr>
        <w:t>n</w:t>
      </w:r>
      <w:r>
        <w:rPr>
          <w:w w:val="116"/>
          <w:sz w:val="24"/>
          <w:szCs w:val="24"/>
        </w:rPr>
        <w:t xml:space="preserve">trast </w:t>
      </w:r>
      <w:r>
        <w:rPr>
          <w:sz w:val="24"/>
          <w:szCs w:val="24"/>
        </w:rPr>
        <w:t>to</w:t>
      </w:r>
      <w:r>
        <w:rPr>
          <w:spacing w:val="45"/>
          <w:sz w:val="24"/>
          <w:szCs w:val="24"/>
        </w:rPr>
        <w:t xml:space="preserve"> </w:t>
      </w:r>
      <w:r>
        <w:rPr>
          <w:sz w:val="24"/>
          <w:szCs w:val="24"/>
        </w:rPr>
        <w:t>the</w:t>
      </w:r>
      <w:r>
        <w:rPr>
          <w:spacing w:val="56"/>
          <w:sz w:val="24"/>
          <w:szCs w:val="24"/>
        </w:rPr>
        <w:t xml:space="preserve"> </w:t>
      </w:r>
      <w:r>
        <w:rPr>
          <w:sz w:val="24"/>
          <w:szCs w:val="24"/>
        </w:rPr>
        <w:t xml:space="preserve">theoretical </w:t>
      </w:r>
      <w:r>
        <w:rPr>
          <w:spacing w:val="25"/>
          <w:sz w:val="24"/>
          <w:szCs w:val="24"/>
        </w:rPr>
        <w:t xml:space="preserve"> </w:t>
      </w:r>
      <w:r>
        <w:rPr>
          <w:sz w:val="24"/>
          <w:szCs w:val="24"/>
        </w:rPr>
        <w:t>claims</w:t>
      </w:r>
      <w:r>
        <w:rPr>
          <w:spacing w:val="37"/>
          <w:sz w:val="24"/>
          <w:szCs w:val="24"/>
        </w:rPr>
        <w:t xml:space="preserve"> </w:t>
      </w:r>
      <w:r>
        <w:rPr>
          <w:sz w:val="24"/>
          <w:szCs w:val="24"/>
        </w:rPr>
        <w:t>prese</w:t>
      </w:r>
      <w:r>
        <w:rPr>
          <w:spacing w:val="-7"/>
          <w:sz w:val="24"/>
          <w:szCs w:val="24"/>
        </w:rPr>
        <w:t>n</w:t>
      </w:r>
      <w:r>
        <w:rPr>
          <w:sz w:val="24"/>
          <w:szCs w:val="24"/>
        </w:rPr>
        <w:t xml:space="preserve">ted </w:t>
      </w:r>
      <w:r>
        <w:rPr>
          <w:spacing w:val="21"/>
          <w:sz w:val="24"/>
          <w:szCs w:val="24"/>
        </w:rPr>
        <w:t xml:space="preserve"> </w:t>
      </w:r>
      <w:r>
        <w:rPr>
          <w:sz w:val="24"/>
          <w:szCs w:val="24"/>
        </w:rPr>
        <w:t>in</w:t>
      </w:r>
      <w:r>
        <w:rPr>
          <w:spacing w:val="32"/>
          <w:sz w:val="24"/>
          <w:szCs w:val="24"/>
        </w:rPr>
        <w:t xml:space="preserve"> </w:t>
      </w:r>
      <w:r>
        <w:rPr>
          <w:sz w:val="24"/>
          <w:szCs w:val="24"/>
        </w:rPr>
        <w:t>prior</w:t>
      </w:r>
      <w:r>
        <w:rPr>
          <w:spacing w:val="48"/>
          <w:sz w:val="24"/>
          <w:szCs w:val="24"/>
        </w:rPr>
        <w:t xml:space="preserve"> </w:t>
      </w:r>
      <w:r>
        <w:rPr>
          <w:sz w:val="24"/>
          <w:szCs w:val="24"/>
        </w:rPr>
        <w:t>resear</w:t>
      </w:r>
      <w:r>
        <w:rPr>
          <w:spacing w:val="-6"/>
          <w:sz w:val="24"/>
          <w:szCs w:val="24"/>
        </w:rPr>
        <w:t>c</w:t>
      </w:r>
      <w:r>
        <w:rPr>
          <w:sz w:val="24"/>
          <w:szCs w:val="24"/>
        </w:rPr>
        <w:t xml:space="preserve">h,  </w:t>
      </w:r>
      <w:r>
        <w:rPr>
          <w:spacing w:val="-6"/>
          <w:sz w:val="24"/>
          <w:szCs w:val="24"/>
        </w:rPr>
        <w:t>w</w:t>
      </w:r>
      <w:r>
        <w:rPr>
          <w:sz w:val="24"/>
          <w:szCs w:val="24"/>
        </w:rPr>
        <w:t>e</w:t>
      </w:r>
      <w:r>
        <w:rPr>
          <w:spacing w:val="16"/>
          <w:sz w:val="24"/>
          <w:szCs w:val="24"/>
        </w:rPr>
        <w:t xml:space="preserve"> </w:t>
      </w:r>
      <w:r>
        <w:rPr>
          <w:sz w:val="24"/>
          <w:szCs w:val="24"/>
        </w:rPr>
        <w:t>argue</w:t>
      </w:r>
      <w:r>
        <w:rPr>
          <w:spacing w:val="46"/>
          <w:sz w:val="24"/>
          <w:szCs w:val="24"/>
        </w:rPr>
        <w:t xml:space="preserve"> </w:t>
      </w:r>
      <w:r>
        <w:rPr>
          <w:sz w:val="24"/>
          <w:szCs w:val="24"/>
        </w:rPr>
        <w:t xml:space="preserve">that </w:t>
      </w:r>
      <w:r>
        <w:rPr>
          <w:spacing w:val="33"/>
          <w:sz w:val="24"/>
          <w:szCs w:val="24"/>
        </w:rPr>
        <w:t xml:space="preserve"> </w:t>
      </w:r>
      <w:r>
        <w:rPr>
          <w:sz w:val="24"/>
          <w:szCs w:val="24"/>
        </w:rPr>
        <w:t>the</w:t>
      </w:r>
      <w:r>
        <w:rPr>
          <w:spacing w:val="56"/>
          <w:sz w:val="24"/>
          <w:szCs w:val="24"/>
        </w:rPr>
        <w:t xml:space="preserve"> </w:t>
      </w:r>
      <w:r>
        <w:rPr>
          <w:w w:val="109"/>
          <w:sz w:val="24"/>
          <w:szCs w:val="24"/>
        </w:rPr>
        <w:t>reputational</w:t>
      </w:r>
      <w:r>
        <w:rPr>
          <w:spacing w:val="19"/>
          <w:w w:val="109"/>
          <w:sz w:val="24"/>
          <w:szCs w:val="24"/>
        </w:rPr>
        <w:t xml:space="preserve"> </w:t>
      </w:r>
      <w:r>
        <w:rPr>
          <w:sz w:val="24"/>
          <w:szCs w:val="24"/>
        </w:rPr>
        <w:t>conse- quences</w:t>
      </w:r>
      <w:r>
        <w:rPr>
          <w:spacing w:val="16"/>
          <w:sz w:val="24"/>
          <w:szCs w:val="24"/>
        </w:rPr>
        <w:t xml:space="preserve"> </w:t>
      </w:r>
      <w:r>
        <w:rPr>
          <w:sz w:val="24"/>
          <w:szCs w:val="24"/>
        </w:rPr>
        <w:t>of</w:t>
      </w:r>
      <w:r>
        <w:rPr>
          <w:spacing w:val="-11"/>
          <w:sz w:val="24"/>
          <w:szCs w:val="24"/>
        </w:rPr>
        <w:t xml:space="preserve"> </w:t>
      </w:r>
      <w:ins w:id="210" w:author="Karen Remmer [2]" w:date="2017-10-03T15:33:00Z">
        <w:r w:rsidR="00156209">
          <w:rPr>
            <w:spacing w:val="-11"/>
            <w:sz w:val="24"/>
            <w:szCs w:val="24"/>
          </w:rPr>
          <w:t xml:space="preserve">investment </w:t>
        </w:r>
      </w:ins>
      <w:r>
        <w:rPr>
          <w:sz w:val="24"/>
          <w:szCs w:val="24"/>
        </w:rPr>
        <w:t>trea</w:t>
      </w:r>
      <w:r>
        <w:rPr>
          <w:spacing w:val="-7"/>
          <w:sz w:val="24"/>
          <w:szCs w:val="24"/>
        </w:rPr>
        <w:t>t</w:t>
      </w:r>
      <w:r>
        <w:rPr>
          <w:sz w:val="24"/>
          <w:szCs w:val="24"/>
        </w:rPr>
        <w:t xml:space="preserve">y </w:t>
      </w:r>
      <w:r>
        <w:rPr>
          <w:spacing w:val="13"/>
          <w:sz w:val="24"/>
          <w:szCs w:val="24"/>
        </w:rPr>
        <w:t xml:space="preserve"> </w:t>
      </w:r>
      <w:r>
        <w:rPr>
          <w:sz w:val="24"/>
          <w:szCs w:val="24"/>
        </w:rPr>
        <w:t>violations</w:t>
      </w:r>
      <w:r>
        <w:rPr>
          <w:spacing w:val="38"/>
          <w:sz w:val="24"/>
          <w:szCs w:val="24"/>
        </w:rPr>
        <w:t xml:space="preserve"> </w:t>
      </w:r>
      <w:r>
        <w:rPr>
          <w:sz w:val="24"/>
          <w:szCs w:val="24"/>
        </w:rPr>
        <w:t>are</w:t>
      </w:r>
      <w:ins w:id="211" w:author="Karen Remmer [2]" w:date="2017-10-03T15:34:00Z">
        <w:r w:rsidR="00156209">
          <w:rPr>
            <w:spacing w:val="19"/>
            <w:sz w:val="24"/>
            <w:szCs w:val="24"/>
          </w:rPr>
          <w:t xml:space="preserve"> limited and heavily</w:t>
        </w:r>
      </w:ins>
      <w:ins w:id="212" w:author="Karen Remmer [2]" w:date="2017-10-05T15:36:00Z">
        <w:r w:rsidR="00462171">
          <w:rPr>
            <w:spacing w:val="19"/>
            <w:sz w:val="24"/>
            <w:szCs w:val="24"/>
          </w:rPr>
          <w:t xml:space="preserve"> </w:t>
        </w:r>
      </w:ins>
      <w:del w:id="213" w:author="Karen Remmer [2]" w:date="2017-10-03T15:34:00Z">
        <w:r w:rsidDel="00156209">
          <w:rPr>
            <w:spacing w:val="19"/>
            <w:sz w:val="24"/>
            <w:szCs w:val="24"/>
          </w:rPr>
          <w:delText xml:space="preserve"> </w:delText>
        </w:r>
      </w:del>
      <w:r>
        <w:rPr>
          <w:w w:val="101"/>
          <w:sz w:val="24"/>
          <w:szCs w:val="24"/>
        </w:rPr>
        <w:t>co</w:t>
      </w:r>
      <w:r>
        <w:rPr>
          <w:spacing w:val="-7"/>
          <w:w w:val="101"/>
          <w:sz w:val="24"/>
          <w:szCs w:val="24"/>
        </w:rPr>
        <w:t>n</w:t>
      </w:r>
      <w:r>
        <w:rPr>
          <w:w w:val="113"/>
          <w:sz w:val="24"/>
          <w:szCs w:val="24"/>
        </w:rPr>
        <w:t>tin</w:t>
      </w:r>
      <w:r>
        <w:rPr>
          <w:w w:val="97"/>
          <w:sz w:val="24"/>
          <w:szCs w:val="24"/>
        </w:rPr>
        <w:t>g</w:t>
      </w:r>
      <w:r>
        <w:rPr>
          <w:w w:val="103"/>
          <w:sz w:val="24"/>
          <w:szCs w:val="24"/>
        </w:rPr>
        <w:t>e</w:t>
      </w:r>
      <w:r>
        <w:rPr>
          <w:spacing w:val="-6"/>
          <w:w w:val="103"/>
          <w:sz w:val="24"/>
          <w:szCs w:val="24"/>
        </w:rPr>
        <w:t>n</w:t>
      </w:r>
      <w:r>
        <w:rPr>
          <w:w w:val="137"/>
          <w:sz w:val="24"/>
          <w:szCs w:val="24"/>
        </w:rPr>
        <w:t>t</w:t>
      </w:r>
      <w:r>
        <w:rPr>
          <w:spacing w:val="1"/>
          <w:sz w:val="24"/>
          <w:szCs w:val="24"/>
        </w:rPr>
        <w:t xml:space="preserve"> </w:t>
      </w:r>
      <w:r>
        <w:rPr>
          <w:sz w:val="24"/>
          <w:szCs w:val="24"/>
        </w:rPr>
        <w:t>on</w:t>
      </w:r>
      <w:r>
        <w:rPr>
          <w:spacing w:val="6"/>
          <w:sz w:val="24"/>
          <w:szCs w:val="24"/>
        </w:rPr>
        <w:t xml:space="preserve"> </w:t>
      </w:r>
      <w:ins w:id="214" w:author="Karen Remmer [2]" w:date="2017-10-02T18:27:00Z">
        <w:r w:rsidR="009611C2">
          <w:rPr>
            <w:spacing w:val="6"/>
            <w:sz w:val="24"/>
            <w:szCs w:val="24"/>
          </w:rPr>
          <w:t>the availability of information to the international community, which h</w:t>
        </w:r>
      </w:ins>
      <w:ins w:id="215" w:author="Karen Remmer [2]" w:date="2017-10-02T18:28:00Z">
        <w:r w:rsidR="009611C2">
          <w:rPr>
            <w:spacing w:val="6"/>
            <w:sz w:val="24"/>
            <w:szCs w:val="24"/>
          </w:rPr>
          <w:t xml:space="preserve">as varied considerably over time as well as across dispute settlement </w:t>
        </w:r>
      </w:ins>
      <w:ins w:id="216" w:author="Karen Remmer [2]" w:date="2017-10-02T18:29:00Z">
        <w:r w:rsidR="009611C2">
          <w:rPr>
            <w:spacing w:val="6"/>
            <w:sz w:val="24"/>
            <w:szCs w:val="24"/>
          </w:rPr>
          <w:t>v</w:t>
        </w:r>
      </w:ins>
      <w:ins w:id="217" w:author="Karen Remmer [2]" w:date="2017-10-02T18:28:00Z">
        <w:r w:rsidR="009611C2">
          <w:rPr>
            <w:spacing w:val="6"/>
            <w:sz w:val="24"/>
            <w:szCs w:val="24"/>
          </w:rPr>
          <w:t>enues.</w:t>
        </w:r>
      </w:ins>
      <w:del w:id="218" w:author="Karen Remmer [2]" w:date="2017-10-03T15:34:00Z">
        <w:r w:rsidDel="00156209">
          <w:rPr>
            <w:w w:val="109"/>
            <w:sz w:val="24"/>
            <w:szCs w:val="24"/>
          </w:rPr>
          <w:delText>institutional</w:delText>
        </w:r>
        <w:r w:rsidDel="00156209">
          <w:rPr>
            <w:spacing w:val="-4"/>
            <w:w w:val="109"/>
            <w:sz w:val="24"/>
            <w:szCs w:val="24"/>
          </w:rPr>
          <w:delText xml:space="preserve"> </w:delText>
        </w:r>
        <w:r w:rsidDel="00156209">
          <w:rPr>
            <w:sz w:val="24"/>
            <w:szCs w:val="24"/>
          </w:rPr>
          <w:delText>design</w:delText>
        </w:r>
        <w:r w:rsidDel="00156209">
          <w:rPr>
            <w:spacing w:val="7"/>
            <w:sz w:val="24"/>
            <w:szCs w:val="24"/>
          </w:rPr>
          <w:delText xml:space="preserve"> </w:delText>
        </w:r>
        <w:r w:rsidDel="00156209">
          <w:rPr>
            <w:sz w:val="24"/>
            <w:szCs w:val="24"/>
          </w:rPr>
          <w:delText>and</w:delText>
        </w:r>
        <w:r w:rsidDel="00156209">
          <w:rPr>
            <w:spacing w:val="29"/>
            <w:sz w:val="24"/>
            <w:szCs w:val="24"/>
          </w:rPr>
          <w:delText xml:space="preserve"> </w:delText>
        </w:r>
        <w:r w:rsidDel="00156209">
          <w:rPr>
            <w:sz w:val="24"/>
            <w:szCs w:val="24"/>
          </w:rPr>
          <w:delText>ass</w:delText>
        </w:r>
        <w:r w:rsidDel="00156209">
          <w:rPr>
            <w:spacing w:val="7"/>
            <w:sz w:val="24"/>
            <w:szCs w:val="24"/>
          </w:rPr>
          <w:delText>o</w:delText>
        </w:r>
        <w:r w:rsidDel="00156209">
          <w:rPr>
            <w:sz w:val="24"/>
            <w:szCs w:val="24"/>
          </w:rPr>
          <w:delText>ciated</w:delText>
        </w:r>
        <w:r w:rsidDel="00156209">
          <w:rPr>
            <w:spacing w:val="39"/>
            <w:sz w:val="24"/>
            <w:szCs w:val="24"/>
          </w:rPr>
          <w:delText xml:space="preserve"> </w:delText>
        </w:r>
        <w:r w:rsidDel="00156209">
          <w:rPr>
            <w:w w:val="104"/>
            <w:sz w:val="24"/>
            <w:szCs w:val="24"/>
          </w:rPr>
          <w:delText>in</w:delText>
        </w:r>
        <w:r w:rsidDel="00156209">
          <w:rPr>
            <w:w w:val="99"/>
            <w:sz w:val="24"/>
            <w:szCs w:val="24"/>
          </w:rPr>
          <w:delText>for</w:delText>
        </w:r>
        <w:r w:rsidDel="00156209">
          <w:rPr>
            <w:w w:val="107"/>
            <w:sz w:val="24"/>
            <w:szCs w:val="24"/>
          </w:rPr>
          <w:delText>mation</w:delText>
        </w:r>
      </w:del>
    </w:p>
    <w:p w14:paraId="6C5604FA" w14:textId="77777777" w:rsidR="000A768D" w:rsidRDefault="00880F97">
      <w:pPr>
        <w:spacing w:before="7" w:line="401" w:lineRule="auto"/>
        <w:ind w:left="100" w:right="78" w:firstLine="239"/>
        <w:jc w:val="both"/>
        <w:rPr>
          <w:sz w:val="24"/>
          <w:szCs w:val="24"/>
        </w:rPr>
        <w:pPrChange w:id="219" w:author="Karen Remmer [2]" w:date="2017-10-03T15:34:00Z">
          <w:pPr>
            <w:spacing w:before="7"/>
            <w:ind w:left="100" w:right="84"/>
            <w:jc w:val="both"/>
          </w:pPr>
        </w:pPrChange>
      </w:pPr>
      <w:r>
        <w:pict w14:anchorId="265B62B1">
          <v:group id="_x0000_s1946" style="position:absolute;left:0;text-align:left;margin-left:1in;margin-top:37.15pt;width:59.8pt;height:0;z-index:-5353;mso-position-horizontal-relative:page" coordorigin="1440,743" coordsize="1196,0">
            <v:polyline id="_x0000_s1947" style="position:absolute" points="2880,1486,4076,1486" coordorigin="1440,743" coordsize="1196,0" filled="f" strokeweight="5055emu">
              <v:path arrowok="t"/>
            </v:polyline>
            <w10:wrap anchorx="page"/>
          </v:group>
        </w:pict>
      </w:r>
      <w:del w:id="220" w:author="Karen Remmer [2]" w:date="2017-10-03T15:34:00Z">
        <w:r w:rsidR="006C1B1D" w:rsidDel="00156209">
          <w:rPr>
            <w:sz w:val="24"/>
            <w:szCs w:val="24"/>
          </w:rPr>
          <w:delText>costs</w:delText>
        </w:r>
      </w:del>
      <w:r w:rsidR="006C1B1D">
        <w:rPr>
          <w:sz w:val="24"/>
          <w:szCs w:val="24"/>
        </w:rPr>
        <w:t xml:space="preserve">.  </w:t>
      </w:r>
      <w:r w:rsidR="006C1B1D">
        <w:rPr>
          <w:spacing w:val="25"/>
          <w:sz w:val="24"/>
          <w:szCs w:val="24"/>
        </w:rPr>
        <w:t xml:space="preserve"> </w:t>
      </w:r>
      <w:r w:rsidR="006C1B1D">
        <w:rPr>
          <w:sz w:val="24"/>
          <w:szCs w:val="24"/>
        </w:rPr>
        <w:t>Ce</w:t>
      </w:r>
      <w:r w:rsidR="006C1B1D">
        <w:rPr>
          <w:spacing w:val="-6"/>
          <w:sz w:val="24"/>
          <w:szCs w:val="24"/>
        </w:rPr>
        <w:t>n</w:t>
      </w:r>
      <w:r w:rsidR="006C1B1D">
        <w:rPr>
          <w:sz w:val="24"/>
          <w:szCs w:val="24"/>
        </w:rPr>
        <w:t xml:space="preserve">tral </w:t>
      </w:r>
      <w:r w:rsidR="006C1B1D">
        <w:rPr>
          <w:spacing w:val="44"/>
          <w:sz w:val="24"/>
          <w:szCs w:val="24"/>
        </w:rPr>
        <w:t xml:space="preserve"> </w:t>
      </w:r>
      <w:r w:rsidR="006C1B1D">
        <w:rPr>
          <w:spacing w:val="-7"/>
          <w:w w:val="106"/>
          <w:sz w:val="24"/>
          <w:szCs w:val="24"/>
        </w:rPr>
        <w:t>c</w:t>
      </w:r>
      <w:r w:rsidR="006C1B1D">
        <w:rPr>
          <w:w w:val="106"/>
          <w:sz w:val="24"/>
          <w:szCs w:val="24"/>
        </w:rPr>
        <w:t>haracteristics</w:t>
      </w:r>
      <w:r w:rsidR="006C1B1D">
        <w:rPr>
          <w:spacing w:val="44"/>
          <w:w w:val="106"/>
          <w:sz w:val="24"/>
          <w:szCs w:val="24"/>
        </w:rPr>
        <w:t xml:space="preserve"> </w:t>
      </w:r>
      <w:r w:rsidR="006C1B1D">
        <w:rPr>
          <w:sz w:val="24"/>
          <w:szCs w:val="24"/>
        </w:rPr>
        <w:t>of</w:t>
      </w:r>
      <w:r w:rsidR="006C1B1D">
        <w:rPr>
          <w:spacing w:val="33"/>
          <w:sz w:val="24"/>
          <w:szCs w:val="24"/>
        </w:rPr>
        <w:t xml:space="preserve"> </w:t>
      </w:r>
      <w:r w:rsidR="006C1B1D">
        <w:rPr>
          <w:sz w:val="24"/>
          <w:szCs w:val="24"/>
        </w:rPr>
        <w:t xml:space="preserve">the </w:t>
      </w:r>
      <w:r w:rsidR="006C1B1D">
        <w:rPr>
          <w:spacing w:val="16"/>
          <w:sz w:val="24"/>
          <w:szCs w:val="24"/>
        </w:rPr>
        <w:t xml:space="preserve"> </w:t>
      </w:r>
      <w:r w:rsidR="006C1B1D">
        <w:rPr>
          <w:sz w:val="24"/>
          <w:szCs w:val="24"/>
        </w:rPr>
        <w:t>ISDS</w:t>
      </w:r>
      <w:r w:rsidR="006C1B1D">
        <w:rPr>
          <w:spacing w:val="44"/>
          <w:sz w:val="24"/>
          <w:szCs w:val="24"/>
        </w:rPr>
        <w:t xml:space="preserve"> </w:t>
      </w:r>
      <w:r w:rsidR="006C1B1D">
        <w:rPr>
          <w:sz w:val="24"/>
          <w:szCs w:val="24"/>
        </w:rPr>
        <w:t>pr</w:t>
      </w:r>
      <w:r w:rsidR="006C1B1D">
        <w:rPr>
          <w:spacing w:val="6"/>
          <w:sz w:val="24"/>
          <w:szCs w:val="24"/>
        </w:rPr>
        <w:t>o</w:t>
      </w:r>
      <w:r w:rsidR="006C1B1D">
        <w:rPr>
          <w:sz w:val="24"/>
          <w:szCs w:val="24"/>
        </w:rPr>
        <w:t xml:space="preserve">cess, </w:t>
      </w:r>
      <w:r w:rsidR="006C1B1D">
        <w:rPr>
          <w:spacing w:val="2"/>
          <w:sz w:val="24"/>
          <w:szCs w:val="24"/>
        </w:rPr>
        <w:t xml:space="preserve"> </w:t>
      </w:r>
      <w:r w:rsidR="006C1B1D">
        <w:rPr>
          <w:w w:val="107"/>
          <w:sz w:val="24"/>
          <w:szCs w:val="24"/>
        </w:rPr>
        <w:t>particularly</w:t>
      </w:r>
      <w:r w:rsidR="006C1B1D">
        <w:rPr>
          <w:spacing w:val="40"/>
          <w:w w:val="107"/>
          <w:sz w:val="24"/>
          <w:szCs w:val="24"/>
        </w:rPr>
        <w:t xml:space="preserve"> </w:t>
      </w:r>
      <w:r w:rsidR="006C1B1D">
        <w:rPr>
          <w:sz w:val="24"/>
          <w:szCs w:val="24"/>
        </w:rPr>
        <w:t xml:space="preserve">its </w:t>
      </w:r>
      <w:r w:rsidR="006C1B1D">
        <w:rPr>
          <w:spacing w:val="4"/>
          <w:sz w:val="24"/>
          <w:szCs w:val="24"/>
        </w:rPr>
        <w:t xml:space="preserve"> </w:t>
      </w:r>
      <w:r w:rsidR="006C1B1D">
        <w:rPr>
          <w:sz w:val="24"/>
          <w:szCs w:val="24"/>
        </w:rPr>
        <w:t>narr</w:t>
      </w:r>
      <w:r w:rsidR="006C1B1D">
        <w:rPr>
          <w:spacing w:val="-6"/>
          <w:sz w:val="24"/>
          <w:szCs w:val="24"/>
        </w:rPr>
        <w:t>o</w:t>
      </w:r>
      <w:r w:rsidR="006C1B1D">
        <w:rPr>
          <w:sz w:val="24"/>
          <w:szCs w:val="24"/>
        </w:rPr>
        <w:t xml:space="preserve">w, </w:t>
      </w:r>
      <w:r w:rsidR="006C1B1D">
        <w:rPr>
          <w:spacing w:val="26"/>
          <w:sz w:val="24"/>
          <w:szCs w:val="24"/>
        </w:rPr>
        <w:t xml:space="preserve"> </w:t>
      </w:r>
      <w:r w:rsidR="006C1B1D">
        <w:rPr>
          <w:w w:val="102"/>
          <w:sz w:val="24"/>
          <w:szCs w:val="24"/>
        </w:rPr>
        <w:t>dece</w:t>
      </w:r>
      <w:r w:rsidR="006C1B1D">
        <w:rPr>
          <w:spacing w:val="-6"/>
          <w:w w:val="102"/>
          <w:sz w:val="24"/>
          <w:szCs w:val="24"/>
        </w:rPr>
        <w:t>n</w:t>
      </w:r>
      <w:r w:rsidR="006C1B1D">
        <w:rPr>
          <w:w w:val="106"/>
          <w:sz w:val="24"/>
          <w:szCs w:val="24"/>
        </w:rPr>
        <w:t>tralized,</w:t>
      </w:r>
    </w:p>
    <w:p w14:paraId="3B09E4E1" w14:textId="77777777" w:rsidR="000A768D" w:rsidRDefault="000A768D">
      <w:pPr>
        <w:spacing w:line="200" w:lineRule="exact"/>
      </w:pPr>
    </w:p>
    <w:p w14:paraId="059E6189" w14:textId="77777777" w:rsidR="000A768D" w:rsidRDefault="000A768D">
      <w:pPr>
        <w:spacing w:before="7" w:line="240" w:lineRule="exact"/>
        <w:rPr>
          <w:sz w:val="24"/>
          <w:szCs w:val="24"/>
        </w:rPr>
      </w:pPr>
    </w:p>
    <w:p w14:paraId="2810776C" w14:textId="77777777" w:rsidR="000A768D" w:rsidRDefault="006C1B1D">
      <w:pPr>
        <w:spacing w:before="30"/>
        <w:ind w:left="442"/>
      </w:pPr>
      <w:r>
        <w:rPr>
          <w:w w:val="107"/>
          <w:position w:val="8"/>
          <w:sz w:val="14"/>
          <w:szCs w:val="14"/>
        </w:rPr>
        <w:t>5</w:t>
      </w:r>
      <w:r>
        <w:rPr>
          <w:w w:val="107"/>
        </w:rPr>
        <w:t>Gaukr</w:t>
      </w:r>
      <w:r>
        <w:rPr>
          <w:spacing w:val="5"/>
          <w:w w:val="107"/>
        </w:rPr>
        <w:t>o</w:t>
      </w:r>
      <w:r>
        <w:rPr>
          <w:w w:val="107"/>
        </w:rPr>
        <w:t>dger</w:t>
      </w:r>
      <w:r>
        <w:rPr>
          <w:spacing w:val="19"/>
          <w:w w:val="107"/>
        </w:rPr>
        <w:t xml:space="preserve"> </w:t>
      </w:r>
      <w:r>
        <w:t>and</w:t>
      </w:r>
      <w:r>
        <w:rPr>
          <w:spacing w:val="48"/>
        </w:rPr>
        <w:t xml:space="preserve"> </w:t>
      </w:r>
      <w:r>
        <w:t xml:space="preserve">Gordon </w:t>
      </w:r>
      <w:r>
        <w:rPr>
          <w:spacing w:val="9"/>
        </w:rPr>
        <w:t xml:space="preserve"> </w:t>
      </w:r>
      <w:r>
        <w:t>(2012,</w:t>
      </w:r>
      <w:r>
        <w:rPr>
          <w:spacing w:val="26"/>
        </w:rPr>
        <w:t xml:space="preserve"> </w:t>
      </w:r>
      <w:r>
        <w:t xml:space="preserve">p. </w:t>
      </w:r>
      <w:r>
        <w:rPr>
          <w:spacing w:val="3"/>
        </w:rPr>
        <w:t xml:space="preserve"> </w:t>
      </w:r>
      <w:r>
        <w:rPr>
          <w:w w:val="106"/>
        </w:rPr>
        <w:t>8)</w:t>
      </w:r>
    </w:p>
    <w:p w14:paraId="1AC23BFC" w14:textId="77777777" w:rsidR="000A768D" w:rsidRDefault="006C1B1D">
      <w:pPr>
        <w:spacing w:line="220" w:lineRule="exact"/>
        <w:ind w:left="442"/>
      </w:pPr>
      <w:r>
        <w:rPr>
          <w:position w:val="7"/>
          <w:sz w:val="14"/>
          <w:szCs w:val="14"/>
        </w:rPr>
        <w:t>6</w:t>
      </w:r>
      <w:r>
        <w:t xml:space="preserve">ICSID </w:t>
      </w:r>
      <w:r>
        <w:rPr>
          <w:spacing w:val="1"/>
        </w:rPr>
        <w:t xml:space="preserve"> </w:t>
      </w:r>
      <w:r>
        <w:t>(2015,</w:t>
      </w:r>
      <w:r>
        <w:rPr>
          <w:spacing w:val="26"/>
        </w:rPr>
        <w:t xml:space="preserve"> </w:t>
      </w:r>
      <w:r>
        <w:t xml:space="preserve">p. </w:t>
      </w:r>
      <w:r>
        <w:rPr>
          <w:spacing w:val="3"/>
        </w:rPr>
        <w:t xml:space="preserve"> </w:t>
      </w:r>
      <w:r>
        <w:t>7,</w:t>
      </w:r>
      <w:r>
        <w:rPr>
          <w:spacing w:val="20"/>
        </w:rPr>
        <w:t xml:space="preserve"> </w:t>
      </w:r>
      <w:r>
        <w:rPr>
          <w:w w:val="103"/>
        </w:rPr>
        <w:t>10)</w:t>
      </w:r>
    </w:p>
    <w:p w14:paraId="2883EC8B" w14:textId="77777777" w:rsidR="000A768D" w:rsidRDefault="006C1B1D">
      <w:pPr>
        <w:spacing w:line="220" w:lineRule="exact"/>
        <w:ind w:left="442"/>
        <w:sectPr w:rsidR="000A768D">
          <w:pgSz w:w="12240" w:h="15840"/>
          <w:pgMar w:top="1200" w:right="1320" w:bottom="280" w:left="1340" w:header="1007" w:footer="0" w:gutter="0"/>
          <w:cols w:space="720"/>
        </w:sectPr>
      </w:pPr>
      <w:r>
        <w:rPr>
          <w:w w:val="113"/>
          <w:position w:val="7"/>
          <w:sz w:val="14"/>
          <w:szCs w:val="14"/>
        </w:rPr>
        <w:t>7</w:t>
      </w:r>
      <w:r>
        <w:rPr>
          <w:w w:val="106"/>
        </w:rPr>
        <w:t>unctad:2015</w:t>
      </w:r>
    </w:p>
    <w:p w14:paraId="68165A99" w14:textId="77777777" w:rsidR="000A768D" w:rsidRDefault="000A768D">
      <w:pPr>
        <w:spacing w:before="4" w:line="180" w:lineRule="exact"/>
        <w:rPr>
          <w:sz w:val="19"/>
          <w:szCs w:val="19"/>
        </w:rPr>
      </w:pPr>
    </w:p>
    <w:p w14:paraId="3C9E9213" w14:textId="77777777" w:rsidR="000A768D" w:rsidDel="00FB5362" w:rsidRDefault="006C1B1D">
      <w:pPr>
        <w:spacing w:before="14" w:line="401" w:lineRule="auto"/>
        <w:ind w:left="120" w:right="79"/>
        <w:jc w:val="both"/>
        <w:rPr>
          <w:del w:id="221" w:author="Karen Remmer" w:date="2017-09-26T16:00:00Z"/>
          <w:sz w:val="14"/>
          <w:szCs w:val="14"/>
        </w:rPr>
      </w:pPr>
      <w:r>
        <w:rPr>
          <w:sz w:val="24"/>
          <w:szCs w:val="24"/>
        </w:rPr>
        <w:t xml:space="preserve">uncertain, </w:t>
      </w:r>
      <w:r>
        <w:rPr>
          <w:spacing w:val="29"/>
          <w:sz w:val="24"/>
          <w:szCs w:val="24"/>
        </w:rPr>
        <w:t xml:space="preserve"> </w:t>
      </w:r>
      <w:r>
        <w:rPr>
          <w:sz w:val="24"/>
          <w:szCs w:val="24"/>
        </w:rPr>
        <w:t>and</w:t>
      </w:r>
      <w:r>
        <w:rPr>
          <w:spacing w:val="49"/>
          <w:sz w:val="24"/>
          <w:szCs w:val="24"/>
        </w:rPr>
        <w:t xml:space="preserve"> </w:t>
      </w:r>
      <w:r>
        <w:rPr>
          <w:w w:val="110"/>
          <w:sz w:val="24"/>
          <w:szCs w:val="24"/>
        </w:rPr>
        <w:t>u</w:t>
      </w:r>
      <w:r>
        <w:rPr>
          <w:spacing w:val="-8"/>
          <w:w w:val="110"/>
          <w:sz w:val="24"/>
          <w:szCs w:val="24"/>
        </w:rPr>
        <w:t>n</w:t>
      </w:r>
      <w:r>
        <w:rPr>
          <w:w w:val="110"/>
          <w:sz w:val="24"/>
          <w:szCs w:val="24"/>
        </w:rPr>
        <w:t>transpare</w:t>
      </w:r>
      <w:r>
        <w:rPr>
          <w:spacing w:val="-8"/>
          <w:w w:val="110"/>
          <w:sz w:val="24"/>
          <w:szCs w:val="24"/>
        </w:rPr>
        <w:t>n</w:t>
      </w:r>
      <w:r>
        <w:rPr>
          <w:w w:val="110"/>
          <w:sz w:val="24"/>
          <w:szCs w:val="24"/>
        </w:rPr>
        <w:t>t</w:t>
      </w:r>
      <w:r>
        <w:rPr>
          <w:spacing w:val="20"/>
          <w:w w:val="110"/>
          <w:sz w:val="24"/>
          <w:szCs w:val="24"/>
        </w:rPr>
        <w:t xml:space="preserve"> </w:t>
      </w:r>
      <w:r>
        <w:rPr>
          <w:sz w:val="24"/>
          <w:szCs w:val="24"/>
        </w:rPr>
        <w:t xml:space="preserve">monitoring </w:t>
      </w:r>
      <w:r>
        <w:rPr>
          <w:spacing w:val="5"/>
          <w:sz w:val="24"/>
          <w:szCs w:val="24"/>
        </w:rPr>
        <w:t xml:space="preserve"> </w:t>
      </w:r>
      <w:r>
        <w:rPr>
          <w:sz w:val="24"/>
          <w:szCs w:val="24"/>
        </w:rPr>
        <w:t>and</w:t>
      </w:r>
      <w:r>
        <w:rPr>
          <w:spacing w:val="49"/>
          <w:sz w:val="24"/>
          <w:szCs w:val="24"/>
        </w:rPr>
        <w:t xml:space="preserve"> </w:t>
      </w:r>
      <w:r>
        <w:rPr>
          <w:w w:val="101"/>
          <w:sz w:val="24"/>
          <w:szCs w:val="24"/>
        </w:rPr>
        <w:t>enforcem</w:t>
      </w:r>
      <w:r>
        <w:rPr>
          <w:w w:val="103"/>
          <w:sz w:val="24"/>
          <w:szCs w:val="24"/>
        </w:rPr>
        <w:t>e</w:t>
      </w:r>
      <w:r>
        <w:rPr>
          <w:spacing w:val="-6"/>
          <w:w w:val="103"/>
          <w:sz w:val="24"/>
          <w:szCs w:val="24"/>
        </w:rPr>
        <w:t>n</w:t>
      </w:r>
      <w:r>
        <w:rPr>
          <w:w w:val="137"/>
          <w:sz w:val="24"/>
          <w:szCs w:val="24"/>
        </w:rPr>
        <w:t>t</w:t>
      </w:r>
      <w:r>
        <w:rPr>
          <w:spacing w:val="21"/>
          <w:w w:val="137"/>
          <w:sz w:val="24"/>
          <w:szCs w:val="24"/>
        </w:rPr>
        <w:t xml:space="preserve"> </w:t>
      </w:r>
      <w:r>
        <w:rPr>
          <w:sz w:val="24"/>
          <w:szCs w:val="24"/>
        </w:rPr>
        <w:t>me</w:t>
      </w:r>
      <w:r>
        <w:rPr>
          <w:spacing w:val="-6"/>
          <w:sz w:val="24"/>
          <w:szCs w:val="24"/>
        </w:rPr>
        <w:t>c</w:t>
      </w:r>
      <w:r>
        <w:rPr>
          <w:sz w:val="24"/>
          <w:szCs w:val="24"/>
        </w:rPr>
        <w:t>hanisms,  h</w:t>
      </w:r>
      <w:r>
        <w:rPr>
          <w:spacing w:val="-6"/>
          <w:sz w:val="24"/>
          <w:szCs w:val="24"/>
        </w:rPr>
        <w:t>a</w:t>
      </w:r>
      <w:r>
        <w:rPr>
          <w:spacing w:val="-7"/>
          <w:sz w:val="24"/>
          <w:szCs w:val="24"/>
        </w:rPr>
        <w:t>v</w:t>
      </w:r>
      <w:r>
        <w:rPr>
          <w:sz w:val="24"/>
          <w:szCs w:val="24"/>
        </w:rPr>
        <w:t>e</w:t>
      </w:r>
      <w:r>
        <w:rPr>
          <w:spacing w:val="42"/>
          <w:sz w:val="24"/>
          <w:szCs w:val="24"/>
        </w:rPr>
        <w:t xml:space="preserve"> </w:t>
      </w:r>
      <w:r>
        <w:rPr>
          <w:sz w:val="24"/>
          <w:szCs w:val="24"/>
        </w:rPr>
        <w:t>limited</w:t>
      </w:r>
      <w:r>
        <w:rPr>
          <w:spacing w:val="55"/>
          <w:sz w:val="24"/>
          <w:szCs w:val="24"/>
        </w:rPr>
        <w:t xml:space="preserve"> </w:t>
      </w:r>
      <w:r>
        <w:rPr>
          <w:sz w:val="24"/>
          <w:szCs w:val="24"/>
        </w:rPr>
        <w:t>its</w:t>
      </w:r>
      <w:r>
        <w:rPr>
          <w:spacing w:val="42"/>
          <w:sz w:val="24"/>
          <w:szCs w:val="24"/>
        </w:rPr>
        <w:t xml:space="preserve"> </w:t>
      </w:r>
      <w:r>
        <w:rPr>
          <w:sz w:val="24"/>
          <w:szCs w:val="24"/>
        </w:rPr>
        <w:t>ef- fecti</w:t>
      </w:r>
      <w:r>
        <w:rPr>
          <w:spacing w:val="-7"/>
          <w:sz w:val="24"/>
          <w:szCs w:val="24"/>
        </w:rPr>
        <w:t>v</w:t>
      </w:r>
      <w:r>
        <w:rPr>
          <w:sz w:val="24"/>
          <w:szCs w:val="24"/>
        </w:rPr>
        <w:t>eness</w:t>
      </w:r>
      <w:r>
        <w:rPr>
          <w:spacing w:val="14"/>
          <w:sz w:val="24"/>
          <w:szCs w:val="24"/>
        </w:rPr>
        <w:t xml:space="preserve"> </w:t>
      </w:r>
      <w:r>
        <w:rPr>
          <w:spacing w:val="-7"/>
          <w:sz w:val="24"/>
          <w:szCs w:val="24"/>
        </w:rPr>
        <w:t>b</w:t>
      </w:r>
      <w:r>
        <w:rPr>
          <w:sz w:val="24"/>
          <w:szCs w:val="24"/>
        </w:rPr>
        <w:t>y</w:t>
      </w:r>
      <w:r>
        <w:rPr>
          <w:spacing w:val="17"/>
          <w:sz w:val="24"/>
          <w:szCs w:val="24"/>
        </w:rPr>
        <w:t xml:space="preserve"> </w:t>
      </w:r>
      <w:r>
        <w:rPr>
          <w:sz w:val="24"/>
          <w:szCs w:val="24"/>
        </w:rPr>
        <w:t>failing</w:t>
      </w:r>
      <w:r>
        <w:rPr>
          <w:spacing w:val="3"/>
          <w:sz w:val="24"/>
          <w:szCs w:val="24"/>
        </w:rPr>
        <w:t xml:space="preserve"> </w:t>
      </w:r>
      <w:r>
        <w:rPr>
          <w:sz w:val="24"/>
          <w:szCs w:val="24"/>
        </w:rPr>
        <w:t>to</w:t>
      </w:r>
      <w:r>
        <w:rPr>
          <w:spacing w:val="24"/>
          <w:sz w:val="24"/>
          <w:szCs w:val="24"/>
        </w:rPr>
        <w:t xml:space="preserve"> </w:t>
      </w:r>
      <w:r>
        <w:rPr>
          <w:sz w:val="24"/>
          <w:szCs w:val="24"/>
        </w:rPr>
        <w:t>pr</w:t>
      </w:r>
      <w:r>
        <w:rPr>
          <w:spacing w:val="-6"/>
          <w:sz w:val="24"/>
          <w:szCs w:val="24"/>
        </w:rPr>
        <w:t>o</w:t>
      </w:r>
      <w:r>
        <w:rPr>
          <w:sz w:val="24"/>
          <w:szCs w:val="24"/>
        </w:rPr>
        <w:t>vide</w:t>
      </w:r>
      <w:r>
        <w:rPr>
          <w:spacing w:val="27"/>
          <w:sz w:val="24"/>
          <w:szCs w:val="24"/>
        </w:rPr>
        <w:t xml:space="preserve"> </w:t>
      </w:r>
      <w:r>
        <w:rPr>
          <w:w w:val="108"/>
          <w:sz w:val="24"/>
          <w:szCs w:val="24"/>
        </w:rPr>
        <w:t>i</w:t>
      </w:r>
      <w:r>
        <w:rPr>
          <w:spacing w:val="-8"/>
          <w:w w:val="108"/>
          <w:sz w:val="24"/>
          <w:szCs w:val="24"/>
        </w:rPr>
        <w:t>n</w:t>
      </w:r>
      <w:r>
        <w:rPr>
          <w:w w:val="108"/>
          <w:sz w:val="24"/>
          <w:szCs w:val="24"/>
        </w:rPr>
        <w:t>ternational</w:t>
      </w:r>
      <w:r>
        <w:rPr>
          <w:spacing w:val="2"/>
          <w:w w:val="108"/>
          <w:sz w:val="24"/>
          <w:szCs w:val="24"/>
        </w:rPr>
        <w:t xml:space="preserve"> </w:t>
      </w:r>
      <w:r>
        <w:rPr>
          <w:sz w:val="24"/>
          <w:szCs w:val="24"/>
        </w:rPr>
        <w:t>i</w:t>
      </w:r>
      <w:r>
        <w:rPr>
          <w:spacing w:val="-7"/>
          <w:sz w:val="24"/>
          <w:szCs w:val="24"/>
        </w:rPr>
        <w:t>nv</w:t>
      </w:r>
      <w:r>
        <w:rPr>
          <w:sz w:val="24"/>
          <w:szCs w:val="24"/>
        </w:rPr>
        <w:t>estors</w:t>
      </w:r>
      <w:r>
        <w:rPr>
          <w:spacing w:val="42"/>
          <w:sz w:val="24"/>
          <w:szCs w:val="24"/>
        </w:rPr>
        <w:t xml:space="preserve"> </w:t>
      </w:r>
      <w:r>
        <w:rPr>
          <w:sz w:val="24"/>
          <w:szCs w:val="24"/>
        </w:rPr>
        <w:t>with</w:t>
      </w:r>
      <w:r>
        <w:rPr>
          <w:spacing w:val="29"/>
          <w:sz w:val="24"/>
          <w:szCs w:val="24"/>
        </w:rPr>
        <w:t xml:space="preserve"> </w:t>
      </w:r>
      <w:r>
        <w:rPr>
          <w:sz w:val="24"/>
          <w:szCs w:val="24"/>
        </w:rPr>
        <w:t>the</w:t>
      </w:r>
      <w:r>
        <w:rPr>
          <w:spacing w:val="36"/>
          <w:sz w:val="24"/>
          <w:szCs w:val="24"/>
        </w:rPr>
        <w:t xml:space="preserve"> </w:t>
      </w:r>
      <w:r>
        <w:rPr>
          <w:sz w:val="24"/>
          <w:szCs w:val="24"/>
        </w:rPr>
        <w:t>information  they</w:t>
      </w:r>
      <w:r>
        <w:rPr>
          <w:spacing w:val="36"/>
          <w:sz w:val="24"/>
          <w:szCs w:val="24"/>
        </w:rPr>
        <w:t xml:space="preserve"> </w:t>
      </w:r>
      <w:r>
        <w:rPr>
          <w:sz w:val="24"/>
          <w:szCs w:val="24"/>
        </w:rPr>
        <w:t>require</w:t>
      </w:r>
      <w:r>
        <w:rPr>
          <w:spacing w:val="30"/>
          <w:sz w:val="24"/>
          <w:szCs w:val="24"/>
        </w:rPr>
        <w:t xml:space="preserve"> </w:t>
      </w:r>
      <w:r>
        <w:rPr>
          <w:w w:val="111"/>
          <w:sz w:val="24"/>
          <w:szCs w:val="24"/>
        </w:rPr>
        <w:t xml:space="preserve">to </w:t>
      </w:r>
      <w:r>
        <w:rPr>
          <w:sz w:val="24"/>
          <w:szCs w:val="24"/>
        </w:rPr>
        <w:t>u</w:t>
      </w:r>
      <w:r>
        <w:rPr>
          <w:spacing w:val="6"/>
          <w:sz w:val="24"/>
          <w:szCs w:val="24"/>
        </w:rPr>
        <w:t>p</w:t>
      </w:r>
      <w:r>
        <w:rPr>
          <w:sz w:val="24"/>
          <w:szCs w:val="24"/>
        </w:rPr>
        <w:t xml:space="preserve">date </w:t>
      </w:r>
      <w:r>
        <w:rPr>
          <w:spacing w:val="5"/>
          <w:sz w:val="24"/>
          <w:szCs w:val="24"/>
        </w:rPr>
        <w:t xml:space="preserve"> </w:t>
      </w:r>
      <w:r>
        <w:rPr>
          <w:sz w:val="24"/>
          <w:szCs w:val="24"/>
        </w:rPr>
        <w:t>their</w:t>
      </w:r>
      <w:r>
        <w:rPr>
          <w:spacing w:val="45"/>
          <w:sz w:val="24"/>
          <w:szCs w:val="24"/>
        </w:rPr>
        <w:t xml:space="preserve"> </w:t>
      </w:r>
      <w:r>
        <w:rPr>
          <w:spacing w:val="6"/>
          <w:sz w:val="24"/>
          <w:szCs w:val="24"/>
        </w:rPr>
        <w:t>p</w:t>
      </w:r>
      <w:r>
        <w:rPr>
          <w:sz w:val="24"/>
          <w:szCs w:val="24"/>
        </w:rPr>
        <w:t>erceptions</w:t>
      </w:r>
      <w:r>
        <w:rPr>
          <w:spacing w:val="54"/>
          <w:sz w:val="24"/>
          <w:szCs w:val="24"/>
        </w:rPr>
        <w:t xml:space="preserve"> </w:t>
      </w:r>
      <w:r>
        <w:rPr>
          <w:sz w:val="24"/>
          <w:szCs w:val="24"/>
        </w:rPr>
        <w:t>of</w:t>
      </w:r>
      <w:r>
        <w:rPr>
          <w:spacing w:val="-6"/>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5"/>
          <w:sz w:val="24"/>
          <w:szCs w:val="24"/>
        </w:rPr>
        <w:t xml:space="preserve"> </w:t>
      </w:r>
      <w:r>
        <w:rPr>
          <w:sz w:val="24"/>
          <w:szCs w:val="24"/>
        </w:rPr>
        <w:t>risk</w:t>
      </w:r>
      <w:r>
        <w:rPr>
          <w:spacing w:val="17"/>
          <w:sz w:val="24"/>
          <w:szCs w:val="24"/>
        </w:rPr>
        <w:t xml:space="preserve"> </w:t>
      </w:r>
      <w:r>
        <w:rPr>
          <w:sz w:val="24"/>
          <w:szCs w:val="24"/>
        </w:rPr>
        <w:t>in</w:t>
      </w:r>
      <w:r>
        <w:rPr>
          <w:spacing w:val="12"/>
          <w:sz w:val="24"/>
          <w:szCs w:val="24"/>
        </w:rPr>
        <w:t xml:space="preserve"> </w:t>
      </w:r>
      <w:r>
        <w:rPr>
          <w:sz w:val="24"/>
          <w:szCs w:val="24"/>
        </w:rPr>
        <w:t>a</w:t>
      </w:r>
      <w:r>
        <w:rPr>
          <w:spacing w:val="16"/>
          <w:sz w:val="24"/>
          <w:szCs w:val="24"/>
        </w:rPr>
        <w:t xml:space="preserve"> </w:t>
      </w:r>
      <w:r>
        <w:rPr>
          <w:w w:val="109"/>
          <w:sz w:val="24"/>
          <w:szCs w:val="24"/>
        </w:rPr>
        <w:t>particular</w:t>
      </w:r>
      <w:r>
        <w:rPr>
          <w:spacing w:val="1"/>
          <w:w w:val="109"/>
          <w:sz w:val="24"/>
          <w:szCs w:val="24"/>
        </w:rPr>
        <w:t xml:space="preserve"> </w:t>
      </w:r>
      <w:r>
        <w:rPr>
          <w:sz w:val="24"/>
          <w:szCs w:val="24"/>
        </w:rPr>
        <w:t>cou</w:t>
      </w:r>
      <w:r>
        <w:rPr>
          <w:spacing w:val="-7"/>
          <w:sz w:val="24"/>
          <w:szCs w:val="24"/>
        </w:rPr>
        <w:t>n</w:t>
      </w:r>
      <w:r>
        <w:rPr>
          <w:sz w:val="24"/>
          <w:szCs w:val="24"/>
        </w:rPr>
        <w:t>tr</w:t>
      </w:r>
      <w:r>
        <w:rPr>
          <w:spacing w:val="-20"/>
          <w:sz w:val="24"/>
          <w:szCs w:val="24"/>
        </w:rPr>
        <w:t>y</w:t>
      </w:r>
      <w:r>
        <w:rPr>
          <w:sz w:val="24"/>
          <w:szCs w:val="24"/>
        </w:rPr>
        <w:t xml:space="preserve">. </w:t>
      </w:r>
      <w:r>
        <w:rPr>
          <w:spacing w:val="36"/>
          <w:sz w:val="24"/>
          <w:szCs w:val="24"/>
        </w:rPr>
        <w:t xml:space="preserve"> </w:t>
      </w:r>
      <w:r>
        <w:rPr>
          <w:sz w:val="24"/>
          <w:szCs w:val="24"/>
        </w:rPr>
        <w:t>This</w:t>
      </w:r>
      <w:r>
        <w:rPr>
          <w:spacing w:val="35"/>
          <w:sz w:val="24"/>
          <w:szCs w:val="24"/>
        </w:rPr>
        <w:t xml:space="preserve"> </w:t>
      </w:r>
      <w:r>
        <w:rPr>
          <w:sz w:val="24"/>
          <w:szCs w:val="24"/>
        </w:rPr>
        <w:t xml:space="preserve">situation </w:t>
      </w:r>
      <w:r>
        <w:rPr>
          <w:spacing w:val="11"/>
          <w:sz w:val="24"/>
          <w:szCs w:val="24"/>
        </w:rPr>
        <w:t xml:space="preserve"> </w:t>
      </w:r>
      <w:r>
        <w:rPr>
          <w:sz w:val="24"/>
          <w:szCs w:val="24"/>
        </w:rPr>
        <w:t>has</w:t>
      </w:r>
      <w:r>
        <w:rPr>
          <w:spacing w:val="25"/>
          <w:sz w:val="24"/>
          <w:szCs w:val="24"/>
        </w:rPr>
        <w:t xml:space="preserve"> </w:t>
      </w:r>
      <w:r>
        <w:rPr>
          <w:spacing w:val="6"/>
          <w:w w:val="108"/>
          <w:sz w:val="24"/>
          <w:szCs w:val="24"/>
        </w:rPr>
        <w:t>b</w:t>
      </w:r>
      <w:r>
        <w:rPr>
          <w:w w:val="103"/>
          <w:sz w:val="24"/>
          <w:szCs w:val="24"/>
        </w:rPr>
        <w:t xml:space="preserve">egun </w:t>
      </w:r>
      <w:r>
        <w:rPr>
          <w:sz w:val="24"/>
          <w:szCs w:val="24"/>
        </w:rPr>
        <w:t>to</w:t>
      </w:r>
      <w:r>
        <w:rPr>
          <w:spacing w:val="48"/>
          <w:sz w:val="24"/>
          <w:szCs w:val="24"/>
        </w:rPr>
        <w:t xml:space="preserve"> </w:t>
      </w:r>
      <w:r>
        <w:rPr>
          <w:spacing w:val="-6"/>
          <w:sz w:val="24"/>
          <w:szCs w:val="24"/>
        </w:rPr>
        <w:t>c</w:t>
      </w:r>
      <w:r>
        <w:rPr>
          <w:sz w:val="24"/>
          <w:szCs w:val="24"/>
        </w:rPr>
        <w:t>hange</w:t>
      </w:r>
      <w:r>
        <w:rPr>
          <w:spacing w:val="47"/>
          <w:sz w:val="24"/>
          <w:szCs w:val="24"/>
        </w:rPr>
        <w:t xml:space="preserve"> </w:t>
      </w:r>
      <w:r>
        <w:rPr>
          <w:sz w:val="24"/>
          <w:szCs w:val="24"/>
        </w:rPr>
        <w:t>in</w:t>
      </w:r>
      <w:r>
        <w:rPr>
          <w:spacing w:val="35"/>
          <w:sz w:val="24"/>
          <w:szCs w:val="24"/>
        </w:rPr>
        <w:t xml:space="preserve"> </w:t>
      </w:r>
      <w:r>
        <w:rPr>
          <w:sz w:val="24"/>
          <w:szCs w:val="24"/>
        </w:rPr>
        <w:t>res</w:t>
      </w:r>
      <w:r>
        <w:rPr>
          <w:spacing w:val="7"/>
          <w:sz w:val="24"/>
          <w:szCs w:val="24"/>
        </w:rPr>
        <w:t>p</w:t>
      </w:r>
      <w:r>
        <w:rPr>
          <w:sz w:val="24"/>
          <w:szCs w:val="24"/>
        </w:rPr>
        <w:t>onse</w:t>
      </w:r>
      <w:r>
        <w:rPr>
          <w:spacing w:val="43"/>
          <w:sz w:val="24"/>
          <w:szCs w:val="24"/>
        </w:rPr>
        <w:t xml:space="preserve"> </w:t>
      </w:r>
      <w:r>
        <w:rPr>
          <w:sz w:val="24"/>
          <w:szCs w:val="24"/>
        </w:rPr>
        <w:t>to</w:t>
      </w:r>
      <w:r>
        <w:rPr>
          <w:spacing w:val="48"/>
          <w:sz w:val="24"/>
          <w:szCs w:val="24"/>
        </w:rPr>
        <w:t xml:space="preserve"> </w:t>
      </w:r>
      <w:r>
        <w:rPr>
          <w:sz w:val="24"/>
          <w:szCs w:val="24"/>
        </w:rPr>
        <w:t>increased</w:t>
      </w:r>
      <w:r>
        <w:rPr>
          <w:spacing w:val="54"/>
          <w:sz w:val="24"/>
          <w:szCs w:val="24"/>
        </w:rPr>
        <w:t xml:space="preserve"> </w:t>
      </w:r>
      <w:r>
        <w:rPr>
          <w:w w:val="108"/>
          <w:sz w:val="24"/>
          <w:szCs w:val="24"/>
        </w:rPr>
        <w:t>institutional</w:t>
      </w:r>
      <w:r>
        <w:rPr>
          <w:spacing w:val="34"/>
          <w:w w:val="108"/>
          <w:sz w:val="24"/>
          <w:szCs w:val="24"/>
        </w:rPr>
        <w:t xml:space="preserve"> </w:t>
      </w:r>
      <w:r>
        <w:rPr>
          <w:w w:val="108"/>
          <w:sz w:val="24"/>
          <w:szCs w:val="24"/>
        </w:rPr>
        <w:t>transparency</w:t>
      </w:r>
      <w:ins w:id="222" w:author="Karen Remmer" w:date="2017-09-26T15:59:00Z">
        <w:r w:rsidR="00FB5362">
          <w:rPr>
            <w:w w:val="108"/>
            <w:sz w:val="24"/>
            <w:szCs w:val="24"/>
          </w:rPr>
          <w:t>,</w:t>
        </w:r>
      </w:ins>
      <w:del w:id="223" w:author="Karen Remmer" w:date="2017-09-26T15:59:00Z">
        <w:r w:rsidDel="00FB5362">
          <w:rPr>
            <w:spacing w:val="10"/>
            <w:w w:val="108"/>
            <w:sz w:val="24"/>
            <w:szCs w:val="24"/>
          </w:rPr>
          <w:delText xml:space="preserve"> </w:delText>
        </w:r>
        <w:r w:rsidDel="00FB5362">
          <w:rPr>
            <w:sz w:val="24"/>
            <w:szCs w:val="24"/>
          </w:rPr>
          <w:delText>and</w:delText>
        </w:r>
        <w:r w:rsidDel="00FB5362">
          <w:rPr>
            <w:spacing w:val="55"/>
            <w:sz w:val="24"/>
            <w:szCs w:val="24"/>
          </w:rPr>
          <w:delText xml:space="preserve"> </w:delText>
        </w:r>
      </w:del>
      <w:r>
        <w:rPr>
          <w:sz w:val="24"/>
          <w:szCs w:val="24"/>
        </w:rPr>
        <w:t>gr</w:t>
      </w:r>
      <w:r>
        <w:rPr>
          <w:spacing w:val="-6"/>
          <w:sz w:val="24"/>
          <w:szCs w:val="24"/>
        </w:rPr>
        <w:t>o</w:t>
      </w:r>
      <w:r>
        <w:rPr>
          <w:sz w:val="24"/>
          <w:szCs w:val="24"/>
        </w:rPr>
        <w:t>wing</w:t>
      </w:r>
      <w:r>
        <w:rPr>
          <w:spacing w:val="30"/>
          <w:sz w:val="24"/>
          <w:szCs w:val="24"/>
        </w:rPr>
        <w:t xml:space="preserve"> </w:t>
      </w:r>
      <w:r>
        <w:rPr>
          <w:sz w:val="24"/>
          <w:szCs w:val="24"/>
        </w:rPr>
        <w:t>media</w:t>
      </w:r>
      <w:r>
        <w:rPr>
          <w:spacing w:val="50"/>
          <w:sz w:val="24"/>
          <w:szCs w:val="24"/>
        </w:rPr>
        <w:t xml:space="preserve"> </w:t>
      </w:r>
      <w:r>
        <w:rPr>
          <w:w w:val="97"/>
          <w:sz w:val="24"/>
          <w:szCs w:val="24"/>
        </w:rPr>
        <w:t>c</w:t>
      </w:r>
      <w:r>
        <w:rPr>
          <w:spacing w:val="-7"/>
          <w:w w:val="97"/>
          <w:sz w:val="24"/>
          <w:szCs w:val="24"/>
        </w:rPr>
        <w:t>o</w:t>
      </w:r>
      <w:r>
        <w:rPr>
          <w:spacing w:val="-7"/>
          <w:w w:val="103"/>
          <w:sz w:val="24"/>
          <w:szCs w:val="24"/>
        </w:rPr>
        <w:t>v</w:t>
      </w:r>
      <w:r>
        <w:rPr>
          <w:w w:val="102"/>
          <w:sz w:val="24"/>
          <w:szCs w:val="24"/>
        </w:rPr>
        <w:t>erage</w:t>
      </w:r>
      <w:ins w:id="224" w:author="Karen Remmer" w:date="2017-09-26T15:59:00Z">
        <w:r w:rsidR="00FB5362">
          <w:rPr>
            <w:w w:val="102"/>
            <w:sz w:val="24"/>
            <w:szCs w:val="24"/>
          </w:rPr>
          <w:t xml:space="preserve">, and the accumulation of </w:t>
        </w:r>
      </w:ins>
      <w:ins w:id="225" w:author="Karen Remmer" w:date="2017-09-26T16:00:00Z">
        <w:r w:rsidR="00FB5362">
          <w:rPr>
            <w:w w:val="102"/>
            <w:sz w:val="24"/>
            <w:szCs w:val="24"/>
          </w:rPr>
          <w:t>knowledge</w:t>
        </w:r>
      </w:ins>
      <w:ins w:id="226" w:author="Karen Remmer" w:date="2017-09-26T15:59:00Z">
        <w:r w:rsidR="00FB5362">
          <w:rPr>
            <w:w w:val="102"/>
            <w:sz w:val="24"/>
            <w:szCs w:val="24"/>
          </w:rPr>
          <w:t xml:space="preserve"> </w:t>
        </w:r>
      </w:ins>
      <w:ins w:id="227" w:author="Karen Remmer" w:date="2017-09-26T16:00:00Z">
        <w:r w:rsidR="00FB5362">
          <w:rPr>
            <w:w w:val="102"/>
            <w:sz w:val="24"/>
            <w:szCs w:val="24"/>
          </w:rPr>
          <w:t>and experience with ISDS</w:t>
        </w:r>
      </w:ins>
      <w:r>
        <w:rPr>
          <w:w w:val="102"/>
          <w:sz w:val="24"/>
          <w:szCs w:val="24"/>
        </w:rPr>
        <w:t xml:space="preserve">; </w:t>
      </w:r>
      <w:r>
        <w:rPr>
          <w:sz w:val="24"/>
          <w:szCs w:val="24"/>
        </w:rPr>
        <w:t xml:space="preserve">but </w:t>
      </w:r>
      <w:r>
        <w:rPr>
          <w:spacing w:val="6"/>
          <w:sz w:val="24"/>
          <w:szCs w:val="24"/>
        </w:rPr>
        <w:t xml:space="preserve"> </w:t>
      </w:r>
      <w:r>
        <w:rPr>
          <w:sz w:val="24"/>
          <w:szCs w:val="24"/>
        </w:rPr>
        <w:t>in</w:t>
      </w:r>
      <w:r>
        <w:rPr>
          <w:spacing w:val="30"/>
          <w:sz w:val="24"/>
          <w:szCs w:val="24"/>
        </w:rPr>
        <w:t xml:space="preserve"> </w:t>
      </w:r>
      <w:r>
        <w:rPr>
          <w:sz w:val="24"/>
          <w:szCs w:val="24"/>
        </w:rPr>
        <w:t>accordance</w:t>
      </w:r>
      <w:r>
        <w:rPr>
          <w:spacing w:val="56"/>
          <w:sz w:val="24"/>
          <w:szCs w:val="24"/>
        </w:rPr>
        <w:t xml:space="preserve"> </w:t>
      </w:r>
      <w:r>
        <w:rPr>
          <w:sz w:val="24"/>
          <w:szCs w:val="24"/>
        </w:rPr>
        <w:t>with</w:t>
      </w:r>
      <w:r>
        <w:rPr>
          <w:spacing w:val="49"/>
          <w:sz w:val="24"/>
          <w:szCs w:val="24"/>
        </w:rPr>
        <w:t xml:space="preserve"> </w:t>
      </w:r>
      <w:r>
        <w:rPr>
          <w:sz w:val="24"/>
          <w:szCs w:val="24"/>
        </w:rPr>
        <w:t>the</w:t>
      </w:r>
      <w:r>
        <w:rPr>
          <w:spacing w:val="55"/>
          <w:sz w:val="24"/>
          <w:szCs w:val="24"/>
        </w:rPr>
        <w:t xml:space="preserve"> </w:t>
      </w:r>
      <w:r>
        <w:rPr>
          <w:sz w:val="24"/>
          <w:szCs w:val="24"/>
        </w:rPr>
        <w:t>logic</w:t>
      </w:r>
      <w:r>
        <w:rPr>
          <w:spacing w:val="10"/>
          <w:sz w:val="24"/>
          <w:szCs w:val="24"/>
        </w:rPr>
        <w:t xml:space="preserve"> </w:t>
      </w:r>
      <w:r>
        <w:rPr>
          <w:sz w:val="24"/>
          <w:szCs w:val="24"/>
        </w:rPr>
        <w:t>of</w:t>
      </w:r>
      <w:r>
        <w:rPr>
          <w:spacing w:val="12"/>
          <w:sz w:val="24"/>
          <w:szCs w:val="24"/>
        </w:rPr>
        <w:t xml:space="preserve"> </w:t>
      </w:r>
      <w:r>
        <w:rPr>
          <w:sz w:val="24"/>
          <w:szCs w:val="24"/>
        </w:rPr>
        <w:t>North’s</w:t>
      </w:r>
      <w:r>
        <w:rPr>
          <w:spacing w:val="45"/>
          <w:sz w:val="24"/>
          <w:szCs w:val="24"/>
        </w:rPr>
        <w:t xml:space="preserve"> </w:t>
      </w:r>
      <w:r>
        <w:rPr>
          <w:sz w:val="24"/>
          <w:szCs w:val="24"/>
        </w:rPr>
        <w:t>seminal</w:t>
      </w:r>
      <w:r>
        <w:rPr>
          <w:spacing w:val="45"/>
          <w:sz w:val="24"/>
          <w:szCs w:val="24"/>
        </w:rPr>
        <w:t xml:space="preserve"> </w:t>
      </w:r>
      <w:r>
        <w:rPr>
          <w:spacing w:val="-6"/>
          <w:sz w:val="24"/>
          <w:szCs w:val="24"/>
        </w:rPr>
        <w:t>w</w:t>
      </w:r>
      <w:r>
        <w:rPr>
          <w:sz w:val="24"/>
          <w:szCs w:val="24"/>
        </w:rPr>
        <w:t>ork</w:t>
      </w:r>
      <w:r>
        <w:rPr>
          <w:spacing w:val="27"/>
          <w:sz w:val="24"/>
          <w:szCs w:val="24"/>
        </w:rPr>
        <w:t xml:space="preserve"> </w:t>
      </w:r>
      <w:r>
        <w:rPr>
          <w:sz w:val="24"/>
          <w:szCs w:val="24"/>
        </w:rPr>
        <w:t>on</w:t>
      </w:r>
      <w:r>
        <w:rPr>
          <w:spacing w:val="29"/>
          <w:sz w:val="24"/>
          <w:szCs w:val="24"/>
        </w:rPr>
        <w:t xml:space="preserve"> </w:t>
      </w:r>
      <w:r>
        <w:rPr>
          <w:w w:val="108"/>
          <w:sz w:val="24"/>
          <w:szCs w:val="24"/>
        </w:rPr>
        <w:t>institutions,</w:t>
      </w:r>
      <w:r>
        <w:rPr>
          <w:spacing w:val="20"/>
          <w:w w:val="108"/>
          <w:sz w:val="24"/>
          <w:szCs w:val="24"/>
        </w:rPr>
        <w:t xml:space="preserve"> </w:t>
      </w:r>
      <w:r>
        <w:rPr>
          <w:sz w:val="24"/>
          <w:szCs w:val="24"/>
        </w:rPr>
        <w:t xml:space="preserve">creating </w:t>
      </w:r>
      <w:r>
        <w:rPr>
          <w:spacing w:val="10"/>
          <w:sz w:val="24"/>
          <w:szCs w:val="24"/>
        </w:rPr>
        <w:t xml:space="preserve"> </w:t>
      </w:r>
      <w:r>
        <w:rPr>
          <w:sz w:val="24"/>
          <w:szCs w:val="24"/>
        </w:rPr>
        <w:t>an</w:t>
      </w:r>
      <w:r>
        <w:rPr>
          <w:spacing w:val="44"/>
          <w:sz w:val="24"/>
          <w:szCs w:val="24"/>
        </w:rPr>
        <w:t xml:space="preserve"> </w:t>
      </w:r>
      <w:r>
        <w:rPr>
          <w:sz w:val="24"/>
          <w:szCs w:val="24"/>
        </w:rPr>
        <w:t>effec- ti</w:t>
      </w:r>
      <w:r>
        <w:rPr>
          <w:spacing w:val="-7"/>
          <w:sz w:val="24"/>
          <w:szCs w:val="24"/>
        </w:rPr>
        <w:t>v</w:t>
      </w:r>
      <w:r>
        <w:rPr>
          <w:sz w:val="24"/>
          <w:szCs w:val="24"/>
        </w:rPr>
        <w:t>e</w:t>
      </w:r>
      <w:r>
        <w:rPr>
          <w:spacing w:val="31"/>
          <w:sz w:val="24"/>
          <w:szCs w:val="24"/>
        </w:rPr>
        <w:t xml:space="preserve"> </w:t>
      </w:r>
      <w:r>
        <w:rPr>
          <w:sz w:val="24"/>
          <w:szCs w:val="24"/>
        </w:rPr>
        <w:t>system</w:t>
      </w:r>
      <w:r>
        <w:rPr>
          <w:spacing w:val="36"/>
          <w:sz w:val="24"/>
          <w:szCs w:val="24"/>
        </w:rPr>
        <w:t xml:space="preserve"> </w:t>
      </w:r>
      <w:r>
        <w:rPr>
          <w:sz w:val="24"/>
          <w:szCs w:val="24"/>
        </w:rPr>
        <w:t>of</w:t>
      </w:r>
      <w:r>
        <w:rPr>
          <w:spacing w:val="-3"/>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9"/>
          <w:sz w:val="24"/>
          <w:szCs w:val="24"/>
        </w:rPr>
        <w:t xml:space="preserve"> </w:t>
      </w:r>
      <w:r>
        <w:rPr>
          <w:sz w:val="24"/>
          <w:szCs w:val="24"/>
        </w:rPr>
        <w:t>trea</w:t>
      </w:r>
      <w:r>
        <w:rPr>
          <w:spacing w:val="-7"/>
          <w:sz w:val="24"/>
          <w:szCs w:val="24"/>
        </w:rPr>
        <w:t>t</w:t>
      </w:r>
      <w:r>
        <w:rPr>
          <w:sz w:val="24"/>
          <w:szCs w:val="24"/>
        </w:rPr>
        <w:t xml:space="preserve">y </w:t>
      </w:r>
      <w:r>
        <w:rPr>
          <w:spacing w:val="21"/>
          <w:sz w:val="24"/>
          <w:szCs w:val="24"/>
        </w:rPr>
        <w:t xml:space="preserve"> </w:t>
      </w:r>
      <w:r>
        <w:rPr>
          <w:sz w:val="24"/>
          <w:szCs w:val="24"/>
        </w:rPr>
        <w:t>monitoring</w:t>
      </w:r>
      <w:r>
        <w:rPr>
          <w:spacing w:val="52"/>
          <w:sz w:val="24"/>
          <w:szCs w:val="24"/>
        </w:rPr>
        <w:t xml:space="preserve"> </w:t>
      </w:r>
      <w:r>
        <w:rPr>
          <w:sz w:val="24"/>
          <w:szCs w:val="24"/>
        </w:rPr>
        <w:t>and</w:t>
      </w:r>
      <w:r>
        <w:rPr>
          <w:spacing w:val="37"/>
          <w:sz w:val="24"/>
          <w:szCs w:val="24"/>
        </w:rPr>
        <w:t xml:space="preserve"> </w:t>
      </w:r>
      <w:r>
        <w:rPr>
          <w:w w:val="101"/>
          <w:sz w:val="24"/>
          <w:szCs w:val="24"/>
        </w:rPr>
        <w:t>enforceme</w:t>
      </w:r>
      <w:r>
        <w:rPr>
          <w:spacing w:val="-6"/>
          <w:w w:val="101"/>
          <w:sz w:val="24"/>
          <w:szCs w:val="24"/>
        </w:rPr>
        <w:t>n</w:t>
      </w:r>
      <w:r>
        <w:rPr>
          <w:w w:val="137"/>
          <w:sz w:val="24"/>
          <w:szCs w:val="24"/>
        </w:rPr>
        <w:t>t</w:t>
      </w:r>
      <w:r>
        <w:rPr>
          <w:spacing w:val="9"/>
          <w:sz w:val="24"/>
          <w:szCs w:val="24"/>
        </w:rPr>
        <w:t xml:space="preserve"> </w:t>
      </w:r>
      <w:r>
        <w:rPr>
          <w:sz w:val="24"/>
          <w:szCs w:val="24"/>
        </w:rPr>
        <w:t>has</w:t>
      </w:r>
      <w:r>
        <w:rPr>
          <w:spacing w:val="28"/>
          <w:sz w:val="24"/>
          <w:szCs w:val="24"/>
        </w:rPr>
        <w:t xml:space="preserve"> </w:t>
      </w:r>
      <w:r>
        <w:rPr>
          <w:spacing w:val="6"/>
          <w:sz w:val="24"/>
          <w:szCs w:val="24"/>
        </w:rPr>
        <w:t>b</w:t>
      </w:r>
      <w:r>
        <w:rPr>
          <w:sz w:val="24"/>
          <w:szCs w:val="24"/>
        </w:rPr>
        <w:t>een</w:t>
      </w:r>
      <w:r>
        <w:rPr>
          <w:spacing w:val="23"/>
          <w:sz w:val="24"/>
          <w:szCs w:val="24"/>
        </w:rPr>
        <w:t xml:space="preserve"> </w:t>
      </w:r>
      <w:r>
        <w:rPr>
          <w:sz w:val="24"/>
          <w:szCs w:val="24"/>
        </w:rPr>
        <w:t>a</w:t>
      </w:r>
      <w:r>
        <w:rPr>
          <w:spacing w:val="19"/>
          <w:sz w:val="24"/>
          <w:szCs w:val="24"/>
        </w:rPr>
        <w:t xml:space="preserve"> </w:t>
      </w:r>
      <w:r>
        <w:rPr>
          <w:sz w:val="24"/>
          <w:szCs w:val="24"/>
        </w:rPr>
        <w:t>long,</w:t>
      </w:r>
      <w:r>
        <w:rPr>
          <w:spacing w:val="16"/>
          <w:sz w:val="24"/>
          <w:szCs w:val="24"/>
        </w:rPr>
        <w:t xml:space="preserve"> </w:t>
      </w:r>
      <w:r>
        <w:rPr>
          <w:sz w:val="24"/>
          <w:szCs w:val="24"/>
        </w:rPr>
        <w:t>sl</w:t>
      </w:r>
      <w:r>
        <w:rPr>
          <w:spacing w:val="-6"/>
          <w:sz w:val="24"/>
          <w:szCs w:val="24"/>
        </w:rPr>
        <w:t>o</w:t>
      </w:r>
      <w:r>
        <w:rPr>
          <w:sz w:val="24"/>
          <w:szCs w:val="24"/>
        </w:rPr>
        <w:t>w</w:t>
      </w:r>
      <w:r>
        <w:rPr>
          <w:spacing w:val="-2"/>
          <w:sz w:val="24"/>
          <w:szCs w:val="24"/>
        </w:rPr>
        <w:t xml:space="preserve"> </w:t>
      </w:r>
      <w:r>
        <w:rPr>
          <w:w w:val="105"/>
          <w:sz w:val="24"/>
          <w:szCs w:val="24"/>
        </w:rPr>
        <w:t>pr</w:t>
      </w:r>
      <w:r>
        <w:rPr>
          <w:spacing w:val="6"/>
          <w:w w:val="105"/>
          <w:sz w:val="24"/>
          <w:szCs w:val="24"/>
        </w:rPr>
        <w:t>o</w:t>
      </w:r>
      <w:r>
        <w:rPr>
          <w:w w:val="99"/>
          <w:sz w:val="24"/>
          <w:szCs w:val="24"/>
        </w:rPr>
        <w:t>cess.</w:t>
      </w:r>
      <w:commentRangeStart w:id="228"/>
      <w:r>
        <w:rPr>
          <w:w w:val="113"/>
          <w:position w:val="9"/>
          <w:sz w:val="14"/>
          <w:szCs w:val="14"/>
        </w:rPr>
        <w:t>8</w:t>
      </w:r>
      <w:commentRangeEnd w:id="228"/>
      <w:r w:rsidR="00BC04F3">
        <w:rPr>
          <w:rStyle w:val="CommentReference"/>
        </w:rPr>
        <w:commentReference w:id="228"/>
      </w:r>
      <w:ins w:id="229" w:author="Karen Remmer [2]" w:date="2017-10-04T15:01:00Z">
        <w:r w:rsidR="00BC04F3">
          <w:rPr>
            <w:w w:val="113"/>
            <w:position w:val="9"/>
            <w:sz w:val="14"/>
            <w:szCs w:val="14"/>
          </w:rPr>
          <w:t xml:space="preserve"> </w:t>
        </w:r>
      </w:ins>
    </w:p>
    <w:p w14:paraId="2A56AB5C" w14:textId="434E05E6" w:rsidR="000A768D" w:rsidRDefault="006C1B1D">
      <w:pPr>
        <w:spacing w:before="14" w:line="401" w:lineRule="auto"/>
        <w:ind w:left="120" w:right="79"/>
        <w:jc w:val="both"/>
        <w:rPr>
          <w:sz w:val="24"/>
          <w:szCs w:val="24"/>
        </w:rPr>
        <w:pPrChange w:id="230" w:author="Karen Remmer" w:date="2017-09-26T16:00:00Z">
          <w:pPr>
            <w:spacing w:before="6" w:line="401" w:lineRule="auto"/>
            <w:ind w:left="120" w:right="78"/>
            <w:jc w:val="both"/>
          </w:pPr>
        </w:pPrChange>
      </w:pPr>
      <w:r>
        <w:rPr>
          <w:sz w:val="24"/>
          <w:szCs w:val="24"/>
        </w:rPr>
        <w:t>T</w:t>
      </w:r>
      <w:r>
        <w:rPr>
          <w:spacing w:val="-7"/>
          <w:sz w:val="24"/>
          <w:szCs w:val="24"/>
        </w:rPr>
        <w:t>h</w:t>
      </w:r>
      <w:r>
        <w:rPr>
          <w:sz w:val="24"/>
          <w:szCs w:val="24"/>
        </w:rPr>
        <w:t xml:space="preserve">us </w:t>
      </w:r>
      <w:r>
        <w:rPr>
          <w:spacing w:val="17"/>
          <w:sz w:val="24"/>
          <w:szCs w:val="24"/>
        </w:rPr>
        <w:t xml:space="preserve"> </w:t>
      </w:r>
      <w:r>
        <w:rPr>
          <w:sz w:val="24"/>
          <w:szCs w:val="24"/>
        </w:rPr>
        <w:t>whereas</w:t>
      </w:r>
      <w:r>
        <w:rPr>
          <w:spacing w:val="53"/>
          <w:sz w:val="24"/>
          <w:szCs w:val="24"/>
        </w:rPr>
        <w:t xml:space="preserve"> </w:t>
      </w:r>
      <w:r>
        <w:rPr>
          <w:sz w:val="24"/>
          <w:szCs w:val="24"/>
        </w:rPr>
        <w:t>prior  resear</w:t>
      </w:r>
      <w:r>
        <w:rPr>
          <w:spacing w:val="-6"/>
          <w:sz w:val="24"/>
          <w:szCs w:val="24"/>
        </w:rPr>
        <w:t>c</w:t>
      </w:r>
      <w:r>
        <w:rPr>
          <w:sz w:val="24"/>
          <w:szCs w:val="24"/>
        </w:rPr>
        <w:t xml:space="preserve">h </w:t>
      </w:r>
      <w:r>
        <w:rPr>
          <w:spacing w:val="7"/>
          <w:sz w:val="24"/>
          <w:szCs w:val="24"/>
        </w:rPr>
        <w:t xml:space="preserve"> </w:t>
      </w:r>
      <w:r>
        <w:rPr>
          <w:sz w:val="24"/>
          <w:szCs w:val="24"/>
        </w:rPr>
        <w:t>has</w:t>
      </w:r>
      <w:r>
        <w:rPr>
          <w:spacing w:val="57"/>
          <w:sz w:val="24"/>
          <w:szCs w:val="24"/>
        </w:rPr>
        <w:t xml:space="preserve"> </w:t>
      </w:r>
      <w:r>
        <w:rPr>
          <w:sz w:val="24"/>
          <w:szCs w:val="24"/>
        </w:rPr>
        <w:t>simply</w:t>
      </w:r>
      <w:r>
        <w:rPr>
          <w:spacing w:val="50"/>
          <w:sz w:val="24"/>
          <w:szCs w:val="24"/>
        </w:rPr>
        <w:t xml:space="preserve"> </w:t>
      </w:r>
      <w:r>
        <w:rPr>
          <w:sz w:val="24"/>
          <w:szCs w:val="24"/>
        </w:rPr>
        <w:t xml:space="preserve">assumed </w:t>
      </w:r>
      <w:r>
        <w:rPr>
          <w:spacing w:val="11"/>
          <w:sz w:val="24"/>
          <w:szCs w:val="24"/>
        </w:rPr>
        <w:t xml:space="preserve"> </w:t>
      </w:r>
      <w:r>
        <w:rPr>
          <w:sz w:val="24"/>
          <w:szCs w:val="24"/>
        </w:rPr>
        <w:t xml:space="preserve">that </w:t>
      </w:r>
      <w:r>
        <w:rPr>
          <w:spacing w:val="45"/>
          <w:sz w:val="24"/>
          <w:szCs w:val="24"/>
        </w:rPr>
        <w:t xml:space="preserve"> </w:t>
      </w:r>
      <w:r>
        <w:rPr>
          <w:sz w:val="24"/>
          <w:szCs w:val="24"/>
        </w:rPr>
        <w:t>i</w:t>
      </w:r>
      <w:r>
        <w:rPr>
          <w:spacing w:val="-7"/>
          <w:sz w:val="24"/>
          <w:szCs w:val="24"/>
        </w:rPr>
        <w:t>nv</w:t>
      </w:r>
      <w:r>
        <w:rPr>
          <w:sz w:val="24"/>
          <w:szCs w:val="24"/>
        </w:rPr>
        <w:t xml:space="preserve">estor </w:t>
      </w:r>
      <w:r>
        <w:rPr>
          <w:spacing w:val="16"/>
          <w:sz w:val="24"/>
          <w:szCs w:val="24"/>
        </w:rPr>
        <w:t xml:space="preserve"> </w:t>
      </w:r>
      <w:r>
        <w:rPr>
          <w:sz w:val="24"/>
          <w:szCs w:val="24"/>
        </w:rPr>
        <w:t>claims</w:t>
      </w:r>
      <w:r>
        <w:rPr>
          <w:spacing w:val="50"/>
          <w:sz w:val="24"/>
          <w:szCs w:val="24"/>
        </w:rPr>
        <w:t xml:space="preserve"> </w:t>
      </w:r>
      <w:r>
        <w:rPr>
          <w:sz w:val="24"/>
          <w:szCs w:val="24"/>
        </w:rPr>
        <w:t>of</w:t>
      </w:r>
      <w:r>
        <w:rPr>
          <w:spacing w:val="26"/>
          <w:sz w:val="24"/>
          <w:szCs w:val="24"/>
        </w:rPr>
        <w:t xml:space="preserve"> </w:t>
      </w:r>
      <w:r>
        <w:rPr>
          <w:sz w:val="24"/>
          <w:szCs w:val="24"/>
        </w:rPr>
        <w:t>trea</w:t>
      </w:r>
      <w:r>
        <w:rPr>
          <w:spacing w:val="-7"/>
          <w:sz w:val="24"/>
          <w:szCs w:val="24"/>
        </w:rPr>
        <w:t>t</w:t>
      </w:r>
      <w:r>
        <w:rPr>
          <w:sz w:val="24"/>
          <w:szCs w:val="24"/>
        </w:rPr>
        <w:t xml:space="preserve">y </w:t>
      </w:r>
      <w:r>
        <w:rPr>
          <w:spacing w:val="48"/>
          <w:sz w:val="24"/>
          <w:szCs w:val="24"/>
        </w:rPr>
        <w:t xml:space="preserve"> </w:t>
      </w:r>
      <w:r>
        <w:rPr>
          <w:w w:val="103"/>
          <w:sz w:val="24"/>
          <w:szCs w:val="24"/>
        </w:rPr>
        <w:t xml:space="preserve">violations </w:t>
      </w:r>
      <w:r>
        <w:rPr>
          <w:sz w:val="24"/>
          <w:szCs w:val="24"/>
        </w:rPr>
        <w:t>e</w:t>
      </w:r>
      <w:r>
        <w:rPr>
          <w:spacing w:val="-6"/>
          <w:sz w:val="24"/>
          <w:szCs w:val="24"/>
        </w:rPr>
        <w:t>n</w:t>
      </w:r>
      <w:r>
        <w:rPr>
          <w:sz w:val="24"/>
          <w:szCs w:val="24"/>
        </w:rPr>
        <w:t xml:space="preserve">tail </w:t>
      </w:r>
      <w:r>
        <w:rPr>
          <w:spacing w:val="2"/>
          <w:sz w:val="24"/>
          <w:szCs w:val="24"/>
        </w:rPr>
        <w:t xml:space="preserve"> </w:t>
      </w:r>
      <w:r>
        <w:rPr>
          <w:sz w:val="24"/>
          <w:szCs w:val="24"/>
        </w:rPr>
        <w:t>significa</w:t>
      </w:r>
      <w:r>
        <w:rPr>
          <w:spacing w:val="-6"/>
          <w:sz w:val="24"/>
          <w:szCs w:val="24"/>
        </w:rPr>
        <w:t>n</w:t>
      </w:r>
      <w:r>
        <w:rPr>
          <w:w w:val="137"/>
          <w:sz w:val="24"/>
          <w:szCs w:val="24"/>
        </w:rPr>
        <w:t>t</w:t>
      </w:r>
      <w:r>
        <w:rPr>
          <w:spacing w:val="24"/>
          <w:sz w:val="24"/>
          <w:szCs w:val="24"/>
        </w:rPr>
        <w:t xml:space="preserve"> </w:t>
      </w:r>
      <w:r>
        <w:rPr>
          <w:sz w:val="24"/>
          <w:szCs w:val="24"/>
        </w:rPr>
        <w:t>costs,</w:t>
      </w:r>
      <w:r>
        <w:rPr>
          <w:spacing w:val="48"/>
          <w:sz w:val="24"/>
          <w:szCs w:val="24"/>
        </w:rPr>
        <w:t xml:space="preserve"> </w:t>
      </w:r>
      <w:r>
        <w:rPr>
          <w:sz w:val="24"/>
          <w:szCs w:val="24"/>
        </w:rPr>
        <w:t>our</w:t>
      </w:r>
      <w:r>
        <w:rPr>
          <w:spacing w:val="41"/>
          <w:sz w:val="24"/>
          <w:szCs w:val="24"/>
        </w:rPr>
        <w:t xml:space="preserve"> </w:t>
      </w:r>
      <w:r>
        <w:rPr>
          <w:sz w:val="24"/>
          <w:szCs w:val="24"/>
        </w:rPr>
        <w:t>analysis</w:t>
      </w:r>
      <w:r>
        <w:rPr>
          <w:spacing w:val="48"/>
          <w:sz w:val="24"/>
          <w:szCs w:val="24"/>
        </w:rPr>
        <w:t xml:space="preserve"> </w:t>
      </w:r>
      <w:r>
        <w:rPr>
          <w:sz w:val="24"/>
          <w:szCs w:val="24"/>
        </w:rPr>
        <w:t>offers</w:t>
      </w:r>
      <w:r>
        <w:rPr>
          <w:spacing w:val="3"/>
          <w:sz w:val="24"/>
          <w:szCs w:val="24"/>
        </w:rPr>
        <w:t xml:space="preserve"> </w:t>
      </w:r>
      <w:r>
        <w:rPr>
          <w:sz w:val="24"/>
          <w:szCs w:val="24"/>
        </w:rPr>
        <w:t>a</w:t>
      </w:r>
      <w:r>
        <w:rPr>
          <w:spacing w:val="35"/>
          <w:sz w:val="24"/>
          <w:szCs w:val="24"/>
        </w:rPr>
        <w:t xml:space="preserve"> </w:t>
      </w:r>
      <w:r>
        <w:rPr>
          <w:spacing w:val="-7"/>
          <w:sz w:val="24"/>
          <w:szCs w:val="24"/>
        </w:rPr>
        <w:t>m</w:t>
      </w:r>
      <w:r>
        <w:rPr>
          <w:sz w:val="24"/>
          <w:szCs w:val="24"/>
        </w:rPr>
        <w:t>u</w:t>
      </w:r>
      <w:r>
        <w:rPr>
          <w:spacing w:val="-6"/>
          <w:sz w:val="24"/>
          <w:szCs w:val="24"/>
        </w:rPr>
        <w:t>c</w:t>
      </w:r>
      <w:r>
        <w:rPr>
          <w:sz w:val="24"/>
          <w:szCs w:val="24"/>
        </w:rPr>
        <w:t>h</w:t>
      </w:r>
      <w:r>
        <w:rPr>
          <w:spacing w:val="49"/>
          <w:sz w:val="24"/>
          <w:szCs w:val="24"/>
        </w:rPr>
        <w:t xml:space="preserve"> </w:t>
      </w:r>
      <w:r>
        <w:rPr>
          <w:sz w:val="24"/>
          <w:szCs w:val="24"/>
        </w:rPr>
        <w:t>more</w:t>
      </w:r>
      <w:r>
        <w:rPr>
          <w:spacing w:val="35"/>
          <w:sz w:val="24"/>
          <w:szCs w:val="24"/>
        </w:rPr>
        <w:t xml:space="preserve"> </w:t>
      </w:r>
      <w:r>
        <w:rPr>
          <w:sz w:val="24"/>
          <w:szCs w:val="24"/>
        </w:rPr>
        <w:t>qualified</w:t>
      </w:r>
      <w:r>
        <w:rPr>
          <w:spacing w:val="32"/>
          <w:sz w:val="24"/>
          <w:szCs w:val="24"/>
        </w:rPr>
        <w:t xml:space="preserve"> </w:t>
      </w:r>
      <w:r>
        <w:rPr>
          <w:sz w:val="24"/>
          <w:szCs w:val="24"/>
        </w:rPr>
        <w:t xml:space="preserve">theoretical </w:t>
      </w:r>
      <w:r>
        <w:rPr>
          <w:spacing w:val="26"/>
          <w:sz w:val="24"/>
          <w:szCs w:val="24"/>
        </w:rPr>
        <w:t xml:space="preserve"> </w:t>
      </w:r>
      <w:r>
        <w:rPr>
          <w:w w:val="103"/>
          <w:sz w:val="24"/>
          <w:szCs w:val="24"/>
        </w:rPr>
        <w:t>accou</w:t>
      </w:r>
      <w:r>
        <w:rPr>
          <w:spacing w:val="-6"/>
          <w:w w:val="103"/>
          <w:sz w:val="24"/>
          <w:szCs w:val="24"/>
        </w:rPr>
        <w:t>n</w:t>
      </w:r>
      <w:r>
        <w:rPr>
          <w:w w:val="137"/>
          <w:sz w:val="24"/>
          <w:szCs w:val="24"/>
        </w:rPr>
        <w:t>t</w:t>
      </w:r>
      <w:ins w:id="231" w:author="Karen Remmer" w:date="2017-09-26T23:46:00Z">
        <w:r w:rsidR="0040349F">
          <w:rPr>
            <w:spacing w:val="25"/>
            <w:sz w:val="24"/>
            <w:szCs w:val="24"/>
          </w:rPr>
          <w:t xml:space="preserve"> emphasizing </w:t>
        </w:r>
      </w:ins>
      <w:ins w:id="232" w:author="Karen Remmer" w:date="2017-09-26T23:47:00Z">
        <w:r w:rsidR="0040349F">
          <w:rPr>
            <w:spacing w:val="25"/>
            <w:sz w:val="24"/>
            <w:szCs w:val="24"/>
          </w:rPr>
          <w:t xml:space="preserve">the </w:t>
        </w:r>
      </w:ins>
      <w:ins w:id="233" w:author="Karen Remmer [2]" w:date="2017-10-02T18:31:00Z">
        <w:r w:rsidR="009611C2">
          <w:rPr>
            <w:spacing w:val="25"/>
            <w:sz w:val="24"/>
            <w:szCs w:val="24"/>
          </w:rPr>
          <w:t xml:space="preserve">pivotal </w:t>
        </w:r>
      </w:ins>
      <w:ins w:id="234" w:author="Karen Remmer" w:date="2017-09-26T23:47:00Z">
        <w:r w:rsidR="004F15E2">
          <w:rPr>
            <w:spacing w:val="25"/>
            <w:sz w:val="24"/>
            <w:szCs w:val="24"/>
          </w:rPr>
          <w:t>role of information</w:t>
        </w:r>
      </w:ins>
      <w:del w:id="235" w:author="Karen Remmer" w:date="2017-09-26T23:46:00Z">
        <w:r w:rsidDel="0040349F">
          <w:rPr>
            <w:spacing w:val="25"/>
            <w:sz w:val="24"/>
            <w:szCs w:val="24"/>
          </w:rPr>
          <w:delText xml:space="preserve"> </w:delText>
        </w:r>
      </w:del>
      <w:del w:id="236" w:author="Karen Remmer" w:date="2017-09-26T23:47:00Z">
        <w:r w:rsidDel="004F15E2">
          <w:rPr>
            <w:sz w:val="24"/>
            <w:szCs w:val="24"/>
          </w:rPr>
          <w:delText>of</w:delText>
        </w:r>
        <w:r w:rsidDel="004F15E2">
          <w:rPr>
            <w:spacing w:val="13"/>
            <w:sz w:val="24"/>
            <w:szCs w:val="24"/>
          </w:rPr>
          <w:delText xml:space="preserve"> </w:delText>
        </w:r>
        <w:r w:rsidDel="004F15E2">
          <w:rPr>
            <w:w w:val="111"/>
            <w:sz w:val="24"/>
            <w:szCs w:val="24"/>
          </w:rPr>
          <w:delText xml:space="preserve">the </w:delText>
        </w:r>
        <w:r w:rsidDel="004F15E2">
          <w:rPr>
            <w:sz w:val="24"/>
            <w:szCs w:val="24"/>
          </w:rPr>
          <w:delText>role</w:delText>
        </w:r>
        <w:r w:rsidDel="004F15E2">
          <w:rPr>
            <w:spacing w:val="22"/>
            <w:sz w:val="24"/>
            <w:szCs w:val="24"/>
          </w:rPr>
          <w:delText xml:space="preserve"> </w:delText>
        </w:r>
        <w:r w:rsidDel="004F15E2">
          <w:rPr>
            <w:sz w:val="24"/>
            <w:szCs w:val="24"/>
          </w:rPr>
          <w:delText>pl</w:delText>
        </w:r>
        <w:r w:rsidDel="004F15E2">
          <w:rPr>
            <w:spacing w:val="-6"/>
            <w:sz w:val="24"/>
            <w:szCs w:val="24"/>
          </w:rPr>
          <w:delText>a</w:delText>
        </w:r>
        <w:r w:rsidDel="004F15E2">
          <w:rPr>
            <w:spacing w:val="-7"/>
            <w:sz w:val="24"/>
            <w:szCs w:val="24"/>
          </w:rPr>
          <w:delText>y</w:delText>
        </w:r>
        <w:r w:rsidDel="004F15E2">
          <w:rPr>
            <w:sz w:val="24"/>
            <w:szCs w:val="24"/>
          </w:rPr>
          <w:delText>ed</w:delText>
        </w:r>
        <w:r w:rsidDel="004F15E2">
          <w:rPr>
            <w:spacing w:val="46"/>
            <w:sz w:val="24"/>
            <w:szCs w:val="24"/>
          </w:rPr>
          <w:delText xml:space="preserve"> </w:delText>
        </w:r>
        <w:r w:rsidDel="004F15E2">
          <w:rPr>
            <w:spacing w:val="-7"/>
            <w:sz w:val="24"/>
            <w:szCs w:val="24"/>
          </w:rPr>
          <w:delText>b</w:delText>
        </w:r>
        <w:r w:rsidDel="004F15E2">
          <w:rPr>
            <w:sz w:val="24"/>
            <w:szCs w:val="24"/>
          </w:rPr>
          <w:delText>y</w:delText>
        </w:r>
        <w:r w:rsidDel="004F15E2">
          <w:rPr>
            <w:spacing w:val="31"/>
            <w:sz w:val="24"/>
            <w:szCs w:val="24"/>
          </w:rPr>
          <w:delText xml:space="preserve"> </w:delText>
        </w:r>
        <w:r w:rsidDel="004F15E2">
          <w:rPr>
            <w:w w:val="109"/>
            <w:sz w:val="24"/>
            <w:szCs w:val="24"/>
          </w:rPr>
          <w:delText>reputational</w:delText>
        </w:r>
        <w:r w:rsidDel="004F15E2">
          <w:rPr>
            <w:spacing w:val="13"/>
            <w:w w:val="109"/>
            <w:sz w:val="24"/>
            <w:szCs w:val="24"/>
          </w:rPr>
          <w:delText xml:space="preserve"> </w:delText>
        </w:r>
        <w:r w:rsidDel="004F15E2">
          <w:rPr>
            <w:sz w:val="24"/>
            <w:szCs w:val="24"/>
          </w:rPr>
          <w:delText>me</w:delText>
        </w:r>
        <w:r w:rsidDel="004F15E2">
          <w:rPr>
            <w:spacing w:val="-7"/>
            <w:sz w:val="24"/>
            <w:szCs w:val="24"/>
          </w:rPr>
          <w:delText>c</w:delText>
        </w:r>
        <w:r w:rsidDel="004F15E2">
          <w:rPr>
            <w:sz w:val="24"/>
            <w:szCs w:val="24"/>
          </w:rPr>
          <w:delText>hanisms</w:delText>
        </w:r>
      </w:del>
      <w:r>
        <w:rPr>
          <w:spacing w:val="53"/>
          <w:sz w:val="24"/>
          <w:szCs w:val="24"/>
        </w:rPr>
        <w:t xml:space="preserve"> </w:t>
      </w:r>
      <w:ins w:id="237" w:author="Karen Remmer" w:date="2017-09-26T23:49:00Z">
        <w:del w:id="238" w:author="Karen Remmer [2]" w:date="2017-10-02T18:31:00Z">
          <w:r w:rsidR="004F15E2" w:rsidDel="009611C2">
            <w:rPr>
              <w:spacing w:val="53"/>
              <w:sz w:val="24"/>
              <w:szCs w:val="24"/>
            </w:rPr>
            <w:delText xml:space="preserve">plays </w:delText>
          </w:r>
        </w:del>
      </w:ins>
      <w:r>
        <w:rPr>
          <w:sz w:val="24"/>
          <w:szCs w:val="24"/>
        </w:rPr>
        <w:t>in</w:t>
      </w:r>
      <w:ins w:id="239" w:author="Karen Remmer" w:date="2017-09-26T23:47:00Z">
        <w:r w:rsidR="004F15E2">
          <w:rPr>
            <w:sz w:val="24"/>
            <w:szCs w:val="24"/>
          </w:rPr>
          <w:t xml:space="preserve"> the monitoring and</w:t>
        </w:r>
      </w:ins>
      <w:ins w:id="240" w:author="Karen Remmer [2]" w:date="2017-10-05T15:37:00Z">
        <w:r w:rsidR="00462171">
          <w:rPr>
            <w:sz w:val="24"/>
            <w:szCs w:val="24"/>
          </w:rPr>
          <w:t xml:space="preserve"> </w:t>
        </w:r>
      </w:ins>
      <w:del w:id="241" w:author="Karen Remmer" w:date="2017-09-26T23:48:00Z">
        <w:r w:rsidDel="004F15E2">
          <w:rPr>
            <w:spacing w:val="25"/>
            <w:sz w:val="24"/>
            <w:szCs w:val="24"/>
          </w:rPr>
          <w:delText xml:space="preserve"> </w:delText>
        </w:r>
        <w:r w:rsidDel="004F15E2">
          <w:rPr>
            <w:sz w:val="24"/>
            <w:szCs w:val="24"/>
          </w:rPr>
          <w:delText>the</w:delText>
        </w:r>
        <w:r w:rsidDel="004F15E2">
          <w:rPr>
            <w:spacing w:val="50"/>
            <w:sz w:val="24"/>
            <w:szCs w:val="24"/>
          </w:rPr>
          <w:delText xml:space="preserve"> </w:delText>
        </w:r>
      </w:del>
      <w:r>
        <w:rPr>
          <w:sz w:val="24"/>
          <w:szCs w:val="24"/>
        </w:rPr>
        <w:t>enforc</w:t>
      </w:r>
      <w:r>
        <w:rPr>
          <w:w w:val="102"/>
          <w:sz w:val="24"/>
          <w:szCs w:val="24"/>
        </w:rPr>
        <w:t>eme</w:t>
      </w:r>
      <w:r>
        <w:rPr>
          <w:spacing w:val="-7"/>
          <w:w w:val="102"/>
          <w:sz w:val="24"/>
          <w:szCs w:val="24"/>
        </w:rPr>
        <w:t>n</w:t>
      </w:r>
      <w:r>
        <w:rPr>
          <w:w w:val="137"/>
          <w:sz w:val="24"/>
          <w:szCs w:val="24"/>
        </w:rPr>
        <w:t>t</w:t>
      </w:r>
      <w:r>
        <w:rPr>
          <w:spacing w:val="18"/>
          <w:sz w:val="24"/>
          <w:szCs w:val="24"/>
        </w:rPr>
        <w:t xml:space="preserve"> </w:t>
      </w:r>
      <w:r>
        <w:rPr>
          <w:sz w:val="24"/>
          <w:szCs w:val="24"/>
        </w:rPr>
        <w:t>of</w:t>
      </w:r>
      <w:r>
        <w:rPr>
          <w:spacing w:val="6"/>
          <w:sz w:val="24"/>
          <w:szCs w:val="24"/>
        </w:rPr>
        <w:t xml:space="preserve"> </w:t>
      </w:r>
      <w:r>
        <w:rPr>
          <w:w w:val="108"/>
          <w:sz w:val="24"/>
          <w:szCs w:val="24"/>
        </w:rPr>
        <w:t>i</w:t>
      </w:r>
      <w:r>
        <w:rPr>
          <w:spacing w:val="-8"/>
          <w:w w:val="108"/>
          <w:sz w:val="24"/>
          <w:szCs w:val="24"/>
        </w:rPr>
        <w:t>n</w:t>
      </w:r>
      <w:r>
        <w:rPr>
          <w:w w:val="108"/>
          <w:sz w:val="24"/>
          <w:szCs w:val="24"/>
        </w:rPr>
        <w:t>ternational</w:t>
      </w:r>
      <w:r>
        <w:rPr>
          <w:spacing w:val="17"/>
          <w:w w:val="108"/>
          <w:sz w:val="24"/>
          <w:szCs w:val="24"/>
        </w:rPr>
        <w:t xml:space="preserve"> </w:t>
      </w:r>
      <w:r>
        <w:rPr>
          <w:w w:val="104"/>
          <w:sz w:val="24"/>
          <w:szCs w:val="24"/>
        </w:rPr>
        <w:t>commitme</w:t>
      </w:r>
      <w:r>
        <w:rPr>
          <w:spacing w:val="-7"/>
          <w:w w:val="104"/>
          <w:sz w:val="24"/>
          <w:szCs w:val="24"/>
        </w:rPr>
        <w:t>n</w:t>
      </w:r>
      <w:r>
        <w:rPr>
          <w:w w:val="113"/>
          <w:sz w:val="24"/>
          <w:szCs w:val="24"/>
        </w:rPr>
        <w:t>ts.</w:t>
      </w:r>
    </w:p>
    <w:p w14:paraId="59F8B4B3" w14:textId="77777777" w:rsidR="000A768D" w:rsidRDefault="000A768D">
      <w:pPr>
        <w:spacing w:before="3" w:line="120" w:lineRule="exact"/>
        <w:rPr>
          <w:sz w:val="13"/>
          <w:szCs w:val="13"/>
        </w:rPr>
      </w:pPr>
    </w:p>
    <w:p w14:paraId="35390D6C" w14:textId="77777777" w:rsidR="000A768D" w:rsidRDefault="000A768D">
      <w:pPr>
        <w:spacing w:line="200" w:lineRule="exact"/>
      </w:pPr>
    </w:p>
    <w:p w14:paraId="06985311" w14:textId="77777777" w:rsidR="00973740" w:rsidRDefault="00973740">
      <w:pPr>
        <w:ind w:left="1776" w:right="1776"/>
        <w:jc w:val="center"/>
        <w:rPr>
          <w:ins w:id="242" w:author="Karen Remmer [2]" w:date="2017-10-05T16:22:00Z"/>
          <w:w w:val="124"/>
          <w:sz w:val="24"/>
          <w:szCs w:val="24"/>
        </w:rPr>
      </w:pPr>
      <w:ins w:id="243" w:author="Karen Remmer [2]" w:date="2017-10-05T16:22:00Z">
        <w:r>
          <w:rPr>
            <w:w w:val="124"/>
            <w:sz w:val="24"/>
            <w:szCs w:val="24"/>
          </w:rPr>
          <w:t>[DELETE NEXT SECTION????????????]</w:t>
        </w:r>
      </w:ins>
    </w:p>
    <w:p w14:paraId="68C4AC44" w14:textId="1CB75D10" w:rsidR="000A768D" w:rsidRDefault="006C1B1D">
      <w:pPr>
        <w:ind w:left="1776" w:right="1776"/>
        <w:jc w:val="center"/>
        <w:rPr>
          <w:sz w:val="24"/>
          <w:szCs w:val="24"/>
        </w:rPr>
      </w:pPr>
      <w:r>
        <w:rPr>
          <w:w w:val="124"/>
          <w:sz w:val="24"/>
          <w:szCs w:val="24"/>
        </w:rPr>
        <w:t>The</w:t>
      </w:r>
      <w:r>
        <w:rPr>
          <w:spacing w:val="13"/>
          <w:w w:val="124"/>
          <w:sz w:val="24"/>
          <w:szCs w:val="24"/>
        </w:rPr>
        <w:t xml:space="preserve"> </w:t>
      </w:r>
      <w:r>
        <w:rPr>
          <w:w w:val="130"/>
          <w:sz w:val="24"/>
          <w:szCs w:val="24"/>
        </w:rPr>
        <w:t>Investor-S</w:t>
      </w:r>
      <w:r>
        <w:rPr>
          <w:spacing w:val="-20"/>
          <w:w w:val="215"/>
          <w:sz w:val="24"/>
          <w:szCs w:val="24"/>
        </w:rPr>
        <w:t>t</w:t>
      </w:r>
      <w:r>
        <w:rPr>
          <w:spacing w:val="-20"/>
          <w:w w:val="139"/>
          <w:sz w:val="24"/>
          <w:szCs w:val="24"/>
        </w:rPr>
        <w:t>a</w:t>
      </w:r>
      <w:r>
        <w:rPr>
          <w:w w:val="160"/>
          <w:sz w:val="24"/>
          <w:szCs w:val="24"/>
        </w:rPr>
        <w:t>te</w:t>
      </w:r>
      <w:r>
        <w:rPr>
          <w:spacing w:val="27"/>
          <w:sz w:val="24"/>
          <w:szCs w:val="24"/>
        </w:rPr>
        <w:t xml:space="preserve"> </w:t>
      </w:r>
      <w:r>
        <w:rPr>
          <w:w w:val="125"/>
          <w:sz w:val="24"/>
          <w:szCs w:val="24"/>
        </w:rPr>
        <w:t>Dispute</w:t>
      </w:r>
      <w:r>
        <w:rPr>
          <w:spacing w:val="12"/>
          <w:w w:val="125"/>
          <w:sz w:val="24"/>
          <w:szCs w:val="24"/>
        </w:rPr>
        <w:t xml:space="preserve"> </w:t>
      </w:r>
      <w:r>
        <w:rPr>
          <w:w w:val="132"/>
          <w:sz w:val="24"/>
          <w:szCs w:val="24"/>
        </w:rPr>
        <w:t>Settlement</w:t>
      </w:r>
      <w:r>
        <w:rPr>
          <w:spacing w:val="79"/>
          <w:w w:val="132"/>
          <w:sz w:val="24"/>
          <w:szCs w:val="24"/>
        </w:rPr>
        <w:t xml:space="preserve"> </w:t>
      </w:r>
      <w:r>
        <w:rPr>
          <w:w w:val="132"/>
          <w:sz w:val="24"/>
          <w:szCs w:val="24"/>
        </w:rPr>
        <w:t>P</w:t>
      </w:r>
      <w:r>
        <w:rPr>
          <w:spacing w:val="-9"/>
          <w:w w:val="132"/>
          <w:sz w:val="24"/>
          <w:szCs w:val="24"/>
        </w:rPr>
        <w:t>r</w:t>
      </w:r>
      <w:r>
        <w:rPr>
          <w:w w:val="132"/>
          <w:sz w:val="24"/>
          <w:szCs w:val="24"/>
        </w:rPr>
        <w:t>ocess</w:t>
      </w:r>
    </w:p>
    <w:p w14:paraId="5C11AA35" w14:textId="77777777" w:rsidR="000A768D" w:rsidRDefault="000A768D">
      <w:pPr>
        <w:spacing w:before="5" w:line="120" w:lineRule="exact"/>
        <w:rPr>
          <w:sz w:val="12"/>
          <w:szCs w:val="12"/>
        </w:rPr>
      </w:pPr>
    </w:p>
    <w:p w14:paraId="2CBB969C" w14:textId="77777777" w:rsidR="000A768D" w:rsidRDefault="000A768D">
      <w:pPr>
        <w:spacing w:line="200" w:lineRule="exact"/>
      </w:pPr>
    </w:p>
    <w:p w14:paraId="338DB2F8" w14:textId="77777777" w:rsidR="000A768D" w:rsidRDefault="006C1B1D">
      <w:pPr>
        <w:spacing w:line="401" w:lineRule="auto"/>
        <w:ind w:left="120" w:right="78" w:firstLine="239"/>
        <w:jc w:val="both"/>
        <w:rPr>
          <w:sz w:val="24"/>
          <w:szCs w:val="24"/>
        </w:rPr>
      </w:pPr>
      <w:r>
        <w:rPr>
          <w:sz w:val="24"/>
          <w:szCs w:val="24"/>
        </w:rPr>
        <w:t>As</w:t>
      </w:r>
      <w:r>
        <w:rPr>
          <w:spacing w:val="32"/>
          <w:sz w:val="24"/>
          <w:szCs w:val="24"/>
        </w:rPr>
        <w:t xml:space="preserve"> </w:t>
      </w:r>
      <w:r>
        <w:rPr>
          <w:sz w:val="24"/>
          <w:szCs w:val="24"/>
        </w:rPr>
        <w:t xml:space="preserve">indicated </w:t>
      </w:r>
      <w:r>
        <w:rPr>
          <w:spacing w:val="25"/>
          <w:sz w:val="24"/>
          <w:szCs w:val="24"/>
        </w:rPr>
        <w:t xml:space="preserve"> </w:t>
      </w:r>
      <w:r>
        <w:rPr>
          <w:sz w:val="24"/>
          <w:szCs w:val="24"/>
        </w:rPr>
        <w:t>a</w:t>
      </w:r>
      <w:r>
        <w:rPr>
          <w:spacing w:val="7"/>
          <w:sz w:val="24"/>
          <w:szCs w:val="24"/>
        </w:rPr>
        <w:t>b</w:t>
      </w:r>
      <w:r>
        <w:rPr>
          <w:spacing w:val="-6"/>
          <w:sz w:val="24"/>
          <w:szCs w:val="24"/>
        </w:rPr>
        <w:t>o</w:t>
      </w:r>
      <w:r>
        <w:rPr>
          <w:spacing w:val="-7"/>
          <w:sz w:val="24"/>
          <w:szCs w:val="24"/>
        </w:rPr>
        <w:t>v</w:t>
      </w:r>
      <w:r>
        <w:rPr>
          <w:sz w:val="24"/>
          <w:szCs w:val="24"/>
        </w:rPr>
        <w:t>e,</w:t>
      </w:r>
      <w:r>
        <w:rPr>
          <w:spacing w:val="58"/>
          <w:sz w:val="24"/>
          <w:szCs w:val="24"/>
        </w:rPr>
        <w:t xml:space="preserve"> </w:t>
      </w:r>
      <w:r>
        <w:rPr>
          <w:sz w:val="24"/>
          <w:szCs w:val="24"/>
        </w:rPr>
        <w:t xml:space="preserve">the </w:t>
      </w:r>
      <w:r>
        <w:rPr>
          <w:spacing w:val="4"/>
          <w:sz w:val="24"/>
          <w:szCs w:val="24"/>
        </w:rPr>
        <w:t xml:space="preserve"> </w:t>
      </w:r>
      <w:r>
        <w:rPr>
          <w:sz w:val="24"/>
          <w:szCs w:val="24"/>
        </w:rPr>
        <w:t>single</w:t>
      </w:r>
      <w:r>
        <w:rPr>
          <w:spacing w:val="32"/>
          <w:sz w:val="24"/>
          <w:szCs w:val="24"/>
        </w:rPr>
        <w:t xml:space="preserve"> </w:t>
      </w:r>
      <w:r>
        <w:rPr>
          <w:sz w:val="24"/>
          <w:szCs w:val="24"/>
        </w:rPr>
        <w:t xml:space="preserve">most  </w:t>
      </w:r>
      <w:r>
        <w:rPr>
          <w:w w:val="104"/>
          <w:sz w:val="24"/>
          <w:szCs w:val="24"/>
        </w:rPr>
        <w:t>im</w:t>
      </w:r>
      <w:r>
        <w:rPr>
          <w:spacing w:val="6"/>
          <w:w w:val="104"/>
          <w:sz w:val="24"/>
          <w:szCs w:val="24"/>
        </w:rPr>
        <w:t>p</w:t>
      </w:r>
      <w:r>
        <w:rPr>
          <w:w w:val="110"/>
          <w:sz w:val="24"/>
          <w:szCs w:val="24"/>
        </w:rPr>
        <w:t>orta</w:t>
      </w:r>
      <w:r>
        <w:rPr>
          <w:spacing w:val="-6"/>
          <w:w w:val="110"/>
          <w:sz w:val="24"/>
          <w:szCs w:val="24"/>
        </w:rPr>
        <w:t>n</w:t>
      </w:r>
      <w:r>
        <w:rPr>
          <w:w w:val="137"/>
          <w:sz w:val="24"/>
          <w:szCs w:val="24"/>
        </w:rPr>
        <w:t>t</w:t>
      </w:r>
      <w:r>
        <w:rPr>
          <w:spacing w:val="32"/>
          <w:w w:val="137"/>
          <w:sz w:val="24"/>
          <w:szCs w:val="24"/>
        </w:rPr>
        <w:t xml:space="preserve"> </w:t>
      </w:r>
      <w:r>
        <w:rPr>
          <w:sz w:val="24"/>
          <w:szCs w:val="24"/>
        </w:rPr>
        <w:t>pl</w:t>
      </w:r>
      <w:r>
        <w:rPr>
          <w:spacing w:val="-6"/>
          <w:sz w:val="24"/>
          <w:szCs w:val="24"/>
        </w:rPr>
        <w:t>a</w:t>
      </w:r>
      <w:r>
        <w:rPr>
          <w:spacing w:val="-7"/>
          <w:sz w:val="24"/>
          <w:szCs w:val="24"/>
        </w:rPr>
        <w:t>y</w:t>
      </w:r>
      <w:r>
        <w:rPr>
          <w:sz w:val="24"/>
          <w:szCs w:val="24"/>
        </w:rPr>
        <w:t xml:space="preserve">er </w:t>
      </w:r>
      <w:r>
        <w:rPr>
          <w:spacing w:val="1"/>
          <w:sz w:val="24"/>
          <w:szCs w:val="24"/>
        </w:rPr>
        <w:t xml:space="preserve"> </w:t>
      </w:r>
      <w:r>
        <w:rPr>
          <w:sz w:val="24"/>
          <w:szCs w:val="24"/>
        </w:rPr>
        <w:t>in</w:t>
      </w:r>
      <w:r>
        <w:rPr>
          <w:spacing w:val="39"/>
          <w:sz w:val="24"/>
          <w:szCs w:val="24"/>
        </w:rPr>
        <w:t xml:space="preserve"> </w:t>
      </w:r>
      <w:r>
        <w:rPr>
          <w:sz w:val="24"/>
          <w:szCs w:val="24"/>
        </w:rPr>
        <w:t xml:space="preserve">the </w:t>
      </w:r>
      <w:r>
        <w:rPr>
          <w:spacing w:val="4"/>
          <w:sz w:val="24"/>
          <w:szCs w:val="24"/>
        </w:rPr>
        <w:t xml:space="preserve"> </w:t>
      </w:r>
      <w:r>
        <w:rPr>
          <w:w w:val="108"/>
          <w:sz w:val="24"/>
          <w:szCs w:val="24"/>
        </w:rPr>
        <w:t>i</w:t>
      </w:r>
      <w:r>
        <w:rPr>
          <w:spacing w:val="-8"/>
          <w:w w:val="108"/>
          <w:sz w:val="24"/>
          <w:szCs w:val="24"/>
        </w:rPr>
        <w:t>n</w:t>
      </w:r>
      <w:r>
        <w:rPr>
          <w:w w:val="108"/>
          <w:sz w:val="24"/>
          <w:szCs w:val="24"/>
        </w:rPr>
        <w:t>ternational</w:t>
      </w:r>
      <w:r>
        <w:rPr>
          <w:spacing w:val="31"/>
          <w:w w:val="108"/>
          <w:sz w:val="24"/>
          <w:szCs w:val="24"/>
        </w:rPr>
        <w:t xml:space="preserve"> </w:t>
      </w:r>
      <w:r>
        <w:rPr>
          <w:w w:val="104"/>
          <w:sz w:val="24"/>
          <w:szCs w:val="24"/>
        </w:rPr>
        <w:t>i</w:t>
      </w:r>
      <w:r>
        <w:rPr>
          <w:spacing w:val="-7"/>
          <w:w w:val="104"/>
          <w:sz w:val="24"/>
          <w:szCs w:val="24"/>
        </w:rPr>
        <w:t>n</w:t>
      </w:r>
      <w:r>
        <w:rPr>
          <w:spacing w:val="-7"/>
          <w:w w:val="103"/>
          <w:sz w:val="24"/>
          <w:szCs w:val="24"/>
        </w:rPr>
        <w:t>v</w:t>
      </w:r>
      <w:r>
        <w:rPr>
          <w:w w:val="108"/>
          <w:sz w:val="24"/>
          <w:szCs w:val="24"/>
        </w:rPr>
        <w:t xml:space="preserve">estor-state </w:t>
      </w:r>
      <w:r>
        <w:rPr>
          <w:sz w:val="24"/>
          <w:szCs w:val="24"/>
        </w:rPr>
        <w:t xml:space="preserve">dispute  </w:t>
      </w:r>
      <w:r>
        <w:rPr>
          <w:w w:val="106"/>
          <w:sz w:val="24"/>
          <w:szCs w:val="24"/>
        </w:rPr>
        <w:t>settleme</w:t>
      </w:r>
      <w:r>
        <w:rPr>
          <w:spacing w:val="-7"/>
          <w:w w:val="106"/>
          <w:sz w:val="24"/>
          <w:szCs w:val="24"/>
        </w:rPr>
        <w:t>n</w:t>
      </w:r>
      <w:r>
        <w:rPr>
          <w:w w:val="137"/>
          <w:sz w:val="24"/>
          <w:szCs w:val="24"/>
        </w:rPr>
        <w:t>t</w:t>
      </w:r>
      <w:r>
        <w:rPr>
          <w:spacing w:val="12"/>
          <w:w w:val="137"/>
          <w:sz w:val="24"/>
          <w:szCs w:val="24"/>
        </w:rPr>
        <w:t xml:space="preserve"> </w:t>
      </w:r>
      <w:r>
        <w:rPr>
          <w:sz w:val="24"/>
          <w:szCs w:val="24"/>
        </w:rPr>
        <w:t>pr</w:t>
      </w:r>
      <w:r>
        <w:rPr>
          <w:spacing w:val="6"/>
          <w:sz w:val="24"/>
          <w:szCs w:val="24"/>
        </w:rPr>
        <w:t>o</w:t>
      </w:r>
      <w:r>
        <w:rPr>
          <w:sz w:val="24"/>
          <w:szCs w:val="24"/>
        </w:rPr>
        <w:t>cess</w:t>
      </w:r>
      <w:r>
        <w:rPr>
          <w:spacing w:val="21"/>
          <w:sz w:val="24"/>
          <w:szCs w:val="24"/>
        </w:rPr>
        <w:t xml:space="preserve"> </w:t>
      </w:r>
      <w:r>
        <w:rPr>
          <w:sz w:val="24"/>
          <w:szCs w:val="24"/>
        </w:rPr>
        <w:t>is</w:t>
      </w:r>
      <w:r>
        <w:rPr>
          <w:spacing w:val="8"/>
          <w:sz w:val="24"/>
          <w:szCs w:val="24"/>
        </w:rPr>
        <w:t xml:space="preserve"> </w:t>
      </w:r>
      <w:r>
        <w:rPr>
          <w:sz w:val="24"/>
          <w:szCs w:val="24"/>
        </w:rPr>
        <w:t>the</w:t>
      </w:r>
      <w:r>
        <w:rPr>
          <w:spacing w:val="44"/>
          <w:sz w:val="24"/>
          <w:szCs w:val="24"/>
        </w:rPr>
        <w:t xml:space="preserve"> </w:t>
      </w:r>
      <w:r>
        <w:rPr>
          <w:sz w:val="24"/>
          <w:szCs w:val="24"/>
        </w:rPr>
        <w:t>ICSID,</w:t>
      </w:r>
      <w:r>
        <w:rPr>
          <w:spacing w:val="32"/>
          <w:sz w:val="24"/>
          <w:szCs w:val="24"/>
        </w:rPr>
        <w:t xml:space="preserve"> </w:t>
      </w:r>
      <w:r>
        <w:rPr>
          <w:sz w:val="24"/>
          <w:szCs w:val="24"/>
        </w:rPr>
        <w:t>whi</w:t>
      </w:r>
      <w:r>
        <w:rPr>
          <w:spacing w:val="-7"/>
          <w:sz w:val="24"/>
          <w:szCs w:val="24"/>
        </w:rPr>
        <w:t>c</w:t>
      </w:r>
      <w:r>
        <w:rPr>
          <w:sz w:val="24"/>
          <w:szCs w:val="24"/>
        </w:rPr>
        <w:t>h</w:t>
      </w:r>
      <w:r>
        <w:rPr>
          <w:spacing w:val="21"/>
          <w:sz w:val="24"/>
          <w:szCs w:val="24"/>
        </w:rPr>
        <w:t xml:space="preserve"> </w:t>
      </w:r>
      <w:r>
        <w:rPr>
          <w:spacing w:val="-6"/>
          <w:sz w:val="24"/>
          <w:szCs w:val="24"/>
        </w:rPr>
        <w:t>w</w:t>
      </w:r>
      <w:r>
        <w:rPr>
          <w:sz w:val="24"/>
          <w:szCs w:val="24"/>
        </w:rPr>
        <w:t>as</w:t>
      </w:r>
      <w:r>
        <w:rPr>
          <w:spacing w:val="14"/>
          <w:sz w:val="24"/>
          <w:szCs w:val="24"/>
        </w:rPr>
        <w:t xml:space="preserve"> </w:t>
      </w:r>
      <w:r>
        <w:rPr>
          <w:sz w:val="24"/>
          <w:szCs w:val="24"/>
        </w:rPr>
        <w:t xml:space="preserve">established </w:t>
      </w:r>
      <w:r>
        <w:rPr>
          <w:spacing w:val="5"/>
          <w:sz w:val="24"/>
          <w:szCs w:val="24"/>
        </w:rPr>
        <w:t xml:space="preserve"> </w:t>
      </w:r>
      <w:r>
        <w:rPr>
          <w:sz w:val="24"/>
          <w:szCs w:val="24"/>
        </w:rPr>
        <w:t>as</w:t>
      </w:r>
      <w:r>
        <w:rPr>
          <w:spacing w:val="19"/>
          <w:sz w:val="24"/>
          <w:szCs w:val="24"/>
        </w:rPr>
        <w:t xml:space="preserve"> </w:t>
      </w:r>
      <w:r>
        <w:rPr>
          <w:sz w:val="24"/>
          <w:szCs w:val="24"/>
        </w:rPr>
        <w:t>an</w:t>
      </w:r>
      <w:r>
        <w:rPr>
          <w:spacing w:val="33"/>
          <w:sz w:val="24"/>
          <w:szCs w:val="24"/>
        </w:rPr>
        <w:t xml:space="preserve"> </w:t>
      </w:r>
      <w:r>
        <w:rPr>
          <w:sz w:val="24"/>
          <w:szCs w:val="24"/>
        </w:rPr>
        <w:t xml:space="preserve">autonomous </w:t>
      </w:r>
      <w:r>
        <w:rPr>
          <w:spacing w:val="7"/>
          <w:sz w:val="24"/>
          <w:szCs w:val="24"/>
        </w:rPr>
        <w:t xml:space="preserve"> </w:t>
      </w:r>
      <w:r>
        <w:rPr>
          <w:w w:val="104"/>
          <w:sz w:val="24"/>
          <w:szCs w:val="24"/>
        </w:rPr>
        <w:t>i</w:t>
      </w:r>
      <w:r>
        <w:rPr>
          <w:spacing w:val="-7"/>
          <w:w w:val="104"/>
          <w:sz w:val="24"/>
          <w:szCs w:val="24"/>
        </w:rPr>
        <w:t>n</w:t>
      </w:r>
      <w:r>
        <w:rPr>
          <w:w w:val="109"/>
          <w:sz w:val="24"/>
          <w:szCs w:val="24"/>
        </w:rPr>
        <w:t xml:space="preserve">terna- </w:t>
      </w:r>
      <w:r>
        <w:rPr>
          <w:sz w:val="24"/>
          <w:szCs w:val="24"/>
        </w:rPr>
        <w:t xml:space="preserve">tional </w:t>
      </w:r>
      <w:r>
        <w:rPr>
          <w:spacing w:val="25"/>
          <w:sz w:val="24"/>
          <w:szCs w:val="24"/>
        </w:rPr>
        <w:t xml:space="preserve"> </w:t>
      </w:r>
      <w:r>
        <w:rPr>
          <w:w w:val="109"/>
          <w:sz w:val="24"/>
          <w:szCs w:val="24"/>
        </w:rPr>
        <w:t>institution</w:t>
      </w:r>
      <w:r>
        <w:rPr>
          <w:spacing w:val="40"/>
          <w:w w:val="109"/>
          <w:sz w:val="24"/>
          <w:szCs w:val="24"/>
        </w:rPr>
        <w:t xml:space="preserve"> </w:t>
      </w:r>
      <w:r>
        <w:rPr>
          <w:sz w:val="24"/>
          <w:szCs w:val="24"/>
        </w:rPr>
        <w:t xml:space="preserve">under </w:t>
      </w:r>
      <w:r>
        <w:rPr>
          <w:spacing w:val="21"/>
          <w:sz w:val="24"/>
          <w:szCs w:val="24"/>
        </w:rPr>
        <w:t xml:space="preserve"> </w:t>
      </w:r>
      <w:r>
        <w:rPr>
          <w:sz w:val="24"/>
          <w:szCs w:val="24"/>
        </w:rPr>
        <w:t>a</w:t>
      </w:r>
      <w:r>
        <w:rPr>
          <w:spacing w:val="56"/>
          <w:sz w:val="24"/>
          <w:szCs w:val="24"/>
        </w:rPr>
        <w:t xml:space="preserve"> </w:t>
      </w:r>
      <w:r>
        <w:rPr>
          <w:spacing w:val="-8"/>
          <w:w w:val="108"/>
          <w:sz w:val="24"/>
          <w:szCs w:val="24"/>
        </w:rPr>
        <w:t>m</w:t>
      </w:r>
      <w:r>
        <w:rPr>
          <w:w w:val="108"/>
          <w:sz w:val="24"/>
          <w:szCs w:val="24"/>
        </w:rPr>
        <w:t>ultilateral</w:t>
      </w:r>
      <w:r>
        <w:rPr>
          <w:spacing w:val="44"/>
          <w:w w:val="108"/>
          <w:sz w:val="24"/>
          <w:szCs w:val="24"/>
        </w:rPr>
        <w:t xml:space="preserve"> </w:t>
      </w:r>
      <w:r>
        <w:rPr>
          <w:sz w:val="24"/>
          <w:szCs w:val="24"/>
        </w:rPr>
        <w:t>trea</w:t>
      </w:r>
      <w:r>
        <w:rPr>
          <w:spacing w:val="-7"/>
          <w:sz w:val="24"/>
          <w:szCs w:val="24"/>
        </w:rPr>
        <w:t>t</w:t>
      </w:r>
      <w:r>
        <w:rPr>
          <w:sz w:val="24"/>
          <w:szCs w:val="24"/>
        </w:rPr>
        <w:t xml:space="preserve">y </w:t>
      </w:r>
      <w:r>
        <w:rPr>
          <w:spacing w:val="58"/>
          <w:sz w:val="24"/>
          <w:szCs w:val="24"/>
        </w:rPr>
        <w:t xml:space="preserve"> </w:t>
      </w:r>
      <w:r>
        <w:rPr>
          <w:sz w:val="24"/>
          <w:szCs w:val="24"/>
        </w:rPr>
        <w:t>dr</w:t>
      </w:r>
      <w:r>
        <w:rPr>
          <w:spacing w:val="-7"/>
          <w:sz w:val="24"/>
          <w:szCs w:val="24"/>
        </w:rPr>
        <w:t>a</w:t>
      </w:r>
      <w:r>
        <w:rPr>
          <w:sz w:val="24"/>
          <w:szCs w:val="24"/>
        </w:rPr>
        <w:t xml:space="preserve">wn </w:t>
      </w:r>
      <w:r>
        <w:rPr>
          <w:spacing w:val="20"/>
          <w:sz w:val="24"/>
          <w:szCs w:val="24"/>
        </w:rPr>
        <w:t xml:space="preserve"> </w:t>
      </w:r>
      <w:r>
        <w:rPr>
          <w:sz w:val="24"/>
          <w:szCs w:val="24"/>
        </w:rPr>
        <w:t xml:space="preserve">up </w:t>
      </w:r>
      <w:r>
        <w:rPr>
          <w:spacing w:val="6"/>
          <w:sz w:val="24"/>
          <w:szCs w:val="24"/>
        </w:rPr>
        <w:t xml:space="preserve"> </w:t>
      </w:r>
      <w:r>
        <w:rPr>
          <w:spacing w:val="-7"/>
          <w:sz w:val="24"/>
          <w:szCs w:val="24"/>
        </w:rPr>
        <w:t>b</w:t>
      </w:r>
      <w:r>
        <w:rPr>
          <w:sz w:val="24"/>
          <w:szCs w:val="24"/>
        </w:rPr>
        <w:t xml:space="preserve">y  the </w:t>
      </w:r>
      <w:r>
        <w:rPr>
          <w:spacing w:val="19"/>
          <w:sz w:val="24"/>
          <w:szCs w:val="24"/>
        </w:rPr>
        <w:t xml:space="preserve"> </w:t>
      </w:r>
      <w:r>
        <w:rPr>
          <w:sz w:val="24"/>
          <w:szCs w:val="24"/>
        </w:rPr>
        <w:t>executi</w:t>
      </w:r>
      <w:r>
        <w:rPr>
          <w:spacing w:val="-7"/>
          <w:sz w:val="24"/>
          <w:szCs w:val="24"/>
        </w:rPr>
        <w:t>v</w:t>
      </w:r>
      <w:r>
        <w:rPr>
          <w:sz w:val="24"/>
          <w:szCs w:val="24"/>
        </w:rPr>
        <w:t xml:space="preserve">e </w:t>
      </w:r>
      <w:r>
        <w:rPr>
          <w:spacing w:val="16"/>
          <w:sz w:val="24"/>
          <w:szCs w:val="24"/>
        </w:rPr>
        <w:t xml:space="preserve"> </w:t>
      </w:r>
      <w:r>
        <w:rPr>
          <w:sz w:val="24"/>
          <w:szCs w:val="24"/>
        </w:rPr>
        <w:t xml:space="preserve">directors </w:t>
      </w:r>
      <w:r>
        <w:rPr>
          <w:spacing w:val="29"/>
          <w:sz w:val="24"/>
          <w:szCs w:val="24"/>
        </w:rPr>
        <w:t xml:space="preserve"> </w:t>
      </w:r>
      <w:r>
        <w:rPr>
          <w:sz w:val="24"/>
          <w:szCs w:val="24"/>
        </w:rPr>
        <w:t>of</w:t>
      </w:r>
      <w:r>
        <w:rPr>
          <w:spacing w:val="35"/>
          <w:sz w:val="24"/>
          <w:szCs w:val="24"/>
        </w:rPr>
        <w:t xml:space="preserve"> </w:t>
      </w:r>
      <w:r>
        <w:rPr>
          <w:w w:val="111"/>
          <w:sz w:val="24"/>
          <w:szCs w:val="24"/>
        </w:rPr>
        <w:t xml:space="preserve">the </w:t>
      </w:r>
      <w:r>
        <w:rPr>
          <w:spacing w:val="-20"/>
          <w:sz w:val="24"/>
          <w:szCs w:val="24"/>
        </w:rPr>
        <w:t>W</w:t>
      </w:r>
      <w:r>
        <w:rPr>
          <w:sz w:val="24"/>
          <w:szCs w:val="24"/>
        </w:rPr>
        <w:t xml:space="preserve">orld </w:t>
      </w:r>
      <w:r>
        <w:rPr>
          <w:spacing w:val="10"/>
          <w:sz w:val="24"/>
          <w:szCs w:val="24"/>
        </w:rPr>
        <w:t xml:space="preserve"> </w:t>
      </w:r>
      <w:r>
        <w:rPr>
          <w:sz w:val="24"/>
          <w:szCs w:val="24"/>
        </w:rPr>
        <w:t xml:space="preserve">Bank </w:t>
      </w:r>
      <w:r>
        <w:rPr>
          <w:spacing w:val="7"/>
          <w:sz w:val="24"/>
          <w:szCs w:val="24"/>
        </w:rPr>
        <w:t xml:space="preserve"> </w:t>
      </w:r>
      <w:r>
        <w:rPr>
          <w:sz w:val="24"/>
          <w:szCs w:val="24"/>
        </w:rPr>
        <w:t>in</w:t>
      </w:r>
      <w:r>
        <w:rPr>
          <w:spacing w:val="49"/>
          <w:sz w:val="24"/>
          <w:szCs w:val="24"/>
        </w:rPr>
        <w:t xml:space="preserve"> </w:t>
      </w:r>
      <w:r>
        <w:rPr>
          <w:sz w:val="24"/>
          <w:szCs w:val="24"/>
        </w:rPr>
        <w:t xml:space="preserve">1965. </w:t>
      </w:r>
      <w:r>
        <w:rPr>
          <w:spacing w:val="43"/>
          <w:sz w:val="24"/>
          <w:szCs w:val="24"/>
        </w:rPr>
        <w:t xml:space="preserve"> </w:t>
      </w:r>
      <w:r>
        <w:rPr>
          <w:sz w:val="24"/>
          <w:szCs w:val="24"/>
        </w:rPr>
        <w:t>As</w:t>
      </w:r>
      <w:r>
        <w:rPr>
          <w:spacing w:val="41"/>
          <w:sz w:val="24"/>
          <w:szCs w:val="24"/>
        </w:rPr>
        <w:t xml:space="preserve"> </w:t>
      </w:r>
      <w:r>
        <w:rPr>
          <w:sz w:val="24"/>
          <w:szCs w:val="24"/>
        </w:rPr>
        <w:t>of</w:t>
      </w:r>
      <w:r>
        <w:rPr>
          <w:spacing w:val="29"/>
          <w:sz w:val="24"/>
          <w:szCs w:val="24"/>
        </w:rPr>
        <w:t xml:space="preserve"> </w:t>
      </w:r>
      <w:r>
        <w:rPr>
          <w:sz w:val="24"/>
          <w:szCs w:val="24"/>
        </w:rPr>
        <w:t xml:space="preserve">late </w:t>
      </w:r>
      <w:r>
        <w:rPr>
          <w:spacing w:val="12"/>
          <w:sz w:val="24"/>
          <w:szCs w:val="24"/>
        </w:rPr>
        <w:t xml:space="preserve"> </w:t>
      </w:r>
      <w:r>
        <w:rPr>
          <w:sz w:val="24"/>
          <w:szCs w:val="24"/>
        </w:rPr>
        <w:t>2014,</w:t>
      </w:r>
      <w:r>
        <w:rPr>
          <w:spacing w:val="36"/>
          <w:sz w:val="24"/>
          <w:szCs w:val="24"/>
        </w:rPr>
        <w:t xml:space="preserve"> </w:t>
      </w:r>
      <w:r>
        <w:rPr>
          <w:sz w:val="24"/>
          <w:szCs w:val="24"/>
        </w:rPr>
        <w:t>a</w:t>
      </w:r>
      <w:r>
        <w:rPr>
          <w:spacing w:val="51"/>
          <w:sz w:val="24"/>
          <w:szCs w:val="24"/>
        </w:rPr>
        <w:t xml:space="preserve"> </w:t>
      </w:r>
      <w:r>
        <w:rPr>
          <w:sz w:val="24"/>
          <w:szCs w:val="24"/>
        </w:rPr>
        <w:t xml:space="preserve">total </w:t>
      </w:r>
      <w:r>
        <w:rPr>
          <w:spacing w:val="32"/>
          <w:sz w:val="24"/>
          <w:szCs w:val="24"/>
        </w:rPr>
        <w:t xml:space="preserve"> </w:t>
      </w:r>
      <w:r>
        <w:rPr>
          <w:sz w:val="24"/>
          <w:szCs w:val="24"/>
        </w:rPr>
        <w:t>of</w:t>
      </w:r>
      <w:r>
        <w:rPr>
          <w:spacing w:val="29"/>
          <w:sz w:val="24"/>
          <w:szCs w:val="24"/>
        </w:rPr>
        <w:t xml:space="preserve"> </w:t>
      </w:r>
      <w:r>
        <w:rPr>
          <w:sz w:val="24"/>
          <w:szCs w:val="24"/>
        </w:rPr>
        <w:t>159</w:t>
      </w:r>
      <w:r>
        <w:rPr>
          <w:spacing w:val="30"/>
          <w:sz w:val="24"/>
          <w:szCs w:val="24"/>
        </w:rPr>
        <w:t xml:space="preserve"> </w:t>
      </w:r>
      <w:r>
        <w:rPr>
          <w:sz w:val="24"/>
          <w:szCs w:val="24"/>
        </w:rPr>
        <w:t xml:space="preserve">states </w:t>
      </w:r>
      <w:r>
        <w:rPr>
          <w:spacing w:val="34"/>
          <w:sz w:val="24"/>
          <w:szCs w:val="24"/>
        </w:rPr>
        <w:t xml:space="preserve"> </w:t>
      </w:r>
      <w:r>
        <w:rPr>
          <w:sz w:val="24"/>
          <w:szCs w:val="24"/>
        </w:rPr>
        <w:t xml:space="preserve">had </w:t>
      </w:r>
      <w:r>
        <w:rPr>
          <w:spacing w:val="9"/>
          <w:sz w:val="24"/>
          <w:szCs w:val="24"/>
        </w:rPr>
        <w:t xml:space="preserve"> </w:t>
      </w:r>
      <w:r>
        <w:rPr>
          <w:sz w:val="24"/>
          <w:szCs w:val="24"/>
        </w:rPr>
        <w:t xml:space="preserve">ratified </w:t>
      </w:r>
      <w:r>
        <w:rPr>
          <w:spacing w:val="13"/>
          <w:sz w:val="24"/>
          <w:szCs w:val="24"/>
        </w:rPr>
        <w:t xml:space="preserve"> </w:t>
      </w:r>
      <w:r>
        <w:rPr>
          <w:sz w:val="24"/>
          <w:szCs w:val="24"/>
        </w:rPr>
        <w:t xml:space="preserve">the </w:t>
      </w:r>
      <w:r>
        <w:rPr>
          <w:spacing w:val="13"/>
          <w:sz w:val="24"/>
          <w:szCs w:val="24"/>
        </w:rPr>
        <w:t xml:space="preserve"> </w:t>
      </w:r>
      <w:r>
        <w:rPr>
          <w:sz w:val="24"/>
          <w:szCs w:val="24"/>
        </w:rPr>
        <w:t xml:space="preserve">ICSID  </w:t>
      </w:r>
      <w:r>
        <w:rPr>
          <w:w w:val="102"/>
          <w:sz w:val="24"/>
          <w:szCs w:val="24"/>
        </w:rPr>
        <w:t xml:space="preserve">Con- </w:t>
      </w:r>
      <w:r>
        <w:rPr>
          <w:spacing w:val="-7"/>
          <w:sz w:val="24"/>
          <w:szCs w:val="24"/>
        </w:rPr>
        <w:t>v</w:t>
      </w:r>
      <w:r>
        <w:rPr>
          <w:sz w:val="24"/>
          <w:szCs w:val="24"/>
        </w:rPr>
        <w:t>e</w:t>
      </w:r>
      <w:r>
        <w:rPr>
          <w:spacing w:val="-6"/>
          <w:sz w:val="24"/>
          <w:szCs w:val="24"/>
        </w:rPr>
        <w:t>n</w:t>
      </w:r>
      <w:r>
        <w:rPr>
          <w:sz w:val="24"/>
          <w:szCs w:val="24"/>
        </w:rPr>
        <w:t xml:space="preserve">tion, </w:t>
      </w:r>
      <w:r>
        <w:rPr>
          <w:spacing w:val="17"/>
          <w:sz w:val="24"/>
          <w:szCs w:val="24"/>
        </w:rPr>
        <w:t xml:space="preserve"> </w:t>
      </w:r>
      <w:r>
        <w:rPr>
          <w:sz w:val="24"/>
          <w:szCs w:val="24"/>
        </w:rPr>
        <w:t>not  cou</w:t>
      </w:r>
      <w:r>
        <w:rPr>
          <w:spacing w:val="-6"/>
          <w:sz w:val="24"/>
          <w:szCs w:val="24"/>
        </w:rPr>
        <w:t>n</w:t>
      </w:r>
      <w:r>
        <w:rPr>
          <w:sz w:val="24"/>
          <w:szCs w:val="24"/>
        </w:rPr>
        <w:t xml:space="preserve">ting </w:t>
      </w:r>
      <w:r>
        <w:rPr>
          <w:spacing w:val="13"/>
          <w:sz w:val="24"/>
          <w:szCs w:val="24"/>
        </w:rPr>
        <w:t xml:space="preserve"> </w:t>
      </w:r>
      <w:r>
        <w:rPr>
          <w:sz w:val="24"/>
          <w:szCs w:val="24"/>
        </w:rPr>
        <w:t>Bolivia,</w:t>
      </w:r>
      <w:r>
        <w:rPr>
          <w:spacing w:val="49"/>
          <w:sz w:val="24"/>
          <w:szCs w:val="24"/>
        </w:rPr>
        <w:t xml:space="preserve"> </w:t>
      </w:r>
      <w:r>
        <w:rPr>
          <w:sz w:val="24"/>
          <w:szCs w:val="24"/>
        </w:rPr>
        <w:t xml:space="preserve">Ecuador, </w:t>
      </w:r>
      <w:r>
        <w:rPr>
          <w:spacing w:val="25"/>
          <w:sz w:val="24"/>
          <w:szCs w:val="24"/>
        </w:rPr>
        <w:t xml:space="preserve"> </w:t>
      </w:r>
      <w:r>
        <w:rPr>
          <w:sz w:val="24"/>
          <w:szCs w:val="24"/>
        </w:rPr>
        <w:t>and</w:t>
      </w:r>
      <w:r>
        <w:rPr>
          <w:spacing w:val="57"/>
          <w:sz w:val="24"/>
          <w:szCs w:val="24"/>
        </w:rPr>
        <w:t xml:space="preserve"> </w:t>
      </w:r>
      <w:r>
        <w:rPr>
          <w:spacing w:val="-20"/>
          <w:sz w:val="24"/>
          <w:szCs w:val="24"/>
        </w:rPr>
        <w:t>V</w:t>
      </w:r>
      <w:r>
        <w:rPr>
          <w:sz w:val="24"/>
          <w:szCs w:val="24"/>
        </w:rPr>
        <w:t>enezuela,</w:t>
      </w:r>
      <w:r>
        <w:rPr>
          <w:spacing w:val="53"/>
          <w:sz w:val="24"/>
          <w:szCs w:val="24"/>
        </w:rPr>
        <w:t xml:space="preserve"> </w:t>
      </w:r>
      <w:r>
        <w:rPr>
          <w:sz w:val="24"/>
          <w:szCs w:val="24"/>
        </w:rPr>
        <w:t>whi</w:t>
      </w:r>
      <w:r>
        <w:rPr>
          <w:spacing w:val="-7"/>
          <w:sz w:val="24"/>
          <w:szCs w:val="24"/>
        </w:rPr>
        <w:t>c</w:t>
      </w:r>
      <w:r>
        <w:rPr>
          <w:sz w:val="24"/>
          <w:szCs w:val="24"/>
        </w:rPr>
        <w:t>h</w:t>
      </w:r>
      <w:r>
        <w:rPr>
          <w:spacing w:val="39"/>
          <w:sz w:val="24"/>
          <w:szCs w:val="24"/>
        </w:rPr>
        <w:t xml:space="preserve"> </w:t>
      </w:r>
      <w:r>
        <w:rPr>
          <w:sz w:val="24"/>
          <w:szCs w:val="24"/>
        </w:rPr>
        <w:t xml:space="preserve">withdrew </w:t>
      </w:r>
      <w:r>
        <w:rPr>
          <w:spacing w:val="9"/>
          <w:sz w:val="24"/>
          <w:szCs w:val="24"/>
        </w:rPr>
        <w:t xml:space="preserve"> </w:t>
      </w:r>
      <w:r>
        <w:rPr>
          <w:sz w:val="24"/>
          <w:szCs w:val="24"/>
        </w:rPr>
        <w:t>from</w:t>
      </w:r>
      <w:r>
        <w:rPr>
          <w:spacing w:val="34"/>
          <w:sz w:val="24"/>
          <w:szCs w:val="24"/>
        </w:rPr>
        <w:t xml:space="preserve"> </w:t>
      </w:r>
      <w:r>
        <w:rPr>
          <w:w w:val="104"/>
          <w:sz w:val="24"/>
          <w:szCs w:val="24"/>
        </w:rPr>
        <w:t>me</w:t>
      </w:r>
      <w:r>
        <w:rPr>
          <w:spacing w:val="-7"/>
          <w:w w:val="104"/>
          <w:sz w:val="24"/>
          <w:szCs w:val="24"/>
        </w:rPr>
        <w:t>m</w:t>
      </w:r>
      <w:r>
        <w:rPr>
          <w:spacing w:val="6"/>
          <w:w w:val="104"/>
          <w:sz w:val="24"/>
          <w:szCs w:val="24"/>
        </w:rPr>
        <w:t>b</w:t>
      </w:r>
      <w:r>
        <w:rPr>
          <w:w w:val="104"/>
          <w:sz w:val="24"/>
          <w:szCs w:val="24"/>
        </w:rPr>
        <w:t xml:space="preserve">ership </w:t>
      </w:r>
      <w:r>
        <w:rPr>
          <w:spacing w:val="6"/>
          <w:sz w:val="24"/>
          <w:szCs w:val="24"/>
        </w:rPr>
        <w:t>b</w:t>
      </w:r>
      <w:r>
        <w:rPr>
          <w:sz w:val="24"/>
          <w:szCs w:val="24"/>
        </w:rPr>
        <w:t>e</w:t>
      </w:r>
      <w:r>
        <w:rPr>
          <w:spacing w:val="-7"/>
          <w:sz w:val="24"/>
          <w:szCs w:val="24"/>
        </w:rPr>
        <w:t>t</w:t>
      </w:r>
      <w:r>
        <w:rPr>
          <w:spacing w:val="-6"/>
          <w:sz w:val="24"/>
          <w:szCs w:val="24"/>
        </w:rPr>
        <w:t>w</w:t>
      </w:r>
      <w:r>
        <w:rPr>
          <w:sz w:val="24"/>
          <w:szCs w:val="24"/>
        </w:rPr>
        <w:t>een</w:t>
      </w:r>
      <w:r>
        <w:rPr>
          <w:spacing w:val="46"/>
          <w:sz w:val="24"/>
          <w:szCs w:val="24"/>
        </w:rPr>
        <w:t xml:space="preserve"> </w:t>
      </w:r>
      <w:r>
        <w:rPr>
          <w:sz w:val="24"/>
          <w:szCs w:val="24"/>
        </w:rPr>
        <w:t>2007</w:t>
      </w:r>
      <w:r>
        <w:rPr>
          <w:spacing w:val="3"/>
          <w:sz w:val="24"/>
          <w:szCs w:val="24"/>
        </w:rPr>
        <w:t xml:space="preserve"> </w:t>
      </w:r>
      <w:r>
        <w:rPr>
          <w:sz w:val="24"/>
          <w:szCs w:val="24"/>
        </w:rPr>
        <w:t>and</w:t>
      </w:r>
      <w:r>
        <w:rPr>
          <w:spacing w:val="45"/>
          <w:sz w:val="24"/>
          <w:szCs w:val="24"/>
        </w:rPr>
        <w:t xml:space="preserve"> </w:t>
      </w:r>
      <w:r>
        <w:rPr>
          <w:sz w:val="24"/>
          <w:szCs w:val="24"/>
        </w:rPr>
        <w:t>2012.</w:t>
      </w:r>
      <w:r>
        <w:rPr>
          <w:position w:val="9"/>
          <w:sz w:val="14"/>
          <w:szCs w:val="14"/>
        </w:rPr>
        <w:t xml:space="preserve">9  </w:t>
      </w:r>
      <w:r>
        <w:rPr>
          <w:spacing w:val="1"/>
          <w:position w:val="9"/>
          <w:sz w:val="14"/>
          <w:szCs w:val="14"/>
        </w:rPr>
        <w:t xml:space="preserve"> </w:t>
      </w:r>
      <w:r>
        <w:rPr>
          <w:sz w:val="24"/>
          <w:szCs w:val="24"/>
        </w:rPr>
        <w:t xml:space="preserve">Prior </w:t>
      </w:r>
      <w:r>
        <w:rPr>
          <w:spacing w:val="1"/>
          <w:sz w:val="24"/>
          <w:szCs w:val="24"/>
        </w:rPr>
        <w:t xml:space="preserve"> </w:t>
      </w:r>
      <w:r>
        <w:rPr>
          <w:sz w:val="24"/>
          <w:szCs w:val="24"/>
        </w:rPr>
        <w:t>to</w:t>
      </w:r>
      <w:r>
        <w:rPr>
          <w:spacing w:val="38"/>
          <w:sz w:val="24"/>
          <w:szCs w:val="24"/>
        </w:rPr>
        <w:t xml:space="preserve"> </w:t>
      </w:r>
      <w:r>
        <w:rPr>
          <w:sz w:val="24"/>
          <w:szCs w:val="24"/>
        </w:rPr>
        <w:t>Dece</w:t>
      </w:r>
      <w:r>
        <w:rPr>
          <w:spacing w:val="-7"/>
          <w:sz w:val="24"/>
          <w:szCs w:val="24"/>
        </w:rPr>
        <w:t>m</w:t>
      </w:r>
      <w:r>
        <w:rPr>
          <w:spacing w:val="6"/>
          <w:sz w:val="24"/>
          <w:szCs w:val="24"/>
        </w:rPr>
        <w:t>b</w:t>
      </w:r>
      <w:r>
        <w:rPr>
          <w:sz w:val="24"/>
          <w:szCs w:val="24"/>
        </w:rPr>
        <w:t>er</w:t>
      </w:r>
      <w:r>
        <w:rPr>
          <w:spacing w:val="41"/>
          <w:sz w:val="24"/>
          <w:szCs w:val="24"/>
        </w:rPr>
        <w:t xml:space="preserve"> </w:t>
      </w:r>
      <w:r>
        <w:rPr>
          <w:sz w:val="24"/>
          <w:szCs w:val="24"/>
        </w:rPr>
        <w:t>31,</w:t>
      </w:r>
      <w:r>
        <w:rPr>
          <w:spacing w:val="16"/>
          <w:sz w:val="24"/>
          <w:szCs w:val="24"/>
        </w:rPr>
        <w:t xml:space="preserve"> </w:t>
      </w:r>
      <w:r>
        <w:rPr>
          <w:sz w:val="24"/>
          <w:szCs w:val="24"/>
        </w:rPr>
        <w:t>2015,</w:t>
      </w:r>
      <w:r>
        <w:rPr>
          <w:spacing w:val="8"/>
          <w:sz w:val="24"/>
          <w:szCs w:val="24"/>
        </w:rPr>
        <w:t xml:space="preserve"> </w:t>
      </w:r>
      <w:r>
        <w:rPr>
          <w:sz w:val="24"/>
          <w:szCs w:val="24"/>
        </w:rPr>
        <w:t>other</w:t>
      </w:r>
      <w:r>
        <w:rPr>
          <w:spacing w:val="57"/>
          <w:sz w:val="24"/>
          <w:szCs w:val="24"/>
        </w:rPr>
        <w:t xml:space="preserve"> </w:t>
      </w:r>
      <w:r>
        <w:rPr>
          <w:sz w:val="24"/>
          <w:szCs w:val="24"/>
        </w:rPr>
        <w:t>notable  non-me</w:t>
      </w:r>
      <w:r>
        <w:rPr>
          <w:spacing w:val="-6"/>
          <w:sz w:val="24"/>
          <w:szCs w:val="24"/>
        </w:rPr>
        <w:t>m</w:t>
      </w:r>
      <w:r>
        <w:rPr>
          <w:spacing w:val="6"/>
          <w:sz w:val="24"/>
          <w:szCs w:val="24"/>
        </w:rPr>
        <w:t>b</w:t>
      </w:r>
      <w:r>
        <w:rPr>
          <w:sz w:val="24"/>
          <w:szCs w:val="24"/>
        </w:rPr>
        <w:t xml:space="preserve">ers  </w:t>
      </w:r>
      <w:r>
        <w:rPr>
          <w:w w:val="103"/>
          <w:sz w:val="24"/>
          <w:szCs w:val="24"/>
        </w:rPr>
        <w:t xml:space="preserve">included </w:t>
      </w:r>
      <w:r>
        <w:rPr>
          <w:sz w:val="24"/>
          <w:szCs w:val="24"/>
        </w:rPr>
        <w:t>Brazil,</w:t>
      </w:r>
      <w:r>
        <w:rPr>
          <w:spacing w:val="47"/>
          <w:sz w:val="24"/>
          <w:szCs w:val="24"/>
        </w:rPr>
        <w:t xml:space="preserve"> </w:t>
      </w:r>
      <w:r>
        <w:rPr>
          <w:sz w:val="24"/>
          <w:szCs w:val="24"/>
        </w:rPr>
        <w:t xml:space="preserve">India,  Iran, </w:t>
      </w:r>
      <w:r>
        <w:rPr>
          <w:spacing w:val="1"/>
          <w:sz w:val="24"/>
          <w:szCs w:val="24"/>
        </w:rPr>
        <w:t xml:space="preserve"> </w:t>
      </w:r>
      <w:r>
        <w:rPr>
          <w:sz w:val="24"/>
          <w:szCs w:val="24"/>
        </w:rPr>
        <w:t>Iraq,</w:t>
      </w:r>
      <w:r>
        <w:rPr>
          <w:spacing w:val="53"/>
          <w:sz w:val="24"/>
          <w:szCs w:val="24"/>
        </w:rPr>
        <w:t xml:space="preserve"> </w:t>
      </w:r>
      <w:r>
        <w:rPr>
          <w:spacing w:val="-6"/>
          <w:sz w:val="24"/>
          <w:szCs w:val="24"/>
        </w:rPr>
        <w:t>P</w:t>
      </w:r>
      <w:r>
        <w:rPr>
          <w:sz w:val="24"/>
          <w:szCs w:val="24"/>
        </w:rPr>
        <w:t xml:space="preserve">oland, </w:t>
      </w:r>
      <w:r>
        <w:rPr>
          <w:spacing w:val="16"/>
          <w:sz w:val="24"/>
          <w:szCs w:val="24"/>
        </w:rPr>
        <w:t xml:space="preserve"> </w:t>
      </w:r>
      <w:r>
        <w:rPr>
          <w:sz w:val="24"/>
          <w:szCs w:val="24"/>
        </w:rPr>
        <w:t>and</w:t>
      </w:r>
      <w:r>
        <w:rPr>
          <w:spacing w:val="48"/>
          <w:sz w:val="24"/>
          <w:szCs w:val="24"/>
        </w:rPr>
        <w:t xml:space="preserve"> </w:t>
      </w:r>
      <w:r>
        <w:rPr>
          <w:sz w:val="24"/>
          <w:szCs w:val="24"/>
        </w:rPr>
        <w:t>South</w:t>
      </w:r>
      <w:r>
        <w:rPr>
          <w:spacing w:val="54"/>
          <w:sz w:val="24"/>
          <w:szCs w:val="24"/>
        </w:rPr>
        <w:t xml:space="preserve"> </w:t>
      </w:r>
      <w:r>
        <w:rPr>
          <w:sz w:val="24"/>
          <w:szCs w:val="24"/>
        </w:rPr>
        <w:t xml:space="preserve">Africa. </w:t>
      </w:r>
      <w:r>
        <w:rPr>
          <w:spacing w:val="7"/>
          <w:sz w:val="24"/>
          <w:szCs w:val="24"/>
        </w:rPr>
        <w:t xml:space="preserve"> </w:t>
      </w:r>
      <w:r>
        <w:rPr>
          <w:sz w:val="24"/>
          <w:szCs w:val="24"/>
        </w:rPr>
        <w:t>Se</w:t>
      </w:r>
      <w:r>
        <w:rPr>
          <w:spacing w:val="-7"/>
          <w:sz w:val="24"/>
          <w:szCs w:val="24"/>
        </w:rPr>
        <w:t>v</w:t>
      </w:r>
      <w:r>
        <w:rPr>
          <w:sz w:val="24"/>
          <w:szCs w:val="24"/>
        </w:rPr>
        <w:t>eral</w:t>
      </w:r>
      <w:r>
        <w:rPr>
          <w:spacing w:val="35"/>
          <w:sz w:val="24"/>
          <w:szCs w:val="24"/>
        </w:rPr>
        <w:t xml:space="preserve"> </w:t>
      </w:r>
      <w:r>
        <w:rPr>
          <w:sz w:val="24"/>
          <w:szCs w:val="24"/>
        </w:rPr>
        <w:t>of</w:t>
      </w:r>
      <w:r>
        <w:rPr>
          <w:spacing w:val="8"/>
          <w:sz w:val="24"/>
          <w:szCs w:val="24"/>
        </w:rPr>
        <w:t xml:space="preserve"> </w:t>
      </w:r>
      <w:r>
        <w:rPr>
          <w:sz w:val="24"/>
          <w:szCs w:val="24"/>
        </w:rPr>
        <w:t>these</w:t>
      </w:r>
      <w:r>
        <w:rPr>
          <w:spacing w:val="45"/>
          <w:sz w:val="24"/>
          <w:szCs w:val="24"/>
        </w:rPr>
        <w:t xml:space="preserve"> </w:t>
      </w:r>
      <w:r>
        <w:rPr>
          <w:sz w:val="24"/>
          <w:szCs w:val="24"/>
        </w:rPr>
        <w:t xml:space="preserve">nations, </w:t>
      </w:r>
      <w:r>
        <w:rPr>
          <w:spacing w:val="14"/>
          <w:sz w:val="24"/>
          <w:szCs w:val="24"/>
        </w:rPr>
        <w:t xml:space="preserve"> </w:t>
      </w:r>
      <w:r>
        <w:rPr>
          <w:sz w:val="24"/>
          <w:szCs w:val="24"/>
        </w:rPr>
        <w:t>h</w:t>
      </w:r>
      <w:r>
        <w:rPr>
          <w:spacing w:val="-6"/>
          <w:sz w:val="24"/>
          <w:szCs w:val="24"/>
        </w:rPr>
        <w:t>ow</w:t>
      </w:r>
      <w:r>
        <w:rPr>
          <w:sz w:val="24"/>
          <w:szCs w:val="24"/>
        </w:rPr>
        <w:t>e</w:t>
      </w:r>
      <w:r>
        <w:rPr>
          <w:spacing w:val="-7"/>
          <w:sz w:val="24"/>
          <w:szCs w:val="24"/>
        </w:rPr>
        <w:t>v</w:t>
      </w:r>
      <w:r>
        <w:rPr>
          <w:sz w:val="24"/>
          <w:szCs w:val="24"/>
        </w:rPr>
        <w:t>er,</w:t>
      </w:r>
      <w:r>
        <w:rPr>
          <w:spacing w:val="33"/>
          <w:sz w:val="24"/>
          <w:szCs w:val="24"/>
        </w:rPr>
        <w:t xml:space="preserve"> </w:t>
      </w:r>
      <w:r>
        <w:rPr>
          <w:w w:val="109"/>
          <w:sz w:val="24"/>
          <w:szCs w:val="24"/>
        </w:rPr>
        <w:t>h</w:t>
      </w:r>
      <w:r>
        <w:rPr>
          <w:spacing w:val="-6"/>
          <w:w w:val="109"/>
          <w:sz w:val="24"/>
          <w:szCs w:val="24"/>
        </w:rPr>
        <w:t>a</w:t>
      </w:r>
      <w:r>
        <w:rPr>
          <w:spacing w:val="-7"/>
          <w:w w:val="103"/>
          <w:sz w:val="24"/>
          <w:szCs w:val="24"/>
        </w:rPr>
        <w:t>v</w:t>
      </w:r>
      <w:r>
        <w:rPr>
          <w:w w:val="97"/>
          <w:sz w:val="24"/>
          <w:szCs w:val="24"/>
        </w:rPr>
        <w:t xml:space="preserve">e </w:t>
      </w:r>
      <w:r>
        <w:rPr>
          <w:sz w:val="24"/>
          <w:szCs w:val="24"/>
        </w:rPr>
        <w:t>agreed</w:t>
      </w:r>
      <w:r>
        <w:rPr>
          <w:spacing w:val="33"/>
          <w:sz w:val="24"/>
          <w:szCs w:val="24"/>
        </w:rPr>
        <w:t xml:space="preserve"> </w:t>
      </w:r>
      <w:r>
        <w:rPr>
          <w:sz w:val="24"/>
          <w:szCs w:val="24"/>
        </w:rPr>
        <w:t>to</w:t>
      </w:r>
      <w:r>
        <w:rPr>
          <w:spacing w:val="34"/>
          <w:sz w:val="24"/>
          <w:szCs w:val="24"/>
        </w:rPr>
        <w:t xml:space="preserve"> </w:t>
      </w:r>
      <w:r>
        <w:rPr>
          <w:w w:val="110"/>
          <w:sz w:val="24"/>
          <w:szCs w:val="24"/>
        </w:rPr>
        <w:t>arbitration</w:t>
      </w:r>
      <w:r>
        <w:rPr>
          <w:spacing w:val="8"/>
          <w:w w:val="110"/>
          <w:sz w:val="24"/>
          <w:szCs w:val="24"/>
        </w:rPr>
        <w:t xml:space="preserve"> </w:t>
      </w:r>
      <w:r>
        <w:rPr>
          <w:sz w:val="24"/>
          <w:szCs w:val="24"/>
        </w:rPr>
        <w:t>under</w:t>
      </w:r>
      <w:r>
        <w:rPr>
          <w:spacing w:val="52"/>
          <w:sz w:val="24"/>
          <w:szCs w:val="24"/>
        </w:rPr>
        <w:t xml:space="preserve"> </w:t>
      </w:r>
      <w:r>
        <w:rPr>
          <w:sz w:val="24"/>
          <w:szCs w:val="24"/>
        </w:rPr>
        <w:t>the</w:t>
      </w:r>
      <w:r>
        <w:rPr>
          <w:spacing w:val="46"/>
          <w:sz w:val="24"/>
          <w:szCs w:val="24"/>
        </w:rPr>
        <w:t xml:space="preserve"> </w:t>
      </w:r>
      <w:r>
        <w:rPr>
          <w:sz w:val="24"/>
          <w:szCs w:val="24"/>
        </w:rPr>
        <w:t>ICSID’s</w:t>
      </w:r>
      <w:r>
        <w:rPr>
          <w:spacing w:val="14"/>
          <w:sz w:val="24"/>
          <w:szCs w:val="24"/>
        </w:rPr>
        <w:t xml:space="preserve"> </w:t>
      </w:r>
      <w:r>
        <w:rPr>
          <w:sz w:val="24"/>
          <w:szCs w:val="24"/>
        </w:rPr>
        <w:t>Affiliated</w:t>
      </w:r>
      <w:r>
        <w:rPr>
          <w:spacing w:val="23"/>
          <w:sz w:val="24"/>
          <w:szCs w:val="24"/>
        </w:rPr>
        <w:t xml:space="preserve"> </w:t>
      </w:r>
      <w:r>
        <w:rPr>
          <w:spacing w:val="-19"/>
          <w:sz w:val="24"/>
          <w:szCs w:val="24"/>
        </w:rPr>
        <w:t>F</w:t>
      </w:r>
      <w:r>
        <w:rPr>
          <w:sz w:val="24"/>
          <w:szCs w:val="24"/>
        </w:rPr>
        <w:t>acili</w:t>
      </w:r>
      <w:r>
        <w:rPr>
          <w:spacing w:val="-6"/>
          <w:sz w:val="24"/>
          <w:szCs w:val="24"/>
        </w:rPr>
        <w:t>t</w:t>
      </w:r>
      <w:r>
        <w:rPr>
          <w:sz w:val="24"/>
          <w:szCs w:val="24"/>
        </w:rPr>
        <w:t>y  (AF),  whi</w:t>
      </w:r>
      <w:r>
        <w:rPr>
          <w:spacing w:val="-7"/>
          <w:sz w:val="24"/>
          <w:szCs w:val="24"/>
        </w:rPr>
        <w:t>c</w:t>
      </w:r>
      <w:r>
        <w:rPr>
          <w:sz w:val="24"/>
          <w:szCs w:val="24"/>
        </w:rPr>
        <w:t>h</w:t>
      </w:r>
      <w:r>
        <w:rPr>
          <w:spacing w:val="24"/>
          <w:sz w:val="24"/>
          <w:szCs w:val="24"/>
        </w:rPr>
        <w:t xml:space="preserve"> </w:t>
      </w:r>
      <w:r>
        <w:rPr>
          <w:sz w:val="24"/>
          <w:szCs w:val="24"/>
        </w:rPr>
        <w:t>pr</w:t>
      </w:r>
      <w:r>
        <w:rPr>
          <w:spacing w:val="-6"/>
          <w:sz w:val="24"/>
          <w:szCs w:val="24"/>
        </w:rPr>
        <w:t>o</w:t>
      </w:r>
      <w:r>
        <w:rPr>
          <w:sz w:val="24"/>
          <w:szCs w:val="24"/>
        </w:rPr>
        <w:t>vides</w:t>
      </w:r>
      <w:r>
        <w:rPr>
          <w:spacing w:val="37"/>
          <w:sz w:val="24"/>
          <w:szCs w:val="24"/>
        </w:rPr>
        <w:t xml:space="preserve"> </w:t>
      </w:r>
      <w:r>
        <w:rPr>
          <w:sz w:val="24"/>
          <w:szCs w:val="24"/>
        </w:rPr>
        <w:t>for</w:t>
      </w:r>
      <w:r>
        <w:rPr>
          <w:spacing w:val="11"/>
          <w:sz w:val="24"/>
          <w:szCs w:val="24"/>
        </w:rPr>
        <w:t xml:space="preserve"> </w:t>
      </w:r>
      <w:r>
        <w:rPr>
          <w:w w:val="107"/>
          <w:sz w:val="24"/>
          <w:szCs w:val="24"/>
        </w:rPr>
        <w:t xml:space="preserve">dispute </w:t>
      </w:r>
      <w:r>
        <w:rPr>
          <w:w w:val="110"/>
          <w:sz w:val="24"/>
          <w:szCs w:val="24"/>
        </w:rPr>
        <w:t>arbitration</w:t>
      </w:r>
      <w:r>
        <w:rPr>
          <w:spacing w:val="12"/>
          <w:w w:val="110"/>
          <w:sz w:val="24"/>
          <w:szCs w:val="24"/>
        </w:rPr>
        <w:t xml:space="preserve"> </w:t>
      </w:r>
      <w:r>
        <w:rPr>
          <w:sz w:val="24"/>
          <w:szCs w:val="24"/>
        </w:rPr>
        <w:t>and</w:t>
      </w:r>
      <w:r>
        <w:rPr>
          <w:spacing w:val="46"/>
          <w:sz w:val="24"/>
          <w:szCs w:val="24"/>
        </w:rPr>
        <w:t xml:space="preserve"> </w:t>
      </w:r>
      <w:r>
        <w:rPr>
          <w:sz w:val="24"/>
          <w:szCs w:val="24"/>
        </w:rPr>
        <w:t>conciliation</w:t>
      </w:r>
      <w:r>
        <w:rPr>
          <w:spacing w:val="52"/>
          <w:sz w:val="24"/>
          <w:szCs w:val="24"/>
        </w:rPr>
        <w:t xml:space="preserve"> </w:t>
      </w:r>
      <w:r>
        <w:rPr>
          <w:sz w:val="24"/>
          <w:szCs w:val="24"/>
        </w:rPr>
        <w:t>if</w:t>
      </w:r>
      <w:r>
        <w:rPr>
          <w:spacing w:val="8"/>
          <w:sz w:val="24"/>
          <w:szCs w:val="24"/>
        </w:rPr>
        <w:t xml:space="preserve"> </w:t>
      </w:r>
      <w:r>
        <w:rPr>
          <w:sz w:val="24"/>
          <w:szCs w:val="24"/>
        </w:rPr>
        <w:t>one</w:t>
      </w:r>
      <w:r>
        <w:rPr>
          <w:spacing w:val="21"/>
          <w:sz w:val="24"/>
          <w:szCs w:val="24"/>
        </w:rPr>
        <w:t xml:space="preserve"> </w:t>
      </w:r>
      <w:r>
        <w:rPr>
          <w:sz w:val="24"/>
          <w:szCs w:val="24"/>
        </w:rPr>
        <w:t>of</w:t>
      </w:r>
      <w:r>
        <w:rPr>
          <w:spacing w:val="6"/>
          <w:sz w:val="24"/>
          <w:szCs w:val="24"/>
        </w:rPr>
        <w:t xml:space="preserve"> </w:t>
      </w:r>
      <w:r>
        <w:rPr>
          <w:sz w:val="24"/>
          <w:szCs w:val="24"/>
        </w:rPr>
        <w:t>the</w:t>
      </w:r>
      <w:r>
        <w:rPr>
          <w:spacing w:val="50"/>
          <w:sz w:val="24"/>
          <w:szCs w:val="24"/>
        </w:rPr>
        <w:t xml:space="preserve"> </w:t>
      </w:r>
      <w:r>
        <w:rPr>
          <w:sz w:val="24"/>
          <w:szCs w:val="24"/>
        </w:rPr>
        <w:t xml:space="preserve">parties </w:t>
      </w:r>
      <w:r>
        <w:rPr>
          <w:spacing w:val="9"/>
          <w:sz w:val="24"/>
          <w:szCs w:val="24"/>
        </w:rPr>
        <w:t xml:space="preserve"> </w:t>
      </w:r>
      <w:r>
        <w:rPr>
          <w:sz w:val="24"/>
          <w:szCs w:val="24"/>
        </w:rPr>
        <w:t>is</w:t>
      </w:r>
      <w:r>
        <w:rPr>
          <w:spacing w:val="15"/>
          <w:sz w:val="24"/>
          <w:szCs w:val="24"/>
        </w:rPr>
        <w:t xml:space="preserve"> </w:t>
      </w:r>
      <w:r>
        <w:rPr>
          <w:sz w:val="24"/>
          <w:szCs w:val="24"/>
        </w:rPr>
        <w:t>a</w:t>
      </w:r>
      <w:r>
        <w:rPr>
          <w:spacing w:val="28"/>
          <w:sz w:val="24"/>
          <w:szCs w:val="24"/>
        </w:rPr>
        <w:t xml:space="preserve"> </w:t>
      </w:r>
      <w:r>
        <w:rPr>
          <w:sz w:val="24"/>
          <w:szCs w:val="24"/>
        </w:rPr>
        <w:t>citizen</w:t>
      </w:r>
      <w:r>
        <w:rPr>
          <w:spacing w:val="37"/>
          <w:sz w:val="24"/>
          <w:szCs w:val="24"/>
        </w:rPr>
        <w:t xml:space="preserve"> </w:t>
      </w:r>
      <w:r>
        <w:rPr>
          <w:sz w:val="24"/>
          <w:szCs w:val="24"/>
        </w:rPr>
        <w:t>of</w:t>
      </w:r>
      <w:r>
        <w:rPr>
          <w:spacing w:val="6"/>
          <w:sz w:val="24"/>
          <w:szCs w:val="24"/>
        </w:rPr>
        <w:t xml:space="preserve"> </w:t>
      </w:r>
      <w:r>
        <w:rPr>
          <w:sz w:val="24"/>
          <w:szCs w:val="24"/>
        </w:rPr>
        <w:t>a</w:t>
      </w:r>
      <w:r>
        <w:rPr>
          <w:spacing w:val="28"/>
          <w:sz w:val="24"/>
          <w:szCs w:val="24"/>
        </w:rPr>
        <w:t xml:space="preserve"> </w:t>
      </w:r>
      <w:r>
        <w:rPr>
          <w:sz w:val="24"/>
          <w:szCs w:val="24"/>
        </w:rPr>
        <w:t>me</w:t>
      </w:r>
      <w:r>
        <w:rPr>
          <w:spacing w:val="-7"/>
          <w:sz w:val="24"/>
          <w:szCs w:val="24"/>
        </w:rPr>
        <w:t>m</w:t>
      </w:r>
      <w:r>
        <w:rPr>
          <w:spacing w:val="6"/>
          <w:sz w:val="24"/>
          <w:szCs w:val="24"/>
        </w:rPr>
        <w:t>b</w:t>
      </w:r>
      <w:r>
        <w:rPr>
          <w:sz w:val="24"/>
          <w:szCs w:val="24"/>
        </w:rPr>
        <w:t>er</w:t>
      </w:r>
      <w:r>
        <w:rPr>
          <w:spacing w:val="49"/>
          <w:sz w:val="24"/>
          <w:szCs w:val="24"/>
        </w:rPr>
        <w:t xml:space="preserve"> </w:t>
      </w:r>
      <w:r>
        <w:rPr>
          <w:w w:val="112"/>
          <w:sz w:val="24"/>
          <w:szCs w:val="24"/>
        </w:rPr>
        <w:t>state.</w:t>
      </w:r>
    </w:p>
    <w:p w14:paraId="5E1794D5" w14:textId="77777777" w:rsidR="000A768D" w:rsidRDefault="006C1B1D">
      <w:pPr>
        <w:spacing w:before="7" w:line="401" w:lineRule="auto"/>
        <w:ind w:left="120" w:right="78" w:firstLine="239"/>
        <w:jc w:val="both"/>
        <w:rPr>
          <w:sz w:val="24"/>
          <w:szCs w:val="24"/>
        </w:rPr>
      </w:pPr>
      <w:r>
        <w:rPr>
          <w:sz w:val="24"/>
          <w:szCs w:val="24"/>
        </w:rPr>
        <w:t xml:space="preserve">The </w:t>
      </w:r>
      <w:r>
        <w:rPr>
          <w:spacing w:val="11"/>
          <w:sz w:val="24"/>
          <w:szCs w:val="24"/>
        </w:rPr>
        <w:t xml:space="preserve"> </w:t>
      </w:r>
      <w:r>
        <w:rPr>
          <w:sz w:val="24"/>
          <w:szCs w:val="24"/>
        </w:rPr>
        <w:t>ce</w:t>
      </w:r>
      <w:r>
        <w:rPr>
          <w:spacing w:val="-6"/>
          <w:sz w:val="24"/>
          <w:szCs w:val="24"/>
        </w:rPr>
        <w:t>n</w:t>
      </w:r>
      <w:r>
        <w:rPr>
          <w:sz w:val="24"/>
          <w:szCs w:val="24"/>
        </w:rPr>
        <w:t xml:space="preserve">tral </w:t>
      </w:r>
      <w:r>
        <w:rPr>
          <w:spacing w:val="29"/>
          <w:sz w:val="24"/>
          <w:szCs w:val="24"/>
        </w:rPr>
        <w:t xml:space="preserve"> </w:t>
      </w:r>
      <w:r>
        <w:rPr>
          <w:sz w:val="24"/>
          <w:szCs w:val="24"/>
        </w:rPr>
        <w:t>pur</w:t>
      </w:r>
      <w:r>
        <w:rPr>
          <w:spacing w:val="6"/>
          <w:sz w:val="24"/>
          <w:szCs w:val="24"/>
        </w:rPr>
        <w:t>p</w:t>
      </w:r>
      <w:r>
        <w:rPr>
          <w:sz w:val="24"/>
          <w:szCs w:val="24"/>
        </w:rPr>
        <w:t xml:space="preserve">ose </w:t>
      </w:r>
      <w:r>
        <w:rPr>
          <w:spacing w:val="11"/>
          <w:sz w:val="24"/>
          <w:szCs w:val="24"/>
        </w:rPr>
        <w:t xml:space="preserve"> </w:t>
      </w:r>
      <w:r>
        <w:rPr>
          <w:sz w:val="24"/>
          <w:szCs w:val="24"/>
        </w:rPr>
        <w:t>of</w:t>
      </w:r>
      <w:r>
        <w:rPr>
          <w:spacing w:val="29"/>
          <w:sz w:val="24"/>
          <w:szCs w:val="24"/>
        </w:rPr>
        <w:t xml:space="preserve"> </w:t>
      </w:r>
      <w:r>
        <w:rPr>
          <w:sz w:val="24"/>
          <w:szCs w:val="24"/>
        </w:rPr>
        <w:t xml:space="preserve">the </w:t>
      </w:r>
      <w:r>
        <w:rPr>
          <w:spacing w:val="13"/>
          <w:sz w:val="24"/>
          <w:szCs w:val="24"/>
        </w:rPr>
        <w:t xml:space="preserve"> </w:t>
      </w:r>
      <w:r>
        <w:rPr>
          <w:sz w:val="24"/>
          <w:szCs w:val="24"/>
        </w:rPr>
        <w:t>ICSID  is</w:t>
      </w:r>
      <w:r>
        <w:rPr>
          <w:spacing w:val="38"/>
          <w:sz w:val="24"/>
          <w:szCs w:val="24"/>
        </w:rPr>
        <w:t xml:space="preserve"> </w:t>
      </w:r>
      <w:r>
        <w:rPr>
          <w:sz w:val="24"/>
          <w:szCs w:val="24"/>
        </w:rPr>
        <w:t xml:space="preserve">to </w:t>
      </w:r>
      <w:r>
        <w:rPr>
          <w:spacing w:val="2"/>
          <w:sz w:val="24"/>
          <w:szCs w:val="24"/>
        </w:rPr>
        <w:t xml:space="preserve"> </w:t>
      </w:r>
      <w:r>
        <w:rPr>
          <w:sz w:val="24"/>
          <w:szCs w:val="24"/>
        </w:rPr>
        <w:t xml:space="preserve">facilitate </w:t>
      </w:r>
      <w:r>
        <w:rPr>
          <w:spacing w:val="31"/>
          <w:sz w:val="24"/>
          <w:szCs w:val="24"/>
        </w:rPr>
        <w:t xml:space="preserve"> </w:t>
      </w:r>
      <w:r>
        <w:rPr>
          <w:w w:val="108"/>
          <w:sz w:val="24"/>
          <w:szCs w:val="24"/>
        </w:rPr>
        <w:t>i</w:t>
      </w:r>
      <w:r>
        <w:rPr>
          <w:spacing w:val="-8"/>
          <w:w w:val="108"/>
          <w:sz w:val="24"/>
          <w:szCs w:val="24"/>
        </w:rPr>
        <w:t>n</w:t>
      </w:r>
      <w:r>
        <w:rPr>
          <w:w w:val="108"/>
          <w:sz w:val="24"/>
          <w:szCs w:val="24"/>
        </w:rPr>
        <w:t>ternational</w:t>
      </w:r>
      <w:r>
        <w:rPr>
          <w:spacing w:val="40"/>
          <w:w w:val="108"/>
          <w:sz w:val="24"/>
          <w:szCs w:val="24"/>
        </w:rPr>
        <w:t xml:space="preserve"> </w:t>
      </w:r>
      <w:r>
        <w:rPr>
          <w:sz w:val="24"/>
          <w:szCs w:val="24"/>
        </w:rPr>
        <w:t>fl</w:t>
      </w:r>
      <w:r>
        <w:rPr>
          <w:spacing w:val="-6"/>
          <w:sz w:val="24"/>
          <w:szCs w:val="24"/>
        </w:rPr>
        <w:t>o</w:t>
      </w:r>
      <w:r>
        <w:rPr>
          <w:sz w:val="24"/>
          <w:szCs w:val="24"/>
        </w:rPr>
        <w:t>ws</w:t>
      </w:r>
      <w:r>
        <w:rPr>
          <w:spacing w:val="15"/>
          <w:sz w:val="24"/>
          <w:szCs w:val="24"/>
        </w:rPr>
        <w:t xml:space="preserve"> </w:t>
      </w:r>
      <w:r>
        <w:rPr>
          <w:sz w:val="24"/>
          <w:szCs w:val="24"/>
        </w:rPr>
        <w:t>of</w:t>
      </w:r>
      <w:r>
        <w:rPr>
          <w:spacing w:val="29"/>
          <w:sz w:val="24"/>
          <w:szCs w:val="24"/>
        </w:rPr>
        <w:t xml:space="preserve"> </w:t>
      </w:r>
      <w:r>
        <w:rPr>
          <w:sz w:val="24"/>
          <w:szCs w:val="24"/>
        </w:rPr>
        <w:t>pri</w:t>
      </w:r>
      <w:r>
        <w:rPr>
          <w:spacing w:val="-13"/>
          <w:sz w:val="24"/>
          <w:szCs w:val="24"/>
        </w:rPr>
        <w:t>v</w:t>
      </w:r>
      <w:r>
        <w:rPr>
          <w:sz w:val="24"/>
          <w:szCs w:val="24"/>
        </w:rPr>
        <w:t xml:space="preserve">ate </w:t>
      </w:r>
      <w:r>
        <w:rPr>
          <w:spacing w:val="35"/>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 xml:space="preserve">est- </w:t>
      </w:r>
      <w:r>
        <w:rPr>
          <w:w w:val="103"/>
          <w:sz w:val="24"/>
          <w:szCs w:val="24"/>
        </w:rPr>
        <w:t>me</w:t>
      </w:r>
      <w:r>
        <w:rPr>
          <w:spacing w:val="-7"/>
          <w:w w:val="103"/>
          <w:sz w:val="24"/>
          <w:szCs w:val="24"/>
        </w:rPr>
        <w:t>n</w:t>
      </w:r>
      <w:r>
        <w:rPr>
          <w:w w:val="137"/>
          <w:sz w:val="24"/>
          <w:szCs w:val="24"/>
        </w:rPr>
        <w:t>t</w:t>
      </w:r>
      <w:r>
        <w:rPr>
          <w:sz w:val="24"/>
          <w:szCs w:val="24"/>
        </w:rPr>
        <w:t xml:space="preserve"> </w:t>
      </w:r>
      <w:r>
        <w:rPr>
          <w:spacing w:val="-17"/>
          <w:sz w:val="24"/>
          <w:szCs w:val="24"/>
        </w:rPr>
        <w:t xml:space="preserve"> </w:t>
      </w:r>
      <w:r>
        <w:rPr>
          <w:spacing w:val="-7"/>
          <w:sz w:val="24"/>
          <w:szCs w:val="24"/>
        </w:rPr>
        <w:t>b</w:t>
      </w:r>
      <w:r>
        <w:rPr>
          <w:sz w:val="24"/>
          <w:szCs w:val="24"/>
        </w:rPr>
        <w:t>y</w:t>
      </w:r>
      <w:r>
        <w:rPr>
          <w:spacing w:val="57"/>
          <w:sz w:val="24"/>
          <w:szCs w:val="24"/>
        </w:rPr>
        <w:t xml:space="preserve"> </w:t>
      </w:r>
      <w:r>
        <w:rPr>
          <w:sz w:val="24"/>
          <w:szCs w:val="24"/>
        </w:rPr>
        <w:t>rem</w:t>
      </w:r>
      <w:r>
        <w:rPr>
          <w:spacing w:val="-6"/>
          <w:sz w:val="24"/>
          <w:szCs w:val="24"/>
        </w:rPr>
        <w:t>o</w:t>
      </w:r>
      <w:r>
        <w:rPr>
          <w:sz w:val="24"/>
          <w:szCs w:val="24"/>
        </w:rPr>
        <w:t xml:space="preserve">ving </w:t>
      </w:r>
      <w:r>
        <w:rPr>
          <w:spacing w:val="1"/>
          <w:sz w:val="24"/>
          <w:szCs w:val="24"/>
        </w:rPr>
        <w:t xml:space="preserve"> </w:t>
      </w:r>
      <w:r>
        <w:rPr>
          <w:sz w:val="24"/>
          <w:szCs w:val="24"/>
        </w:rPr>
        <w:t xml:space="preserve">non-commercial </w:t>
      </w:r>
      <w:r>
        <w:rPr>
          <w:spacing w:val="15"/>
          <w:sz w:val="24"/>
          <w:szCs w:val="24"/>
        </w:rPr>
        <w:t xml:space="preserve"> </w:t>
      </w:r>
      <w:r>
        <w:rPr>
          <w:sz w:val="24"/>
          <w:szCs w:val="24"/>
        </w:rPr>
        <w:t>risks</w:t>
      </w:r>
      <w:r>
        <w:rPr>
          <w:spacing w:val="52"/>
          <w:sz w:val="24"/>
          <w:szCs w:val="24"/>
        </w:rPr>
        <w:t xml:space="preserve"> </w:t>
      </w:r>
      <w:r>
        <w:rPr>
          <w:sz w:val="24"/>
          <w:szCs w:val="24"/>
        </w:rPr>
        <w:t xml:space="preserve">and </w:t>
      </w:r>
      <w:r>
        <w:rPr>
          <w:spacing w:val="12"/>
          <w:sz w:val="24"/>
          <w:szCs w:val="24"/>
        </w:rPr>
        <w:t xml:space="preserve"> </w:t>
      </w:r>
      <w:r>
        <w:rPr>
          <w:sz w:val="24"/>
          <w:szCs w:val="24"/>
        </w:rPr>
        <w:t>pr</w:t>
      </w:r>
      <w:r>
        <w:rPr>
          <w:spacing w:val="-6"/>
          <w:sz w:val="24"/>
          <w:szCs w:val="24"/>
        </w:rPr>
        <w:t>o</w:t>
      </w:r>
      <w:r>
        <w:rPr>
          <w:sz w:val="24"/>
          <w:szCs w:val="24"/>
        </w:rPr>
        <w:t xml:space="preserve">viding </w:t>
      </w:r>
      <w:r>
        <w:rPr>
          <w:spacing w:val="11"/>
          <w:sz w:val="24"/>
          <w:szCs w:val="24"/>
        </w:rPr>
        <w:t xml:space="preserve"> </w:t>
      </w:r>
      <w:r>
        <w:rPr>
          <w:sz w:val="24"/>
          <w:szCs w:val="24"/>
        </w:rPr>
        <w:t>i</w:t>
      </w:r>
      <w:r>
        <w:rPr>
          <w:spacing w:val="-7"/>
          <w:sz w:val="24"/>
          <w:szCs w:val="24"/>
        </w:rPr>
        <w:t>nv</w:t>
      </w:r>
      <w:r>
        <w:rPr>
          <w:sz w:val="24"/>
          <w:szCs w:val="24"/>
        </w:rPr>
        <w:t xml:space="preserve">estors </w:t>
      </w:r>
      <w:r>
        <w:rPr>
          <w:spacing w:val="23"/>
          <w:sz w:val="24"/>
          <w:szCs w:val="24"/>
        </w:rPr>
        <w:t xml:space="preserve"> </w:t>
      </w:r>
      <w:r>
        <w:rPr>
          <w:sz w:val="24"/>
          <w:szCs w:val="24"/>
        </w:rPr>
        <w:t xml:space="preserve">with </w:t>
      </w:r>
      <w:r>
        <w:rPr>
          <w:spacing w:val="9"/>
          <w:sz w:val="24"/>
          <w:szCs w:val="24"/>
        </w:rPr>
        <w:t xml:space="preserve"> </w:t>
      </w:r>
      <w:r>
        <w:rPr>
          <w:sz w:val="24"/>
          <w:szCs w:val="24"/>
        </w:rPr>
        <w:t>access</w:t>
      </w:r>
      <w:r>
        <w:rPr>
          <w:spacing w:val="44"/>
          <w:sz w:val="24"/>
          <w:szCs w:val="24"/>
        </w:rPr>
        <w:t xml:space="preserve"> </w:t>
      </w:r>
      <w:r>
        <w:rPr>
          <w:sz w:val="24"/>
          <w:szCs w:val="24"/>
        </w:rPr>
        <w:t xml:space="preserve">to </w:t>
      </w:r>
      <w:r>
        <w:rPr>
          <w:spacing w:val="5"/>
          <w:sz w:val="24"/>
          <w:szCs w:val="24"/>
        </w:rPr>
        <w:t xml:space="preserve"> </w:t>
      </w:r>
      <w:r>
        <w:rPr>
          <w:w w:val="108"/>
          <w:sz w:val="24"/>
          <w:szCs w:val="24"/>
        </w:rPr>
        <w:t xml:space="preserve">impartial </w:t>
      </w:r>
      <w:r>
        <w:rPr>
          <w:sz w:val="24"/>
          <w:szCs w:val="24"/>
        </w:rPr>
        <w:t>and</w:t>
      </w:r>
      <w:r>
        <w:rPr>
          <w:spacing w:val="43"/>
          <w:sz w:val="24"/>
          <w:szCs w:val="24"/>
        </w:rPr>
        <w:t xml:space="preserve"> </w:t>
      </w:r>
      <w:r>
        <w:rPr>
          <w:sz w:val="24"/>
          <w:szCs w:val="24"/>
        </w:rPr>
        <w:t xml:space="preserve">flexible dispute </w:t>
      </w:r>
      <w:r>
        <w:rPr>
          <w:spacing w:val="3"/>
          <w:sz w:val="24"/>
          <w:szCs w:val="24"/>
        </w:rPr>
        <w:t xml:space="preserve"> </w:t>
      </w:r>
      <w:r>
        <w:rPr>
          <w:w w:val="106"/>
          <w:sz w:val="24"/>
          <w:szCs w:val="24"/>
        </w:rPr>
        <w:t>settleme</w:t>
      </w:r>
      <w:r>
        <w:rPr>
          <w:spacing w:val="-7"/>
          <w:w w:val="106"/>
          <w:sz w:val="24"/>
          <w:szCs w:val="24"/>
        </w:rPr>
        <w:t>n</w:t>
      </w:r>
      <w:r>
        <w:rPr>
          <w:w w:val="137"/>
          <w:sz w:val="24"/>
          <w:szCs w:val="24"/>
        </w:rPr>
        <w:t>t</w:t>
      </w:r>
      <w:r>
        <w:rPr>
          <w:spacing w:val="15"/>
          <w:w w:val="137"/>
          <w:sz w:val="24"/>
          <w:szCs w:val="24"/>
        </w:rPr>
        <w:t xml:space="preserve"> </w:t>
      </w:r>
      <w:r>
        <w:rPr>
          <w:sz w:val="24"/>
          <w:szCs w:val="24"/>
        </w:rPr>
        <w:t>pr</w:t>
      </w:r>
      <w:r>
        <w:rPr>
          <w:spacing w:val="6"/>
          <w:sz w:val="24"/>
          <w:szCs w:val="24"/>
        </w:rPr>
        <w:t>o</w:t>
      </w:r>
      <w:r>
        <w:rPr>
          <w:sz w:val="24"/>
          <w:szCs w:val="24"/>
        </w:rPr>
        <w:t xml:space="preserve">cedures. </w:t>
      </w:r>
      <w:r>
        <w:rPr>
          <w:spacing w:val="30"/>
          <w:sz w:val="24"/>
          <w:szCs w:val="24"/>
        </w:rPr>
        <w:t xml:space="preserve"> </w:t>
      </w:r>
      <w:r>
        <w:rPr>
          <w:sz w:val="24"/>
          <w:szCs w:val="24"/>
        </w:rPr>
        <w:t>Under</w:t>
      </w:r>
      <w:r>
        <w:rPr>
          <w:spacing w:val="45"/>
          <w:sz w:val="24"/>
          <w:szCs w:val="24"/>
        </w:rPr>
        <w:t xml:space="preserve"> </w:t>
      </w:r>
      <w:r>
        <w:rPr>
          <w:sz w:val="24"/>
          <w:szCs w:val="24"/>
        </w:rPr>
        <w:t>Article</w:t>
      </w:r>
      <w:r>
        <w:rPr>
          <w:spacing w:val="41"/>
          <w:sz w:val="24"/>
          <w:szCs w:val="24"/>
        </w:rPr>
        <w:t xml:space="preserve"> </w:t>
      </w:r>
      <w:r>
        <w:rPr>
          <w:sz w:val="24"/>
          <w:szCs w:val="24"/>
        </w:rPr>
        <w:t>25</w:t>
      </w:r>
      <w:r>
        <w:rPr>
          <w:spacing w:val="7"/>
          <w:sz w:val="24"/>
          <w:szCs w:val="24"/>
        </w:rPr>
        <w:t xml:space="preserve"> </w:t>
      </w:r>
      <w:r>
        <w:rPr>
          <w:sz w:val="24"/>
          <w:szCs w:val="24"/>
        </w:rPr>
        <w:t>of</w:t>
      </w:r>
      <w:r>
        <w:rPr>
          <w:spacing w:val="4"/>
          <w:sz w:val="24"/>
          <w:szCs w:val="24"/>
        </w:rPr>
        <w:t xml:space="preserve"> </w:t>
      </w:r>
      <w:r>
        <w:rPr>
          <w:sz w:val="24"/>
          <w:szCs w:val="24"/>
        </w:rPr>
        <w:t>the</w:t>
      </w:r>
      <w:r>
        <w:rPr>
          <w:spacing w:val="47"/>
          <w:sz w:val="24"/>
          <w:szCs w:val="24"/>
        </w:rPr>
        <w:t xml:space="preserve"> </w:t>
      </w:r>
      <w:r>
        <w:rPr>
          <w:sz w:val="24"/>
          <w:szCs w:val="24"/>
        </w:rPr>
        <w:t>ICSID</w:t>
      </w:r>
      <w:r>
        <w:rPr>
          <w:spacing w:val="33"/>
          <w:sz w:val="24"/>
          <w:szCs w:val="24"/>
        </w:rPr>
        <w:t xml:space="preserve"> </w:t>
      </w:r>
      <w:r>
        <w:rPr>
          <w:sz w:val="24"/>
          <w:szCs w:val="24"/>
        </w:rPr>
        <w:t>Co</w:t>
      </w:r>
      <w:r>
        <w:rPr>
          <w:spacing w:val="-7"/>
          <w:sz w:val="24"/>
          <w:szCs w:val="24"/>
        </w:rPr>
        <w:t>nv</w:t>
      </w:r>
      <w:r>
        <w:rPr>
          <w:sz w:val="24"/>
          <w:szCs w:val="24"/>
        </w:rPr>
        <w:t>e</w:t>
      </w:r>
      <w:r>
        <w:rPr>
          <w:spacing w:val="-6"/>
          <w:sz w:val="24"/>
          <w:szCs w:val="24"/>
        </w:rPr>
        <w:t>n</w:t>
      </w:r>
      <w:r>
        <w:rPr>
          <w:sz w:val="24"/>
          <w:szCs w:val="24"/>
        </w:rPr>
        <w:t xml:space="preserve">tion, </w:t>
      </w:r>
      <w:r>
        <w:rPr>
          <w:spacing w:val="17"/>
          <w:sz w:val="24"/>
          <w:szCs w:val="24"/>
        </w:rPr>
        <w:t xml:space="preserve"> </w:t>
      </w:r>
      <w:r>
        <w:rPr>
          <w:w w:val="111"/>
          <w:sz w:val="24"/>
          <w:szCs w:val="24"/>
        </w:rPr>
        <w:t xml:space="preserve">the </w:t>
      </w:r>
      <w:r>
        <w:rPr>
          <w:sz w:val="24"/>
          <w:szCs w:val="24"/>
        </w:rPr>
        <w:t xml:space="preserve">jurisdiction </w:t>
      </w:r>
      <w:r>
        <w:rPr>
          <w:spacing w:val="19"/>
          <w:sz w:val="24"/>
          <w:szCs w:val="24"/>
        </w:rPr>
        <w:t xml:space="preserve"> </w:t>
      </w:r>
      <w:r>
        <w:rPr>
          <w:sz w:val="24"/>
          <w:szCs w:val="24"/>
        </w:rPr>
        <w:t>of</w:t>
      </w:r>
      <w:r>
        <w:rPr>
          <w:spacing w:val="12"/>
          <w:sz w:val="24"/>
          <w:szCs w:val="24"/>
        </w:rPr>
        <w:t xml:space="preserve"> </w:t>
      </w:r>
      <w:r>
        <w:rPr>
          <w:sz w:val="24"/>
          <w:szCs w:val="24"/>
        </w:rPr>
        <w:t>the</w:t>
      </w:r>
      <w:r>
        <w:rPr>
          <w:spacing w:val="55"/>
          <w:sz w:val="24"/>
          <w:szCs w:val="24"/>
        </w:rPr>
        <w:t xml:space="preserve"> </w:t>
      </w:r>
      <w:r>
        <w:rPr>
          <w:sz w:val="24"/>
          <w:szCs w:val="24"/>
        </w:rPr>
        <w:t>ce</w:t>
      </w:r>
      <w:r>
        <w:rPr>
          <w:spacing w:val="-6"/>
          <w:sz w:val="24"/>
          <w:szCs w:val="24"/>
        </w:rPr>
        <w:t>n</w:t>
      </w:r>
      <w:r>
        <w:rPr>
          <w:sz w:val="24"/>
          <w:szCs w:val="24"/>
        </w:rPr>
        <w:t xml:space="preserve">ter </w:t>
      </w:r>
      <w:r>
        <w:rPr>
          <w:spacing w:val="1"/>
          <w:sz w:val="24"/>
          <w:szCs w:val="24"/>
        </w:rPr>
        <w:t xml:space="preserve"> </w:t>
      </w:r>
      <w:r>
        <w:rPr>
          <w:sz w:val="24"/>
          <w:szCs w:val="24"/>
        </w:rPr>
        <w:t>extends  to</w:t>
      </w:r>
      <w:r>
        <w:rPr>
          <w:spacing w:val="45"/>
          <w:sz w:val="24"/>
          <w:szCs w:val="24"/>
        </w:rPr>
        <w:t xml:space="preserve"> </w:t>
      </w:r>
      <w:r>
        <w:rPr>
          <w:sz w:val="24"/>
          <w:szCs w:val="24"/>
        </w:rPr>
        <w:t>a</w:t>
      </w:r>
      <w:r>
        <w:rPr>
          <w:spacing w:val="-6"/>
          <w:sz w:val="24"/>
          <w:szCs w:val="24"/>
        </w:rPr>
        <w:t>n</w:t>
      </w:r>
      <w:r>
        <w:rPr>
          <w:sz w:val="24"/>
          <w:szCs w:val="24"/>
        </w:rPr>
        <w:t>y</w:t>
      </w:r>
      <w:r>
        <w:rPr>
          <w:spacing w:val="48"/>
          <w:sz w:val="24"/>
          <w:szCs w:val="24"/>
        </w:rPr>
        <w:t xml:space="preserve"> </w:t>
      </w:r>
      <w:r>
        <w:rPr>
          <w:sz w:val="24"/>
          <w:szCs w:val="24"/>
        </w:rPr>
        <w:t>legal</w:t>
      </w:r>
      <w:r>
        <w:rPr>
          <w:spacing w:val="24"/>
          <w:sz w:val="24"/>
          <w:szCs w:val="24"/>
        </w:rPr>
        <w:t xml:space="preserve"> </w:t>
      </w:r>
      <w:r>
        <w:rPr>
          <w:sz w:val="24"/>
          <w:szCs w:val="24"/>
        </w:rPr>
        <w:t xml:space="preserve">dispute </w:t>
      </w:r>
      <w:r>
        <w:rPr>
          <w:spacing w:val="13"/>
          <w:sz w:val="24"/>
          <w:szCs w:val="24"/>
        </w:rPr>
        <w:t xml:space="preserve"> </w:t>
      </w:r>
      <w:r>
        <w:rPr>
          <w:sz w:val="24"/>
          <w:szCs w:val="24"/>
        </w:rPr>
        <w:t>arising</w:t>
      </w:r>
      <w:r>
        <w:rPr>
          <w:spacing w:val="44"/>
          <w:sz w:val="24"/>
          <w:szCs w:val="24"/>
        </w:rPr>
        <w:t xml:space="preserve"> </w:t>
      </w:r>
      <w:r>
        <w:rPr>
          <w:sz w:val="24"/>
          <w:szCs w:val="24"/>
        </w:rPr>
        <w:t>directly  out</w:t>
      </w:r>
      <w:r>
        <w:rPr>
          <w:spacing w:val="55"/>
          <w:sz w:val="24"/>
          <w:szCs w:val="24"/>
        </w:rPr>
        <w:t xml:space="preserve"> </w:t>
      </w:r>
      <w:r>
        <w:rPr>
          <w:sz w:val="24"/>
          <w:szCs w:val="24"/>
        </w:rPr>
        <w:t>of</w:t>
      </w:r>
      <w:r>
        <w:rPr>
          <w:spacing w:val="12"/>
          <w:sz w:val="24"/>
          <w:szCs w:val="24"/>
        </w:rPr>
        <w:t xml:space="preserve"> </w:t>
      </w:r>
      <w:r>
        <w:rPr>
          <w:sz w:val="24"/>
          <w:szCs w:val="24"/>
        </w:rPr>
        <w:t>an</w:t>
      </w:r>
      <w:r>
        <w:rPr>
          <w:spacing w:val="44"/>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 xml:space="preserve">t </w:t>
      </w:r>
      <w:r>
        <w:rPr>
          <w:spacing w:val="6"/>
          <w:sz w:val="24"/>
          <w:szCs w:val="24"/>
        </w:rPr>
        <w:t>b</w:t>
      </w:r>
      <w:r>
        <w:rPr>
          <w:sz w:val="24"/>
          <w:szCs w:val="24"/>
        </w:rPr>
        <w:t>e</w:t>
      </w:r>
      <w:r>
        <w:rPr>
          <w:spacing w:val="-7"/>
          <w:sz w:val="24"/>
          <w:szCs w:val="24"/>
        </w:rPr>
        <w:t>t</w:t>
      </w:r>
      <w:r>
        <w:rPr>
          <w:spacing w:val="-6"/>
          <w:sz w:val="24"/>
          <w:szCs w:val="24"/>
        </w:rPr>
        <w:t>w</w:t>
      </w:r>
      <w:r>
        <w:rPr>
          <w:sz w:val="24"/>
          <w:szCs w:val="24"/>
        </w:rPr>
        <w:t>een</w:t>
      </w:r>
      <w:r>
        <w:rPr>
          <w:spacing w:val="28"/>
          <w:sz w:val="24"/>
          <w:szCs w:val="24"/>
        </w:rPr>
        <w:t xml:space="preserve"> </w:t>
      </w:r>
      <w:r>
        <w:rPr>
          <w:sz w:val="24"/>
          <w:szCs w:val="24"/>
        </w:rPr>
        <w:t>a</w:t>
      </w:r>
      <w:r>
        <w:rPr>
          <w:spacing w:val="10"/>
          <w:sz w:val="24"/>
          <w:szCs w:val="24"/>
        </w:rPr>
        <w:t xml:space="preserve"> </w:t>
      </w:r>
      <w:r>
        <w:rPr>
          <w:w w:val="101"/>
          <w:sz w:val="24"/>
          <w:szCs w:val="24"/>
        </w:rPr>
        <w:t>co</w:t>
      </w:r>
      <w:r>
        <w:rPr>
          <w:spacing w:val="-6"/>
          <w:w w:val="101"/>
          <w:sz w:val="24"/>
          <w:szCs w:val="24"/>
        </w:rPr>
        <w:t>n</w:t>
      </w:r>
      <w:r>
        <w:rPr>
          <w:w w:val="137"/>
          <w:sz w:val="24"/>
          <w:szCs w:val="24"/>
        </w:rPr>
        <w:t>t</w:t>
      </w:r>
      <w:r>
        <w:rPr>
          <w:w w:val="107"/>
          <w:sz w:val="24"/>
          <w:szCs w:val="24"/>
        </w:rPr>
        <w:t>racting</w:t>
      </w:r>
      <w:r>
        <w:rPr>
          <w:sz w:val="24"/>
          <w:szCs w:val="24"/>
        </w:rPr>
        <w:t xml:space="preserve"> state</w:t>
      </w:r>
      <w:r>
        <w:rPr>
          <w:spacing w:val="53"/>
          <w:sz w:val="24"/>
          <w:szCs w:val="24"/>
        </w:rPr>
        <w:t xml:space="preserve"> </w:t>
      </w:r>
      <w:r>
        <w:rPr>
          <w:sz w:val="24"/>
          <w:szCs w:val="24"/>
        </w:rPr>
        <w:t>and</w:t>
      </w:r>
      <w:r>
        <w:rPr>
          <w:spacing w:val="28"/>
          <w:sz w:val="24"/>
          <w:szCs w:val="24"/>
        </w:rPr>
        <w:t xml:space="preserve"> </w:t>
      </w:r>
      <w:r>
        <w:rPr>
          <w:sz w:val="24"/>
          <w:szCs w:val="24"/>
        </w:rPr>
        <w:t>a</w:t>
      </w:r>
      <w:r>
        <w:rPr>
          <w:spacing w:val="10"/>
          <w:sz w:val="24"/>
          <w:szCs w:val="24"/>
        </w:rPr>
        <w:t xml:space="preserve"> </w:t>
      </w:r>
      <w:r>
        <w:rPr>
          <w:sz w:val="24"/>
          <w:szCs w:val="24"/>
        </w:rPr>
        <w:t>national</w:t>
      </w:r>
      <w:r>
        <w:rPr>
          <w:spacing w:val="54"/>
          <w:sz w:val="24"/>
          <w:szCs w:val="24"/>
        </w:rPr>
        <w:t xml:space="preserve"> </w:t>
      </w:r>
      <w:r>
        <w:rPr>
          <w:sz w:val="24"/>
          <w:szCs w:val="24"/>
        </w:rPr>
        <w:t>of</w:t>
      </w:r>
      <w:r>
        <w:rPr>
          <w:spacing w:val="-12"/>
          <w:sz w:val="24"/>
          <w:szCs w:val="24"/>
        </w:rPr>
        <w:t xml:space="preserve"> </w:t>
      </w:r>
      <w:r>
        <w:rPr>
          <w:sz w:val="24"/>
          <w:szCs w:val="24"/>
        </w:rPr>
        <w:t>another</w:t>
      </w:r>
      <w:r>
        <w:rPr>
          <w:spacing w:val="58"/>
          <w:sz w:val="24"/>
          <w:szCs w:val="24"/>
        </w:rPr>
        <w:t xml:space="preserve"> </w:t>
      </w:r>
      <w:r>
        <w:rPr>
          <w:w w:val="107"/>
          <w:sz w:val="24"/>
          <w:szCs w:val="24"/>
        </w:rPr>
        <w:t>co</w:t>
      </w:r>
      <w:r>
        <w:rPr>
          <w:spacing w:val="-6"/>
          <w:w w:val="107"/>
          <w:sz w:val="24"/>
          <w:szCs w:val="24"/>
        </w:rPr>
        <w:t>n</w:t>
      </w:r>
      <w:r>
        <w:rPr>
          <w:w w:val="107"/>
          <w:sz w:val="24"/>
          <w:szCs w:val="24"/>
        </w:rPr>
        <w:t>tracting</w:t>
      </w:r>
      <w:r>
        <w:rPr>
          <w:spacing w:val="-3"/>
          <w:w w:val="107"/>
          <w:sz w:val="24"/>
          <w:szCs w:val="24"/>
        </w:rPr>
        <w:t xml:space="preserve"> </w:t>
      </w:r>
      <w:r>
        <w:rPr>
          <w:sz w:val="24"/>
          <w:szCs w:val="24"/>
        </w:rPr>
        <w:t xml:space="preserve">state, </w:t>
      </w:r>
      <w:r>
        <w:rPr>
          <w:spacing w:val="4"/>
          <w:sz w:val="24"/>
          <w:szCs w:val="24"/>
        </w:rPr>
        <w:t xml:space="preserve"> </w:t>
      </w:r>
      <w:r>
        <w:rPr>
          <w:sz w:val="24"/>
          <w:szCs w:val="24"/>
        </w:rPr>
        <w:t>pr</w:t>
      </w:r>
      <w:r>
        <w:rPr>
          <w:spacing w:val="-7"/>
          <w:sz w:val="24"/>
          <w:szCs w:val="24"/>
        </w:rPr>
        <w:t>o</w:t>
      </w:r>
      <w:r>
        <w:rPr>
          <w:sz w:val="24"/>
          <w:szCs w:val="24"/>
        </w:rPr>
        <w:t>viding</w:t>
      </w:r>
      <w:r>
        <w:rPr>
          <w:spacing w:val="32"/>
          <w:sz w:val="24"/>
          <w:szCs w:val="24"/>
        </w:rPr>
        <w:t xml:space="preserve"> </w:t>
      </w:r>
      <w:r>
        <w:rPr>
          <w:sz w:val="24"/>
          <w:szCs w:val="24"/>
        </w:rPr>
        <w:t>the</w:t>
      </w:r>
      <w:r>
        <w:rPr>
          <w:spacing w:val="32"/>
          <w:sz w:val="24"/>
          <w:szCs w:val="24"/>
        </w:rPr>
        <w:t xml:space="preserve"> </w:t>
      </w:r>
      <w:r>
        <w:rPr>
          <w:w w:val="108"/>
          <w:sz w:val="24"/>
          <w:szCs w:val="24"/>
        </w:rPr>
        <w:t xml:space="preserve">parties </w:t>
      </w:r>
      <w:r>
        <w:rPr>
          <w:sz w:val="24"/>
          <w:szCs w:val="24"/>
        </w:rPr>
        <w:t>to</w:t>
      </w:r>
      <w:r>
        <w:rPr>
          <w:spacing w:val="28"/>
          <w:sz w:val="24"/>
          <w:szCs w:val="24"/>
        </w:rPr>
        <w:t xml:space="preserve"> </w:t>
      </w:r>
      <w:r>
        <w:rPr>
          <w:sz w:val="24"/>
          <w:szCs w:val="24"/>
        </w:rPr>
        <w:t>the</w:t>
      </w:r>
      <w:r>
        <w:rPr>
          <w:spacing w:val="39"/>
          <w:sz w:val="24"/>
          <w:szCs w:val="24"/>
        </w:rPr>
        <w:t xml:space="preserve"> </w:t>
      </w:r>
      <w:r>
        <w:rPr>
          <w:sz w:val="24"/>
          <w:szCs w:val="24"/>
        </w:rPr>
        <w:t>dispute</w:t>
      </w:r>
      <w:r>
        <w:rPr>
          <w:spacing w:val="55"/>
          <w:sz w:val="24"/>
          <w:szCs w:val="24"/>
        </w:rPr>
        <w:t xml:space="preserve"> </w:t>
      </w:r>
      <w:r>
        <w:rPr>
          <w:w w:val="101"/>
          <w:sz w:val="24"/>
          <w:szCs w:val="24"/>
        </w:rPr>
        <w:t>conse</w:t>
      </w:r>
      <w:r>
        <w:rPr>
          <w:spacing w:val="-6"/>
          <w:w w:val="101"/>
          <w:sz w:val="24"/>
          <w:szCs w:val="24"/>
        </w:rPr>
        <w:t>n</w:t>
      </w:r>
      <w:r>
        <w:rPr>
          <w:w w:val="137"/>
          <w:sz w:val="24"/>
          <w:szCs w:val="24"/>
        </w:rPr>
        <w:t>t</w:t>
      </w:r>
      <w:r>
        <w:rPr>
          <w:spacing w:val="7"/>
          <w:sz w:val="24"/>
          <w:szCs w:val="24"/>
        </w:rPr>
        <w:t xml:space="preserve"> </w:t>
      </w:r>
      <w:r>
        <w:rPr>
          <w:sz w:val="24"/>
          <w:szCs w:val="24"/>
        </w:rPr>
        <w:t>in</w:t>
      </w:r>
      <w:r>
        <w:rPr>
          <w:spacing w:val="14"/>
          <w:sz w:val="24"/>
          <w:szCs w:val="24"/>
        </w:rPr>
        <w:t xml:space="preserve"> </w:t>
      </w:r>
      <w:r>
        <w:rPr>
          <w:sz w:val="24"/>
          <w:szCs w:val="24"/>
        </w:rPr>
        <w:t>writing</w:t>
      </w:r>
      <w:r>
        <w:rPr>
          <w:spacing w:val="42"/>
          <w:sz w:val="24"/>
          <w:szCs w:val="24"/>
        </w:rPr>
        <w:t xml:space="preserve"> </w:t>
      </w:r>
      <w:r>
        <w:rPr>
          <w:sz w:val="24"/>
          <w:szCs w:val="24"/>
        </w:rPr>
        <w:t>to</w:t>
      </w:r>
      <w:r>
        <w:rPr>
          <w:spacing w:val="28"/>
          <w:sz w:val="24"/>
          <w:szCs w:val="24"/>
        </w:rPr>
        <w:t xml:space="preserve"> </w:t>
      </w:r>
      <w:r>
        <w:rPr>
          <w:sz w:val="24"/>
          <w:szCs w:val="24"/>
        </w:rPr>
        <w:t>ICSID</w:t>
      </w:r>
      <w:r>
        <w:rPr>
          <w:spacing w:val="26"/>
          <w:sz w:val="24"/>
          <w:szCs w:val="24"/>
        </w:rPr>
        <w:t xml:space="preserve"> </w:t>
      </w:r>
      <w:r>
        <w:rPr>
          <w:w w:val="110"/>
          <w:sz w:val="24"/>
          <w:szCs w:val="24"/>
        </w:rPr>
        <w:t>arbitration.</w:t>
      </w:r>
      <w:r>
        <w:rPr>
          <w:spacing w:val="34"/>
          <w:w w:val="110"/>
          <w:sz w:val="24"/>
          <w:szCs w:val="24"/>
        </w:rPr>
        <w:t xml:space="preserve"> </w:t>
      </w:r>
      <w:r>
        <w:rPr>
          <w:sz w:val="24"/>
          <w:szCs w:val="24"/>
        </w:rPr>
        <w:t>Once</w:t>
      </w:r>
      <w:r>
        <w:rPr>
          <w:spacing w:val="17"/>
          <w:sz w:val="24"/>
          <w:szCs w:val="24"/>
        </w:rPr>
        <w:t xml:space="preserve"> </w:t>
      </w:r>
      <w:r>
        <w:rPr>
          <w:sz w:val="24"/>
          <w:szCs w:val="24"/>
        </w:rPr>
        <w:t>the</w:t>
      </w:r>
      <w:r>
        <w:rPr>
          <w:spacing w:val="39"/>
          <w:sz w:val="24"/>
          <w:szCs w:val="24"/>
        </w:rPr>
        <w:t xml:space="preserve"> </w:t>
      </w:r>
      <w:r>
        <w:rPr>
          <w:sz w:val="24"/>
          <w:szCs w:val="24"/>
        </w:rPr>
        <w:t>parties</w:t>
      </w:r>
      <w:r>
        <w:rPr>
          <w:spacing w:val="58"/>
          <w:sz w:val="24"/>
          <w:szCs w:val="24"/>
        </w:rPr>
        <w:t xml:space="preserve"> </w:t>
      </w:r>
      <w:r>
        <w:rPr>
          <w:sz w:val="24"/>
          <w:szCs w:val="24"/>
        </w:rPr>
        <w:t>accede</w:t>
      </w:r>
      <w:r>
        <w:rPr>
          <w:spacing w:val="13"/>
          <w:sz w:val="24"/>
          <w:szCs w:val="24"/>
        </w:rPr>
        <w:t xml:space="preserve"> </w:t>
      </w:r>
      <w:r>
        <w:rPr>
          <w:sz w:val="24"/>
          <w:szCs w:val="24"/>
        </w:rPr>
        <w:t>to</w:t>
      </w:r>
      <w:r>
        <w:rPr>
          <w:spacing w:val="28"/>
          <w:sz w:val="24"/>
          <w:szCs w:val="24"/>
        </w:rPr>
        <w:t xml:space="preserve"> </w:t>
      </w:r>
      <w:r>
        <w:rPr>
          <w:sz w:val="24"/>
          <w:szCs w:val="24"/>
        </w:rPr>
        <w:t>ICSID</w:t>
      </w:r>
      <w:r>
        <w:rPr>
          <w:spacing w:val="26"/>
          <w:sz w:val="24"/>
          <w:szCs w:val="24"/>
        </w:rPr>
        <w:t xml:space="preserve"> </w:t>
      </w:r>
      <w:r>
        <w:rPr>
          <w:w w:val="107"/>
          <w:sz w:val="24"/>
          <w:szCs w:val="24"/>
        </w:rPr>
        <w:t>j</w:t>
      </w:r>
      <w:r>
        <w:rPr>
          <w:w w:val="104"/>
          <w:sz w:val="24"/>
          <w:szCs w:val="24"/>
        </w:rPr>
        <w:t>u-</w:t>
      </w:r>
    </w:p>
    <w:p w14:paraId="49B586D2" w14:textId="77777777" w:rsidR="000A768D" w:rsidRDefault="00880F97">
      <w:pPr>
        <w:spacing w:before="7"/>
        <w:ind w:left="120" w:right="84"/>
        <w:jc w:val="both"/>
        <w:rPr>
          <w:sz w:val="24"/>
          <w:szCs w:val="24"/>
        </w:rPr>
      </w:pPr>
      <w:r>
        <w:pict w14:anchorId="1AE5DDE5">
          <v:group id="_x0000_s1944" style="position:absolute;left:0;text-align:left;margin-left:1in;margin-top:25.8pt;width:59.8pt;height:0;z-index:-5352;mso-position-horizontal-relative:page" coordorigin="1440,516" coordsize="1196,0">
            <v:polyline id="_x0000_s1945" style="position:absolute" points="2880,1032,4076,1032" coordorigin="1440,516" coordsize="1196,0" filled="f" strokeweight="5055emu">
              <v:path arrowok="t"/>
            </v:polyline>
            <w10:wrap anchorx="page"/>
          </v:group>
        </w:pict>
      </w:r>
      <w:r w:rsidR="006C1B1D">
        <w:rPr>
          <w:sz w:val="24"/>
          <w:szCs w:val="24"/>
        </w:rPr>
        <w:t xml:space="preserve">risdiction, </w:t>
      </w:r>
      <w:r w:rsidR="006C1B1D">
        <w:rPr>
          <w:spacing w:val="2"/>
          <w:sz w:val="24"/>
          <w:szCs w:val="24"/>
        </w:rPr>
        <w:t xml:space="preserve"> </w:t>
      </w:r>
      <w:r w:rsidR="006C1B1D">
        <w:rPr>
          <w:sz w:val="24"/>
          <w:szCs w:val="24"/>
        </w:rPr>
        <w:t>neither</w:t>
      </w:r>
      <w:r w:rsidR="006C1B1D">
        <w:rPr>
          <w:spacing w:val="60"/>
          <w:sz w:val="24"/>
          <w:szCs w:val="24"/>
        </w:rPr>
        <w:t xml:space="preserve"> </w:t>
      </w:r>
      <w:r w:rsidR="006C1B1D">
        <w:rPr>
          <w:sz w:val="24"/>
          <w:szCs w:val="24"/>
        </w:rPr>
        <w:t>can</w:t>
      </w:r>
      <w:r w:rsidR="006C1B1D">
        <w:rPr>
          <w:spacing w:val="30"/>
          <w:sz w:val="24"/>
          <w:szCs w:val="24"/>
        </w:rPr>
        <w:t xml:space="preserve"> </w:t>
      </w:r>
      <w:r w:rsidR="006C1B1D">
        <w:rPr>
          <w:sz w:val="24"/>
          <w:szCs w:val="24"/>
        </w:rPr>
        <w:t xml:space="preserve">unilaterally </w:t>
      </w:r>
      <w:r w:rsidR="006C1B1D">
        <w:rPr>
          <w:spacing w:val="18"/>
          <w:sz w:val="24"/>
          <w:szCs w:val="24"/>
        </w:rPr>
        <w:t xml:space="preserve"> </w:t>
      </w:r>
      <w:r w:rsidR="006C1B1D">
        <w:rPr>
          <w:sz w:val="24"/>
          <w:szCs w:val="24"/>
        </w:rPr>
        <w:t>withdr</w:t>
      </w:r>
      <w:r w:rsidR="006C1B1D">
        <w:rPr>
          <w:spacing w:val="-7"/>
          <w:sz w:val="24"/>
          <w:szCs w:val="24"/>
        </w:rPr>
        <w:t>a</w:t>
      </w:r>
      <w:r w:rsidR="006C1B1D">
        <w:rPr>
          <w:sz w:val="24"/>
          <w:szCs w:val="24"/>
        </w:rPr>
        <w:t xml:space="preserve">w </w:t>
      </w:r>
      <w:r w:rsidR="006C1B1D">
        <w:rPr>
          <w:spacing w:val="6"/>
          <w:sz w:val="24"/>
          <w:szCs w:val="24"/>
        </w:rPr>
        <w:t xml:space="preserve"> </w:t>
      </w:r>
      <w:r w:rsidR="006C1B1D">
        <w:rPr>
          <w:sz w:val="24"/>
          <w:szCs w:val="24"/>
        </w:rPr>
        <w:t>nor</w:t>
      </w:r>
      <w:r w:rsidR="006C1B1D">
        <w:rPr>
          <w:spacing w:val="29"/>
          <w:sz w:val="24"/>
          <w:szCs w:val="24"/>
        </w:rPr>
        <w:t xml:space="preserve"> </w:t>
      </w:r>
      <w:r w:rsidR="006C1B1D">
        <w:rPr>
          <w:sz w:val="24"/>
          <w:szCs w:val="24"/>
        </w:rPr>
        <w:t>refuse</w:t>
      </w:r>
      <w:r w:rsidR="006C1B1D">
        <w:rPr>
          <w:spacing w:val="15"/>
          <w:sz w:val="24"/>
          <w:szCs w:val="24"/>
        </w:rPr>
        <w:t xml:space="preserve"> </w:t>
      </w:r>
      <w:r w:rsidR="006C1B1D">
        <w:rPr>
          <w:sz w:val="24"/>
          <w:szCs w:val="24"/>
        </w:rPr>
        <w:t>to</w:t>
      </w:r>
      <w:r w:rsidR="006C1B1D">
        <w:rPr>
          <w:spacing w:val="33"/>
          <w:sz w:val="24"/>
          <w:szCs w:val="24"/>
        </w:rPr>
        <w:t xml:space="preserve"> </w:t>
      </w:r>
      <w:r w:rsidR="006C1B1D">
        <w:rPr>
          <w:sz w:val="24"/>
          <w:szCs w:val="24"/>
        </w:rPr>
        <w:t>enforce</w:t>
      </w:r>
      <w:r w:rsidR="006C1B1D">
        <w:rPr>
          <w:spacing w:val="14"/>
          <w:sz w:val="24"/>
          <w:szCs w:val="24"/>
        </w:rPr>
        <w:t xml:space="preserve"> </w:t>
      </w:r>
      <w:r w:rsidR="006C1B1D">
        <w:rPr>
          <w:sz w:val="24"/>
          <w:szCs w:val="24"/>
        </w:rPr>
        <w:t>the</w:t>
      </w:r>
      <w:r w:rsidR="006C1B1D">
        <w:rPr>
          <w:spacing w:val="45"/>
          <w:sz w:val="24"/>
          <w:szCs w:val="24"/>
        </w:rPr>
        <w:t xml:space="preserve"> </w:t>
      </w:r>
      <w:r w:rsidR="006C1B1D">
        <w:rPr>
          <w:sz w:val="24"/>
          <w:szCs w:val="24"/>
        </w:rPr>
        <w:t>ICSID</w:t>
      </w:r>
      <w:r w:rsidR="006C1B1D">
        <w:rPr>
          <w:spacing w:val="33"/>
          <w:sz w:val="24"/>
          <w:szCs w:val="24"/>
        </w:rPr>
        <w:t xml:space="preserve"> </w:t>
      </w:r>
      <w:r w:rsidR="006C1B1D">
        <w:rPr>
          <w:sz w:val="24"/>
          <w:szCs w:val="24"/>
        </w:rPr>
        <w:t xml:space="preserve">arbitral </w:t>
      </w:r>
      <w:r w:rsidR="006C1B1D">
        <w:rPr>
          <w:spacing w:val="22"/>
          <w:sz w:val="24"/>
          <w:szCs w:val="24"/>
        </w:rPr>
        <w:t xml:space="preserve"> </w:t>
      </w:r>
      <w:r w:rsidR="006C1B1D">
        <w:rPr>
          <w:spacing w:val="-6"/>
          <w:w w:val="109"/>
          <w:sz w:val="24"/>
          <w:szCs w:val="24"/>
        </w:rPr>
        <w:t>a</w:t>
      </w:r>
      <w:r w:rsidR="006C1B1D">
        <w:rPr>
          <w:spacing w:val="-6"/>
          <w:w w:val="97"/>
          <w:sz w:val="24"/>
          <w:szCs w:val="24"/>
        </w:rPr>
        <w:t>w</w:t>
      </w:r>
      <w:r w:rsidR="006C1B1D">
        <w:rPr>
          <w:w w:val="109"/>
          <w:sz w:val="24"/>
          <w:szCs w:val="24"/>
        </w:rPr>
        <w:t>a</w:t>
      </w:r>
      <w:r w:rsidR="006C1B1D">
        <w:rPr>
          <w:w w:val="110"/>
          <w:sz w:val="24"/>
          <w:szCs w:val="24"/>
        </w:rPr>
        <w:t>rd</w:t>
      </w:r>
      <w:r w:rsidR="006C1B1D">
        <w:rPr>
          <w:w w:val="108"/>
          <w:sz w:val="24"/>
          <w:szCs w:val="24"/>
        </w:rPr>
        <w:t>.</w:t>
      </w:r>
    </w:p>
    <w:p w14:paraId="5401FF27" w14:textId="77777777" w:rsidR="000A768D" w:rsidRDefault="000A768D">
      <w:pPr>
        <w:spacing w:line="220" w:lineRule="exact"/>
        <w:rPr>
          <w:sz w:val="22"/>
          <w:szCs w:val="22"/>
        </w:rPr>
      </w:pPr>
    </w:p>
    <w:p w14:paraId="6BA66557" w14:textId="77777777" w:rsidR="000A768D" w:rsidRDefault="006C1B1D">
      <w:pPr>
        <w:spacing w:before="30"/>
        <w:ind w:left="462"/>
      </w:pPr>
      <w:r>
        <w:rPr>
          <w:position w:val="8"/>
          <w:sz w:val="14"/>
          <w:szCs w:val="14"/>
        </w:rPr>
        <w:t>8</w:t>
      </w:r>
      <w:r>
        <w:t xml:space="preserve">North </w:t>
      </w:r>
      <w:r>
        <w:rPr>
          <w:spacing w:val="22"/>
        </w:rPr>
        <w:t xml:space="preserve"> </w:t>
      </w:r>
      <w:r>
        <w:t>(1990,</w:t>
      </w:r>
      <w:r>
        <w:rPr>
          <w:spacing w:val="26"/>
        </w:rPr>
        <w:t xml:space="preserve"> </w:t>
      </w:r>
      <w:r>
        <w:t xml:space="preserve">p. </w:t>
      </w:r>
      <w:r>
        <w:rPr>
          <w:spacing w:val="4"/>
        </w:rPr>
        <w:t xml:space="preserve"> </w:t>
      </w:r>
      <w:r>
        <w:rPr>
          <w:w w:val="103"/>
        </w:rPr>
        <w:t>60)</w:t>
      </w:r>
    </w:p>
    <w:p w14:paraId="698AA334" w14:textId="77777777" w:rsidR="000A768D" w:rsidRDefault="006C1B1D">
      <w:pPr>
        <w:spacing w:line="220" w:lineRule="exact"/>
        <w:ind w:left="462"/>
        <w:sectPr w:rsidR="000A768D">
          <w:pgSz w:w="12240" w:h="15840"/>
          <w:pgMar w:top="1200" w:right="1320" w:bottom="280" w:left="1320" w:header="1007" w:footer="0" w:gutter="0"/>
          <w:cols w:space="720"/>
        </w:sectPr>
      </w:pPr>
      <w:r>
        <w:rPr>
          <w:position w:val="7"/>
          <w:sz w:val="14"/>
          <w:szCs w:val="14"/>
        </w:rPr>
        <w:lastRenderedPageBreak/>
        <w:t>9</w:t>
      </w:r>
      <w:r>
        <w:t xml:space="preserve">ICSID </w:t>
      </w:r>
      <w:r>
        <w:rPr>
          <w:spacing w:val="1"/>
        </w:rPr>
        <w:t xml:space="preserve"> </w:t>
      </w:r>
      <w:r>
        <w:rPr>
          <w:w w:val="102"/>
        </w:rPr>
        <w:t>(2014</w:t>
      </w:r>
      <w:r>
        <w:rPr>
          <w:w w:val="91"/>
        </w:rPr>
        <w:t>b</w:t>
      </w:r>
      <w:r>
        <w:rPr>
          <w:w w:val="116"/>
        </w:rPr>
        <w:t>)</w:t>
      </w:r>
    </w:p>
    <w:p w14:paraId="06A3F19D" w14:textId="77777777" w:rsidR="000A768D" w:rsidRDefault="000A768D">
      <w:pPr>
        <w:spacing w:before="4" w:line="180" w:lineRule="exact"/>
        <w:rPr>
          <w:sz w:val="19"/>
          <w:szCs w:val="19"/>
        </w:rPr>
      </w:pPr>
    </w:p>
    <w:p w14:paraId="5A78C0D7" w14:textId="77777777" w:rsidR="000A768D" w:rsidRDefault="006C1B1D">
      <w:pPr>
        <w:spacing w:before="14" w:line="401" w:lineRule="auto"/>
        <w:ind w:left="120" w:right="79"/>
        <w:jc w:val="both"/>
        <w:rPr>
          <w:sz w:val="14"/>
          <w:szCs w:val="14"/>
        </w:rPr>
      </w:pPr>
      <w:r>
        <w:rPr>
          <w:sz w:val="24"/>
          <w:szCs w:val="24"/>
        </w:rPr>
        <w:t>Under</w:t>
      </w:r>
      <w:r>
        <w:rPr>
          <w:spacing w:val="40"/>
          <w:sz w:val="24"/>
          <w:szCs w:val="24"/>
        </w:rPr>
        <w:t xml:space="preserve"> </w:t>
      </w:r>
      <w:r>
        <w:rPr>
          <w:sz w:val="24"/>
          <w:szCs w:val="24"/>
        </w:rPr>
        <w:t>Article</w:t>
      </w:r>
      <w:r>
        <w:rPr>
          <w:spacing w:val="36"/>
          <w:sz w:val="24"/>
          <w:szCs w:val="24"/>
        </w:rPr>
        <w:t xml:space="preserve"> </w:t>
      </w:r>
      <w:r>
        <w:rPr>
          <w:sz w:val="24"/>
          <w:szCs w:val="24"/>
        </w:rPr>
        <w:t>43,</w:t>
      </w:r>
      <w:r>
        <w:rPr>
          <w:spacing w:val="8"/>
          <w:sz w:val="24"/>
          <w:szCs w:val="24"/>
        </w:rPr>
        <w:t xml:space="preserve"> </w:t>
      </w:r>
      <w:r>
        <w:rPr>
          <w:w w:val="110"/>
          <w:sz w:val="24"/>
          <w:szCs w:val="24"/>
        </w:rPr>
        <w:t>arbitration</w:t>
      </w:r>
      <w:r>
        <w:rPr>
          <w:spacing w:val="4"/>
          <w:w w:val="110"/>
          <w:sz w:val="24"/>
          <w:szCs w:val="24"/>
        </w:rPr>
        <w:t xml:space="preserve"> </w:t>
      </w:r>
      <w:r>
        <w:rPr>
          <w:sz w:val="24"/>
          <w:szCs w:val="24"/>
        </w:rPr>
        <w:t>can</w:t>
      </w:r>
      <w:r>
        <w:rPr>
          <w:spacing w:val="27"/>
          <w:sz w:val="24"/>
          <w:szCs w:val="24"/>
        </w:rPr>
        <w:t xml:space="preserve"> </w:t>
      </w:r>
      <w:r>
        <w:rPr>
          <w:sz w:val="24"/>
          <w:szCs w:val="24"/>
        </w:rPr>
        <w:t>only</w:t>
      </w:r>
      <w:r>
        <w:rPr>
          <w:spacing w:val="19"/>
          <w:sz w:val="24"/>
          <w:szCs w:val="24"/>
        </w:rPr>
        <w:t xml:space="preserve"> </w:t>
      </w:r>
      <w:r>
        <w:rPr>
          <w:spacing w:val="6"/>
          <w:sz w:val="24"/>
          <w:szCs w:val="24"/>
        </w:rPr>
        <w:t>b</w:t>
      </w:r>
      <w:r>
        <w:rPr>
          <w:sz w:val="24"/>
          <w:szCs w:val="24"/>
        </w:rPr>
        <w:t>e</w:t>
      </w:r>
      <w:r>
        <w:rPr>
          <w:spacing w:val="16"/>
          <w:sz w:val="24"/>
          <w:szCs w:val="24"/>
        </w:rPr>
        <w:t xml:space="preserve"> </w:t>
      </w:r>
      <w:r>
        <w:rPr>
          <w:sz w:val="24"/>
          <w:szCs w:val="24"/>
        </w:rPr>
        <w:t>disco</w:t>
      </w:r>
      <w:r>
        <w:rPr>
          <w:spacing w:val="-6"/>
          <w:sz w:val="24"/>
          <w:szCs w:val="24"/>
        </w:rPr>
        <w:t>n</w:t>
      </w:r>
      <w:r>
        <w:rPr>
          <w:sz w:val="24"/>
          <w:szCs w:val="24"/>
        </w:rPr>
        <w:t>ti</w:t>
      </w:r>
      <w:r>
        <w:rPr>
          <w:spacing w:val="-7"/>
          <w:sz w:val="24"/>
          <w:szCs w:val="24"/>
        </w:rPr>
        <w:t>n</w:t>
      </w:r>
      <w:r>
        <w:rPr>
          <w:sz w:val="24"/>
          <w:szCs w:val="24"/>
        </w:rPr>
        <w:t xml:space="preserve">ued </w:t>
      </w:r>
      <w:r>
        <w:rPr>
          <w:spacing w:val="6"/>
          <w:sz w:val="24"/>
          <w:szCs w:val="24"/>
        </w:rPr>
        <w:t xml:space="preserve"> </w:t>
      </w:r>
      <w:r>
        <w:rPr>
          <w:sz w:val="24"/>
          <w:szCs w:val="24"/>
        </w:rPr>
        <w:t>if the</w:t>
      </w:r>
      <w:r>
        <w:rPr>
          <w:spacing w:val="42"/>
          <w:sz w:val="24"/>
          <w:szCs w:val="24"/>
        </w:rPr>
        <w:t xml:space="preserve"> </w:t>
      </w:r>
      <w:r>
        <w:rPr>
          <w:sz w:val="24"/>
          <w:szCs w:val="24"/>
        </w:rPr>
        <w:t xml:space="preserve">parties </w:t>
      </w:r>
      <w:r>
        <w:rPr>
          <w:spacing w:val="1"/>
          <w:sz w:val="24"/>
          <w:szCs w:val="24"/>
        </w:rPr>
        <w:t xml:space="preserve"> </w:t>
      </w:r>
      <w:r>
        <w:rPr>
          <w:sz w:val="24"/>
          <w:szCs w:val="24"/>
        </w:rPr>
        <w:t>agree</w:t>
      </w:r>
      <w:r>
        <w:rPr>
          <w:spacing w:val="20"/>
          <w:sz w:val="24"/>
          <w:szCs w:val="24"/>
        </w:rPr>
        <w:t xml:space="preserve"> </w:t>
      </w:r>
      <w:r>
        <w:rPr>
          <w:sz w:val="24"/>
          <w:szCs w:val="24"/>
        </w:rPr>
        <w:t>to</w:t>
      </w:r>
      <w:r>
        <w:rPr>
          <w:spacing w:val="31"/>
          <w:sz w:val="24"/>
          <w:szCs w:val="24"/>
        </w:rPr>
        <w:t xml:space="preserve"> </w:t>
      </w:r>
      <w:r>
        <w:rPr>
          <w:sz w:val="24"/>
          <w:szCs w:val="24"/>
        </w:rPr>
        <w:t>a</w:t>
      </w:r>
      <w:r>
        <w:rPr>
          <w:spacing w:val="20"/>
          <w:sz w:val="24"/>
          <w:szCs w:val="24"/>
        </w:rPr>
        <w:t xml:space="preserve"> </w:t>
      </w:r>
      <w:r>
        <w:rPr>
          <w:w w:val="106"/>
          <w:sz w:val="24"/>
          <w:szCs w:val="24"/>
        </w:rPr>
        <w:t>settleme</w:t>
      </w:r>
      <w:r>
        <w:rPr>
          <w:spacing w:val="-7"/>
          <w:w w:val="106"/>
          <w:sz w:val="24"/>
          <w:szCs w:val="24"/>
        </w:rPr>
        <w:t>n</w:t>
      </w:r>
      <w:r>
        <w:rPr>
          <w:w w:val="137"/>
          <w:sz w:val="24"/>
          <w:szCs w:val="24"/>
        </w:rPr>
        <w:t>t</w:t>
      </w:r>
      <w:r>
        <w:rPr>
          <w:spacing w:val="10"/>
          <w:sz w:val="24"/>
          <w:szCs w:val="24"/>
        </w:rPr>
        <w:t xml:space="preserve"> </w:t>
      </w:r>
      <w:r>
        <w:rPr>
          <w:w w:val="97"/>
          <w:sz w:val="24"/>
          <w:szCs w:val="24"/>
        </w:rPr>
        <w:t>o</w:t>
      </w:r>
      <w:r>
        <w:rPr>
          <w:w w:val="113"/>
          <w:sz w:val="24"/>
          <w:szCs w:val="24"/>
        </w:rPr>
        <w:t xml:space="preserve">r </w:t>
      </w:r>
      <w:r>
        <w:rPr>
          <w:sz w:val="24"/>
          <w:szCs w:val="24"/>
        </w:rPr>
        <w:t>dispute</w:t>
      </w:r>
      <w:r>
        <w:rPr>
          <w:spacing w:val="56"/>
          <w:sz w:val="24"/>
          <w:szCs w:val="24"/>
        </w:rPr>
        <w:t xml:space="preserve"> </w:t>
      </w:r>
      <w:r>
        <w:rPr>
          <w:sz w:val="24"/>
          <w:szCs w:val="24"/>
        </w:rPr>
        <w:t>withdr</w:t>
      </w:r>
      <w:r>
        <w:rPr>
          <w:spacing w:val="-7"/>
          <w:sz w:val="24"/>
          <w:szCs w:val="24"/>
        </w:rPr>
        <w:t>a</w:t>
      </w:r>
      <w:r>
        <w:rPr>
          <w:spacing w:val="-6"/>
          <w:sz w:val="24"/>
          <w:szCs w:val="24"/>
        </w:rPr>
        <w:t>w</w:t>
      </w:r>
      <w:r>
        <w:rPr>
          <w:sz w:val="24"/>
          <w:szCs w:val="24"/>
        </w:rPr>
        <w:t xml:space="preserve">al, </w:t>
      </w:r>
      <w:r>
        <w:rPr>
          <w:spacing w:val="18"/>
          <w:sz w:val="24"/>
          <w:szCs w:val="24"/>
        </w:rPr>
        <w:t xml:space="preserve"> </w:t>
      </w:r>
      <w:r>
        <w:rPr>
          <w:sz w:val="24"/>
          <w:szCs w:val="24"/>
        </w:rPr>
        <w:t>whi</w:t>
      </w:r>
      <w:r>
        <w:rPr>
          <w:spacing w:val="-7"/>
          <w:sz w:val="24"/>
          <w:szCs w:val="24"/>
        </w:rPr>
        <w:t>c</w:t>
      </w:r>
      <w:r>
        <w:rPr>
          <w:sz w:val="24"/>
          <w:szCs w:val="24"/>
        </w:rPr>
        <w:t>h</w:t>
      </w:r>
      <w:r>
        <w:rPr>
          <w:spacing w:val="19"/>
          <w:sz w:val="24"/>
          <w:szCs w:val="24"/>
        </w:rPr>
        <w:t xml:space="preserve"> </w:t>
      </w:r>
      <w:r>
        <w:rPr>
          <w:sz w:val="24"/>
          <w:szCs w:val="24"/>
        </w:rPr>
        <w:t>has</w:t>
      </w:r>
      <w:r>
        <w:rPr>
          <w:spacing w:val="28"/>
          <w:sz w:val="24"/>
          <w:szCs w:val="24"/>
        </w:rPr>
        <w:t xml:space="preserve"> </w:t>
      </w:r>
      <w:r>
        <w:rPr>
          <w:spacing w:val="7"/>
          <w:sz w:val="24"/>
          <w:szCs w:val="24"/>
        </w:rPr>
        <w:t>o</w:t>
      </w:r>
      <w:r>
        <w:rPr>
          <w:sz w:val="24"/>
          <w:szCs w:val="24"/>
        </w:rPr>
        <w:t>ccurred</w:t>
      </w:r>
      <w:r>
        <w:rPr>
          <w:spacing w:val="37"/>
          <w:sz w:val="24"/>
          <w:szCs w:val="24"/>
        </w:rPr>
        <w:t xml:space="preserve"> </w:t>
      </w:r>
      <w:r>
        <w:rPr>
          <w:sz w:val="24"/>
          <w:szCs w:val="24"/>
        </w:rPr>
        <w:t>in</w:t>
      </w:r>
      <w:r>
        <w:rPr>
          <w:spacing w:val="16"/>
          <w:sz w:val="24"/>
          <w:szCs w:val="24"/>
        </w:rPr>
        <w:t xml:space="preserve"> </w:t>
      </w:r>
      <w:r>
        <w:rPr>
          <w:w w:val="105"/>
          <w:sz w:val="24"/>
          <w:szCs w:val="24"/>
        </w:rPr>
        <w:t>appr</w:t>
      </w:r>
      <w:r>
        <w:rPr>
          <w:spacing w:val="-7"/>
          <w:w w:val="105"/>
          <w:sz w:val="24"/>
          <w:szCs w:val="24"/>
        </w:rPr>
        <w:t>o</w:t>
      </w:r>
      <w:r>
        <w:rPr>
          <w:w w:val="105"/>
          <w:sz w:val="24"/>
          <w:szCs w:val="24"/>
        </w:rPr>
        <w:t>ximately</w:t>
      </w:r>
      <w:r>
        <w:rPr>
          <w:spacing w:val="14"/>
          <w:w w:val="105"/>
          <w:sz w:val="24"/>
          <w:szCs w:val="24"/>
        </w:rPr>
        <w:t xml:space="preserve"> </w:t>
      </w:r>
      <w:r>
        <w:rPr>
          <w:sz w:val="24"/>
          <w:szCs w:val="24"/>
        </w:rPr>
        <w:t>35</w:t>
      </w:r>
      <w:r>
        <w:rPr>
          <w:spacing w:val="2"/>
          <w:sz w:val="24"/>
          <w:szCs w:val="24"/>
        </w:rPr>
        <w:t xml:space="preserve"> </w:t>
      </w:r>
      <w:r>
        <w:rPr>
          <w:spacing w:val="6"/>
          <w:w w:val="108"/>
          <w:sz w:val="24"/>
          <w:szCs w:val="24"/>
        </w:rPr>
        <w:t>p</w:t>
      </w:r>
      <w:r>
        <w:rPr>
          <w:w w:val="102"/>
          <w:sz w:val="24"/>
          <w:szCs w:val="24"/>
        </w:rPr>
        <w:t>erce</w:t>
      </w:r>
      <w:r>
        <w:rPr>
          <w:spacing w:val="-7"/>
          <w:w w:val="102"/>
          <w:sz w:val="24"/>
          <w:szCs w:val="24"/>
        </w:rPr>
        <w:t>n</w:t>
      </w:r>
      <w:r>
        <w:rPr>
          <w:w w:val="137"/>
          <w:sz w:val="24"/>
          <w:szCs w:val="24"/>
        </w:rPr>
        <w:t>t</w:t>
      </w:r>
      <w:r>
        <w:rPr>
          <w:spacing w:val="9"/>
          <w:sz w:val="24"/>
          <w:szCs w:val="24"/>
        </w:rPr>
        <w:t xml:space="preserve"> </w:t>
      </w:r>
      <w:r>
        <w:rPr>
          <w:sz w:val="24"/>
          <w:szCs w:val="24"/>
        </w:rPr>
        <w:t>of</w:t>
      </w:r>
      <w:r>
        <w:rPr>
          <w:spacing w:val="-3"/>
          <w:sz w:val="24"/>
          <w:szCs w:val="24"/>
        </w:rPr>
        <w:t xml:space="preserve"> </w:t>
      </w:r>
      <w:r>
        <w:rPr>
          <w:sz w:val="24"/>
          <w:szCs w:val="24"/>
        </w:rPr>
        <w:t>all</w:t>
      </w:r>
      <w:r>
        <w:rPr>
          <w:spacing w:val="16"/>
          <w:sz w:val="24"/>
          <w:szCs w:val="24"/>
        </w:rPr>
        <w:t xml:space="preserve"> </w:t>
      </w:r>
      <w:r>
        <w:rPr>
          <w:sz w:val="24"/>
          <w:szCs w:val="24"/>
        </w:rPr>
        <w:t>ICSID</w:t>
      </w:r>
      <w:r>
        <w:rPr>
          <w:spacing w:val="28"/>
          <w:sz w:val="24"/>
          <w:szCs w:val="24"/>
        </w:rPr>
        <w:t xml:space="preserve"> </w:t>
      </w:r>
      <w:r>
        <w:rPr>
          <w:w w:val="107"/>
          <w:sz w:val="24"/>
          <w:szCs w:val="24"/>
        </w:rPr>
        <w:t>disputes.</w:t>
      </w:r>
      <w:r>
        <w:rPr>
          <w:w w:val="107"/>
          <w:position w:val="9"/>
          <w:sz w:val="14"/>
          <w:szCs w:val="14"/>
        </w:rPr>
        <w:t>10</w:t>
      </w:r>
    </w:p>
    <w:p w14:paraId="658AE9C5" w14:textId="77777777" w:rsidR="000A768D" w:rsidRDefault="006C1B1D">
      <w:pPr>
        <w:spacing w:before="6" w:line="401" w:lineRule="auto"/>
        <w:ind w:left="120" w:right="78"/>
        <w:jc w:val="both"/>
        <w:rPr>
          <w:sz w:val="24"/>
          <w:szCs w:val="24"/>
        </w:rPr>
      </w:pPr>
      <w:r>
        <w:rPr>
          <w:spacing w:val="-6"/>
          <w:sz w:val="24"/>
          <w:szCs w:val="24"/>
        </w:rPr>
        <w:t>P</w:t>
      </w:r>
      <w:r>
        <w:rPr>
          <w:sz w:val="24"/>
          <w:szCs w:val="24"/>
        </w:rPr>
        <w:t xml:space="preserve">arties </w:t>
      </w:r>
      <w:r>
        <w:rPr>
          <w:spacing w:val="46"/>
          <w:sz w:val="24"/>
          <w:szCs w:val="24"/>
        </w:rPr>
        <w:t xml:space="preserve"> </w:t>
      </w:r>
      <w:r>
        <w:rPr>
          <w:sz w:val="24"/>
          <w:szCs w:val="24"/>
        </w:rPr>
        <w:t xml:space="preserve">to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40"/>
          <w:w w:val="137"/>
          <w:sz w:val="24"/>
          <w:szCs w:val="24"/>
        </w:rPr>
        <w:t xml:space="preserve"> </w:t>
      </w:r>
      <w:r>
        <w:rPr>
          <w:sz w:val="24"/>
          <w:szCs w:val="24"/>
        </w:rPr>
        <w:t xml:space="preserve">disputes </w:t>
      </w:r>
      <w:r>
        <w:rPr>
          <w:spacing w:val="27"/>
          <w:sz w:val="24"/>
          <w:szCs w:val="24"/>
        </w:rPr>
        <w:t xml:space="preserve"> </w:t>
      </w:r>
      <w:del w:id="244" w:author="Karen Remmer [2]" w:date="2017-10-03T15:36:00Z">
        <w:r w:rsidDel="00156209">
          <w:rPr>
            <w:sz w:val="24"/>
            <w:szCs w:val="24"/>
          </w:rPr>
          <w:delText>do</w:delText>
        </w:r>
      </w:del>
      <w:r>
        <w:rPr>
          <w:spacing w:val="44"/>
          <w:sz w:val="24"/>
          <w:szCs w:val="24"/>
        </w:rPr>
        <w:t xml:space="preserve"> </w:t>
      </w:r>
      <w:r>
        <w:rPr>
          <w:sz w:val="24"/>
          <w:szCs w:val="24"/>
        </w:rPr>
        <w:t xml:space="preserve">retain </w:t>
      </w:r>
      <w:r>
        <w:rPr>
          <w:spacing w:val="29"/>
          <w:sz w:val="24"/>
          <w:szCs w:val="24"/>
        </w:rPr>
        <w:t xml:space="preserve"> </w:t>
      </w:r>
      <w:r>
        <w:rPr>
          <w:sz w:val="24"/>
          <w:szCs w:val="24"/>
        </w:rPr>
        <w:t xml:space="preserve">the </w:t>
      </w:r>
      <w:r>
        <w:rPr>
          <w:spacing w:val="12"/>
          <w:sz w:val="24"/>
          <w:szCs w:val="24"/>
        </w:rPr>
        <w:t xml:space="preserve"> </w:t>
      </w:r>
      <w:r>
        <w:rPr>
          <w:w w:val="104"/>
          <w:sz w:val="24"/>
          <w:szCs w:val="24"/>
        </w:rPr>
        <w:t>rig</w:t>
      </w:r>
      <w:r>
        <w:rPr>
          <w:spacing w:val="-6"/>
          <w:w w:val="104"/>
          <w:sz w:val="24"/>
          <w:szCs w:val="24"/>
        </w:rPr>
        <w:t>h</w:t>
      </w:r>
      <w:r>
        <w:rPr>
          <w:w w:val="137"/>
          <w:sz w:val="24"/>
          <w:szCs w:val="24"/>
        </w:rPr>
        <w:t>t</w:t>
      </w:r>
      <w:r>
        <w:rPr>
          <w:spacing w:val="40"/>
          <w:w w:val="137"/>
          <w:sz w:val="24"/>
          <w:szCs w:val="24"/>
        </w:rPr>
        <w:t xml:space="preserve"> </w:t>
      </w:r>
      <w:r>
        <w:rPr>
          <w:sz w:val="24"/>
          <w:szCs w:val="24"/>
        </w:rPr>
        <w:t>to  ap</w:t>
      </w:r>
      <w:r>
        <w:rPr>
          <w:spacing w:val="6"/>
          <w:sz w:val="24"/>
          <w:szCs w:val="24"/>
        </w:rPr>
        <w:t>p</w:t>
      </w:r>
      <w:r>
        <w:rPr>
          <w:sz w:val="24"/>
          <w:szCs w:val="24"/>
        </w:rPr>
        <w:t xml:space="preserve">eal </w:t>
      </w:r>
      <w:r>
        <w:rPr>
          <w:spacing w:val="13"/>
          <w:sz w:val="24"/>
          <w:szCs w:val="24"/>
        </w:rPr>
        <w:t xml:space="preserve"> </w:t>
      </w:r>
      <w:r>
        <w:rPr>
          <w:sz w:val="24"/>
          <w:szCs w:val="24"/>
        </w:rPr>
        <w:t>for</w:t>
      </w:r>
      <w:r>
        <w:rPr>
          <w:spacing w:val="37"/>
          <w:sz w:val="24"/>
          <w:szCs w:val="24"/>
        </w:rPr>
        <w:t xml:space="preserve"> </w:t>
      </w:r>
      <w:r>
        <w:rPr>
          <w:sz w:val="24"/>
          <w:szCs w:val="24"/>
        </w:rPr>
        <w:t xml:space="preserve">an  </w:t>
      </w:r>
      <w:r>
        <w:rPr>
          <w:w w:val="108"/>
          <w:sz w:val="24"/>
          <w:szCs w:val="24"/>
        </w:rPr>
        <w:t>an</w:t>
      </w:r>
      <w:r>
        <w:rPr>
          <w:spacing w:val="-6"/>
          <w:w w:val="108"/>
          <w:sz w:val="24"/>
          <w:szCs w:val="24"/>
        </w:rPr>
        <w:t>n</w:t>
      </w:r>
      <w:r>
        <w:rPr>
          <w:w w:val="104"/>
          <w:sz w:val="24"/>
          <w:szCs w:val="24"/>
        </w:rPr>
        <w:t>ulme</w:t>
      </w:r>
      <w:r>
        <w:rPr>
          <w:spacing w:val="-7"/>
          <w:w w:val="104"/>
          <w:sz w:val="24"/>
          <w:szCs w:val="24"/>
        </w:rPr>
        <w:t>n</w:t>
      </w:r>
      <w:r>
        <w:rPr>
          <w:w w:val="137"/>
          <w:sz w:val="24"/>
          <w:szCs w:val="24"/>
        </w:rPr>
        <w:t>t</w:t>
      </w:r>
      <w:r>
        <w:rPr>
          <w:spacing w:val="40"/>
          <w:w w:val="137"/>
          <w:sz w:val="24"/>
          <w:szCs w:val="24"/>
        </w:rPr>
        <w:t xml:space="preserve"> </w:t>
      </w:r>
      <w:r>
        <w:rPr>
          <w:sz w:val="24"/>
          <w:szCs w:val="24"/>
        </w:rPr>
        <w:t>of</w:t>
      </w:r>
      <w:r>
        <w:rPr>
          <w:spacing w:val="28"/>
          <w:sz w:val="24"/>
          <w:szCs w:val="24"/>
        </w:rPr>
        <w:t xml:space="preserve"> </w:t>
      </w:r>
      <w:r>
        <w:rPr>
          <w:w w:val="110"/>
          <w:sz w:val="24"/>
          <w:szCs w:val="24"/>
        </w:rPr>
        <w:t xml:space="preserve">arbitral </w:t>
      </w:r>
      <w:r>
        <w:rPr>
          <w:w w:val="107"/>
          <w:sz w:val="24"/>
          <w:szCs w:val="24"/>
        </w:rPr>
        <w:t>settleme</w:t>
      </w:r>
      <w:r>
        <w:rPr>
          <w:spacing w:val="-7"/>
          <w:w w:val="107"/>
          <w:sz w:val="24"/>
          <w:szCs w:val="24"/>
        </w:rPr>
        <w:t>n</w:t>
      </w:r>
      <w:r>
        <w:rPr>
          <w:w w:val="107"/>
          <w:sz w:val="24"/>
          <w:szCs w:val="24"/>
        </w:rPr>
        <w:t>ts,</w:t>
      </w:r>
      <w:r>
        <w:rPr>
          <w:spacing w:val="17"/>
          <w:w w:val="107"/>
          <w:sz w:val="24"/>
          <w:szCs w:val="24"/>
        </w:rPr>
        <w:t xml:space="preserve"> </w:t>
      </w:r>
      <w:r>
        <w:rPr>
          <w:sz w:val="24"/>
          <w:szCs w:val="24"/>
        </w:rPr>
        <w:t>but  only</w:t>
      </w:r>
      <w:r>
        <w:rPr>
          <w:spacing w:val="26"/>
          <w:sz w:val="24"/>
          <w:szCs w:val="24"/>
        </w:rPr>
        <w:t xml:space="preserve"> </w:t>
      </w:r>
      <w:r>
        <w:rPr>
          <w:w w:val="97"/>
          <w:sz w:val="24"/>
          <w:szCs w:val="24"/>
        </w:rPr>
        <w:t>wi</w:t>
      </w:r>
      <w:r>
        <w:rPr>
          <w:w w:val="137"/>
          <w:sz w:val="24"/>
          <w:szCs w:val="24"/>
        </w:rPr>
        <w:t>t</w:t>
      </w:r>
      <w:r>
        <w:rPr>
          <w:w w:val="108"/>
          <w:sz w:val="24"/>
          <w:szCs w:val="24"/>
        </w:rPr>
        <w:t>h</w:t>
      </w:r>
      <w:r>
        <w:rPr>
          <w:w w:val="104"/>
          <w:sz w:val="24"/>
          <w:szCs w:val="24"/>
        </w:rPr>
        <w:t>in</w:t>
      </w:r>
      <w:r>
        <w:rPr>
          <w:spacing w:val="17"/>
          <w:w w:val="104"/>
          <w:sz w:val="24"/>
          <w:szCs w:val="24"/>
        </w:rPr>
        <w:t xml:space="preserve"> </w:t>
      </w:r>
      <w:r>
        <w:rPr>
          <w:sz w:val="24"/>
          <w:szCs w:val="24"/>
        </w:rPr>
        <w:t>the</w:t>
      </w:r>
      <w:r>
        <w:rPr>
          <w:spacing w:val="49"/>
          <w:sz w:val="24"/>
          <w:szCs w:val="24"/>
        </w:rPr>
        <w:t xml:space="preserve"> </w:t>
      </w:r>
      <w:r>
        <w:rPr>
          <w:spacing w:val="-7"/>
          <w:sz w:val="24"/>
          <w:szCs w:val="24"/>
        </w:rPr>
        <w:t>v</w:t>
      </w:r>
      <w:r>
        <w:rPr>
          <w:sz w:val="24"/>
          <w:szCs w:val="24"/>
        </w:rPr>
        <w:t>ery</w:t>
      </w:r>
      <w:r>
        <w:rPr>
          <w:spacing w:val="33"/>
          <w:sz w:val="24"/>
          <w:szCs w:val="24"/>
        </w:rPr>
        <w:t xml:space="preserve"> </w:t>
      </w:r>
      <w:r>
        <w:rPr>
          <w:sz w:val="24"/>
          <w:szCs w:val="24"/>
        </w:rPr>
        <w:t xml:space="preserve">restricted </w:t>
      </w:r>
      <w:r>
        <w:rPr>
          <w:spacing w:val="28"/>
          <w:sz w:val="24"/>
          <w:szCs w:val="24"/>
        </w:rPr>
        <w:t xml:space="preserve"> </w:t>
      </w:r>
      <w:r>
        <w:rPr>
          <w:sz w:val="24"/>
          <w:szCs w:val="24"/>
        </w:rPr>
        <w:t>frame</w:t>
      </w:r>
      <w:r>
        <w:rPr>
          <w:spacing w:val="-6"/>
          <w:sz w:val="24"/>
          <w:szCs w:val="24"/>
        </w:rPr>
        <w:t>w</w:t>
      </w:r>
      <w:r>
        <w:rPr>
          <w:sz w:val="24"/>
          <w:szCs w:val="24"/>
        </w:rPr>
        <w:t>ork</w:t>
      </w:r>
      <w:r>
        <w:rPr>
          <w:spacing w:val="41"/>
          <w:sz w:val="24"/>
          <w:szCs w:val="24"/>
        </w:rPr>
        <w:t xml:space="preserve"> </w:t>
      </w:r>
      <w:r>
        <w:rPr>
          <w:sz w:val="24"/>
          <w:szCs w:val="24"/>
        </w:rPr>
        <w:t xml:space="preserve">established </w:t>
      </w:r>
      <w:r>
        <w:rPr>
          <w:spacing w:val="10"/>
          <w:sz w:val="24"/>
          <w:szCs w:val="24"/>
        </w:rPr>
        <w:t xml:space="preserve"> </w:t>
      </w:r>
      <w:r>
        <w:rPr>
          <w:spacing w:val="-7"/>
          <w:sz w:val="24"/>
          <w:szCs w:val="24"/>
        </w:rPr>
        <w:t>b</w:t>
      </w:r>
      <w:r>
        <w:rPr>
          <w:sz w:val="24"/>
          <w:szCs w:val="24"/>
        </w:rPr>
        <w:t>y</w:t>
      </w:r>
      <w:r>
        <w:rPr>
          <w:spacing w:val="30"/>
          <w:sz w:val="24"/>
          <w:szCs w:val="24"/>
        </w:rPr>
        <w:t xml:space="preserve"> </w:t>
      </w:r>
      <w:r>
        <w:rPr>
          <w:sz w:val="24"/>
          <w:szCs w:val="24"/>
        </w:rPr>
        <w:t>ICSID</w:t>
      </w:r>
      <w:r>
        <w:rPr>
          <w:spacing w:val="36"/>
          <w:sz w:val="24"/>
          <w:szCs w:val="24"/>
        </w:rPr>
        <w:t xml:space="preserve"> </w:t>
      </w:r>
      <w:r>
        <w:rPr>
          <w:sz w:val="24"/>
          <w:szCs w:val="24"/>
        </w:rPr>
        <w:t xml:space="preserve">rules. </w:t>
      </w:r>
      <w:r>
        <w:rPr>
          <w:spacing w:val="4"/>
          <w:sz w:val="24"/>
          <w:szCs w:val="24"/>
        </w:rPr>
        <w:t xml:space="preserve"> </w:t>
      </w:r>
      <w:r>
        <w:rPr>
          <w:w w:val="104"/>
          <w:sz w:val="24"/>
          <w:szCs w:val="24"/>
        </w:rPr>
        <w:t>An</w:t>
      </w:r>
      <w:r>
        <w:rPr>
          <w:w w:val="97"/>
          <w:sz w:val="24"/>
          <w:szCs w:val="24"/>
        </w:rPr>
        <w:t xml:space="preserve">- </w:t>
      </w:r>
      <w:r>
        <w:rPr>
          <w:spacing w:val="-7"/>
          <w:w w:val="108"/>
          <w:sz w:val="24"/>
          <w:szCs w:val="24"/>
        </w:rPr>
        <w:t>n</w:t>
      </w:r>
      <w:r>
        <w:rPr>
          <w:w w:val="104"/>
          <w:sz w:val="24"/>
          <w:szCs w:val="24"/>
        </w:rPr>
        <w:t>ulme</w:t>
      </w:r>
      <w:r>
        <w:rPr>
          <w:spacing w:val="-7"/>
          <w:w w:val="104"/>
          <w:sz w:val="24"/>
          <w:szCs w:val="24"/>
        </w:rPr>
        <w:t>n</w:t>
      </w:r>
      <w:r>
        <w:rPr>
          <w:w w:val="137"/>
          <w:sz w:val="24"/>
          <w:szCs w:val="24"/>
        </w:rPr>
        <w:t>t</w:t>
      </w:r>
      <w:r>
        <w:rPr>
          <w:spacing w:val="21"/>
          <w:sz w:val="24"/>
          <w:szCs w:val="24"/>
        </w:rPr>
        <w:t xml:space="preserve"> </w:t>
      </w:r>
      <w:r>
        <w:rPr>
          <w:sz w:val="24"/>
          <w:szCs w:val="24"/>
        </w:rPr>
        <w:t>is</w:t>
      </w:r>
      <w:r>
        <w:rPr>
          <w:spacing w:val="19"/>
          <w:sz w:val="24"/>
          <w:szCs w:val="24"/>
        </w:rPr>
        <w:t xml:space="preserve"> </w:t>
      </w:r>
      <w:r>
        <w:rPr>
          <w:sz w:val="24"/>
          <w:szCs w:val="24"/>
        </w:rPr>
        <w:t>also</w:t>
      </w:r>
      <w:r>
        <w:rPr>
          <w:spacing w:val="26"/>
          <w:sz w:val="24"/>
          <w:szCs w:val="24"/>
        </w:rPr>
        <w:t xml:space="preserve"> </w:t>
      </w:r>
      <w:r>
        <w:rPr>
          <w:sz w:val="24"/>
          <w:szCs w:val="24"/>
        </w:rPr>
        <w:t>extremely</w:t>
      </w:r>
      <w:r>
        <w:rPr>
          <w:spacing w:val="59"/>
          <w:sz w:val="24"/>
          <w:szCs w:val="24"/>
        </w:rPr>
        <w:t xml:space="preserve"> </w:t>
      </w:r>
      <w:r>
        <w:rPr>
          <w:sz w:val="24"/>
          <w:szCs w:val="24"/>
        </w:rPr>
        <w:t xml:space="preserve">unsusual. </w:t>
      </w:r>
      <w:r>
        <w:rPr>
          <w:spacing w:val="40"/>
          <w:sz w:val="24"/>
          <w:szCs w:val="24"/>
        </w:rPr>
        <w:t xml:space="preserve"> </w:t>
      </w:r>
      <w:r>
        <w:rPr>
          <w:sz w:val="24"/>
          <w:szCs w:val="24"/>
        </w:rPr>
        <w:t>Of</w:t>
      </w:r>
      <w:r>
        <w:rPr>
          <w:spacing w:val="22"/>
          <w:sz w:val="24"/>
          <w:szCs w:val="24"/>
        </w:rPr>
        <w:t xml:space="preserve"> </w:t>
      </w:r>
      <w:r>
        <w:rPr>
          <w:sz w:val="24"/>
          <w:szCs w:val="24"/>
        </w:rPr>
        <w:t>the</w:t>
      </w:r>
      <w:r>
        <w:rPr>
          <w:spacing w:val="53"/>
          <w:sz w:val="24"/>
          <w:szCs w:val="24"/>
        </w:rPr>
        <w:t xml:space="preserve"> </w:t>
      </w:r>
      <w:r>
        <w:rPr>
          <w:sz w:val="24"/>
          <w:szCs w:val="24"/>
        </w:rPr>
        <w:t>180</w:t>
      </w:r>
      <w:r>
        <w:rPr>
          <w:spacing w:val="11"/>
          <w:sz w:val="24"/>
          <w:szCs w:val="24"/>
        </w:rPr>
        <w:t xml:space="preserve"> </w:t>
      </w:r>
      <w:r>
        <w:rPr>
          <w:spacing w:val="-6"/>
          <w:sz w:val="24"/>
          <w:szCs w:val="24"/>
        </w:rPr>
        <w:t>aw</w:t>
      </w:r>
      <w:r>
        <w:rPr>
          <w:sz w:val="24"/>
          <w:szCs w:val="24"/>
        </w:rPr>
        <w:t>ards</w:t>
      </w:r>
      <w:r>
        <w:rPr>
          <w:spacing w:val="54"/>
          <w:sz w:val="24"/>
          <w:szCs w:val="24"/>
        </w:rPr>
        <w:t xml:space="preserve"> </w:t>
      </w:r>
      <w:r>
        <w:rPr>
          <w:sz w:val="24"/>
          <w:szCs w:val="24"/>
        </w:rPr>
        <w:t xml:space="preserve">rendered </w:t>
      </w:r>
      <w:r>
        <w:rPr>
          <w:spacing w:val="3"/>
          <w:sz w:val="24"/>
          <w:szCs w:val="24"/>
        </w:rPr>
        <w:t xml:space="preserve"> </w:t>
      </w:r>
      <w:r>
        <w:rPr>
          <w:spacing w:val="-7"/>
          <w:sz w:val="24"/>
          <w:szCs w:val="24"/>
        </w:rPr>
        <w:t>b</w:t>
      </w:r>
      <w:r>
        <w:rPr>
          <w:sz w:val="24"/>
          <w:szCs w:val="24"/>
        </w:rPr>
        <w:t>y</w:t>
      </w:r>
      <w:r>
        <w:rPr>
          <w:spacing w:val="34"/>
          <w:sz w:val="24"/>
          <w:szCs w:val="24"/>
        </w:rPr>
        <w:t xml:space="preserve"> </w:t>
      </w:r>
      <w:r>
        <w:rPr>
          <w:sz w:val="24"/>
          <w:szCs w:val="24"/>
        </w:rPr>
        <w:t>ICSID</w:t>
      </w:r>
      <w:r>
        <w:rPr>
          <w:spacing w:val="41"/>
          <w:sz w:val="24"/>
          <w:szCs w:val="24"/>
        </w:rPr>
        <w:t xml:space="preserve"> </w:t>
      </w:r>
      <w:r>
        <w:rPr>
          <w:sz w:val="24"/>
          <w:szCs w:val="24"/>
        </w:rPr>
        <w:t>as</w:t>
      </w:r>
      <w:r>
        <w:rPr>
          <w:spacing w:val="30"/>
          <w:sz w:val="24"/>
          <w:szCs w:val="24"/>
        </w:rPr>
        <w:t xml:space="preserve"> </w:t>
      </w:r>
      <w:r>
        <w:rPr>
          <w:sz w:val="24"/>
          <w:szCs w:val="24"/>
        </w:rPr>
        <w:t>of</w:t>
      </w:r>
      <w:r>
        <w:rPr>
          <w:spacing w:val="10"/>
          <w:sz w:val="24"/>
          <w:szCs w:val="24"/>
        </w:rPr>
        <w:t xml:space="preserve"> </w:t>
      </w:r>
      <w:r>
        <w:rPr>
          <w:sz w:val="24"/>
          <w:szCs w:val="24"/>
        </w:rPr>
        <w:t>the</w:t>
      </w:r>
      <w:r>
        <w:rPr>
          <w:spacing w:val="54"/>
          <w:sz w:val="24"/>
          <w:szCs w:val="24"/>
        </w:rPr>
        <w:t xml:space="preserve"> </w:t>
      </w:r>
      <w:r>
        <w:rPr>
          <w:sz w:val="24"/>
          <w:szCs w:val="24"/>
        </w:rPr>
        <w:t>end</w:t>
      </w:r>
      <w:r>
        <w:rPr>
          <w:spacing w:val="38"/>
          <w:sz w:val="24"/>
          <w:szCs w:val="24"/>
        </w:rPr>
        <w:t xml:space="preserve"> </w:t>
      </w:r>
      <w:r>
        <w:rPr>
          <w:sz w:val="24"/>
          <w:szCs w:val="24"/>
        </w:rPr>
        <w:t>of</w:t>
      </w:r>
    </w:p>
    <w:p w14:paraId="1D371976" w14:textId="77777777" w:rsidR="000A768D" w:rsidRDefault="006C1B1D">
      <w:pPr>
        <w:spacing w:before="7"/>
        <w:ind w:left="120" w:right="3209"/>
        <w:jc w:val="both"/>
        <w:rPr>
          <w:sz w:val="14"/>
          <w:szCs w:val="14"/>
        </w:rPr>
      </w:pPr>
      <w:r>
        <w:rPr>
          <w:sz w:val="24"/>
          <w:szCs w:val="24"/>
        </w:rPr>
        <w:t>2014,</w:t>
      </w:r>
      <w:r>
        <w:rPr>
          <w:spacing w:val="7"/>
          <w:sz w:val="24"/>
          <w:szCs w:val="24"/>
        </w:rPr>
        <w:t xml:space="preserve"> </w:t>
      </w:r>
      <w:r>
        <w:rPr>
          <w:sz w:val="24"/>
          <w:szCs w:val="24"/>
        </w:rPr>
        <w:t>only</w:t>
      </w:r>
      <w:r>
        <w:rPr>
          <w:spacing w:val="27"/>
          <w:sz w:val="24"/>
          <w:szCs w:val="24"/>
        </w:rPr>
        <w:t xml:space="preserve"> </w:t>
      </w:r>
      <w:r>
        <w:rPr>
          <w:sz w:val="24"/>
          <w:szCs w:val="24"/>
        </w:rPr>
        <w:t>13</w:t>
      </w:r>
      <w:r>
        <w:rPr>
          <w:spacing w:val="11"/>
          <w:sz w:val="24"/>
          <w:szCs w:val="24"/>
        </w:rPr>
        <w:t xml:space="preserve"> </w:t>
      </w:r>
      <w:r>
        <w:rPr>
          <w:sz w:val="24"/>
          <w:szCs w:val="24"/>
        </w:rPr>
        <w:t xml:space="preserve">resulted </w:t>
      </w:r>
      <w:r>
        <w:rPr>
          <w:spacing w:val="4"/>
          <w:sz w:val="24"/>
          <w:szCs w:val="24"/>
        </w:rPr>
        <w:t xml:space="preserve"> </w:t>
      </w:r>
      <w:r>
        <w:rPr>
          <w:sz w:val="24"/>
          <w:szCs w:val="24"/>
        </w:rPr>
        <w:t>in</w:t>
      </w:r>
      <w:r>
        <w:rPr>
          <w:spacing w:val="25"/>
          <w:sz w:val="24"/>
          <w:szCs w:val="24"/>
        </w:rPr>
        <w:t xml:space="preserve"> </w:t>
      </w:r>
      <w:r>
        <w:rPr>
          <w:sz w:val="24"/>
          <w:szCs w:val="24"/>
        </w:rPr>
        <w:t>a</w:t>
      </w:r>
      <w:r>
        <w:rPr>
          <w:spacing w:val="28"/>
          <w:sz w:val="24"/>
          <w:szCs w:val="24"/>
        </w:rPr>
        <w:t xml:space="preserve"> </w:t>
      </w:r>
      <w:r>
        <w:rPr>
          <w:sz w:val="24"/>
          <w:szCs w:val="24"/>
        </w:rPr>
        <w:t xml:space="preserve">partial </w:t>
      </w:r>
      <w:r>
        <w:rPr>
          <w:spacing w:val="19"/>
          <w:sz w:val="24"/>
          <w:szCs w:val="24"/>
        </w:rPr>
        <w:t xml:space="preserve"> </w:t>
      </w:r>
      <w:r>
        <w:rPr>
          <w:sz w:val="24"/>
          <w:szCs w:val="24"/>
        </w:rPr>
        <w:t>or</w:t>
      </w:r>
      <w:r>
        <w:rPr>
          <w:spacing w:val="26"/>
          <w:sz w:val="24"/>
          <w:szCs w:val="24"/>
        </w:rPr>
        <w:t xml:space="preserve"> </w:t>
      </w:r>
      <w:r>
        <w:rPr>
          <w:sz w:val="24"/>
          <w:szCs w:val="24"/>
        </w:rPr>
        <w:t>full</w:t>
      </w:r>
      <w:r>
        <w:rPr>
          <w:spacing w:val="15"/>
          <w:sz w:val="24"/>
          <w:szCs w:val="24"/>
        </w:rPr>
        <w:t xml:space="preserve"> </w:t>
      </w:r>
      <w:r>
        <w:rPr>
          <w:spacing w:val="-6"/>
          <w:sz w:val="24"/>
          <w:szCs w:val="24"/>
        </w:rPr>
        <w:t>a</w:t>
      </w:r>
      <w:r>
        <w:rPr>
          <w:spacing w:val="-7"/>
          <w:sz w:val="24"/>
          <w:szCs w:val="24"/>
        </w:rPr>
        <w:t>w</w:t>
      </w:r>
      <w:r>
        <w:rPr>
          <w:sz w:val="24"/>
          <w:szCs w:val="24"/>
        </w:rPr>
        <w:t>ard</w:t>
      </w:r>
      <w:r>
        <w:rPr>
          <w:spacing w:val="53"/>
          <w:sz w:val="24"/>
          <w:szCs w:val="24"/>
        </w:rPr>
        <w:t xml:space="preserve"> </w:t>
      </w:r>
      <w:r>
        <w:rPr>
          <w:w w:val="108"/>
          <w:sz w:val="24"/>
          <w:szCs w:val="24"/>
        </w:rPr>
        <w:t>an</w:t>
      </w:r>
      <w:r>
        <w:rPr>
          <w:spacing w:val="-6"/>
          <w:w w:val="108"/>
          <w:sz w:val="24"/>
          <w:szCs w:val="24"/>
        </w:rPr>
        <w:t>n</w:t>
      </w:r>
      <w:r>
        <w:rPr>
          <w:w w:val="104"/>
          <w:sz w:val="24"/>
          <w:szCs w:val="24"/>
        </w:rPr>
        <w:t>ulme</w:t>
      </w:r>
      <w:r>
        <w:rPr>
          <w:spacing w:val="-7"/>
          <w:w w:val="104"/>
          <w:sz w:val="24"/>
          <w:szCs w:val="24"/>
        </w:rPr>
        <w:t>n</w:t>
      </w:r>
      <w:r>
        <w:rPr>
          <w:w w:val="123"/>
          <w:sz w:val="24"/>
          <w:szCs w:val="24"/>
        </w:rPr>
        <w:t>t.</w:t>
      </w:r>
      <w:r>
        <w:rPr>
          <w:w w:val="113"/>
          <w:position w:val="9"/>
          <w:sz w:val="14"/>
          <w:szCs w:val="14"/>
        </w:rPr>
        <w:t>11</w:t>
      </w:r>
    </w:p>
    <w:p w14:paraId="65D8971C" w14:textId="77777777" w:rsidR="000A768D" w:rsidRDefault="000A768D">
      <w:pPr>
        <w:spacing w:before="6" w:line="180" w:lineRule="exact"/>
        <w:rPr>
          <w:sz w:val="18"/>
          <w:szCs w:val="18"/>
        </w:rPr>
      </w:pPr>
    </w:p>
    <w:p w14:paraId="412A05CF" w14:textId="77777777" w:rsidR="000A768D" w:rsidRDefault="006C1B1D">
      <w:pPr>
        <w:spacing w:line="401" w:lineRule="auto"/>
        <w:ind w:left="120" w:right="78" w:firstLine="239"/>
        <w:jc w:val="both"/>
        <w:rPr>
          <w:sz w:val="24"/>
          <w:szCs w:val="24"/>
        </w:rPr>
      </w:pPr>
      <w:r>
        <w:rPr>
          <w:spacing w:val="-20"/>
          <w:sz w:val="24"/>
          <w:szCs w:val="24"/>
        </w:rPr>
        <w:t>F</w:t>
      </w:r>
      <w:r>
        <w:rPr>
          <w:sz w:val="24"/>
          <w:szCs w:val="24"/>
        </w:rPr>
        <w:t xml:space="preserve">or </w:t>
      </w:r>
      <w:r>
        <w:rPr>
          <w:spacing w:val="6"/>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39"/>
          <w:w w:val="137"/>
          <w:sz w:val="24"/>
          <w:szCs w:val="24"/>
        </w:rPr>
        <w:t xml:space="preserve"> </w:t>
      </w:r>
      <w:r>
        <w:rPr>
          <w:sz w:val="24"/>
          <w:szCs w:val="24"/>
        </w:rPr>
        <w:t xml:space="preserve">disputes </w:t>
      </w:r>
      <w:r>
        <w:rPr>
          <w:spacing w:val="26"/>
          <w:sz w:val="24"/>
          <w:szCs w:val="24"/>
        </w:rPr>
        <w:t xml:space="preserve"> </w:t>
      </w:r>
      <w:r>
        <w:rPr>
          <w:sz w:val="24"/>
          <w:szCs w:val="24"/>
        </w:rPr>
        <w:t>i</w:t>
      </w:r>
      <w:r>
        <w:rPr>
          <w:spacing w:val="-7"/>
          <w:sz w:val="24"/>
          <w:szCs w:val="24"/>
        </w:rPr>
        <w:t>nv</w:t>
      </w:r>
      <w:r>
        <w:rPr>
          <w:sz w:val="24"/>
          <w:szCs w:val="24"/>
        </w:rPr>
        <w:t>olving</w:t>
      </w:r>
      <w:r>
        <w:rPr>
          <w:spacing w:val="51"/>
          <w:sz w:val="24"/>
          <w:szCs w:val="24"/>
        </w:rPr>
        <w:t xml:space="preserve"> </w:t>
      </w:r>
      <w:r>
        <w:rPr>
          <w:sz w:val="24"/>
          <w:szCs w:val="24"/>
        </w:rPr>
        <w:t>s</w:t>
      </w:r>
      <w:r>
        <w:rPr>
          <w:spacing w:val="-6"/>
          <w:sz w:val="24"/>
          <w:szCs w:val="24"/>
        </w:rPr>
        <w:t>o</w:t>
      </w:r>
      <w:r>
        <w:rPr>
          <w:spacing w:val="-7"/>
          <w:sz w:val="24"/>
          <w:szCs w:val="24"/>
        </w:rPr>
        <w:t>v</w:t>
      </w:r>
      <w:r>
        <w:rPr>
          <w:sz w:val="24"/>
          <w:szCs w:val="24"/>
        </w:rPr>
        <w:t>ereign</w:t>
      </w:r>
      <w:r>
        <w:rPr>
          <w:spacing w:val="50"/>
          <w:sz w:val="24"/>
          <w:szCs w:val="24"/>
        </w:rPr>
        <w:t xml:space="preserve"> </w:t>
      </w:r>
      <w:r>
        <w:rPr>
          <w:sz w:val="24"/>
          <w:szCs w:val="24"/>
        </w:rPr>
        <w:t xml:space="preserve">states, </w:t>
      </w:r>
      <w:r>
        <w:rPr>
          <w:spacing w:val="44"/>
          <w:sz w:val="24"/>
          <w:szCs w:val="24"/>
        </w:rPr>
        <w:t xml:space="preserve"> </w:t>
      </w:r>
      <w:r>
        <w:rPr>
          <w:sz w:val="24"/>
          <w:szCs w:val="24"/>
        </w:rPr>
        <w:t xml:space="preserve">the </w:t>
      </w:r>
      <w:r>
        <w:rPr>
          <w:spacing w:val="11"/>
          <w:sz w:val="24"/>
          <w:szCs w:val="24"/>
        </w:rPr>
        <w:t xml:space="preserve"> </w:t>
      </w:r>
      <w:r>
        <w:rPr>
          <w:sz w:val="24"/>
          <w:szCs w:val="24"/>
        </w:rPr>
        <w:t xml:space="preserve">main </w:t>
      </w:r>
      <w:r>
        <w:rPr>
          <w:spacing w:val="2"/>
          <w:sz w:val="24"/>
          <w:szCs w:val="24"/>
        </w:rPr>
        <w:t xml:space="preserve"> </w:t>
      </w:r>
      <w:r>
        <w:rPr>
          <w:w w:val="107"/>
          <w:sz w:val="24"/>
          <w:szCs w:val="24"/>
        </w:rPr>
        <w:t>alternati</w:t>
      </w:r>
      <w:r>
        <w:rPr>
          <w:spacing w:val="-7"/>
          <w:w w:val="107"/>
          <w:sz w:val="24"/>
          <w:szCs w:val="24"/>
        </w:rPr>
        <w:t>v</w:t>
      </w:r>
      <w:r>
        <w:rPr>
          <w:w w:val="107"/>
          <w:sz w:val="24"/>
          <w:szCs w:val="24"/>
        </w:rPr>
        <w:t>es</w:t>
      </w:r>
      <w:r>
        <w:rPr>
          <w:spacing w:val="36"/>
          <w:w w:val="107"/>
          <w:sz w:val="24"/>
          <w:szCs w:val="24"/>
        </w:rPr>
        <w:t xml:space="preserve"> </w:t>
      </w:r>
      <w:r>
        <w:rPr>
          <w:sz w:val="24"/>
          <w:szCs w:val="24"/>
        </w:rPr>
        <w:t xml:space="preserve">to  </w:t>
      </w:r>
      <w:r>
        <w:rPr>
          <w:w w:val="110"/>
          <w:sz w:val="24"/>
          <w:szCs w:val="24"/>
        </w:rPr>
        <w:t xml:space="preserve">arbitration </w:t>
      </w:r>
      <w:r>
        <w:rPr>
          <w:sz w:val="24"/>
          <w:szCs w:val="24"/>
        </w:rPr>
        <w:t xml:space="preserve">under </w:t>
      </w:r>
      <w:r>
        <w:rPr>
          <w:spacing w:val="6"/>
          <w:sz w:val="24"/>
          <w:szCs w:val="24"/>
        </w:rPr>
        <w:t xml:space="preserve"> </w:t>
      </w:r>
      <w:r>
        <w:rPr>
          <w:sz w:val="24"/>
          <w:szCs w:val="24"/>
        </w:rPr>
        <w:t>ICSID</w:t>
      </w:r>
      <w:r>
        <w:rPr>
          <w:spacing w:val="47"/>
          <w:sz w:val="24"/>
          <w:szCs w:val="24"/>
        </w:rPr>
        <w:t xml:space="preserve"> </w:t>
      </w:r>
      <w:r>
        <w:rPr>
          <w:sz w:val="24"/>
          <w:szCs w:val="24"/>
        </w:rPr>
        <w:t>rules</w:t>
      </w:r>
      <w:r>
        <w:rPr>
          <w:spacing w:val="42"/>
          <w:sz w:val="24"/>
          <w:szCs w:val="24"/>
        </w:rPr>
        <w:t xml:space="preserve"> </w:t>
      </w:r>
      <w:r>
        <w:rPr>
          <w:sz w:val="24"/>
          <w:szCs w:val="24"/>
        </w:rPr>
        <w:t>are</w:t>
      </w:r>
      <w:r>
        <w:rPr>
          <w:spacing w:val="45"/>
          <w:sz w:val="24"/>
          <w:szCs w:val="24"/>
        </w:rPr>
        <w:t xml:space="preserve"> </w:t>
      </w:r>
      <w:r>
        <w:rPr>
          <w:sz w:val="24"/>
          <w:szCs w:val="24"/>
        </w:rPr>
        <w:t>ad</w:t>
      </w:r>
      <w:r>
        <w:rPr>
          <w:spacing w:val="48"/>
          <w:sz w:val="24"/>
          <w:szCs w:val="24"/>
        </w:rPr>
        <w:t xml:space="preserve"> </w:t>
      </w:r>
      <w:r>
        <w:rPr>
          <w:sz w:val="24"/>
          <w:szCs w:val="24"/>
        </w:rPr>
        <w:t>h</w:t>
      </w:r>
      <w:r>
        <w:rPr>
          <w:spacing w:val="7"/>
          <w:sz w:val="24"/>
          <w:szCs w:val="24"/>
        </w:rPr>
        <w:t>o</w:t>
      </w:r>
      <w:r>
        <w:rPr>
          <w:sz w:val="24"/>
          <w:szCs w:val="24"/>
        </w:rPr>
        <w:t>c</w:t>
      </w:r>
      <w:r>
        <w:rPr>
          <w:spacing w:val="29"/>
          <w:sz w:val="24"/>
          <w:szCs w:val="24"/>
        </w:rPr>
        <w:t xml:space="preserve"> </w:t>
      </w:r>
      <w:r>
        <w:rPr>
          <w:w w:val="110"/>
          <w:sz w:val="24"/>
          <w:szCs w:val="24"/>
        </w:rPr>
        <w:t>arbitration</w:t>
      </w:r>
      <w:r>
        <w:rPr>
          <w:spacing w:val="22"/>
          <w:w w:val="110"/>
          <w:sz w:val="24"/>
          <w:szCs w:val="24"/>
        </w:rPr>
        <w:t xml:space="preserve"> </w:t>
      </w:r>
      <w:r>
        <w:rPr>
          <w:sz w:val="24"/>
          <w:szCs w:val="24"/>
        </w:rPr>
        <w:t xml:space="preserve">under </w:t>
      </w:r>
      <w:r>
        <w:rPr>
          <w:spacing w:val="6"/>
          <w:sz w:val="24"/>
          <w:szCs w:val="24"/>
        </w:rPr>
        <w:t xml:space="preserve"> </w:t>
      </w:r>
      <w:r>
        <w:rPr>
          <w:sz w:val="24"/>
          <w:szCs w:val="24"/>
        </w:rPr>
        <w:t>the  pr</w:t>
      </w:r>
      <w:r>
        <w:rPr>
          <w:spacing w:val="6"/>
          <w:sz w:val="24"/>
          <w:szCs w:val="24"/>
        </w:rPr>
        <w:t>o</w:t>
      </w:r>
      <w:r>
        <w:rPr>
          <w:sz w:val="24"/>
          <w:szCs w:val="24"/>
        </w:rPr>
        <w:t xml:space="preserve">cedures </w:t>
      </w:r>
      <w:r>
        <w:rPr>
          <w:spacing w:val="6"/>
          <w:sz w:val="24"/>
          <w:szCs w:val="24"/>
        </w:rPr>
        <w:t xml:space="preserve"> </w:t>
      </w:r>
      <w:r>
        <w:rPr>
          <w:sz w:val="24"/>
          <w:szCs w:val="24"/>
        </w:rPr>
        <w:t xml:space="preserve">established </w:t>
      </w:r>
      <w:r>
        <w:rPr>
          <w:spacing w:val="21"/>
          <w:sz w:val="24"/>
          <w:szCs w:val="24"/>
        </w:rPr>
        <w:t xml:space="preserve"> </w:t>
      </w:r>
      <w:r>
        <w:rPr>
          <w:spacing w:val="-7"/>
          <w:sz w:val="24"/>
          <w:szCs w:val="24"/>
        </w:rPr>
        <w:t>b</w:t>
      </w:r>
      <w:r>
        <w:rPr>
          <w:sz w:val="24"/>
          <w:szCs w:val="24"/>
        </w:rPr>
        <w:t>y</w:t>
      </w:r>
      <w:r>
        <w:rPr>
          <w:spacing w:val="41"/>
          <w:sz w:val="24"/>
          <w:szCs w:val="24"/>
        </w:rPr>
        <w:t xml:space="preserve"> </w:t>
      </w:r>
      <w:r>
        <w:rPr>
          <w:sz w:val="24"/>
          <w:szCs w:val="24"/>
        </w:rPr>
        <w:t xml:space="preserve">the  </w:t>
      </w:r>
      <w:r>
        <w:rPr>
          <w:w w:val="106"/>
          <w:sz w:val="24"/>
          <w:szCs w:val="24"/>
        </w:rPr>
        <w:t xml:space="preserve">United </w:t>
      </w:r>
      <w:r>
        <w:rPr>
          <w:sz w:val="24"/>
          <w:szCs w:val="24"/>
        </w:rPr>
        <w:t xml:space="preserve">Nations </w:t>
      </w:r>
      <w:r>
        <w:rPr>
          <w:spacing w:val="23"/>
          <w:sz w:val="24"/>
          <w:szCs w:val="24"/>
        </w:rPr>
        <w:t xml:space="preserve"> </w:t>
      </w:r>
      <w:r>
        <w:rPr>
          <w:sz w:val="24"/>
          <w:szCs w:val="24"/>
        </w:rPr>
        <w:t xml:space="preserve">Commission </w:t>
      </w:r>
      <w:r>
        <w:rPr>
          <w:spacing w:val="10"/>
          <w:sz w:val="24"/>
          <w:szCs w:val="24"/>
        </w:rPr>
        <w:t xml:space="preserve"> </w:t>
      </w:r>
      <w:r>
        <w:rPr>
          <w:sz w:val="24"/>
          <w:szCs w:val="24"/>
        </w:rPr>
        <w:t>on</w:t>
      </w:r>
      <w:r>
        <w:rPr>
          <w:spacing w:val="51"/>
          <w:sz w:val="24"/>
          <w:szCs w:val="24"/>
        </w:rPr>
        <w:t xml:space="preserve"> </w:t>
      </w:r>
      <w:r>
        <w:rPr>
          <w:w w:val="108"/>
          <w:sz w:val="24"/>
          <w:szCs w:val="24"/>
        </w:rPr>
        <w:t>I</w:t>
      </w:r>
      <w:r>
        <w:rPr>
          <w:spacing w:val="-6"/>
          <w:w w:val="108"/>
          <w:sz w:val="24"/>
          <w:szCs w:val="24"/>
        </w:rPr>
        <w:t>n</w:t>
      </w:r>
      <w:r>
        <w:rPr>
          <w:w w:val="108"/>
          <w:sz w:val="24"/>
          <w:szCs w:val="24"/>
        </w:rPr>
        <w:t>ternational</w:t>
      </w:r>
      <w:r>
        <w:rPr>
          <w:spacing w:val="50"/>
          <w:w w:val="108"/>
          <w:sz w:val="24"/>
          <w:szCs w:val="24"/>
        </w:rPr>
        <w:t xml:space="preserve"> </w:t>
      </w:r>
      <w:r>
        <w:rPr>
          <w:spacing w:val="-19"/>
          <w:sz w:val="24"/>
          <w:szCs w:val="24"/>
        </w:rPr>
        <w:t>T</w:t>
      </w:r>
      <w:r>
        <w:rPr>
          <w:sz w:val="24"/>
          <w:szCs w:val="24"/>
        </w:rPr>
        <w:t xml:space="preserve">rade </w:t>
      </w:r>
      <w:r>
        <w:rPr>
          <w:spacing w:val="37"/>
          <w:sz w:val="24"/>
          <w:szCs w:val="24"/>
        </w:rPr>
        <w:t xml:space="preserve"> </w:t>
      </w:r>
      <w:r>
        <w:rPr>
          <w:sz w:val="24"/>
          <w:szCs w:val="24"/>
        </w:rPr>
        <w:t>L</w:t>
      </w:r>
      <w:r>
        <w:rPr>
          <w:spacing w:val="-6"/>
          <w:sz w:val="24"/>
          <w:szCs w:val="24"/>
        </w:rPr>
        <w:t>a</w:t>
      </w:r>
      <w:r>
        <w:rPr>
          <w:sz w:val="24"/>
          <w:szCs w:val="24"/>
        </w:rPr>
        <w:t>w</w:t>
      </w:r>
      <w:r>
        <w:rPr>
          <w:spacing w:val="51"/>
          <w:sz w:val="24"/>
          <w:szCs w:val="24"/>
        </w:rPr>
        <w:t xml:space="preserve"> </w:t>
      </w:r>
      <w:r>
        <w:rPr>
          <w:sz w:val="24"/>
          <w:szCs w:val="24"/>
        </w:rPr>
        <w:t xml:space="preserve">(UNCITRAL) </w:t>
      </w:r>
      <w:r>
        <w:rPr>
          <w:spacing w:val="55"/>
          <w:sz w:val="24"/>
          <w:szCs w:val="24"/>
        </w:rPr>
        <w:t xml:space="preserve"> </w:t>
      </w:r>
      <w:r>
        <w:rPr>
          <w:sz w:val="24"/>
          <w:szCs w:val="24"/>
        </w:rPr>
        <w:t>or</w:t>
      </w:r>
      <w:r>
        <w:rPr>
          <w:spacing w:val="54"/>
          <w:sz w:val="24"/>
          <w:szCs w:val="24"/>
        </w:rPr>
        <w:t xml:space="preserve"> </w:t>
      </w:r>
      <w:r>
        <w:rPr>
          <w:sz w:val="24"/>
          <w:szCs w:val="24"/>
        </w:rPr>
        <w:t xml:space="preserve">the </w:t>
      </w:r>
      <w:r>
        <w:rPr>
          <w:spacing w:val="16"/>
          <w:sz w:val="24"/>
          <w:szCs w:val="24"/>
        </w:rPr>
        <w:t xml:space="preserve"> </w:t>
      </w:r>
      <w:r>
        <w:rPr>
          <w:sz w:val="24"/>
          <w:szCs w:val="24"/>
        </w:rPr>
        <w:t>rules  of</w:t>
      </w:r>
      <w:r>
        <w:rPr>
          <w:spacing w:val="34"/>
          <w:sz w:val="24"/>
          <w:szCs w:val="24"/>
        </w:rPr>
        <w:t xml:space="preserve"> </w:t>
      </w:r>
      <w:r>
        <w:rPr>
          <w:sz w:val="24"/>
          <w:szCs w:val="24"/>
        </w:rPr>
        <w:t xml:space="preserve">other </w:t>
      </w:r>
      <w:r>
        <w:rPr>
          <w:spacing w:val="25"/>
          <w:sz w:val="24"/>
          <w:szCs w:val="24"/>
        </w:rPr>
        <w:t xml:space="preserve"> </w:t>
      </w:r>
      <w:r>
        <w:rPr>
          <w:w w:val="102"/>
          <w:sz w:val="24"/>
          <w:szCs w:val="24"/>
        </w:rPr>
        <w:t xml:space="preserve">in- </w:t>
      </w:r>
      <w:r>
        <w:rPr>
          <w:w w:val="109"/>
          <w:sz w:val="24"/>
          <w:szCs w:val="24"/>
        </w:rPr>
        <w:t>ternational</w:t>
      </w:r>
      <w:r>
        <w:rPr>
          <w:spacing w:val="46"/>
          <w:w w:val="109"/>
          <w:sz w:val="24"/>
          <w:szCs w:val="24"/>
        </w:rPr>
        <w:t xml:space="preserve"> </w:t>
      </w:r>
      <w:r>
        <w:rPr>
          <w:sz w:val="24"/>
          <w:szCs w:val="24"/>
        </w:rPr>
        <w:t xml:space="preserve">arbitral   </w:t>
      </w:r>
      <w:r>
        <w:rPr>
          <w:spacing w:val="-7"/>
          <w:sz w:val="24"/>
          <w:szCs w:val="24"/>
        </w:rPr>
        <w:t>v</w:t>
      </w:r>
      <w:r>
        <w:rPr>
          <w:sz w:val="24"/>
          <w:szCs w:val="24"/>
        </w:rPr>
        <w:t>e</w:t>
      </w:r>
      <w:r>
        <w:rPr>
          <w:spacing w:val="-6"/>
          <w:sz w:val="24"/>
          <w:szCs w:val="24"/>
        </w:rPr>
        <w:t>n</w:t>
      </w:r>
      <w:r>
        <w:rPr>
          <w:sz w:val="24"/>
          <w:szCs w:val="24"/>
        </w:rPr>
        <w:t xml:space="preserve">ues, </w:t>
      </w:r>
      <w:r>
        <w:rPr>
          <w:spacing w:val="23"/>
          <w:sz w:val="24"/>
          <w:szCs w:val="24"/>
        </w:rPr>
        <w:t xml:space="preserve"> </w:t>
      </w:r>
      <w:r>
        <w:rPr>
          <w:sz w:val="24"/>
          <w:szCs w:val="24"/>
        </w:rPr>
        <w:t>whi</w:t>
      </w:r>
      <w:r>
        <w:rPr>
          <w:spacing w:val="-7"/>
          <w:sz w:val="24"/>
          <w:szCs w:val="24"/>
        </w:rPr>
        <w:t>c</w:t>
      </w:r>
      <w:r>
        <w:rPr>
          <w:sz w:val="24"/>
          <w:szCs w:val="24"/>
        </w:rPr>
        <w:t xml:space="preserve">h  include </w:t>
      </w:r>
      <w:r>
        <w:rPr>
          <w:spacing w:val="12"/>
          <w:sz w:val="24"/>
          <w:szCs w:val="24"/>
        </w:rPr>
        <w:t xml:space="preserve"> </w:t>
      </w:r>
      <w:r>
        <w:rPr>
          <w:sz w:val="24"/>
          <w:szCs w:val="24"/>
        </w:rPr>
        <w:t xml:space="preserve">the </w:t>
      </w:r>
      <w:r>
        <w:rPr>
          <w:spacing w:val="23"/>
          <w:sz w:val="24"/>
          <w:szCs w:val="24"/>
        </w:rPr>
        <w:t xml:space="preserve"> </w:t>
      </w:r>
      <w:r>
        <w:rPr>
          <w:w w:val="108"/>
          <w:sz w:val="24"/>
          <w:szCs w:val="24"/>
        </w:rPr>
        <w:t>I</w:t>
      </w:r>
      <w:r>
        <w:rPr>
          <w:spacing w:val="-6"/>
          <w:w w:val="108"/>
          <w:sz w:val="24"/>
          <w:szCs w:val="24"/>
        </w:rPr>
        <w:t>n</w:t>
      </w:r>
      <w:r>
        <w:rPr>
          <w:w w:val="108"/>
          <w:sz w:val="24"/>
          <w:szCs w:val="24"/>
        </w:rPr>
        <w:t>ternational</w:t>
      </w:r>
      <w:r>
        <w:rPr>
          <w:spacing w:val="56"/>
          <w:w w:val="108"/>
          <w:sz w:val="24"/>
          <w:szCs w:val="24"/>
        </w:rPr>
        <w:t xml:space="preserve"> </w:t>
      </w:r>
      <w:r>
        <w:rPr>
          <w:sz w:val="24"/>
          <w:szCs w:val="24"/>
        </w:rPr>
        <w:t>Cha</w:t>
      </w:r>
      <w:r>
        <w:rPr>
          <w:spacing w:val="-6"/>
          <w:sz w:val="24"/>
          <w:szCs w:val="24"/>
        </w:rPr>
        <w:t>m</w:t>
      </w:r>
      <w:r>
        <w:rPr>
          <w:spacing w:val="6"/>
          <w:sz w:val="24"/>
          <w:szCs w:val="24"/>
        </w:rPr>
        <w:t>b</w:t>
      </w:r>
      <w:r>
        <w:rPr>
          <w:sz w:val="24"/>
          <w:szCs w:val="24"/>
        </w:rPr>
        <w:t xml:space="preserve">er </w:t>
      </w:r>
      <w:r>
        <w:rPr>
          <w:spacing w:val="42"/>
          <w:sz w:val="24"/>
          <w:szCs w:val="24"/>
        </w:rPr>
        <w:t xml:space="preserve"> </w:t>
      </w:r>
      <w:r>
        <w:rPr>
          <w:sz w:val="24"/>
          <w:szCs w:val="24"/>
        </w:rPr>
        <w:t>of</w:t>
      </w:r>
      <w:r>
        <w:rPr>
          <w:spacing w:val="40"/>
          <w:sz w:val="24"/>
          <w:szCs w:val="24"/>
        </w:rPr>
        <w:t xml:space="preserve"> </w:t>
      </w:r>
      <w:r>
        <w:rPr>
          <w:sz w:val="24"/>
          <w:szCs w:val="24"/>
        </w:rPr>
        <w:t xml:space="preserve">Commerce, </w:t>
      </w:r>
      <w:r>
        <w:rPr>
          <w:spacing w:val="31"/>
          <w:sz w:val="24"/>
          <w:szCs w:val="24"/>
        </w:rPr>
        <w:t xml:space="preserve"> </w:t>
      </w:r>
      <w:r>
        <w:rPr>
          <w:w w:val="111"/>
          <w:sz w:val="24"/>
          <w:szCs w:val="24"/>
        </w:rPr>
        <w:t xml:space="preserve">the </w:t>
      </w:r>
      <w:r>
        <w:rPr>
          <w:w w:val="108"/>
          <w:sz w:val="24"/>
          <w:szCs w:val="24"/>
        </w:rPr>
        <w:t>I</w:t>
      </w:r>
      <w:r>
        <w:rPr>
          <w:spacing w:val="-6"/>
          <w:w w:val="108"/>
          <w:sz w:val="24"/>
          <w:szCs w:val="24"/>
        </w:rPr>
        <w:t>n</w:t>
      </w:r>
      <w:r>
        <w:rPr>
          <w:w w:val="108"/>
          <w:sz w:val="24"/>
          <w:szCs w:val="24"/>
        </w:rPr>
        <w:t>ternational</w:t>
      </w:r>
      <w:r>
        <w:rPr>
          <w:spacing w:val="13"/>
          <w:w w:val="108"/>
          <w:sz w:val="24"/>
          <w:szCs w:val="24"/>
        </w:rPr>
        <w:t xml:space="preserve"> </w:t>
      </w:r>
      <w:r>
        <w:rPr>
          <w:sz w:val="24"/>
          <w:szCs w:val="24"/>
        </w:rPr>
        <w:t>Ce</w:t>
      </w:r>
      <w:r>
        <w:rPr>
          <w:spacing w:val="-6"/>
          <w:sz w:val="24"/>
          <w:szCs w:val="24"/>
        </w:rPr>
        <w:t>n</w:t>
      </w:r>
      <w:r>
        <w:rPr>
          <w:sz w:val="24"/>
          <w:szCs w:val="24"/>
        </w:rPr>
        <w:t>tre</w:t>
      </w:r>
      <w:r>
        <w:rPr>
          <w:spacing w:val="57"/>
          <w:sz w:val="24"/>
          <w:szCs w:val="24"/>
        </w:rPr>
        <w:t xml:space="preserve"> </w:t>
      </w:r>
      <w:r>
        <w:rPr>
          <w:sz w:val="24"/>
          <w:szCs w:val="24"/>
        </w:rPr>
        <w:t>for</w:t>
      </w:r>
      <w:r>
        <w:rPr>
          <w:spacing w:val="6"/>
          <w:sz w:val="24"/>
          <w:szCs w:val="24"/>
        </w:rPr>
        <w:t xml:space="preserve"> </w:t>
      </w:r>
      <w:r>
        <w:rPr>
          <w:sz w:val="24"/>
          <w:szCs w:val="24"/>
        </w:rPr>
        <w:t>Dispute</w:t>
      </w:r>
      <w:r>
        <w:rPr>
          <w:spacing w:val="54"/>
          <w:sz w:val="24"/>
          <w:szCs w:val="24"/>
        </w:rPr>
        <w:t xml:space="preserve"> </w:t>
      </w:r>
      <w:r>
        <w:rPr>
          <w:sz w:val="24"/>
          <w:szCs w:val="24"/>
        </w:rPr>
        <w:t>Resolution,</w:t>
      </w:r>
      <w:r>
        <w:rPr>
          <w:spacing w:val="55"/>
          <w:sz w:val="24"/>
          <w:szCs w:val="24"/>
        </w:rPr>
        <w:t xml:space="preserve"> </w:t>
      </w:r>
      <w:r>
        <w:rPr>
          <w:sz w:val="24"/>
          <w:szCs w:val="24"/>
        </w:rPr>
        <w:t>the</w:t>
      </w:r>
      <w:r>
        <w:rPr>
          <w:spacing w:val="41"/>
          <w:sz w:val="24"/>
          <w:szCs w:val="24"/>
        </w:rPr>
        <w:t xml:space="preserve"> </w:t>
      </w:r>
      <w:r>
        <w:rPr>
          <w:sz w:val="24"/>
          <w:szCs w:val="24"/>
        </w:rPr>
        <w:t>London</w:t>
      </w:r>
      <w:r>
        <w:rPr>
          <w:spacing w:val="31"/>
          <w:sz w:val="24"/>
          <w:szCs w:val="24"/>
        </w:rPr>
        <w:t xml:space="preserve"> </w:t>
      </w:r>
      <w:r>
        <w:rPr>
          <w:sz w:val="24"/>
          <w:szCs w:val="24"/>
        </w:rPr>
        <w:t>Court</w:t>
      </w:r>
      <w:r>
        <w:rPr>
          <w:spacing w:val="58"/>
          <w:sz w:val="24"/>
          <w:szCs w:val="24"/>
        </w:rPr>
        <w:t xml:space="preserve"> </w:t>
      </w:r>
      <w:r>
        <w:rPr>
          <w:sz w:val="24"/>
          <w:szCs w:val="24"/>
        </w:rPr>
        <w:t>of</w:t>
      </w:r>
      <w:r>
        <w:rPr>
          <w:spacing w:val="-3"/>
          <w:sz w:val="24"/>
          <w:szCs w:val="24"/>
        </w:rPr>
        <w:t xml:space="preserve"> </w:t>
      </w:r>
      <w:r>
        <w:rPr>
          <w:w w:val="109"/>
          <w:sz w:val="24"/>
          <w:szCs w:val="24"/>
        </w:rPr>
        <w:t>I</w:t>
      </w:r>
      <w:r>
        <w:rPr>
          <w:spacing w:val="-7"/>
          <w:w w:val="109"/>
          <w:sz w:val="24"/>
          <w:szCs w:val="24"/>
        </w:rPr>
        <w:t>n</w:t>
      </w:r>
      <w:r>
        <w:rPr>
          <w:w w:val="109"/>
          <w:sz w:val="24"/>
          <w:szCs w:val="24"/>
        </w:rPr>
        <w:t xml:space="preserve">ternational Arbitration, </w:t>
      </w:r>
      <w:r>
        <w:rPr>
          <w:sz w:val="24"/>
          <w:szCs w:val="24"/>
        </w:rPr>
        <w:t>the</w:t>
      </w:r>
      <w:r>
        <w:rPr>
          <w:spacing w:val="53"/>
          <w:sz w:val="24"/>
          <w:szCs w:val="24"/>
        </w:rPr>
        <w:t xml:space="preserve"> </w:t>
      </w:r>
      <w:r>
        <w:rPr>
          <w:spacing w:val="-6"/>
          <w:w w:val="119"/>
          <w:sz w:val="24"/>
          <w:szCs w:val="24"/>
        </w:rPr>
        <w:t>P</w:t>
      </w:r>
      <w:r>
        <w:rPr>
          <w:w w:val="105"/>
          <w:sz w:val="24"/>
          <w:szCs w:val="24"/>
        </w:rPr>
        <w:t>ermane</w:t>
      </w:r>
      <w:r>
        <w:rPr>
          <w:spacing w:val="-7"/>
          <w:w w:val="105"/>
          <w:sz w:val="24"/>
          <w:szCs w:val="24"/>
        </w:rPr>
        <w:t>n</w:t>
      </w:r>
      <w:r>
        <w:rPr>
          <w:w w:val="137"/>
          <w:sz w:val="24"/>
          <w:szCs w:val="24"/>
        </w:rPr>
        <w:t>t</w:t>
      </w:r>
      <w:r>
        <w:rPr>
          <w:spacing w:val="21"/>
          <w:w w:val="137"/>
          <w:sz w:val="24"/>
          <w:szCs w:val="24"/>
        </w:rPr>
        <w:t xml:space="preserve"> </w:t>
      </w:r>
      <w:r>
        <w:rPr>
          <w:sz w:val="24"/>
          <w:szCs w:val="24"/>
        </w:rPr>
        <w:t xml:space="preserve">Court </w:t>
      </w:r>
      <w:r>
        <w:rPr>
          <w:spacing w:val="10"/>
          <w:sz w:val="24"/>
          <w:szCs w:val="24"/>
        </w:rPr>
        <w:t xml:space="preserve"> </w:t>
      </w:r>
      <w:r>
        <w:rPr>
          <w:sz w:val="24"/>
          <w:szCs w:val="24"/>
        </w:rPr>
        <w:t>of</w:t>
      </w:r>
      <w:r>
        <w:rPr>
          <w:spacing w:val="9"/>
          <w:sz w:val="24"/>
          <w:szCs w:val="24"/>
        </w:rPr>
        <w:t xml:space="preserve"> </w:t>
      </w:r>
      <w:r>
        <w:rPr>
          <w:w w:val="109"/>
          <w:sz w:val="24"/>
          <w:szCs w:val="24"/>
        </w:rPr>
        <w:t>Arbitration,</w:t>
      </w:r>
      <w:r>
        <w:rPr>
          <w:spacing w:val="16"/>
          <w:w w:val="109"/>
          <w:sz w:val="24"/>
          <w:szCs w:val="24"/>
        </w:rPr>
        <w:t xml:space="preserve"> </w:t>
      </w:r>
      <w:r>
        <w:rPr>
          <w:sz w:val="24"/>
          <w:szCs w:val="24"/>
        </w:rPr>
        <w:t>the</w:t>
      </w:r>
      <w:r>
        <w:rPr>
          <w:spacing w:val="53"/>
          <w:sz w:val="24"/>
          <w:szCs w:val="24"/>
        </w:rPr>
        <w:t xml:space="preserve"> </w:t>
      </w:r>
      <w:r>
        <w:rPr>
          <w:sz w:val="24"/>
          <w:szCs w:val="24"/>
        </w:rPr>
        <w:t>Cairo</w:t>
      </w:r>
      <w:r>
        <w:rPr>
          <w:spacing w:val="42"/>
          <w:sz w:val="24"/>
          <w:szCs w:val="24"/>
        </w:rPr>
        <w:t xml:space="preserve"> </w:t>
      </w:r>
      <w:r>
        <w:rPr>
          <w:sz w:val="24"/>
          <w:szCs w:val="24"/>
        </w:rPr>
        <w:t>Regional</w:t>
      </w:r>
      <w:r>
        <w:rPr>
          <w:spacing w:val="38"/>
          <w:sz w:val="24"/>
          <w:szCs w:val="24"/>
        </w:rPr>
        <w:t xml:space="preserve"> </w:t>
      </w:r>
      <w:r>
        <w:rPr>
          <w:sz w:val="24"/>
          <w:szCs w:val="24"/>
        </w:rPr>
        <w:t>Ce</w:t>
      </w:r>
      <w:r>
        <w:rPr>
          <w:spacing w:val="-7"/>
          <w:sz w:val="24"/>
          <w:szCs w:val="24"/>
        </w:rPr>
        <w:t>n</w:t>
      </w:r>
      <w:r>
        <w:rPr>
          <w:sz w:val="24"/>
          <w:szCs w:val="24"/>
        </w:rPr>
        <w:t xml:space="preserve">tre </w:t>
      </w:r>
      <w:r>
        <w:rPr>
          <w:spacing w:val="9"/>
          <w:sz w:val="24"/>
          <w:szCs w:val="24"/>
        </w:rPr>
        <w:t xml:space="preserve"> </w:t>
      </w:r>
      <w:r>
        <w:rPr>
          <w:sz w:val="24"/>
          <w:szCs w:val="24"/>
        </w:rPr>
        <w:t>for</w:t>
      </w:r>
      <w:r>
        <w:rPr>
          <w:spacing w:val="18"/>
          <w:sz w:val="24"/>
          <w:szCs w:val="24"/>
        </w:rPr>
        <w:t xml:space="preserve"> </w:t>
      </w:r>
      <w:r>
        <w:rPr>
          <w:w w:val="105"/>
          <w:sz w:val="24"/>
          <w:szCs w:val="24"/>
        </w:rPr>
        <w:t>I</w:t>
      </w:r>
      <w:r>
        <w:rPr>
          <w:spacing w:val="-6"/>
          <w:w w:val="105"/>
          <w:sz w:val="24"/>
          <w:szCs w:val="24"/>
        </w:rPr>
        <w:t>n</w:t>
      </w:r>
      <w:r>
        <w:rPr>
          <w:w w:val="105"/>
          <w:sz w:val="24"/>
          <w:szCs w:val="24"/>
        </w:rPr>
        <w:t xml:space="preserve">ternational  Commer- </w:t>
      </w:r>
      <w:r>
        <w:rPr>
          <w:sz w:val="24"/>
          <w:szCs w:val="24"/>
        </w:rPr>
        <w:t>cial</w:t>
      </w:r>
      <w:r>
        <w:rPr>
          <w:spacing w:val="39"/>
          <w:sz w:val="24"/>
          <w:szCs w:val="24"/>
        </w:rPr>
        <w:t xml:space="preserve"> </w:t>
      </w:r>
      <w:r>
        <w:rPr>
          <w:w w:val="109"/>
          <w:sz w:val="24"/>
          <w:szCs w:val="24"/>
        </w:rPr>
        <w:t>Arbitration,</w:t>
      </w:r>
      <w:r>
        <w:rPr>
          <w:spacing w:val="38"/>
          <w:w w:val="109"/>
          <w:sz w:val="24"/>
          <w:szCs w:val="24"/>
        </w:rPr>
        <w:t xml:space="preserve"> </w:t>
      </w:r>
      <w:r>
        <w:rPr>
          <w:sz w:val="24"/>
          <w:szCs w:val="24"/>
        </w:rPr>
        <w:t xml:space="preserve">and </w:t>
      </w:r>
      <w:r>
        <w:rPr>
          <w:spacing w:val="3"/>
          <w:sz w:val="24"/>
          <w:szCs w:val="24"/>
        </w:rPr>
        <w:t xml:space="preserve"> </w:t>
      </w:r>
      <w:r>
        <w:rPr>
          <w:sz w:val="24"/>
          <w:szCs w:val="24"/>
        </w:rPr>
        <w:t xml:space="preserve">the </w:t>
      </w:r>
      <w:r>
        <w:rPr>
          <w:spacing w:val="8"/>
          <w:sz w:val="24"/>
          <w:szCs w:val="24"/>
        </w:rPr>
        <w:t xml:space="preserve"> </w:t>
      </w:r>
      <w:r>
        <w:rPr>
          <w:w w:val="110"/>
          <w:sz w:val="24"/>
          <w:szCs w:val="24"/>
        </w:rPr>
        <w:t>Arbitration</w:t>
      </w:r>
      <w:r>
        <w:rPr>
          <w:spacing w:val="18"/>
          <w:w w:val="110"/>
          <w:sz w:val="24"/>
          <w:szCs w:val="24"/>
        </w:rPr>
        <w:t xml:space="preserve"> </w:t>
      </w:r>
      <w:r>
        <w:rPr>
          <w:w w:val="110"/>
          <w:sz w:val="24"/>
          <w:szCs w:val="24"/>
        </w:rPr>
        <w:t>Institute</w:t>
      </w:r>
      <w:r>
        <w:rPr>
          <w:spacing w:val="37"/>
          <w:w w:val="110"/>
          <w:sz w:val="24"/>
          <w:szCs w:val="24"/>
        </w:rPr>
        <w:t xml:space="preserve"> </w:t>
      </w:r>
      <w:r>
        <w:rPr>
          <w:sz w:val="24"/>
          <w:szCs w:val="24"/>
        </w:rPr>
        <w:t>of</w:t>
      </w:r>
      <w:r>
        <w:rPr>
          <w:spacing w:val="24"/>
          <w:sz w:val="24"/>
          <w:szCs w:val="24"/>
        </w:rPr>
        <w:t xml:space="preserve"> </w:t>
      </w:r>
      <w:r>
        <w:rPr>
          <w:sz w:val="24"/>
          <w:szCs w:val="24"/>
        </w:rPr>
        <w:t xml:space="preserve">the </w:t>
      </w:r>
      <w:r>
        <w:rPr>
          <w:spacing w:val="8"/>
          <w:sz w:val="24"/>
          <w:szCs w:val="24"/>
        </w:rPr>
        <w:t xml:space="preserve"> </w:t>
      </w:r>
      <w:r>
        <w:rPr>
          <w:sz w:val="24"/>
          <w:szCs w:val="24"/>
        </w:rPr>
        <w:t>St</w:t>
      </w:r>
      <w:r>
        <w:rPr>
          <w:spacing w:val="6"/>
          <w:sz w:val="24"/>
          <w:szCs w:val="24"/>
        </w:rPr>
        <w:t>o</w:t>
      </w:r>
      <w:r>
        <w:rPr>
          <w:spacing w:val="-6"/>
          <w:sz w:val="24"/>
          <w:szCs w:val="24"/>
        </w:rPr>
        <w:t>c</w:t>
      </w:r>
      <w:r>
        <w:rPr>
          <w:sz w:val="24"/>
          <w:szCs w:val="24"/>
        </w:rPr>
        <w:t>kholm  Cha</w:t>
      </w:r>
      <w:r>
        <w:rPr>
          <w:spacing w:val="-6"/>
          <w:sz w:val="24"/>
          <w:szCs w:val="24"/>
        </w:rPr>
        <w:t>m</w:t>
      </w:r>
      <w:r>
        <w:rPr>
          <w:spacing w:val="6"/>
          <w:sz w:val="24"/>
          <w:szCs w:val="24"/>
        </w:rPr>
        <w:t>b</w:t>
      </w:r>
      <w:r>
        <w:rPr>
          <w:sz w:val="24"/>
          <w:szCs w:val="24"/>
        </w:rPr>
        <w:t xml:space="preserve">er </w:t>
      </w:r>
      <w:r>
        <w:rPr>
          <w:spacing w:val="27"/>
          <w:sz w:val="24"/>
          <w:szCs w:val="24"/>
        </w:rPr>
        <w:t xml:space="preserve"> </w:t>
      </w:r>
      <w:r>
        <w:rPr>
          <w:sz w:val="24"/>
          <w:szCs w:val="24"/>
        </w:rPr>
        <w:t>of</w:t>
      </w:r>
      <w:r>
        <w:rPr>
          <w:spacing w:val="24"/>
          <w:sz w:val="24"/>
          <w:szCs w:val="24"/>
        </w:rPr>
        <w:t xml:space="preserve"> </w:t>
      </w:r>
      <w:r>
        <w:rPr>
          <w:w w:val="102"/>
          <w:sz w:val="24"/>
          <w:szCs w:val="24"/>
        </w:rPr>
        <w:t xml:space="preserve">Commerce. </w:t>
      </w:r>
      <w:r>
        <w:rPr>
          <w:sz w:val="24"/>
          <w:szCs w:val="24"/>
        </w:rPr>
        <w:t>Under</w:t>
      </w:r>
      <w:r>
        <w:rPr>
          <w:spacing w:val="41"/>
          <w:sz w:val="24"/>
          <w:szCs w:val="24"/>
        </w:rPr>
        <w:t xml:space="preserve"> </w:t>
      </w:r>
      <w:r>
        <w:rPr>
          <w:sz w:val="24"/>
          <w:szCs w:val="24"/>
        </w:rPr>
        <w:t>the</w:t>
      </w:r>
      <w:r>
        <w:rPr>
          <w:spacing w:val="44"/>
          <w:sz w:val="24"/>
          <w:szCs w:val="24"/>
        </w:rPr>
        <w:t xml:space="preserve"> </w:t>
      </w:r>
      <w:r>
        <w:rPr>
          <w:sz w:val="24"/>
          <w:szCs w:val="24"/>
        </w:rPr>
        <w:t>New</w:t>
      </w:r>
      <w:r>
        <w:rPr>
          <w:spacing w:val="8"/>
          <w:sz w:val="24"/>
          <w:szCs w:val="24"/>
        </w:rPr>
        <w:t xml:space="preserve"> </w:t>
      </w:r>
      <w:r>
        <w:rPr>
          <w:spacing w:val="-20"/>
          <w:sz w:val="24"/>
          <w:szCs w:val="24"/>
        </w:rPr>
        <w:t>Y</w:t>
      </w:r>
      <w:r>
        <w:rPr>
          <w:sz w:val="24"/>
          <w:szCs w:val="24"/>
        </w:rPr>
        <w:t>ork</w:t>
      </w:r>
      <w:r>
        <w:rPr>
          <w:spacing w:val="24"/>
          <w:sz w:val="24"/>
          <w:szCs w:val="24"/>
        </w:rPr>
        <w:t xml:space="preserve"> </w:t>
      </w:r>
      <w:r>
        <w:rPr>
          <w:sz w:val="24"/>
          <w:szCs w:val="24"/>
        </w:rPr>
        <w:t>Co</w:t>
      </w:r>
      <w:r>
        <w:rPr>
          <w:spacing w:val="-6"/>
          <w:sz w:val="24"/>
          <w:szCs w:val="24"/>
        </w:rPr>
        <w:t>n</w:t>
      </w:r>
      <w:r>
        <w:rPr>
          <w:spacing w:val="-7"/>
          <w:sz w:val="24"/>
          <w:szCs w:val="24"/>
        </w:rPr>
        <w:t>v</w:t>
      </w:r>
      <w:r>
        <w:rPr>
          <w:sz w:val="24"/>
          <w:szCs w:val="24"/>
        </w:rPr>
        <w:t>e</w:t>
      </w:r>
      <w:r>
        <w:rPr>
          <w:spacing w:val="-7"/>
          <w:sz w:val="24"/>
          <w:szCs w:val="24"/>
        </w:rPr>
        <w:t>n</w:t>
      </w:r>
      <w:r>
        <w:rPr>
          <w:sz w:val="24"/>
          <w:szCs w:val="24"/>
        </w:rPr>
        <w:t xml:space="preserve">tion </w:t>
      </w:r>
      <w:r>
        <w:rPr>
          <w:spacing w:val="9"/>
          <w:sz w:val="24"/>
          <w:szCs w:val="24"/>
        </w:rPr>
        <w:t xml:space="preserve"> </w:t>
      </w:r>
      <w:r>
        <w:rPr>
          <w:sz w:val="24"/>
          <w:szCs w:val="24"/>
        </w:rPr>
        <w:t>of</w:t>
      </w:r>
      <w:r>
        <w:rPr>
          <w:spacing w:val="1"/>
          <w:sz w:val="24"/>
          <w:szCs w:val="24"/>
        </w:rPr>
        <w:t xml:space="preserve"> </w:t>
      </w:r>
      <w:r>
        <w:rPr>
          <w:sz w:val="24"/>
          <w:szCs w:val="24"/>
        </w:rPr>
        <w:t>1958,</w:t>
      </w:r>
      <w:r>
        <w:rPr>
          <w:spacing w:val="3"/>
          <w:sz w:val="24"/>
          <w:szCs w:val="24"/>
        </w:rPr>
        <w:t xml:space="preserve"> </w:t>
      </w:r>
      <w:r>
        <w:rPr>
          <w:sz w:val="24"/>
          <w:szCs w:val="24"/>
        </w:rPr>
        <w:t>the</w:t>
      </w:r>
      <w:r>
        <w:rPr>
          <w:spacing w:val="44"/>
          <w:sz w:val="24"/>
          <w:szCs w:val="24"/>
        </w:rPr>
        <w:t xml:space="preserve"> </w:t>
      </w:r>
      <w:r>
        <w:rPr>
          <w:w w:val="107"/>
          <w:sz w:val="24"/>
          <w:szCs w:val="24"/>
        </w:rPr>
        <w:t>alternati</w:t>
      </w:r>
      <w:r>
        <w:rPr>
          <w:spacing w:val="-7"/>
          <w:w w:val="107"/>
          <w:sz w:val="24"/>
          <w:szCs w:val="24"/>
        </w:rPr>
        <w:t>v</w:t>
      </w:r>
      <w:r>
        <w:rPr>
          <w:w w:val="107"/>
          <w:sz w:val="24"/>
          <w:szCs w:val="24"/>
        </w:rPr>
        <w:t>e</w:t>
      </w:r>
      <w:r>
        <w:rPr>
          <w:spacing w:val="16"/>
          <w:w w:val="107"/>
          <w:sz w:val="24"/>
          <w:szCs w:val="24"/>
        </w:rPr>
        <w:t xml:space="preserve"> </w:t>
      </w:r>
      <w:r>
        <w:rPr>
          <w:sz w:val="24"/>
          <w:szCs w:val="24"/>
        </w:rPr>
        <w:t>dispute  resolution</w:t>
      </w:r>
      <w:r>
        <w:rPr>
          <w:spacing w:val="51"/>
          <w:sz w:val="24"/>
          <w:szCs w:val="24"/>
        </w:rPr>
        <w:t xml:space="preserve"> </w:t>
      </w:r>
      <w:r>
        <w:rPr>
          <w:w w:val="107"/>
          <w:sz w:val="24"/>
          <w:szCs w:val="24"/>
        </w:rPr>
        <w:t>institutions</w:t>
      </w:r>
      <w:r>
        <w:rPr>
          <w:spacing w:val="18"/>
          <w:w w:val="107"/>
          <w:sz w:val="24"/>
          <w:szCs w:val="24"/>
        </w:rPr>
        <w:t xml:space="preserve"> </w:t>
      </w:r>
      <w:r>
        <w:rPr>
          <w:w w:val="107"/>
          <w:sz w:val="24"/>
          <w:szCs w:val="24"/>
        </w:rPr>
        <w:t xml:space="preserve">are </w:t>
      </w:r>
      <w:r>
        <w:rPr>
          <w:sz w:val="24"/>
          <w:szCs w:val="24"/>
        </w:rPr>
        <w:t>relati</w:t>
      </w:r>
      <w:r>
        <w:rPr>
          <w:spacing w:val="-7"/>
          <w:sz w:val="24"/>
          <w:szCs w:val="24"/>
        </w:rPr>
        <w:t>v</w:t>
      </w:r>
      <w:r>
        <w:rPr>
          <w:sz w:val="24"/>
          <w:szCs w:val="24"/>
        </w:rPr>
        <w:t xml:space="preserve">ely </w:t>
      </w:r>
      <w:r>
        <w:rPr>
          <w:spacing w:val="1"/>
          <w:sz w:val="24"/>
          <w:szCs w:val="24"/>
        </w:rPr>
        <w:t xml:space="preserve"> </w:t>
      </w:r>
      <w:r>
        <w:rPr>
          <w:w w:val="102"/>
          <w:sz w:val="24"/>
          <w:szCs w:val="24"/>
        </w:rPr>
        <w:t>equi</w:t>
      </w:r>
      <w:r>
        <w:rPr>
          <w:spacing w:val="-13"/>
          <w:w w:val="102"/>
          <w:sz w:val="24"/>
          <w:szCs w:val="24"/>
        </w:rPr>
        <w:t>v</w:t>
      </w:r>
      <w:r>
        <w:rPr>
          <w:w w:val="104"/>
          <w:sz w:val="24"/>
          <w:szCs w:val="24"/>
        </w:rPr>
        <w:t>ale</w:t>
      </w:r>
      <w:r>
        <w:rPr>
          <w:spacing w:val="-6"/>
          <w:w w:val="104"/>
          <w:sz w:val="24"/>
          <w:szCs w:val="24"/>
        </w:rPr>
        <w:t>n</w:t>
      </w:r>
      <w:r>
        <w:rPr>
          <w:w w:val="137"/>
          <w:sz w:val="24"/>
          <w:szCs w:val="24"/>
        </w:rPr>
        <w:t>t</w:t>
      </w:r>
      <w:r>
        <w:rPr>
          <w:spacing w:val="21"/>
          <w:sz w:val="24"/>
          <w:szCs w:val="24"/>
        </w:rPr>
        <w:t xml:space="preserve"> </w:t>
      </w:r>
      <w:r>
        <w:rPr>
          <w:sz w:val="24"/>
          <w:szCs w:val="24"/>
        </w:rPr>
        <w:t>inas</w:t>
      </w:r>
      <w:r>
        <w:rPr>
          <w:spacing w:val="-6"/>
          <w:sz w:val="24"/>
          <w:szCs w:val="24"/>
        </w:rPr>
        <w:t>m</w:t>
      </w:r>
      <w:r>
        <w:rPr>
          <w:sz w:val="24"/>
          <w:szCs w:val="24"/>
        </w:rPr>
        <w:t>u</w:t>
      </w:r>
      <w:r>
        <w:rPr>
          <w:spacing w:val="-6"/>
          <w:sz w:val="24"/>
          <w:szCs w:val="24"/>
        </w:rPr>
        <w:t>c</w:t>
      </w:r>
      <w:r>
        <w:rPr>
          <w:sz w:val="24"/>
          <w:szCs w:val="24"/>
        </w:rPr>
        <w:t>h  as</w:t>
      </w:r>
      <w:r>
        <w:rPr>
          <w:spacing w:val="30"/>
          <w:sz w:val="24"/>
          <w:szCs w:val="24"/>
        </w:rPr>
        <w:t xml:space="preserve"> </w:t>
      </w:r>
      <w:r>
        <w:rPr>
          <w:w w:val="108"/>
          <w:sz w:val="24"/>
          <w:szCs w:val="24"/>
        </w:rPr>
        <w:t>i</w:t>
      </w:r>
      <w:r>
        <w:rPr>
          <w:spacing w:val="-8"/>
          <w:w w:val="108"/>
          <w:sz w:val="24"/>
          <w:szCs w:val="24"/>
        </w:rPr>
        <w:t>n</w:t>
      </w:r>
      <w:r>
        <w:rPr>
          <w:w w:val="108"/>
          <w:sz w:val="24"/>
          <w:szCs w:val="24"/>
        </w:rPr>
        <w:t>ternational</w:t>
      </w:r>
      <w:r>
        <w:rPr>
          <w:spacing w:val="21"/>
          <w:w w:val="108"/>
          <w:sz w:val="24"/>
          <w:szCs w:val="24"/>
        </w:rPr>
        <w:t xml:space="preserve"> </w:t>
      </w:r>
      <w:r>
        <w:rPr>
          <w:sz w:val="24"/>
          <w:szCs w:val="24"/>
        </w:rPr>
        <w:t xml:space="preserve">arbitral </w:t>
      </w:r>
      <w:r>
        <w:rPr>
          <w:spacing w:val="31"/>
          <w:sz w:val="24"/>
          <w:szCs w:val="24"/>
        </w:rPr>
        <w:t xml:space="preserve"> </w:t>
      </w:r>
      <w:r>
        <w:rPr>
          <w:spacing w:val="-7"/>
          <w:sz w:val="24"/>
          <w:szCs w:val="24"/>
        </w:rPr>
        <w:t>a</w:t>
      </w:r>
      <w:r>
        <w:rPr>
          <w:spacing w:val="-6"/>
          <w:sz w:val="24"/>
          <w:szCs w:val="24"/>
        </w:rPr>
        <w:t>w</w:t>
      </w:r>
      <w:r>
        <w:rPr>
          <w:sz w:val="24"/>
          <w:szCs w:val="24"/>
        </w:rPr>
        <w:t>ards</w:t>
      </w:r>
      <w:r>
        <w:rPr>
          <w:spacing w:val="54"/>
          <w:sz w:val="24"/>
          <w:szCs w:val="24"/>
        </w:rPr>
        <w:t xml:space="preserve"> </w:t>
      </w:r>
      <w:r>
        <w:rPr>
          <w:sz w:val="24"/>
          <w:szCs w:val="24"/>
        </w:rPr>
        <w:t>are</w:t>
      </w:r>
      <w:r>
        <w:rPr>
          <w:spacing w:val="40"/>
          <w:sz w:val="24"/>
          <w:szCs w:val="24"/>
        </w:rPr>
        <w:t xml:space="preserve"> </w:t>
      </w:r>
      <w:r>
        <w:rPr>
          <w:sz w:val="24"/>
          <w:szCs w:val="24"/>
        </w:rPr>
        <w:t>legally</w:t>
      </w:r>
      <w:r>
        <w:rPr>
          <w:spacing w:val="22"/>
          <w:sz w:val="24"/>
          <w:szCs w:val="24"/>
        </w:rPr>
        <w:t xml:space="preserve"> </w:t>
      </w:r>
      <w:r>
        <w:rPr>
          <w:sz w:val="24"/>
          <w:szCs w:val="24"/>
        </w:rPr>
        <w:t>enforceable</w:t>
      </w:r>
      <w:r>
        <w:rPr>
          <w:spacing w:val="33"/>
          <w:sz w:val="24"/>
          <w:szCs w:val="24"/>
        </w:rPr>
        <w:t xml:space="preserve"> </w:t>
      </w:r>
      <w:r>
        <w:rPr>
          <w:sz w:val="24"/>
          <w:szCs w:val="24"/>
        </w:rPr>
        <w:t>in</w:t>
      </w:r>
      <w:r>
        <w:rPr>
          <w:spacing w:val="28"/>
          <w:sz w:val="24"/>
          <w:szCs w:val="24"/>
        </w:rPr>
        <w:t xml:space="preserve"> </w:t>
      </w:r>
      <w:r>
        <w:rPr>
          <w:w w:val="103"/>
          <w:sz w:val="24"/>
          <w:szCs w:val="24"/>
        </w:rPr>
        <w:t>all</w:t>
      </w:r>
    </w:p>
    <w:p w14:paraId="042D9A9D" w14:textId="77777777" w:rsidR="00156209" w:rsidRDefault="006C1B1D">
      <w:pPr>
        <w:spacing w:before="7" w:line="401" w:lineRule="auto"/>
        <w:ind w:left="120" w:right="78"/>
        <w:jc w:val="both"/>
        <w:rPr>
          <w:ins w:id="245" w:author="Karen Remmer [2]" w:date="2017-10-03T15:36:00Z"/>
          <w:w w:val="105"/>
          <w:position w:val="9"/>
          <w:sz w:val="14"/>
          <w:szCs w:val="14"/>
        </w:rPr>
      </w:pPr>
      <w:r>
        <w:rPr>
          <w:sz w:val="24"/>
          <w:szCs w:val="24"/>
        </w:rPr>
        <w:t>156</w:t>
      </w:r>
      <w:r>
        <w:rPr>
          <w:spacing w:val="33"/>
          <w:sz w:val="24"/>
          <w:szCs w:val="24"/>
        </w:rPr>
        <w:t xml:space="preserve"> </w:t>
      </w:r>
      <w:r>
        <w:rPr>
          <w:sz w:val="24"/>
          <w:szCs w:val="24"/>
        </w:rPr>
        <w:t>of</w:t>
      </w:r>
      <w:r>
        <w:rPr>
          <w:spacing w:val="31"/>
          <w:sz w:val="24"/>
          <w:szCs w:val="24"/>
        </w:rPr>
        <w:t xml:space="preserve"> </w:t>
      </w:r>
      <w:r>
        <w:rPr>
          <w:sz w:val="24"/>
          <w:szCs w:val="24"/>
        </w:rPr>
        <w:t xml:space="preserve">the </w:t>
      </w:r>
      <w:r>
        <w:rPr>
          <w:spacing w:val="15"/>
          <w:sz w:val="24"/>
          <w:szCs w:val="24"/>
        </w:rPr>
        <w:t xml:space="preserve"> </w:t>
      </w:r>
      <w:r>
        <w:rPr>
          <w:sz w:val="24"/>
          <w:szCs w:val="24"/>
        </w:rPr>
        <w:t xml:space="preserve">states </w:t>
      </w:r>
      <w:r>
        <w:rPr>
          <w:spacing w:val="36"/>
          <w:sz w:val="24"/>
          <w:szCs w:val="24"/>
        </w:rPr>
        <w:t xml:space="preserve"> </w:t>
      </w:r>
      <w:r>
        <w:rPr>
          <w:sz w:val="24"/>
          <w:szCs w:val="24"/>
        </w:rPr>
        <w:t xml:space="preserve">adhering </w:t>
      </w:r>
      <w:r>
        <w:rPr>
          <w:spacing w:val="25"/>
          <w:sz w:val="24"/>
          <w:szCs w:val="24"/>
        </w:rPr>
        <w:t xml:space="preserve"> </w:t>
      </w:r>
      <w:r>
        <w:rPr>
          <w:sz w:val="24"/>
          <w:szCs w:val="24"/>
        </w:rPr>
        <w:t xml:space="preserve">to </w:t>
      </w:r>
      <w:r>
        <w:rPr>
          <w:spacing w:val="3"/>
          <w:sz w:val="24"/>
          <w:szCs w:val="24"/>
        </w:rPr>
        <w:t xml:space="preserve"> </w:t>
      </w:r>
      <w:r>
        <w:rPr>
          <w:sz w:val="24"/>
          <w:szCs w:val="24"/>
        </w:rPr>
        <w:t xml:space="preserve">the </w:t>
      </w:r>
      <w:r>
        <w:rPr>
          <w:spacing w:val="15"/>
          <w:sz w:val="24"/>
          <w:szCs w:val="24"/>
        </w:rPr>
        <w:t xml:space="preserve"> </w:t>
      </w:r>
      <w:r>
        <w:rPr>
          <w:w w:val="105"/>
          <w:sz w:val="24"/>
          <w:szCs w:val="24"/>
        </w:rPr>
        <w:t>co</w:t>
      </w:r>
      <w:r>
        <w:rPr>
          <w:spacing w:val="-6"/>
          <w:w w:val="105"/>
          <w:sz w:val="24"/>
          <w:szCs w:val="24"/>
        </w:rPr>
        <w:t>n</w:t>
      </w:r>
      <w:r>
        <w:rPr>
          <w:spacing w:val="-7"/>
          <w:w w:val="105"/>
          <w:sz w:val="24"/>
          <w:szCs w:val="24"/>
        </w:rPr>
        <w:t>v</w:t>
      </w:r>
      <w:r>
        <w:rPr>
          <w:w w:val="105"/>
          <w:sz w:val="24"/>
          <w:szCs w:val="24"/>
        </w:rPr>
        <w:t>e</w:t>
      </w:r>
      <w:r>
        <w:rPr>
          <w:spacing w:val="-7"/>
          <w:w w:val="105"/>
          <w:sz w:val="24"/>
          <w:szCs w:val="24"/>
        </w:rPr>
        <w:t>n</w:t>
      </w:r>
      <w:r>
        <w:rPr>
          <w:w w:val="105"/>
          <w:sz w:val="24"/>
          <w:szCs w:val="24"/>
        </w:rPr>
        <w:t>tion.</w:t>
      </w:r>
      <w:r>
        <w:rPr>
          <w:w w:val="105"/>
          <w:position w:val="9"/>
          <w:sz w:val="14"/>
          <w:szCs w:val="14"/>
        </w:rPr>
        <w:t xml:space="preserve">12    </w:t>
      </w:r>
    </w:p>
    <w:p w14:paraId="6491264A" w14:textId="77777777" w:rsidR="000A768D" w:rsidRDefault="006C1B1D">
      <w:pPr>
        <w:spacing w:before="7" w:line="401" w:lineRule="auto"/>
        <w:ind w:left="120" w:right="78" w:firstLine="600"/>
        <w:jc w:val="both"/>
        <w:rPr>
          <w:sz w:val="24"/>
          <w:szCs w:val="24"/>
        </w:rPr>
        <w:pPrChange w:id="246" w:author="Karen Remmer [2]" w:date="2017-10-03T15:36:00Z">
          <w:pPr>
            <w:spacing w:before="7" w:line="401" w:lineRule="auto"/>
            <w:ind w:left="120" w:right="78"/>
            <w:jc w:val="both"/>
          </w:pPr>
        </w:pPrChange>
      </w:pPr>
      <w:r>
        <w:rPr>
          <w:w w:val="105"/>
          <w:position w:val="9"/>
          <w:sz w:val="14"/>
          <w:szCs w:val="14"/>
        </w:rPr>
        <w:t xml:space="preserve"> </w:t>
      </w:r>
      <w:r>
        <w:rPr>
          <w:sz w:val="24"/>
          <w:szCs w:val="24"/>
        </w:rPr>
        <w:t xml:space="preserve">Compared </w:t>
      </w:r>
      <w:r>
        <w:rPr>
          <w:spacing w:val="33"/>
          <w:sz w:val="24"/>
          <w:szCs w:val="24"/>
        </w:rPr>
        <w:t xml:space="preserve"> </w:t>
      </w:r>
      <w:r>
        <w:rPr>
          <w:sz w:val="24"/>
          <w:szCs w:val="24"/>
        </w:rPr>
        <w:t xml:space="preserve">to </w:t>
      </w:r>
      <w:r>
        <w:rPr>
          <w:spacing w:val="3"/>
          <w:sz w:val="24"/>
          <w:szCs w:val="24"/>
        </w:rPr>
        <w:t xml:space="preserve"> </w:t>
      </w:r>
      <w:r>
        <w:rPr>
          <w:sz w:val="24"/>
          <w:szCs w:val="24"/>
        </w:rPr>
        <w:t xml:space="preserve">other </w:t>
      </w:r>
      <w:r>
        <w:rPr>
          <w:spacing w:val="22"/>
          <w:sz w:val="24"/>
          <w:szCs w:val="24"/>
        </w:rPr>
        <w:t xml:space="preserve"> </w:t>
      </w:r>
      <w:r>
        <w:rPr>
          <w:spacing w:val="-7"/>
          <w:sz w:val="24"/>
          <w:szCs w:val="24"/>
        </w:rPr>
        <w:t>v</w:t>
      </w:r>
      <w:r>
        <w:rPr>
          <w:sz w:val="24"/>
          <w:szCs w:val="24"/>
        </w:rPr>
        <w:t>e</w:t>
      </w:r>
      <w:r>
        <w:rPr>
          <w:spacing w:val="-6"/>
          <w:sz w:val="24"/>
          <w:szCs w:val="24"/>
        </w:rPr>
        <w:t>n</w:t>
      </w:r>
      <w:r>
        <w:rPr>
          <w:sz w:val="24"/>
          <w:szCs w:val="24"/>
        </w:rPr>
        <w:t xml:space="preserve">ues, </w:t>
      </w:r>
      <w:r>
        <w:rPr>
          <w:spacing w:val="11"/>
          <w:sz w:val="24"/>
          <w:szCs w:val="24"/>
        </w:rPr>
        <w:t xml:space="preserve"> </w:t>
      </w:r>
      <w:r>
        <w:rPr>
          <w:sz w:val="24"/>
          <w:szCs w:val="24"/>
        </w:rPr>
        <w:t>h</w:t>
      </w:r>
      <w:r>
        <w:rPr>
          <w:spacing w:val="-7"/>
          <w:sz w:val="24"/>
          <w:szCs w:val="24"/>
        </w:rPr>
        <w:t>o</w:t>
      </w:r>
      <w:r>
        <w:rPr>
          <w:spacing w:val="-6"/>
          <w:sz w:val="24"/>
          <w:szCs w:val="24"/>
        </w:rPr>
        <w:t>w</w:t>
      </w:r>
      <w:r>
        <w:rPr>
          <w:sz w:val="24"/>
          <w:szCs w:val="24"/>
        </w:rPr>
        <w:t>e</w:t>
      </w:r>
      <w:r>
        <w:rPr>
          <w:spacing w:val="-7"/>
          <w:sz w:val="24"/>
          <w:szCs w:val="24"/>
        </w:rPr>
        <w:t>v</w:t>
      </w:r>
      <w:r>
        <w:rPr>
          <w:sz w:val="24"/>
          <w:szCs w:val="24"/>
        </w:rPr>
        <w:t xml:space="preserve">er, </w:t>
      </w:r>
      <w:r>
        <w:rPr>
          <w:spacing w:val="2"/>
          <w:sz w:val="24"/>
          <w:szCs w:val="24"/>
        </w:rPr>
        <w:t xml:space="preserve"> </w:t>
      </w:r>
      <w:r>
        <w:rPr>
          <w:w w:val="111"/>
          <w:sz w:val="24"/>
          <w:szCs w:val="24"/>
        </w:rPr>
        <w:t xml:space="preserve">the </w:t>
      </w:r>
      <w:r>
        <w:rPr>
          <w:sz w:val="24"/>
          <w:szCs w:val="24"/>
        </w:rPr>
        <w:t>ICSID</w:t>
      </w:r>
      <w:r>
        <w:rPr>
          <w:spacing w:val="36"/>
          <w:sz w:val="24"/>
          <w:szCs w:val="24"/>
        </w:rPr>
        <w:t xml:space="preserve"> </w:t>
      </w:r>
      <w:r>
        <w:rPr>
          <w:sz w:val="24"/>
          <w:szCs w:val="24"/>
        </w:rPr>
        <w:t>is</w:t>
      </w:r>
      <w:r>
        <w:rPr>
          <w:spacing w:val="14"/>
          <w:sz w:val="24"/>
          <w:szCs w:val="24"/>
        </w:rPr>
        <w:t xml:space="preserve"> </w:t>
      </w:r>
      <w:r>
        <w:rPr>
          <w:sz w:val="24"/>
          <w:szCs w:val="24"/>
        </w:rPr>
        <w:t>distincti</w:t>
      </w:r>
      <w:r>
        <w:rPr>
          <w:spacing w:val="-7"/>
          <w:sz w:val="24"/>
          <w:szCs w:val="24"/>
        </w:rPr>
        <w:t>v</w:t>
      </w:r>
      <w:r>
        <w:rPr>
          <w:sz w:val="24"/>
          <w:szCs w:val="24"/>
        </w:rPr>
        <w:t xml:space="preserve">e </w:t>
      </w:r>
      <w:r>
        <w:rPr>
          <w:spacing w:val="17"/>
          <w:sz w:val="24"/>
          <w:szCs w:val="24"/>
        </w:rPr>
        <w:t xml:space="preserve"> </w:t>
      </w:r>
      <w:r>
        <w:rPr>
          <w:sz w:val="24"/>
          <w:szCs w:val="24"/>
        </w:rPr>
        <w:t>in</w:t>
      </w:r>
      <w:r>
        <w:rPr>
          <w:spacing w:val="25"/>
          <w:sz w:val="24"/>
          <w:szCs w:val="24"/>
        </w:rPr>
        <w:t xml:space="preserve"> </w:t>
      </w:r>
      <w:r>
        <w:rPr>
          <w:sz w:val="24"/>
          <w:szCs w:val="24"/>
        </w:rPr>
        <w:t>four</w:t>
      </w:r>
      <w:r>
        <w:rPr>
          <w:spacing w:val="25"/>
          <w:sz w:val="24"/>
          <w:szCs w:val="24"/>
        </w:rPr>
        <w:t xml:space="preserve"> </w:t>
      </w:r>
      <w:r>
        <w:rPr>
          <w:sz w:val="24"/>
          <w:szCs w:val="24"/>
        </w:rPr>
        <w:t>m</w:t>
      </w:r>
      <w:r>
        <w:rPr>
          <w:spacing w:val="13"/>
          <w:sz w:val="24"/>
          <w:szCs w:val="24"/>
        </w:rPr>
        <w:t>a</w:t>
      </w:r>
      <w:r>
        <w:rPr>
          <w:sz w:val="24"/>
          <w:szCs w:val="24"/>
        </w:rPr>
        <w:t>jor</w:t>
      </w:r>
      <w:r>
        <w:rPr>
          <w:spacing w:val="45"/>
          <w:sz w:val="24"/>
          <w:szCs w:val="24"/>
        </w:rPr>
        <w:t xml:space="preserve"> </w:t>
      </w:r>
      <w:r>
        <w:rPr>
          <w:sz w:val="24"/>
          <w:szCs w:val="24"/>
        </w:rPr>
        <w:t>res</w:t>
      </w:r>
      <w:r>
        <w:rPr>
          <w:spacing w:val="6"/>
          <w:sz w:val="24"/>
          <w:szCs w:val="24"/>
        </w:rPr>
        <w:t>p</w:t>
      </w:r>
      <w:r>
        <w:rPr>
          <w:sz w:val="24"/>
          <w:szCs w:val="24"/>
        </w:rPr>
        <w:t xml:space="preserve">ects. </w:t>
      </w:r>
      <w:r>
        <w:rPr>
          <w:spacing w:val="40"/>
          <w:sz w:val="24"/>
          <w:szCs w:val="24"/>
        </w:rPr>
        <w:t xml:space="preserve"> </w:t>
      </w:r>
      <w:r>
        <w:rPr>
          <w:sz w:val="24"/>
          <w:szCs w:val="24"/>
        </w:rPr>
        <w:t xml:space="preserve">First, </w:t>
      </w:r>
      <w:r>
        <w:rPr>
          <w:spacing w:val="14"/>
          <w:sz w:val="24"/>
          <w:szCs w:val="24"/>
        </w:rPr>
        <w:t xml:space="preserve"> </w:t>
      </w:r>
      <w:r>
        <w:rPr>
          <w:sz w:val="24"/>
          <w:szCs w:val="24"/>
        </w:rPr>
        <w:t>ICSID</w:t>
      </w:r>
      <w:r>
        <w:rPr>
          <w:spacing w:val="36"/>
          <w:sz w:val="24"/>
          <w:szCs w:val="24"/>
        </w:rPr>
        <w:t xml:space="preserve"> </w:t>
      </w:r>
      <w:r>
        <w:rPr>
          <w:w w:val="110"/>
          <w:sz w:val="24"/>
          <w:szCs w:val="24"/>
        </w:rPr>
        <w:t>arbitration</w:t>
      </w:r>
      <w:r>
        <w:rPr>
          <w:spacing w:val="11"/>
          <w:w w:val="110"/>
          <w:sz w:val="24"/>
          <w:szCs w:val="24"/>
        </w:rPr>
        <w:t xml:space="preserve"> </w:t>
      </w:r>
      <w:r>
        <w:rPr>
          <w:sz w:val="24"/>
          <w:szCs w:val="24"/>
        </w:rPr>
        <w:t>accou</w:t>
      </w:r>
      <w:r>
        <w:rPr>
          <w:spacing w:val="-6"/>
          <w:sz w:val="24"/>
          <w:szCs w:val="24"/>
        </w:rPr>
        <w:t>n</w:t>
      </w:r>
      <w:r>
        <w:rPr>
          <w:sz w:val="24"/>
          <w:szCs w:val="24"/>
        </w:rPr>
        <w:t>ts  for</w:t>
      </w:r>
      <w:r>
        <w:rPr>
          <w:spacing w:val="14"/>
          <w:sz w:val="24"/>
          <w:szCs w:val="24"/>
        </w:rPr>
        <w:t xml:space="preserve"> </w:t>
      </w:r>
      <w:r>
        <w:rPr>
          <w:sz w:val="24"/>
          <w:szCs w:val="24"/>
        </w:rPr>
        <w:t>a</w:t>
      </w:r>
      <w:r>
        <w:rPr>
          <w:spacing w:val="27"/>
          <w:sz w:val="24"/>
          <w:szCs w:val="24"/>
        </w:rPr>
        <w:t xml:space="preserve"> </w:t>
      </w:r>
      <w:r>
        <w:rPr>
          <w:w w:val="103"/>
          <w:sz w:val="24"/>
          <w:szCs w:val="24"/>
        </w:rPr>
        <w:t xml:space="preserve">higher </w:t>
      </w:r>
      <w:r>
        <w:rPr>
          <w:spacing w:val="6"/>
          <w:sz w:val="24"/>
          <w:szCs w:val="24"/>
        </w:rPr>
        <w:t>p</w:t>
      </w:r>
      <w:r>
        <w:rPr>
          <w:sz w:val="24"/>
          <w:szCs w:val="24"/>
        </w:rPr>
        <w:t>erce</w:t>
      </w:r>
      <w:r>
        <w:rPr>
          <w:spacing w:val="-7"/>
          <w:sz w:val="24"/>
          <w:szCs w:val="24"/>
        </w:rPr>
        <w:t>n</w:t>
      </w:r>
      <w:r>
        <w:rPr>
          <w:sz w:val="24"/>
          <w:szCs w:val="24"/>
        </w:rPr>
        <w:t xml:space="preserve">tage </w:t>
      </w:r>
      <w:r>
        <w:rPr>
          <w:spacing w:val="17"/>
          <w:sz w:val="24"/>
          <w:szCs w:val="24"/>
        </w:rPr>
        <w:t xml:space="preserve"> </w:t>
      </w:r>
      <w:r>
        <w:rPr>
          <w:sz w:val="24"/>
          <w:szCs w:val="24"/>
        </w:rPr>
        <w:t>of</w:t>
      </w:r>
      <w:r>
        <w:rPr>
          <w:spacing w:val="16"/>
          <w:sz w:val="24"/>
          <w:szCs w:val="24"/>
        </w:rPr>
        <w:t xml:space="preserve"> </w:t>
      </w:r>
      <w:r>
        <w:rPr>
          <w:w w:val="107"/>
          <w:sz w:val="24"/>
          <w:szCs w:val="24"/>
        </w:rPr>
        <w:t>trea</w:t>
      </w:r>
      <w:r>
        <w:rPr>
          <w:spacing w:val="-7"/>
          <w:w w:val="107"/>
          <w:sz w:val="24"/>
          <w:szCs w:val="24"/>
        </w:rPr>
        <w:t>t</w:t>
      </w:r>
      <w:r>
        <w:rPr>
          <w:w w:val="107"/>
          <w:sz w:val="24"/>
          <w:szCs w:val="24"/>
        </w:rPr>
        <w:t>y-based</w:t>
      </w:r>
      <w:r>
        <w:rPr>
          <w:spacing w:val="33"/>
          <w:w w:val="107"/>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28"/>
          <w:w w:val="137"/>
          <w:sz w:val="24"/>
          <w:szCs w:val="24"/>
        </w:rPr>
        <w:t xml:space="preserve"> </w:t>
      </w:r>
      <w:r>
        <w:rPr>
          <w:sz w:val="24"/>
          <w:szCs w:val="24"/>
        </w:rPr>
        <w:t xml:space="preserve">disputes </w:t>
      </w:r>
      <w:r>
        <w:rPr>
          <w:spacing w:val="11"/>
          <w:sz w:val="24"/>
          <w:szCs w:val="24"/>
        </w:rPr>
        <w:t xml:space="preserve"> </w:t>
      </w:r>
      <w:r>
        <w:rPr>
          <w:sz w:val="24"/>
          <w:szCs w:val="24"/>
        </w:rPr>
        <w:t xml:space="preserve">than </w:t>
      </w:r>
      <w:r>
        <w:rPr>
          <w:spacing w:val="21"/>
          <w:sz w:val="24"/>
          <w:szCs w:val="24"/>
        </w:rPr>
        <w:t xml:space="preserve"> </w:t>
      </w:r>
      <w:r>
        <w:rPr>
          <w:sz w:val="24"/>
          <w:szCs w:val="24"/>
        </w:rPr>
        <w:t>all</w:t>
      </w:r>
      <w:r>
        <w:rPr>
          <w:spacing w:val="35"/>
          <w:sz w:val="24"/>
          <w:szCs w:val="24"/>
        </w:rPr>
        <w:t xml:space="preserve"> </w:t>
      </w:r>
      <w:r>
        <w:rPr>
          <w:sz w:val="24"/>
          <w:szCs w:val="24"/>
        </w:rPr>
        <w:t>of</w:t>
      </w:r>
      <w:r>
        <w:rPr>
          <w:spacing w:val="17"/>
          <w:sz w:val="24"/>
          <w:szCs w:val="24"/>
        </w:rPr>
        <w:t xml:space="preserve"> </w:t>
      </w:r>
      <w:r>
        <w:rPr>
          <w:sz w:val="24"/>
          <w:szCs w:val="24"/>
        </w:rPr>
        <w:t xml:space="preserve">the  other </w:t>
      </w:r>
      <w:r>
        <w:rPr>
          <w:spacing w:val="7"/>
          <w:sz w:val="24"/>
          <w:szCs w:val="24"/>
        </w:rPr>
        <w:t xml:space="preserve"> </w:t>
      </w:r>
      <w:r>
        <w:rPr>
          <w:sz w:val="24"/>
          <w:szCs w:val="24"/>
        </w:rPr>
        <w:t>legal</w:t>
      </w:r>
      <w:r>
        <w:rPr>
          <w:spacing w:val="29"/>
          <w:sz w:val="24"/>
          <w:szCs w:val="24"/>
        </w:rPr>
        <w:t xml:space="preserve"> </w:t>
      </w:r>
      <w:r>
        <w:rPr>
          <w:w w:val="107"/>
          <w:sz w:val="24"/>
          <w:szCs w:val="24"/>
        </w:rPr>
        <w:t>alternati</w:t>
      </w:r>
      <w:r>
        <w:rPr>
          <w:spacing w:val="-7"/>
          <w:w w:val="107"/>
          <w:sz w:val="24"/>
          <w:szCs w:val="24"/>
        </w:rPr>
        <w:t>v</w:t>
      </w:r>
      <w:r>
        <w:rPr>
          <w:w w:val="107"/>
          <w:sz w:val="24"/>
          <w:szCs w:val="24"/>
        </w:rPr>
        <w:t>es</w:t>
      </w:r>
      <w:r>
        <w:rPr>
          <w:spacing w:val="25"/>
          <w:w w:val="107"/>
          <w:sz w:val="24"/>
          <w:szCs w:val="24"/>
        </w:rPr>
        <w:t xml:space="preserve"> </w:t>
      </w:r>
      <w:r>
        <w:rPr>
          <w:w w:val="114"/>
          <w:sz w:val="24"/>
          <w:szCs w:val="24"/>
        </w:rPr>
        <w:t xml:space="preserve">put </w:t>
      </w:r>
      <w:r>
        <w:rPr>
          <w:sz w:val="24"/>
          <w:szCs w:val="24"/>
        </w:rPr>
        <w:t xml:space="preserve">together: </w:t>
      </w:r>
      <w:r>
        <w:rPr>
          <w:spacing w:val="29"/>
          <w:sz w:val="24"/>
          <w:szCs w:val="24"/>
        </w:rPr>
        <w:t xml:space="preserve"> </w:t>
      </w:r>
      <w:r>
        <w:rPr>
          <w:sz w:val="24"/>
          <w:szCs w:val="24"/>
        </w:rPr>
        <w:t>a</w:t>
      </w:r>
      <w:r>
        <w:rPr>
          <w:spacing w:val="16"/>
          <w:sz w:val="24"/>
          <w:szCs w:val="24"/>
        </w:rPr>
        <w:t xml:space="preserve"> </w:t>
      </w:r>
      <w:r>
        <w:rPr>
          <w:sz w:val="24"/>
          <w:szCs w:val="24"/>
        </w:rPr>
        <w:t>total</w:t>
      </w:r>
      <w:r>
        <w:rPr>
          <w:spacing w:val="56"/>
          <w:sz w:val="24"/>
          <w:szCs w:val="24"/>
        </w:rPr>
        <w:t xml:space="preserve"> </w:t>
      </w:r>
      <w:r>
        <w:rPr>
          <w:sz w:val="24"/>
          <w:szCs w:val="24"/>
        </w:rPr>
        <w:t>of</w:t>
      </w:r>
      <w:r>
        <w:rPr>
          <w:spacing w:val="-6"/>
          <w:sz w:val="24"/>
          <w:szCs w:val="24"/>
        </w:rPr>
        <w:t xml:space="preserve"> </w:t>
      </w:r>
      <w:r>
        <w:rPr>
          <w:sz w:val="24"/>
          <w:szCs w:val="24"/>
        </w:rPr>
        <w:t>57.2</w:t>
      </w:r>
      <w:r>
        <w:rPr>
          <w:spacing w:val="2"/>
          <w:sz w:val="24"/>
          <w:szCs w:val="24"/>
        </w:rPr>
        <w:t xml:space="preserve"> </w:t>
      </w:r>
      <w:r>
        <w:rPr>
          <w:spacing w:val="6"/>
          <w:w w:val="108"/>
          <w:sz w:val="24"/>
          <w:szCs w:val="24"/>
        </w:rPr>
        <w:t>p</w:t>
      </w:r>
      <w:r>
        <w:rPr>
          <w:w w:val="102"/>
          <w:sz w:val="24"/>
          <w:szCs w:val="24"/>
        </w:rPr>
        <w:t>erce</w:t>
      </w:r>
      <w:r>
        <w:rPr>
          <w:spacing w:val="-7"/>
          <w:w w:val="102"/>
          <w:sz w:val="24"/>
          <w:szCs w:val="24"/>
        </w:rPr>
        <w:t>n</w:t>
      </w:r>
      <w:r>
        <w:rPr>
          <w:w w:val="137"/>
          <w:sz w:val="24"/>
          <w:szCs w:val="24"/>
        </w:rPr>
        <w:t>t</w:t>
      </w:r>
      <w:r>
        <w:rPr>
          <w:spacing w:val="5"/>
          <w:sz w:val="24"/>
          <w:szCs w:val="24"/>
        </w:rPr>
        <w:t xml:space="preserve"> </w:t>
      </w:r>
      <w:r>
        <w:rPr>
          <w:sz w:val="24"/>
          <w:szCs w:val="24"/>
        </w:rPr>
        <w:t>as</w:t>
      </w:r>
      <w:r>
        <w:rPr>
          <w:spacing w:val="14"/>
          <w:sz w:val="24"/>
          <w:szCs w:val="24"/>
        </w:rPr>
        <w:t xml:space="preserve"> </w:t>
      </w:r>
      <w:r>
        <w:rPr>
          <w:sz w:val="24"/>
          <w:szCs w:val="24"/>
        </w:rPr>
        <w:t>of</w:t>
      </w:r>
      <w:r>
        <w:rPr>
          <w:spacing w:val="-6"/>
          <w:sz w:val="24"/>
          <w:szCs w:val="24"/>
        </w:rPr>
        <w:t xml:space="preserve"> </w:t>
      </w:r>
      <w:r>
        <w:rPr>
          <w:sz w:val="24"/>
          <w:szCs w:val="24"/>
        </w:rPr>
        <w:t>the</w:t>
      </w:r>
      <w:r>
        <w:rPr>
          <w:spacing w:val="37"/>
          <w:sz w:val="24"/>
          <w:szCs w:val="24"/>
        </w:rPr>
        <w:t xml:space="preserve"> </w:t>
      </w:r>
      <w:r>
        <w:rPr>
          <w:sz w:val="24"/>
          <w:szCs w:val="24"/>
        </w:rPr>
        <w:t>end</w:t>
      </w:r>
      <w:r>
        <w:rPr>
          <w:spacing w:val="22"/>
          <w:sz w:val="24"/>
          <w:szCs w:val="24"/>
        </w:rPr>
        <w:t xml:space="preserve"> </w:t>
      </w:r>
      <w:r>
        <w:rPr>
          <w:sz w:val="24"/>
          <w:szCs w:val="24"/>
        </w:rPr>
        <w:t>of</w:t>
      </w:r>
      <w:r>
        <w:rPr>
          <w:spacing w:val="-6"/>
          <w:sz w:val="24"/>
          <w:szCs w:val="24"/>
        </w:rPr>
        <w:t xml:space="preserve"> </w:t>
      </w:r>
      <w:r>
        <w:rPr>
          <w:sz w:val="24"/>
          <w:szCs w:val="24"/>
        </w:rPr>
        <w:t>2014</w:t>
      </w:r>
      <w:r>
        <w:rPr>
          <w:spacing w:val="-8"/>
          <w:sz w:val="24"/>
          <w:szCs w:val="24"/>
        </w:rPr>
        <w:t xml:space="preserve"> </w:t>
      </w:r>
      <w:r>
        <w:rPr>
          <w:sz w:val="24"/>
          <w:szCs w:val="24"/>
        </w:rPr>
        <w:t>as</w:t>
      </w:r>
      <w:r>
        <w:rPr>
          <w:spacing w:val="14"/>
          <w:sz w:val="24"/>
          <w:szCs w:val="24"/>
        </w:rPr>
        <w:t xml:space="preserve"> </w:t>
      </w:r>
      <w:r>
        <w:rPr>
          <w:sz w:val="24"/>
          <w:szCs w:val="24"/>
        </w:rPr>
        <w:t>compared</w:t>
      </w:r>
      <w:r>
        <w:rPr>
          <w:spacing w:val="43"/>
          <w:sz w:val="24"/>
          <w:szCs w:val="24"/>
        </w:rPr>
        <w:t xml:space="preserve"> </w:t>
      </w:r>
      <w:r>
        <w:rPr>
          <w:sz w:val="24"/>
          <w:szCs w:val="24"/>
        </w:rPr>
        <w:t>to</w:t>
      </w:r>
      <w:r>
        <w:rPr>
          <w:spacing w:val="27"/>
          <w:sz w:val="24"/>
          <w:szCs w:val="24"/>
        </w:rPr>
        <w:t xml:space="preserve"> </w:t>
      </w:r>
      <w:r>
        <w:rPr>
          <w:sz w:val="24"/>
          <w:szCs w:val="24"/>
        </w:rPr>
        <w:t>27.9</w:t>
      </w:r>
      <w:r>
        <w:rPr>
          <w:spacing w:val="2"/>
          <w:sz w:val="24"/>
          <w:szCs w:val="24"/>
        </w:rPr>
        <w:t xml:space="preserve"> </w:t>
      </w:r>
      <w:r>
        <w:rPr>
          <w:spacing w:val="6"/>
          <w:w w:val="108"/>
          <w:sz w:val="24"/>
          <w:szCs w:val="24"/>
        </w:rPr>
        <w:t>p</w:t>
      </w:r>
      <w:r>
        <w:rPr>
          <w:w w:val="102"/>
          <w:sz w:val="24"/>
          <w:szCs w:val="24"/>
        </w:rPr>
        <w:t>erce</w:t>
      </w:r>
      <w:r>
        <w:rPr>
          <w:spacing w:val="-7"/>
          <w:w w:val="102"/>
          <w:sz w:val="24"/>
          <w:szCs w:val="24"/>
        </w:rPr>
        <w:t>n</w:t>
      </w:r>
      <w:r>
        <w:rPr>
          <w:w w:val="137"/>
          <w:sz w:val="24"/>
          <w:szCs w:val="24"/>
        </w:rPr>
        <w:t>t</w:t>
      </w:r>
      <w:r>
        <w:rPr>
          <w:spacing w:val="5"/>
          <w:sz w:val="24"/>
          <w:szCs w:val="24"/>
        </w:rPr>
        <w:t xml:space="preserve"> </w:t>
      </w:r>
      <w:r>
        <w:rPr>
          <w:sz w:val="24"/>
          <w:szCs w:val="24"/>
        </w:rPr>
        <w:t>for</w:t>
      </w:r>
      <w:r>
        <w:rPr>
          <w:spacing w:val="3"/>
          <w:sz w:val="24"/>
          <w:szCs w:val="24"/>
        </w:rPr>
        <w:t xml:space="preserve"> </w:t>
      </w:r>
      <w:r>
        <w:rPr>
          <w:w w:val="102"/>
          <w:sz w:val="24"/>
          <w:szCs w:val="24"/>
        </w:rPr>
        <w:t xml:space="preserve">UNCI- </w:t>
      </w:r>
      <w:r>
        <w:rPr>
          <w:sz w:val="24"/>
          <w:szCs w:val="24"/>
        </w:rPr>
        <w:t xml:space="preserve">TRAL. </w:t>
      </w:r>
      <w:r>
        <w:rPr>
          <w:spacing w:val="5"/>
          <w:sz w:val="24"/>
          <w:szCs w:val="24"/>
        </w:rPr>
        <w:t xml:space="preserve"> </w:t>
      </w:r>
      <w:r>
        <w:rPr>
          <w:sz w:val="24"/>
          <w:szCs w:val="24"/>
        </w:rPr>
        <w:t>Second,</w:t>
      </w:r>
      <w:r>
        <w:rPr>
          <w:spacing w:val="33"/>
          <w:sz w:val="24"/>
          <w:szCs w:val="24"/>
        </w:rPr>
        <w:t xml:space="preserve"> </w:t>
      </w:r>
      <w:r>
        <w:rPr>
          <w:sz w:val="24"/>
          <w:szCs w:val="24"/>
        </w:rPr>
        <w:t>the</w:t>
      </w:r>
      <w:r>
        <w:rPr>
          <w:spacing w:val="55"/>
          <w:sz w:val="24"/>
          <w:szCs w:val="24"/>
        </w:rPr>
        <w:t xml:space="preserve"> </w:t>
      </w:r>
      <w:r>
        <w:rPr>
          <w:sz w:val="24"/>
          <w:szCs w:val="24"/>
        </w:rPr>
        <w:t>ICSID</w:t>
      </w:r>
      <w:r>
        <w:rPr>
          <w:spacing w:val="43"/>
          <w:sz w:val="24"/>
          <w:szCs w:val="24"/>
        </w:rPr>
        <w:t xml:space="preserve"> </w:t>
      </w:r>
      <w:r>
        <w:rPr>
          <w:sz w:val="24"/>
          <w:szCs w:val="24"/>
        </w:rPr>
        <w:t>is</w:t>
      </w:r>
      <w:r>
        <w:rPr>
          <w:spacing w:val="21"/>
          <w:sz w:val="24"/>
          <w:szCs w:val="24"/>
        </w:rPr>
        <w:t xml:space="preserve"> </w:t>
      </w:r>
      <w:r>
        <w:rPr>
          <w:sz w:val="24"/>
          <w:szCs w:val="24"/>
        </w:rPr>
        <w:t>distincti</w:t>
      </w:r>
      <w:r>
        <w:rPr>
          <w:spacing w:val="-7"/>
          <w:sz w:val="24"/>
          <w:szCs w:val="24"/>
        </w:rPr>
        <w:t>v</w:t>
      </w:r>
      <w:r>
        <w:rPr>
          <w:sz w:val="24"/>
          <w:szCs w:val="24"/>
        </w:rPr>
        <w:t xml:space="preserve">e </w:t>
      </w:r>
      <w:r>
        <w:rPr>
          <w:spacing w:val="23"/>
          <w:sz w:val="24"/>
          <w:szCs w:val="24"/>
        </w:rPr>
        <w:t xml:space="preserve"> </w:t>
      </w:r>
      <w:r>
        <w:rPr>
          <w:sz w:val="24"/>
          <w:szCs w:val="24"/>
        </w:rPr>
        <w:t>in</w:t>
      </w:r>
      <w:r>
        <w:rPr>
          <w:spacing w:val="30"/>
          <w:sz w:val="24"/>
          <w:szCs w:val="24"/>
        </w:rPr>
        <w:t xml:space="preserve"> </w:t>
      </w:r>
      <w:r>
        <w:rPr>
          <w:sz w:val="24"/>
          <w:szCs w:val="24"/>
        </w:rPr>
        <w:t>terms  of</w:t>
      </w:r>
      <w:r>
        <w:rPr>
          <w:spacing w:val="12"/>
          <w:sz w:val="24"/>
          <w:szCs w:val="24"/>
        </w:rPr>
        <w:t xml:space="preserve"> </w:t>
      </w:r>
      <w:r>
        <w:rPr>
          <w:sz w:val="24"/>
          <w:szCs w:val="24"/>
        </w:rPr>
        <w:t>its</w:t>
      </w:r>
      <w:r>
        <w:rPr>
          <w:spacing w:val="43"/>
          <w:sz w:val="24"/>
          <w:szCs w:val="24"/>
        </w:rPr>
        <w:t xml:space="preserve"> </w:t>
      </w:r>
      <w:r>
        <w:rPr>
          <w:sz w:val="24"/>
          <w:szCs w:val="24"/>
        </w:rPr>
        <w:t>visibili</w:t>
      </w:r>
      <w:r>
        <w:rPr>
          <w:spacing w:val="-7"/>
          <w:sz w:val="24"/>
          <w:szCs w:val="24"/>
        </w:rPr>
        <w:t>t</w:t>
      </w:r>
      <w:r>
        <w:rPr>
          <w:sz w:val="24"/>
          <w:szCs w:val="24"/>
        </w:rPr>
        <w:t>y</w:t>
      </w:r>
      <w:r>
        <w:rPr>
          <w:spacing w:val="56"/>
          <w:sz w:val="24"/>
          <w:szCs w:val="24"/>
        </w:rPr>
        <w:t xml:space="preserve"> </w:t>
      </w:r>
      <w:r>
        <w:rPr>
          <w:sz w:val="24"/>
          <w:szCs w:val="24"/>
        </w:rPr>
        <w:t>as</w:t>
      </w:r>
      <w:r>
        <w:rPr>
          <w:spacing w:val="32"/>
          <w:sz w:val="24"/>
          <w:szCs w:val="24"/>
        </w:rPr>
        <w:t xml:space="preserve"> </w:t>
      </w:r>
      <w:r>
        <w:rPr>
          <w:sz w:val="24"/>
          <w:szCs w:val="24"/>
        </w:rPr>
        <w:t>an</w:t>
      </w:r>
      <w:r>
        <w:rPr>
          <w:spacing w:val="44"/>
          <w:sz w:val="24"/>
          <w:szCs w:val="24"/>
        </w:rPr>
        <w:t xml:space="preserve"> </w:t>
      </w:r>
      <w:r>
        <w:rPr>
          <w:w w:val="105"/>
          <w:sz w:val="24"/>
          <w:szCs w:val="24"/>
        </w:rPr>
        <w:t xml:space="preserve">institution </w:t>
      </w:r>
      <w:r>
        <w:rPr>
          <w:spacing w:val="3"/>
          <w:w w:val="105"/>
          <w:sz w:val="24"/>
          <w:szCs w:val="24"/>
        </w:rPr>
        <w:t xml:space="preserve"> </w:t>
      </w:r>
      <w:r>
        <w:rPr>
          <w:w w:val="105"/>
          <w:sz w:val="24"/>
          <w:szCs w:val="24"/>
        </w:rPr>
        <w:t xml:space="preserve">formally </w:t>
      </w:r>
      <w:r>
        <w:rPr>
          <w:sz w:val="24"/>
          <w:szCs w:val="24"/>
        </w:rPr>
        <w:t>affiliated</w:t>
      </w:r>
      <w:r>
        <w:rPr>
          <w:spacing w:val="52"/>
          <w:sz w:val="24"/>
          <w:szCs w:val="24"/>
        </w:rPr>
        <w:t xml:space="preserve"> </w:t>
      </w:r>
      <w:r>
        <w:rPr>
          <w:sz w:val="24"/>
          <w:szCs w:val="24"/>
        </w:rPr>
        <w:t xml:space="preserve">with  the </w:t>
      </w:r>
      <w:r>
        <w:rPr>
          <w:spacing w:val="7"/>
          <w:sz w:val="24"/>
          <w:szCs w:val="24"/>
        </w:rPr>
        <w:t xml:space="preserve"> </w:t>
      </w:r>
      <w:r>
        <w:rPr>
          <w:spacing w:val="-19"/>
          <w:sz w:val="24"/>
          <w:szCs w:val="24"/>
        </w:rPr>
        <w:t>W</w:t>
      </w:r>
      <w:r>
        <w:rPr>
          <w:sz w:val="24"/>
          <w:szCs w:val="24"/>
        </w:rPr>
        <w:t xml:space="preserve">orld </w:t>
      </w:r>
      <w:r>
        <w:rPr>
          <w:spacing w:val="3"/>
          <w:sz w:val="24"/>
          <w:szCs w:val="24"/>
        </w:rPr>
        <w:t xml:space="preserve"> </w:t>
      </w:r>
      <w:r>
        <w:rPr>
          <w:sz w:val="24"/>
          <w:szCs w:val="24"/>
        </w:rPr>
        <w:t xml:space="preserve">Bank </w:t>
      </w:r>
      <w:r>
        <w:rPr>
          <w:spacing w:val="1"/>
          <w:sz w:val="24"/>
          <w:szCs w:val="24"/>
        </w:rPr>
        <w:t xml:space="preserve"> </w:t>
      </w:r>
      <w:ins w:id="247" w:author="Karen Remmer [2]" w:date="2017-10-02T19:01:00Z">
        <w:r w:rsidR="00103CB0">
          <w:rPr>
            <w:spacing w:val="1"/>
            <w:sz w:val="24"/>
            <w:szCs w:val="24"/>
          </w:rPr>
          <w:t>and fully autonomous from national courts of law</w:t>
        </w:r>
      </w:ins>
      <w:ins w:id="248" w:author="Karen Remmer [2]" w:date="2017-10-02T19:06:00Z">
        <w:r w:rsidR="00103CB0">
          <w:rPr>
            <w:spacing w:val="1"/>
            <w:sz w:val="24"/>
            <w:szCs w:val="24"/>
          </w:rPr>
          <w:t>, enha</w:t>
        </w:r>
      </w:ins>
      <w:ins w:id="249" w:author="Karen Remmer [2]" w:date="2017-10-03T15:37:00Z">
        <w:r w:rsidR="00156209">
          <w:rPr>
            <w:spacing w:val="1"/>
            <w:sz w:val="24"/>
            <w:szCs w:val="24"/>
          </w:rPr>
          <w:t>n</w:t>
        </w:r>
      </w:ins>
      <w:ins w:id="250" w:author="Karen Remmer [2]" w:date="2017-10-02T19:06:00Z">
        <w:r w:rsidR="00103CB0">
          <w:rPr>
            <w:spacing w:val="1"/>
            <w:sz w:val="24"/>
            <w:szCs w:val="24"/>
          </w:rPr>
          <w:t>cing both the finality and en</w:t>
        </w:r>
      </w:ins>
      <w:ins w:id="251" w:author="Karen Remmer [2]" w:date="2017-10-02T19:07:00Z">
        <w:r w:rsidR="00103CB0">
          <w:rPr>
            <w:spacing w:val="1"/>
            <w:sz w:val="24"/>
            <w:szCs w:val="24"/>
          </w:rPr>
          <w:t>forceability of awards</w:t>
        </w:r>
      </w:ins>
      <w:ins w:id="252" w:author="Karen Remmer [2]" w:date="2017-10-02T19:01:00Z">
        <w:r w:rsidR="00103CB0">
          <w:rPr>
            <w:spacing w:val="1"/>
            <w:sz w:val="24"/>
            <w:szCs w:val="24"/>
          </w:rPr>
          <w:t>.</w:t>
        </w:r>
      </w:ins>
      <w:del w:id="253" w:author="Karen Remmer [2]" w:date="2017-10-02T19:01:00Z">
        <w:r w:rsidDel="00103CB0">
          <w:rPr>
            <w:sz w:val="24"/>
            <w:szCs w:val="24"/>
          </w:rPr>
          <w:delText xml:space="preserve">with  broad </w:delText>
        </w:r>
        <w:r w:rsidDel="00103CB0">
          <w:rPr>
            <w:spacing w:val="14"/>
            <w:sz w:val="24"/>
            <w:szCs w:val="24"/>
          </w:rPr>
          <w:delText xml:space="preserve"> </w:delText>
        </w:r>
        <w:r w:rsidDel="00103CB0">
          <w:rPr>
            <w:sz w:val="24"/>
            <w:szCs w:val="24"/>
          </w:rPr>
          <w:delText>legal</w:delText>
        </w:r>
        <w:r w:rsidDel="00103CB0">
          <w:rPr>
            <w:spacing w:val="35"/>
            <w:sz w:val="24"/>
            <w:szCs w:val="24"/>
          </w:rPr>
          <w:delText xml:space="preserve"> </w:delText>
        </w:r>
        <w:r w:rsidDel="00103CB0">
          <w:rPr>
            <w:w w:val="110"/>
            <w:sz w:val="24"/>
            <w:szCs w:val="24"/>
          </w:rPr>
          <w:delText>authori</w:delText>
        </w:r>
        <w:r w:rsidDel="00103CB0">
          <w:rPr>
            <w:spacing w:val="-8"/>
            <w:w w:val="110"/>
            <w:sz w:val="24"/>
            <w:szCs w:val="24"/>
          </w:rPr>
          <w:delText>t</w:delText>
        </w:r>
        <w:r w:rsidDel="00103CB0">
          <w:rPr>
            <w:spacing w:val="-22"/>
            <w:w w:val="110"/>
            <w:sz w:val="24"/>
            <w:szCs w:val="24"/>
          </w:rPr>
          <w:delText>y</w:delText>
        </w:r>
      </w:del>
      <w:r>
        <w:rPr>
          <w:w w:val="110"/>
          <w:sz w:val="24"/>
          <w:szCs w:val="24"/>
        </w:rPr>
        <w:t xml:space="preserve">. </w:t>
      </w:r>
      <w:r>
        <w:rPr>
          <w:spacing w:val="25"/>
          <w:w w:val="110"/>
          <w:sz w:val="24"/>
          <w:szCs w:val="24"/>
        </w:rPr>
        <w:t xml:space="preserve"> </w:t>
      </w:r>
      <w:r>
        <w:rPr>
          <w:sz w:val="24"/>
          <w:szCs w:val="24"/>
        </w:rPr>
        <w:t xml:space="preserve">Under </w:t>
      </w:r>
      <w:r>
        <w:rPr>
          <w:spacing w:val="4"/>
          <w:sz w:val="24"/>
          <w:szCs w:val="24"/>
        </w:rPr>
        <w:t xml:space="preserve"> </w:t>
      </w:r>
      <w:r>
        <w:rPr>
          <w:sz w:val="24"/>
          <w:szCs w:val="24"/>
        </w:rPr>
        <w:t xml:space="preserve">the </w:t>
      </w:r>
      <w:r>
        <w:rPr>
          <w:spacing w:val="7"/>
          <w:sz w:val="24"/>
          <w:szCs w:val="24"/>
        </w:rPr>
        <w:t xml:space="preserve"> </w:t>
      </w:r>
      <w:r>
        <w:rPr>
          <w:sz w:val="24"/>
          <w:szCs w:val="24"/>
        </w:rPr>
        <w:t>ICSID</w:t>
      </w:r>
      <w:r>
        <w:rPr>
          <w:spacing w:val="53"/>
          <w:sz w:val="24"/>
          <w:szCs w:val="24"/>
        </w:rPr>
        <w:t xml:space="preserve"> </w:t>
      </w:r>
      <w:r>
        <w:rPr>
          <w:w w:val="104"/>
          <w:sz w:val="24"/>
          <w:szCs w:val="24"/>
        </w:rPr>
        <w:t>Co</w:t>
      </w:r>
      <w:r>
        <w:rPr>
          <w:spacing w:val="-6"/>
          <w:w w:val="104"/>
          <w:sz w:val="24"/>
          <w:szCs w:val="24"/>
        </w:rPr>
        <w:t>n</w:t>
      </w:r>
      <w:r>
        <w:rPr>
          <w:spacing w:val="-7"/>
          <w:w w:val="103"/>
          <w:sz w:val="24"/>
          <w:szCs w:val="24"/>
        </w:rPr>
        <w:t>v</w:t>
      </w:r>
      <w:r>
        <w:rPr>
          <w:w w:val="103"/>
          <w:sz w:val="24"/>
          <w:szCs w:val="24"/>
        </w:rPr>
        <w:t>e</w:t>
      </w:r>
      <w:r>
        <w:rPr>
          <w:spacing w:val="-6"/>
          <w:w w:val="103"/>
          <w:sz w:val="24"/>
          <w:szCs w:val="24"/>
        </w:rPr>
        <w:t>n</w:t>
      </w:r>
      <w:r>
        <w:rPr>
          <w:w w:val="108"/>
          <w:sz w:val="24"/>
          <w:szCs w:val="24"/>
        </w:rPr>
        <w:t xml:space="preserve">tion, </w:t>
      </w:r>
      <w:r>
        <w:rPr>
          <w:spacing w:val="-6"/>
          <w:sz w:val="24"/>
          <w:szCs w:val="24"/>
        </w:rPr>
        <w:t>aw</w:t>
      </w:r>
      <w:r>
        <w:rPr>
          <w:sz w:val="24"/>
          <w:szCs w:val="24"/>
        </w:rPr>
        <w:t>ards</w:t>
      </w:r>
      <w:r>
        <w:rPr>
          <w:spacing w:val="39"/>
          <w:sz w:val="24"/>
          <w:szCs w:val="24"/>
        </w:rPr>
        <w:t xml:space="preserve"> </w:t>
      </w:r>
      <w:r>
        <w:rPr>
          <w:sz w:val="24"/>
          <w:szCs w:val="24"/>
        </w:rPr>
        <w:t>are</w:t>
      </w:r>
      <w:r>
        <w:rPr>
          <w:spacing w:val="25"/>
          <w:sz w:val="24"/>
          <w:szCs w:val="24"/>
        </w:rPr>
        <w:t xml:space="preserve"> </w:t>
      </w:r>
      <w:r>
        <w:rPr>
          <w:sz w:val="24"/>
          <w:szCs w:val="24"/>
        </w:rPr>
        <w:t>binding</w:t>
      </w:r>
      <w:r>
        <w:rPr>
          <w:spacing w:val="40"/>
          <w:sz w:val="24"/>
          <w:szCs w:val="24"/>
        </w:rPr>
        <w:t xml:space="preserve"> </w:t>
      </w:r>
      <w:r>
        <w:rPr>
          <w:sz w:val="24"/>
          <w:szCs w:val="24"/>
        </w:rPr>
        <w:t>on</w:t>
      </w:r>
      <w:r>
        <w:rPr>
          <w:spacing w:val="12"/>
          <w:sz w:val="24"/>
          <w:szCs w:val="24"/>
        </w:rPr>
        <w:t xml:space="preserve"> </w:t>
      </w:r>
      <w:r>
        <w:rPr>
          <w:sz w:val="24"/>
          <w:szCs w:val="24"/>
        </w:rPr>
        <w:t>the</w:t>
      </w:r>
      <w:r>
        <w:rPr>
          <w:spacing w:val="39"/>
          <w:sz w:val="24"/>
          <w:szCs w:val="24"/>
        </w:rPr>
        <w:t xml:space="preserve"> </w:t>
      </w:r>
      <w:r>
        <w:rPr>
          <w:sz w:val="24"/>
          <w:szCs w:val="24"/>
        </w:rPr>
        <w:t>parties</w:t>
      </w:r>
      <w:r>
        <w:rPr>
          <w:spacing w:val="58"/>
          <w:sz w:val="24"/>
          <w:szCs w:val="24"/>
        </w:rPr>
        <w:t xml:space="preserve"> </w:t>
      </w:r>
      <w:r>
        <w:rPr>
          <w:sz w:val="24"/>
          <w:szCs w:val="24"/>
        </w:rPr>
        <w:t>to</w:t>
      </w:r>
      <w:r>
        <w:rPr>
          <w:spacing w:val="28"/>
          <w:sz w:val="24"/>
          <w:szCs w:val="24"/>
        </w:rPr>
        <w:t xml:space="preserve"> </w:t>
      </w:r>
      <w:r>
        <w:rPr>
          <w:sz w:val="24"/>
          <w:szCs w:val="24"/>
        </w:rPr>
        <w:t>a</w:t>
      </w:r>
      <w:r>
        <w:rPr>
          <w:spacing w:val="17"/>
          <w:sz w:val="24"/>
          <w:szCs w:val="24"/>
        </w:rPr>
        <w:t xml:space="preserve"> </w:t>
      </w:r>
      <w:r>
        <w:rPr>
          <w:sz w:val="24"/>
          <w:szCs w:val="24"/>
        </w:rPr>
        <w:t>dispute</w:t>
      </w:r>
      <w:r>
        <w:rPr>
          <w:spacing w:val="55"/>
          <w:sz w:val="24"/>
          <w:szCs w:val="24"/>
        </w:rPr>
        <w:t xml:space="preserve"> </w:t>
      </w:r>
      <w:r>
        <w:rPr>
          <w:sz w:val="24"/>
          <w:szCs w:val="24"/>
        </w:rPr>
        <w:t>and</w:t>
      </w:r>
      <w:r>
        <w:rPr>
          <w:spacing w:val="35"/>
          <w:sz w:val="24"/>
          <w:szCs w:val="24"/>
        </w:rPr>
        <w:t xml:space="preserve"> </w:t>
      </w:r>
      <w:r>
        <w:rPr>
          <w:sz w:val="24"/>
          <w:szCs w:val="24"/>
        </w:rPr>
        <w:t>enforceable</w:t>
      </w:r>
      <w:r>
        <w:rPr>
          <w:spacing w:val="18"/>
          <w:sz w:val="24"/>
          <w:szCs w:val="24"/>
        </w:rPr>
        <w:t xml:space="preserve"> </w:t>
      </w:r>
      <w:r>
        <w:rPr>
          <w:sz w:val="24"/>
          <w:szCs w:val="24"/>
        </w:rPr>
        <w:t>as</w:t>
      </w:r>
      <w:r>
        <w:rPr>
          <w:spacing w:val="15"/>
          <w:sz w:val="24"/>
          <w:szCs w:val="24"/>
        </w:rPr>
        <w:t xml:space="preserve"> </w:t>
      </w:r>
      <w:r>
        <w:rPr>
          <w:sz w:val="24"/>
          <w:szCs w:val="24"/>
        </w:rPr>
        <w:t>if</w:t>
      </w:r>
      <w:r>
        <w:rPr>
          <w:spacing w:val="-3"/>
          <w:sz w:val="24"/>
          <w:szCs w:val="24"/>
        </w:rPr>
        <w:t xml:space="preserve"> </w:t>
      </w:r>
      <w:r>
        <w:rPr>
          <w:sz w:val="24"/>
          <w:szCs w:val="24"/>
        </w:rPr>
        <w:t>they</w:t>
      </w:r>
      <w:r>
        <w:rPr>
          <w:spacing w:val="40"/>
          <w:sz w:val="24"/>
          <w:szCs w:val="24"/>
        </w:rPr>
        <w:t xml:space="preserve"> </w:t>
      </w:r>
      <w:r>
        <w:rPr>
          <w:spacing w:val="-6"/>
          <w:sz w:val="24"/>
          <w:szCs w:val="24"/>
        </w:rPr>
        <w:t>w</w:t>
      </w:r>
      <w:r>
        <w:rPr>
          <w:sz w:val="24"/>
          <w:szCs w:val="24"/>
        </w:rPr>
        <w:t>ere</w:t>
      </w:r>
      <w:r>
        <w:rPr>
          <w:spacing w:val="8"/>
          <w:sz w:val="24"/>
          <w:szCs w:val="24"/>
        </w:rPr>
        <w:t xml:space="preserve"> </w:t>
      </w:r>
      <w:r>
        <w:rPr>
          <w:sz w:val="24"/>
          <w:szCs w:val="24"/>
        </w:rPr>
        <w:t>final</w:t>
      </w:r>
      <w:r>
        <w:rPr>
          <w:spacing w:val="7"/>
          <w:sz w:val="24"/>
          <w:szCs w:val="24"/>
        </w:rPr>
        <w:t xml:space="preserve"> </w:t>
      </w:r>
      <w:r>
        <w:rPr>
          <w:spacing w:val="-6"/>
          <w:sz w:val="24"/>
          <w:szCs w:val="24"/>
        </w:rPr>
        <w:t>a</w:t>
      </w:r>
      <w:r>
        <w:rPr>
          <w:spacing w:val="-7"/>
          <w:sz w:val="24"/>
          <w:szCs w:val="24"/>
        </w:rPr>
        <w:t>w</w:t>
      </w:r>
      <w:r>
        <w:rPr>
          <w:sz w:val="24"/>
          <w:szCs w:val="24"/>
        </w:rPr>
        <w:t>ards</w:t>
      </w:r>
      <w:r>
        <w:rPr>
          <w:spacing w:val="39"/>
          <w:sz w:val="24"/>
          <w:szCs w:val="24"/>
        </w:rPr>
        <w:t xml:space="preserve"> </w:t>
      </w:r>
      <w:r>
        <w:rPr>
          <w:sz w:val="24"/>
          <w:szCs w:val="24"/>
        </w:rPr>
        <w:t xml:space="preserve">of national </w:t>
      </w:r>
      <w:r>
        <w:rPr>
          <w:spacing w:val="8"/>
          <w:sz w:val="24"/>
          <w:szCs w:val="24"/>
        </w:rPr>
        <w:t xml:space="preserve"> </w:t>
      </w:r>
      <w:r>
        <w:rPr>
          <w:sz w:val="24"/>
          <w:szCs w:val="24"/>
        </w:rPr>
        <w:t>courts,</w:t>
      </w:r>
      <w:r>
        <w:rPr>
          <w:spacing w:val="54"/>
          <w:sz w:val="24"/>
          <w:szCs w:val="24"/>
        </w:rPr>
        <w:t xml:space="preserve"> </w:t>
      </w:r>
      <w:r>
        <w:rPr>
          <w:sz w:val="24"/>
          <w:szCs w:val="24"/>
        </w:rPr>
        <w:t>with</w:t>
      </w:r>
      <w:r>
        <w:rPr>
          <w:spacing w:val="40"/>
          <w:sz w:val="24"/>
          <w:szCs w:val="24"/>
        </w:rPr>
        <w:t xml:space="preserve"> </w:t>
      </w:r>
      <w:r>
        <w:rPr>
          <w:w w:val="110"/>
          <w:sz w:val="24"/>
          <w:szCs w:val="24"/>
        </w:rPr>
        <w:t>the</w:t>
      </w:r>
      <w:r>
        <w:rPr>
          <w:spacing w:val="10"/>
          <w:w w:val="110"/>
          <w:sz w:val="24"/>
          <w:szCs w:val="24"/>
        </w:rPr>
        <w:t xml:space="preserve"> </w:t>
      </w:r>
      <w:r>
        <w:rPr>
          <w:sz w:val="24"/>
          <w:szCs w:val="24"/>
        </w:rPr>
        <w:t>ICSID’s</w:t>
      </w:r>
      <w:r>
        <w:rPr>
          <w:spacing w:val="14"/>
          <w:sz w:val="24"/>
          <w:szCs w:val="24"/>
        </w:rPr>
        <w:t xml:space="preserve"> </w:t>
      </w:r>
      <w:r>
        <w:rPr>
          <w:sz w:val="24"/>
          <w:szCs w:val="24"/>
        </w:rPr>
        <w:t>narr</w:t>
      </w:r>
      <w:r>
        <w:rPr>
          <w:spacing w:val="-6"/>
          <w:sz w:val="24"/>
          <w:szCs w:val="24"/>
        </w:rPr>
        <w:t>o</w:t>
      </w:r>
      <w:r>
        <w:rPr>
          <w:sz w:val="24"/>
          <w:szCs w:val="24"/>
        </w:rPr>
        <w:t>wly</w:t>
      </w:r>
      <w:r>
        <w:rPr>
          <w:spacing w:val="46"/>
          <w:sz w:val="24"/>
          <w:szCs w:val="24"/>
        </w:rPr>
        <w:t xml:space="preserve"> </w:t>
      </w:r>
      <w:r>
        <w:rPr>
          <w:sz w:val="24"/>
          <w:szCs w:val="24"/>
        </w:rPr>
        <w:t>delimited</w:t>
      </w:r>
      <w:r>
        <w:rPr>
          <w:spacing w:val="50"/>
          <w:sz w:val="24"/>
          <w:szCs w:val="24"/>
        </w:rPr>
        <w:t xml:space="preserve"> </w:t>
      </w:r>
      <w:r>
        <w:rPr>
          <w:w w:val="108"/>
          <w:sz w:val="24"/>
          <w:szCs w:val="24"/>
        </w:rPr>
        <w:t>an</w:t>
      </w:r>
      <w:r>
        <w:rPr>
          <w:spacing w:val="-7"/>
          <w:w w:val="108"/>
          <w:sz w:val="24"/>
          <w:szCs w:val="24"/>
        </w:rPr>
        <w:t>n</w:t>
      </w:r>
      <w:r>
        <w:rPr>
          <w:w w:val="104"/>
          <w:sz w:val="24"/>
          <w:szCs w:val="24"/>
        </w:rPr>
        <w:t>ulm</w:t>
      </w:r>
      <w:r>
        <w:rPr>
          <w:w w:val="103"/>
          <w:sz w:val="24"/>
          <w:szCs w:val="24"/>
        </w:rPr>
        <w:t>e</w:t>
      </w:r>
      <w:r>
        <w:rPr>
          <w:spacing w:val="-6"/>
          <w:w w:val="103"/>
          <w:sz w:val="24"/>
          <w:szCs w:val="24"/>
        </w:rPr>
        <w:t>n</w:t>
      </w:r>
      <w:r>
        <w:rPr>
          <w:w w:val="137"/>
          <w:sz w:val="24"/>
          <w:szCs w:val="24"/>
        </w:rPr>
        <w:t>t</w:t>
      </w:r>
      <w:r>
        <w:rPr>
          <w:spacing w:val="15"/>
          <w:w w:val="137"/>
          <w:sz w:val="24"/>
          <w:szCs w:val="24"/>
        </w:rPr>
        <w:t xml:space="preserve"> </w:t>
      </w:r>
      <w:r>
        <w:rPr>
          <w:sz w:val="24"/>
          <w:szCs w:val="24"/>
        </w:rPr>
        <w:t>rules</w:t>
      </w:r>
      <w:r>
        <w:rPr>
          <w:spacing w:val="28"/>
          <w:sz w:val="24"/>
          <w:szCs w:val="24"/>
        </w:rPr>
        <w:t xml:space="preserve"> </w:t>
      </w:r>
      <w:r>
        <w:rPr>
          <w:sz w:val="24"/>
          <w:szCs w:val="24"/>
        </w:rPr>
        <w:t>establishing  the</w:t>
      </w:r>
      <w:r>
        <w:rPr>
          <w:spacing w:val="46"/>
          <w:sz w:val="24"/>
          <w:szCs w:val="24"/>
        </w:rPr>
        <w:t xml:space="preserve"> </w:t>
      </w:r>
      <w:r>
        <w:rPr>
          <w:w w:val="102"/>
          <w:sz w:val="24"/>
          <w:szCs w:val="24"/>
        </w:rPr>
        <w:t xml:space="preserve">only </w:t>
      </w:r>
      <w:r>
        <w:rPr>
          <w:spacing w:val="-6"/>
          <w:sz w:val="24"/>
          <w:szCs w:val="24"/>
        </w:rPr>
        <w:t>a</w:t>
      </w:r>
      <w:r>
        <w:rPr>
          <w:spacing w:val="-7"/>
          <w:sz w:val="24"/>
          <w:szCs w:val="24"/>
        </w:rPr>
        <w:t>v</w:t>
      </w:r>
      <w:r>
        <w:rPr>
          <w:sz w:val="24"/>
          <w:szCs w:val="24"/>
        </w:rPr>
        <w:t>e</w:t>
      </w:r>
      <w:r>
        <w:rPr>
          <w:spacing w:val="-7"/>
          <w:sz w:val="24"/>
          <w:szCs w:val="24"/>
        </w:rPr>
        <w:t>n</w:t>
      </w:r>
      <w:r>
        <w:rPr>
          <w:sz w:val="24"/>
          <w:szCs w:val="24"/>
        </w:rPr>
        <w:t>ue</w:t>
      </w:r>
      <w:r>
        <w:rPr>
          <w:spacing w:val="55"/>
          <w:sz w:val="24"/>
          <w:szCs w:val="24"/>
        </w:rPr>
        <w:t xml:space="preserve"> </w:t>
      </w:r>
      <w:r>
        <w:rPr>
          <w:sz w:val="24"/>
          <w:szCs w:val="24"/>
        </w:rPr>
        <w:t>of</w:t>
      </w:r>
      <w:r>
        <w:rPr>
          <w:spacing w:val="16"/>
          <w:sz w:val="24"/>
          <w:szCs w:val="24"/>
        </w:rPr>
        <w:t xml:space="preserve"> </w:t>
      </w:r>
      <w:r>
        <w:rPr>
          <w:sz w:val="24"/>
          <w:szCs w:val="24"/>
        </w:rPr>
        <w:t>ap</w:t>
      </w:r>
      <w:r>
        <w:rPr>
          <w:spacing w:val="6"/>
          <w:sz w:val="24"/>
          <w:szCs w:val="24"/>
        </w:rPr>
        <w:t>p</w:t>
      </w:r>
      <w:r>
        <w:rPr>
          <w:sz w:val="24"/>
          <w:szCs w:val="24"/>
        </w:rPr>
        <w:t xml:space="preserve">eal. </w:t>
      </w:r>
      <w:r>
        <w:rPr>
          <w:spacing w:val="56"/>
          <w:sz w:val="24"/>
          <w:szCs w:val="24"/>
        </w:rPr>
        <w:t xml:space="preserve"> </w:t>
      </w:r>
      <w:r>
        <w:rPr>
          <w:spacing w:val="-20"/>
          <w:sz w:val="24"/>
          <w:szCs w:val="24"/>
        </w:rPr>
        <w:t>A</w:t>
      </w:r>
      <w:r>
        <w:rPr>
          <w:spacing w:val="-6"/>
          <w:sz w:val="24"/>
          <w:szCs w:val="24"/>
        </w:rPr>
        <w:t>w</w:t>
      </w:r>
      <w:r>
        <w:rPr>
          <w:sz w:val="24"/>
          <w:szCs w:val="24"/>
        </w:rPr>
        <w:t>ards</w:t>
      </w:r>
      <w:r>
        <w:rPr>
          <w:spacing w:val="52"/>
          <w:sz w:val="24"/>
          <w:szCs w:val="24"/>
        </w:rPr>
        <w:t xml:space="preserve"> </w:t>
      </w:r>
      <w:r>
        <w:rPr>
          <w:sz w:val="24"/>
          <w:szCs w:val="24"/>
        </w:rPr>
        <w:t>can</w:t>
      </w:r>
      <w:r>
        <w:rPr>
          <w:spacing w:val="44"/>
          <w:sz w:val="24"/>
          <w:szCs w:val="24"/>
        </w:rPr>
        <w:t xml:space="preserve"> </w:t>
      </w:r>
      <w:r>
        <w:rPr>
          <w:sz w:val="24"/>
          <w:szCs w:val="24"/>
        </w:rPr>
        <w:t>t</w:t>
      </w:r>
      <w:r>
        <w:rPr>
          <w:spacing w:val="-7"/>
          <w:sz w:val="24"/>
          <w:szCs w:val="24"/>
        </w:rPr>
        <w:t>h</w:t>
      </w:r>
      <w:r>
        <w:rPr>
          <w:sz w:val="24"/>
          <w:szCs w:val="24"/>
        </w:rPr>
        <w:t xml:space="preserve">us </w:t>
      </w:r>
      <w:r>
        <w:rPr>
          <w:spacing w:val="10"/>
          <w:sz w:val="24"/>
          <w:szCs w:val="24"/>
        </w:rPr>
        <w:t xml:space="preserve"> </w:t>
      </w:r>
      <w:r>
        <w:rPr>
          <w:spacing w:val="6"/>
          <w:sz w:val="24"/>
          <w:szCs w:val="24"/>
        </w:rPr>
        <w:t>b</w:t>
      </w:r>
      <w:r>
        <w:rPr>
          <w:sz w:val="24"/>
          <w:szCs w:val="24"/>
        </w:rPr>
        <w:t>e</w:t>
      </w:r>
      <w:r>
        <w:rPr>
          <w:spacing w:val="34"/>
          <w:sz w:val="24"/>
          <w:szCs w:val="24"/>
        </w:rPr>
        <w:t xml:space="preserve"> </w:t>
      </w:r>
      <w:r>
        <w:rPr>
          <w:sz w:val="24"/>
          <w:szCs w:val="24"/>
        </w:rPr>
        <w:t>enforced</w:t>
      </w:r>
      <w:r>
        <w:rPr>
          <w:spacing w:val="36"/>
          <w:sz w:val="24"/>
          <w:szCs w:val="24"/>
        </w:rPr>
        <w:t xml:space="preserve"> </w:t>
      </w:r>
      <w:r>
        <w:rPr>
          <w:sz w:val="24"/>
          <w:szCs w:val="24"/>
        </w:rPr>
        <w:t>in</w:t>
      </w:r>
      <w:r>
        <w:rPr>
          <w:spacing w:val="35"/>
          <w:sz w:val="24"/>
          <w:szCs w:val="24"/>
        </w:rPr>
        <w:t xml:space="preserve"> </w:t>
      </w:r>
      <w:r>
        <w:rPr>
          <w:sz w:val="24"/>
          <w:szCs w:val="24"/>
        </w:rPr>
        <w:t>a</w:t>
      </w:r>
      <w:r>
        <w:rPr>
          <w:spacing w:val="-6"/>
          <w:sz w:val="24"/>
          <w:szCs w:val="24"/>
        </w:rPr>
        <w:t>n</w:t>
      </w:r>
      <w:r>
        <w:rPr>
          <w:sz w:val="24"/>
          <w:szCs w:val="24"/>
        </w:rPr>
        <w:t>y</w:t>
      </w:r>
      <w:r>
        <w:rPr>
          <w:spacing w:val="52"/>
          <w:sz w:val="24"/>
          <w:szCs w:val="24"/>
        </w:rPr>
        <w:t xml:space="preserve"> </w:t>
      </w:r>
      <w:r>
        <w:rPr>
          <w:sz w:val="24"/>
          <w:szCs w:val="24"/>
        </w:rPr>
        <w:t>cou</w:t>
      </w:r>
      <w:r>
        <w:rPr>
          <w:spacing w:val="-6"/>
          <w:sz w:val="24"/>
          <w:szCs w:val="24"/>
        </w:rPr>
        <w:t>n</w:t>
      </w:r>
      <w:r>
        <w:rPr>
          <w:sz w:val="24"/>
          <w:szCs w:val="24"/>
        </w:rPr>
        <w:t xml:space="preserve">try </w:t>
      </w:r>
      <w:r>
        <w:rPr>
          <w:spacing w:val="19"/>
          <w:sz w:val="24"/>
          <w:szCs w:val="24"/>
        </w:rPr>
        <w:t xml:space="preserve"> </w:t>
      </w:r>
      <w:r>
        <w:rPr>
          <w:sz w:val="24"/>
          <w:szCs w:val="24"/>
        </w:rPr>
        <w:t xml:space="preserve">that </w:t>
      </w:r>
      <w:r>
        <w:rPr>
          <w:spacing w:val="36"/>
          <w:sz w:val="24"/>
          <w:szCs w:val="24"/>
        </w:rPr>
        <w:t xml:space="preserve"> </w:t>
      </w:r>
      <w:r>
        <w:rPr>
          <w:sz w:val="24"/>
          <w:szCs w:val="24"/>
        </w:rPr>
        <w:t>adheres</w:t>
      </w:r>
      <w:r>
        <w:rPr>
          <w:spacing w:val="57"/>
          <w:sz w:val="24"/>
          <w:szCs w:val="24"/>
        </w:rPr>
        <w:t xml:space="preserve"> </w:t>
      </w:r>
      <w:r>
        <w:rPr>
          <w:sz w:val="24"/>
          <w:szCs w:val="24"/>
        </w:rPr>
        <w:t>to</w:t>
      </w:r>
      <w:r>
        <w:rPr>
          <w:spacing w:val="48"/>
          <w:sz w:val="24"/>
          <w:szCs w:val="24"/>
        </w:rPr>
        <w:t xml:space="preserve"> </w:t>
      </w:r>
      <w:r>
        <w:rPr>
          <w:sz w:val="24"/>
          <w:szCs w:val="24"/>
        </w:rPr>
        <w:t xml:space="preserve">the  </w:t>
      </w:r>
      <w:r>
        <w:rPr>
          <w:w w:val="103"/>
          <w:sz w:val="24"/>
          <w:szCs w:val="24"/>
        </w:rPr>
        <w:t xml:space="preserve">ICSID </w:t>
      </w:r>
      <w:r>
        <w:rPr>
          <w:sz w:val="24"/>
          <w:szCs w:val="24"/>
        </w:rPr>
        <w:t>Co</w:t>
      </w:r>
      <w:r>
        <w:rPr>
          <w:spacing w:val="-6"/>
          <w:sz w:val="24"/>
          <w:szCs w:val="24"/>
        </w:rPr>
        <w:t>n</w:t>
      </w:r>
      <w:r>
        <w:rPr>
          <w:spacing w:val="-7"/>
          <w:sz w:val="24"/>
          <w:szCs w:val="24"/>
        </w:rPr>
        <w:t>v</w:t>
      </w:r>
      <w:r>
        <w:rPr>
          <w:sz w:val="24"/>
          <w:szCs w:val="24"/>
        </w:rPr>
        <w:t>e</w:t>
      </w:r>
      <w:r>
        <w:rPr>
          <w:spacing w:val="-7"/>
          <w:sz w:val="24"/>
          <w:szCs w:val="24"/>
        </w:rPr>
        <w:t>n</w:t>
      </w:r>
      <w:r>
        <w:rPr>
          <w:sz w:val="24"/>
          <w:szCs w:val="24"/>
        </w:rPr>
        <w:t>tion</w:t>
      </w:r>
      <w:ins w:id="254" w:author="Karen Remmer [2]" w:date="2017-10-02T19:08:00Z">
        <w:r w:rsidR="00103CB0" w:rsidRPr="00103CB0">
          <w:rPr>
            <w:sz w:val="24"/>
            <w:szCs w:val="24"/>
          </w:rPr>
          <w:t xml:space="preserve"> </w:t>
        </w:r>
        <w:r w:rsidR="00103CB0">
          <w:rPr>
            <w:sz w:val="24"/>
            <w:szCs w:val="24"/>
          </w:rPr>
          <w:t>(Bernardini 2009</w:t>
        </w:r>
      </w:ins>
      <w:ins w:id="255" w:author="Karen Remmer [2]" w:date="2017-10-02T19:12:00Z">
        <w:r w:rsidR="00CA5857">
          <w:rPr>
            <w:sz w:val="24"/>
            <w:szCs w:val="24"/>
          </w:rPr>
          <w:t>)</w:t>
        </w:r>
      </w:ins>
      <w:del w:id="256" w:author="Karen Remmer [2]" w:date="2017-10-02T19:02:00Z">
        <w:r w:rsidDel="00103CB0">
          <w:rPr>
            <w:sz w:val="24"/>
            <w:szCs w:val="24"/>
          </w:rPr>
          <w:delText>.</w:delText>
        </w:r>
      </w:del>
      <w:ins w:id="257" w:author="Karen Remmer [2]" w:date="2017-10-02T19:11:00Z">
        <w:r w:rsidR="00CA5857">
          <w:rPr>
            <w:sz w:val="24"/>
            <w:szCs w:val="24"/>
          </w:rPr>
          <w:t xml:space="preserve"> </w:t>
        </w:r>
        <w:commentRangeStart w:id="258"/>
        <w:r w:rsidR="00CA5857">
          <w:rPr>
            <w:sz w:val="24"/>
            <w:szCs w:val="24"/>
          </w:rPr>
          <w:t>REFERENCE</w:t>
        </w:r>
      </w:ins>
      <w:commentRangeEnd w:id="258"/>
      <w:ins w:id="259" w:author="Karen Remmer [2]" w:date="2017-10-04T15:02:00Z">
        <w:r w:rsidR="00BC04F3">
          <w:rPr>
            <w:rStyle w:val="CommentReference"/>
          </w:rPr>
          <w:commentReference w:id="258"/>
        </w:r>
      </w:ins>
      <w:ins w:id="260" w:author="Karen Remmer [2]" w:date="2017-10-02T19:11:00Z">
        <w:r w:rsidR="00103CB0">
          <w:rPr>
            <w:sz w:val="24"/>
            <w:szCs w:val="24"/>
          </w:rPr>
          <w:t>: Piero Bernardini, “ICSID Versus Non-ICSID Investment Treaty Arbitration</w:t>
        </w:r>
      </w:ins>
      <w:ins w:id="261" w:author="Karen Remmer [2]" w:date="2017-10-02T19:12:00Z">
        <w:r w:rsidR="00CA5857">
          <w:rPr>
            <w:sz w:val="24"/>
            <w:szCs w:val="24"/>
          </w:rPr>
          <w:t xml:space="preserve">,” </w:t>
        </w:r>
        <w:r w:rsidR="00CA5857">
          <w:rPr>
            <w:sz w:val="24"/>
            <w:szCs w:val="24"/>
            <w:u w:val="single"/>
          </w:rPr>
          <w:t xml:space="preserve"> 2009 </w:t>
        </w:r>
        <w:r w:rsidR="00CA5857" w:rsidRPr="00CA5857">
          <w:rPr>
            <w:sz w:val="24"/>
            <w:szCs w:val="24"/>
            <w:u w:val="single"/>
          </w:rPr>
          <w:t>http://www.arbitration-icca.org/media/0/12970223709030/bernardini_icsid-vs-non-icsid-investent.pdf</w:t>
        </w:r>
      </w:ins>
      <w:r>
        <w:rPr>
          <w:sz w:val="24"/>
          <w:szCs w:val="24"/>
        </w:rPr>
        <w:t xml:space="preserve">   </w:t>
      </w:r>
      <w:r>
        <w:rPr>
          <w:spacing w:val="3"/>
          <w:sz w:val="24"/>
          <w:szCs w:val="24"/>
        </w:rPr>
        <w:t xml:space="preserve"> </w:t>
      </w:r>
      <w:r>
        <w:rPr>
          <w:sz w:val="24"/>
          <w:szCs w:val="24"/>
        </w:rPr>
        <w:t xml:space="preserve">Third, </w:t>
      </w:r>
      <w:r>
        <w:rPr>
          <w:spacing w:val="43"/>
          <w:sz w:val="24"/>
          <w:szCs w:val="24"/>
        </w:rPr>
        <w:t xml:space="preserve"> </w:t>
      </w:r>
      <w:r>
        <w:rPr>
          <w:sz w:val="24"/>
          <w:szCs w:val="24"/>
        </w:rPr>
        <w:t>unli</w:t>
      </w:r>
      <w:r>
        <w:rPr>
          <w:spacing w:val="-7"/>
          <w:sz w:val="24"/>
          <w:szCs w:val="24"/>
        </w:rPr>
        <w:t>k</w:t>
      </w:r>
      <w:r>
        <w:rPr>
          <w:sz w:val="24"/>
          <w:szCs w:val="24"/>
        </w:rPr>
        <w:t xml:space="preserve">e </w:t>
      </w:r>
      <w:r>
        <w:rPr>
          <w:spacing w:val="1"/>
          <w:sz w:val="24"/>
          <w:szCs w:val="24"/>
        </w:rPr>
        <w:t xml:space="preserve"> </w:t>
      </w:r>
      <w:r>
        <w:rPr>
          <w:sz w:val="24"/>
          <w:szCs w:val="24"/>
        </w:rPr>
        <w:t xml:space="preserve">other </w:t>
      </w:r>
      <w:r>
        <w:rPr>
          <w:spacing w:val="23"/>
          <w:sz w:val="24"/>
          <w:szCs w:val="24"/>
        </w:rPr>
        <w:t xml:space="preserve"> </w:t>
      </w:r>
      <w:r>
        <w:rPr>
          <w:w w:val="109"/>
          <w:sz w:val="24"/>
          <w:szCs w:val="24"/>
        </w:rPr>
        <w:t>i</w:t>
      </w:r>
      <w:r>
        <w:rPr>
          <w:spacing w:val="-8"/>
          <w:w w:val="109"/>
          <w:sz w:val="24"/>
          <w:szCs w:val="24"/>
        </w:rPr>
        <w:t>n</w:t>
      </w:r>
      <w:r>
        <w:rPr>
          <w:w w:val="109"/>
          <w:sz w:val="24"/>
          <w:szCs w:val="24"/>
        </w:rPr>
        <w:t>ternational</w:t>
      </w:r>
      <w:r>
        <w:rPr>
          <w:spacing w:val="30"/>
          <w:w w:val="109"/>
          <w:sz w:val="24"/>
          <w:szCs w:val="24"/>
        </w:rPr>
        <w:t xml:space="preserve"> </w:t>
      </w:r>
      <w:r>
        <w:rPr>
          <w:w w:val="109"/>
          <w:sz w:val="24"/>
          <w:szCs w:val="24"/>
        </w:rPr>
        <w:t>arbitration</w:t>
      </w:r>
      <w:r>
        <w:rPr>
          <w:spacing w:val="49"/>
          <w:w w:val="109"/>
          <w:sz w:val="24"/>
          <w:szCs w:val="24"/>
        </w:rPr>
        <w:t xml:space="preserve"> </w:t>
      </w:r>
      <w:r>
        <w:rPr>
          <w:spacing w:val="6"/>
          <w:sz w:val="24"/>
          <w:szCs w:val="24"/>
        </w:rPr>
        <w:t>b</w:t>
      </w:r>
      <w:r>
        <w:rPr>
          <w:spacing w:val="7"/>
          <w:sz w:val="24"/>
          <w:szCs w:val="24"/>
        </w:rPr>
        <w:t>o</w:t>
      </w:r>
      <w:r>
        <w:rPr>
          <w:sz w:val="24"/>
          <w:szCs w:val="24"/>
        </w:rPr>
        <w:t xml:space="preserve">dies, </w:t>
      </w:r>
      <w:r>
        <w:rPr>
          <w:spacing w:val="5"/>
          <w:sz w:val="24"/>
          <w:szCs w:val="24"/>
        </w:rPr>
        <w:t xml:space="preserve"> </w:t>
      </w:r>
      <w:r>
        <w:rPr>
          <w:sz w:val="24"/>
          <w:szCs w:val="24"/>
        </w:rPr>
        <w:t xml:space="preserve">the </w:t>
      </w:r>
      <w:r>
        <w:rPr>
          <w:spacing w:val="16"/>
          <w:sz w:val="24"/>
          <w:szCs w:val="24"/>
        </w:rPr>
        <w:t xml:space="preserve"> </w:t>
      </w:r>
      <w:r>
        <w:rPr>
          <w:sz w:val="24"/>
          <w:szCs w:val="24"/>
        </w:rPr>
        <w:t xml:space="preserve">ICSID </w:t>
      </w:r>
      <w:r>
        <w:rPr>
          <w:spacing w:val="3"/>
          <w:sz w:val="24"/>
          <w:szCs w:val="24"/>
        </w:rPr>
        <w:t xml:space="preserve"> </w:t>
      </w:r>
      <w:r>
        <w:rPr>
          <w:sz w:val="24"/>
          <w:szCs w:val="24"/>
        </w:rPr>
        <w:t>mai</w:t>
      </w:r>
      <w:r>
        <w:rPr>
          <w:spacing w:val="-6"/>
          <w:sz w:val="24"/>
          <w:szCs w:val="24"/>
        </w:rPr>
        <w:t>n</w:t>
      </w:r>
      <w:r>
        <w:rPr>
          <w:sz w:val="24"/>
          <w:szCs w:val="24"/>
        </w:rPr>
        <w:t xml:space="preserve">tains </w:t>
      </w:r>
      <w:r>
        <w:rPr>
          <w:spacing w:val="50"/>
          <w:sz w:val="24"/>
          <w:szCs w:val="24"/>
        </w:rPr>
        <w:t xml:space="preserve"> </w:t>
      </w:r>
      <w:r>
        <w:rPr>
          <w:w w:val="109"/>
          <w:sz w:val="24"/>
          <w:szCs w:val="24"/>
        </w:rPr>
        <w:t>a</w:t>
      </w:r>
    </w:p>
    <w:p w14:paraId="2F76D9FF" w14:textId="77777777" w:rsidR="000A768D" w:rsidRDefault="00880F97">
      <w:pPr>
        <w:spacing w:before="7"/>
        <w:ind w:left="120" w:right="84"/>
        <w:jc w:val="both"/>
        <w:rPr>
          <w:sz w:val="24"/>
          <w:szCs w:val="24"/>
        </w:rPr>
      </w:pPr>
      <w:r>
        <w:pict w14:anchorId="7F7E5981">
          <v:group id="_x0000_s1942" style="position:absolute;left:0;text-align:left;margin-left:1in;margin-top:37.15pt;width:59.8pt;height:0;z-index:-5351;mso-position-horizontal-relative:page" coordorigin="1440,743" coordsize="1196,0">
            <v:polyline id="_x0000_s1943" style="position:absolute" points="2880,1486,4076,1486" coordorigin="1440,743" coordsize="1196,0" filled="f" strokeweight="5055emu">
              <v:path arrowok="t"/>
            </v:polyline>
            <w10:wrap anchorx="page"/>
          </v:group>
        </w:pict>
      </w:r>
      <w:r w:rsidR="006C1B1D">
        <w:rPr>
          <w:sz w:val="24"/>
          <w:szCs w:val="24"/>
        </w:rPr>
        <w:t>public</w:t>
      </w:r>
      <w:r w:rsidR="006C1B1D">
        <w:rPr>
          <w:spacing w:val="48"/>
          <w:sz w:val="24"/>
          <w:szCs w:val="24"/>
        </w:rPr>
        <w:t xml:space="preserve"> </w:t>
      </w:r>
      <w:r w:rsidR="006C1B1D">
        <w:rPr>
          <w:sz w:val="24"/>
          <w:szCs w:val="24"/>
        </w:rPr>
        <w:t>record</w:t>
      </w:r>
      <w:r w:rsidR="006C1B1D">
        <w:rPr>
          <w:spacing w:val="48"/>
          <w:sz w:val="24"/>
          <w:szCs w:val="24"/>
        </w:rPr>
        <w:t xml:space="preserve"> </w:t>
      </w:r>
      <w:r w:rsidR="006C1B1D">
        <w:rPr>
          <w:sz w:val="24"/>
          <w:szCs w:val="24"/>
        </w:rPr>
        <w:t>of</w:t>
      </w:r>
      <w:r w:rsidR="006C1B1D">
        <w:rPr>
          <w:spacing w:val="12"/>
          <w:sz w:val="24"/>
          <w:szCs w:val="24"/>
        </w:rPr>
        <w:t xml:space="preserve"> </w:t>
      </w:r>
      <w:r w:rsidR="006C1B1D">
        <w:rPr>
          <w:sz w:val="24"/>
          <w:szCs w:val="24"/>
        </w:rPr>
        <w:t xml:space="preserve">arbitral </w:t>
      </w:r>
      <w:r w:rsidR="006C1B1D">
        <w:rPr>
          <w:spacing w:val="33"/>
          <w:sz w:val="24"/>
          <w:szCs w:val="24"/>
        </w:rPr>
        <w:t xml:space="preserve"> </w:t>
      </w:r>
      <w:r w:rsidR="006C1B1D">
        <w:rPr>
          <w:sz w:val="24"/>
          <w:szCs w:val="24"/>
        </w:rPr>
        <w:t>claims,</w:t>
      </w:r>
      <w:r w:rsidR="006C1B1D">
        <w:rPr>
          <w:spacing w:val="39"/>
          <w:sz w:val="24"/>
          <w:szCs w:val="24"/>
        </w:rPr>
        <w:t xml:space="preserve"> </w:t>
      </w:r>
      <w:r w:rsidR="006C1B1D">
        <w:rPr>
          <w:sz w:val="24"/>
          <w:szCs w:val="24"/>
        </w:rPr>
        <w:t>making</w:t>
      </w:r>
      <w:r w:rsidR="006C1B1D">
        <w:rPr>
          <w:spacing w:val="47"/>
          <w:sz w:val="24"/>
          <w:szCs w:val="24"/>
        </w:rPr>
        <w:t xml:space="preserve"> </w:t>
      </w:r>
      <w:r w:rsidR="006C1B1D">
        <w:rPr>
          <w:sz w:val="24"/>
          <w:szCs w:val="24"/>
        </w:rPr>
        <w:t xml:space="preserve">information </w:t>
      </w:r>
      <w:r w:rsidR="006C1B1D">
        <w:rPr>
          <w:spacing w:val="21"/>
          <w:sz w:val="24"/>
          <w:szCs w:val="24"/>
        </w:rPr>
        <w:t xml:space="preserve"> </w:t>
      </w:r>
      <w:r w:rsidR="006C1B1D">
        <w:rPr>
          <w:sz w:val="24"/>
          <w:szCs w:val="24"/>
        </w:rPr>
        <w:t>a</w:t>
      </w:r>
      <w:r w:rsidR="006C1B1D">
        <w:rPr>
          <w:spacing w:val="7"/>
          <w:sz w:val="24"/>
          <w:szCs w:val="24"/>
        </w:rPr>
        <w:t>b</w:t>
      </w:r>
      <w:r w:rsidR="006C1B1D">
        <w:rPr>
          <w:sz w:val="24"/>
          <w:szCs w:val="24"/>
        </w:rPr>
        <w:t xml:space="preserve">out </w:t>
      </w:r>
      <w:r w:rsidR="006C1B1D">
        <w:rPr>
          <w:spacing w:val="15"/>
          <w:sz w:val="24"/>
          <w:szCs w:val="24"/>
        </w:rPr>
        <w:t xml:space="preserve"> </w:t>
      </w:r>
      <w:r w:rsidR="006C1B1D">
        <w:rPr>
          <w:sz w:val="24"/>
          <w:szCs w:val="24"/>
        </w:rPr>
        <w:t xml:space="preserve">allegations </w:t>
      </w:r>
      <w:r w:rsidR="006C1B1D">
        <w:rPr>
          <w:spacing w:val="6"/>
          <w:sz w:val="24"/>
          <w:szCs w:val="24"/>
        </w:rPr>
        <w:t xml:space="preserve"> </w:t>
      </w:r>
      <w:r w:rsidR="006C1B1D">
        <w:rPr>
          <w:sz w:val="24"/>
          <w:szCs w:val="24"/>
        </w:rPr>
        <w:t>of</w:t>
      </w:r>
      <w:r w:rsidR="006C1B1D">
        <w:rPr>
          <w:spacing w:val="12"/>
          <w:sz w:val="24"/>
          <w:szCs w:val="24"/>
        </w:rPr>
        <w:t xml:space="preserve"> </w:t>
      </w:r>
      <w:r w:rsidR="006C1B1D">
        <w:rPr>
          <w:w w:val="104"/>
          <w:sz w:val="24"/>
          <w:szCs w:val="24"/>
        </w:rPr>
        <w:t>i</w:t>
      </w:r>
      <w:r w:rsidR="006C1B1D">
        <w:rPr>
          <w:spacing w:val="-7"/>
          <w:w w:val="104"/>
          <w:sz w:val="24"/>
          <w:szCs w:val="24"/>
        </w:rPr>
        <w:t>n</w:t>
      </w:r>
      <w:r w:rsidR="006C1B1D">
        <w:rPr>
          <w:spacing w:val="-7"/>
          <w:w w:val="103"/>
          <w:sz w:val="24"/>
          <w:szCs w:val="24"/>
        </w:rPr>
        <w:t>v</w:t>
      </w:r>
      <w:r w:rsidR="006C1B1D">
        <w:rPr>
          <w:w w:val="105"/>
          <w:sz w:val="24"/>
          <w:szCs w:val="24"/>
        </w:rPr>
        <w:t>estme</w:t>
      </w:r>
      <w:r w:rsidR="006C1B1D">
        <w:rPr>
          <w:spacing w:val="-7"/>
          <w:w w:val="105"/>
          <w:sz w:val="24"/>
          <w:szCs w:val="24"/>
        </w:rPr>
        <w:t>n</w:t>
      </w:r>
      <w:r w:rsidR="006C1B1D">
        <w:rPr>
          <w:w w:val="137"/>
          <w:sz w:val="24"/>
          <w:szCs w:val="24"/>
        </w:rPr>
        <w:t>t</w:t>
      </w:r>
      <w:r w:rsidR="006C1B1D">
        <w:rPr>
          <w:spacing w:val="24"/>
          <w:sz w:val="24"/>
          <w:szCs w:val="24"/>
        </w:rPr>
        <w:t xml:space="preserve"> </w:t>
      </w:r>
      <w:r w:rsidR="006C1B1D">
        <w:rPr>
          <w:w w:val="116"/>
          <w:sz w:val="24"/>
          <w:szCs w:val="24"/>
        </w:rPr>
        <w:t>trea</w:t>
      </w:r>
      <w:r w:rsidR="006C1B1D">
        <w:rPr>
          <w:spacing w:val="-7"/>
          <w:w w:val="116"/>
          <w:sz w:val="24"/>
          <w:szCs w:val="24"/>
        </w:rPr>
        <w:t>t</w:t>
      </w:r>
      <w:r w:rsidR="006C1B1D">
        <w:rPr>
          <w:w w:val="103"/>
          <w:sz w:val="24"/>
          <w:szCs w:val="24"/>
        </w:rPr>
        <w:t>y</w:t>
      </w:r>
    </w:p>
    <w:p w14:paraId="7D95E1CD" w14:textId="77777777" w:rsidR="000A768D" w:rsidRDefault="000A768D">
      <w:pPr>
        <w:spacing w:line="200" w:lineRule="exact"/>
      </w:pPr>
    </w:p>
    <w:p w14:paraId="7A047153" w14:textId="77777777" w:rsidR="000A768D" w:rsidRDefault="000A768D">
      <w:pPr>
        <w:spacing w:before="7" w:line="240" w:lineRule="exact"/>
        <w:rPr>
          <w:sz w:val="24"/>
          <w:szCs w:val="24"/>
        </w:rPr>
      </w:pPr>
    </w:p>
    <w:p w14:paraId="177C8719" w14:textId="77777777" w:rsidR="000A768D" w:rsidRDefault="006C1B1D">
      <w:pPr>
        <w:spacing w:before="30"/>
        <w:ind w:left="383"/>
      </w:pPr>
      <w:r>
        <w:rPr>
          <w:position w:val="8"/>
          <w:sz w:val="14"/>
          <w:szCs w:val="14"/>
        </w:rPr>
        <w:t>10</w:t>
      </w:r>
      <w:r>
        <w:t xml:space="preserve">ICSID </w:t>
      </w:r>
      <w:r>
        <w:rPr>
          <w:spacing w:val="10"/>
        </w:rPr>
        <w:t xml:space="preserve"> </w:t>
      </w:r>
      <w:r>
        <w:t>(2015,</w:t>
      </w:r>
      <w:r>
        <w:rPr>
          <w:spacing w:val="26"/>
        </w:rPr>
        <w:t xml:space="preserve"> </w:t>
      </w:r>
      <w:r>
        <w:t xml:space="preserve">p. </w:t>
      </w:r>
      <w:r>
        <w:rPr>
          <w:spacing w:val="3"/>
        </w:rPr>
        <w:t xml:space="preserve"> </w:t>
      </w:r>
      <w:r>
        <w:rPr>
          <w:w w:val="103"/>
        </w:rPr>
        <w:t>17)</w:t>
      </w:r>
    </w:p>
    <w:p w14:paraId="1F578CFF" w14:textId="77777777" w:rsidR="000A768D" w:rsidRDefault="006C1B1D">
      <w:pPr>
        <w:spacing w:line="220" w:lineRule="exact"/>
        <w:ind w:left="383"/>
      </w:pPr>
      <w:r>
        <w:rPr>
          <w:position w:val="7"/>
          <w:sz w:val="14"/>
          <w:szCs w:val="14"/>
        </w:rPr>
        <w:t>11</w:t>
      </w:r>
      <w:r>
        <w:t xml:space="preserve">Ibid: </w:t>
      </w:r>
      <w:r>
        <w:rPr>
          <w:spacing w:val="34"/>
        </w:rPr>
        <w:t xml:space="preserve"> </w:t>
      </w:r>
      <w:r>
        <w:t>17</w:t>
      </w:r>
    </w:p>
    <w:p w14:paraId="7CC8CDFA" w14:textId="77777777" w:rsidR="000A768D" w:rsidRDefault="006C1B1D">
      <w:pPr>
        <w:spacing w:line="220" w:lineRule="exact"/>
        <w:ind w:left="383"/>
        <w:sectPr w:rsidR="000A768D">
          <w:headerReference w:type="default" r:id="rId11"/>
          <w:pgSz w:w="12240" w:h="15840"/>
          <w:pgMar w:top="1200" w:right="1320" w:bottom="280" w:left="1320" w:header="1007" w:footer="0" w:gutter="0"/>
          <w:cols w:space="720"/>
        </w:sectPr>
      </w:pPr>
      <w:r>
        <w:rPr>
          <w:w w:val="104"/>
          <w:position w:val="7"/>
          <w:sz w:val="14"/>
          <w:szCs w:val="14"/>
        </w:rPr>
        <w:t>12</w:t>
      </w:r>
      <w:r>
        <w:rPr>
          <w:w w:val="104"/>
        </w:rPr>
        <w:t xml:space="preserve">(UNCITRAL </w:t>
      </w:r>
      <w:r>
        <w:rPr>
          <w:spacing w:val="7"/>
          <w:w w:val="104"/>
        </w:rPr>
        <w:t xml:space="preserve"> </w:t>
      </w:r>
      <w:r>
        <w:rPr>
          <w:w w:val="104"/>
        </w:rPr>
        <w:t>1958)</w:t>
      </w:r>
    </w:p>
    <w:p w14:paraId="3E92EAA1" w14:textId="77777777" w:rsidR="000A768D" w:rsidRDefault="000A768D">
      <w:pPr>
        <w:spacing w:before="4" w:line="180" w:lineRule="exact"/>
        <w:rPr>
          <w:sz w:val="19"/>
          <w:szCs w:val="19"/>
        </w:rPr>
      </w:pPr>
    </w:p>
    <w:p w14:paraId="253FF13D" w14:textId="77719AE8" w:rsidR="000A768D" w:rsidRDefault="006C1B1D">
      <w:pPr>
        <w:spacing w:before="14" w:line="401" w:lineRule="auto"/>
        <w:ind w:left="100" w:right="78"/>
        <w:jc w:val="both"/>
        <w:rPr>
          <w:sz w:val="24"/>
          <w:szCs w:val="24"/>
        </w:rPr>
      </w:pPr>
      <w:r>
        <w:rPr>
          <w:sz w:val="24"/>
          <w:szCs w:val="24"/>
        </w:rPr>
        <w:t>violations</w:t>
      </w:r>
      <w:r>
        <w:rPr>
          <w:spacing w:val="49"/>
          <w:sz w:val="24"/>
          <w:szCs w:val="24"/>
        </w:rPr>
        <w:t xml:space="preserve"> </w:t>
      </w:r>
      <w:r>
        <w:rPr>
          <w:spacing w:val="-6"/>
          <w:sz w:val="24"/>
          <w:szCs w:val="24"/>
        </w:rPr>
        <w:t>a</w:t>
      </w:r>
      <w:r>
        <w:rPr>
          <w:spacing w:val="-13"/>
          <w:sz w:val="24"/>
          <w:szCs w:val="24"/>
        </w:rPr>
        <w:t>v</w:t>
      </w:r>
      <w:r>
        <w:rPr>
          <w:sz w:val="24"/>
          <w:szCs w:val="24"/>
        </w:rPr>
        <w:t>ailable</w:t>
      </w:r>
      <w:r>
        <w:rPr>
          <w:spacing w:val="53"/>
          <w:sz w:val="24"/>
          <w:szCs w:val="24"/>
        </w:rPr>
        <w:t xml:space="preserve"> </w:t>
      </w:r>
      <w:r>
        <w:rPr>
          <w:sz w:val="24"/>
          <w:szCs w:val="24"/>
        </w:rPr>
        <w:t>to</w:t>
      </w:r>
      <w:r>
        <w:rPr>
          <w:spacing w:val="41"/>
          <w:sz w:val="24"/>
          <w:szCs w:val="24"/>
        </w:rPr>
        <w:t xml:space="preserve"> </w:t>
      </w:r>
      <w:r>
        <w:rPr>
          <w:sz w:val="24"/>
          <w:szCs w:val="24"/>
        </w:rPr>
        <w:t>the</w:t>
      </w:r>
      <w:r>
        <w:rPr>
          <w:spacing w:val="53"/>
          <w:sz w:val="24"/>
          <w:szCs w:val="24"/>
        </w:rPr>
        <w:t xml:space="preserve"> </w:t>
      </w:r>
      <w:r>
        <w:rPr>
          <w:w w:val="108"/>
          <w:sz w:val="24"/>
          <w:szCs w:val="24"/>
        </w:rPr>
        <w:t>i</w:t>
      </w:r>
      <w:r>
        <w:rPr>
          <w:spacing w:val="-8"/>
          <w:w w:val="108"/>
          <w:sz w:val="24"/>
          <w:szCs w:val="24"/>
        </w:rPr>
        <w:t>n</w:t>
      </w:r>
      <w:r>
        <w:rPr>
          <w:w w:val="108"/>
          <w:sz w:val="24"/>
          <w:szCs w:val="24"/>
        </w:rPr>
        <w:t>ternational</w:t>
      </w:r>
      <w:r>
        <w:rPr>
          <w:spacing w:val="19"/>
          <w:w w:val="108"/>
          <w:sz w:val="24"/>
          <w:szCs w:val="24"/>
        </w:rPr>
        <w:t xml:space="preserve"> </w:t>
      </w:r>
      <w:r>
        <w:rPr>
          <w:sz w:val="24"/>
          <w:szCs w:val="24"/>
        </w:rPr>
        <w:t>com</w:t>
      </w:r>
      <w:r>
        <w:rPr>
          <w:spacing w:val="-6"/>
          <w:sz w:val="24"/>
          <w:szCs w:val="24"/>
        </w:rPr>
        <w:t>m</w:t>
      </w:r>
      <w:r>
        <w:rPr>
          <w:sz w:val="24"/>
          <w:szCs w:val="24"/>
        </w:rPr>
        <w:t>uni</w:t>
      </w:r>
      <w:r>
        <w:rPr>
          <w:spacing w:val="-7"/>
          <w:sz w:val="24"/>
          <w:szCs w:val="24"/>
        </w:rPr>
        <w:t>t</w:t>
      </w:r>
      <w:r>
        <w:rPr>
          <w:spacing w:val="-20"/>
          <w:sz w:val="24"/>
          <w:szCs w:val="24"/>
        </w:rPr>
        <w:t>y</w:t>
      </w:r>
      <w:r>
        <w:rPr>
          <w:sz w:val="24"/>
          <w:szCs w:val="24"/>
        </w:rPr>
        <w:t xml:space="preserve">.   </w:t>
      </w:r>
      <w:r>
        <w:rPr>
          <w:spacing w:val="-19"/>
          <w:sz w:val="24"/>
          <w:szCs w:val="24"/>
        </w:rPr>
        <w:t>F</w:t>
      </w:r>
      <w:r>
        <w:rPr>
          <w:sz w:val="24"/>
          <w:szCs w:val="24"/>
        </w:rPr>
        <w:t>or</w:t>
      </w:r>
      <w:r>
        <w:rPr>
          <w:spacing w:val="46"/>
          <w:sz w:val="24"/>
          <w:szCs w:val="24"/>
        </w:rPr>
        <w:t xml:space="preserve"> </w:t>
      </w:r>
      <w:r>
        <w:rPr>
          <w:sz w:val="24"/>
          <w:szCs w:val="24"/>
        </w:rPr>
        <w:t>this</w:t>
      </w:r>
      <w:r>
        <w:rPr>
          <w:spacing w:val="52"/>
          <w:sz w:val="24"/>
          <w:szCs w:val="24"/>
        </w:rPr>
        <w:t xml:space="preserve"> </w:t>
      </w:r>
      <w:r>
        <w:rPr>
          <w:sz w:val="24"/>
          <w:szCs w:val="24"/>
        </w:rPr>
        <w:t>reason,</w:t>
      </w:r>
      <w:r>
        <w:rPr>
          <w:spacing w:val="50"/>
          <w:sz w:val="24"/>
          <w:szCs w:val="24"/>
        </w:rPr>
        <w:t xml:space="preserve"> </w:t>
      </w:r>
      <w:r>
        <w:rPr>
          <w:w w:val="107"/>
          <w:sz w:val="24"/>
          <w:szCs w:val="24"/>
        </w:rPr>
        <w:t>i</w:t>
      </w:r>
      <w:r>
        <w:rPr>
          <w:spacing w:val="-7"/>
          <w:w w:val="107"/>
          <w:sz w:val="24"/>
          <w:szCs w:val="24"/>
        </w:rPr>
        <w:t>nv</w:t>
      </w:r>
      <w:r>
        <w:rPr>
          <w:w w:val="107"/>
          <w:sz w:val="24"/>
          <w:szCs w:val="24"/>
        </w:rPr>
        <w:t>estor-state</w:t>
      </w:r>
      <w:r>
        <w:rPr>
          <w:spacing w:val="17"/>
          <w:w w:val="107"/>
          <w:sz w:val="24"/>
          <w:szCs w:val="24"/>
        </w:rPr>
        <w:t xml:space="preserve"> </w:t>
      </w:r>
      <w:r>
        <w:rPr>
          <w:w w:val="107"/>
          <w:sz w:val="24"/>
          <w:szCs w:val="24"/>
        </w:rPr>
        <w:t xml:space="preserve">dispute </w:t>
      </w:r>
      <w:r>
        <w:rPr>
          <w:w w:val="110"/>
          <w:sz w:val="24"/>
          <w:szCs w:val="24"/>
        </w:rPr>
        <w:t>arbitration</w:t>
      </w:r>
      <w:r>
        <w:rPr>
          <w:spacing w:val="21"/>
          <w:w w:val="110"/>
          <w:sz w:val="24"/>
          <w:szCs w:val="24"/>
        </w:rPr>
        <w:t xml:space="preserve"> </w:t>
      </w:r>
      <w:r>
        <w:rPr>
          <w:sz w:val="24"/>
          <w:szCs w:val="24"/>
        </w:rPr>
        <w:t xml:space="preserve">within </w:t>
      </w:r>
      <w:r>
        <w:rPr>
          <w:spacing w:val="4"/>
          <w:sz w:val="24"/>
          <w:szCs w:val="24"/>
        </w:rPr>
        <w:t xml:space="preserve"> </w:t>
      </w:r>
      <w:r>
        <w:rPr>
          <w:sz w:val="24"/>
          <w:szCs w:val="24"/>
        </w:rPr>
        <w:t>the</w:t>
      </w:r>
      <w:r>
        <w:rPr>
          <w:spacing w:val="59"/>
          <w:sz w:val="24"/>
          <w:szCs w:val="24"/>
        </w:rPr>
        <w:t xml:space="preserve"> </w:t>
      </w:r>
      <w:r>
        <w:rPr>
          <w:sz w:val="24"/>
          <w:szCs w:val="24"/>
        </w:rPr>
        <w:t>ICSID</w:t>
      </w:r>
      <w:r>
        <w:rPr>
          <w:spacing w:val="46"/>
          <w:sz w:val="24"/>
          <w:szCs w:val="24"/>
        </w:rPr>
        <w:t xml:space="preserve"> </w:t>
      </w:r>
      <w:r>
        <w:rPr>
          <w:sz w:val="24"/>
          <w:szCs w:val="24"/>
        </w:rPr>
        <w:t>frame</w:t>
      </w:r>
      <w:r>
        <w:rPr>
          <w:spacing w:val="-6"/>
          <w:sz w:val="24"/>
          <w:szCs w:val="24"/>
        </w:rPr>
        <w:t>w</w:t>
      </w:r>
      <w:r>
        <w:rPr>
          <w:sz w:val="24"/>
          <w:szCs w:val="24"/>
        </w:rPr>
        <w:t>ork</w:t>
      </w:r>
      <w:r>
        <w:rPr>
          <w:spacing w:val="48"/>
          <w:sz w:val="24"/>
          <w:szCs w:val="24"/>
        </w:rPr>
        <w:t xml:space="preserve"> </w:t>
      </w:r>
      <w:r>
        <w:rPr>
          <w:sz w:val="24"/>
          <w:szCs w:val="24"/>
        </w:rPr>
        <w:t>is</w:t>
      </w:r>
      <w:r>
        <w:rPr>
          <w:spacing w:val="24"/>
          <w:sz w:val="24"/>
          <w:szCs w:val="24"/>
        </w:rPr>
        <w:t xml:space="preserve"> </w:t>
      </w:r>
      <w:r>
        <w:rPr>
          <w:sz w:val="24"/>
          <w:szCs w:val="24"/>
        </w:rPr>
        <w:t>often</w:t>
      </w:r>
      <w:r>
        <w:rPr>
          <w:spacing w:val="47"/>
          <w:sz w:val="24"/>
          <w:szCs w:val="24"/>
        </w:rPr>
        <w:t xml:space="preserve"> </w:t>
      </w:r>
      <w:r>
        <w:rPr>
          <w:sz w:val="24"/>
          <w:szCs w:val="24"/>
        </w:rPr>
        <w:t>assumed  to</w:t>
      </w:r>
      <w:r>
        <w:rPr>
          <w:spacing w:val="47"/>
          <w:sz w:val="24"/>
          <w:szCs w:val="24"/>
        </w:rPr>
        <w:t xml:space="preserve"> </w:t>
      </w:r>
      <w:r>
        <w:rPr>
          <w:sz w:val="24"/>
          <w:szCs w:val="24"/>
        </w:rPr>
        <w:t>carry</w:t>
      </w:r>
      <w:r>
        <w:rPr>
          <w:spacing w:val="56"/>
          <w:sz w:val="24"/>
          <w:szCs w:val="24"/>
        </w:rPr>
        <w:t xml:space="preserve"> </w:t>
      </w:r>
      <w:r>
        <w:rPr>
          <w:sz w:val="24"/>
          <w:szCs w:val="24"/>
        </w:rPr>
        <w:t>high</w:t>
      </w:r>
      <w:ins w:id="262" w:author="Karen Remmer [2]" w:date="2017-10-02T19:14:00Z">
        <w:r w:rsidR="00CA5857">
          <w:rPr>
            <w:sz w:val="24"/>
            <w:szCs w:val="24"/>
          </w:rPr>
          <w:t>er</w:t>
        </w:r>
      </w:ins>
      <w:r>
        <w:rPr>
          <w:spacing w:val="40"/>
          <w:sz w:val="24"/>
          <w:szCs w:val="24"/>
        </w:rPr>
        <w:t xml:space="preserve"> </w:t>
      </w:r>
      <w:r>
        <w:rPr>
          <w:w w:val="106"/>
          <w:sz w:val="24"/>
          <w:szCs w:val="24"/>
        </w:rPr>
        <w:t>reputational</w:t>
      </w:r>
      <w:r>
        <w:rPr>
          <w:spacing w:val="58"/>
          <w:w w:val="106"/>
          <w:sz w:val="24"/>
          <w:szCs w:val="24"/>
        </w:rPr>
        <w:t xml:space="preserve"> </w:t>
      </w:r>
      <w:r>
        <w:rPr>
          <w:w w:val="106"/>
          <w:sz w:val="24"/>
          <w:szCs w:val="24"/>
        </w:rPr>
        <w:t xml:space="preserve">costs, </w:t>
      </w:r>
      <w:r>
        <w:rPr>
          <w:sz w:val="24"/>
          <w:szCs w:val="24"/>
        </w:rPr>
        <w:t xml:space="preserve">creating </w:t>
      </w:r>
      <w:r>
        <w:rPr>
          <w:spacing w:val="15"/>
          <w:sz w:val="24"/>
          <w:szCs w:val="24"/>
        </w:rPr>
        <w:t xml:space="preserve"> </w:t>
      </w:r>
      <w:r>
        <w:rPr>
          <w:sz w:val="24"/>
          <w:szCs w:val="24"/>
        </w:rPr>
        <w:t>ince</w:t>
      </w:r>
      <w:r>
        <w:rPr>
          <w:spacing w:val="-7"/>
          <w:sz w:val="24"/>
          <w:szCs w:val="24"/>
        </w:rPr>
        <w:t>n</w:t>
      </w:r>
      <w:r>
        <w:rPr>
          <w:sz w:val="24"/>
          <w:szCs w:val="24"/>
        </w:rPr>
        <w:t>ti</w:t>
      </w:r>
      <w:r>
        <w:rPr>
          <w:spacing w:val="-7"/>
          <w:sz w:val="24"/>
          <w:szCs w:val="24"/>
        </w:rPr>
        <w:t>v</w:t>
      </w:r>
      <w:r>
        <w:rPr>
          <w:sz w:val="24"/>
          <w:szCs w:val="24"/>
        </w:rPr>
        <w:t>es  for</w:t>
      </w:r>
      <w:r>
        <w:rPr>
          <w:spacing w:val="26"/>
          <w:sz w:val="24"/>
          <w:szCs w:val="24"/>
        </w:rPr>
        <w:t xml:space="preserve"> </w:t>
      </w:r>
      <w:r>
        <w:rPr>
          <w:sz w:val="24"/>
          <w:szCs w:val="24"/>
        </w:rPr>
        <w:t xml:space="preserve">states </w:t>
      </w:r>
      <w:r>
        <w:rPr>
          <w:spacing w:val="22"/>
          <w:sz w:val="24"/>
          <w:szCs w:val="24"/>
        </w:rPr>
        <w:t xml:space="preserve"> </w:t>
      </w:r>
      <w:r>
        <w:rPr>
          <w:sz w:val="24"/>
          <w:szCs w:val="24"/>
        </w:rPr>
        <w:t>to</w:t>
      </w:r>
      <w:r>
        <w:rPr>
          <w:spacing w:val="49"/>
          <w:sz w:val="24"/>
          <w:szCs w:val="24"/>
        </w:rPr>
        <w:t xml:space="preserve"> </w:t>
      </w:r>
      <w:r>
        <w:rPr>
          <w:w w:val="108"/>
          <w:sz w:val="24"/>
          <w:szCs w:val="24"/>
        </w:rPr>
        <w:t>capitulate</w:t>
      </w:r>
      <w:r>
        <w:rPr>
          <w:spacing w:val="23"/>
          <w:w w:val="108"/>
          <w:sz w:val="24"/>
          <w:szCs w:val="24"/>
        </w:rPr>
        <w:t xml:space="preserve"> </w:t>
      </w:r>
      <w:r>
        <w:rPr>
          <w:sz w:val="24"/>
          <w:szCs w:val="24"/>
        </w:rPr>
        <w:t>to</w:t>
      </w:r>
      <w:r>
        <w:rPr>
          <w:spacing w:val="49"/>
          <w:sz w:val="24"/>
          <w:szCs w:val="24"/>
        </w:rPr>
        <w:t xml:space="preserve"> </w:t>
      </w:r>
      <w:r>
        <w:rPr>
          <w:sz w:val="24"/>
          <w:szCs w:val="24"/>
        </w:rPr>
        <w:t>foreign</w:t>
      </w:r>
      <w:r>
        <w:rPr>
          <w:spacing w:val="29"/>
          <w:sz w:val="24"/>
          <w:szCs w:val="24"/>
        </w:rPr>
        <w:t xml:space="preserve"> </w:t>
      </w:r>
      <w:r>
        <w:rPr>
          <w:sz w:val="24"/>
          <w:szCs w:val="24"/>
        </w:rPr>
        <w:t>i</w:t>
      </w:r>
      <w:r>
        <w:rPr>
          <w:spacing w:val="-7"/>
          <w:sz w:val="24"/>
          <w:szCs w:val="24"/>
        </w:rPr>
        <w:t>nv</w:t>
      </w:r>
      <w:r>
        <w:rPr>
          <w:sz w:val="24"/>
          <w:szCs w:val="24"/>
        </w:rPr>
        <w:t xml:space="preserve">estor </w:t>
      </w:r>
      <w:r>
        <w:rPr>
          <w:spacing w:val="7"/>
          <w:sz w:val="24"/>
          <w:szCs w:val="24"/>
        </w:rPr>
        <w:t xml:space="preserve"> </w:t>
      </w:r>
      <w:r>
        <w:rPr>
          <w:w w:val="106"/>
          <w:sz w:val="24"/>
          <w:szCs w:val="24"/>
        </w:rPr>
        <w:t>demands.</w:t>
      </w:r>
      <w:r>
        <w:rPr>
          <w:w w:val="106"/>
          <w:position w:val="9"/>
          <w:sz w:val="14"/>
          <w:szCs w:val="14"/>
        </w:rPr>
        <w:t xml:space="preserve">13    </w:t>
      </w:r>
      <w:r>
        <w:rPr>
          <w:spacing w:val="-20"/>
          <w:sz w:val="24"/>
          <w:szCs w:val="24"/>
        </w:rPr>
        <w:t>W</w:t>
      </w:r>
      <w:r>
        <w:rPr>
          <w:sz w:val="24"/>
          <w:szCs w:val="24"/>
        </w:rPr>
        <w:t>e</w:t>
      </w:r>
      <w:r>
        <w:rPr>
          <w:spacing w:val="39"/>
          <w:sz w:val="24"/>
          <w:szCs w:val="24"/>
        </w:rPr>
        <w:t xml:space="preserve"> </w:t>
      </w:r>
      <w:r>
        <w:rPr>
          <w:sz w:val="24"/>
          <w:szCs w:val="24"/>
        </w:rPr>
        <w:t>explore</w:t>
      </w:r>
      <w:r>
        <w:rPr>
          <w:spacing w:val="43"/>
          <w:sz w:val="24"/>
          <w:szCs w:val="24"/>
        </w:rPr>
        <w:t xml:space="preserve"> </w:t>
      </w:r>
      <w:r>
        <w:rPr>
          <w:w w:val="109"/>
          <w:sz w:val="24"/>
          <w:szCs w:val="24"/>
        </w:rPr>
        <w:t xml:space="preserve">this </w:t>
      </w:r>
      <w:r>
        <w:rPr>
          <w:sz w:val="24"/>
          <w:szCs w:val="24"/>
        </w:rPr>
        <w:t>claim</w:t>
      </w:r>
      <w:r>
        <w:rPr>
          <w:spacing w:val="29"/>
          <w:sz w:val="24"/>
          <w:szCs w:val="24"/>
        </w:rPr>
        <w:t xml:space="preserve"> </w:t>
      </w:r>
      <w:r>
        <w:rPr>
          <w:sz w:val="24"/>
          <w:szCs w:val="24"/>
        </w:rPr>
        <w:t>using</w:t>
      </w:r>
      <w:r>
        <w:rPr>
          <w:spacing w:val="28"/>
          <w:sz w:val="24"/>
          <w:szCs w:val="24"/>
        </w:rPr>
        <w:t xml:space="preserve"> </w:t>
      </w:r>
      <w:r>
        <w:rPr>
          <w:sz w:val="24"/>
          <w:szCs w:val="24"/>
        </w:rPr>
        <w:t xml:space="preserve">data </w:t>
      </w:r>
      <w:r>
        <w:rPr>
          <w:spacing w:val="14"/>
          <w:sz w:val="24"/>
          <w:szCs w:val="24"/>
        </w:rPr>
        <w:t xml:space="preserve"> </w:t>
      </w:r>
      <w:r>
        <w:rPr>
          <w:sz w:val="24"/>
          <w:szCs w:val="24"/>
        </w:rPr>
        <w:t>for</w:t>
      </w:r>
      <w:r>
        <w:rPr>
          <w:spacing w:val="15"/>
          <w:sz w:val="24"/>
          <w:szCs w:val="24"/>
        </w:rPr>
        <w:t xml:space="preserve"> </w:t>
      </w:r>
      <w:r>
        <w:rPr>
          <w:sz w:val="24"/>
          <w:szCs w:val="24"/>
        </w:rPr>
        <w:t>the</w:t>
      </w:r>
      <w:r>
        <w:rPr>
          <w:spacing w:val="50"/>
          <w:sz w:val="24"/>
          <w:szCs w:val="24"/>
        </w:rPr>
        <w:t xml:space="preserve"> </w:t>
      </w:r>
      <w:r>
        <w:rPr>
          <w:sz w:val="24"/>
          <w:szCs w:val="24"/>
        </w:rPr>
        <w:t>ICSID</w:t>
      </w:r>
      <w:r>
        <w:rPr>
          <w:spacing w:val="37"/>
          <w:sz w:val="24"/>
          <w:szCs w:val="24"/>
        </w:rPr>
        <w:t xml:space="preserve"> </w:t>
      </w:r>
      <w:r>
        <w:rPr>
          <w:sz w:val="24"/>
          <w:szCs w:val="24"/>
        </w:rPr>
        <w:t>as</w:t>
      </w:r>
      <w:r>
        <w:rPr>
          <w:spacing w:val="26"/>
          <w:sz w:val="24"/>
          <w:szCs w:val="24"/>
        </w:rPr>
        <w:t xml:space="preserve"> </w:t>
      </w:r>
      <w:r>
        <w:rPr>
          <w:spacing w:val="-6"/>
          <w:sz w:val="24"/>
          <w:szCs w:val="24"/>
        </w:rPr>
        <w:t>w</w:t>
      </w:r>
      <w:r>
        <w:rPr>
          <w:sz w:val="24"/>
          <w:szCs w:val="24"/>
        </w:rPr>
        <w:t>ell</w:t>
      </w:r>
      <w:r>
        <w:rPr>
          <w:spacing w:val="6"/>
          <w:sz w:val="24"/>
          <w:szCs w:val="24"/>
        </w:rPr>
        <w:t xml:space="preserve"> </w:t>
      </w:r>
      <w:r>
        <w:rPr>
          <w:sz w:val="24"/>
          <w:szCs w:val="24"/>
        </w:rPr>
        <w:t>as</w:t>
      </w:r>
      <w:r>
        <w:rPr>
          <w:spacing w:val="26"/>
          <w:sz w:val="24"/>
          <w:szCs w:val="24"/>
        </w:rPr>
        <w:t xml:space="preserve"> </w:t>
      </w:r>
      <w:r>
        <w:rPr>
          <w:sz w:val="24"/>
          <w:szCs w:val="24"/>
        </w:rPr>
        <w:t>other</w:t>
      </w:r>
      <w:r>
        <w:rPr>
          <w:spacing w:val="57"/>
          <w:sz w:val="24"/>
          <w:szCs w:val="24"/>
        </w:rPr>
        <w:t xml:space="preserve"> </w:t>
      </w:r>
      <w:r>
        <w:rPr>
          <w:sz w:val="24"/>
          <w:szCs w:val="24"/>
        </w:rPr>
        <w:t>ISDS</w:t>
      </w:r>
      <w:r>
        <w:rPr>
          <w:spacing w:val="18"/>
          <w:sz w:val="24"/>
          <w:szCs w:val="24"/>
        </w:rPr>
        <w:t xml:space="preserve"> </w:t>
      </w:r>
      <w:r>
        <w:rPr>
          <w:spacing w:val="-7"/>
          <w:w w:val="103"/>
          <w:sz w:val="24"/>
          <w:szCs w:val="24"/>
        </w:rPr>
        <w:t>v</w:t>
      </w:r>
      <w:r>
        <w:rPr>
          <w:w w:val="103"/>
          <w:sz w:val="24"/>
          <w:szCs w:val="24"/>
        </w:rPr>
        <w:t>e</w:t>
      </w:r>
      <w:r>
        <w:rPr>
          <w:spacing w:val="-6"/>
          <w:w w:val="103"/>
          <w:sz w:val="24"/>
          <w:szCs w:val="24"/>
        </w:rPr>
        <w:t>n</w:t>
      </w:r>
      <w:r>
        <w:rPr>
          <w:w w:val="103"/>
          <w:sz w:val="24"/>
          <w:szCs w:val="24"/>
        </w:rPr>
        <w:t>ues.</w:t>
      </w:r>
      <w:ins w:id="263" w:author="Karen Remmer [2]" w:date="2017-10-05T16:23:00Z">
        <w:r w:rsidR="00973740">
          <w:rPr>
            <w:w w:val="103"/>
            <w:sz w:val="24"/>
            <w:szCs w:val="24"/>
          </w:rPr>
          <w:t>]]]]] DELETE??????</w:t>
        </w:r>
      </w:ins>
    </w:p>
    <w:p w14:paraId="21168754" w14:textId="77777777" w:rsidR="000A768D" w:rsidRDefault="000A768D">
      <w:pPr>
        <w:spacing w:before="2" w:line="200" w:lineRule="exact"/>
      </w:pPr>
    </w:p>
    <w:p w14:paraId="78527701" w14:textId="77777777" w:rsidR="000A768D" w:rsidRDefault="006C1B1D">
      <w:pPr>
        <w:ind w:left="2043"/>
        <w:rPr>
          <w:sz w:val="24"/>
          <w:szCs w:val="24"/>
        </w:rPr>
      </w:pPr>
      <w:r>
        <w:rPr>
          <w:w w:val="135"/>
          <w:sz w:val="24"/>
          <w:szCs w:val="24"/>
        </w:rPr>
        <w:t>The</w:t>
      </w:r>
      <w:r>
        <w:rPr>
          <w:spacing w:val="-35"/>
          <w:w w:val="135"/>
          <w:sz w:val="24"/>
          <w:szCs w:val="24"/>
        </w:rPr>
        <w:t xml:space="preserve"> </w:t>
      </w:r>
      <w:r>
        <w:rPr>
          <w:w w:val="135"/>
          <w:sz w:val="24"/>
          <w:szCs w:val="24"/>
        </w:rPr>
        <w:t>Political</w:t>
      </w:r>
      <w:r>
        <w:rPr>
          <w:spacing w:val="78"/>
          <w:w w:val="135"/>
          <w:sz w:val="24"/>
          <w:szCs w:val="24"/>
        </w:rPr>
        <w:t xml:space="preserve"> </w:t>
      </w:r>
      <w:r>
        <w:rPr>
          <w:w w:val="124"/>
          <w:sz w:val="24"/>
          <w:szCs w:val="24"/>
        </w:rPr>
        <w:t>Economy</w:t>
      </w:r>
      <w:r>
        <w:rPr>
          <w:spacing w:val="-33"/>
          <w:w w:val="124"/>
          <w:sz w:val="24"/>
          <w:szCs w:val="24"/>
        </w:rPr>
        <w:t xml:space="preserve"> </w:t>
      </w:r>
      <w:r>
        <w:rPr>
          <w:w w:val="124"/>
          <w:sz w:val="24"/>
          <w:szCs w:val="24"/>
        </w:rPr>
        <w:t>of</w:t>
      </w:r>
      <w:r>
        <w:rPr>
          <w:spacing w:val="47"/>
          <w:w w:val="124"/>
          <w:sz w:val="24"/>
          <w:szCs w:val="24"/>
        </w:rPr>
        <w:t xml:space="preserve"> </w:t>
      </w:r>
      <w:r>
        <w:rPr>
          <w:w w:val="105"/>
          <w:sz w:val="24"/>
          <w:szCs w:val="24"/>
        </w:rPr>
        <w:t>S</w:t>
      </w:r>
      <w:r>
        <w:rPr>
          <w:spacing w:val="-20"/>
          <w:w w:val="215"/>
          <w:sz w:val="24"/>
          <w:szCs w:val="24"/>
        </w:rPr>
        <w:t>t</w:t>
      </w:r>
      <w:r>
        <w:rPr>
          <w:spacing w:val="-20"/>
          <w:w w:val="139"/>
          <w:sz w:val="24"/>
          <w:szCs w:val="24"/>
        </w:rPr>
        <w:t>a</w:t>
      </w:r>
      <w:r>
        <w:rPr>
          <w:w w:val="160"/>
          <w:sz w:val="24"/>
          <w:szCs w:val="24"/>
        </w:rPr>
        <w:t>te</w:t>
      </w:r>
      <w:r>
        <w:rPr>
          <w:spacing w:val="27"/>
          <w:sz w:val="24"/>
          <w:szCs w:val="24"/>
        </w:rPr>
        <w:t xml:space="preserve"> </w:t>
      </w:r>
      <w:r>
        <w:rPr>
          <w:w w:val="119"/>
          <w:sz w:val="24"/>
          <w:szCs w:val="24"/>
        </w:rPr>
        <w:t>Repu</w:t>
      </w:r>
      <w:r>
        <w:rPr>
          <w:spacing w:val="-20"/>
          <w:w w:val="215"/>
          <w:sz w:val="24"/>
          <w:szCs w:val="24"/>
        </w:rPr>
        <w:t>t</w:t>
      </w:r>
      <w:r>
        <w:rPr>
          <w:spacing w:val="-20"/>
          <w:w w:val="139"/>
          <w:sz w:val="24"/>
          <w:szCs w:val="24"/>
        </w:rPr>
        <w:t>a</w:t>
      </w:r>
      <w:r>
        <w:rPr>
          <w:w w:val="138"/>
          <w:sz w:val="24"/>
          <w:szCs w:val="24"/>
        </w:rPr>
        <w:t>tion</w:t>
      </w:r>
    </w:p>
    <w:p w14:paraId="0EAC6B3C" w14:textId="77777777" w:rsidR="000A768D" w:rsidRDefault="000A768D">
      <w:pPr>
        <w:spacing w:before="5" w:line="120" w:lineRule="exact"/>
        <w:rPr>
          <w:sz w:val="12"/>
          <w:szCs w:val="12"/>
        </w:rPr>
      </w:pPr>
    </w:p>
    <w:p w14:paraId="079A98AB" w14:textId="77777777" w:rsidR="000A768D" w:rsidRDefault="000A768D">
      <w:pPr>
        <w:spacing w:line="200" w:lineRule="exact"/>
      </w:pPr>
    </w:p>
    <w:p w14:paraId="50DF909E" w14:textId="77777777" w:rsidR="000A768D" w:rsidRDefault="006C1B1D">
      <w:pPr>
        <w:spacing w:line="401" w:lineRule="auto"/>
        <w:ind w:left="100" w:right="78" w:firstLine="239"/>
        <w:jc w:val="both"/>
        <w:rPr>
          <w:sz w:val="14"/>
          <w:szCs w:val="14"/>
        </w:rPr>
      </w:pPr>
      <w:r>
        <w:rPr>
          <w:sz w:val="24"/>
          <w:szCs w:val="24"/>
        </w:rPr>
        <w:t>Prior  resear</w:t>
      </w:r>
      <w:r>
        <w:rPr>
          <w:spacing w:val="-6"/>
          <w:sz w:val="24"/>
          <w:szCs w:val="24"/>
        </w:rPr>
        <w:t>c</w:t>
      </w:r>
      <w:r>
        <w:rPr>
          <w:sz w:val="24"/>
          <w:szCs w:val="24"/>
        </w:rPr>
        <w:t>h</w:t>
      </w:r>
      <w:r>
        <w:rPr>
          <w:spacing w:val="47"/>
          <w:sz w:val="24"/>
          <w:szCs w:val="24"/>
        </w:rPr>
        <w:t xml:space="preserve"> </w:t>
      </w:r>
      <w:r>
        <w:rPr>
          <w:sz w:val="24"/>
          <w:szCs w:val="24"/>
        </w:rPr>
        <w:t>in</w:t>
      </w:r>
      <w:r>
        <w:rPr>
          <w:spacing w:val="23"/>
          <w:sz w:val="24"/>
          <w:szCs w:val="24"/>
        </w:rPr>
        <w:t xml:space="preserve"> </w:t>
      </w:r>
      <w:r>
        <w:rPr>
          <w:spacing w:val="6"/>
          <w:sz w:val="24"/>
          <w:szCs w:val="24"/>
        </w:rPr>
        <w:t>p</w:t>
      </w:r>
      <w:r>
        <w:rPr>
          <w:sz w:val="24"/>
          <w:szCs w:val="24"/>
        </w:rPr>
        <w:t>olitical</w:t>
      </w:r>
      <w:r>
        <w:rPr>
          <w:spacing w:val="46"/>
          <w:sz w:val="24"/>
          <w:szCs w:val="24"/>
        </w:rPr>
        <w:t xml:space="preserve"> </w:t>
      </w:r>
      <w:r>
        <w:rPr>
          <w:sz w:val="24"/>
          <w:szCs w:val="24"/>
        </w:rPr>
        <w:t>econo</w:t>
      </w:r>
      <w:r>
        <w:rPr>
          <w:spacing w:val="-7"/>
          <w:sz w:val="24"/>
          <w:szCs w:val="24"/>
        </w:rPr>
        <w:t>m</w:t>
      </w:r>
      <w:r>
        <w:rPr>
          <w:sz w:val="24"/>
          <w:szCs w:val="24"/>
        </w:rPr>
        <w:t>y</w:t>
      </w:r>
      <w:r>
        <w:rPr>
          <w:spacing w:val="28"/>
          <w:sz w:val="24"/>
          <w:szCs w:val="24"/>
        </w:rPr>
        <w:t xml:space="preserve"> </w:t>
      </w:r>
      <w:r>
        <w:rPr>
          <w:sz w:val="24"/>
          <w:szCs w:val="24"/>
        </w:rPr>
        <w:t>has</w:t>
      </w:r>
      <w:r>
        <w:rPr>
          <w:spacing w:val="36"/>
          <w:sz w:val="24"/>
          <w:szCs w:val="24"/>
        </w:rPr>
        <w:t xml:space="preserve"> </w:t>
      </w:r>
      <w:r>
        <w:rPr>
          <w:sz w:val="24"/>
          <w:szCs w:val="24"/>
        </w:rPr>
        <w:t>highlig</w:t>
      </w:r>
      <w:r>
        <w:rPr>
          <w:spacing w:val="-6"/>
          <w:sz w:val="24"/>
          <w:szCs w:val="24"/>
        </w:rPr>
        <w:t>h</w:t>
      </w:r>
      <w:r>
        <w:rPr>
          <w:sz w:val="24"/>
          <w:szCs w:val="24"/>
        </w:rPr>
        <w:t xml:space="preserve">ted </w:t>
      </w:r>
      <w:r>
        <w:rPr>
          <w:spacing w:val="5"/>
          <w:sz w:val="24"/>
          <w:szCs w:val="24"/>
        </w:rPr>
        <w:t xml:space="preserve"> </w:t>
      </w:r>
      <w:r>
        <w:rPr>
          <w:sz w:val="24"/>
          <w:szCs w:val="24"/>
        </w:rPr>
        <w:t>the</w:t>
      </w:r>
      <w:r>
        <w:rPr>
          <w:spacing w:val="48"/>
          <w:sz w:val="24"/>
          <w:szCs w:val="24"/>
        </w:rPr>
        <w:t xml:space="preserve"> </w:t>
      </w:r>
      <w:r>
        <w:rPr>
          <w:sz w:val="24"/>
          <w:szCs w:val="24"/>
        </w:rPr>
        <w:t>im</w:t>
      </w:r>
      <w:r>
        <w:rPr>
          <w:spacing w:val="6"/>
          <w:sz w:val="24"/>
          <w:szCs w:val="24"/>
        </w:rPr>
        <w:t>p</w:t>
      </w:r>
      <w:r>
        <w:rPr>
          <w:sz w:val="24"/>
          <w:szCs w:val="24"/>
        </w:rPr>
        <w:t xml:space="preserve">ortance </w:t>
      </w:r>
      <w:r>
        <w:rPr>
          <w:spacing w:val="14"/>
          <w:sz w:val="24"/>
          <w:szCs w:val="24"/>
        </w:rPr>
        <w:t xml:space="preserve"> </w:t>
      </w:r>
      <w:r>
        <w:rPr>
          <w:sz w:val="24"/>
          <w:szCs w:val="24"/>
        </w:rPr>
        <w:t>of</w:t>
      </w:r>
      <w:r>
        <w:rPr>
          <w:spacing w:val="5"/>
          <w:sz w:val="24"/>
          <w:szCs w:val="24"/>
        </w:rPr>
        <w:t xml:space="preserve"> </w:t>
      </w:r>
      <w:r>
        <w:rPr>
          <w:w w:val="109"/>
          <w:sz w:val="24"/>
          <w:szCs w:val="24"/>
        </w:rPr>
        <w:t>reputation</w:t>
      </w:r>
      <w:r>
        <w:rPr>
          <w:spacing w:val="10"/>
          <w:w w:val="109"/>
          <w:sz w:val="24"/>
          <w:szCs w:val="24"/>
        </w:rPr>
        <w:t xml:space="preserve"> </w:t>
      </w:r>
      <w:r>
        <w:rPr>
          <w:sz w:val="24"/>
          <w:szCs w:val="24"/>
        </w:rPr>
        <w:t>for</w:t>
      </w:r>
      <w:r>
        <w:rPr>
          <w:spacing w:val="14"/>
          <w:sz w:val="24"/>
          <w:szCs w:val="24"/>
        </w:rPr>
        <w:t xml:space="preserve"> </w:t>
      </w:r>
      <w:r>
        <w:rPr>
          <w:w w:val="105"/>
          <w:sz w:val="24"/>
          <w:szCs w:val="24"/>
        </w:rPr>
        <w:t xml:space="preserve">un- </w:t>
      </w:r>
      <w:r>
        <w:rPr>
          <w:w w:val="107"/>
          <w:sz w:val="24"/>
          <w:szCs w:val="24"/>
        </w:rPr>
        <w:t>derstanding</w:t>
      </w:r>
      <w:r>
        <w:rPr>
          <w:spacing w:val="25"/>
          <w:w w:val="107"/>
          <w:sz w:val="24"/>
          <w:szCs w:val="24"/>
        </w:rPr>
        <w:t xml:space="preserve"> </w:t>
      </w:r>
      <w:r>
        <w:rPr>
          <w:sz w:val="24"/>
          <w:szCs w:val="24"/>
        </w:rPr>
        <w:t xml:space="preserve">the </w:t>
      </w:r>
      <w:r>
        <w:rPr>
          <w:spacing w:val="1"/>
          <w:sz w:val="24"/>
          <w:szCs w:val="24"/>
        </w:rPr>
        <w:t xml:space="preserve"> </w:t>
      </w:r>
      <w:r>
        <w:rPr>
          <w:sz w:val="24"/>
          <w:szCs w:val="24"/>
        </w:rPr>
        <w:t>willingness</w:t>
      </w:r>
      <w:r>
        <w:rPr>
          <w:spacing w:val="29"/>
          <w:sz w:val="24"/>
          <w:szCs w:val="24"/>
        </w:rPr>
        <w:t xml:space="preserve"> </w:t>
      </w:r>
      <w:r>
        <w:rPr>
          <w:sz w:val="24"/>
          <w:szCs w:val="24"/>
        </w:rPr>
        <w:t>of</w:t>
      </w:r>
      <w:r>
        <w:rPr>
          <w:spacing w:val="17"/>
          <w:sz w:val="24"/>
          <w:szCs w:val="24"/>
        </w:rPr>
        <w:t xml:space="preserve"> </w:t>
      </w:r>
      <w:r>
        <w:rPr>
          <w:sz w:val="24"/>
          <w:szCs w:val="24"/>
        </w:rPr>
        <w:t>g</w:t>
      </w:r>
      <w:r>
        <w:rPr>
          <w:spacing w:val="-6"/>
          <w:sz w:val="24"/>
          <w:szCs w:val="24"/>
        </w:rPr>
        <w:t>o</w:t>
      </w:r>
      <w:r>
        <w:rPr>
          <w:spacing w:val="-7"/>
          <w:sz w:val="24"/>
          <w:szCs w:val="24"/>
        </w:rPr>
        <w:t>v</w:t>
      </w:r>
      <w:r>
        <w:rPr>
          <w:sz w:val="24"/>
          <w:szCs w:val="24"/>
        </w:rPr>
        <w:t>ernme</w:t>
      </w:r>
      <w:r>
        <w:rPr>
          <w:spacing w:val="-7"/>
          <w:sz w:val="24"/>
          <w:szCs w:val="24"/>
        </w:rPr>
        <w:t>n</w:t>
      </w:r>
      <w:r>
        <w:rPr>
          <w:sz w:val="24"/>
          <w:szCs w:val="24"/>
        </w:rPr>
        <w:t xml:space="preserve">ts </w:t>
      </w:r>
      <w:r>
        <w:rPr>
          <w:spacing w:val="17"/>
          <w:sz w:val="24"/>
          <w:szCs w:val="24"/>
        </w:rPr>
        <w:t xml:space="preserve"> </w:t>
      </w:r>
      <w:r>
        <w:rPr>
          <w:sz w:val="24"/>
          <w:szCs w:val="24"/>
        </w:rPr>
        <w:t>to</w:t>
      </w:r>
      <w:r>
        <w:rPr>
          <w:spacing w:val="49"/>
          <w:sz w:val="24"/>
          <w:szCs w:val="24"/>
        </w:rPr>
        <w:t xml:space="preserve"> </w:t>
      </w:r>
      <w:r>
        <w:rPr>
          <w:sz w:val="24"/>
          <w:szCs w:val="24"/>
        </w:rPr>
        <w:t>comply</w:t>
      </w:r>
      <w:r>
        <w:rPr>
          <w:spacing w:val="43"/>
          <w:sz w:val="24"/>
          <w:szCs w:val="24"/>
        </w:rPr>
        <w:t xml:space="preserve"> </w:t>
      </w:r>
      <w:r>
        <w:rPr>
          <w:sz w:val="24"/>
          <w:szCs w:val="24"/>
        </w:rPr>
        <w:t>with</w:t>
      </w:r>
      <w:r>
        <w:rPr>
          <w:spacing w:val="55"/>
          <w:sz w:val="24"/>
          <w:szCs w:val="24"/>
        </w:rPr>
        <w:t xml:space="preserve"> </w:t>
      </w:r>
      <w:r>
        <w:rPr>
          <w:sz w:val="24"/>
          <w:szCs w:val="24"/>
        </w:rPr>
        <w:t xml:space="preserve">their </w:t>
      </w:r>
      <w:r>
        <w:rPr>
          <w:spacing w:val="8"/>
          <w:sz w:val="24"/>
          <w:szCs w:val="24"/>
        </w:rPr>
        <w:t xml:space="preserve"> </w:t>
      </w:r>
      <w:r>
        <w:rPr>
          <w:w w:val="108"/>
          <w:sz w:val="24"/>
          <w:szCs w:val="24"/>
        </w:rPr>
        <w:t>i</w:t>
      </w:r>
      <w:r>
        <w:rPr>
          <w:spacing w:val="-8"/>
          <w:w w:val="108"/>
          <w:sz w:val="24"/>
          <w:szCs w:val="24"/>
        </w:rPr>
        <w:t>n</w:t>
      </w:r>
      <w:r>
        <w:rPr>
          <w:w w:val="108"/>
          <w:sz w:val="24"/>
          <w:szCs w:val="24"/>
        </w:rPr>
        <w:t>ternational</w:t>
      </w:r>
      <w:r>
        <w:rPr>
          <w:spacing w:val="28"/>
          <w:w w:val="108"/>
          <w:sz w:val="24"/>
          <w:szCs w:val="24"/>
        </w:rPr>
        <w:t xml:space="preserve"> </w:t>
      </w:r>
      <w:r>
        <w:rPr>
          <w:w w:val="103"/>
          <w:sz w:val="24"/>
          <w:szCs w:val="24"/>
        </w:rPr>
        <w:t>agreeme</w:t>
      </w:r>
      <w:r>
        <w:rPr>
          <w:spacing w:val="-6"/>
          <w:w w:val="103"/>
          <w:sz w:val="24"/>
          <w:szCs w:val="24"/>
        </w:rPr>
        <w:t>n</w:t>
      </w:r>
      <w:r>
        <w:rPr>
          <w:w w:val="113"/>
          <w:sz w:val="24"/>
          <w:szCs w:val="24"/>
        </w:rPr>
        <w:t xml:space="preserve">ts. </w:t>
      </w:r>
      <w:r>
        <w:rPr>
          <w:sz w:val="24"/>
          <w:szCs w:val="24"/>
        </w:rPr>
        <w:t>In</w:t>
      </w:r>
      <w:r>
        <w:rPr>
          <w:spacing w:val="23"/>
          <w:sz w:val="24"/>
          <w:szCs w:val="24"/>
        </w:rPr>
        <w:t xml:space="preserve"> </w:t>
      </w:r>
      <w:r>
        <w:rPr>
          <w:spacing w:val="-19"/>
          <w:sz w:val="24"/>
          <w:szCs w:val="24"/>
        </w:rPr>
        <w:t>T</w:t>
      </w:r>
      <w:r>
        <w:rPr>
          <w:sz w:val="24"/>
          <w:szCs w:val="24"/>
        </w:rPr>
        <w:t>omz’s</w:t>
      </w:r>
      <w:r>
        <w:rPr>
          <w:spacing w:val="13"/>
          <w:sz w:val="24"/>
          <w:szCs w:val="24"/>
        </w:rPr>
        <w:t xml:space="preserve"> </w:t>
      </w:r>
      <w:r>
        <w:rPr>
          <w:sz w:val="24"/>
          <w:szCs w:val="24"/>
        </w:rPr>
        <w:t>influe</w:t>
      </w:r>
      <w:r>
        <w:rPr>
          <w:spacing w:val="-7"/>
          <w:sz w:val="24"/>
          <w:szCs w:val="24"/>
        </w:rPr>
        <w:t>n</w:t>
      </w:r>
      <w:r>
        <w:rPr>
          <w:sz w:val="24"/>
          <w:szCs w:val="24"/>
        </w:rPr>
        <w:t>tial</w:t>
      </w:r>
      <w:r>
        <w:rPr>
          <w:spacing w:val="46"/>
          <w:sz w:val="24"/>
          <w:szCs w:val="24"/>
        </w:rPr>
        <w:t xml:space="preserve"> </w:t>
      </w:r>
      <w:r>
        <w:rPr>
          <w:sz w:val="24"/>
          <w:szCs w:val="24"/>
        </w:rPr>
        <w:t>for</w:t>
      </w:r>
      <w:r>
        <w:rPr>
          <w:spacing w:val="-7"/>
          <w:sz w:val="24"/>
          <w:szCs w:val="24"/>
        </w:rPr>
        <w:t>m</w:t>
      </w:r>
      <w:r>
        <w:rPr>
          <w:sz w:val="24"/>
          <w:szCs w:val="24"/>
        </w:rPr>
        <w:t xml:space="preserve">ulation, </w:t>
      </w:r>
      <w:r>
        <w:rPr>
          <w:spacing w:val="6"/>
          <w:sz w:val="24"/>
          <w:szCs w:val="24"/>
        </w:rPr>
        <w:t xml:space="preserve"> </w:t>
      </w:r>
      <w:r>
        <w:rPr>
          <w:w w:val="109"/>
          <w:sz w:val="24"/>
          <w:szCs w:val="24"/>
        </w:rPr>
        <w:t>reputation</w:t>
      </w:r>
      <w:r>
        <w:rPr>
          <w:spacing w:val="4"/>
          <w:w w:val="109"/>
          <w:sz w:val="24"/>
          <w:szCs w:val="24"/>
        </w:rPr>
        <w:t xml:space="preserve"> </w:t>
      </w:r>
      <w:r>
        <w:rPr>
          <w:sz w:val="24"/>
          <w:szCs w:val="24"/>
        </w:rPr>
        <w:t>establishes</w:t>
      </w:r>
      <w:r>
        <w:rPr>
          <w:spacing w:val="51"/>
          <w:sz w:val="24"/>
          <w:szCs w:val="24"/>
        </w:rPr>
        <w:t xml:space="preserve"> </w:t>
      </w:r>
      <w:r>
        <w:rPr>
          <w:sz w:val="24"/>
          <w:szCs w:val="24"/>
        </w:rPr>
        <w:t>the</w:t>
      </w:r>
      <w:r>
        <w:rPr>
          <w:spacing w:val="41"/>
          <w:sz w:val="24"/>
          <w:szCs w:val="24"/>
        </w:rPr>
        <w:t xml:space="preserve"> </w:t>
      </w:r>
      <w:r>
        <w:rPr>
          <w:sz w:val="24"/>
          <w:szCs w:val="24"/>
        </w:rPr>
        <w:t>basis</w:t>
      </w:r>
      <w:r>
        <w:rPr>
          <w:spacing w:val="23"/>
          <w:sz w:val="24"/>
          <w:szCs w:val="24"/>
        </w:rPr>
        <w:t xml:space="preserve"> </w:t>
      </w:r>
      <w:r>
        <w:rPr>
          <w:sz w:val="24"/>
          <w:szCs w:val="24"/>
        </w:rPr>
        <w:t>for</w:t>
      </w:r>
      <w:r>
        <w:rPr>
          <w:spacing w:val="6"/>
          <w:sz w:val="24"/>
          <w:szCs w:val="24"/>
        </w:rPr>
        <w:t xml:space="preserve"> </w:t>
      </w:r>
      <w:r>
        <w:rPr>
          <w:sz w:val="24"/>
          <w:szCs w:val="24"/>
        </w:rPr>
        <w:t>c</w:t>
      </w:r>
      <w:r>
        <w:rPr>
          <w:spacing w:val="7"/>
          <w:sz w:val="24"/>
          <w:szCs w:val="24"/>
        </w:rPr>
        <w:t>o</w:t>
      </w:r>
      <w:r>
        <w:rPr>
          <w:sz w:val="24"/>
          <w:szCs w:val="24"/>
        </w:rPr>
        <w:t>o</w:t>
      </w:r>
      <w:r>
        <w:rPr>
          <w:spacing w:val="7"/>
          <w:sz w:val="24"/>
          <w:szCs w:val="24"/>
        </w:rPr>
        <w:t>p</w:t>
      </w:r>
      <w:r>
        <w:rPr>
          <w:sz w:val="24"/>
          <w:szCs w:val="24"/>
        </w:rPr>
        <w:t>eration</w:t>
      </w:r>
      <w:r>
        <w:rPr>
          <w:spacing w:val="54"/>
          <w:sz w:val="24"/>
          <w:szCs w:val="24"/>
        </w:rPr>
        <w:t xml:space="preserve"> </w:t>
      </w:r>
      <w:r>
        <w:rPr>
          <w:sz w:val="24"/>
          <w:szCs w:val="24"/>
        </w:rPr>
        <w:t>in</w:t>
      </w:r>
      <w:r>
        <w:rPr>
          <w:spacing w:val="16"/>
          <w:sz w:val="24"/>
          <w:szCs w:val="24"/>
        </w:rPr>
        <w:t xml:space="preserve"> </w:t>
      </w:r>
      <w:r>
        <w:rPr>
          <w:sz w:val="24"/>
          <w:szCs w:val="24"/>
        </w:rPr>
        <w:t>a</w:t>
      </w:r>
      <w:r>
        <w:rPr>
          <w:spacing w:val="19"/>
          <w:sz w:val="24"/>
          <w:szCs w:val="24"/>
        </w:rPr>
        <w:t xml:space="preserve"> </w:t>
      </w:r>
      <w:r>
        <w:rPr>
          <w:spacing w:val="-7"/>
          <w:w w:val="97"/>
          <w:sz w:val="24"/>
          <w:szCs w:val="24"/>
        </w:rPr>
        <w:t>w</w:t>
      </w:r>
      <w:r>
        <w:rPr>
          <w:w w:val="104"/>
          <w:sz w:val="24"/>
          <w:szCs w:val="24"/>
        </w:rPr>
        <w:t xml:space="preserve">orld </w:t>
      </w:r>
      <w:r>
        <w:rPr>
          <w:sz w:val="24"/>
          <w:szCs w:val="24"/>
        </w:rPr>
        <w:t>of</w:t>
      </w:r>
      <w:r>
        <w:rPr>
          <w:spacing w:val="21"/>
          <w:sz w:val="24"/>
          <w:szCs w:val="24"/>
        </w:rPr>
        <w:t xml:space="preserve"> </w:t>
      </w:r>
      <w:r>
        <w:rPr>
          <w:w w:val="107"/>
          <w:sz w:val="24"/>
          <w:szCs w:val="24"/>
        </w:rPr>
        <w:t>uncertai</w:t>
      </w:r>
      <w:r>
        <w:rPr>
          <w:spacing w:val="-7"/>
          <w:w w:val="107"/>
          <w:sz w:val="24"/>
          <w:szCs w:val="24"/>
        </w:rPr>
        <w:t>n</w:t>
      </w:r>
      <w:r>
        <w:rPr>
          <w:spacing w:val="-7"/>
          <w:w w:val="137"/>
          <w:sz w:val="24"/>
          <w:szCs w:val="24"/>
        </w:rPr>
        <w:t>t</w:t>
      </w:r>
      <w:r>
        <w:rPr>
          <w:spacing w:val="-20"/>
          <w:w w:val="103"/>
          <w:sz w:val="24"/>
          <w:szCs w:val="24"/>
        </w:rPr>
        <w:t>y</w:t>
      </w:r>
      <w:r>
        <w:rPr>
          <w:w w:val="108"/>
          <w:sz w:val="24"/>
          <w:szCs w:val="24"/>
        </w:rPr>
        <w:t>,</w:t>
      </w:r>
      <w:r>
        <w:rPr>
          <w:spacing w:val="37"/>
          <w:w w:val="108"/>
          <w:sz w:val="24"/>
          <w:szCs w:val="24"/>
        </w:rPr>
        <w:t xml:space="preserve"> </w:t>
      </w:r>
      <w:r>
        <w:rPr>
          <w:sz w:val="24"/>
          <w:szCs w:val="24"/>
        </w:rPr>
        <w:t>shifting</w:t>
      </w:r>
      <w:r>
        <w:rPr>
          <w:spacing w:val="57"/>
          <w:sz w:val="24"/>
          <w:szCs w:val="24"/>
        </w:rPr>
        <w:t xml:space="preserve"> </w:t>
      </w:r>
      <w:r>
        <w:rPr>
          <w:sz w:val="24"/>
          <w:szCs w:val="24"/>
        </w:rPr>
        <w:t xml:space="preserve">preferences,  and  </w:t>
      </w:r>
      <w:r>
        <w:rPr>
          <w:w w:val="107"/>
          <w:sz w:val="24"/>
          <w:szCs w:val="24"/>
        </w:rPr>
        <w:t>i</w:t>
      </w:r>
      <w:r>
        <w:rPr>
          <w:spacing w:val="-7"/>
          <w:w w:val="107"/>
          <w:sz w:val="24"/>
          <w:szCs w:val="24"/>
        </w:rPr>
        <w:t>n</w:t>
      </w:r>
      <w:r>
        <w:rPr>
          <w:w w:val="107"/>
          <w:sz w:val="24"/>
          <w:szCs w:val="24"/>
        </w:rPr>
        <w:t>ternational</w:t>
      </w:r>
      <w:r>
        <w:rPr>
          <w:spacing w:val="44"/>
          <w:w w:val="107"/>
          <w:sz w:val="24"/>
          <w:szCs w:val="24"/>
        </w:rPr>
        <w:t xml:space="preserve"> </w:t>
      </w:r>
      <w:r>
        <w:rPr>
          <w:w w:val="107"/>
          <w:sz w:val="24"/>
          <w:szCs w:val="24"/>
        </w:rPr>
        <w:t>anar</w:t>
      </w:r>
      <w:r>
        <w:rPr>
          <w:spacing w:val="-6"/>
          <w:w w:val="107"/>
          <w:sz w:val="24"/>
          <w:szCs w:val="24"/>
        </w:rPr>
        <w:t>c</w:t>
      </w:r>
      <w:r>
        <w:rPr>
          <w:spacing w:val="-7"/>
          <w:w w:val="107"/>
          <w:sz w:val="24"/>
          <w:szCs w:val="24"/>
        </w:rPr>
        <w:t>h</w:t>
      </w:r>
      <w:r>
        <w:rPr>
          <w:spacing w:val="-21"/>
          <w:w w:val="107"/>
          <w:sz w:val="24"/>
          <w:szCs w:val="24"/>
        </w:rPr>
        <w:t>y</w:t>
      </w:r>
      <w:r>
        <w:rPr>
          <w:w w:val="107"/>
          <w:sz w:val="24"/>
          <w:szCs w:val="24"/>
        </w:rPr>
        <w:t>.</w:t>
      </w:r>
      <w:r>
        <w:rPr>
          <w:w w:val="107"/>
          <w:position w:val="9"/>
          <w:sz w:val="14"/>
          <w:szCs w:val="14"/>
        </w:rPr>
        <w:t xml:space="preserve">14   </w:t>
      </w:r>
      <w:r>
        <w:rPr>
          <w:spacing w:val="9"/>
          <w:w w:val="107"/>
          <w:position w:val="9"/>
          <w:sz w:val="14"/>
          <w:szCs w:val="14"/>
        </w:rPr>
        <w:t xml:space="preserve"> </w:t>
      </w:r>
      <w:r>
        <w:rPr>
          <w:sz w:val="24"/>
          <w:szCs w:val="24"/>
        </w:rPr>
        <w:t>G</w:t>
      </w:r>
      <w:r>
        <w:rPr>
          <w:spacing w:val="-6"/>
          <w:sz w:val="24"/>
          <w:szCs w:val="24"/>
        </w:rPr>
        <w:t>o</w:t>
      </w:r>
      <w:r>
        <w:rPr>
          <w:spacing w:val="-7"/>
          <w:sz w:val="24"/>
          <w:szCs w:val="24"/>
        </w:rPr>
        <w:t>v</w:t>
      </w:r>
      <w:r>
        <w:rPr>
          <w:sz w:val="24"/>
          <w:szCs w:val="24"/>
        </w:rPr>
        <w:t>ernme</w:t>
      </w:r>
      <w:r>
        <w:rPr>
          <w:spacing w:val="-6"/>
          <w:sz w:val="24"/>
          <w:szCs w:val="24"/>
        </w:rPr>
        <w:t>n</w:t>
      </w:r>
      <w:r>
        <w:rPr>
          <w:sz w:val="24"/>
          <w:szCs w:val="24"/>
        </w:rPr>
        <w:t xml:space="preserve">ts </w:t>
      </w:r>
      <w:r>
        <w:rPr>
          <w:spacing w:val="37"/>
          <w:sz w:val="24"/>
          <w:szCs w:val="24"/>
        </w:rPr>
        <w:t xml:space="preserve"> </w:t>
      </w:r>
      <w:r>
        <w:rPr>
          <w:sz w:val="24"/>
          <w:szCs w:val="24"/>
        </w:rPr>
        <w:t>honor</w:t>
      </w:r>
      <w:r>
        <w:rPr>
          <w:spacing w:val="55"/>
          <w:sz w:val="24"/>
          <w:szCs w:val="24"/>
        </w:rPr>
        <w:t xml:space="preserve"> </w:t>
      </w:r>
      <w:r>
        <w:rPr>
          <w:w w:val="109"/>
          <w:sz w:val="24"/>
          <w:szCs w:val="24"/>
        </w:rPr>
        <w:t xml:space="preserve">their </w:t>
      </w:r>
      <w:r>
        <w:rPr>
          <w:sz w:val="24"/>
          <w:szCs w:val="24"/>
        </w:rPr>
        <w:t>debts  and</w:t>
      </w:r>
      <w:r>
        <w:rPr>
          <w:spacing w:val="47"/>
          <w:sz w:val="24"/>
          <w:szCs w:val="24"/>
        </w:rPr>
        <w:t xml:space="preserve"> </w:t>
      </w:r>
      <w:r>
        <w:rPr>
          <w:sz w:val="24"/>
          <w:szCs w:val="24"/>
        </w:rPr>
        <w:t>pri</w:t>
      </w:r>
      <w:r>
        <w:rPr>
          <w:spacing w:val="-13"/>
          <w:sz w:val="24"/>
          <w:szCs w:val="24"/>
        </w:rPr>
        <w:t>v</w:t>
      </w:r>
      <w:r>
        <w:rPr>
          <w:sz w:val="24"/>
          <w:szCs w:val="24"/>
        </w:rPr>
        <w:t xml:space="preserve">ate </w:t>
      </w:r>
      <w:r>
        <w:rPr>
          <w:spacing w:val="13"/>
          <w:sz w:val="24"/>
          <w:szCs w:val="24"/>
        </w:rPr>
        <w:t xml:space="preserve"> </w:t>
      </w:r>
      <w:r>
        <w:rPr>
          <w:sz w:val="24"/>
          <w:szCs w:val="24"/>
        </w:rPr>
        <w:t>i</w:t>
      </w:r>
      <w:r>
        <w:rPr>
          <w:spacing w:val="-7"/>
          <w:sz w:val="24"/>
          <w:szCs w:val="24"/>
        </w:rPr>
        <w:t>nv</w:t>
      </w:r>
      <w:r>
        <w:rPr>
          <w:sz w:val="24"/>
          <w:szCs w:val="24"/>
        </w:rPr>
        <w:t>estors</w:t>
      </w:r>
      <w:r>
        <w:rPr>
          <w:spacing w:val="59"/>
          <w:sz w:val="24"/>
          <w:szCs w:val="24"/>
        </w:rPr>
        <w:t xml:space="preserve"> </w:t>
      </w:r>
      <w:r>
        <w:rPr>
          <w:sz w:val="24"/>
          <w:szCs w:val="24"/>
        </w:rPr>
        <w:t>lend</w:t>
      </w:r>
      <w:r>
        <w:rPr>
          <w:spacing w:val="32"/>
          <w:sz w:val="24"/>
          <w:szCs w:val="24"/>
        </w:rPr>
        <w:t xml:space="preserve"> </w:t>
      </w:r>
      <w:r>
        <w:rPr>
          <w:sz w:val="24"/>
          <w:szCs w:val="24"/>
        </w:rPr>
        <w:t>money</w:t>
      </w:r>
      <w:r>
        <w:rPr>
          <w:spacing w:val="33"/>
          <w:sz w:val="24"/>
          <w:szCs w:val="24"/>
        </w:rPr>
        <w:t xml:space="preserve"> </w:t>
      </w:r>
      <w:r>
        <w:rPr>
          <w:sz w:val="24"/>
          <w:szCs w:val="24"/>
        </w:rPr>
        <w:t>to</w:t>
      </w:r>
      <w:r>
        <w:rPr>
          <w:spacing w:val="40"/>
          <w:sz w:val="24"/>
          <w:szCs w:val="24"/>
        </w:rPr>
        <w:t xml:space="preserve"> </w:t>
      </w:r>
      <w:r>
        <w:rPr>
          <w:sz w:val="24"/>
          <w:szCs w:val="24"/>
        </w:rPr>
        <w:t>foreigners</w:t>
      </w:r>
      <w:r>
        <w:rPr>
          <w:spacing w:val="29"/>
          <w:sz w:val="24"/>
          <w:szCs w:val="24"/>
        </w:rPr>
        <w:t xml:space="preserve"> </w:t>
      </w:r>
      <w:r>
        <w:rPr>
          <w:spacing w:val="7"/>
          <w:sz w:val="24"/>
          <w:szCs w:val="24"/>
        </w:rPr>
        <w:t>b</w:t>
      </w:r>
      <w:r>
        <w:rPr>
          <w:sz w:val="24"/>
          <w:szCs w:val="24"/>
        </w:rPr>
        <w:t>ecause</w:t>
      </w:r>
      <w:r>
        <w:rPr>
          <w:spacing w:val="35"/>
          <w:sz w:val="24"/>
          <w:szCs w:val="24"/>
        </w:rPr>
        <w:t xml:space="preserve"> </w:t>
      </w:r>
      <w:r>
        <w:rPr>
          <w:sz w:val="24"/>
          <w:szCs w:val="24"/>
        </w:rPr>
        <w:t>of</w:t>
      </w:r>
      <w:r>
        <w:rPr>
          <w:spacing w:val="8"/>
          <w:sz w:val="24"/>
          <w:szCs w:val="24"/>
        </w:rPr>
        <w:t xml:space="preserve"> </w:t>
      </w:r>
      <w:r>
        <w:rPr>
          <w:w w:val="109"/>
          <w:sz w:val="24"/>
          <w:szCs w:val="24"/>
        </w:rPr>
        <w:t>reputational</w:t>
      </w:r>
      <w:r>
        <w:rPr>
          <w:spacing w:val="14"/>
          <w:w w:val="109"/>
          <w:sz w:val="24"/>
          <w:szCs w:val="24"/>
        </w:rPr>
        <w:t xml:space="preserve"> </w:t>
      </w:r>
      <w:r>
        <w:rPr>
          <w:sz w:val="24"/>
          <w:szCs w:val="24"/>
        </w:rPr>
        <w:t xml:space="preserve">sanctions. </w:t>
      </w:r>
      <w:r>
        <w:rPr>
          <w:spacing w:val="36"/>
          <w:sz w:val="24"/>
          <w:szCs w:val="24"/>
        </w:rPr>
        <w:t xml:space="preserve"> </w:t>
      </w:r>
      <w:r>
        <w:rPr>
          <w:spacing w:val="-20"/>
          <w:w w:val="114"/>
          <w:sz w:val="24"/>
          <w:szCs w:val="24"/>
        </w:rPr>
        <w:t>F</w:t>
      </w:r>
      <w:r>
        <w:rPr>
          <w:w w:val="97"/>
          <w:sz w:val="24"/>
          <w:szCs w:val="24"/>
        </w:rPr>
        <w:t xml:space="preserve">o- </w:t>
      </w:r>
      <w:r>
        <w:rPr>
          <w:sz w:val="24"/>
          <w:szCs w:val="24"/>
        </w:rPr>
        <w:t>cusing</w:t>
      </w:r>
      <w:r>
        <w:rPr>
          <w:spacing w:val="21"/>
          <w:sz w:val="24"/>
          <w:szCs w:val="24"/>
        </w:rPr>
        <w:t xml:space="preserve"> </w:t>
      </w:r>
      <w:r>
        <w:rPr>
          <w:sz w:val="24"/>
          <w:szCs w:val="24"/>
        </w:rPr>
        <w:t>on</w:t>
      </w:r>
      <w:r>
        <w:rPr>
          <w:spacing w:val="20"/>
          <w:sz w:val="24"/>
          <w:szCs w:val="24"/>
        </w:rPr>
        <w:t xml:space="preserve"> </w:t>
      </w:r>
      <w:r>
        <w:rPr>
          <w:w w:val="104"/>
          <w:sz w:val="24"/>
          <w:szCs w:val="24"/>
        </w:rPr>
        <w:t>commitme</w:t>
      </w:r>
      <w:r>
        <w:rPr>
          <w:spacing w:val="-7"/>
          <w:w w:val="104"/>
          <w:sz w:val="24"/>
          <w:szCs w:val="24"/>
        </w:rPr>
        <w:t>n</w:t>
      </w:r>
      <w:r>
        <w:rPr>
          <w:w w:val="137"/>
          <w:sz w:val="24"/>
          <w:szCs w:val="24"/>
        </w:rPr>
        <w:t>t</w:t>
      </w:r>
      <w:r>
        <w:rPr>
          <w:spacing w:val="14"/>
          <w:sz w:val="24"/>
          <w:szCs w:val="24"/>
        </w:rPr>
        <w:t xml:space="preserve"> </w:t>
      </w:r>
      <w:r>
        <w:rPr>
          <w:sz w:val="24"/>
          <w:szCs w:val="24"/>
        </w:rPr>
        <w:t>and</w:t>
      </w:r>
      <w:r>
        <w:rPr>
          <w:spacing w:val="43"/>
          <w:sz w:val="24"/>
          <w:szCs w:val="24"/>
        </w:rPr>
        <w:t xml:space="preserve"> </w:t>
      </w:r>
      <w:r>
        <w:rPr>
          <w:sz w:val="24"/>
          <w:szCs w:val="24"/>
        </w:rPr>
        <w:t>compliance</w:t>
      </w:r>
      <w:r>
        <w:rPr>
          <w:spacing w:val="37"/>
          <w:sz w:val="24"/>
          <w:szCs w:val="24"/>
        </w:rPr>
        <w:t xml:space="preserve"> </w:t>
      </w:r>
      <w:r>
        <w:rPr>
          <w:sz w:val="24"/>
          <w:szCs w:val="24"/>
        </w:rPr>
        <w:t>in</w:t>
      </w:r>
      <w:r>
        <w:rPr>
          <w:spacing w:val="22"/>
          <w:sz w:val="24"/>
          <w:szCs w:val="24"/>
        </w:rPr>
        <w:t xml:space="preserve"> </w:t>
      </w:r>
      <w:r>
        <w:rPr>
          <w:w w:val="108"/>
          <w:sz w:val="24"/>
          <w:szCs w:val="24"/>
        </w:rPr>
        <w:t>i</w:t>
      </w:r>
      <w:r>
        <w:rPr>
          <w:spacing w:val="-8"/>
          <w:w w:val="108"/>
          <w:sz w:val="24"/>
          <w:szCs w:val="24"/>
        </w:rPr>
        <w:t>n</w:t>
      </w:r>
      <w:r>
        <w:rPr>
          <w:w w:val="108"/>
          <w:sz w:val="24"/>
          <w:szCs w:val="24"/>
        </w:rPr>
        <w:t>ternational</w:t>
      </w:r>
      <w:r>
        <w:rPr>
          <w:spacing w:val="14"/>
          <w:w w:val="108"/>
          <w:sz w:val="24"/>
          <w:szCs w:val="24"/>
        </w:rPr>
        <w:t xml:space="preserve"> </w:t>
      </w:r>
      <w:r>
        <w:rPr>
          <w:sz w:val="24"/>
          <w:szCs w:val="24"/>
        </w:rPr>
        <w:t xml:space="preserve">monetary </w:t>
      </w:r>
      <w:r>
        <w:rPr>
          <w:spacing w:val="9"/>
          <w:sz w:val="24"/>
          <w:szCs w:val="24"/>
        </w:rPr>
        <w:t xml:space="preserve"> </w:t>
      </w:r>
      <w:r>
        <w:rPr>
          <w:sz w:val="24"/>
          <w:szCs w:val="24"/>
        </w:rPr>
        <w:t>affairs,</w:t>
      </w:r>
      <w:r>
        <w:rPr>
          <w:spacing w:val="22"/>
          <w:sz w:val="24"/>
          <w:szCs w:val="24"/>
        </w:rPr>
        <w:t xml:space="preserve"> </w:t>
      </w:r>
      <w:r>
        <w:rPr>
          <w:sz w:val="24"/>
          <w:szCs w:val="24"/>
        </w:rPr>
        <w:t>Simmons</w:t>
      </w:r>
      <w:r>
        <w:rPr>
          <w:spacing w:val="29"/>
          <w:sz w:val="24"/>
          <w:szCs w:val="24"/>
        </w:rPr>
        <w:t xml:space="preserve"> </w:t>
      </w:r>
      <w:r>
        <w:rPr>
          <w:w w:val="103"/>
          <w:sz w:val="24"/>
          <w:szCs w:val="24"/>
        </w:rPr>
        <w:t>de</w:t>
      </w:r>
      <w:r>
        <w:rPr>
          <w:spacing w:val="-7"/>
          <w:w w:val="103"/>
          <w:sz w:val="24"/>
          <w:szCs w:val="24"/>
        </w:rPr>
        <w:t>v</w:t>
      </w:r>
      <w:r>
        <w:rPr>
          <w:sz w:val="24"/>
          <w:szCs w:val="24"/>
        </w:rPr>
        <w:t>elops a</w:t>
      </w:r>
      <w:r>
        <w:rPr>
          <w:spacing w:val="33"/>
          <w:sz w:val="24"/>
          <w:szCs w:val="24"/>
        </w:rPr>
        <w:t xml:space="preserve"> </w:t>
      </w:r>
      <w:r>
        <w:rPr>
          <w:sz w:val="24"/>
          <w:szCs w:val="24"/>
        </w:rPr>
        <w:t>similar</w:t>
      </w:r>
      <w:r>
        <w:rPr>
          <w:spacing w:val="42"/>
          <w:sz w:val="24"/>
          <w:szCs w:val="24"/>
        </w:rPr>
        <w:t xml:space="preserve"> </w:t>
      </w:r>
      <w:r>
        <w:rPr>
          <w:sz w:val="24"/>
          <w:szCs w:val="24"/>
        </w:rPr>
        <w:t>line</w:t>
      </w:r>
      <w:r>
        <w:rPr>
          <w:spacing w:val="26"/>
          <w:sz w:val="24"/>
          <w:szCs w:val="24"/>
        </w:rPr>
        <w:t xml:space="preserve"> </w:t>
      </w:r>
      <w:r>
        <w:rPr>
          <w:sz w:val="24"/>
          <w:szCs w:val="24"/>
        </w:rPr>
        <w:t>of</w:t>
      </w:r>
      <w:r>
        <w:rPr>
          <w:spacing w:val="11"/>
          <w:sz w:val="24"/>
          <w:szCs w:val="24"/>
        </w:rPr>
        <w:t xml:space="preserve"> </w:t>
      </w:r>
      <w:r>
        <w:rPr>
          <w:sz w:val="24"/>
          <w:szCs w:val="24"/>
        </w:rPr>
        <w:t>argume</w:t>
      </w:r>
      <w:r>
        <w:rPr>
          <w:spacing w:val="-7"/>
          <w:sz w:val="24"/>
          <w:szCs w:val="24"/>
        </w:rPr>
        <w:t>n</w:t>
      </w:r>
      <w:r>
        <w:rPr>
          <w:sz w:val="24"/>
          <w:szCs w:val="24"/>
        </w:rPr>
        <w:t>t:   “The</w:t>
      </w:r>
      <w:r>
        <w:rPr>
          <w:spacing w:val="22"/>
          <w:sz w:val="24"/>
          <w:szCs w:val="24"/>
        </w:rPr>
        <w:t xml:space="preserve"> </w:t>
      </w:r>
      <w:r>
        <w:rPr>
          <w:sz w:val="24"/>
          <w:szCs w:val="24"/>
        </w:rPr>
        <w:t xml:space="preserve">acceptance </w:t>
      </w:r>
      <w:r>
        <w:rPr>
          <w:spacing w:val="16"/>
          <w:sz w:val="24"/>
          <w:szCs w:val="24"/>
        </w:rPr>
        <w:t xml:space="preserve"> </w:t>
      </w:r>
      <w:r>
        <w:rPr>
          <w:sz w:val="24"/>
          <w:szCs w:val="24"/>
        </w:rPr>
        <w:t>of</w:t>
      </w:r>
      <w:r>
        <w:rPr>
          <w:spacing w:val="10"/>
          <w:sz w:val="24"/>
          <w:szCs w:val="24"/>
        </w:rPr>
        <w:t xml:space="preserve"> </w:t>
      </w:r>
      <w:r>
        <w:rPr>
          <w:sz w:val="24"/>
          <w:szCs w:val="24"/>
        </w:rPr>
        <w:t>trea</w:t>
      </w:r>
      <w:r>
        <w:rPr>
          <w:spacing w:val="-7"/>
          <w:sz w:val="24"/>
          <w:szCs w:val="24"/>
        </w:rPr>
        <w:t>t</w:t>
      </w:r>
      <w:r>
        <w:rPr>
          <w:sz w:val="24"/>
          <w:szCs w:val="24"/>
        </w:rPr>
        <w:t xml:space="preserve">y </w:t>
      </w:r>
      <w:r>
        <w:rPr>
          <w:spacing w:val="34"/>
          <w:sz w:val="24"/>
          <w:szCs w:val="24"/>
        </w:rPr>
        <w:t xml:space="preserve"> </w:t>
      </w:r>
      <w:r>
        <w:rPr>
          <w:sz w:val="24"/>
          <w:szCs w:val="24"/>
        </w:rPr>
        <w:t>obligations</w:t>
      </w:r>
      <w:r>
        <w:rPr>
          <w:spacing w:val="54"/>
          <w:sz w:val="24"/>
          <w:szCs w:val="24"/>
        </w:rPr>
        <w:t xml:space="preserve"> </w:t>
      </w:r>
      <w:r>
        <w:rPr>
          <w:sz w:val="24"/>
          <w:szCs w:val="24"/>
        </w:rPr>
        <w:t>raises</w:t>
      </w:r>
      <w:r>
        <w:rPr>
          <w:spacing w:val="33"/>
          <w:sz w:val="24"/>
          <w:szCs w:val="24"/>
        </w:rPr>
        <w:t xml:space="preserve"> </w:t>
      </w:r>
      <w:r>
        <w:rPr>
          <w:sz w:val="24"/>
          <w:szCs w:val="24"/>
        </w:rPr>
        <w:t>ex</w:t>
      </w:r>
      <w:r>
        <w:rPr>
          <w:spacing w:val="6"/>
          <w:sz w:val="24"/>
          <w:szCs w:val="24"/>
        </w:rPr>
        <w:t>p</w:t>
      </w:r>
      <w:r>
        <w:rPr>
          <w:sz w:val="24"/>
          <w:szCs w:val="24"/>
        </w:rPr>
        <w:t xml:space="preserve">ectations </w:t>
      </w:r>
      <w:r>
        <w:rPr>
          <w:spacing w:val="32"/>
          <w:sz w:val="24"/>
          <w:szCs w:val="24"/>
        </w:rPr>
        <w:t xml:space="preserve"> </w:t>
      </w:r>
      <w:r>
        <w:rPr>
          <w:w w:val="109"/>
          <w:sz w:val="24"/>
          <w:szCs w:val="24"/>
        </w:rPr>
        <w:t>a</w:t>
      </w:r>
      <w:r>
        <w:rPr>
          <w:spacing w:val="7"/>
          <w:w w:val="109"/>
          <w:sz w:val="24"/>
          <w:szCs w:val="24"/>
        </w:rPr>
        <w:t>b</w:t>
      </w:r>
      <w:r>
        <w:rPr>
          <w:w w:val="110"/>
          <w:sz w:val="24"/>
          <w:szCs w:val="24"/>
        </w:rPr>
        <w:t xml:space="preserve">out </w:t>
      </w:r>
      <w:r>
        <w:rPr>
          <w:spacing w:val="6"/>
          <w:sz w:val="24"/>
          <w:szCs w:val="24"/>
        </w:rPr>
        <w:t>b</w:t>
      </w:r>
      <w:r>
        <w:rPr>
          <w:sz w:val="24"/>
          <w:szCs w:val="24"/>
        </w:rPr>
        <w:t>eh</w:t>
      </w:r>
      <w:r>
        <w:rPr>
          <w:spacing w:val="-6"/>
          <w:sz w:val="24"/>
          <w:szCs w:val="24"/>
        </w:rPr>
        <w:t>a</w:t>
      </w:r>
      <w:r>
        <w:rPr>
          <w:sz w:val="24"/>
          <w:szCs w:val="24"/>
        </w:rPr>
        <w:t>vior</w:t>
      </w:r>
      <w:r>
        <w:rPr>
          <w:spacing w:val="39"/>
          <w:sz w:val="24"/>
          <w:szCs w:val="24"/>
        </w:rPr>
        <w:t xml:space="preserve"> </w:t>
      </w:r>
      <w:r>
        <w:rPr>
          <w:sz w:val="24"/>
          <w:szCs w:val="24"/>
        </w:rPr>
        <w:t xml:space="preserve">that, </w:t>
      </w:r>
      <w:r>
        <w:rPr>
          <w:spacing w:val="18"/>
          <w:sz w:val="24"/>
          <w:szCs w:val="24"/>
        </w:rPr>
        <w:t xml:space="preserve"> </w:t>
      </w:r>
      <w:r>
        <w:rPr>
          <w:sz w:val="24"/>
          <w:szCs w:val="24"/>
        </w:rPr>
        <w:t>once</w:t>
      </w:r>
      <w:r>
        <w:rPr>
          <w:spacing w:val="5"/>
          <w:sz w:val="24"/>
          <w:szCs w:val="24"/>
        </w:rPr>
        <w:t xml:space="preserve"> </w:t>
      </w:r>
      <w:r>
        <w:rPr>
          <w:sz w:val="24"/>
          <w:szCs w:val="24"/>
        </w:rPr>
        <w:t>made,</w:t>
      </w:r>
      <w:r>
        <w:rPr>
          <w:spacing w:val="36"/>
          <w:sz w:val="24"/>
          <w:szCs w:val="24"/>
        </w:rPr>
        <w:t xml:space="preserve"> </w:t>
      </w:r>
      <w:r>
        <w:rPr>
          <w:sz w:val="24"/>
          <w:szCs w:val="24"/>
        </w:rPr>
        <w:t>are</w:t>
      </w:r>
      <w:r>
        <w:rPr>
          <w:spacing w:val="23"/>
          <w:sz w:val="24"/>
          <w:szCs w:val="24"/>
        </w:rPr>
        <w:t xml:space="preserve"> </w:t>
      </w:r>
      <w:r>
        <w:rPr>
          <w:w w:val="107"/>
          <w:sz w:val="24"/>
          <w:szCs w:val="24"/>
        </w:rPr>
        <w:t>reputationally</w:t>
      </w:r>
      <w:r>
        <w:rPr>
          <w:spacing w:val="6"/>
          <w:w w:val="107"/>
          <w:sz w:val="24"/>
          <w:szCs w:val="24"/>
        </w:rPr>
        <w:t xml:space="preserve"> </w:t>
      </w:r>
      <w:r>
        <w:rPr>
          <w:sz w:val="24"/>
          <w:szCs w:val="24"/>
        </w:rPr>
        <w:t>costly</w:t>
      </w:r>
      <w:r>
        <w:rPr>
          <w:spacing w:val="22"/>
          <w:sz w:val="24"/>
          <w:szCs w:val="24"/>
        </w:rPr>
        <w:t xml:space="preserve"> </w:t>
      </w:r>
      <w:r>
        <w:rPr>
          <w:sz w:val="24"/>
          <w:szCs w:val="24"/>
        </w:rPr>
        <w:t>for</w:t>
      </w:r>
      <w:r>
        <w:rPr>
          <w:spacing w:val="2"/>
          <w:sz w:val="24"/>
          <w:szCs w:val="24"/>
        </w:rPr>
        <w:t xml:space="preserve"> </w:t>
      </w:r>
      <w:r>
        <w:rPr>
          <w:sz w:val="24"/>
          <w:szCs w:val="24"/>
        </w:rPr>
        <w:t>g</w:t>
      </w:r>
      <w:r>
        <w:rPr>
          <w:spacing w:val="-6"/>
          <w:sz w:val="24"/>
          <w:szCs w:val="24"/>
        </w:rPr>
        <w:t>o</w:t>
      </w:r>
      <w:r>
        <w:rPr>
          <w:spacing w:val="-7"/>
          <w:sz w:val="24"/>
          <w:szCs w:val="24"/>
        </w:rPr>
        <w:t>v</w:t>
      </w:r>
      <w:r>
        <w:rPr>
          <w:sz w:val="24"/>
          <w:szCs w:val="24"/>
        </w:rPr>
        <w:t>ernme</w:t>
      </w:r>
      <w:r>
        <w:rPr>
          <w:spacing w:val="-7"/>
          <w:sz w:val="24"/>
          <w:szCs w:val="24"/>
        </w:rPr>
        <w:t>n</w:t>
      </w:r>
      <w:r>
        <w:rPr>
          <w:sz w:val="24"/>
          <w:szCs w:val="24"/>
        </w:rPr>
        <w:t>ts</w:t>
      </w:r>
      <w:r>
        <w:rPr>
          <w:spacing w:val="53"/>
          <w:sz w:val="24"/>
          <w:szCs w:val="24"/>
        </w:rPr>
        <w:t xml:space="preserve"> </w:t>
      </w:r>
      <w:r>
        <w:rPr>
          <w:sz w:val="24"/>
          <w:szCs w:val="24"/>
        </w:rPr>
        <w:t>to</w:t>
      </w:r>
      <w:r>
        <w:rPr>
          <w:spacing w:val="26"/>
          <w:sz w:val="24"/>
          <w:szCs w:val="24"/>
        </w:rPr>
        <w:t xml:space="preserve"> </w:t>
      </w:r>
      <w:r>
        <w:rPr>
          <w:sz w:val="24"/>
          <w:szCs w:val="24"/>
        </w:rPr>
        <w:t>violate.”</w:t>
      </w:r>
      <w:r>
        <w:rPr>
          <w:spacing w:val="-40"/>
          <w:sz w:val="24"/>
          <w:szCs w:val="24"/>
        </w:rPr>
        <w:t xml:space="preserve"> </w:t>
      </w:r>
      <w:r>
        <w:rPr>
          <w:position w:val="9"/>
          <w:sz w:val="14"/>
          <w:szCs w:val="14"/>
        </w:rPr>
        <w:t xml:space="preserve">15  </w:t>
      </w:r>
      <w:r>
        <w:rPr>
          <w:spacing w:val="13"/>
          <w:position w:val="9"/>
          <w:sz w:val="14"/>
          <w:szCs w:val="14"/>
        </w:rPr>
        <w:t xml:space="preserve"> </w:t>
      </w:r>
      <w:r>
        <w:rPr>
          <w:sz w:val="24"/>
          <w:szCs w:val="24"/>
        </w:rPr>
        <w:t>Büthe</w:t>
      </w:r>
      <w:r>
        <w:rPr>
          <w:spacing w:val="50"/>
          <w:sz w:val="24"/>
          <w:szCs w:val="24"/>
        </w:rPr>
        <w:t xml:space="preserve"> </w:t>
      </w:r>
      <w:r>
        <w:rPr>
          <w:w w:val="108"/>
          <w:sz w:val="24"/>
          <w:szCs w:val="24"/>
        </w:rPr>
        <w:t xml:space="preserve">and </w:t>
      </w:r>
      <w:r>
        <w:rPr>
          <w:sz w:val="24"/>
          <w:szCs w:val="24"/>
        </w:rPr>
        <w:t>Milner</w:t>
      </w:r>
      <w:r>
        <w:rPr>
          <w:spacing w:val="25"/>
          <w:sz w:val="24"/>
          <w:szCs w:val="24"/>
        </w:rPr>
        <w:t xml:space="preserve"> </w:t>
      </w:r>
      <w:r>
        <w:rPr>
          <w:sz w:val="24"/>
          <w:szCs w:val="24"/>
        </w:rPr>
        <w:t>cite</w:t>
      </w:r>
      <w:r>
        <w:rPr>
          <w:spacing w:val="29"/>
          <w:sz w:val="24"/>
          <w:szCs w:val="24"/>
        </w:rPr>
        <w:t xml:space="preserve"> </w:t>
      </w:r>
      <w:r>
        <w:rPr>
          <w:w w:val="109"/>
          <w:sz w:val="24"/>
          <w:szCs w:val="24"/>
        </w:rPr>
        <w:t>reputational</w:t>
      </w:r>
      <w:r>
        <w:rPr>
          <w:spacing w:val="7"/>
          <w:w w:val="109"/>
          <w:sz w:val="24"/>
          <w:szCs w:val="24"/>
        </w:rPr>
        <w:t xml:space="preserve"> </w:t>
      </w:r>
      <w:r>
        <w:rPr>
          <w:sz w:val="24"/>
          <w:szCs w:val="24"/>
        </w:rPr>
        <w:t>effects</w:t>
      </w:r>
      <w:r>
        <w:rPr>
          <w:spacing w:val="-1"/>
          <w:sz w:val="24"/>
          <w:szCs w:val="24"/>
        </w:rPr>
        <w:t xml:space="preserve"> </w:t>
      </w:r>
      <w:r>
        <w:rPr>
          <w:sz w:val="24"/>
          <w:szCs w:val="24"/>
        </w:rPr>
        <w:t>to</w:t>
      </w:r>
      <w:r>
        <w:rPr>
          <w:spacing w:val="33"/>
          <w:sz w:val="24"/>
          <w:szCs w:val="24"/>
        </w:rPr>
        <w:t xml:space="preserve"> </w:t>
      </w:r>
      <w:r>
        <w:rPr>
          <w:sz w:val="24"/>
          <w:szCs w:val="24"/>
        </w:rPr>
        <w:t>argue</w:t>
      </w:r>
      <w:r>
        <w:rPr>
          <w:spacing w:val="33"/>
          <w:sz w:val="24"/>
          <w:szCs w:val="24"/>
        </w:rPr>
        <w:t xml:space="preserve"> </w:t>
      </w:r>
      <w:r>
        <w:rPr>
          <w:sz w:val="24"/>
          <w:szCs w:val="24"/>
        </w:rPr>
        <w:t xml:space="preserve">that </w:t>
      </w:r>
      <w:r>
        <w:rPr>
          <w:spacing w:val="20"/>
          <w:sz w:val="24"/>
          <w:szCs w:val="24"/>
        </w:rPr>
        <w:t xml:space="preserve"> </w:t>
      </w:r>
      <w:r>
        <w:rPr>
          <w:w w:val="108"/>
          <w:sz w:val="24"/>
          <w:szCs w:val="24"/>
        </w:rPr>
        <w:t>i</w:t>
      </w:r>
      <w:r>
        <w:rPr>
          <w:spacing w:val="-8"/>
          <w:w w:val="108"/>
          <w:sz w:val="24"/>
          <w:szCs w:val="24"/>
        </w:rPr>
        <w:t>n</w:t>
      </w:r>
      <w:r>
        <w:rPr>
          <w:w w:val="108"/>
          <w:sz w:val="24"/>
          <w:szCs w:val="24"/>
        </w:rPr>
        <w:t>ternational</w:t>
      </w:r>
      <w:r>
        <w:rPr>
          <w:spacing w:val="11"/>
          <w:w w:val="108"/>
          <w:sz w:val="24"/>
          <w:szCs w:val="24"/>
        </w:rPr>
        <w:t xml:space="preserve"> </w:t>
      </w:r>
      <w:r>
        <w:rPr>
          <w:sz w:val="24"/>
          <w:szCs w:val="24"/>
        </w:rPr>
        <w:t xml:space="preserve">trade </w:t>
      </w:r>
      <w:r>
        <w:rPr>
          <w:spacing w:val="5"/>
          <w:sz w:val="24"/>
          <w:szCs w:val="24"/>
        </w:rPr>
        <w:t xml:space="preserve"> </w:t>
      </w:r>
      <w:r>
        <w:rPr>
          <w:sz w:val="24"/>
          <w:szCs w:val="24"/>
        </w:rPr>
        <w:t>agreeme</w:t>
      </w:r>
      <w:r>
        <w:rPr>
          <w:spacing w:val="-6"/>
          <w:sz w:val="24"/>
          <w:szCs w:val="24"/>
        </w:rPr>
        <w:t>n</w:t>
      </w:r>
      <w:r>
        <w:rPr>
          <w:sz w:val="24"/>
          <w:szCs w:val="24"/>
        </w:rPr>
        <w:t xml:space="preserve">ts </w:t>
      </w:r>
      <w:r>
        <w:rPr>
          <w:spacing w:val="2"/>
          <w:sz w:val="24"/>
          <w:szCs w:val="24"/>
        </w:rPr>
        <w:t xml:space="preserve"> </w:t>
      </w:r>
      <w:r>
        <w:rPr>
          <w:sz w:val="24"/>
          <w:szCs w:val="24"/>
        </w:rPr>
        <w:t>pr</w:t>
      </w:r>
      <w:r>
        <w:rPr>
          <w:spacing w:val="-7"/>
          <w:sz w:val="24"/>
          <w:szCs w:val="24"/>
        </w:rPr>
        <w:t>o</w:t>
      </w:r>
      <w:r>
        <w:rPr>
          <w:sz w:val="24"/>
          <w:szCs w:val="24"/>
        </w:rPr>
        <w:t>vide</w:t>
      </w:r>
      <w:r>
        <w:rPr>
          <w:spacing w:val="34"/>
          <w:sz w:val="24"/>
          <w:szCs w:val="24"/>
        </w:rPr>
        <w:t xml:space="preserve"> </w:t>
      </w:r>
      <w:r>
        <w:rPr>
          <w:w w:val="101"/>
          <w:sz w:val="24"/>
          <w:szCs w:val="24"/>
        </w:rPr>
        <w:t>me</w:t>
      </w:r>
      <w:r>
        <w:rPr>
          <w:spacing w:val="-7"/>
          <w:w w:val="101"/>
          <w:sz w:val="24"/>
          <w:szCs w:val="24"/>
        </w:rPr>
        <w:t>c</w:t>
      </w:r>
      <w:r>
        <w:rPr>
          <w:w w:val="106"/>
          <w:sz w:val="24"/>
          <w:szCs w:val="24"/>
        </w:rPr>
        <w:t xml:space="preserve">ha- </w:t>
      </w:r>
      <w:r>
        <w:rPr>
          <w:sz w:val="24"/>
          <w:szCs w:val="24"/>
        </w:rPr>
        <w:t>nisms</w:t>
      </w:r>
      <w:r>
        <w:rPr>
          <w:spacing w:val="14"/>
          <w:sz w:val="24"/>
          <w:szCs w:val="24"/>
        </w:rPr>
        <w:t xml:space="preserve"> </w:t>
      </w:r>
      <w:r>
        <w:rPr>
          <w:sz w:val="24"/>
          <w:szCs w:val="24"/>
        </w:rPr>
        <w:t>for making</w:t>
      </w:r>
      <w:r>
        <w:rPr>
          <w:spacing w:val="24"/>
          <w:sz w:val="24"/>
          <w:szCs w:val="24"/>
        </w:rPr>
        <w:t xml:space="preserve"> </w:t>
      </w:r>
      <w:r>
        <w:rPr>
          <w:sz w:val="24"/>
          <w:szCs w:val="24"/>
        </w:rPr>
        <w:t>credible</w:t>
      </w:r>
      <w:r>
        <w:rPr>
          <w:spacing w:val="18"/>
          <w:sz w:val="24"/>
          <w:szCs w:val="24"/>
        </w:rPr>
        <w:t xml:space="preserve"> </w:t>
      </w:r>
      <w:r>
        <w:rPr>
          <w:sz w:val="24"/>
          <w:szCs w:val="24"/>
        </w:rPr>
        <w:t>commitme</w:t>
      </w:r>
      <w:r>
        <w:rPr>
          <w:spacing w:val="-7"/>
          <w:sz w:val="24"/>
          <w:szCs w:val="24"/>
        </w:rPr>
        <w:t>n</w:t>
      </w:r>
      <w:r>
        <w:rPr>
          <w:sz w:val="24"/>
          <w:szCs w:val="24"/>
        </w:rPr>
        <w:t xml:space="preserve">ts </w:t>
      </w:r>
      <w:r>
        <w:rPr>
          <w:spacing w:val="11"/>
          <w:sz w:val="24"/>
          <w:szCs w:val="24"/>
        </w:rPr>
        <w:t xml:space="preserve"> </w:t>
      </w:r>
      <w:r>
        <w:rPr>
          <w:sz w:val="24"/>
          <w:szCs w:val="24"/>
        </w:rPr>
        <w:t>to</w:t>
      </w:r>
      <w:r>
        <w:rPr>
          <w:spacing w:val="23"/>
          <w:sz w:val="24"/>
          <w:szCs w:val="24"/>
        </w:rPr>
        <w:t xml:space="preserve"> </w:t>
      </w:r>
      <w:r>
        <w:rPr>
          <w:sz w:val="24"/>
          <w:szCs w:val="24"/>
        </w:rPr>
        <w:t>foreign</w:t>
      </w:r>
      <w:r>
        <w:rPr>
          <w:spacing w:val="3"/>
          <w:sz w:val="24"/>
          <w:szCs w:val="24"/>
        </w:rPr>
        <w:t xml:space="preserve"> </w:t>
      </w:r>
      <w:r>
        <w:rPr>
          <w:sz w:val="24"/>
          <w:szCs w:val="24"/>
        </w:rPr>
        <w:t>i</w:t>
      </w:r>
      <w:r>
        <w:rPr>
          <w:spacing w:val="-7"/>
          <w:sz w:val="24"/>
          <w:szCs w:val="24"/>
        </w:rPr>
        <w:t>nv</w:t>
      </w:r>
      <w:r>
        <w:rPr>
          <w:sz w:val="24"/>
          <w:szCs w:val="24"/>
        </w:rPr>
        <w:t xml:space="preserve">estors: </w:t>
      </w:r>
      <w:r>
        <w:rPr>
          <w:spacing w:val="6"/>
          <w:sz w:val="24"/>
          <w:szCs w:val="24"/>
        </w:rPr>
        <w:t xml:space="preserve"> </w:t>
      </w:r>
      <w:r>
        <w:rPr>
          <w:sz w:val="24"/>
          <w:szCs w:val="24"/>
        </w:rPr>
        <w:t>“Violating</w:t>
      </w:r>
      <w:r>
        <w:rPr>
          <w:spacing w:val="3"/>
          <w:sz w:val="24"/>
          <w:szCs w:val="24"/>
        </w:rPr>
        <w:t xml:space="preserve"> </w:t>
      </w:r>
      <w:r>
        <w:rPr>
          <w:sz w:val="24"/>
          <w:szCs w:val="24"/>
        </w:rPr>
        <w:t>an</w:t>
      </w:r>
      <w:r>
        <w:rPr>
          <w:spacing w:val="23"/>
          <w:sz w:val="24"/>
          <w:szCs w:val="24"/>
        </w:rPr>
        <w:t xml:space="preserve"> </w:t>
      </w:r>
      <w:r>
        <w:rPr>
          <w:w w:val="107"/>
          <w:sz w:val="24"/>
          <w:szCs w:val="24"/>
        </w:rPr>
        <w:t xml:space="preserve">institutionalized </w:t>
      </w:r>
      <w:r>
        <w:rPr>
          <w:w w:val="104"/>
          <w:sz w:val="24"/>
          <w:szCs w:val="24"/>
        </w:rPr>
        <w:t>commitme</w:t>
      </w:r>
      <w:r>
        <w:rPr>
          <w:spacing w:val="-7"/>
          <w:w w:val="104"/>
          <w:sz w:val="24"/>
          <w:szCs w:val="24"/>
        </w:rPr>
        <w:t>n</w:t>
      </w:r>
      <w:r>
        <w:rPr>
          <w:w w:val="137"/>
          <w:sz w:val="24"/>
          <w:szCs w:val="24"/>
        </w:rPr>
        <w:t>t</w:t>
      </w:r>
      <w:r>
        <w:rPr>
          <w:sz w:val="24"/>
          <w:szCs w:val="24"/>
        </w:rPr>
        <w:t xml:space="preserve"> </w:t>
      </w:r>
      <w:r>
        <w:rPr>
          <w:spacing w:val="-24"/>
          <w:sz w:val="24"/>
          <w:szCs w:val="24"/>
        </w:rPr>
        <w:t xml:space="preserve"> </w:t>
      </w:r>
      <w:r>
        <w:rPr>
          <w:sz w:val="24"/>
          <w:szCs w:val="24"/>
        </w:rPr>
        <w:t>–</w:t>
      </w:r>
      <w:r>
        <w:rPr>
          <w:spacing w:val="32"/>
          <w:sz w:val="24"/>
          <w:szCs w:val="24"/>
        </w:rPr>
        <w:t xml:space="preserve"> </w:t>
      </w:r>
      <w:r>
        <w:rPr>
          <w:sz w:val="24"/>
          <w:szCs w:val="24"/>
        </w:rPr>
        <w:t>or</w:t>
      </w:r>
      <w:r>
        <w:rPr>
          <w:spacing w:val="44"/>
          <w:sz w:val="24"/>
          <w:szCs w:val="24"/>
        </w:rPr>
        <w:t xml:space="preserve"> </w:t>
      </w:r>
      <w:r>
        <w:rPr>
          <w:sz w:val="24"/>
          <w:szCs w:val="24"/>
        </w:rPr>
        <w:t xml:space="preserve">not </w:t>
      </w:r>
      <w:r>
        <w:rPr>
          <w:spacing w:val="7"/>
          <w:sz w:val="24"/>
          <w:szCs w:val="24"/>
        </w:rPr>
        <w:t xml:space="preserve"> </w:t>
      </w:r>
      <w:r>
        <w:rPr>
          <w:sz w:val="24"/>
          <w:szCs w:val="24"/>
        </w:rPr>
        <w:t>making</w:t>
      </w:r>
      <w:r>
        <w:rPr>
          <w:spacing w:val="58"/>
          <w:sz w:val="24"/>
          <w:szCs w:val="24"/>
        </w:rPr>
        <w:t xml:space="preserve"> </w:t>
      </w:r>
      <w:r>
        <w:rPr>
          <w:sz w:val="24"/>
          <w:szCs w:val="24"/>
        </w:rPr>
        <w:t xml:space="preserve">amends </w:t>
      </w:r>
      <w:r>
        <w:rPr>
          <w:spacing w:val="5"/>
          <w:sz w:val="24"/>
          <w:szCs w:val="24"/>
        </w:rPr>
        <w:t xml:space="preserve"> </w:t>
      </w:r>
      <w:r>
        <w:rPr>
          <w:sz w:val="24"/>
          <w:szCs w:val="24"/>
        </w:rPr>
        <w:t>to</w:t>
      </w:r>
      <w:r>
        <w:rPr>
          <w:spacing w:val="57"/>
          <w:sz w:val="24"/>
          <w:szCs w:val="24"/>
        </w:rPr>
        <w:t xml:space="preserve"> </w:t>
      </w:r>
      <w:r>
        <w:rPr>
          <w:sz w:val="24"/>
          <w:szCs w:val="24"/>
        </w:rPr>
        <w:t xml:space="preserve">correct </w:t>
      </w:r>
      <w:r>
        <w:rPr>
          <w:spacing w:val="9"/>
          <w:sz w:val="24"/>
          <w:szCs w:val="24"/>
        </w:rPr>
        <w:t xml:space="preserve"> </w:t>
      </w:r>
      <w:r>
        <w:rPr>
          <w:sz w:val="24"/>
          <w:szCs w:val="24"/>
        </w:rPr>
        <w:t>a</w:t>
      </w:r>
      <w:r>
        <w:rPr>
          <w:spacing w:val="46"/>
          <w:sz w:val="24"/>
          <w:szCs w:val="24"/>
        </w:rPr>
        <w:t xml:space="preserve"> </w:t>
      </w:r>
      <w:r>
        <w:rPr>
          <w:sz w:val="24"/>
          <w:szCs w:val="24"/>
        </w:rPr>
        <w:t xml:space="preserve">violation </w:t>
      </w:r>
      <w:r>
        <w:rPr>
          <w:spacing w:val="10"/>
          <w:sz w:val="24"/>
          <w:szCs w:val="24"/>
        </w:rPr>
        <w:t xml:space="preserve"> </w:t>
      </w:r>
      <w:r>
        <w:rPr>
          <w:sz w:val="24"/>
          <w:szCs w:val="24"/>
        </w:rPr>
        <w:t xml:space="preserve">that </w:t>
      </w:r>
      <w:r>
        <w:rPr>
          <w:spacing w:val="44"/>
          <w:sz w:val="24"/>
          <w:szCs w:val="24"/>
        </w:rPr>
        <w:t xml:space="preserve"> </w:t>
      </w:r>
      <w:r>
        <w:rPr>
          <w:sz w:val="24"/>
          <w:szCs w:val="24"/>
        </w:rPr>
        <w:t>has</w:t>
      </w:r>
      <w:r>
        <w:rPr>
          <w:spacing w:val="55"/>
          <w:sz w:val="24"/>
          <w:szCs w:val="24"/>
        </w:rPr>
        <w:t xml:space="preserve"> </w:t>
      </w:r>
      <w:r>
        <w:rPr>
          <w:spacing w:val="7"/>
          <w:sz w:val="24"/>
          <w:szCs w:val="24"/>
        </w:rPr>
        <w:t>o</w:t>
      </w:r>
      <w:r>
        <w:rPr>
          <w:sz w:val="24"/>
          <w:szCs w:val="24"/>
        </w:rPr>
        <w:t xml:space="preserve">ccurred </w:t>
      </w:r>
      <w:r>
        <w:rPr>
          <w:spacing w:val="1"/>
          <w:sz w:val="24"/>
          <w:szCs w:val="24"/>
        </w:rPr>
        <w:t xml:space="preserve"> </w:t>
      </w:r>
      <w:r>
        <w:rPr>
          <w:sz w:val="24"/>
          <w:szCs w:val="24"/>
        </w:rPr>
        <w:t>–</w:t>
      </w:r>
      <w:r>
        <w:rPr>
          <w:spacing w:val="32"/>
          <w:sz w:val="24"/>
          <w:szCs w:val="24"/>
        </w:rPr>
        <w:t xml:space="preserve"> </w:t>
      </w:r>
      <w:r>
        <w:rPr>
          <w:w w:val="103"/>
          <w:sz w:val="24"/>
          <w:szCs w:val="24"/>
        </w:rPr>
        <w:t xml:space="preserve">damages </w:t>
      </w:r>
      <w:r>
        <w:rPr>
          <w:sz w:val="24"/>
          <w:szCs w:val="24"/>
        </w:rPr>
        <w:t>a</w:t>
      </w:r>
      <w:r>
        <w:rPr>
          <w:spacing w:val="51"/>
          <w:sz w:val="24"/>
          <w:szCs w:val="24"/>
        </w:rPr>
        <w:t xml:space="preserve"> </w:t>
      </w:r>
      <w:r>
        <w:rPr>
          <w:sz w:val="24"/>
          <w:szCs w:val="24"/>
        </w:rPr>
        <w:t>cou</w:t>
      </w:r>
      <w:r>
        <w:rPr>
          <w:spacing w:val="-7"/>
          <w:sz w:val="24"/>
          <w:szCs w:val="24"/>
        </w:rPr>
        <w:t>n</w:t>
      </w:r>
      <w:r>
        <w:rPr>
          <w:sz w:val="24"/>
          <w:szCs w:val="24"/>
        </w:rPr>
        <w:t xml:space="preserve">try’s </w:t>
      </w:r>
      <w:r>
        <w:rPr>
          <w:spacing w:val="14"/>
          <w:sz w:val="24"/>
          <w:szCs w:val="24"/>
        </w:rPr>
        <w:t xml:space="preserve"> </w:t>
      </w:r>
      <w:r>
        <w:rPr>
          <w:w w:val="109"/>
          <w:sz w:val="24"/>
          <w:szCs w:val="24"/>
        </w:rPr>
        <w:t>reputation</w:t>
      </w:r>
      <w:r>
        <w:rPr>
          <w:spacing w:val="36"/>
          <w:w w:val="109"/>
          <w:sz w:val="24"/>
          <w:szCs w:val="24"/>
        </w:rPr>
        <w:t xml:space="preserve"> </w:t>
      </w:r>
      <w:r>
        <w:rPr>
          <w:sz w:val="24"/>
          <w:szCs w:val="24"/>
        </w:rPr>
        <w:t>for</w:t>
      </w:r>
      <w:r>
        <w:rPr>
          <w:spacing w:val="37"/>
          <w:sz w:val="24"/>
          <w:szCs w:val="24"/>
        </w:rPr>
        <w:t xml:space="preserve"> </w:t>
      </w:r>
      <w:r>
        <w:rPr>
          <w:spacing w:val="-7"/>
          <w:sz w:val="24"/>
          <w:szCs w:val="24"/>
        </w:rPr>
        <w:t>k</w:t>
      </w:r>
      <w:r>
        <w:rPr>
          <w:sz w:val="24"/>
          <w:szCs w:val="24"/>
        </w:rPr>
        <w:t>eeping</w:t>
      </w:r>
      <w:r>
        <w:rPr>
          <w:spacing w:val="51"/>
          <w:sz w:val="24"/>
          <w:szCs w:val="24"/>
        </w:rPr>
        <w:t xml:space="preserve"> </w:t>
      </w:r>
      <w:r>
        <w:rPr>
          <w:w w:val="105"/>
          <w:sz w:val="24"/>
          <w:szCs w:val="24"/>
        </w:rPr>
        <w:t>commitme</w:t>
      </w:r>
      <w:r>
        <w:rPr>
          <w:spacing w:val="-7"/>
          <w:w w:val="105"/>
          <w:sz w:val="24"/>
          <w:szCs w:val="24"/>
        </w:rPr>
        <w:t>n</w:t>
      </w:r>
      <w:r>
        <w:rPr>
          <w:w w:val="105"/>
          <w:sz w:val="24"/>
          <w:szCs w:val="24"/>
        </w:rPr>
        <w:t>ts,</w:t>
      </w:r>
      <w:r>
        <w:rPr>
          <w:spacing w:val="52"/>
          <w:w w:val="105"/>
          <w:sz w:val="24"/>
          <w:szCs w:val="24"/>
        </w:rPr>
        <w:t xml:space="preserve"> </w:t>
      </w:r>
      <w:r>
        <w:rPr>
          <w:sz w:val="24"/>
          <w:szCs w:val="24"/>
        </w:rPr>
        <w:t xml:space="preserve">making </w:t>
      </w:r>
      <w:r>
        <w:rPr>
          <w:spacing w:val="3"/>
          <w:sz w:val="24"/>
          <w:szCs w:val="24"/>
        </w:rPr>
        <w:t xml:space="preserve"> </w:t>
      </w:r>
      <w:r>
        <w:rPr>
          <w:sz w:val="24"/>
          <w:szCs w:val="24"/>
        </w:rPr>
        <w:t xml:space="preserve">future </w:t>
      </w:r>
      <w:r>
        <w:rPr>
          <w:spacing w:val="20"/>
          <w:sz w:val="24"/>
          <w:szCs w:val="24"/>
        </w:rPr>
        <w:t xml:space="preserve"> </w:t>
      </w:r>
      <w:r>
        <w:rPr>
          <w:sz w:val="24"/>
          <w:szCs w:val="24"/>
        </w:rPr>
        <w:t>c</w:t>
      </w:r>
      <w:r>
        <w:rPr>
          <w:spacing w:val="7"/>
          <w:sz w:val="24"/>
          <w:szCs w:val="24"/>
        </w:rPr>
        <w:t>o</w:t>
      </w:r>
      <w:r>
        <w:rPr>
          <w:sz w:val="24"/>
          <w:szCs w:val="24"/>
        </w:rPr>
        <w:t>o</w:t>
      </w:r>
      <w:r>
        <w:rPr>
          <w:spacing w:val="7"/>
          <w:sz w:val="24"/>
          <w:szCs w:val="24"/>
        </w:rPr>
        <w:t>p</w:t>
      </w:r>
      <w:r>
        <w:rPr>
          <w:sz w:val="24"/>
          <w:szCs w:val="24"/>
        </w:rPr>
        <w:t xml:space="preserve">eration </w:t>
      </w:r>
      <w:r>
        <w:rPr>
          <w:spacing w:val="25"/>
          <w:sz w:val="24"/>
          <w:szCs w:val="24"/>
        </w:rPr>
        <w:t xml:space="preserve"> </w:t>
      </w:r>
      <w:r>
        <w:rPr>
          <w:sz w:val="24"/>
          <w:szCs w:val="24"/>
        </w:rPr>
        <w:t>on</w:t>
      </w:r>
      <w:r>
        <w:rPr>
          <w:spacing w:val="46"/>
          <w:sz w:val="24"/>
          <w:szCs w:val="24"/>
        </w:rPr>
        <w:t xml:space="preserve"> </w:t>
      </w:r>
      <w:r>
        <w:rPr>
          <w:sz w:val="24"/>
          <w:szCs w:val="24"/>
        </w:rPr>
        <w:t xml:space="preserve">the </w:t>
      </w:r>
      <w:r>
        <w:rPr>
          <w:spacing w:val="13"/>
          <w:sz w:val="24"/>
          <w:szCs w:val="24"/>
        </w:rPr>
        <w:t xml:space="preserve"> </w:t>
      </w:r>
      <w:r>
        <w:rPr>
          <w:w w:val="103"/>
          <w:sz w:val="24"/>
          <w:szCs w:val="24"/>
        </w:rPr>
        <w:t xml:space="preserve">same </w:t>
      </w:r>
      <w:r>
        <w:rPr>
          <w:sz w:val="24"/>
          <w:szCs w:val="24"/>
        </w:rPr>
        <w:t>and</w:t>
      </w:r>
      <w:r>
        <w:rPr>
          <w:spacing w:val="55"/>
          <w:sz w:val="24"/>
          <w:szCs w:val="24"/>
        </w:rPr>
        <w:t xml:space="preserve"> </w:t>
      </w:r>
      <w:r>
        <w:rPr>
          <w:sz w:val="24"/>
          <w:szCs w:val="24"/>
        </w:rPr>
        <w:t xml:space="preserve">other </w:t>
      </w:r>
      <w:r>
        <w:rPr>
          <w:spacing w:val="6"/>
          <w:sz w:val="24"/>
          <w:szCs w:val="24"/>
        </w:rPr>
        <w:t xml:space="preserve"> </w:t>
      </w:r>
      <w:r>
        <w:rPr>
          <w:sz w:val="24"/>
          <w:szCs w:val="24"/>
        </w:rPr>
        <w:t>issues</w:t>
      </w:r>
      <w:r>
        <w:rPr>
          <w:spacing w:val="27"/>
          <w:sz w:val="24"/>
          <w:szCs w:val="24"/>
        </w:rPr>
        <w:t xml:space="preserve"> </w:t>
      </w:r>
      <w:r>
        <w:rPr>
          <w:sz w:val="24"/>
          <w:szCs w:val="24"/>
        </w:rPr>
        <w:t>more</w:t>
      </w:r>
      <w:r>
        <w:rPr>
          <w:spacing w:val="37"/>
          <w:sz w:val="24"/>
          <w:szCs w:val="24"/>
        </w:rPr>
        <w:t xml:space="preserve"> </w:t>
      </w:r>
      <w:r>
        <w:rPr>
          <w:sz w:val="24"/>
          <w:szCs w:val="24"/>
        </w:rPr>
        <w:t>difficult</w:t>
      </w:r>
      <w:r>
        <w:rPr>
          <w:spacing w:val="34"/>
          <w:sz w:val="24"/>
          <w:szCs w:val="24"/>
        </w:rPr>
        <w:t xml:space="preserve"> </w:t>
      </w:r>
      <w:r>
        <w:rPr>
          <w:sz w:val="24"/>
          <w:szCs w:val="24"/>
        </w:rPr>
        <w:t>and</w:t>
      </w:r>
      <w:r>
        <w:rPr>
          <w:spacing w:val="55"/>
          <w:sz w:val="24"/>
          <w:szCs w:val="24"/>
        </w:rPr>
        <w:t xml:space="preserve"> </w:t>
      </w:r>
      <w:r>
        <w:rPr>
          <w:sz w:val="24"/>
          <w:szCs w:val="24"/>
        </w:rPr>
        <w:t>m</w:t>
      </w:r>
      <w:r>
        <w:rPr>
          <w:spacing w:val="-6"/>
          <w:sz w:val="24"/>
          <w:szCs w:val="24"/>
        </w:rPr>
        <w:t>a</w:t>
      </w:r>
      <w:r>
        <w:rPr>
          <w:sz w:val="24"/>
          <w:szCs w:val="24"/>
        </w:rPr>
        <w:t>y</w:t>
      </w:r>
      <w:r>
        <w:rPr>
          <w:spacing w:val="6"/>
          <w:sz w:val="24"/>
          <w:szCs w:val="24"/>
        </w:rPr>
        <w:t>b</w:t>
      </w:r>
      <w:r>
        <w:rPr>
          <w:sz w:val="24"/>
          <w:szCs w:val="24"/>
        </w:rPr>
        <w:t>e</w:t>
      </w:r>
      <w:r>
        <w:rPr>
          <w:spacing w:val="53"/>
          <w:sz w:val="24"/>
          <w:szCs w:val="24"/>
        </w:rPr>
        <w:t xml:space="preserve"> </w:t>
      </w:r>
      <w:r>
        <w:rPr>
          <w:sz w:val="24"/>
          <w:szCs w:val="24"/>
        </w:rPr>
        <w:t>im</w:t>
      </w:r>
      <w:r>
        <w:rPr>
          <w:spacing w:val="6"/>
          <w:sz w:val="24"/>
          <w:szCs w:val="24"/>
        </w:rPr>
        <w:t>p</w:t>
      </w:r>
      <w:r>
        <w:rPr>
          <w:sz w:val="24"/>
          <w:szCs w:val="24"/>
        </w:rPr>
        <w:t>ossible</w:t>
      </w:r>
      <w:r>
        <w:rPr>
          <w:spacing w:val="37"/>
          <w:sz w:val="24"/>
          <w:szCs w:val="24"/>
        </w:rPr>
        <w:t xml:space="preserve"> </w:t>
      </w:r>
      <w:r>
        <w:rPr>
          <w:sz w:val="24"/>
          <w:szCs w:val="24"/>
        </w:rPr>
        <w:t>to</w:t>
      </w:r>
      <w:r>
        <w:rPr>
          <w:spacing w:val="48"/>
          <w:sz w:val="24"/>
          <w:szCs w:val="24"/>
        </w:rPr>
        <w:t xml:space="preserve"> </w:t>
      </w:r>
      <w:r>
        <w:rPr>
          <w:w w:val="109"/>
          <w:sz w:val="24"/>
          <w:szCs w:val="24"/>
        </w:rPr>
        <w:t>a</w:t>
      </w:r>
      <w:r>
        <w:rPr>
          <w:spacing w:val="-6"/>
          <w:w w:val="97"/>
          <w:sz w:val="24"/>
          <w:szCs w:val="24"/>
        </w:rPr>
        <w:t>c</w:t>
      </w:r>
      <w:r>
        <w:rPr>
          <w:w w:val="102"/>
          <w:sz w:val="24"/>
          <w:szCs w:val="24"/>
        </w:rPr>
        <w:t>hie</w:t>
      </w:r>
      <w:r>
        <w:rPr>
          <w:spacing w:val="-7"/>
          <w:w w:val="102"/>
          <w:sz w:val="24"/>
          <w:szCs w:val="24"/>
        </w:rPr>
        <w:t>v</w:t>
      </w:r>
      <w:r>
        <w:rPr>
          <w:w w:val="90"/>
          <w:sz w:val="24"/>
          <w:szCs w:val="24"/>
        </w:rPr>
        <w:t>e.”</w:t>
      </w:r>
      <w:r>
        <w:rPr>
          <w:spacing w:val="-40"/>
          <w:sz w:val="24"/>
          <w:szCs w:val="24"/>
        </w:rPr>
        <w:t xml:space="preserve"> </w:t>
      </w:r>
      <w:r>
        <w:rPr>
          <w:position w:val="9"/>
          <w:sz w:val="14"/>
          <w:szCs w:val="14"/>
        </w:rPr>
        <w:t xml:space="preserve">16   </w:t>
      </w:r>
      <w:r>
        <w:rPr>
          <w:spacing w:val="8"/>
          <w:position w:val="9"/>
          <w:sz w:val="14"/>
          <w:szCs w:val="14"/>
        </w:rPr>
        <w:t xml:space="preserve"> </w:t>
      </w:r>
      <w:r>
        <w:rPr>
          <w:sz w:val="24"/>
          <w:szCs w:val="24"/>
        </w:rPr>
        <w:t xml:space="preserve">Büthe </w:t>
      </w:r>
      <w:r>
        <w:rPr>
          <w:spacing w:val="12"/>
          <w:sz w:val="24"/>
          <w:szCs w:val="24"/>
        </w:rPr>
        <w:t xml:space="preserve"> </w:t>
      </w:r>
      <w:r>
        <w:rPr>
          <w:sz w:val="24"/>
          <w:szCs w:val="24"/>
        </w:rPr>
        <w:t>and</w:t>
      </w:r>
      <w:r>
        <w:rPr>
          <w:spacing w:val="55"/>
          <w:sz w:val="24"/>
          <w:szCs w:val="24"/>
        </w:rPr>
        <w:t xml:space="preserve"> </w:t>
      </w:r>
      <w:r>
        <w:rPr>
          <w:sz w:val="24"/>
          <w:szCs w:val="24"/>
        </w:rPr>
        <w:t>Milner</w:t>
      </w:r>
      <w:r>
        <w:rPr>
          <w:spacing w:val="39"/>
          <w:sz w:val="24"/>
          <w:szCs w:val="24"/>
        </w:rPr>
        <w:t xml:space="preserve"> </w:t>
      </w:r>
      <w:r>
        <w:rPr>
          <w:w w:val="108"/>
          <w:sz w:val="24"/>
          <w:szCs w:val="24"/>
        </w:rPr>
        <w:t xml:space="preserve">and </w:t>
      </w:r>
      <w:r>
        <w:rPr>
          <w:sz w:val="24"/>
          <w:szCs w:val="24"/>
        </w:rPr>
        <w:t xml:space="preserve">Elkins, </w:t>
      </w:r>
      <w:r>
        <w:rPr>
          <w:spacing w:val="15"/>
          <w:sz w:val="24"/>
          <w:szCs w:val="24"/>
        </w:rPr>
        <w:t xml:space="preserve"> </w:t>
      </w:r>
      <w:r>
        <w:rPr>
          <w:sz w:val="24"/>
          <w:szCs w:val="24"/>
        </w:rPr>
        <w:t xml:space="preserve">Guzman </w:t>
      </w:r>
      <w:r>
        <w:rPr>
          <w:spacing w:val="22"/>
          <w:sz w:val="24"/>
          <w:szCs w:val="24"/>
        </w:rPr>
        <w:t xml:space="preserve"> </w:t>
      </w:r>
      <w:r>
        <w:rPr>
          <w:sz w:val="24"/>
          <w:szCs w:val="24"/>
        </w:rPr>
        <w:t xml:space="preserve">and </w:t>
      </w:r>
      <w:r>
        <w:rPr>
          <w:spacing w:val="10"/>
          <w:sz w:val="24"/>
          <w:szCs w:val="24"/>
        </w:rPr>
        <w:t xml:space="preserve"> </w:t>
      </w:r>
      <w:r>
        <w:rPr>
          <w:sz w:val="24"/>
          <w:szCs w:val="24"/>
        </w:rPr>
        <w:t xml:space="preserve">Simmons  utilize </w:t>
      </w:r>
      <w:r>
        <w:rPr>
          <w:spacing w:val="5"/>
          <w:sz w:val="24"/>
          <w:szCs w:val="24"/>
        </w:rPr>
        <w:t xml:space="preserve"> </w:t>
      </w:r>
      <w:r>
        <w:rPr>
          <w:sz w:val="24"/>
          <w:szCs w:val="24"/>
        </w:rPr>
        <w:t xml:space="preserve">the </w:t>
      </w:r>
      <w:r>
        <w:rPr>
          <w:spacing w:val="14"/>
          <w:sz w:val="24"/>
          <w:szCs w:val="24"/>
        </w:rPr>
        <w:t xml:space="preserve"> </w:t>
      </w:r>
      <w:r>
        <w:rPr>
          <w:sz w:val="24"/>
          <w:szCs w:val="24"/>
        </w:rPr>
        <w:t>same</w:t>
      </w:r>
      <w:r>
        <w:rPr>
          <w:spacing w:val="57"/>
          <w:sz w:val="24"/>
          <w:szCs w:val="24"/>
        </w:rPr>
        <w:t xml:space="preserve"> </w:t>
      </w:r>
      <w:r>
        <w:rPr>
          <w:sz w:val="24"/>
          <w:szCs w:val="24"/>
        </w:rPr>
        <w:t>logic</w:t>
      </w:r>
      <w:r>
        <w:rPr>
          <w:spacing w:val="27"/>
          <w:sz w:val="24"/>
          <w:szCs w:val="24"/>
        </w:rPr>
        <w:t xml:space="preserve"> </w:t>
      </w:r>
      <w:r>
        <w:rPr>
          <w:sz w:val="24"/>
          <w:szCs w:val="24"/>
        </w:rPr>
        <w:t xml:space="preserve">to </w:t>
      </w:r>
      <w:r>
        <w:rPr>
          <w:spacing w:val="2"/>
          <w:sz w:val="24"/>
          <w:szCs w:val="24"/>
        </w:rPr>
        <w:t xml:space="preserve"> </w:t>
      </w:r>
      <w:r>
        <w:rPr>
          <w:sz w:val="24"/>
          <w:szCs w:val="24"/>
        </w:rPr>
        <w:t xml:space="preserve">explain </w:t>
      </w:r>
      <w:r>
        <w:rPr>
          <w:spacing w:val="9"/>
          <w:sz w:val="24"/>
          <w:szCs w:val="24"/>
        </w:rPr>
        <w:t xml:space="preserve"> </w:t>
      </w:r>
      <w:r>
        <w:rPr>
          <w:sz w:val="24"/>
          <w:szCs w:val="24"/>
        </w:rPr>
        <w:t>w</w:t>
      </w:r>
      <w:r>
        <w:rPr>
          <w:spacing w:val="-7"/>
          <w:sz w:val="24"/>
          <w:szCs w:val="24"/>
        </w:rPr>
        <w:t>h</w:t>
      </w:r>
      <w:r>
        <w:rPr>
          <w:sz w:val="24"/>
          <w:szCs w:val="24"/>
        </w:rPr>
        <w:t>y</w:t>
      </w:r>
      <w:r>
        <w:rPr>
          <w:spacing w:val="48"/>
          <w:sz w:val="24"/>
          <w:szCs w:val="24"/>
        </w:rPr>
        <w:t xml:space="preserve"> </w:t>
      </w:r>
      <w:r>
        <w:rPr>
          <w:sz w:val="24"/>
          <w:szCs w:val="24"/>
        </w:rPr>
        <w:t xml:space="preserve">bilateral </w:t>
      </w:r>
      <w:r>
        <w:rPr>
          <w:spacing w:val="36"/>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 xml:space="preserve">t </w:t>
      </w:r>
      <w:r>
        <w:rPr>
          <w:sz w:val="24"/>
          <w:szCs w:val="24"/>
        </w:rPr>
        <w:t xml:space="preserve">treaties </w:t>
      </w:r>
      <w:r>
        <w:rPr>
          <w:spacing w:val="20"/>
          <w:sz w:val="24"/>
          <w:szCs w:val="24"/>
        </w:rPr>
        <w:t xml:space="preserve"> </w:t>
      </w:r>
      <w:r>
        <w:rPr>
          <w:w w:val="104"/>
          <w:sz w:val="24"/>
          <w:szCs w:val="24"/>
        </w:rPr>
        <w:t>represe</w:t>
      </w:r>
      <w:r>
        <w:rPr>
          <w:spacing w:val="-7"/>
          <w:w w:val="104"/>
          <w:sz w:val="24"/>
          <w:szCs w:val="24"/>
        </w:rPr>
        <w:t>n</w:t>
      </w:r>
      <w:r>
        <w:rPr>
          <w:w w:val="137"/>
          <w:sz w:val="24"/>
          <w:szCs w:val="24"/>
        </w:rPr>
        <w:t>t</w:t>
      </w:r>
      <w:r>
        <w:rPr>
          <w:spacing w:val="18"/>
          <w:sz w:val="24"/>
          <w:szCs w:val="24"/>
        </w:rPr>
        <w:t xml:space="preserve"> </w:t>
      </w:r>
      <w:r>
        <w:rPr>
          <w:sz w:val="24"/>
          <w:szCs w:val="24"/>
        </w:rPr>
        <w:t>credible</w:t>
      </w:r>
      <w:r>
        <w:rPr>
          <w:spacing w:val="35"/>
          <w:sz w:val="24"/>
          <w:szCs w:val="24"/>
        </w:rPr>
        <w:t xml:space="preserve"> </w:t>
      </w:r>
      <w:r>
        <w:rPr>
          <w:w w:val="104"/>
          <w:sz w:val="24"/>
          <w:szCs w:val="24"/>
        </w:rPr>
        <w:t>commitme</w:t>
      </w:r>
      <w:r>
        <w:rPr>
          <w:spacing w:val="-7"/>
          <w:w w:val="104"/>
          <w:sz w:val="24"/>
          <w:szCs w:val="24"/>
        </w:rPr>
        <w:t>n</w:t>
      </w:r>
      <w:r>
        <w:rPr>
          <w:w w:val="137"/>
          <w:sz w:val="24"/>
          <w:szCs w:val="24"/>
        </w:rPr>
        <w:t>t</w:t>
      </w:r>
      <w:r>
        <w:rPr>
          <w:w w:val="98"/>
          <w:sz w:val="24"/>
          <w:szCs w:val="24"/>
        </w:rPr>
        <w:t>s</w:t>
      </w:r>
      <w:r>
        <w:rPr>
          <w:spacing w:val="18"/>
          <w:sz w:val="24"/>
          <w:szCs w:val="24"/>
        </w:rPr>
        <w:t xml:space="preserve"> </w:t>
      </w:r>
      <w:r>
        <w:rPr>
          <w:sz w:val="24"/>
          <w:szCs w:val="24"/>
        </w:rPr>
        <w:t>to</w:t>
      </w:r>
      <w:r>
        <w:rPr>
          <w:spacing w:val="38"/>
          <w:sz w:val="24"/>
          <w:szCs w:val="24"/>
        </w:rPr>
        <w:t xml:space="preserve"> </w:t>
      </w:r>
      <w:r>
        <w:rPr>
          <w:sz w:val="24"/>
          <w:szCs w:val="24"/>
        </w:rPr>
        <w:t>foreign</w:t>
      </w:r>
      <w:r>
        <w:rPr>
          <w:spacing w:val="18"/>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estors.</w:t>
      </w:r>
      <w:r>
        <w:rPr>
          <w:w w:val="113"/>
          <w:position w:val="9"/>
          <w:sz w:val="14"/>
          <w:szCs w:val="14"/>
        </w:rPr>
        <w:t>17</w:t>
      </w:r>
    </w:p>
    <w:p w14:paraId="2BBBD597" w14:textId="77777777" w:rsidR="000A768D" w:rsidRDefault="00880F97">
      <w:pPr>
        <w:spacing w:before="6" w:line="401" w:lineRule="auto"/>
        <w:ind w:left="100" w:right="79" w:firstLine="239"/>
        <w:jc w:val="both"/>
        <w:rPr>
          <w:sz w:val="24"/>
          <w:szCs w:val="24"/>
        </w:rPr>
      </w:pPr>
      <w:r>
        <w:pict w14:anchorId="2D3C965C">
          <v:group id="_x0000_s1940" style="position:absolute;left:0;text-align:left;margin-left:1in;margin-top:112.95pt;width:59.8pt;height:0;z-index:-5350;mso-position-horizontal-relative:page" coordorigin="1440,2259" coordsize="1196,0">
            <v:polyline id="_x0000_s1941" style="position:absolute" points="2880,4518,4076,4518" coordorigin="1440,2259" coordsize="1196,0" filled="f" strokeweight="5055emu">
              <v:path arrowok="t"/>
            </v:polyline>
            <w10:wrap anchorx="page"/>
          </v:group>
        </w:pict>
      </w:r>
      <w:r w:rsidR="006C1B1D">
        <w:rPr>
          <w:sz w:val="24"/>
          <w:szCs w:val="24"/>
        </w:rPr>
        <w:t xml:space="preserve">The </w:t>
      </w:r>
      <w:r w:rsidR="006C1B1D">
        <w:rPr>
          <w:spacing w:val="10"/>
          <w:sz w:val="24"/>
          <w:szCs w:val="24"/>
        </w:rPr>
        <w:t xml:space="preserve"> </w:t>
      </w:r>
      <w:r w:rsidR="006C1B1D">
        <w:rPr>
          <w:sz w:val="24"/>
          <w:szCs w:val="24"/>
        </w:rPr>
        <w:t xml:space="preserve">existing </w:t>
      </w:r>
      <w:r w:rsidR="006C1B1D">
        <w:rPr>
          <w:spacing w:val="3"/>
          <w:sz w:val="24"/>
          <w:szCs w:val="24"/>
        </w:rPr>
        <w:t xml:space="preserve"> </w:t>
      </w:r>
      <w:r w:rsidR="006C1B1D">
        <w:rPr>
          <w:w w:val="109"/>
          <w:sz w:val="24"/>
          <w:szCs w:val="24"/>
        </w:rPr>
        <w:t>literature</w:t>
      </w:r>
      <w:r w:rsidR="006C1B1D">
        <w:rPr>
          <w:spacing w:val="35"/>
          <w:w w:val="109"/>
          <w:sz w:val="24"/>
          <w:szCs w:val="24"/>
        </w:rPr>
        <w:t xml:space="preserve"> </w:t>
      </w:r>
      <w:r w:rsidR="006C1B1D">
        <w:rPr>
          <w:sz w:val="24"/>
          <w:szCs w:val="24"/>
        </w:rPr>
        <w:t>t</w:t>
      </w:r>
      <w:r w:rsidR="006C1B1D">
        <w:rPr>
          <w:spacing w:val="-7"/>
          <w:sz w:val="24"/>
          <w:szCs w:val="24"/>
        </w:rPr>
        <w:t>h</w:t>
      </w:r>
      <w:r w:rsidR="006C1B1D">
        <w:rPr>
          <w:sz w:val="24"/>
          <w:szCs w:val="24"/>
        </w:rPr>
        <w:t xml:space="preserve">us </w:t>
      </w:r>
      <w:r w:rsidR="006C1B1D">
        <w:rPr>
          <w:spacing w:val="23"/>
          <w:sz w:val="24"/>
          <w:szCs w:val="24"/>
        </w:rPr>
        <w:t xml:space="preserve"> </w:t>
      </w:r>
      <w:r w:rsidR="006C1B1D">
        <w:rPr>
          <w:sz w:val="24"/>
          <w:szCs w:val="24"/>
        </w:rPr>
        <w:t>suggests</w:t>
      </w:r>
      <w:r w:rsidR="006C1B1D">
        <w:rPr>
          <w:spacing w:val="58"/>
          <w:sz w:val="24"/>
          <w:szCs w:val="24"/>
        </w:rPr>
        <w:t xml:space="preserve"> </w:t>
      </w:r>
      <w:r w:rsidR="006C1B1D">
        <w:rPr>
          <w:sz w:val="24"/>
          <w:szCs w:val="24"/>
        </w:rPr>
        <w:t xml:space="preserve">that </w:t>
      </w:r>
      <w:r w:rsidR="006C1B1D">
        <w:rPr>
          <w:spacing w:val="49"/>
          <w:sz w:val="24"/>
          <w:szCs w:val="24"/>
        </w:rPr>
        <w:t xml:space="preserve"> </w:t>
      </w:r>
      <w:r w:rsidR="006C1B1D">
        <w:rPr>
          <w:spacing w:val="-7"/>
          <w:sz w:val="24"/>
          <w:szCs w:val="24"/>
        </w:rPr>
        <w:t>b</w:t>
      </w:r>
      <w:r w:rsidR="006C1B1D">
        <w:rPr>
          <w:sz w:val="24"/>
          <w:szCs w:val="24"/>
        </w:rPr>
        <w:t>y</w:t>
      </w:r>
      <w:r w:rsidR="006C1B1D">
        <w:rPr>
          <w:spacing w:val="54"/>
          <w:sz w:val="24"/>
          <w:szCs w:val="24"/>
        </w:rPr>
        <w:t xml:space="preserve"> </w:t>
      </w:r>
      <w:r w:rsidR="006C1B1D">
        <w:rPr>
          <w:sz w:val="24"/>
          <w:szCs w:val="24"/>
        </w:rPr>
        <w:t>raising  ex</w:t>
      </w:r>
      <w:r w:rsidR="006C1B1D">
        <w:rPr>
          <w:spacing w:val="40"/>
          <w:sz w:val="24"/>
          <w:szCs w:val="24"/>
        </w:rPr>
        <w:t xml:space="preserve"> </w:t>
      </w:r>
      <w:r w:rsidR="006C1B1D">
        <w:rPr>
          <w:spacing w:val="6"/>
          <w:sz w:val="24"/>
          <w:szCs w:val="24"/>
        </w:rPr>
        <w:t>p</w:t>
      </w:r>
      <w:r w:rsidR="006C1B1D">
        <w:rPr>
          <w:sz w:val="24"/>
          <w:szCs w:val="24"/>
        </w:rPr>
        <w:t xml:space="preserve">ost </w:t>
      </w:r>
      <w:r w:rsidR="006C1B1D">
        <w:rPr>
          <w:spacing w:val="10"/>
          <w:sz w:val="24"/>
          <w:szCs w:val="24"/>
        </w:rPr>
        <w:t xml:space="preserve"> </w:t>
      </w:r>
      <w:r w:rsidR="006C1B1D">
        <w:rPr>
          <w:w w:val="109"/>
          <w:sz w:val="24"/>
          <w:szCs w:val="24"/>
        </w:rPr>
        <w:t>reputational</w:t>
      </w:r>
      <w:r w:rsidR="006C1B1D">
        <w:rPr>
          <w:spacing w:val="35"/>
          <w:w w:val="109"/>
          <w:sz w:val="24"/>
          <w:szCs w:val="24"/>
        </w:rPr>
        <w:t xml:space="preserve"> </w:t>
      </w:r>
      <w:r w:rsidR="006C1B1D">
        <w:rPr>
          <w:sz w:val="24"/>
          <w:szCs w:val="24"/>
        </w:rPr>
        <w:t xml:space="preserve">costs, </w:t>
      </w:r>
      <w:r w:rsidR="006C1B1D">
        <w:rPr>
          <w:spacing w:val="8"/>
          <w:sz w:val="24"/>
          <w:szCs w:val="24"/>
        </w:rPr>
        <w:t xml:space="preserve"> </w:t>
      </w:r>
      <w:r w:rsidR="006C1B1D">
        <w:rPr>
          <w:w w:val="102"/>
          <w:sz w:val="24"/>
          <w:szCs w:val="24"/>
        </w:rPr>
        <w:t xml:space="preserve">formal </w:t>
      </w:r>
      <w:r w:rsidR="006C1B1D">
        <w:rPr>
          <w:w w:val="108"/>
          <w:sz w:val="24"/>
          <w:szCs w:val="24"/>
        </w:rPr>
        <w:t>i</w:t>
      </w:r>
      <w:r w:rsidR="006C1B1D">
        <w:rPr>
          <w:spacing w:val="-8"/>
          <w:w w:val="108"/>
          <w:sz w:val="24"/>
          <w:szCs w:val="24"/>
        </w:rPr>
        <w:t>n</w:t>
      </w:r>
      <w:r w:rsidR="006C1B1D">
        <w:rPr>
          <w:w w:val="108"/>
          <w:sz w:val="24"/>
          <w:szCs w:val="24"/>
        </w:rPr>
        <w:t>ternational</w:t>
      </w:r>
      <w:r w:rsidR="006C1B1D">
        <w:rPr>
          <w:spacing w:val="29"/>
          <w:w w:val="108"/>
          <w:sz w:val="24"/>
          <w:szCs w:val="24"/>
        </w:rPr>
        <w:t xml:space="preserve"> </w:t>
      </w:r>
      <w:r w:rsidR="006C1B1D">
        <w:rPr>
          <w:sz w:val="24"/>
          <w:szCs w:val="24"/>
        </w:rPr>
        <w:t>commitme</w:t>
      </w:r>
      <w:r w:rsidR="006C1B1D">
        <w:rPr>
          <w:spacing w:val="-7"/>
          <w:sz w:val="24"/>
          <w:szCs w:val="24"/>
        </w:rPr>
        <w:t>n</w:t>
      </w:r>
      <w:r w:rsidR="006C1B1D">
        <w:rPr>
          <w:sz w:val="24"/>
          <w:szCs w:val="24"/>
        </w:rPr>
        <w:t xml:space="preserve">ts </w:t>
      </w:r>
      <w:r w:rsidR="006C1B1D">
        <w:rPr>
          <w:spacing w:val="39"/>
          <w:sz w:val="24"/>
          <w:szCs w:val="24"/>
        </w:rPr>
        <w:t xml:space="preserve"> </w:t>
      </w:r>
      <w:r w:rsidR="006C1B1D">
        <w:rPr>
          <w:sz w:val="24"/>
          <w:szCs w:val="24"/>
        </w:rPr>
        <w:t xml:space="preserve">create </w:t>
      </w:r>
      <w:r w:rsidR="006C1B1D">
        <w:rPr>
          <w:spacing w:val="4"/>
          <w:sz w:val="24"/>
          <w:szCs w:val="24"/>
        </w:rPr>
        <w:t xml:space="preserve"> </w:t>
      </w:r>
      <w:r w:rsidR="006C1B1D">
        <w:rPr>
          <w:sz w:val="24"/>
          <w:szCs w:val="24"/>
        </w:rPr>
        <w:t>ince</w:t>
      </w:r>
      <w:r w:rsidR="006C1B1D">
        <w:rPr>
          <w:spacing w:val="-7"/>
          <w:sz w:val="24"/>
          <w:szCs w:val="24"/>
        </w:rPr>
        <w:t>n</w:t>
      </w:r>
      <w:r w:rsidR="006C1B1D">
        <w:rPr>
          <w:sz w:val="24"/>
          <w:szCs w:val="24"/>
        </w:rPr>
        <w:t>ti</w:t>
      </w:r>
      <w:r w:rsidR="006C1B1D">
        <w:rPr>
          <w:spacing w:val="-7"/>
          <w:sz w:val="24"/>
          <w:szCs w:val="24"/>
        </w:rPr>
        <w:t>v</w:t>
      </w:r>
      <w:r w:rsidR="006C1B1D">
        <w:rPr>
          <w:sz w:val="24"/>
          <w:szCs w:val="24"/>
        </w:rPr>
        <w:t xml:space="preserve">es </w:t>
      </w:r>
      <w:r w:rsidR="006C1B1D">
        <w:rPr>
          <w:spacing w:val="2"/>
          <w:sz w:val="24"/>
          <w:szCs w:val="24"/>
        </w:rPr>
        <w:t xml:space="preserve"> </w:t>
      </w:r>
      <w:r w:rsidR="006C1B1D">
        <w:rPr>
          <w:sz w:val="24"/>
          <w:szCs w:val="24"/>
        </w:rPr>
        <w:t>for</w:t>
      </w:r>
      <w:r w:rsidR="006C1B1D">
        <w:rPr>
          <w:spacing w:val="28"/>
          <w:sz w:val="24"/>
          <w:szCs w:val="24"/>
        </w:rPr>
        <w:t xml:space="preserve"> </w:t>
      </w:r>
      <w:r w:rsidR="006C1B1D">
        <w:rPr>
          <w:sz w:val="24"/>
          <w:szCs w:val="24"/>
        </w:rPr>
        <w:t xml:space="preserve">state </w:t>
      </w:r>
      <w:r w:rsidR="006C1B1D">
        <w:rPr>
          <w:spacing w:val="23"/>
          <w:sz w:val="24"/>
          <w:szCs w:val="24"/>
        </w:rPr>
        <w:t xml:space="preserve"> </w:t>
      </w:r>
      <w:r w:rsidR="006C1B1D">
        <w:rPr>
          <w:sz w:val="24"/>
          <w:szCs w:val="24"/>
        </w:rPr>
        <w:t xml:space="preserve">compliance. </w:t>
      </w:r>
      <w:r w:rsidR="006C1B1D">
        <w:rPr>
          <w:spacing w:val="47"/>
          <w:sz w:val="24"/>
          <w:szCs w:val="24"/>
        </w:rPr>
        <w:t xml:space="preserve"> </w:t>
      </w:r>
      <w:r w:rsidR="006C1B1D">
        <w:rPr>
          <w:sz w:val="24"/>
          <w:szCs w:val="24"/>
        </w:rPr>
        <w:t xml:space="preserve">The  implication </w:t>
      </w:r>
      <w:r w:rsidR="006C1B1D">
        <w:rPr>
          <w:spacing w:val="15"/>
          <w:sz w:val="24"/>
          <w:szCs w:val="24"/>
        </w:rPr>
        <w:t xml:space="preserve"> </w:t>
      </w:r>
      <w:r w:rsidR="006C1B1D">
        <w:rPr>
          <w:sz w:val="24"/>
          <w:szCs w:val="24"/>
        </w:rPr>
        <w:t>is</w:t>
      </w:r>
      <w:r w:rsidR="006C1B1D">
        <w:rPr>
          <w:spacing w:val="27"/>
          <w:sz w:val="24"/>
          <w:szCs w:val="24"/>
        </w:rPr>
        <w:t xml:space="preserve"> </w:t>
      </w:r>
      <w:r w:rsidR="006C1B1D">
        <w:rPr>
          <w:w w:val="118"/>
          <w:sz w:val="24"/>
          <w:szCs w:val="24"/>
        </w:rPr>
        <w:t>th</w:t>
      </w:r>
      <w:r w:rsidR="006C1B1D">
        <w:rPr>
          <w:w w:val="109"/>
          <w:sz w:val="24"/>
          <w:szCs w:val="24"/>
        </w:rPr>
        <w:t>a</w:t>
      </w:r>
      <w:r w:rsidR="006C1B1D">
        <w:rPr>
          <w:w w:val="137"/>
          <w:sz w:val="24"/>
          <w:szCs w:val="24"/>
        </w:rPr>
        <w:t xml:space="preserve">t </w:t>
      </w:r>
      <w:r w:rsidR="006C1B1D">
        <w:rPr>
          <w:sz w:val="24"/>
          <w:szCs w:val="24"/>
        </w:rPr>
        <w:t>high</w:t>
      </w:r>
      <w:r w:rsidR="006C1B1D">
        <w:rPr>
          <w:spacing w:val="26"/>
          <w:sz w:val="24"/>
          <w:szCs w:val="24"/>
        </w:rPr>
        <w:t xml:space="preserve"> </w:t>
      </w:r>
      <w:r w:rsidR="006C1B1D">
        <w:rPr>
          <w:sz w:val="24"/>
          <w:szCs w:val="24"/>
        </w:rPr>
        <w:t>le</w:t>
      </w:r>
      <w:r w:rsidR="006C1B1D">
        <w:rPr>
          <w:spacing w:val="-7"/>
          <w:sz w:val="24"/>
          <w:szCs w:val="24"/>
        </w:rPr>
        <w:t>v</w:t>
      </w:r>
      <w:r w:rsidR="006C1B1D">
        <w:rPr>
          <w:sz w:val="24"/>
          <w:szCs w:val="24"/>
        </w:rPr>
        <w:t>els</w:t>
      </w:r>
      <w:r w:rsidR="006C1B1D">
        <w:rPr>
          <w:spacing w:val="5"/>
          <w:sz w:val="24"/>
          <w:szCs w:val="24"/>
        </w:rPr>
        <w:t xml:space="preserve"> </w:t>
      </w:r>
      <w:r w:rsidR="006C1B1D">
        <w:rPr>
          <w:sz w:val="24"/>
          <w:szCs w:val="24"/>
        </w:rPr>
        <w:t>of compliance</w:t>
      </w:r>
      <w:r w:rsidR="006C1B1D">
        <w:rPr>
          <w:spacing w:val="35"/>
          <w:sz w:val="24"/>
          <w:szCs w:val="24"/>
        </w:rPr>
        <w:t xml:space="preserve"> </w:t>
      </w:r>
      <w:r w:rsidR="006C1B1D">
        <w:rPr>
          <w:sz w:val="24"/>
          <w:szCs w:val="24"/>
        </w:rPr>
        <w:t>with</w:t>
      </w:r>
      <w:r w:rsidR="006C1B1D">
        <w:rPr>
          <w:spacing w:val="38"/>
          <w:sz w:val="24"/>
          <w:szCs w:val="24"/>
        </w:rPr>
        <w:t xml:space="preserve"> </w:t>
      </w:r>
      <w:r w:rsidR="006C1B1D">
        <w:rPr>
          <w:w w:val="108"/>
          <w:sz w:val="24"/>
          <w:szCs w:val="24"/>
        </w:rPr>
        <w:t>i</w:t>
      </w:r>
      <w:r w:rsidR="006C1B1D">
        <w:rPr>
          <w:spacing w:val="-8"/>
          <w:w w:val="108"/>
          <w:sz w:val="24"/>
          <w:szCs w:val="24"/>
        </w:rPr>
        <w:t>n</w:t>
      </w:r>
      <w:r w:rsidR="006C1B1D">
        <w:rPr>
          <w:w w:val="108"/>
          <w:sz w:val="24"/>
          <w:szCs w:val="24"/>
        </w:rPr>
        <w:t>ternational</w:t>
      </w:r>
      <w:r w:rsidR="006C1B1D">
        <w:rPr>
          <w:spacing w:val="11"/>
          <w:w w:val="108"/>
          <w:sz w:val="24"/>
          <w:szCs w:val="24"/>
        </w:rPr>
        <w:t xml:space="preserve"> </w:t>
      </w:r>
      <w:r w:rsidR="006C1B1D">
        <w:rPr>
          <w:sz w:val="24"/>
          <w:szCs w:val="24"/>
        </w:rPr>
        <w:t>agreeme</w:t>
      </w:r>
      <w:r w:rsidR="006C1B1D">
        <w:rPr>
          <w:spacing w:val="-7"/>
          <w:sz w:val="24"/>
          <w:szCs w:val="24"/>
        </w:rPr>
        <w:t>n</w:t>
      </w:r>
      <w:r w:rsidR="006C1B1D">
        <w:rPr>
          <w:sz w:val="24"/>
          <w:szCs w:val="24"/>
        </w:rPr>
        <w:t xml:space="preserve">ts </w:t>
      </w:r>
      <w:r w:rsidR="006C1B1D">
        <w:rPr>
          <w:spacing w:val="3"/>
          <w:sz w:val="24"/>
          <w:szCs w:val="24"/>
        </w:rPr>
        <w:t xml:space="preserve"> </w:t>
      </w:r>
      <w:r w:rsidR="006C1B1D">
        <w:rPr>
          <w:sz w:val="24"/>
          <w:szCs w:val="24"/>
        </w:rPr>
        <w:t>are</w:t>
      </w:r>
      <w:r w:rsidR="006C1B1D">
        <w:rPr>
          <w:spacing w:val="30"/>
          <w:sz w:val="24"/>
          <w:szCs w:val="24"/>
        </w:rPr>
        <w:t xml:space="preserve"> </w:t>
      </w:r>
      <w:r w:rsidR="006C1B1D">
        <w:rPr>
          <w:sz w:val="24"/>
          <w:szCs w:val="24"/>
        </w:rPr>
        <w:t>indicati</w:t>
      </w:r>
      <w:r w:rsidR="006C1B1D">
        <w:rPr>
          <w:spacing w:val="-7"/>
          <w:sz w:val="24"/>
          <w:szCs w:val="24"/>
        </w:rPr>
        <w:t>v</w:t>
      </w:r>
      <w:r w:rsidR="006C1B1D">
        <w:rPr>
          <w:sz w:val="24"/>
          <w:szCs w:val="24"/>
        </w:rPr>
        <w:t>e  of</w:t>
      </w:r>
      <w:r w:rsidR="006C1B1D">
        <w:rPr>
          <w:spacing w:val="1"/>
          <w:sz w:val="24"/>
          <w:szCs w:val="24"/>
        </w:rPr>
        <w:t xml:space="preserve"> </w:t>
      </w:r>
      <w:r w:rsidR="006C1B1D">
        <w:rPr>
          <w:sz w:val="24"/>
          <w:szCs w:val="24"/>
        </w:rPr>
        <w:t>high</w:t>
      </w:r>
      <w:r w:rsidR="006C1B1D">
        <w:rPr>
          <w:spacing w:val="26"/>
          <w:sz w:val="24"/>
          <w:szCs w:val="24"/>
        </w:rPr>
        <w:t xml:space="preserve"> </w:t>
      </w:r>
      <w:r w:rsidR="006C1B1D">
        <w:rPr>
          <w:w w:val="109"/>
          <w:sz w:val="24"/>
          <w:szCs w:val="24"/>
        </w:rPr>
        <w:t xml:space="preserve">reputational </w:t>
      </w:r>
      <w:r w:rsidR="006C1B1D">
        <w:rPr>
          <w:sz w:val="24"/>
          <w:szCs w:val="24"/>
        </w:rPr>
        <w:t xml:space="preserve">costs, </w:t>
      </w:r>
      <w:r w:rsidR="006C1B1D">
        <w:rPr>
          <w:spacing w:val="2"/>
          <w:sz w:val="24"/>
          <w:szCs w:val="24"/>
        </w:rPr>
        <w:t xml:space="preserve"> </w:t>
      </w:r>
      <w:r w:rsidR="006C1B1D">
        <w:rPr>
          <w:sz w:val="24"/>
          <w:szCs w:val="24"/>
        </w:rPr>
        <w:t>whereas</w:t>
      </w:r>
      <w:r w:rsidR="006C1B1D">
        <w:rPr>
          <w:spacing w:val="52"/>
          <w:sz w:val="24"/>
          <w:szCs w:val="24"/>
        </w:rPr>
        <w:t xml:space="preserve"> </w:t>
      </w:r>
      <w:r w:rsidR="006C1B1D">
        <w:rPr>
          <w:sz w:val="24"/>
          <w:szCs w:val="24"/>
        </w:rPr>
        <w:t>l</w:t>
      </w:r>
      <w:r w:rsidR="006C1B1D">
        <w:rPr>
          <w:spacing w:val="-6"/>
          <w:sz w:val="24"/>
          <w:szCs w:val="24"/>
        </w:rPr>
        <w:t>o</w:t>
      </w:r>
      <w:r w:rsidR="006C1B1D">
        <w:rPr>
          <w:sz w:val="24"/>
          <w:szCs w:val="24"/>
        </w:rPr>
        <w:t>w</w:t>
      </w:r>
      <w:r w:rsidR="006C1B1D">
        <w:rPr>
          <w:spacing w:val="25"/>
          <w:sz w:val="24"/>
          <w:szCs w:val="24"/>
        </w:rPr>
        <w:t xml:space="preserve"> </w:t>
      </w:r>
      <w:r w:rsidR="006C1B1D">
        <w:rPr>
          <w:sz w:val="24"/>
          <w:szCs w:val="24"/>
        </w:rPr>
        <w:t>le</w:t>
      </w:r>
      <w:r w:rsidR="006C1B1D">
        <w:rPr>
          <w:spacing w:val="-7"/>
          <w:sz w:val="24"/>
          <w:szCs w:val="24"/>
        </w:rPr>
        <w:t>v</w:t>
      </w:r>
      <w:r w:rsidR="006C1B1D">
        <w:rPr>
          <w:sz w:val="24"/>
          <w:szCs w:val="24"/>
        </w:rPr>
        <w:t>els</w:t>
      </w:r>
      <w:r w:rsidR="006C1B1D">
        <w:rPr>
          <w:spacing w:val="28"/>
          <w:sz w:val="24"/>
          <w:szCs w:val="24"/>
        </w:rPr>
        <w:t xml:space="preserve"> </w:t>
      </w:r>
      <w:r w:rsidR="006C1B1D">
        <w:rPr>
          <w:sz w:val="24"/>
          <w:szCs w:val="24"/>
        </w:rPr>
        <w:t>of</w:t>
      </w:r>
      <w:r w:rsidR="006C1B1D">
        <w:rPr>
          <w:spacing w:val="24"/>
          <w:sz w:val="24"/>
          <w:szCs w:val="24"/>
        </w:rPr>
        <w:t xml:space="preserve"> </w:t>
      </w:r>
      <w:r w:rsidR="006C1B1D">
        <w:rPr>
          <w:sz w:val="24"/>
          <w:szCs w:val="24"/>
        </w:rPr>
        <w:t>compliance</w:t>
      </w:r>
      <w:r w:rsidR="006C1B1D">
        <w:rPr>
          <w:spacing w:val="58"/>
          <w:sz w:val="24"/>
          <w:szCs w:val="24"/>
        </w:rPr>
        <w:t xml:space="preserve"> </w:t>
      </w:r>
      <w:r w:rsidR="006C1B1D">
        <w:rPr>
          <w:sz w:val="24"/>
          <w:szCs w:val="24"/>
        </w:rPr>
        <w:t>are</w:t>
      </w:r>
      <w:r w:rsidR="006C1B1D">
        <w:rPr>
          <w:spacing w:val="54"/>
          <w:sz w:val="24"/>
          <w:szCs w:val="24"/>
        </w:rPr>
        <w:t xml:space="preserve"> </w:t>
      </w:r>
      <w:r w:rsidR="006C1B1D">
        <w:rPr>
          <w:sz w:val="24"/>
          <w:szCs w:val="24"/>
        </w:rPr>
        <w:t>li</w:t>
      </w:r>
      <w:r w:rsidR="006C1B1D">
        <w:rPr>
          <w:spacing w:val="-7"/>
          <w:sz w:val="24"/>
          <w:szCs w:val="24"/>
        </w:rPr>
        <w:t>k</w:t>
      </w:r>
      <w:r w:rsidR="006C1B1D">
        <w:rPr>
          <w:sz w:val="24"/>
          <w:szCs w:val="24"/>
        </w:rPr>
        <w:t>ely</w:t>
      </w:r>
      <w:r w:rsidR="006C1B1D">
        <w:rPr>
          <w:spacing w:val="33"/>
          <w:sz w:val="24"/>
          <w:szCs w:val="24"/>
        </w:rPr>
        <w:t xml:space="preserve"> </w:t>
      </w:r>
      <w:r w:rsidR="006C1B1D">
        <w:rPr>
          <w:sz w:val="24"/>
          <w:szCs w:val="24"/>
        </w:rPr>
        <w:t>to</w:t>
      </w:r>
      <w:r w:rsidR="006C1B1D">
        <w:rPr>
          <w:spacing w:val="57"/>
          <w:sz w:val="24"/>
          <w:szCs w:val="24"/>
        </w:rPr>
        <w:t xml:space="preserve"> </w:t>
      </w:r>
      <w:r w:rsidR="006C1B1D">
        <w:rPr>
          <w:spacing w:val="6"/>
          <w:sz w:val="24"/>
          <w:szCs w:val="24"/>
        </w:rPr>
        <w:t>b</w:t>
      </w:r>
      <w:r w:rsidR="006C1B1D">
        <w:rPr>
          <w:sz w:val="24"/>
          <w:szCs w:val="24"/>
        </w:rPr>
        <w:t>e</w:t>
      </w:r>
      <w:r w:rsidR="006C1B1D">
        <w:rPr>
          <w:spacing w:val="42"/>
          <w:sz w:val="24"/>
          <w:szCs w:val="24"/>
        </w:rPr>
        <w:t xml:space="preserve"> </w:t>
      </w:r>
      <w:r w:rsidR="006C1B1D">
        <w:rPr>
          <w:sz w:val="24"/>
          <w:szCs w:val="24"/>
        </w:rPr>
        <w:t>obser</w:t>
      </w:r>
      <w:r w:rsidR="006C1B1D">
        <w:rPr>
          <w:spacing w:val="-6"/>
          <w:sz w:val="24"/>
          <w:szCs w:val="24"/>
        </w:rPr>
        <w:t>v</w:t>
      </w:r>
      <w:r w:rsidR="006C1B1D">
        <w:rPr>
          <w:sz w:val="24"/>
          <w:szCs w:val="24"/>
        </w:rPr>
        <w:t>ed</w:t>
      </w:r>
      <w:r w:rsidR="006C1B1D">
        <w:rPr>
          <w:spacing w:val="56"/>
          <w:sz w:val="24"/>
          <w:szCs w:val="24"/>
        </w:rPr>
        <w:t xml:space="preserve"> </w:t>
      </w:r>
      <w:r w:rsidR="006C1B1D">
        <w:rPr>
          <w:sz w:val="24"/>
          <w:szCs w:val="24"/>
        </w:rPr>
        <w:t>where</w:t>
      </w:r>
      <w:r w:rsidR="006C1B1D">
        <w:rPr>
          <w:spacing w:val="48"/>
          <w:sz w:val="24"/>
          <w:szCs w:val="24"/>
        </w:rPr>
        <w:t xml:space="preserve"> </w:t>
      </w:r>
      <w:r w:rsidR="006C1B1D">
        <w:rPr>
          <w:w w:val="106"/>
          <w:sz w:val="24"/>
          <w:szCs w:val="24"/>
        </w:rPr>
        <w:t xml:space="preserve">reputational </w:t>
      </w:r>
      <w:r w:rsidR="006C1B1D">
        <w:rPr>
          <w:spacing w:val="3"/>
          <w:w w:val="106"/>
          <w:sz w:val="24"/>
          <w:szCs w:val="24"/>
        </w:rPr>
        <w:t xml:space="preserve"> </w:t>
      </w:r>
      <w:r w:rsidR="006C1B1D">
        <w:rPr>
          <w:w w:val="106"/>
          <w:sz w:val="24"/>
          <w:szCs w:val="24"/>
        </w:rPr>
        <w:t xml:space="preserve">costs </w:t>
      </w:r>
      <w:r w:rsidR="006C1B1D">
        <w:rPr>
          <w:sz w:val="24"/>
          <w:szCs w:val="24"/>
        </w:rPr>
        <w:t>are</w:t>
      </w:r>
      <w:r w:rsidR="006C1B1D">
        <w:rPr>
          <w:spacing w:val="60"/>
          <w:sz w:val="24"/>
          <w:szCs w:val="24"/>
        </w:rPr>
        <w:t xml:space="preserve"> </w:t>
      </w:r>
      <w:r w:rsidR="006C1B1D">
        <w:rPr>
          <w:sz w:val="24"/>
          <w:szCs w:val="24"/>
        </w:rPr>
        <w:t>l</w:t>
      </w:r>
      <w:r w:rsidR="006C1B1D">
        <w:rPr>
          <w:spacing w:val="-7"/>
          <w:sz w:val="24"/>
          <w:szCs w:val="24"/>
        </w:rPr>
        <w:t>o</w:t>
      </w:r>
      <w:r w:rsidR="006C1B1D">
        <w:rPr>
          <w:sz w:val="24"/>
          <w:szCs w:val="24"/>
        </w:rPr>
        <w:t xml:space="preserve">w. </w:t>
      </w:r>
      <w:r w:rsidR="006C1B1D">
        <w:rPr>
          <w:spacing w:val="49"/>
          <w:sz w:val="24"/>
          <w:szCs w:val="24"/>
        </w:rPr>
        <w:t xml:space="preserve"> </w:t>
      </w:r>
      <w:r w:rsidR="006C1B1D">
        <w:rPr>
          <w:sz w:val="24"/>
          <w:szCs w:val="24"/>
        </w:rPr>
        <w:t>Argume</w:t>
      </w:r>
      <w:r w:rsidR="006C1B1D">
        <w:rPr>
          <w:spacing w:val="-7"/>
          <w:sz w:val="24"/>
          <w:szCs w:val="24"/>
        </w:rPr>
        <w:t>n</w:t>
      </w:r>
      <w:r w:rsidR="006C1B1D">
        <w:rPr>
          <w:sz w:val="24"/>
          <w:szCs w:val="24"/>
        </w:rPr>
        <w:t xml:space="preserve">ts </w:t>
      </w:r>
      <w:r w:rsidR="006C1B1D">
        <w:rPr>
          <w:spacing w:val="35"/>
          <w:sz w:val="24"/>
          <w:szCs w:val="24"/>
        </w:rPr>
        <w:t xml:space="preserve"> </w:t>
      </w:r>
      <w:r w:rsidR="006C1B1D">
        <w:rPr>
          <w:sz w:val="24"/>
          <w:szCs w:val="24"/>
        </w:rPr>
        <w:t xml:space="preserve">emphasizing </w:t>
      </w:r>
      <w:r w:rsidR="006C1B1D">
        <w:rPr>
          <w:spacing w:val="18"/>
          <w:sz w:val="24"/>
          <w:szCs w:val="24"/>
        </w:rPr>
        <w:t xml:space="preserve"> </w:t>
      </w:r>
      <w:r w:rsidR="006C1B1D">
        <w:rPr>
          <w:sz w:val="24"/>
          <w:szCs w:val="24"/>
        </w:rPr>
        <w:t xml:space="preserve">the </w:t>
      </w:r>
      <w:r w:rsidR="006C1B1D">
        <w:rPr>
          <w:spacing w:val="13"/>
          <w:sz w:val="24"/>
          <w:szCs w:val="24"/>
        </w:rPr>
        <w:t xml:space="preserve"> </w:t>
      </w:r>
      <w:r w:rsidR="006C1B1D">
        <w:rPr>
          <w:sz w:val="24"/>
          <w:szCs w:val="24"/>
        </w:rPr>
        <w:t>im</w:t>
      </w:r>
      <w:r w:rsidR="006C1B1D">
        <w:rPr>
          <w:spacing w:val="7"/>
          <w:sz w:val="24"/>
          <w:szCs w:val="24"/>
        </w:rPr>
        <w:t>p</w:t>
      </w:r>
      <w:r w:rsidR="006C1B1D">
        <w:rPr>
          <w:sz w:val="24"/>
          <w:szCs w:val="24"/>
        </w:rPr>
        <w:t xml:space="preserve">ortance </w:t>
      </w:r>
      <w:r w:rsidR="006C1B1D">
        <w:rPr>
          <w:spacing w:val="38"/>
          <w:sz w:val="24"/>
          <w:szCs w:val="24"/>
        </w:rPr>
        <w:t xml:space="preserve"> </w:t>
      </w:r>
      <w:r w:rsidR="006C1B1D">
        <w:rPr>
          <w:sz w:val="24"/>
          <w:szCs w:val="24"/>
        </w:rPr>
        <w:t>of</w:t>
      </w:r>
      <w:r w:rsidR="006C1B1D">
        <w:rPr>
          <w:spacing w:val="30"/>
          <w:sz w:val="24"/>
          <w:szCs w:val="24"/>
        </w:rPr>
        <w:t xml:space="preserve"> </w:t>
      </w:r>
      <w:r w:rsidR="006C1B1D">
        <w:rPr>
          <w:w w:val="109"/>
          <w:sz w:val="24"/>
          <w:szCs w:val="24"/>
        </w:rPr>
        <w:t>reputation</w:t>
      </w:r>
      <w:r w:rsidR="006C1B1D">
        <w:rPr>
          <w:spacing w:val="36"/>
          <w:w w:val="109"/>
          <w:sz w:val="24"/>
          <w:szCs w:val="24"/>
        </w:rPr>
        <w:t xml:space="preserve"> </w:t>
      </w:r>
      <w:r w:rsidR="006C1B1D">
        <w:rPr>
          <w:sz w:val="24"/>
          <w:szCs w:val="24"/>
        </w:rPr>
        <w:t>also</w:t>
      </w:r>
      <w:r w:rsidR="006C1B1D">
        <w:rPr>
          <w:spacing w:val="45"/>
          <w:sz w:val="24"/>
          <w:szCs w:val="24"/>
        </w:rPr>
        <w:t xml:space="preserve"> </w:t>
      </w:r>
      <w:r w:rsidR="006C1B1D">
        <w:rPr>
          <w:sz w:val="24"/>
          <w:szCs w:val="24"/>
        </w:rPr>
        <w:t xml:space="preserve">run </w:t>
      </w:r>
      <w:r w:rsidR="006C1B1D">
        <w:rPr>
          <w:spacing w:val="10"/>
          <w:sz w:val="24"/>
          <w:szCs w:val="24"/>
        </w:rPr>
        <w:t xml:space="preserve"> </w:t>
      </w:r>
      <w:r w:rsidR="006C1B1D">
        <w:rPr>
          <w:sz w:val="24"/>
          <w:szCs w:val="24"/>
        </w:rPr>
        <w:t>from</w:t>
      </w:r>
      <w:r w:rsidR="006C1B1D">
        <w:rPr>
          <w:spacing w:val="46"/>
          <w:sz w:val="24"/>
          <w:szCs w:val="24"/>
        </w:rPr>
        <w:t xml:space="preserve"> </w:t>
      </w:r>
      <w:r w:rsidR="006C1B1D">
        <w:rPr>
          <w:w w:val="103"/>
          <w:sz w:val="24"/>
          <w:szCs w:val="24"/>
        </w:rPr>
        <w:t>complian</w:t>
      </w:r>
      <w:r w:rsidR="006C1B1D">
        <w:rPr>
          <w:w w:val="97"/>
          <w:sz w:val="24"/>
          <w:szCs w:val="24"/>
        </w:rPr>
        <w:t>ce</w:t>
      </w:r>
    </w:p>
    <w:p w14:paraId="5FFDD3AD" w14:textId="77777777" w:rsidR="000A768D" w:rsidRDefault="006C1B1D">
      <w:pPr>
        <w:spacing w:line="220" w:lineRule="exact"/>
        <w:ind w:left="363"/>
      </w:pPr>
      <w:r>
        <w:rPr>
          <w:w w:val="111"/>
          <w:position w:val="8"/>
          <w:sz w:val="14"/>
          <w:szCs w:val="14"/>
        </w:rPr>
        <w:t>13</w:t>
      </w:r>
      <w:r>
        <w:rPr>
          <w:spacing w:val="-19"/>
          <w:w w:val="111"/>
        </w:rPr>
        <w:t>T</w:t>
      </w:r>
      <w:r>
        <w:rPr>
          <w:w w:val="111"/>
        </w:rPr>
        <w:t>rakman</w:t>
      </w:r>
      <w:r>
        <w:rPr>
          <w:spacing w:val="16"/>
          <w:w w:val="111"/>
        </w:rPr>
        <w:t xml:space="preserve"> </w:t>
      </w:r>
      <w:r>
        <w:t>(2013,</w:t>
      </w:r>
      <w:r>
        <w:rPr>
          <w:spacing w:val="26"/>
        </w:rPr>
        <w:t xml:space="preserve"> </w:t>
      </w:r>
      <w:r>
        <w:t xml:space="preserve">p. </w:t>
      </w:r>
      <w:r>
        <w:rPr>
          <w:spacing w:val="3"/>
        </w:rPr>
        <w:t xml:space="preserve"> </w:t>
      </w:r>
      <w:r>
        <w:rPr>
          <w:w w:val="102"/>
        </w:rPr>
        <w:t>619)</w:t>
      </w:r>
    </w:p>
    <w:p w14:paraId="27AE7B2D" w14:textId="77777777" w:rsidR="000A768D" w:rsidRDefault="006C1B1D">
      <w:pPr>
        <w:spacing w:line="220" w:lineRule="exact"/>
        <w:ind w:left="363"/>
      </w:pPr>
      <w:r>
        <w:rPr>
          <w:position w:val="7"/>
          <w:sz w:val="14"/>
          <w:szCs w:val="14"/>
        </w:rPr>
        <w:t>14</w:t>
      </w:r>
      <w:r>
        <w:rPr>
          <w:spacing w:val="-17"/>
        </w:rPr>
        <w:t>T</w:t>
      </w:r>
      <w:r>
        <w:t xml:space="preserve">omz </w:t>
      </w:r>
      <w:r>
        <w:rPr>
          <w:spacing w:val="12"/>
        </w:rPr>
        <w:t xml:space="preserve"> </w:t>
      </w:r>
      <w:r>
        <w:rPr>
          <w:w w:val="103"/>
        </w:rPr>
        <w:t>(2007)</w:t>
      </w:r>
    </w:p>
    <w:p w14:paraId="6BB83354" w14:textId="77777777" w:rsidR="000A768D" w:rsidRDefault="006C1B1D">
      <w:pPr>
        <w:spacing w:line="220" w:lineRule="exact"/>
        <w:ind w:left="363"/>
      </w:pPr>
      <w:r>
        <w:rPr>
          <w:position w:val="7"/>
          <w:sz w:val="14"/>
          <w:szCs w:val="14"/>
        </w:rPr>
        <w:t>15</w:t>
      </w:r>
      <w:r>
        <w:t xml:space="preserve">Simmons </w:t>
      </w:r>
      <w:r>
        <w:rPr>
          <w:spacing w:val="15"/>
        </w:rPr>
        <w:t xml:space="preserve"> </w:t>
      </w:r>
      <w:r>
        <w:t>(2000,</w:t>
      </w:r>
      <w:r>
        <w:rPr>
          <w:spacing w:val="26"/>
        </w:rPr>
        <w:t xml:space="preserve"> </w:t>
      </w:r>
      <w:r>
        <w:t xml:space="preserve">p. </w:t>
      </w:r>
      <w:r>
        <w:rPr>
          <w:spacing w:val="3"/>
        </w:rPr>
        <w:t xml:space="preserve"> </w:t>
      </w:r>
      <w:r>
        <w:rPr>
          <w:w w:val="102"/>
        </w:rPr>
        <w:t>819)</w:t>
      </w:r>
    </w:p>
    <w:p w14:paraId="14961062" w14:textId="77777777" w:rsidR="000A768D" w:rsidRDefault="006C1B1D">
      <w:pPr>
        <w:spacing w:line="220" w:lineRule="exact"/>
        <w:ind w:left="363"/>
      </w:pPr>
      <w:r>
        <w:rPr>
          <w:w w:val="110"/>
          <w:position w:val="7"/>
          <w:sz w:val="14"/>
          <w:szCs w:val="14"/>
        </w:rPr>
        <w:t>16</w:t>
      </w:r>
      <w:r>
        <w:rPr>
          <w:w w:val="110"/>
        </w:rPr>
        <w:t>Büthe</w:t>
      </w:r>
      <w:r>
        <w:rPr>
          <w:spacing w:val="16"/>
          <w:w w:val="110"/>
        </w:rPr>
        <w:t xml:space="preserve"> </w:t>
      </w:r>
      <w:r>
        <w:t>and</w:t>
      </w:r>
      <w:r>
        <w:rPr>
          <w:spacing w:val="49"/>
        </w:rPr>
        <w:t xml:space="preserve"> </w:t>
      </w:r>
      <w:r>
        <w:t>Milner</w:t>
      </w:r>
      <w:r>
        <w:rPr>
          <w:spacing w:val="38"/>
        </w:rPr>
        <w:t xml:space="preserve"> </w:t>
      </w:r>
      <w:r>
        <w:t>(2008,</w:t>
      </w:r>
      <w:r>
        <w:rPr>
          <w:spacing w:val="26"/>
        </w:rPr>
        <w:t xml:space="preserve"> </w:t>
      </w:r>
      <w:r>
        <w:t xml:space="preserve">p. </w:t>
      </w:r>
      <w:r>
        <w:rPr>
          <w:spacing w:val="3"/>
        </w:rPr>
        <w:t xml:space="preserve"> </w:t>
      </w:r>
      <w:r>
        <w:rPr>
          <w:w w:val="102"/>
        </w:rPr>
        <w:t>746)</w:t>
      </w:r>
    </w:p>
    <w:p w14:paraId="5BFF449C" w14:textId="77777777" w:rsidR="000A768D" w:rsidRDefault="006C1B1D">
      <w:pPr>
        <w:spacing w:line="220" w:lineRule="exact"/>
        <w:ind w:left="363"/>
        <w:sectPr w:rsidR="000A768D">
          <w:pgSz w:w="12240" w:h="15840"/>
          <w:pgMar w:top="1200" w:right="1320" w:bottom="280" w:left="1340" w:header="1007" w:footer="0" w:gutter="0"/>
          <w:cols w:space="720"/>
        </w:sectPr>
      </w:pPr>
      <w:r>
        <w:rPr>
          <w:position w:val="7"/>
          <w:sz w:val="14"/>
          <w:szCs w:val="14"/>
        </w:rPr>
        <w:t>17</w:t>
      </w:r>
      <w:r>
        <w:t>See</w:t>
      </w:r>
      <w:r>
        <w:rPr>
          <w:spacing w:val="32"/>
        </w:rPr>
        <w:t xml:space="preserve"> </w:t>
      </w:r>
      <w:r>
        <w:t xml:space="preserve">Büthe </w:t>
      </w:r>
      <w:r>
        <w:rPr>
          <w:spacing w:val="15"/>
        </w:rPr>
        <w:t xml:space="preserve"> </w:t>
      </w:r>
      <w:r>
        <w:t>and</w:t>
      </w:r>
      <w:r>
        <w:rPr>
          <w:spacing w:val="48"/>
        </w:rPr>
        <w:t xml:space="preserve"> </w:t>
      </w:r>
      <w:r>
        <w:t>Milner</w:t>
      </w:r>
      <w:r>
        <w:rPr>
          <w:spacing w:val="38"/>
        </w:rPr>
        <w:t xml:space="preserve"> </w:t>
      </w:r>
      <w:r>
        <w:t>(2009)</w:t>
      </w:r>
      <w:r>
        <w:rPr>
          <w:spacing w:val="32"/>
        </w:rPr>
        <w:t xml:space="preserve"> </w:t>
      </w:r>
      <w:r>
        <w:t>and</w:t>
      </w:r>
      <w:r>
        <w:rPr>
          <w:spacing w:val="49"/>
        </w:rPr>
        <w:t xml:space="preserve"> </w:t>
      </w:r>
      <w:r>
        <w:t>Elkins,</w:t>
      </w:r>
      <w:r>
        <w:rPr>
          <w:spacing w:val="50"/>
        </w:rPr>
        <w:t xml:space="preserve"> </w:t>
      </w:r>
      <w:r>
        <w:t xml:space="preserve">Guzman </w:t>
      </w:r>
      <w:r>
        <w:rPr>
          <w:spacing w:val="20"/>
        </w:rPr>
        <w:t xml:space="preserve"> </w:t>
      </w:r>
      <w:r>
        <w:t>and</w:t>
      </w:r>
      <w:r>
        <w:rPr>
          <w:spacing w:val="49"/>
        </w:rPr>
        <w:t xml:space="preserve"> </w:t>
      </w:r>
      <w:r>
        <w:t>Simmons</w:t>
      </w:r>
      <w:r>
        <w:rPr>
          <w:spacing w:val="47"/>
        </w:rPr>
        <w:t xml:space="preserve"> </w:t>
      </w:r>
      <w:r>
        <w:rPr>
          <w:w w:val="104"/>
        </w:rPr>
        <w:t>(2006).</w:t>
      </w:r>
    </w:p>
    <w:p w14:paraId="6AF7F9AC" w14:textId="77777777" w:rsidR="000A768D" w:rsidRDefault="000A768D">
      <w:pPr>
        <w:spacing w:before="4" w:line="180" w:lineRule="exact"/>
        <w:rPr>
          <w:sz w:val="19"/>
          <w:szCs w:val="19"/>
        </w:rPr>
      </w:pPr>
    </w:p>
    <w:p w14:paraId="463235FE" w14:textId="77777777" w:rsidR="000A768D" w:rsidRDefault="006C1B1D">
      <w:pPr>
        <w:spacing w:before="14" w:line="401" w:lineRule="auto"/>
        <w:ind w:left="120" w:right="118"/>
        <w:jc w:val="both"/>
        <w:rPr>
          <w:sz w:val="24"/>
          <w:szCs w:val="24"/>
        </w:rPr>
      </w:pPr>
      <w:r>
        <w:rPr>
          <w:sz w:val="24"/>
          <w:szCs w:val="24"/>
        </w:rPr>
        <w:t>to</w:t>
      </w:r>
      <w:r>
        <w:rPr>
          <w:spacing w:val="55"/>
          <w:sz w:val="24"/>
          <w:szCs w:val="24"/>
        </w:rPr>
        <w:t xml:space="preserve"> </w:t>
      </w:r>
      <w:r>
        <w:rPr>
          <w:w w:val="97"/>
          <w:sz w:val="24"/>
          <w:szCs w:val="24"/>
        </w:rPr>
        <w:t>g</w:t>
      </w:r>
      <w:r>
        <w:rPr>
          <w:spacing w:val="-6"/>
          <w:w w:val="97"/>
          <w:sz w:val="24"/>
          <w:szCs w:val="24"/>
        </w:rPr>
        <w:t>o</w:t>
      </w:r>
      <w:r>
        <w:rPr>
          <w:spacing w:val="-7"/>
          <w:w w:val="103"/>
          <w:sz w:val="24"/>
          <w:szCs w:val="24"/>
        </w:rPr>
        <w:t>v</w:t>
      </w:r>
      <w:r>
        <w:rPr>
          <w:w w:val="104"/>
          <w:sz w:val="24"/>
          <w:szCs w:val="24"/>
        </w:rPr>
        <w:t>ernme</w:t>
      </w:r>
      <w:r>
        <w:rPr>
          <w:spacing w:val="-7"/>
          <w:w w:val="104"/>
          <w:sz w:val="24"/>
          <w:szCs w:val="24"/>
        </w:rPr>
        <w:t>n</w:t>
      </w:r>
      <w:r>
        <w:rPr>
          <w:w w:val="137"/>
          <w:sz w:val="24"/>
          <w:szCs w:val="24"/>
        </w:rPr>
        <w:t>t</w:t>
      </w:r>
      <w:r>
        <w:rPr>
          <w:spacing w:val="35"/>
          <w:w w:val="137"/>
          <w:sz w:val="24"/>
          <w:szCs w:val="24"/>
        </w:rPr>
        <w:t xml:space="preserve"> </w:t>
      </w:r>
      <w:r>
        <w:rPr>
          <w:w w:val="109"/>
          <w:sz w:val="24"/>
          <w:szCs w:val="24"/>
        </w:rPr>
        <w:t>reputation</w:t>
      </w:r>
      <w:r>
        <w:rPr>
          <w:spacing w:val="28"/>
          <w:w w:val="109"/>
          <w:sz w:val="24"/>
          <w:szCs w:val="24"/>
        </w:rPr>
        <w:t xml:space="preserve"> </w:t>
      </w:r>
      <w:r>
        <w:rPr>
          <w:sz w:val="24"/>
          <w:szCs w:val="24"/>
        </w:rPr>
        <w:t>as</w:t>
      </w:r>
      <w:r>
        <w:rPr>
          <w:spacing w:val="43"/>
          <w:sz w:val="24"/>
          <w:szCs w:val="24"/>
        </w:rPr>
        <w:t xml:space="preserve"> </w:t>
      </w:r>
      <w:r>
        <w:rPr>
          <w:w w:val="108"/>
          <w:sz w:val="24"/>
          <w:szCs w:val="24"/>
        </w:rPr>
        <w:t>illustrated</w:t>
      </w:r>
      <w:r>
        <w:rPr>
          <w:spacing w:val="29"/>
          <w:w w:val="108"/>
          <w:sz w:val="24"/>
          <w:szCs w:val="24"/>
        </w:rPr>
        <w:t xml:space="preserve"> </w:t>
      </w:r>
      <w:r>
        <w:rPr>
          <w:spacing w:val="-7"/>
          <w:sz w:val="24"/>
          <w:szCs w:val="24"/>
        </w:rPr>
        <w:t>b</w:t>
      </w:r>
      <w:r>
        <w:rPr>
          <w:sz w:val="24"/>
          <w:szCs w:val="24"/>
        </w:rPr>
        <w:t>y</w:t>
      </w:r>
      <w:r>
        <w:rPr>
          <w:spacing w:val="47"/>
          <w:sz w:val="24"/>
          <w:szCs w:val="24"/>
        </w:rPr>
        <w:t xml:space="preserve"> </w:t>
      </w:r>
      <w:del w:id="264" w:author="Karen Remmer [2]" w:date="2017-10-03T18:47:00Z">
        <w:r w:rsidDel="00B127A5">
          <w:rPr>
            <w:sz w:val="24"/>
            <w:szCs w:val="24"/>
          </w:rPr>
          <w:delText>Allee</w:delText>
        </w:r>
        <w:r w:rsidDel="00B127A5">
          <w:rPr>
            <w:spacing w:val="24"/>
            <w:sz w:val="24"/>
            <w:szCs w:val="24"/>
          </w:rPr>
          <w:delText xml:space="preserve"> </w:delText>
        </w:r>
        <w:r w:rsidDel="00B127A5">
          <w:rPr>
            <w:sz w:val="24"/>
            <w:szCs w:val="24"/>
          </w:rPr>
          <w:delText xml:space="preserve">and </w:delText>
        </w:r>
        <w:r w:rsidDel="00B127A5">
          <w:rPr>
            <w:spacing w:val="2"/>
            <w:sz w:val="24"/>
            <w:szCs w:val="24"/>
          </w:rPr>
          <w:delText xml:space="preserve"> </w:delText>
        </w:r>
        <w:r w:rsidDel="00B127A5">
          <w:rPr>
            <w:spacing w:val="-6"/>
            <w:sz w:val="24"/>
            <w:szCs w:val="24"/>
          </w:rPr>
          <w:delText>P</w:delText>
        </w:r>
        <w:r w:rsidDel="00B127A5">
          <w:rPr>
            <w:sz w:val="24"/>
            <w:szCs w:val="24"/>
          </w:rPr>
          <w:delText xml:space="preserve">einhart’s </w:delText>
        </w:r>
        <w:r w:rsidDel="00B127A5">
          <w:rPr>
            <w:spacing w:val="42"/>
            <w:sz w:val="24"/>
            <w:szCs w:val="24"/>
          </w:rPr>
          <w:delText xml:space="preserve"> </w:delText>
        </w:r>
        <w:r w:rsidDel="00B127A5">
          <w:rPr>
            <w:sz w:val="24"/>
            <w:szCs w:val="24"/>
          </w:rPr>
          <w:delText>analysis  of</w:delText>
        </w:r>
        <w:r w:rsidDel="00B127A5">
          <w:rPr>
            <w:spacing w:val="23"/>
            <w:sz w:val="24"/>
            <w:szCs w:val="24"/>
          </w:rPr>
          <w:delText xml:space="preserve"> </w:delText>
        </w:r>
        <w:r w:rsidDel="00B127A5">
          <w:rPr>
            <w:sz w:val="24"/>
            <w:szCs w:val="24"/>
          </w:rPr>
          <w:delText xml:space="preserve">the </w:delText>
        </w:r>
        <w:r w:rsidDel="00B127A5">
          <w:rPr>
            <w:spacing w:val="6"/>
            <w:sz w:val="24"/>
            <w:szCs w:val="24"/>
          </w:rPr>
          <w:delText xml:space="preserve"> </w:delText>
        </w:r>
        <w:r w:rsidDel="00B127A5">
          <w:rPr>
            <w:sz w:val="24"/>
            <w:szCs w:val="24"/>
          </w:rPr>
          <w:delText xml:space="preserve">impact </w:delText>
        </w:r>
        <w:r w:rsidDel="00B127A5">
          <w:rPr>
            <w:spacing w:val="20"/>
            <w:sz w:val="24"/>
            <w:szCs w:val="24"/>
          </w:rPr>
          <w:delText xml:space="preserve"> </w:delText>
        </w:r>
        <w:r w:rsidDel="00B127A5">
          <w:rPr>
            <w:sz w:val="24"/>
            <w:szCs w:val="24"/>
          </w:rPr>
          <w:delText xml:space="preserve">of </w:delText>
        </w:r>
        <w:r w:rsidDel="00B127A5">
          <w:rPr>
            <w:w w:val="107"/>
            <w:sz w:val="24"/>
            <w:szCs w:val="24"/>
          </w:rPr>
          <w:delText>i</w:delText>
        </w:r>
        <w:r w:rsidDel="00B127A5">
          <w:rPr>
            <w:spacing w:val="-7"/>
            <w:w w:val="107"/>
            <w:sz w:val="24"/>
            <w:szCs w:val="24"/>
          </w:rPr>
          <w:delText>nv</w:delText>
        </w:r>
        <w:r w:rsidDel="00B127A5">
          <w:rPr>
            <w:w w:val="107"/>
            <w:sz w:val="24"/>
            <w:szCs w:val="24"/>
          </w:rPr>
          <w:delText>estor-state</w:delText>
        </w:r>
        <w:r w:rsidDel="00B127A5">
          <w:rPr>
            <w:spacing w:val="34"/>
            <w:w w:val="107"/>
            <w:sz w:val="24"/>
            <w:szCs w:val="24"/>
          </w:rPr>
          <w:delText xml:space="preserve"> </w:delText>
        </w:r>
        <w:r w:rsidDel="00B127A5">
          <w:rPr>
            <w:w w:val="107"/>
            <w:sz w:val="24"/>
            <w:szCs w:val="24"/>
          </w:rPr>
          <w:delText>disputes.</w:delText>
        </w:r>
        <w:r w:rsidDel="00B127A5">
          <w:rPr>
            <w:w w:val="107"/>
            <w:position w:val="9"/>
            <w:sz w:val="14"/>
            <w:szCs w:val="14"/>
          </w:rPr>
          <w:delText xml:space="preserve">18   </w:delText>
        </w:r>
        <w:r w:rsidDel="00B127A5">
          <w:rPr>
            <w:spacing w:val="29"/>
            <w:w w:val="107"/>
            <w:position w:val="9"/>
            <w:sz w:val="14"/>
            <w:szCs w:val="14"/>
          </w:rPr>
          <w:delText xml:space="preserve"> </w:delText>
        </w:r>
        <w:r w:rsidDel="00B127A5">
          <w:rPr>
            <w:sz w:val="24"/>
            <w:szCs w:val="24"/>
          </w:rPr>
          <w:delText>Similarl</w:delText>
        </w:r>
        <w:r w:rsidDel="00B127A5">
          <w:rPr>
            <w:spacing w:val="-20"/>
            <w:sz w:val="24"/>
            <w:szCs w:val="24"/>
          </w:rPr>
          <w:delText>y</w:delText>
        </w:r>
        <w:r w:rsidDel="00B127A5">
          <w:rPr>
            <w:sz w:val="24"/>
            <w:szCs w:val="24"/>
          </w:rPr>
          <w:delText xml:space="preserve">, </w:delText>
        </w:r>
        <w:r w:rsidDel="00B127A5">
          <w:rPr>
            <w:spacing w:val="8"/>
            <w:sz w:val="24"/>
            <w:szCs w:val="24"/>
          </w:rPr>
          <w:delText xml:space="preserve"> </w:delText>
        </w:r>
        <w:r w:rsidDel="00B127A5">
          <w:rPr>
            <w:sz w:val="24"/>
            <w:szCs w:val="24"/>
          </w:rPr>
          <w:delText>in</w:delText>
        </w:r>
        <w:r w:rsidDel="00B127A5">
          <w:rPr>
            <w:spacing w:val="45"/>
            <w:sz w:val="24"/>
            <w:szCs w:val="24"/>
          </w:rPr>
          <w:delText xml:space="preserve"> </w:delText>
        </w:r>
      </w:del>
      <w:ins w:id="265" w:author="Karen Remmer [2]" w:date="2017-10-03T18:47:00Z">
        <w:r w:rsidR="00B127A5">
          <w:rPr>
            <w:spacing w:val="45"/>
            <w:sz w:val="24"/>
            <w:szCs w:val="24"/>
          </w:rPr>
          <w:t xml:space="preserve"> Tomz’s</w:t>
        </w:r>
      </w:ins>
      <w:del w:id="266" w:author="Karen Remmer [2]" w:date="2017-10-03T18:47:00Z">
        <w:r w:rsidDel="00B127A5">
          <w:rPr>
            <w:sz w:val="24"/>
            <w:szCs w:val="24"/>
          </w:rPr>
          <w:delText>his</w:delText>
        </w:r>
      </w:del>
      <w:r>
        <w:rPr>
          <w:spacing w:val="44"/>
          <w:sz w:val="24"/>
          <w:szCs w:val="24"/>
        </w:rPr>
        <w:t xml:space="preserve"> </w:t>
      </w:r>
      <w:r>
        <w:rPr>
          <w:sz w:val="24"/>
          <w:szCs w:val="24"/>
        </w:rPr>
        <w:t xml:space="preserve">study </w:t>
      </w:r>
      <w:r>
        <w:rPr>
          <w:spacing w:val="24"/>
          <w:sz w:val="24"/>
          <w:szCs w:val="24"/>
        </w:rPr>
        <w:t xml:space="preserve"> </w:t>
      </w:r>
      <w:r>
        <w:rPr>
          <w:sz w:val="24"/>
          <w:szCs w:val="24"/>
        </w:rPr>
        <w:t>of</w:t>
      </w:r>
      <w:r>
        <w:rPr>
          <w:spacing w:val="26"/>
          <w:sz w:val="24"/>
          <w:szCs w:val="24"/>
        </w:rPr>
        <w:t xml:space="preserve"> </w:t>
      </w:r>
      <w:r>
        <w:rPr>
          <w:sz w:val="24"/>
          <w:szCs w:val="24"/>
        </w:rPr>
        <w:t xml:space="preserve">the </w:t>
      </w:r>
      <w:r>
        <w:rPr>
          <w:spacing w:val="10"/>
          <w:sz w:val="24"/>
          <w:szCs w:val="24"/>
        </w:rPr>
        <w:t xml:space="preserve"> </w:t>
      </w:r>
      <w:r>
        <w:rPr>
          <w:sz w:val="24"/>
          <w:szCs w:val="24"/>
        </w:rPr>
        <w:t>i</w:t>
      </w:r>
      <w:r>
        <w:rPr>
          <w:spacing w:val="-7"/>
          <w:sz w:val="24"/>
          <w:szCs w:val="24"/>
        </w:rPr>
        <w:t>n</w:t>
      </w:r>
      <w:r>
        <w:rPr>
          <w:sz w:val="24"/>
          <w:szCs w:val="24"/>
        </w:rPr>
        <w:t>ter</w:t>
      </w:r>
      <w:r>
        <w:rPr>
          <w:spacing w:val="-7"/>
          <w:sz w:val="24"/>
          <w:szCs w:val="24"/>
        </w:rPr>
        <w:t>w</w:t>
      </w:r>
      <w:r>
        <w:rPr>
          <w:sz w:val="24"/>
          <w:szCs w:val="24"/>
        </w:rPr>
        <w:t xml:space="preserve">ar </w:t>
      </w:r>
      <w:r>
        <w:rPr>
          <w:spacing w:val="32"/>
          <w:sz w:val="24"/>
          <w:szCs w:val="24"/>
        </w:rPr>
        <w:t xml:space="preserve"> </w:t>
      </w:r>
      <w:r>
        <w:rPr>
          <w:spacing w:val="7"/>
          <w:sz w:val="24"/>
          <w:szCs w:val="24"/>
        </w:rPr>
        <w:t>p</w:t>
      </w:r>
      <w:r>
        <w:rPr>
          <w:sz w:val="24"/>
          <w:szCs w:val="24"/>
        </w:rPr>
        <w:t>eri</w:t>
      </w:r>
      <w:r>
        <w:rPr>
          <w:spacing w:val="7"/>
          <w:sz w:val="24"/>
          <w:szCs w:val="24"/>
        </w:rPr>
        <w:t>o</w:t>
      </w:r>
      <w:r>
        <w:rPr>
          <w:sz w:val="24"/>
          <w:szCs w:val="24"/>
        </w:rPr>
        <w:t xml:space="preserve">d, </w:t>
      </w:r>
      <w:r>
        <w:rPr>
          <w:spacing w:val="13"/>
          <w:sz w:val="24"/>
          <w:szCs w:val="24"/>
        </w:rPr>
        <w:t xml:space="preserve"> </w:t>
      </w:r>
      <w:ins w:id="267" w:author="Karen Remmer [2]" w:date="2017-10-03T18:48:00Z">
        <w:r w:rsidR="00B127A5">
          <w:rPr>
            <w:spacing w:val="13"/>
            <w:sz w:val="24"/>
            <w:szCs w:val="24"/>
          </w:rPr>
          <w:t xml:space="preserve">which </w:t>
        </w:r>
      </w:ins>
      <w:del w:id="268" w:author="Karen Remmer [2]" w:date="2017-10-03T18:48:00Z">
        <w:r w:rsidDel="00B127A5">
          <w:rPr>
            <w:spacing w:val="-20"/>
            <w:sz w:val="24"/>
            <w:szCs w:val="24"/>
          </w:rPr>
          <w:delText>T</w:delText>
        </w:r>
        <w:r w:rsidDel="00B127A5">
          <w:rPr>
            <w:sz w:val="24"/>
            <w:szCs w:val="24"/>
          </w:rPr>
          <w:delText xml:space="preserve">omz </w:delText>
        </w:r>
      </w:del>
      <w:r>
        <w:rPr>
          <w:sz w:val="24"/>
          <w:szCs w:val="24"/>
        </w:rPr>
        <w:t xml:space="preserve"> finds</w:t>
      </w:r>
      <w:r>
        <w:rPr>
          <w:spacing w:val="39"/>
          <w:sz w:val="24"/>
          <w:szCs w:val="24"/>
        </w:rPr>
        <w:t xml:space="preserve"> </w:t>
      </w:r>
      <w:r>
        <w:rPr>
          <w:w w:val="119"/>
          <w:sz w:val="24"/>
          <w:szCs w:val="24"/>
        </w:rPr>
        <w:t xml:space="preserve">that </w:t>
      </w:r>
      <w:r>
        <w:rPr>
          <w:sz w:val="24"/>
          <w:szCs w:val="24"/>
        </w:rPr>
        <w:t>“lemons”</w:t>
      </w:r>
      <w:r>
        <w:rPr>
          <w:spacing w:val="-22"/>
          <w:sz w:val="24"/>
          <w:szCs w:val="24"/>
        </w:rPr>
        <w:t xml:space="preserve"> </w:t>
      </w:r>
      <w:r>
        <w:rPr>
          <w:sz w:val="24"/>
          <w:szCs w:val="24"/>
        </w:rPr>
        <w:t>who</w:t>
      </w:r>
      <w:r>
        <w:rPr>
          <w:spacing w:val="12"/>
          <w:sz w:val="24"/>
          <w:szCs w:val="24"/>
        </w:rPr>
        <w:t xml:space="preserve"> </w:t>
      </w:r>
      <w:r>
        <w:rPr>
          <w:sz w:val="24"/>
          <w:szCs w:val="24"/>
        </w:rPr>
        <w:t>signal</w:t>
      </w:r>
      <w:r>
        <w:rPr>
          <w:spacing w:val="23"/>
          <w:sz w:val="24"/>
          <w:szCs w:val="24"/>
        </w:rPr>
        <w:t xml:space="preserve"> </w:t>
      </w:r>
      <w:r>
        <w:rPr>
          <w:sz w:val="24"/>
          <w:szCs w:val="24"/>
        </w:rPr>
        <w:t>a</w:t>
      </w:r>
      <w:r>
        <w:rPr>
          <w:spacing w:val="22"/>
          <w:sz w:val="24"/>
          <w:szCs w:val="24"/>
        </w:rPr>
        <w:t xml:space="preserve"> </w:t>
      </w:r>
      <w:r>
        <w:rPr>
          <w:sz w:val="24"/>
          <w:szCs w:val="24"/>
        </w:rPr>
        <w:t>l</w:t>
      </w:r>
      <w:r>
        <w:rPr>
          <w:spacing w:val="-6"/>
          <w:sz w:val="24"/>
          <w:szCs w:val="24"/>
        </w:rPr>
        <w:t>o</w:t>
      </w:r>
      <w:r>
        <w:rPr>
          <w:sz w:val="24"/>
          <w:szCs w:val="24"/>
        </w:rPr>
        <w:t>w</w:t>
      </w:r>
      <w:r>
        <w:rPr>
          <w:spacing w:val="1"/>
          <w:sz w:val="24"/>
          <w:szCs w:val="24"/>
        </w:rPr>
        <w:t xml:space="preserve"> </w:t>
      </w:r>
      <w:r>
        <w:rPr>
          <w:sz w:val="24"/>
          <w:szCs w:val="24"/>
        </w:rPr>
        <w:t>regard</w:t>
      </w:r>
      <w:r>
        <w:rPr>
          <w:spacing w:val="49"/>
          <w:sz w:val="24"/>
          <w:szCs w:val="24"/>
        </w:rPr>
        <w:t xml:space="preserve"> </w:t>
      </w:r>
      <w:r>
        <w:rPr>
          <w:sz w:val="24"/>
          <w:szCs w:val="24"/>
        </w:rPr>
        <w:t>for</w:t>
      </w:r>
      <w:r>
        <w:rPr>
          <w:spacing w:val="9"/>
          <w:sz w:val="24"/>
          <w:szCs w:val="24"/>
        </w:rPr>
        <w:t xml:space="preserve"> </w:t>
      </w:r>
      <w:r>
        <w:rPr>
          <w:sz w:val="24"/>
          <w:szCs w:val="24"/>
        </w:rPr>
        <w:t>foreign</w:t>
      </w:r>
      <w:r>
        <w:rPr>
          <w:spacing w:val="12"/>
          <w:sz w:val="24"/>
          <w:szCs w:val="24"/>
        </w:rPr>
        <w:t xml:space="preserve"> </w:t>
      </w:r>
      <w:r>
        <w:rPr>
          <w:sz w:val="24"/>
          <w:szCs w:val="24"/>
        </w:rPr>
        <w:t>commitme</w:t>
      </w:r>
      <w:r>
        <w:rPr>
          <w:spacing w:val="-7"/>
          <w:sz w:val="24"/>
          <w:szCs w:val="24"/>
        </w:rPr>
        <w:t>n</w:t>
      </w:r>
      <w:r>
        <w:rPr>
          <w:sz w:val="24"/>
          <w:szCs w:val="24"/>
        </w:rPr>
        <w:t xml:space="preserve">ts </w:t>
      </w:r>
      <w:r>
        <w:rPr>
          <w:spacing w:val="20"/>
          <w:sz w:val="24"/>
          <w:szCs w:val="24"/>
        </w:rPr>
        <w:t xml:space="preserve"> </w:t>
      </w:r>
      <w:r>
        <w:rPr>
          <w:sz w:val="24"/>
          <w:szCs w:val="24"/>
        </w:rPr>
        <w:t>los</w:t>
      </w:r>
      <w:del w:id="269" w:author="Karen Remmer [2]" w:date="2017-10-03T15:17:00Z">
        <w:r w:rsidDel="00052519">
          <w:rPr>
            <w:sz w:val="24"/>
            <w:szCs w:val="24"/>
          </w:rPr>
          <w:delText>t</w:delText>
        </w:r>
      </w:del>
      <w:ins w:id="270" w:author="Karen Remmer [2]" w:date="2017-10-03T15:17:00Z">
        <w:r w:rsidR="00052519">
          <w:rPr>
            <w:sz w:val="24"/>
            <w:szCs w:val="24"/>
          </w:rPr>
          <w:t>e</w:t>
        </w:r>
      </w:ins>
      <w:r>
        <w:rPr>
          <w:spacing w:val="29"/>
          <w:sz w:val="24"/>
          <w:szCs w:val="24"/>
        </w:rPr>
        <w:t xml:space="preserve"> </w:t>
      </w:r>
      <w:r>
        <w:rPr>
          <w:sz w:val="24"/>
          <w:szCs w:val="24"/>
        </w:rPr>
        <w:t>access</w:t>
      </w:r>
      <w:r>
        <w:rPr>
          <w:spacing w:val="12"/>
          <w:sz w:val="24"/>
          <w:szCs w:val="24"/>
        </w:rPr>
        <w:t xml:space="preserve"> </w:t>
      </w:r>
      <w:r>
        <w:rPr>
          <w:sz w:val="24"/>
          <w:szCs w:val="24"/>
        </w:rPr>
        <w:t>to</w:t>
      </w:r>
      <w:r>
        <w:rPr>
          <w:spacing w:val="33"/>
          <w:sz w:val="24"/>
          <w:szCs w:val="24"/>
        </w:rPr>
        <w:t xml:space="preserve"> </w:t>
      </w:r>
      <w:r>
        <w:rPr>
          <w:w w:val="107"/>
          <w:sz w:val="24"/>
          <w:szCs w:val="24"/>
        </w:rPr>
        <w:t>i</w:t>
      </w:r>
      <w:r>
        <w:rPr>
          <w:spacing w:val="-7"/>
          <w:w w:val="107"/>
          <w:sz w:val="24"/>
          <w:szCs w:val="24"/>
        </w:rPr>
        <w:t>n</w:t>
      </w:r>
      <w:r>
        <w:rPr>
          <w:w w:val="107"/>
          <w:sz w:val="24"/>
          <w:szCs w:val="24"/>
        </w:rPr>
        <w:t>ternational</w:t>
      </w:r>
      <w:r>
        <w:rPr>
          <w:spacing w:val="23"/>
          <w:w w:val="107"/>
          <w:sz w:val="24"/>
          <w:szCs w:val="24"/>
        </w:rPr>
        <w:t xml:space="preserve"> </w:t>
      </w:r>
      <w:r>
        <w:rPr>
          <w:w w:val="107"/>
          <w:sz w:val="24"/>
          <w:szCs w:val="24"/>
        </w:rPr>
        <w:t>credit mar</w:t>
      </w:r>
      <w:r>
        <w:rPr>
          <w:spacing w:val="-7"/>
          <w:w w:val="107"/>
          <w:sz w:val="24"/>
          <w:szCs w:val="24"/>
        </w:rPr>
        <w:t>k</w:t>
      </w:r>
      <w:r>
        <w:rPr>
          <w:w w:val="107"/>
          <w:sz w:val="24"/>
          <w:szCs w:val="24"/>
        </w:rPr>
        <w:t>ets.</w:t>
      </w:r>
      <w:r>
        <w:rPr>
          <w:w w:val="107"/>
          <w:position w:val="9"/>
          <w:sz w:val="14"/>
          <w:szCs w:val="14"/>
        </w:rPr>
        <w:t xml:space="preserve">19    </w:t>
      </w:r>
      <w:r>
        <w:rPr>
          <w:spacing w:val="25"/>
          <w:w w:val="107"/>
          <w:position w:val="9"/>
          <w:sz w:val="14"/>
          <w:szCs w:val="14"/>
        </w:rPr>
        <w:t xml:space="preserve"> </w:t>
      </w:r>
      <w:r>
        <w:rPr>
          <w:sz w:val="24"/>
          <w:szCs w:val="24"/>
        </w:rPr>
        <w:t>T</w:t>
      </w:r>
      <w:r>
        <w:rPr>
          <w:spacing w:val="-7"/>
          <w:sz w:val="24"/>
          <w:szCs w:val="24"/>
        </w:rPr>
        <w:t>h</w:t>
      </w:r>
      <w:r>
        <w:rPr>
          <w:sz w:val="24"/>
          <w:szCs w:val="24"/>
        </w:rPr>
        <w:t xml:space="preserve">us </w:t>
      </w:r>
      <w:r>
        <w:rPr>
          <w:spacing w:val="32"/>
          <w:sz w:val="24"/>
          <w:szCs w:val="24"/>
        </w:rPr>
        <w:t xml:space="preserve"> </w:t>
      </w:r>
      <w:r>
        <w:rPr>
          <w:sz w:val="24"/>
          <w:szCs w:val="24"/>
        </w:rPr>
        <w:t xml:space="preserve">not </w:t>
      </w:r>
      <w:r>
        <w:rPr>
          <w:spacing w:val="22"/>
          <w:sz w:val="24"/>
          <w:szCs w:val="24"/>
        </w:rPr>
        <w:t xml:space="preserve"> </w:t>
      </w:r>
      <w:r>
        <w:rPr>
          <w:sz w:val="24"/>
          <w:szCs w:val="24"/>
        </w:rPr>
        <w:t xml:space="preserve">only  are </w:t>
      </w:r>
      <w:r>
        <w:rPr>
          <w:spacing w:val="9"/>
          <w:sz w:val="24"/>
          <w:szCs w:val="24"/>
        </w:rPr>
        <w:t xml:space="preserve"> </w:t>
      </w:r>
      <w:r>
        <w:rPr>
          <w:spacing w:val="6"/>
          <w:sz w:val="24"/>
          <w:szCs w:val="24"/>
        </w:rPr>
        <w:t>p</w:t>
      </w:r>
      <w:r>
        <w:rPr>
          <w:sz w:val="24"/>
          <w:szCs w:val="24"/>
        </w:rPr>
        <w:t>ote</w:t>
      </w:r>
      <w:r>
        <w:rPr>
          <w:spacing w:val="-6"/>
          <w:sz w:val="24"/>
          <w:szCs w:val="24"/>
        </w:rPr>
        <w:t>n</w:t>
      </w:r>
      <w:r>
        <w:rPr>
          <w:sz w:val="24"/>
          <w:szCs w:val="24"/>
        </w:rPr>
        <w:t xml:space="preserve">tial  </w:t>
      </w:r>
      <w:r>
        <w:rPr>
          <w:spacing w:val="1"/>
          <w:sz w:val="24"/>
          <w:szCs w:val="24"/>
        </w:rPr>
        <w:t xml:space="preserve"> </w:t>
      </w:r>
      <w:r>
        <w:rPr>
          <w:w w:val="109"/>
          <w:sz w:val="24"/>
          <w:szCs w:val="24"/>
        </w:rPr>
        <w:t>reputational</w:t>
      </w:r>
      <w:r>
        <w:rPr>
          <w:spacing w:val="46"/>
          <w:w w:val="109"/>
          <w:sz w:val="24"/>
          <w:szCs w:val="24"/>
        </w:rPr>
        <w:t xml:space="preserve"> </w:t>
      </w:r>
      <w:r>
        <w:rPr>
          <w:sz w:val="24"/>
          <w:szCs w:val="24"/>
        </w:rPr>
        <w:t xml:space="preserve">costs </w:t>
      </w:r>
      <w:r>
        <w:rPr>
          <w:spacing w:val="6"/>
          <w:sz w:val="24"/>
          <w:szCs w:val="24"/>
        </w:rPr>
        <w:t xml:space="preserve"> </w:t>
      </w:r>
      <w:r>
        <w:rPr>
          <w:sz w:val="24"/>
          <w:szCs w:val="24"/>
        </w:rPr>
        <w:t xml:space="preserve">assumed </w:t>
      </w:r>
      <w:r>
        <w:rPr>
          <w:spacing w:val="24"/>
          <w:sz w:val="24"/>
          <w:szCs w:val="24"/>
        </w:rPr>
        <w:t xml:space="preserve"> </w:t>
      </w:r>
      <w:r>
        <w:rPr>
          <w:sz w:val="24"/>
          <w:szCs w:val="24"/>
        </w:rPr>
        <w:t xml:space="preserve">to </w:t>
      </w:r>
      <w:r>
        <w:rPr>
          <w:spacing w:val="12"/>
          <w:sz w:val="24"/>
          <w:szCs w:val="24"/>
        </w:rPr>
        <w:t xml:space="preserve"> </w:t>
      </w:r>
      <w:r>
        <w:rPr>
          <w:sz w:val="24"/>
          <w:szCs w:val="24"/>
        </w:rPr>
        <w:t xml:space="preserve">cause </w:t>
      </w:r>
      <w:r>
        <w:rPr>
          <w:spacing w:val="2"/>
          <w:sz w:val="24"/>
          <w:szCs w:val="24"/>
        </w:rPr>
        <w:t xml:space="preserve"> </w:t>
      </w:r>
      <w:r>
        <w:rPr>
          <w:w w:val="102"/>
          <w:sz w:val="24"/>
          <w:szCs w:val="24"/>
        </w:rPr>
        <w:t xml:space="preserve">compliance </w:t>
      </w:r>
      <w:r>
        <w:rPr>
          <w:sz w:val="24"/>
          <w:szCs w:val="24"/>
        </w:rPr>
        <w:t>with</w:t>
      </w:r>
      <w:r>
        <w:rPr>
          <w:spacing w:val="55"/>
          <w:sz w:val="24"/>
          <w:szCs w:val="24"/>
        </w:rPr>
        <w:t xml:space="preserve"> </w:t>
      </w:r>
      <w:r>
        <w:rPr>
          <w:w w:val="108"/>
          <w:sz w:val="24"/>
          <w:szCs w:val="24"/>
        </w:rPr>
        <w:t>i</w:t>
      </w:r>
      <w:r>
        <w:rPr>
          <w:spacing w:val="-8"/>
          <w:w w:val="108"/>
          <w:sz w:val="24"/>
          <w:szCs w:val="24"/>
        </w:rPr>
        <w:t>n</w:t>
      </w:r>
      <w:r>
        <w:rPr>
          <w:w w:val="108"/>
          <w:sz w:val="24"/>
          <w:szCs w:val="24"/>
        </w:rPr>
        <w:t>ternational</w:t>
      </w:r>
      <w:r>
        <w:rPr>
          <w:spacing w:val="29"/>
          <w:w w:val="108"/>
          <w:sz w:val="24"/>
          <w:szCs w:val="24"/>
        </w:rPr>
        <w:t xml:space="preserve"> </w:t>
      </w:r>
      <w:r>
        <w:rPr>
          <w:sz w:val="24"/>
          <w:szCs w:val="24"/>
        </w:rPr>
        <w:t>commitme</w:t>
      </w:r>
      <w:r>
        <w:rPr>
          <w:spacing w:val="-7"/>
          <w:sz w:val="24"/>
          <w:szCs w:val="24"/>
        </w:rPr>
        <w:t>n</w:t>
      </w:r>
      <w:r>
        <w:rPr>
          <w:sz w:val="24"/>
          <w:szCs w:val="24"/>
        </w:rPr>
        <w:t xml:space="preserve">ts; </w:t>
      </w:r>
      <w:r>
        <w:rPr>
          <w:spacing w:val="43"/>
          <w:sz w:val="24"/>
          <w:szCs w:val="24"/>
        </w:rPr>
        <w:t xml:space="preserve"> </w:t>
      </w:r>
      <w:del w:id="271" w:author="Karen Remmer [2]" w:date="2017-10-03T15:18:00Z">
        <w:r w:rsidDel="00052519">
          <w:rPr>
            <w:sz w:val="24"/>
            <w:szCs w:val="24"/>
          </w:rPr>
          <w:delText>real</w:delText>
        </w:r>
        <w:r w:rsidDel="00052519">
          <w:rPr>
            <w:spacing w:val="48"/>
            <w:sz w:val="24"/>
            <w:szCs w:val="24"/>
          </w:rPr>
          <w:delText xml:space="preserve"> </w:delText>
        </w:r>
      </w:del>
      <w:r>
        <w:rPr>
          <w:w w:val="109"/>
          <w:sz w:val="24"/>
          <w:szCs w:val="24"/>
        </w:rPr>
        <w:t>reputational</w:t>
      </w:r>
      <w:r>
        <w:rPr>
          <w:spacing w:val="24"/>
          <w:w w:val="109"/>
          <w:sz w:val="24"/>
          <w:szCs w:val="24"/>
        </w:rPr>
        <w:t xml:space="preserve"> </w:t>
      </w:r>
      <w:r>
        <w:rPr>
          <w:sz w:val="24"/>
          <w:szCs w:val="24"/>
        </w:rPr>
        <w:t>damage  is</w:t>
      </w:r>
      <w:r>
        <w:rPr>
          <w:spacing w:val="26"/>
          <w:sz w:val="24"/>
          <w:szCs w:val="24"/>
        </w:rPr>
        <w:t xml:space="preserve"> </w:t>
      </w:r>
      <w:r>
        <w:rPr>
          <w:sz w:val="24"/>
          <w:szCs w:val="24"/>
        </w:rPr>
        <w:t xml:space="preserve">the </w:t>
      </w:r>
      <w:r>
        <w:rPr>
          <w:spacing w:val="1"/>
          <w:sz w:val="24"/>
          <w:szCs w:val="24"/>
        </w:rPr>
        <w:t xml:space="preserve"> </w:t>
      </w:r>
      <w:r>
        <w:rPr>
          <w:sz w:val="24"/>
          <w:szCs w:val="24"/>
        </w:rPr>
        <w:t>ex</w:t>
      </w:r>
      <w:r>
        <w:rPr>
          <w:spacing w:val="7"/>
          <w:sz w:val="24"/>
          <w:szCs w:val="24"/>
        </w:rPr>
        <w:t>p</w:t>
      </w:r>
      <w:r>
        <w:rPr>
          <w:sz w:val="24"/>
          <w:szCs w:val="24"/>
        </w:rPr>
        <w:t xml:space="preserve">ected </w:t>
      </w:r>
      <w:r>
        <w:rPr>
          <w:spacing w:val="5"/>
          <w:sz w:val="24"/>
          <w:szCs w:val="24"/>
        </w:rPr>
        <w:t xml:space="preserve"> </w:t>
      </w:r>
      <w:r>
        <w:rPr>
          <w:sz w:val="24"/>
          <w:szCs w:val="24"/>
        </w:rPr>
        <w:t>consequence</w:t>
      </w:r>
      <w:r>
        <w:rPr>
          <w:spacing w:val="42"/>
          <w:sz w:val="24"/>
          <w:szCs w:val="24"/>
        </w:rPr>
        <w:t xml:space="preserve"> </w:t>
      </w:r>
      <w:r>
        <w:rPr>
          <w:sz w:val="24"/>
          <w:szCs w:val="24"/>
        </w:rPr>
        <w:t>of defection</w:t>
      </w:r>
      <w:r>
        <w:rPr>
          <w:spacing w:val="22"/>
          <w:sz w:val="24"/>
          <w:szCs w:val="24"/>
        </w:rPr>
        <w:t xml:space="preserve"> </w:t>
      </w:r>
      <w:r>
        <w:rPr>
          <w:sz w:val="24"/>
          <w:szCs w:val="24"/>
        </w:rPr>
        <w:t>from</w:t>
      </w:r>
      <w:r>
        <w:rPr>
          <w:spacing w:val="9"/>
          <w:sz w:val="24"/>
          <w:szCs w:val="24"/>
        </w:rPr>
        <w:t xml:space="preserve"> </w:t>
      </w:r>
      <w:r>
        <w:rPr>
          <w:sz w:val="24"/>
          <w:szCs w:val="24"/>
        </w:rPr>
        <w:t>those</w:t>
      </w:r>
      <w:r>
        <w:rPr>
          <w:spacing w:val="29"/>
          <w:sz w:val="24"/>
          <w:szCs w:val="24"/>
        </w:rPr>
        <w:t xml:space="preserve"> </w:t>
      </w:r>
      <w:r>
        <w:rPr>
          <w:w w:val="105"/>
          <w:sz w:val="24"/>
          <w:szCs w:val="24"/>
        </w:rPr>
        <w:t>commitme</w:t>
      </w:r>
      <w:r>
        <w:rPr>
          <w:spacing w:val="-7"/>
          <w:w w:val="105"/>
          <w:sz w:val="24"/>
          <w:szCs w:val="24"/>
        </w:rPr>
        <w:t>n</w:t>
      </w:r>
      <w:r>
        <w:rPr>
          <w:w w:val="105"/>
          <w:sz w:val="24"/>
          <w:szCs w:val="24"/>
        </w:rPr>
        <w:t>ts.</w:t>
      </w:r>
      <w:r>
        <w:rPr>
          <w:spacing w:val="45"/>
          <w:w w:val="105"/>
          <w:sz w:val="24"/>
          <w:szCs w:val="24"/>
        </w:rPr>
        <w:t xml:space="preserve"> </w:t>
      </w:r>
      <w:del w:id="272" w:author="Karen Remmer [2]" w:date="2017-10-03T18:50:00Z">
        <w:r w:rsidDel="00B127A5">
          <w:rPr>
            <w:sz w:val="24"/>
            <w:szCs w:val="24"/>
          </w:rPr>
          <w:delText>Logically</w:delText>
        </w:r>
        <w:r w:rsidDel="00B127A5">
          <w:rPr>
            <w:spacing w:val="4"/>
            <w:sz w:val="24"/>
            <w:szCs w:val="24"/>
          </w:rPr>
          <w:delText xml:space="preserve"> </w:delText>
        </w:r>
        <w:r w:rsidDel="00B127A5">
          <w:rPr>
            <w:sz w:val="24"/>
            <w:szCs w:val="24"/>
          </w:rPr>
          <w:delText>the</w:delText>
        </w:r>
        <w:r w:rsidDel="00B127A5">
          <w:rPr>
            <w:spacing w:val="36"/>
            <w:sz w:val="24"/>
            <w:szCs w:val="24"/>
          </w:rPr>
          <w:delText xml:space="preserve"> </w:delText>
        </w:r>
        <w:r w:rsidDel="00B127A5">
          <w:rPr>
            <w:sz w:val="24"/>
            <w:szCs w:val="24"/>
          </w:rPr>
          <w:delText xml:space="preserve">latter </w:delText>
        </w:r>
        <w:r w:rsidDel="00B127A5">
          <w:rPr>
            <w:spacing w:val="8"/>
            <w:sz w:val="24"/>
            <w:szCs w:val="24"/>
          </w:rPr>
          <w:delText xml:space="preserve"> </w:delText>
        </w:r>
        <w:r w:rsidDel="00B127A5">
          <w:rPr>
            <w:sz w:val="24"/>
            <w:szCs w:val="24"/>
          </w:rPr>
          <w:delText>is</w:delText>
        </w:r>
        <w:r w:rsidDel="00B127A5">
          <w:rPr>
            <w:spacing w:val="1"/>
            <w:sz w:val="24"/>
            <w:szCs w:val="24"/>
          </w:rPr>
          <w:delText xml:space="preserve"> </w:delText>
        </w:r>
        <w:r w:rsidDel="00B127A5">
          <w:rPr>
            <w:sz w:val="24"/>
            <w:szCs w:val="24"/>
          </w:rPr>
          <w:delText>the</w:delText>
        </w:r>
        <w:r w:rsidDel="00B127A5">
          <w:rPr>
            <w:spacing w:val="36"/>
            <w:sz w:val="24"/>
            <w:szCs w:val="24"/>
          </w:rPr>
          <w:delText xml:space="preserve"> </w:delText>
        </w:r>
        <w:r w:rsidDel="00B127A5">
          <w:rPr>
            <w:spacing w:val="-7"/>
            <w:sz w:val="24"/>
            <w:szCs w:val="24"/>
          </w:rPr>
          <w:delText>k</w:delText>
        </w:r>
        <w:r w:rsidDel="00B127A5">
          <w:rPr>
            <w:sz w:val="24"/>
            <w:szCs w:val="24"/>
          </w:rPr>
          <w:delText>ey</w:delText>
        </w:r>
        <w:r w:rsidDel="00B127A5">
          <w:rPr>
            <w:spacing w:val="8"/>
            <w:sz w:val="24"/>
            <w:szCs w:val="24"/>
          </w:rPr>
          <w:delText xml:space="preserve"> </w:delText>
        </w:r>
        <w:r w:rsidDel="00B127A5">
          <w:rPr>
            <w:sz w:val="24"/>
            <w:szCs w:val="24"/>
          </w:rPr>
          <w:delText>causal</w:delText>
        </w:r>
        <w:r w:rsidDel="00B127A5">
          <w:rPr>
            <w:spacing w:val="28"/>
            <w:sz w:val="24"/>
            <w:szCs w:val="24"/>
          </w:rPr>
          <w:delText xml:space="preserve"> </w:delText>
        </w:r>
        <w:r w:rsidDel="00B127A5">
          <w:rPr>
            <w:sz w:val="24"/>
            <w:szCs w:val="24"/>
          </w:rPr>
          <w:delText>issue.</w:delText>
        </w:r>
        <w:r w:rsidDel="00B127A5">
          <w:rPr>
            <w:spacing w:val="45"/>
            <w:sz w:val="24"/>
            <w:szCs w:val="24"/>
          </w:rPr>
          <w:delText xml:space="preserve"> </w:delText>
        </w:r>
        <w:r w:rsidDel="00B127A5">
          <w:rPr>
            <w:sz w:val="24"/>
            <w:szCs w:val="24"/>
          </w:rPr>
          <w:delText>If</w:delText>
        </w:r>
        <w:r w:rsidDel="00B127A5">
          <w:rPr>
            <w:spacing w:val="-1"/>
            <w:sz w:val="24"/>
            <w:szCs w:val="24"/>
          </w:rPr>
          <w:delText xml:space="preserve"> </w:delText>
        </w:r>
        <w:r w:rsidDel="00B127A5">
          <w:rPr>
            <w:w w:val="102"/>
            <w:sz w:val="24"/>
            <w:szCs w:val="24"/>
          </w:rPr>
          <w:delText xml:space="preserve">compliance </w:delText>
        </w:r>
        <w:r w:rsidDel="00B127A5">
          <w:rPr>
            <w:sz w:val="24"/>
            <w:szCs w:val="24"/>
          </w:rPr>
          <w:delText>failures</w:delText>
        </w:r>
        <w:r w:rsidDel="00B127A5">
          <w:rPr>
            <w:spacing w:val="48"/>
            <w:sz w:val="24"/>
            <w:szCs w:val="24"/>
          </w:rPr>
          <w:delText xml:space="preserve"> </w:delText>
        </w:r>
        <w:r w:rsidDel="00B127A5">
          <w:rPr>
            <w:sz w:val="24"/>
            <w:szCs w:val="24"/>
          </w:rPr>
          <w:delText>do</w:delText>
        </w:r>
        <w:r w:rsidDel="00B127A5">
          <w:rPr>
            <w:spacing w:val="39"/>
            <w:sz w:val="24"/>
            <w:szCs w:val="24"/>
          </w:rPr>
          <w:delText xml:space="preserve"> </w:delText>
        </w:r>
        <w:r w:rsidDel="00B127A5">
          <w:rPr>
            <w:sz w:val="24"/>
            <w:szCs w:val="24"/>
          </w:rPr>
          <w:delText xml:space="preserve">not </w:delText>
        </w:r>
        <w:r w:rsidDel="00B127A5">
          <w:rPr>
            <w:spacing w:val="5"/>
            <w:sz w:val="24"/>
            <w:szCs w:val="24"/>
          </w:rPr>
          <w:delText xml:space="preserve"> </w:delText>
        </w:r>
        <w:r w:rsidDel="00B127A5">
          <w:rPr>
            <w:sz w:val="24"/>
            <w:szCs w:val="24"/>
          </w:rPr>
          <w:delText>affect</w:delText>
        </w:r>
        <w:r w:rsidDel="00B127A5">
          <w:rPr>
            <w:spacing w:val="40"/>
            <w:sz w:val="24"/>
            <w:szCs w:val="24"/>
          </w:rPr>
          <w:delText xml:space="preserve"> </w:delText>
        </w:r>
        <w:r w:rsidDel="00B127A5">
          <w:rPr>
            <w:w w:val="109"/>
            <w:sz w:val="24"/>
            <w:szCs w:val="24"/>
          </w:rPr>
          <w:delText>reputation,</w:delText>
        </w:r>
        <w:r w:rsidDel="00B127A5">
          <w:rPr>
            <w:spacing w:val="33"/>
            <w:w w:val="109"/>
            <w:sz w:val="24"/>
            <w:szCs w:val="24"/>
          </w:rPr>
          <w:delText xml:space="preserve"> </w:delText>
        </w:r>
        <w:r w:rsidDel="00B127A5">
          <w:rPr>
            <w:sz w:val="24"/>
            <w:szCs w:val="24"/>
          </w:rPr>
          <w:delText xml:space="preserve">then </w:delText>
        </w:r>
        <w:r w:rsidDel="00B127A5">
          <w:rPr>
            <w:spacing w:val="15"/>
            <w:sz w:val="24"/>
            <w:szCs w:val="24"/>
          </w:rPr>
          <w:delText xml:space="preserve"> </w:delText>
        </w:r>
        <w:r w:rsidDel="00B127A5">
          <w:rPr>
            <w:w w:val="109"/>
            <w:sz w:val="24"/>
            <w:szCs w:val="24"/>
          </w:rPr>
          <w:delText>reputational</w:delText>
        </w:r>
        <w:r w:rsidDel="00B127A5">
          <w:rPr>
            <w:spacing w:val="29"/>
            <w:w w:val="109"/>
            <w:sz w:val="24"/>
            <w:szCs w:val="24"/>
          </w:rPr>
          <w:delText xml:space="preserve"> </w:delText>
        </w:r>
        <w:r w:rsidDel="00B127A5">
          <w:rPr>
            <w:sz w:val="24"/>
            <w:szCs w:val="24"/>
          </w:rPr>
          <w:delText>concerns</w:delText>
        </w:r>
        <w:r w:rsidDel="00B127A5">
          <w:rPr>
            <w:spacing w:val="51"/>
            <w:sz w:val="24"/>
            <w:szCs w:val="24"/>
          </w:rPr>
          <w:delText xml:space="preserve"> </w:delText>
        </w:r>
        <w:r w:rsidDel="00B127A5">
          <w:rPr>
            <w:sz w:val="24"/>
            <w:szCs w:val="24"/>
          </w:rPr>
          <w:delText>are</w:delText>
        </w:r>
        <w:r w:rsidDel="00B127A5">
          <w:rPr>
            <w:spacing w:val="52"/>
            <w:sz w:val="24"/>
            <w:szCs w:val="24"/>
          </w:rPr>
          <w:delText xml:space="preserve"> </w:delText>
        </w:r>
        <w:r w:rsidDel="00B127A5">
          <w:rPr>
            <w:sz w:val="24"/>
            <w:szCs w:val="24"/>
          </w:rPr>
          <w:delText>unli</w:delText>
        </w:r>
        <w:r w:rsidDel="00B127A5">
          <w:rPr>
            <w:spacing w:val="-7"/>
            <w:sz w:val="24"/>
            <w:szCs w:val="24"/>
          </w:rPr>
          <w:delText>k</w:delText>
        </w:r>
        <w:r w:rsidDel="00B127A5">
          <w:rPr>
            <w:sz w:val="24"/>
            <w:szCs w:val="24"/>
          </w:rPr>
          <w:delText>ely</w:delText>
        </w:r>
        <w:r w:rsidDel="00B127A5">
          <w:rPr>
            <w:spacing w:val="51"/>
            <w:sz w:val="24"/>
            <w:szCs w:val="24"/>
          </w:rPr>
          <w:delText xml:space="preserve"> </w:delText>
        </w:r>
        <w:r w:rsidDel="00B127A5">
          <w:rPr>
            <w:sz w:val="24"/>
            <w:szCs w:val="24"/>
          </w:rPr>
          <w:delText>to</w:delText>
        </w:r>
        <w:r w:rsidDel="00B127A5">
          <w:rPr>
            <w:spacing w:val="55"/>
            <w:sz w:val="24"/>
            <w:szCs w:val="24"/>
          </w:rPr>
          <w:delText xml:space="preserve"> </w:delText>
        </w:r>
        <w:r w:rsidDel="00B127A5">
          <w:rPr>
            <w:sz w:val="24"/>
            <w:szCs w:val="24"/>
          </w:rPr>
          <w:delText>yield</w:delText>
        </w:r>
        <w:r w:rsidDel="00B127A5">
          <w:rPr>
            <w:spacing w:val="39"/>
            <w:sz w:val="24"/>
            <w:szCs w:val="24"/>
          </w:rPr>
          <w:delText xml:space="preserve"> </w:delText>
        </w:r>
        <w:r w:rsidDel="00B127A5">
          <w:rPr>
            <w:spacing w:val="-7"/>
            <w:sz w:val="24"/>
            <w:szCs w:val="24"/>
          </w:rPr>
          <w:delText>m</w:delText>
        </w:r>
        <w:r w:rsidDel="00B127A5">
          <w:rPr>
            <w:sz w:val="24"/>
            <w:szCs w:val="24"/>
          </w:rPr>
          <w:delText>u</w:delText>
        </w:r>
        <w:r w:rsidDel="00B127A5">
          <w:rPr>
            <w:spacing w:val="-6"/>
            <w:sz w:val="24"/>
            <w:szCs w:val="24"/>
          </w:rPr>
          <w:delText>c</w:delText>
        </w:r>
        <w:r w:rsidDel="00B127A5">
          <w:rPr>
            <w:sz w:val="24"/>
            <w:szCs w:val="24"/>
          </w:rPr>
          <w:delText>h</w:delText>
        </w:r>
        <w:r w:rsidDel="00B127A5">
          <w:rPr>
            <w:spacing w:val="58"/>
            <w:sz w:val="24"/>
            <w:szCs w:val="24"/>
          </w:rPr>
          <w:delText xml:space="preserve"> </w:delText>
        </w:r>
        <w:r w:rsidDel="00B127A5">
          <w:rPr>
            <w:w w:val="97"/>
            <w:sz w:val="24"/>
            <w:szCs w:val="24"/>
          </w:rPr>
          <w:delText>i</w:delText>
        </w:r>
        <w:r w:rsidDel="00B127A5">
          <w:rPr>
            <w:w w:val="108"/>
            <w:sz w:val="24"/>
            <w:szCs w:val="24"/>
          </w:rPr>
          <w:delText xml:space="preserve">n </w:delText>
        </w:r>
        <w:r w:rsidDel="00B127A5">
          <w:rPr>
            <w:sz w:val="24"/>
            <w:szCs w:val="24"/>
          </w:rPr>
          <w:delText>the</w:delText>
        </w:r>
        <w:r w:rsidDel="00B127A5">
          <w:rPr>
            <w:spacing w:val="50"/>
            <w:sz w:val="24"/>
            <w:szCs w:val="24"/>
          </w:rPr>
          <w:delText xml:space="preserve"> </w:delText>
        </w:r>
        <w:r w:rsidDel="00B127A5">
          <w:rPr>
            <w:spacing w:val="-6"/>
            <w:sz w:val="24"/>
            <w:szCs w:val="24"/>
          </w:rPr>
          <w:delText>wa</w:delText>
        </w:r>
        <w:r w:rsidDel="00B127A5">
          <w:rPr>
            <w:sz w:val="24"/>
            <w:szCs w:val="24"/>
          </w:rPr>
          <w:delText>y</w:delText>
        </w:r>
        <w:r w:rsidDel="00B127A5">
          <w:rPr>
            <w:spacing w:val="26"/>
            <w:sz w:val="24"/>
            <w:szCs w:val="24"/>
          </w:rPr>
          <w:delText xml:space="preserve"> </w:delText>
        </w:r>
        <w:r w:rsidDel="00B127A5">
          <w:rPr>
            <w:sz w:val="24"/>
            <w:szCs w:val="24"/>
          </w:rPr>
          <w:delText>of</w:delText>
        </w:r>
        <w:r w:rsidDel="00B127A5">
          <w:rPr>
            <w:spacing w:val="6"/>
            <w:sz w:val="24"/>
            <w:szCs w:val="24"/>
          </w:rPr>
          <w:delText xml:space="preserve"> </w:delText>
        </w:r>
        <w:r w:rsidDel="00B127A5">
          <w:rPr>
            <w:w w:val="102"/>
            <w:sz w:val="24"/>
            <w:szCs w:val="24"/>
          </w:rPr>
          <w:delText>compliance</w:delText>
        </w:r>
      </w:del>
      <w:r>
        <w:rPr>
          <w:w w:val="102"/>
          <w:sz w:val="24"/>
          <w:szCs w:val="24"/>
        </w:rPr>
        <w:t>.</w:t>
      </w:r>
    </w:p>
    <w:p w14:paraId="0F4E2A84" w14:textId="0C005DE3" w:rsidR="000A768D" w:rsidDel="00052519" w:rsidRDefault="007137D4">
      <w:pPr>
        <w:spacing w:before="7" w:line="401" w:lineRule="auto"/>
        <w:ind w:left="120" w:right="118" w:firstLine="239"/>
        <w:jc w:val="both"/>
        <w:rPr>
          <w:del w:id="273" w:author="Karen Remmer [2]" w:date="2017-10-03T15:19:00Z"/>
          <w:sz w:val="24"/>
          <w:szCs w:val="24"/>
        </w:rPr>
      </w:pPr>
      <w:ins w:id="274" w:author="Karen Remmer [2]" w:date="2017-10-03T15:40:00Z">
        <w:r>
          <w:rPr>
            <w:sz w:val="24"/>
            <w:szCs w:val="24"/>
          </w:rPr>
          <w:t>Prior r</w:t>
        </w:r>
      </w:ins>
      <w:ins w:id="275" w:author="Karen Remmer [2]" w:date="2017-10-02T19:20:00Z">
        <w:r w:rsidR="00CA5857">
          <w:rPr>
            <w:sz w:val="24"/>
            <w:szCs w:val="24"/>
          </w:rPr>
          <w:t xml:space="preserve">esearch </w:t>
        </w:r>
      </w:ins>
      <w:ins w:id="276" w:author="Karen Remmer [2]" w:date="2017-10-02T19:19:00Z">
        <w:r w:rsidR="00CA5857">
          <w:rPr>
            <w:sz w:val="24"/>
            <w:szCs w:val="24"/>
          </w:rPr>
          <w:t xml:space="preserve">focused specifically on investment treaties </w:t>
        </w:r>
      </w:ins>
      <w:ins w:id="277" w:author="Karen Remmer [2]" w:date="2017-10-03T18:45:00Z">
        <w:r w:rsidR="007F000D">
          <w:rPr>
            <w:sz w:val="24"/>
            <w:szCs w:val="24"/>
          </w:rPr>
          <w:t>draws on</w:t>
        </w:r>
      </w:ins>
      <w:ins w:id="278" w:author="Karen Remmer [2]" w:date="2017-10-02T19:21:00Z">
        <w:r w:rsidR="00CA5857">
          <w:rPr>
            <w:sz w:val="24"/>
            <w:szCs w:val="24"/>
          </w:rPr>
          <w:t xml:space="preserve"> the same logic</w:t>
        </w:r>
      </w:ins>
      <w:ins w:id="279" w:author="Karen Remmer [2]" w:date="2017-10-03T18:46:00Z">
        <w:r w:rsidR="00B127A5">
          <w:rPr>
            <w:sz w:val="24"/>
            <w:szCs w:val="24"/>
          </w:rPr>
          <w:t xml:space="preserve"> to argue</w:t>
        </w:r>
      </w:ins>
      <w:ins w:id="280" w:author="Karen Remmer [2]" w:date="2017-10-02T19:21:00Z">
        <w:r w:rsidR="00CA5857">
          <w:rPr>
            <w:sz w:val="24"/>
            <w:szCs w:val="24"/>
          </w:rPr>
          <w:t xml:space="preserve"> that</w:t>
        </w:r>
      </w:ins>
      <w:ins w:id="281" w:author="Karen Remmer [2]" w:date="2017-10-05T14:47:00Z">
        <w:r w:rsidR="004866C8">
          <w:rPr>
            <w:sz w:val="24"/>
            <w:szCs w:val="24"/>
          </w:rPr>
          <w:t xml:space="preserve"> the registration of </w:t>
        </w:r>
      </w:ins>
      <w:ins w:id="282" w:author="Karen Remmer [2]" w:date="2017-10-05T14:49:00Z">
        <w:r w:rsidR="004866C8">
          <w:rPr>
            <w:sz w:val="24"/>
            <w:szCs w:val="24"/>
          </w:rPr>
          <w:t xml:space="preserve"> investor</w:t>
        </w:r>
      </w:ins>
      <w:ins w:id="283" w:author="Karen Remmer [2]" w:date="2017-10-05T14:47:00Z">
        <w:r w:rsidR="004866C8">
          <w:rPr>
            <w:sz w:val="24"/>
            <w:szCs w:val="24"/>
          </w:rPr>
          <w:t xml:space="preserve"> claim</w:t>
        </w:r>
      </w:ins>
      <w:ins w:id="284" w:author="Karen Remmer [2]" w:date="2017-10-05T14:50:00Z">
        <w:r w:rsidR="004866C8">
          <w:rPr>
            <w:sz w:val="24"/>
            <w:szCs w:val="24"/>
          </w:rPr>
          <w:t>s</w:t>
        </w:r>
      </w:ins>
      <w:ins w:id="285" w:author="Karen Remmer [2]" w:date="2017-10-05T14:47:00Z">
        <w:r w:rsidR="004866C8">
          <w:rPr>
            <w:sz w:val="24"/>
            <w:szCs w:val="24"/>
          </w:rPr>
          <w:t xml:space="preserve"> against state</w:t>
        </w:r>
      </w:ins>
      <w:ins w:id="286" w:author="Karen Remmer [2]" w:date="2017-10-05T14:48:00Z">
        <w:r w:rsidR="004866C8">
          <w:rPr>
            <w:sz w:val="24"/>
            <w:szCs w:val="24"/>
          </w:rPr>
          <w:t>s</w:t>
        </w:r>
      </w:ins>
      <w:ins w:id="287" w:author="Karen Remmer [2]" w:date="2017-10-05T14:47:00Z">
        <w:r w:rsidR="004866C8">
          <w:rPr>
            <w:sz w:val="24"/>
            <w:szCs w:val="24"/>
          </w:rPr>
          <w:t xml:space="preserve"> </w:t>
        </w:r>
      </w:ins>
      <w:ins w:id="288" w:author="Karen Remmer [2]" w:date="2017-10-05T14:50:00Z">
        <w:r w:rsidR="004866C8">
          <w:rPr>
            <w:sz w:val="24"/>
            <w:szCs w:val="24"/>
          </w:rPr>
          <w:t xml:space="preserve">at an international arbitral tribunal </w:t>
        </w:r>
      </w:ins>
      <w:ins w:id="289" w:author="Karen Remmer [2]" w:date="2017-10-05T14:47:00Z">
        <w:r w:rsidR="004866C8">
          <w:rPr>
            <w:sz w:val="24"/>
            <w:szCs w:val="24"/>
          </w:rPr>
          <w:t xml:space="preserve">in response to </w:t>
        </w:r>
      </w:ins>
      <w:del w:id="290" w:author="Karen Remmer [2]" w:date="2017-10-02T19:20:00Z">
        <w:r w:rsidR="006C1B1D" w:rsidDel="00CA5857">
          <w:rPr>
            <w:sz w:val="24"/>
            <w:szCs w:val="24"/>
          </w:rPr>
          <w:delText xml:space="preserve">Our </w:delText>
        </w:r>
        <w:r w:rsidR="006C1B1D" w:rsidDel="00CA5857">
          <w:rPr>
            <w:spacing w:val="30"/>
            <w:sz w:val="24"/>
            <w:szCs w:val="24"/>
          </w:rPr>
          <w:delText xml:space="preserve"> </w:delText>
        </w:r>
        <w:r w:rsidR="006C1B1D" w:rsidDel="00CA5857">
          <w:rPr>
            <w:sz w:val="24"/>
            <w:szCs w:val="24"/>
          </w:rPr>
          <w:delText>ce</w:delText>
        </w:r>
        <w:r w:rsidR="006C1B1D" w:rsidDel="00CA5857">
          <w:rPr>
            <w:spacing w:val="-6"/>
            <w:sz w:val="24"/>
            <w:szCs w:val="24"/>
          </w:rPr>
          <w:delText>n</w:delText>
        </w:r>
        <w:r w:rsidR="006C1B1D" w:rsidDel="00CA5857">
          <w:rPr>
            <w:sz w:val="24"/>
            <w:szCs w:val="24"/>
          </w:rPr>
          <w:delText xml:space="preserve">tral </w:delText>
        </w:r>
        <w:r w:rsidR="006C1B1D" w:rsidDel="00CA5857">
          <w:rPr>
            <w:spacing w:val="49"/>
            <w:sz w:val="24"/>
            <w:szCs w:val="24"/>
          </w:rPr>
          <w:delText xml:space="preserve"> </w:delText>
        </w:r>
        <w:r w:rsidR="006C1B1D" w:rsidDel="00CA5857">
          <w:rPr>
            <w:spacing w:val="6"/>
            <w:w w:val="108"/>
            <w:sz w:val="24"/>
            <w:szCs w:val="24"/>
          </w:rPr>
          <w:delText>p</w:delText>
        </w:r>
        <w:r w:rsidR="006C1B1D" w:rsidDel="00CA5857">
          <w:rPr>
            <w:w w:val="101"/>
            <w:sz w:val="24"/>
            <w:szCs w:val="24"/>
          </w:rPr>
          <w:delText>oi</w:delText>
        </w:r>
        <w:r w:rsidR="006C1B1D" w:rsidDel="00CA5857">
          <w:rPr>
            <w:spacing w:val="-6"/>
            <w:w w:val="101"/>
            <w:sz w:val="24"/>
            <w:szCs w:val="24"/>
          </w:rPr>
          <w:delText>n</w:delText>
        </w:r>
        <w:r w:rsidR="006C1B1D" w:rsidDel="00CA5857">
          <w:rPr>
            <w:w w:val="137"/>
            <w:sz w:val="24"/>
            <w:szCs w:val="24"/>
          </w:rPr>
          <w:delText xml:space="preserve">t  </w:delText>
        </w:r>
        <w:r w:rsidR="006C1B1D" w:rsidDel="00CA5857">
          <w:rPr>
            <w:sz w:val="24"/>
            <w:szCs w:val="24"/>
          </w:rPr>
          <w:delText>of</w:delText>
        </w:r>
        <w:r w:rsidR="006C1B1D" w:rsidDel="00CA5857">
          <w:rPr>
            <w:spacing w:val="49"/>
            <w:sz w:val="24"/>
            <w:szCs w:val="24"/>
          </w:rPr>
          <w:delText xml:space="preserve"> </w:delText>
        </w:r>
        <w:r w:rsidR="006C1B1D" w:rsidDel="00CA5857">
          <w:rPr>
            <w:sz w:val="24"/>
            <w:szCs w:val="24"/>
          </w:rPr>
          <w:delText xml:space="preserve">theoretical  </w:delText>
        </w:r>
        <w:r w:rsidR="006C1B1D" w:rsidDel="00CA5857">
          <w:rPr>
            <w:spacing w:val="2"/>
            <w:sz w:val="24"/>
            <w:szCs w:val="24"/>
          </w:rPr>
          <w:delText xml:space="preserve"> </w:delText>
        </w:r>
        <w:r w:rsidR="006C1B1D" w:rsidDel="00CA5857">
          <w:rPr>
            <w:w w:val="109"/>
            <w:sz w:val="24"/>
            <w:szCs w:val="24"/>
          </w:rPr>
          <w:delText>departure</w:delText>
        </w:r>
        <w:r w:rsidR="006C1B1D" w:rsidDel="00CA5857">
          <w:rPr>
            <w:spacing w:val="55"/>
            <w:w w:val="109"/>
            <w:sz w:val="24"/>
            <w:szCs w:val="24"/>
          </w:rPr>
          <w:delText xml:space="preserve"> </w:delText>
        </w:r>
        <w:r w:rsidR="006C1B1D" w:rsidDel="00CA5857">
          <w:rPr>
            <w:sz w:val="24"/>
            <w:szCs w:val="24"/>
          </w:rPr>
          <w:delText>is</w:delText>
        </w:r>
        <w:r w:rsidR="006C1B1D" w:rsidDel="00CA5857">
          <w:rPr>
            <w:spacing w:val="57"/>
            <w:sz w:val="24"/>
            <w:szCs w:val="24"/>
          </w:rPr>
          <w:delText xml:space="preserve"> </w:delText>
        </w:r>
        <w:r w:rsidR="006C1B1D" w:rsidDel="00CA5857">
          <w:rPr>
            <w:sz w:val="24"/>
            <w:szCs w:val="24"/>
          </w:rPr>
          <w:delText xml:space="preserve">the </w:delText>
        </w:r>
        <w:r w:rsidR="006C1B1D" w:rsidDel="00CA5857">
          <w:rPr>
            <w:spacing w:val="33"/>
            <w:sz w:val="24"/>
            <w:szCs w:val="24"/>
          </w:rPr>
          <w:delText xml:space="preserve"> </w:delText>
        </w:r>
        <w:r w:rsidR="006C1B1D" w:rsidDel="00CA5857">
          <w:rPr>
            <w:sz w:val="24"/>
            <w:szCs w:val="24"/>
          </w:rPr>
          <w:delText xml:space="preserve">established </w:delText>
        </w:r>
        <w:r w:rsidR="006C1B1D" w:rsidDel="00CA5857">
          <w:rPr>
            <w:spacing w:val="53"/>
            <w:sz w:val="24"/>
            <w:szCs w:val="24"/>
          </w:rPr>
          <w:delText xml:space="preserve"> </w:delText>
        </w:r>
        <w:r w:rsidR="006C1B1D" w:rsidDel="00CA5857">
          <w:rPr>
            <w:w w:val="109"/>
            <w:sz w:val="24"/>
            <w:szCs w:val="24"/>
          </w:rPr>
          <w:delText>literature</w:delText>
        </w:r>
        <w:r w:rsidR="006C1B1D" w:rsidDel="00CA5857">
          <w:rPr>
            <w:spacing w:val="55"/>
            <w:w w:val="109"/>
            <w:sz w:val="24"/>
            <w:szCs w:val="24"/>
          </w:rPr>
          <w:delText xml:space="preserve"> </w:delText>
        </w:r>
        <w:r w:rsidR="006C1B1D" w:rsidDel="00CA5857">
          <w:rPr>
            <w:sz w:val="24"/>
            <w:szCs w:val="24"/>
          </w:rPr>
          <w:delText xml:space="preserve">on </w:delText>
        </w:r>
        <w:r w:rsidR="006C1B1D" w:rsidDel="00CA5857">
          <w:rPr>
            <w:spacing w:val="5"/>
            <w:sz w:val="24"/>
            <w:szCs w:val="24"/>
          </w:rPr>
          <w:delText xml:space="preserve"> </w:delText>
        </w:r>
        <w:r w:rsidR="006C1B1D" w:rsidDel="00CA5857">
          <w:rPr>
            <w:w w:val="104"/>
            <w:sz w:val="24"/>
            <w:szCs w:val="24"/>
          </w:rPr>
          <w:delText>i</w:delText>
        </w:r>
        <w:r w:rsidR="006C1B1D" w:rsidDel="00CA5857">
          <w:rPr>
            <w:spacing w:val="-7"/>
            <w:w w:val="104"/>
            <w:sz w:val="24"/>
            <w:szCs w:val="24"/>
          </w:rPr>
          <w:delText>n</w:delText>
        </w:r>
        <w:r w:rsidR="006C1B1D" w:rsidDel="00CA5857">
          <w:rPr>
            <w:spacing w:val="-7"/>
            <w:w w:val="103"/>
            <w:sz w:val="24"/>
            <w:szCs w:val="24"/>
          </w:rPr>
          <w:delText>v</w:delText>
        </w:r>
        <w:r w:rsidR="006C1B1D" w:rsidDel="00CA5857">
          <w:rPr>
            <w:w w:val="105"/>
            <w:sz w:val="24"/>
            <w:szCs w:val="24"/>
          </w:rPr>
          <w:delText>estme</w:delText>
        </w:r>
        <w:r w:rsidR="006C1B1D" w:rsidDel="00CA5857">
          <w:rPr>
            <w:spacing w:val="-7"/>
            <w:w w:val="105"/>
            <w:sz w:val="24"/>
            <w:szCs w:val="24"/>
          </w:rPr>
          <w:delText>n</w:delText>
        </w:r>
        <w:r w:rsidR="006C1B1D" w:rsidDel="00CA5857">
          <w:rPr>
            <w:w w:val="137"/>
            <w:sz w:val="24"/>
            <w:szCs w:val="24"/>
          </w:rPr>
          <w:delText xml:space="preserve">t </w:delText>
        </w:r>
        <w:r w:rsidR="006C1B1D" w:rsidDel="00CA5857">
          <w:rPr>
            <w:sz w:val="24"/>
            <w:szCs w:val="24"/>
          </w:rPr>
          <w:delText xml:space="preserve">treaties, </w:delText>
        </w:r>
        <w:r w:rsidR="006C1B1D" w:rsidDel="00CA5857">
          <w:rPr>
            <w:spacing w:val="56"/>
            <w:sz w:val="24"/>
            <w:szCs w:val="24"/>
          </w:rPr>
          <w:delText xml:space="preserve"> </w:delText>
        </w:r>
        <w:r w:rsidR="006C1B1D" w:rsidDel="00CA5857">
          <w:rPr>
            <w:sz w:val="24"/>
            <w:szCs w:val="24"/>
          </w:rPr>
          <w:delText>whi</w:delText>
        </w:r>
        <w:r w:rsidR="006C1B1D" w:rsidDel="00CA5857">
          <w:rPr>
            <w:spacing w:val="-7"/>
            <w:sz w:val="24"/>
            <w:szCs w:val="24"/>
          </w:rPr>
          <w:delText>c</w:delText>
        </w:r>
        <w:r w:rsidR="006C1B1D" w:rsidDel="00CA5857">
          <w:rPr>
            <w:sz w:val="24"/>
            <w:szCs w:val="24"/>
          </w:rPr>
          <w:delText>h</w:delText>
        </w:r>
      </w:del>
      <w:r w:rsidR="006C1B1D">
        <w:rPr>
          <w:spacing w:val="52"/>
          <w:sz w:val="24"/>
          <w:szCs w:val="24"/>
        </w:rPr>
        <w:t xml:space="preserve"> </w:t>
      </w:r>
      <w:del w:id="291" w:author="Karen Remmer [2]" w:date="2017-10-02T19:22:00Z">
        <w:r w:rsidR="006C1B1D" w:rsidDel="003439FC">
          <w:rPr>
            <w:sz w:val="24"/>
            <w:szCs w:val="24"/>
          </w:rPr>
          <w:delText xml:space="preserve">creates </w:delText>
        </w:r>
        <w:r w:rsidR="006C1B1D" w:rsidDel="003439FC">
          <w:rPr>
            <w:spacing w:val="15"/>
            <w:sz w:val="24"/>
            <w:szCs w:val="24"/>
          </w:rPr>
          <w:delText xml:space="preserve"> </w:delText>
        </w:r>
        <w:r w:rsidR="006C1B1D" w:rsidDel="003439FC">
          <w:rPr>
            <w:sz w:val="24"/>
            <w:szCs w:val="24"/>
          </w:rPr>
          <w:delText xml:space="preserve">the </w:delText>
        </w:r>
        <w:r w:rsidR="006C1B1D" w:rsidDel="003439FC">
          <w:rPr>
            <w:spacing w:val="14"/>
            <w:sz w:val="24"/>
            <w:szCs w:val="24"/>
          </w:rPr>
          <w:delText xml:space="preserve"> </w:delText>
        </w:r>
        <w:r w:rsidR="006C1B1D" w:rsidDel="003439FC">
          <w:rPr>
            <w:sz w:val="24"/>
            <w:szCs w:val="24"/>
          </w:rPr>
          <w:delText>ex</w:delText>
        </w:r>
        <w:r w:rsidR="006C1B1D" w:rsidDel="003439FC">
          <w:rPr>
            <w:spacing w:val="6"/>
            <w:sz w:val="24"/>
            <w:szCs w:val="24"/>
          </w:rPr>
          <w:delText>p</w:delText>
        </w:r>
        <w:r w:rsidR="006C1B1D" w:rsidDel="003439FC">
          <w:rPr>
            <w:sz w:val="24"/>
            <w:szCs w:val="24"/>
          </w:rPr>
          <w:delText xml:space="preserve">ectation </w:delText>
        </w:r>
        <w:r w:rsidR="006C1B1D" w:rsidDel="003439FC">
          <w:rPr>
            <w:spacing w:val="53"/>
            <w:sz w:val="24"/>
            <w:szCs w:val="24"/>
          </w:rPr>
          <w:delText xml:space="preserve"> </w:delText>
        </w:r>
        <w:r w:rsidR="006C1B1D" w:rsidDel="003439FC">
          <w:rPr>
            <w:sz w:val="24"/>
            <w:szCs w:val="24"/>
          </w:rPr>
          <w:delText xml:space="preserve">that </w:delText>
        </w:r>
        <w:r w:rsidR="006C1B1D" w:rsidDel="003439FC">
          <w:rPr>
            <w:spacing w:val="50"/>
            <w:sz w:val="24"/>
            <w:szCs w:val="24"/>
          </w:rPr>
          <w:delText xml:space="preserve"> </w:delText>
        </w:r>
      </w:del>
      <w:ins w:id="292" w:author="Karen Remmer [2]" w:date="2017-10-03T18:03:00Z">
        <w:r w:rsidR="009E7EDC">
          <w:rPr>
            <w:spacing w:val="50"/>
            <w:sz w:val="24"/>
            <w:szCs w:val="24"/>
          </w:rPr>
          <w:t xml:space="preserve">alleged violations of treaty </w:t>
        </w:r>
      </w:ins>
      <w:del w:id="293" w:author="Karen Remmer [2]" w:date="2017-10-03T18:03:00Z">
        <w:r w:rsidR="006C1B1D" w:rsidDel="009E7EDC">
          <w:rPr>
            <w:sz w:val="24"/>
            <w:szCs w:val="24"/>
          </w:rPr>
          <w:delText xml:space="preserve">allegations </w:delText>
        </w:r>
        <w:r w:rsidR="006C1B1D" w:rsidDel="009E7EDC">
          <w:rPr>
            <w:spacing w:val="25"/>
            <w:sz w:val="24"/>
            <w:szCs w:val="24"/>
          </w:rPr>
          <w:delText xml:space="preserve"> </w:delText>
        </w:r>
        <w:r w:rsidR="006C1B1D" w:rsidDel="009E7EDC">
          <w:rPr>
            <w:sz w:val="24"/>
            <w:szCs w:val="24"/>
          </w:rPr>
          <w:delText>of</w:delText>
        </w:r>
        <w:r w:rsidR="006C1B1D" w:rsidDel="009E7EDC">
          <w:rPr>
            <w:spacing w:val="30"/>
            <w:sz w:val="24"/>
            <w:szCs w:val="24"/>
          </w:rPr>
          <w:delText xml:space="preserve"> </w:delText>
        </w:r>
        <w:r w:rsidR="006C1B1D" w:rsidDel="009E7EDC">
          <w:rPr>
            <w:sz w:val="24"/>
            <w:szCs w:val="24"/>
          </w:rPr>
          <w:delText>a</w:delText>
        </w:r>
        <w:r w:rsidR="006C1B1D" w:rsidDel="009E7EDC">
          <w:rPr>
            <w:spacing w:val="52"/>
            <w:sz w:val="24"/>
            <w:szCs w:val="24"/>
          </w:rPr>
          <w:delText xml:space="preserve"> </w:delText>
        </w:r>
        <w:r w:rsidR="006C1B1D" w:rsidDel="009E7EDC">
          <w:rPr>
            <w:sz w:val="24"/>
            <w:szCs w:val="24"/>
          </w:rPr>
          <w:delText>g</w:delText>
        </w:r>
        <w:r w:rsidR="006C1B1D" w:rsidDel="009E7EDC">
          <w:rPr>
            <w:spacing w:val="-6"/>
            <w:sz w:val="24"/>
            <w:szCs w:val="24"/>
          </w:rPr>
          <w:delText>o</w:delText>
        </w:r>
        <w:r w:rsidR="006C1B1D" w:rsidDel="009E7EDC">
          <w:rPr>
            <w:spacing w:val="-7"/>
            <w:sz w:val="24"/>
            <w:szCs w:val="24"/>
          </w:rPr>
          <w:delText>v</w:delText>
        </w:r>
        <w:r w:rsidR="006C1B1D" w:rsidDel="009E7EDC">
          <w:rPr>
            <w:sz w:val="24"/>
            <w:szCs w:val="24"/>
          </w:rPr>
          <w:delText>ernme</w:delText>
        </w:r>
        <w:r w:rsidR="006C1B1D" w:rsidDel="009E7EDC">
          <w:rPr>
            <w:spacing w:val="-7"/>
            <w:sz w:val="24"/>
            <w:szCs w:val="24"/>
          </w:rPr>
          <w:delText>n</w:delText>
        </w:r>
        <w:r w:rsidR="006C1B1D" w:rsidDel="009E7EDC">
          <w:rPr>
            <w:sz w:val="24"/>
            <w:szCs w:val="24"/>
          </w:rPr>
          <w:delText xml:space="preserve">t’s </w:delText>
        </w:r>
        <w:r w:rsidR="006C1B1D" w:rsidDel="009E7EDC">
          <w:rPr>
            <w:spacing w:val="14"/>
            <w:sz w:val="24"/>
            <w:szCs w:val="24"/>
          </w:rPr>
          <w:delText xml:space="preserve"> </w:delText>
        </w:r>
        <w:r w:rsidR="006C1B1D" w:rsidDel="009E7EDC">
          <w:rPr>
            <w:sz w:val="24"/>
            <w:szCs w:val="24"/>
          </w:rPr>
          <w:delText>failure</w:delText>
        </w:r>
        <w:r w:rsidR="006C1B1D" w:rsidDel="009E7EDC">
          <w:rPr>
            <w:spacing w:val="55"/>
            <w:sz w:val="24"/>
            <w:szCs w:val="24"/>
          </w:rPr>
          <w:delText xml:space="preserve"> </w:delText>
        </w:r>
        <w:r w:rsidR="006C1B1D" w:rsidDel="009E7EDC">
          <w:rPr>
            <w:sz w:val="24"/>
            <w:szCs w:val="24"/>
          </w:rPr>
          <w:delText xml:space="preserve">to </w:delText>
        </w:r>
        <w:r w:rsidR="006C1B1D" w:rsidDel="009E7EDC">
          <w:rPr>
            <w:spacing w:val="3"/>
            <w:sz w:val="24"/>
            <w:szCs w:val="24"/>
          </w:rPr>
          <w:delText xml:space="preserve"> </w:delText>
        </w:r>
        <w:r w:rsidR="006C1B1D" w:rsidDel="009E7EDC">
          <w:rPr>
            <w:sz w:val="24"/>
            <w:szCs w:val="24"/>
          </w:rPr>
          <w:delText>com- ply</w:delText>
        </w:r>
        <w:r w:rsidR="006C1B1D" w:rsidDel="009E7EDC">
          <w:rPr>
            <w:spacing w:val="28"/>
            <w:sz w:val="24"/>
            <w:szCs w:val="24"/>
          </w:rPr>
          <w:delText xml:space="preserve"> </w:delText>
        </w:r>
        <w:r w:rsidR="006C1B1D" w:rsidDel="009E7EDC">
          <w:rPr>
            <w:sz w:val="24"/>
            <w:szCs w:val="24"/>
          </w:rPr>
          <w:delText>with</w:delText>
        </w:r>
        <w:r w:rsidR="006C1B1D" w:rsidDel="009E7EDC">
          <w:rPr>
            <w:spacing w:val="44"/>
            <w:sz w:val="24"/>
            <w:szCs w:val="24"/>
          </w:rPr>
          <w:delText xml:space="preserve"> </w:delText>
        </w:r>
        <w:r w:rsidR="006C1B1D" w:rsidDel="009E7EDC">
          <w:rPr>
            <w:sz w:val="24"/>
            <w:szCs w:val="24"/>
          </w:rPr>
          <w:delText>its</w:delText>
        </w:r>
      </w:del>
      <w:r w:rsidR="006C1B1D">
        <w:rPr>
          <w:spacing w:val="40"/>
          <w:sz w:val="24"/>
          <w:szCs w:val="24"/>
        </w:rPr>
        <w:t xml:space="preserve"> </w:t>
      </w:r>
      <w:r w:rsidR="006C1B1D">
        <w:rPr>
          <w:w w:val="105"/>
          <w:sz w:val="24"/>
          <w:szCs w:val="24"/>
        </w:rPr>
        <w:t>commitme</w:t>
      </w:r>
      <w:r w:rsidR="006C1B1D">
        <w:rPr>
          <w:spacing w:val="-7"/>
          <w:w w:val="105"/>
          <w:sz w:val="24"/>
          <w:szCs w:val="24"/>
        </w:rPr>
        <w:t>n</w:t>
      </w:r>
      <w:r w:rsidR="006C1B1D">
        <w:rPr>
          <w:w w:val="105"/>
          <w:sz w:val="24"/>
          <w:szCs w:val="24"/>
        </w:rPr>
        <w:t>ts</w:t>
      </w:r>
      <w:r w:rsidR="006C1B1D">
        <w:rPr>
          <w:spacing w:val="24"/>
          <w:w w:val="105"/>
          <w:sz w:val="24"/>
          <w:szCs w:val="24"/>
        </w:rPr>
        <w:t xml:space="preserve"> </w:t>
      </w:r>
      <w:r w:rsidR="006C1B1D">
        <w:rPr>
          <w:sz w:val="24"/>
          <w:szCs w:val="24"/>
        </w:rPr>
        <w:t>generate</w:t>
      </w:r>
      <w:ins w:id="294" w:author="Karen Remmer [2]" w:date="2017-10-05T14:48:00Z">
        <w:r w:rsidR="004866C8">
          <w:rPr>
            <w:sz w:val="24"/>
            <w:szCs w:val="24"/>
          </w:rPr>
          <w:t>s</w:t>
        </w:r>
      </w:ins>
      <w:r w:rsidR="006C1B1D">
        <w:rPr>
          <w:sz w:val="24"/>
          <w:szCs w:val="24"/>
        </w:rPr>
        <w:t xml:space="preserve">  </w:t>
      </w:r>
      <w:r w:rsidR="006C1B1D">
        <w:rPr>
          <w:w w:val="109"/>
          <w:sz w:val="24"/>
          <w:szCs w:val="24"/>
        </w:rPr>
        <w:t>reputational</w:t>
      </w:r>
      <w:r w:rsidR="006C1B1D">
        <w:rPr>
          <w:spacing w:val="14"/>
          <w:w w:val="109"/>
          <w:sz w:val="24"/>
          <w:szCs w:val="24"/>
        </w:rPr>
        <w:t xml:space="preserve"> </w:t>
      </w:r>
      <w:r w:rsidR="006C1B1D">
        <w:rPr>
          <w:sz w:val="24"/>
          <w:szCs w:val="24"/>
        </w:rPr>
        <w:t>costs,</w:t>
      </w:r>
      <w:r w:rsidR="006C1B1D">
        <w:rPr>
          <w:spacing w:val="43"/>
          <w:sz w:val="24"/>
          <w:szCs w:val="24"/>
        </w:rPr>
        <w:t xml:space="preserve"> </w:t>
      </w:r>
      <w:r w:rsidR="006C1B1D">
        <w:rPr>
          <w:sz w:val="24"/>
          <w:szCs w:val="24"/>
        </w:rPr>
        <w:t>regardless</w:t>
      </w:r>
      <w:r w:rsidR="006C1B1D">
        <w:rPr>
          <w:spacing w:val="43"/>
          <w:sz w:val="24"/>
          <w:szCs w:val="24"/>
        </w:rPr>
        <w:t xml:space="preserve"> </w:t>
      </w:r>
      <w:r w:rsidR="006C1B1D">
        <w:rPr>
          <w:sz w:val="24"/>
          <w:szCs w:val="24"/>
        </w:rPr>
        <w:t>of</w:t>
      </w:r>
      <w:r w:rsidR="006C1B1D">
        <w:rPr>
          <w:spacing w:val="7"/>
          <w:sz w:val="24"/>
          <w:szCs w:val="24"/>
        </w:rPr>
        <w:t xml:space="preserve"> </w:t>
      </w:r>
      <w:r w:rsidR="006C1B1D">
        <w:rPr>
          <w:sz w:val="24"/>
          <w:szCs w:val="24"/>
        </w:rPr>
        <w:t>the</w:t>
      </w:r>
      <w:r w:rsidR="006C1B1D">
        <w:rPr>
          <w:spacing w:val="52"/>
          <w:sz w:val="24"/>
          <w:szCs w:val="24"/>
        </w:rPr>
        <w:t xml:space="preserve"> </w:t>
      </w:r>
      <w:r w:rsidR="006C1B1D">
        <w:rPr>
          <w:sz w:val="24"/>
          <w:szCs w:val="24"/>
        </w:rPr>
        <w:t>findings</w:t>
      </w:r>
      <w:r w:rsidR="006C1B1D">
        <w:rPr>
          <w:spacing w:val="27"/>
          <w:sz w:val="24"/>
          <w:szCs w:val="24"/>
        </w:rPr>
        <w:t xml:space="preserve"> </w:t>
      </w:r>
      <w:r w:rsidR="006C1B1D">
        <w:rPr>
          <w:sz w:val="24"/>
          <w:szCs w:val="24"/>
        </w:rPr>
        <w:t>of</w:t>
      </w:r>
      <w:r w:rsidR="006C1B1D">
        <w:rPr>
          <w:spacing w:val="7"/>
          <w:sz w:val="24"/>
          <w:szCs w:val="24"/>
        </w:rPr>
        <w:t xml:space="preserve"> </w:t>
      </w:r>
      <w:ins w:id="295" w:author="Karen Remmer [2]" w:date="2017-10-03T15:19:00Z">
        <w:r w:rsidR="00052519">
          <w:rPr>
            <w:spacing w:val="7"/>
            <w:sz w:val="24"/>
            <w:szCs w:val="24"/>
          </w:rPr>
          <w:t xml:space="preserve">international </w:t>
        </w:r>
      </w:ins>
      <w:r w:rsidR="006C1B1D">
        <w:rPr>
          <w:w w:val="110"/>
          <w:sz w:val="24"/>
          <w:szCs w:val="24"/>
        </w:rPr>
        <w:t xml:space="preserve">arbitral </w:t>
      </w:r>
      <w:r w:rsidR="006C1B1D">
        <w:rPr>
          <w:sz w:val="24"/>
          <w:szCs w:val="24"/>
        </w:rPr>
        <w:t xml:space="preserve">tribunals. </w:t>
      </w:r>
      <w:r w:rsidR="006C1B1D">
        <w:rPr>
          <w:spacing w:val="52"/>
          <w:sz w:val="24"/>
          <w:szCs w:val="24"/>
        </w:rPr>
        <w:t xml:space="preserve"> </w:t>
      </w:r>
      <w:r w:rsidR="006C1B1D">
        <w:rPr>
          <w:spacing w:val="-7"/>
          <w:sz w:val="24"/>
          <w:szCs w:val="24"/>
        </w:rPr>
        <w:t>A</w:t>
      </w:r>
      <w:r w:rsidR="006C1B1D">
        <w:rPr>
          <w:sz w:val="24"/>
          <w:szCs w:val="24"/>
        </w:rPr>
        <w:t>ccording</w:t>
      </w:r>
      <w:r w:rsidR="006C1B1D">
        <w:rPr>
          <w:spacing w:val="26"/>
          <w:sz w:val="24"/>
          <w:szCs w:val="24"/>
        </w:rPr>
        <w:t xml:space="preserve"> </w:t>
      </w:r>
      <w:r w:rsidR="006C1B1D">
        <w:rPr>
          <w:sz w:val="24"/>
          <w:szCs w:val="24"/>
        </w:rPr>
        <w:t>to</w:t>
      </w:r>
      <w:r w:rsidR="006C1B1D">
        <w:rPr>
          <w:spacing w:val="28"/>
          <w:sz w:val="24"/>
          <w:szCs w:val="24"/>
        </w:rPr>
        <w:t xml:space="preserve"> </w:t>
      </w:r>
      <w:r w:rsidR="006C1B1D">
        <w:rPr>
          <w:sz w:val="24"/>
          <w:szCs w:val="24"/>
        </w:rPr>
        <w:t>S</w:t>
      </w:r>
      <w:r w:rsidR="006C1B1D">
        <w:rPr>
          <w:spacing w:val="-6"/>
          <w:sz w:val="24"/>
          <w:szCs w:val="24"/>
        </w:rPr>
        <w:t>c</w:t>
      </w:r>
      <w:r w:rsidR="006C1B1D">
        <w:rPr>
          <w:spacing w:val="-7"/>
          <w:sz w:val="24"/>
          <w:szCs w:val="24"/>
        </w:rPr>
        <w:t>hw</w:t>
      </w:r>
      <w:r w:rsidR="006C1B1D">
        <w:rPr>
          <w:sz w:val="24"/>
          <w:szCs w:val="24"/>
        </w:rPr>
        <w:t>enzer</w:t>
      </w:r>
      <w:r w:rsidR="006C1B1D">
        <w:rPr>
          <w:spacing w:val="16"/>
          <w:sz w:val="24"/>
          <w:szCs w:val="24"/>
        </w:rPr>
        <w:t xml:space="preserve"> </w:t>
      </w:r>
      <w:r w:rsidR="006C1B1D">
        <w:rPr>
          <w:sz w:val="24"/>
          <w:szCs w:val="24"/>
        </w:rPr>
        <w:t>and</w:t>
      </w:r>
      <w:r w:rsidR="006C1B1D">
        <w:rPr>
          <w:spacing w:val="36"/>
          <w:sz w:val="24"/>
          <w:szCs w:val="24"/>
        </w:rPr>
        <w:t xml:space="preserve"> </w:t>
      </w:r>
      <w:r w:rsidR="006C1B1D">
        <w:rPr>
          <w:sz w:val="24"/>
          <w:szCs w:val="24"/>
        </w:rPr>
        <w:t>Ha</w:t>
      </w:r>
      <w:r w:rsidR="006C1B1D">
        <w:rPr>
          <w:spacing w:val="-6"/>
          <w:sz w:val="24"/>
          <w:szCs w:val="24"/>
        </w:rPr>
        <w:t>c</w:t>
      </w:r>
      <w:r w:rsidR="006C1B1D">
        <w:rPr>
          <w:sz w:val="24"/>
          <w:szCs w:val="24"/>
        </w:rPr>
        <w:t>hem,</w:t>
      </w:r>
      <w:r w:rsidR="006C1B1D">
        <w:rPr>
          <w:spacing w:val="37"/>
          <w:sz w:val="24"/>
          <w:szCs w:val="24"/>
        </w:rPr>
        <w:t xml:space="preserve"> </w:t>
      </w:r>
      <w:r w:rsidR="006C1B1D">
        <w:rPr>
          <w:sz w:val="24"/>
          <w:szCs w:val="24"/>
        </w:rPr>
        <w:t>for</w:t>
      </w:r>
      <w:r w:rsidR="006C1B1D">
        <w:rPr>
          <w:spacing w:val="5"/>
          <w:sz w:val="24"/>
          <w:szCs w:val="24"/>
        </w:rPr>
        <w:t xml:space="preserve"> </w:t>
      </w:r>
      <w:r w:rsidR="006C1B1D">
        <w:rPr>
          <w:sz w:val="24"/>
          <w:szCs w:val="24"/>
        </w:rPr>
        <w:t>example,</w:t>
      </w:r>
      <w:r w:rsidR="006C1B1D">
        <w:rPr>
          <w:spacing w:val="36"/>
          <w:sz w:val="24"/>
          <w:szCs w:val="24"/>
        </w:rPr>
        <w:t xml:space="preserve"> </w:t>
      </w:r>
      <w:r w:rsidR="006C1B1D">
        <w:rPr>
          <w:sz w:val="24"/>
          <w:szCs w:val="24"/>
        </w:rPr>
        <w:t>“the</w:t>
      </w:r>
      <w:r w:rsidR="006C1B1D">
        <w:rPr>
          <w:spacing w:val="12"/>
          <w:sz w:val="24"/>
          <w:szCs w:val="24"/>
        </w:rPr>
        <w:t xml:space="preserve"> </w:t>
      </w:r>
      <w:r w:rsidR="006C1B1D">
        <w:rPr>
          <w:w w:val="109"/>
          <w:sz w:val="24"/>
          <w:szCs w:val="24"/>
        </w:rPr>
        <w:t>reputation</w:t>
      </w:r>
      <w:r w:rsidR="006C1B1D">
        <w:rPr>
          <w:spacing w:val="3"/>
          <w:w w:val="109"/>
          <w:sz w:val="24"/>
          <w:szCs w:val="24"/>
        </w:rPr>
        <w:t xml:space="preserve"> </w:t>
      </w:r>
      <w:r w:rsidR="006C1B1D">
        <w:rPr>
          <w:sz w:val="24"/>
          <w:szCs w:val="24"/>
        </w:rPr>
        <w:t>of</w:t>
      </w:r>
      <w:r w:rsidR="006C1B1D">
        <w:rPr>
          <w:spacing w:val="-4"/>
          <w:sz w:val="24"/>
          <w:szCs w:val="24"/>
        </w:rPr>
        <w:t xml:space="preserve"> </w:t>
      </w:r>
      <w:r w:rsidR="006C1B1D">
        <w:rPr>
          <w:sz w:val="24"/>
          <w:szCs w:val="24"/>
        </w:rPr>
        <w:t>a</w:t>
      </w:r>
      <w:r w:rsidR="006C1B1D">
        <w:rPr>
          <w:spacing w:val="18"/>
          <w:sz w:val="24"/>
          <w:szCs w:val="24"/>
        </w:rPr>
        <w:t xml:space="preserve"> </w:t>
      </w:r>
      <w:r w:rsidR="006C1B1D">
        <w:rPr>
          <w:sz w:val="24"/>
          <w:szCs w:val="24"/>
        </w:rPr>
        <w:t xml:space="preserve">State </w:t>
      </w:r>
      <w:r w:rsidR="006C1B1D">
        <w:rPr>
          <w:spacing w:val="1"/>
          <w:sz w:val="24"/>
          <w:szCs w:val="24"/>
        </w:rPr>
        <w:t xml:space="preserve"> </w:t>
      </w:r>
      <w:r w:rsidR="006C1B1D">
        <w:rPr>
          <w:w w:val="106"/>
          <w:sz w:val="24"/>
          <w:szCs w:val="24"/>
        </w:rPr>
        <w:t>m</w:t>
      </w:r>
      <w:r w:rsidR="006C1B1D">
        <w:rPr>
          <w:spacing w:val="-6"/>
          <w:w w:val="106"/>
          <w:sz w:val="24"/>
          <w:szCs w:val="24"/>
        </w:rPr>
        <w:t>a</w:t>
      </w:r>
      <w:r w:rsidR="006C1B1D">
        <w:rPr>
          <w:w w:val="103"/>
          <w:sz w:val="24"/>
          <w:szCs w:val="24"/>
        </w:rPr>
        <w:t xml:space="preserve">y </w:t>
      </w:r>
      <w:r w:rsidR="006C1B1D">
        <w:rPr>
          <w:spacing w:val="6"/>
          <w:sz w:val="24"/>
          <w:szCs w:val="24"/>
        </w:rPr>
        <w:t>b</w:t>
      </w:r>
      <w:r w:rsidR="006C1B1D">
        <w:rPr>
          <w:sz w:val="24"/>
          <w:szCs w:val="24"/>
        </w:rPr>
        <w:t>e</w:t>
      </w:r>
      <w:r w:rsidR="006C1B1D">
        <w:rPr>
          <w:spacing w:val="35"/>
          <w:sz w:val="24"/>
          <w:szCs w:val="24"/>
        </w:rPr>
        <w:t xml:space="preserve"> </w:t>
      </w:r>
      <w:r w:rsidR="006C1B1D">
        <w:rPr>
          <w:sz w:val="24"/>
          <w:szCs w:val="24"/>
        </w:rPr>
        <w:t xml:space="preserve">damaged </w:t>
      </w:r>
      <w:r w:rsidR="006C1B1D">
        <w:rPr>
          <w:spacing w:val="12"/>
          <w:sz w:val="24"/>
          <w:szCs w:val="24"/>
        </w:rPr>
        <w:t xml:space="preserve"> </w:t>
      </w:r>
      <w:r w:rsidR="006C1B1D">
        <w:rPr>
          <w:spacing w:val="-7"/>
          <w:sz w:val="24"/>
          <w:szCs w:val="24"/>
        </w:rPr>
        <w:t>b</w:t>
      </w:r>
      <w:r w:rsidR="006C1B1D">
        <w:rPr>
          <w:sz w:val="24"/>
          <w:szCs w:val="24"/>
        </w:rPr>
        <w:t>y</w:t>
      </w:r>
      <w:r w:rsidR="006C1B1D">
        <w:rPr>
          <w:spacing w:val="42"/>
          <w:sz w:val="24"/>
          <w:szCs w:val="24"/>
        </w:rPr>
        <w:t xml:space="preserve"> </w:t>
      </w:r>
      <w:r w:rsidR="006C1B1D">
        <w:rPr>
          <w:sz w:val="24"/>
          <w:szCs w:val="24"/>
        </w:rPr>
        <w:t>wrongfully</w:t>
      </w:r>
      <w:r w:rsidR="006C1B1D">
        <w:rPr>
          <w:spacing w:val="39"/>
          <w:sz w:val="24"/>
          <w:szCs w:val="24"/>
        </w:rPr>
        <w:t xml:space="preserve"> </w:t>
      </w:r>
      <w:r w:rsidR="006C1B1D">
        <w:rPr>
          <w:sz w:val="24"/>
          <w:szCs w:val="24"/>
        </w:rPr>
        <w:t xml:space="preserve">initiated </w:t>
      </w:r>
      <w:r w:rsidR="006C1B1D">
        <w:rPr>
          <w:spacing w:val="38"/>
          <w:sz w:val="24"/>
          <w:szCs w:val="24"/>
        </w:rPr>
        <w:t xml:space="preserve"> </w:t>
      </w:r>
      <w:r w:rsidR="006C1B1D">
        <w:rPr>
          <w:w w:val="104"/>
          <w:sz w:val="24"/>
          <w:szCs w:val="24"/>
        </w:rPr>
        <w:t>i</w:t>
      </w:r>
      <w:r w:rsidR="006C1B1D">
        <w:rPr>
          <w:spacing w:val="-7"/>
          <w:w w:val="104"/>
          <w:sz w:val="24"/>
          <w:szCs w:val="24"/>
        </w:rPr>
        <w:t>n</w:t>
      </w:r>
      <w:r w:rsidR="006C1B1D">
        <w:rPr>
          <w:spacing w:val="-7"/>
          <w:w w:val="103"/>
          <w:sz w:val="24"/>
          <w:szCs w:val="24"/>
        </w:rPr>
        <w:t>v</w:t>
      </w:r>
      <w:r w:rsidR="006C1B1D">
        <w:rPr>
          <w:w w:val="105"/>
          <w:sz w:val="24"/>
          <w:szCs w:val="24"/>
        </w:rPr>
        <w:t>estme</w:t>
      </w:r>
      <w:r w:rsidR="006C1B1D">
        <w:rPr>
          <w:spacing w:val="-7"/>
          <w:w w:val="105"/>
          <w:sz w:val="24"/>
          <w:szCs w:val="24"/>
        </w:rPr>
        <w:t>n</w:t>
      </w:r>
      <w:r w:rsidR="006C1B1D">
        <w:rPr>
          <w:w w:val="137"/>
          <w:sz w:val="24"/>
          <w:szCs w:val="24"/>
        </w:rPr>
        <w:t>t</w:t>
      </w:r>
      <w:r w:rsidR="006C1B1D">
        <w:rPr>
          <w:spacing w:val="29"/>
          <w:w w:val="137"/>
          <w:sz w:val="24"/>
          <w:szCs w:val="24"/>
        </w:rPr>
        <w:t xml:space="preserve"> </w:t>
      </w:r>
      <w:r w:rsidR="006C1B1D">
        <w:rPr>
          <w:sz w:val="24"/>
          <w:szCs w:val="24"/>
        </w:rPr>
        <w:t>trea</w:t>
      </w:r>
      <w:r w:rsidR="006C1B1D">
        <w:rPr>
          <w:spacing w:val="-7"/>
          <w:sz w:val="24"/>
          <w:szCs w:val="24"/>
        </w:rPr>
        <w:t>t</w:t>
      </w:r>
      <w:r w:rsidR="006C1B1D">
        <w:rPr>
          <w:sz w:val="24"/>
          <w:szCs w:val="24"/>
        </w:rPr>
        <w:t xml:space="preserve">y </w:t>
      </w:r>
      <w:r w:rsidR="006C1B1D">
        <w:rPr>
          <w:spacing w:val="40"/>
          <w:sz w:val="24"/>
          <w:szCs w:val="24"/>
        </w:rPr>
        <w:t xml:space="preserve"> </w:t>
      </w:r>
      <w:r w:rsidR="006C1B1D">
        <w:rPr>
          <w:w w:val="110"/>
          <w:sz w:val="24"/>
          <w:szCs w:val="24"/>
        </w:rPr>
        <w:t>arbitration</w:t>
      </w:r>
      <w:r w:rsidR="006C1B1D">
        <w:rPr>
          <w:spacing w:val="23"/>
          <w:w w:val="110"/>
          <w:sz w:val="24"/>
          <w:szCs w:val="24"/>
        </w:rPr>
        <w:t xml:space="preserve"> </w:t>
      </w:r>
      <w:r w:rsidR="006C1B1D">
        <w:rPr>
          <w:sz w:val="24"/>
          <w:szCs w:val="24"/>
        </w:rPr>
        <w:t xml:space="preserve">against </w:t>
      </w:r>
      <w:r w:rsidR="006C1B1D">
        <w:rPr>
          <w:spacing w:val="16"/>
          <w:sz w:val="24"/>
          <w:szCs w:val="24"/>
        </w:rPr>
        <w:t xml:space="preserve"> </w:t>
      </w:r>
      <w:r w:rsidR="006C1B1D">
        <w:rPr>
          <w:sz w:val="24"/>
          <w:szCs w:val="24"/>
        </w:rPr>
        <w:t xml:space="preserve">the  State.  </w:t>
      </w:r>
      <w:r w:rsidR="006C1B1D">
        <w:rPr>
          <w:spacing w:val="16"/>
          <w:sz w:val="24"/>
          <w:szCs w:val="24"/>
        </w:rPr>
        <w:t xml:space="preserve"> </w:t>
      </w:r>
      <w:r w:rsidR="006C1B1D">
        <w:rPr>
          <w:w w:val="101"/>
          <w:sz w:val="24"/>
          <w:szCs w:val="24"/>
        </w:rPr>
        <w:t>Su</w:t>
      </w:r>
      <w:r w:rsidR="006C1B1D">
        <w:rPr>
          <w:spacing w:val="-7"/>
          <w:w w:val="101"/>
          <w:sz w:val="24"/>
          <w:szCs w:val="24"/>
        </w:rPr>
        <w:t>c</w:t>
      </w:r>
      <w:r w:rsidR="006C1B1D">
        <w:rPr>
          <w:w w:val="108"/>
          <w:sz w:val="24"/>
          <w:szCs w:val="24"/>
        </w:rPr>
        <w:t xml:space="preserve">h </w:t>
      </w:r>
      <w:r w:rsidR="006C1B1D">
        <w:rPr>
          <w:sz w:val="24"/>
          <w:szCs w:val="24"/>
        </w:rPr>
        <w:t xml:space="preserve">harm </w:t>
      </w:r>
      <w:r w:rsidR="006C1B1D">
        <w:rPr>
          <w:spacing w:val="2"/>
          <w:sz w:val="24"/>
          <w:szCs w:val="24"/>
        </w:rPr>
        <w:t xml:space="preserve"> </w:t>
      </w:r>
      <w:r w:rsidR="006C1B1D">
        <w:rPr>
          <w:sz w:val="24"/>
          <w:szCs w:val="24"/>
        </w:rPr>
        <w:t>to</w:t>
      </w:r>
      <w:r w:rsidR="006C1B1D">
        <w:rPr>
          <w:spacing w:val="44"/>
          <w:sz w:val="24"/>
          <w:szCs w:val="24"/>
        </w:rPr>
        <w:t xml:space="preserve"> </w:t>
      </w:r>
      <w:r w:rsidR="006C1B1D">
        <w:rPr>
          <w:w w:val="109"/>
          <w:sz w:val="24"/>
          <w:szCs w:val="24"/>
        </w:rPr>
        <w:t>reputation</w:t>
      </w:r>
      <w:r w:rsidR="006C1B1D">
        <w:rPr>
          <w:spacing w:val="18"/>
          <w:w w:val="109"/>
          <w:sz w:val="24"/>
          <w:szCs w:val="24"/>
        </w:rPr>
        <w:t xml:space="preserve"> </w:t>
      </w:r>
      <w:r w:rsidR="006C1B1D">
        <w:rPr>
          <w:sz w:val="24"/>
          <w:szCs w:val="24"/>
        </w:rPr>
        <w:t>m</w:t>
      </w:r>
      <w:r w:rsidR="006C1B1D">
        <w:rPr>
          <w:spacing w:val="-6"/>
          <w:sz w:val="24"/>
          <w:szCs w:val="24"/>
        </w:rPr>
        <w:t>a</w:t>
      </w:r>
      <w:r w:rsidR="006C1B1D">
        <w:rPr>
          <w:sz w:val="24"/>
          <w:szCs w:val="24"/>
        </w:rPr>
        <w:t>y</w:t>
      </w:r>
      <w:r w:rsidR="006C1B1D">
        <w:rPr>
          <w:spacing w:val="44"/>
          <w:sz w:val="24"/>
          <w:szCs w:val="24"/>
        </w:rPr>
        <w:t xml:space="preserve"> </w:t>
      </w:r>
      <w:r w:rsidR="006C1B1D">
        <w:rPr>
          <w:sz w:val="24"/>
          <w:szCs w:val="24"/>
        </w:rPr>
        <w:t>h</w:t>
      </w:r>
      <w:r w:rsidR="006C1B1D">
        <w:rPr>
          <w:spacing w:val="-6"/>
          <w:sz w:val="24"/>
          <w:szCs w:val="24"/>
        </w:rPr>
        <w:t>a</w:t>
      </w:r>
      <w:r w:rsidR="006C1B1D">
        <w:rPr>
          <w:spacing w:val="-7"/>
          <w:sz w:val="24"/>
          <w:szCs w:val="24"/>
        </w:rPr>
        <w:t>v</w:t>
      </w:r>
      <w:r w:rsidR="006C1B1D">
        <w:rPr>
          <w:sz w:val="24"/>
          <w:szCs w:val="24"/>
        </w:rPr>
        <w:t>e</w:t>
      </w:r>
      <w:r w:rsidR="006C1B1D">
        <w:rPr>
          <w:spacing w:val="44"/>
          <w:sz w:val="24"/>
          <w:szCs w:val="24"/>
        </w:rPr>
        <w:t xml:space="preserve"> </w:t>
      </w:r>
      <w:r w:rsidR="006C1B1D">
        <w:rPr>
          <w:sz w:val="24"/>
          <w:szCs w:val="24"/>
        </w:rPr>
        <w:t>quite</w:t>
      </w:r>
      <w:r w:rsidR="006C1B1D">
        <w:rPr>
          <w:spacing w:val="57"/>
          <w:sz w:val="24"/>
          <w:szCs w:val="24"/>
        </w:rPr>
        <w:t xml:space="preserve"> </w:t>
      </w:r>
      <w:r w:rsidR="006C1B1D">
        <w:rPr>
          <w:sz w:val="24"/>
          <w:szCs w:val="24"/>
        </w:rPr>
        <w:t>se</w:t>
      </w:r>
      <w:r w:rsidR="006C1B1D">
        <w:rPr>
          <w:spacing w:val="-6"/>
          <w:sz w:val="24"/>
          <w:szCs w:val="24"/>
        </w:rPr>
        <w:t>v</w:t>
      </w:r>
      <w:r w:rsidR="006C1B1D">
        <w:rPr>
          <w:sz w:val="24"/>
          <w:szCs w:val="24"/>
        </w:rPr>
        <w:t>ere</w:t>
      </w:r>
      <w:r w:rsidR="006C1B1D">
        <w:rPr>
          <w:spacing w:val="29"/>
          <w:sz w:val="24"/>
          <w:szCs w:val="24"/>
        </w:rPr>
        <w:t xml:space="preserve"> </w:t>
      </w:r>
      <w:r w:rsidR="006C1B1D">
        <w:rPr>
          <w:sz w:val="24"/>
          <w:szCs w:val="24"/>
        </w:rPr>
        <w:t>financial</w:t>
      </w:r>
      <w:r w:rsidR="006C1B1D">
        <w:rPr>
          <w:spacing w:val="41"/>
          <w:sz w:val="24"/>
          <w:szCs w:val="24"/>
        </w:rPr>
        <w:t xml:space="preserve"> </w:t>
      </w:r>
      <w:r w:rsidR="006C1B1D">
        <w:rPr>
          <w:sz w:val="24"/>
          <w:szCs w:val="24"/>
        </w:rPr>
        <w:t>consequences</w:t>
      </w:r>
      <w:r w:rsidR="006C1B1D">
        <w:rPr>
          <w:spacing w:val="37"/>
          <w:sz w:val="24"/>
          <w:szCs w:val="24"/>
        </w:rPr>
        <w:t xml:space="preserve"> </w:t>
      </w:r>
      <w:r w:rsidR="006C1B1D">
        <w:rPr>
          <w:sz w:val="24"/>
          <w:szCs w:val="24"/>
        </w:rPr>
        <w:t>for</w:t>
      </w:r>
      <w:r w:rsidR="006C1B1D">
        <w:rPr>
          <w:spacing w:val="21"/>
          <w:sz w:val="24"/>
          <w:szCs w:val="24"/>
        </w:rPr>
        <w:t xml:space="preserve"> </w:t>
      </w:r>
      <w:r w:rsidR="006C1B1D">
        <w:rPr>
          <w:sz w:val="24"/>
          <w:szCs w:val="24"/>
        </w:rPr>
        <w:t>the</w:t>
      </w:r>
      <w:r w:rsidR="006C1B1D">
        <w:rPr>
          <w:spacing w:val="56"/>
          <w:sz w:val="24"/>
          <w:szCs w:val="24"/>
        </w:rPr>
        <w:t xml:space="preserve"> </w:t>
      </w:r>
      <w:r w:rsidR="006C1B1D">
        <w:rPr>
          <w:sz w:val="24"/>
          <w:szCs w:val="24"/>
        </w:rPr>
        <w:t>e</w:t>
      </w:r>
      <w:r w:rsidR="006C1B1D">
        <w:rPr>
          <w:spacing w:val="-7"/>
          <w:sz w:val="24"/>
          <w:szCs w:val="24"/>
        </w:rPr>
        <w:t>n</w:t>
      </w:r>
      <w:r w:rsidR="006C1B1D">
        <w:rPr>
          <w:sz w:val="24"/>
          <w:szCs w:val="24"/>
        </w:rPr>
        <w:t xml:space="preserve">tire </w:t>
      </w:r>
      <w:r w:rsidR="006C1B1D">
        <w:rPr>
          <w:spacing w:val="3"/>
          <w:sz w:val="24"/>
          <w:szCs w:val="24"/>
        </w:rPr>
        <w:t xml:space="preserve"> </w:t>
      </w:r>
      <w:r w:rsidR="006C1B1D">
        <w:rPr>
          <w:sz w:val="24"/>
          <w:szCs w:val="24"/>
        </w:rPr>
        <w:t>econo</w:t>
      </w:r>
      <w:r w:rsidR="006C1B1D">
        <w:rPr>
          <w:spacing w:val="-7"/>
          <w:sz w:val="24"/>
          <w:szCs w:val="24"/>
        </w:rPr>
        <w:t>m</w:t>
      </w:r>
      <w:r w:rsidR="006C1B1D">
        <w:rPr>
          <w:sz w:val="24"/>
          <w:szCs w:val="24"/>
        </w:rPr>
        <w:t>y</w:t>
      </w:r>
      <w:r w:rsidR="006C1B1D">
        <w:rPr>
          <w:spacing w:val="35"/>
          <w:sz w:val="24"/>
          <w:szCs w:val="24"/>
        </w:rPr>
        <w:t xml:space="preserve"> </w:t>
      </w:r>
      <w:r w:rsidR="006C1B1D">
        <w:rPr>
          <w:sz w:val="24"/>
          <w:szCs w:val="24"/>
        </w:rPr>
        <w:t>of the</w:t>
      </w:r>
      <w:r w:rsidR="006C1B1D">
        <w:rPr>
          <w:spacing w:val="44"/>
          <w:sz w:val="24"/>
          <w:szCs w:val="24"/>
        </w:rPr>
        <w:t xml:space="preserve"> </w:t>
      </w:r>
      <w:r w:rsidR="006C1B1D">
        <w:rPr>
          <w:sz w:val="24"/>
          <w:szCs w:val="24"/>
        </w:rPr>
        <w:t xml:space="preserve">State </w:t>
      </w:r>
      <w:r w:rsidR="006C1B1D">
        <w:rPr>
          <w:spacing w:val="5"/>
          <w:sz w:val="24"/>
          <w:szCs w:val="24"/>
        </w:rPr>
        <w:t xml:space="preserve"> </w:t>
      </w:r>
      <w:r w:rsidR="006C1B1D">
        <w:rPr>
          <w:sz w:val="24"/>
          <w:szCs w:val="24"/>
        </w:rPr>
        <w:t>concerned.”</w:t>
      </w:r>
      <w:r w:rsidR="006C1B1D">
        <w:rPr>
          <w:spacing w:val="-40"/>
          <w:sz w:val="24"/>
          <w:szCs w:val="24"/>
        </w:rPr>
        <w:t xml:space="preserve"> </w:t>
      </w:r>
      <w:r w:rsidR="006C1B1D">
        <w:rPr>
          <w:position w:val="9"/>
          <w:sz w:val="14"/>
          <w:szCs w:val="14"/>
        </w:rPr>
        <w:t xml:space="preserve">20  </w:t>
      </w:r>
      <w:r w:rsidR="006C1B1D">
        <w:rPr>
          <w:spacing w:val="15"/>
          <w:position w:val="9"/>
          <w:sz w:val="14"/>
          <w:szCs w:val="14"/>
        </w:rPr>
        <w:t xml:space="preserve"> </w:t>
      </w:r>
      <w:r w:rsidR="006C1B1D">
        <w:rPr>
          <w:sz w:val="24"/>
          <w:szCs w:val="24"/>
        </w:rPr>
        <w:t>Similarl</w:t>
      </w:r>
      <w:r w:rsidR="006C1B1D">
        <w:rPr>
          <w:spacing w:val="-20"/>
          <w:sz w:val="24"/>
          <w:szCs w:val="24"/>
        </w:rPr>
        <w:t>y</w:t>
      </w:r>
      <w:r w:rsidR="006C1B1D">
        <w:rPr>
          <w:sz w:val="24"/>
          <w:szCs w:val="24"/>
        </w:rPr>
        <w:t>,</w:t>
      </w:r>
      <w:r w:rsidR="006C1B1D">
        <w:rPr>
          <w:spacing w:val="36"/>
          <w:sz w:val="24"/>
          <w:szCs w:val="24"/>
        </w:rPr>
        <w:t xml:space="preserve"> </w:t>
      </w:r>
      <w:r w:rsidR="006C1B1D">
        <w:rPr>
          <w:sz w:val="24"/>
          <w:szCs w:val="24"/>
        </w:rPr>
        <w:t>in</w:t>
      </w:r>
      <w:r w:rsidR="006C1B1D">
        <w:rPr>
          <w:spacing w:val="19"/>
          <w:sz w:val="24"/>
          <w:szCs w:val="24"/>
        </w:rPr>
        <w:t xml:space="preserve"> </w:t>
      </w:r>
      <w:r w:rsidR="006C1B1D">
        <w:rPr>
          <w:sz w:val="24"/>
          <w:szCs w:val="24"/>
        </w:rPr>
        <w:t>their</w:t>
      </w:r>
      <w:r w:rsidR="006C1B1D">
        <w:rPr>
          <w:spacing w:val="52"/>
          <w:sz w:val="24"/>
          <w:szCs w:val="24"/>
        </w:rPr>
        <w:t xml:space="preserve"> </w:t>
      </w:r>
      <w:r w:rsidR="006C1B1D">
        <w:rPr>
          <w:sz w:val="24"/>
          <w:szCs w:val="24"/>
        </w:rPr>
        <w:t>resear</w:t>
      </w:r>
      <w:r w:rsidR="006C1B1D">
        <w:rPr>
          <w:spacing w:val="-7"/>
          <w:sz w:val="24"/>
          <w:szCs w:val="24"/>
        </w:rPr>
        <w:t>c</w:t>
      </w:r>
      <w:r w:rsidR="006C1B1D">
        <w:rPr>
          <w:sz w:val="24"/>
          <w:szCs w:val="24"/>
        </w:rPr>
        <w:t>h</w:t>
      </w:r>
      <w:r w:rsidR="006C1B1D">
        <w:rPr>
          <w:spacing w:val="42"/>
          <w:sz w:val="24"/>
          <w:szCs w:val="24"/>
        </w:rPr>
        <w:t xml:space="preserve"> </w:t>
      </w:r>
      <w:r w:rsidR="006C1B1D">
        <w:rPr>
          <w:sz w:val="24"/>
          <w:szCs w:val="24"/>
        </w:rPr>
        <w:t>on</w:t>
      </w:r>
      <w:r w:rsidR="006C1B1D">
        <w:rPr>
          <w:spacing w:val="17"/>
          <w:sz w:val="24"/>
          <w:szCs w:val="24"/>
        </w:rPr>
        <w:t xml:space="preserve"> </w:t>
      </w:r>
      <w:r w:rsidR="006C1B1D">
        <w:rPr>
          <w:sz w:val="24"/>
          <w:szCs w:val="24"/>
        </w:rPr>
        <w:t>the</w:t>
      </w:r>
      <w:r w:rsidR="006C1B1D">
        <w:rPr>
          <w:spacing w:val="44"/>
          <w:sz w:val="24"/>
          <w:szCs w:val="24"/>
        </w:rPr>
        <w:t xml:space="preserve"> </w:t>
      </w:r>
      <w:r w:rsidR="006C1B1D">
        <w:rPr>
          <w:sz w:val="24"/>
          <w:szCs w:val="24"/>
        </w:rPr>
        <w:t>ICSID,</w:t>
      </w:r>
      <w:r w:rsidR="006C1B1D">
        <w:rPr>
          <w:spacing w:val="33"/>
          <w:sz w:val="24"/>
          <w:szCs w:val="24"/>
        </w:rPr>
        <w:t xml:space="preserve"> </w:t>
      </w:r>
      <w:r w:rsidR="006C1B1D">
        <w:rPr>
          <w:sz w:val="24"/>
          <w:szCs w:val="24"/>
        </w:rPr>
        <w:t>Allee</w:t>
      </w:r>
      <w:r w:rsidR="006C1B1D">
        <w:rPr>
          <w:spacing w:val="2"/>
          <w:sz w:val="24"/>
          <w:szCs w:val="24"/>
        </w:rPr>
        <w:t xml:space="preserve"> </w:t>
      </w:r>
      <w:r w:rsidR="006C1B1D">
        <w:rPr>
          <w:sz w:val="24"/>
          <w:szCs w:val="24"/>
        </w:rPr>
        <w:t>and</w:t>
      </w:r>
      <w:r w:rsidR="006C1B1D">
        <w:rPr>
          <w:spacing w:val="40"/>
          <w:sz w:val="24"/>
          <w:szCs w:val="24"/>
        </w:rPr>
        <w:t xml:space="preserve"> </w:t>
      </w:r>
      <w:r w:rsidR="006C1B1D">
        <w:rPr>
          <w:spacing w:val="-7"/>
          <w:w w:val="110"/>
          <w:sz w:val="24"/>
          <w:szCs w:val="24"/>
        </w:rPr>
        <w:t>P</w:t>
      </w:r>
      <w:r w:rsidR="006C1B1D">
        <w:rPr>
          <w:w w:val="110"/>
          <w:sz w:val="24"/>
          <w:szCs w:val="24"/>
        </w:rPr>
        <w:t>einhardt</w:t>
      </w:r>
      <w:r w:rsidR="006C1B1D">
        <w:rPr>
          <w:spacing w:val="11"/>
          <w:w w:val="110"/>
          <w:sz w:val="24"/>
          <w:szCs w:val="24"/>
        </w:rPr>
        <w:t xml:space="preserve"> </w:t>
      </w:r>
      <w:r w:rsidR="006C1B1D">
        <w:rPr>
          <w:w w:val="97"/>
          <w:sz w:val="24"/>
          <w:szCs w:val="24"/>
        </w:rPr>
        <w:t>cl</w:t>
      </w:r>
      <w:r w:rsidR="006C1B1D">
        <w:rPr>
          <w:w w:val="109"/>
          <w:sz w:val="24"/>
          <w:szCs w:val="24"/>
        </w:rPr>
        <w:t>a</w:t>
      </w:r>
      <w:r w:rsidR="006C1B1D">
        <w:rPr>
          <w:w w:val="102"/>
          <w:sz w:val="24"/>
          <w:szCs w:val="24"/>
        </w:rPr>
        <w:t xml:space="preserve">im </w:t>
      </w:r>
      <w:r w:rsidR="006C1B1D">
        <w:rPr>
          <w:sz w:val="24"/>
          <w:szCs w:val="24"/>
        </w:rPr>
        <w:t xml:space="preserve">that, </w:t>
      </w:r>
      <w:r w:rsidR="006C1B1D">
        <w:rPr>
          <w:spacing w:val="42"/>
          <w:sz w:val="24"/>
          <w:szCs w:val="24"/>
        </w:rPr>
        <w:t xml:space="preserve"> </w:t>
      </w:r>
      <w:r w:rsidR="006C1B1D">
        <w:rPr>
          <w:sz w:val="24"/>
          <w:szCs w:val="24"/>
        </w:rPr>
        <w:t>“The</w:t>
      </w:r>
      <w:r w:rsidR="006C1B1D">
        <w:rPr>
          <w:spacing w:val="28"/>
          <w:sz w:val="24"/>
          <w:szCs w:val="24"/>
        </w:rPr>
        <w:t xml:space="preserve"> </w:t>
      </w:r>
      <w:r w:rsidR="006C1B1D">
        <w:rPr>
          <w:sz w:val="24"/>
          <w:szCs w:val="24"/>
        </w:rPr>
        <w:t>filing</w:t>
      </w:r>
      <w:r w:rsidR="006C1B1D">
        <w:rPr>
          <w:spacing w:val="12"/>
          <w:sz w:val="24"/>
          <w:szCs w:val="24"/>
        </w:rPr>
        <w:t xml:space="preserve"> </w:t>
      </w:r>
      <w:r w:rsidR="006C1B1D">
        <w:rPr>
          <w:sz w:val="24"/>
          <w:szCs w:val="24"/>
        </w:rPr>
        <w:t>of</w:t>
      </w:r>
      <w:r w:rsidR="006C1B1D">
        <w:rPr>
          <w:spacing w:val="17"/>
          <w:sz w:val="24"/>
          <w:szCs w:val="24"/>
        </w:rPr>
        <w:t xml:space="preserve"> </w:t>
      </w:r>
      <w:r w:rsidR="006C1B1D">
        <w:rPr>
          <w:sz w:val="24"/>
          <w:szCs w:val="24"/>
        </w:rPr>
        <w:t>a</w:t>
      </w:r>
      <w:r w:rsidR="006C1B1D">
        <w:rPr>
          <w:spacing w:val="38"/>
          <w:sz w:val="24"/>
          <w:szCs w:val="24"/>
        </w:rPr>
        <w:t xml:space="preserve"> </w:t>
      </w:r>
      <w:r w:rsidR="006C1B1D">
        <w:rPr>
          <w:sz w:val="24"/>
          <w:szCs w:val="24"/>
        </w:rPr>
        <w:t>case</w:t>
      </w:r>
      <w:r w:rsidR="006C1B1D">
        <w:rPr>
          <w:spacing w:val="33"/>
          <w:sz w:val="24"/>
          <w:szCs w:val="24"/>
        </w:rPr>
        <w:t xml:space="preserve"> </w:t>
      </w:r>
      <w:r w:rsidR="006C1B1D">
        <w:rPr>
          <w:spacing w:val="6"/>
          <w:sz w:val="24"/>
          <w:szCs w:val="24"/>
        </w:rPr>
        <w:t>b</w:t>
      </w:r>
      <w:r w:rsidR="006C1B1D">
        <w:rPr>
          <w:sz w:val="24"/>
          <w:szCs w:val="24"/>
        </w:rPr>
        <w:t>efore</w:t>
      </w:r>
      <w:r w:rsidR="006C1B1D">
        <w:rPr>
          <w:spacing w:val="29"/>
          <w:sz w:val="24"/>
          <w:szCs w:val="24"/>
        </w:rPr>
        <w:t xml:space="preserve"> </w:t>
      </w:r>
      <w:r w:rsidR="006C1B1D">
        <w:rPr>
          <w:sz w:val="24"/>
          <w:szCs w:val="24"/>
        </w:rPr>
        <w:t>ICSID</w:t>
      </w:r>
      <w:r w:rsidR="006C1B1D">
        <w:rPr>
          <w:spacing w:val="47"/>
          <w:sz w:val="24"/>
          <w:szCs w:val="24"/>
        </w:rPr>
        <w:t xml:space="preserve"> </w:t>
      </w:r>
      <w:r w:rsidR="006C1B1D">
        <w:rPr>
          <w:sz w:val="24"/>
          <w:szCs w:val="24"/>
        </w:rPr>
        <w:t xml:space="preserve">immediately </w:t>
      </w:r>
      <w:r w:rsidR="006C1B1D">
        <w:rPr>
          <w:spacing w:val="16"/>
          <w:sz w:val="24"/>
          <w:szCs w:val="24"/>
        </w:rPr>
        <w:t xml:space="preserve"> </w:t>
      </w:r>
      <w:r w:rsidR="006C1B1D">
        <w:rPr>
          <w:sz w:val="24"/>
          <w:szCs w:val="24"/>
        </w:rPr>
        <w:t xml:space="preserve">brands </w:t>
      </w:r>
      <w:r w:rsidR="006C1B1D">
        <w:rPr>
          <w:spacing w:val="14"/>
          <w:sz w:val="24"/>
          <w:szCs w:val="24"/>
        </w:rPr>
        <w:t xml:space="preserve"> </w:t>
      </w:r>
      <w:r w:rsidR="006C1B1D">
        <w:rPr>
          <w:sz w:val="24"/>
          <w:szCs w:val="24"/>
        </w:rPr>
        <w:t xml:space="preserve">the  </w:t>
      </w:r>
      <w:r w:rsidR="006C1B1D">
        <w:rPr>
          <w:w w:val="104"/>
          <w:sz w:val="24"/>
          <w:szCs w:val="24"/>
        </w:rPr>
        <w:t>res</w:t>
      </w:r>
      <w:r w:rsidR="006C1B1D">
        <w:rPr>
          <w:spacing w:val="7"/>
          <w:w w:val="104"/>
          <w:sz w:val="24"/>
          <w:szCs w:val="24"/>
        </w:rPr>
        <w:t>p</w:t>
      </w:r>
      <w:r w:rsidR="006C1B1D">
        <w:rPr>
          <w:w w:val="104"/>
          <w:sz w:val="24"/>
          <w:szCs w:val="24"/>
        </w:rPr>
        <w:t>onde</w:t>
      </w:r>
      <w:r w:rsidR="006C1B1D">
        <w:rPr>
          <w:spacing w:val="-6"/>
          <w:w w:val="104"/>
          <w:sz w:val="24"/>
          <w:szCs w:val="24"/>
        </w:rPr>
        <w:t>n</w:t>
      </w:r>
      <w:r w:rsidR="006C1B1D">
        <w:rPr>
          <w:w w:val="137"/>
          <w:sz w:val="24"/>
          <w:szCs w:val="24"/>
        </w:rPr>
        <w:t>t</w:t>
      </w:r>
      <w:r w:rsidR="006C1B1D">
        <w:rPr>
          <w:spacing w:val="28"/>
          <w:w w:val="137"/>
          <w:sz w:val="24"/>
          <w:szCs w:val="24"/>
        </w:rPr>
        <w:t xml:space="preserve"> </w:t>
      </w:r>
      <w:r w:rsidR="006C1B1D">
        <w:rPr>
          <w:sz w:val="24"/>
          <w:szCs w:val="24"/>
        </w:rPr>
        <w:t>cou</w:t>
      </w:r>
      <w:r w:rsidR="006C1B1D">
        <w:rPr>
          <w:spacing w:val="-6"/>
          <w:sz w:val="24"/>
          <w:szCs w:val="24"/>
        </w:rPr>
        <w:t>n</w:t>
      </w:r>
      <w:r w:rsidR="006C1B1D">
        <w:rPr>
          <w:sz w:val="24"/>
          <w:szCs w:val="24"/>
        </w:rPr>
        <w:t xml:space="preserve">try </w:t>
      </w:r>
      <w:r w:rsidR="006C1B1D">
        <w:rPr>
          <w:spacing w:val="19"/>
          <w:sz w:val="24"/>
          <w:szCs w:val="24"/>
        </w:rPr>
        <w:t xml:space="preserve"> </w:t>
      </w:r>
      <w:r w:rsidR="006C1B1D">
        <w:rPr>
          <w:sz w:val="24"/>
          <w:szCs w:val="24"/>
        </w:rPr>
        <w:t>as</w:t>
      </w:r>
      <w:r w:rsidR="006C1B1D">
        <w:rPr>
          <w:spacing w:val="37"/>
          <w:sz w:val="24"/>
          <w:szCs w:val="24"/>
        </w:rPr>
        <w:t xml:space="preserve"> </w:t>
      </w:r>
      <w:r w:rsidR="006C1B1D">
        <w:rPr>
          <w:w w:val="109"/>
          <w:sz w:val="24"/>
          <w:szCs w:val="24"/>
        </w:rPr>
        <w:t xml:space="preserve">an </w:t>
      </w:r>
      <w:r w:rsidR="006C1B1D">
        <w:rPr>
          <w:sz w:val="24"/>
          <w:szCs w:val="24"/>
        </w:rPr>
        <w:t>actor</w:t>
      </w:r>
      <w:r w:rsidR="006C1B1D">
        <w:rPr>
          <w:spacing w:val="55"/>
          <w:sz w:val="24"/>
          <w:szCs w:val="24"/>
        </w:rPr>
        <w:t xml:space="preserve"> </w:t>
      </w:r>
      <w:r w:rsidR="006C1B1D">
        <w:rPr>
          <w:sz w:val="24"/>
          <w:szCs w:val="24"/>
        </w:rPr>
        <w:t xml:space="preserve">that </w:t>
      </w:r>
      <w:r w:rsidR="006C1B1D">
        <w:rPr>
          <w:spacing w:val="25"/>
          <w:sz w:val="24"/>
          <w:szCs w:val="24"/>
        </w:rPr>
        <w:t xml:space="preserve"> </w:t>
      </w:r>
      <w:r w:rsidR="006C1B1D">
        <w:rPr>
          <w:sz w:val="24"/>
          <w:szCs w:val="24"/>
        </w:rPr>
        <w:t>is</w:t>
      </w:r>
      <w:r w:rsidR="006C1B1D">
        <w:rPr>
          <w:spacing w:val="14"/>
          <w:sz w:val="24"/>
          <w:szCs w:val="24"/>
        </w:rPr>
        <w:t xml:space="preserve"> </w:t>
      </w:r>
      <w:r w:rsidR="006C1B1D">
        <w:rPr>
          <w:sz w:val="24"/>
          <w:szCs w:val="24"/>
        </w:rPr>
        <w:t>hostile</w:t>
      </w:r>
      <w:r w:rsidR="006C1B1D">
        <w:rPr>
          <w:spacing w:val="36"/>
          <w:sz w:val="24"/>
          <w:szCs w:val="24"/>
        </w:rPr>
        <w:t xml:space="preserve"> </w:t>
      </w:r>
      <w:r w:rsidR="006C1B1D">
        <w:rPr>
          <w:sz w:val="24"/>
          <w:szCs w:val="24"/>
        </w:rPr>
        <w:t>to</w:t>
      </w:r>
      <w:r w:rsidR="006C1B1D">
        <w:rPr>
          <w:spacing w:val="38"/>
          <w:sz w:val="24"/>
          <w:szCs w:val="24"/>
        </w:rPr>
        <w:t xml:space="preserve"> </w:t>
      </w:r>
      <w:r w:rsidR="006C1B1D">
        <w:rPr>
          <w:w w:val="104"/>
          <w:sz w:val="24"/>
          <w:szCs w:val="24"/>
        </w:rPr>
        <w:t>i</w:t>
      </w:r>
      <w:r w:rsidR="006C1B1D">
        <w:rPr>
          <w:spacing w:val="-7"/>
          <w:w w:val="104"/>
          <w:sz w:val="24"/>
          <w:szCs w:val="24"/>
        </w:rPr>
        <w:t>n</w:t>
      </w:r>
      <w:r w:rsidR="006C1B1D">
        <w:rPr>
          <w:spacing w:val="-7"/>
          <w:w w:val="103"/>
          <w:sz w:val="24"/>
          <w:szCs w:val="24"/>
        </w:rPr>
        <w:t>v</w:t>
      </w:r>
      <w:r w:rsidR="006C1B1D">
        <w:rPr>
          <w:w w:val="99"/>
          <w:sz w:val="24"/>
          <w:szCs w:val="24"/>
        </w:rPr>
        <w:t>estors”</w:t>
      </w:r>
      <w:r w:rsidR="006C1B1D">
        <w:rPr>
          <w:spacing w:val="-40"/>
          <w:sz w:val="24"/>
          <w:szCs w:val="24"/>
        </w:rPr>
        <w:t xml:space="preserve"> </w:t>
      </w:r>
      <w:r w:rsidR="006C1B1D">
        <w:rPr>
          <w:position w:val="9"/>
          <w:sz w:val="14"/>
          <w:szCs w:val="14"/>
        </w:rPr>
        <w:t xml:space="preserve">21 </w:t>
      </w:r>
      <w:r w:rsidR="006C1B1D">
        <w:rPr>
          <w:spacing w:val="25"/>
          <w:position w:val="9"/>
          <w:sz w:val="14"/>
          <w:szCs w:val="14"/>
        </w:rPr>
        <w:t xml:space="preserve"> </w:t>
      </w:r>
      <w:r w:rsidR="006C1B1D">
        <w:rPr>
          <w:sz w:val="24"/>
          <w:szCs w:val="24"/>
        </w:rPr>
        <w:t>and</w:t>
      </w:r>
      <w:r w:rsidR="006C1B1D">
        <w:rPr>
          <w:spacing w:val="45"/>
          <w:sz w:val="24"/>
          <w:szCs w:val="24"/>
        </w:rPr>
        <w:t xml:space="preserve"> </w:t>
      </w:r>
      <w:r w:rsidR="006C1B1D">
        <w:rPr>
          <w:sz w:val="24"/>
          <w:szCs w:val="24"/>
        </w:rPr>
        <w:t>leads</w:t>
      </w:r>
      <w:r w:rsidR="006C1B1D">
        <w:rPr>
          <w:spacing w:val="30"/>
          <w:sz w:val="24"/>
          <w:szCs w:val="24"/>
        </w:rPr>
        <w:t xml:space="preserve"> </w:t>
      </w:r>
      <w:r w:rsidR="006C1B1D">
        <w:rPr>
          <w:sz w:val="24"/>
          <w:szCs w:val="24"/>
        </w:rPr>
        <w:t>to</w:t>
      </w:r>
      <w:r w:rsidR="006C1B1D">
        <w:rPr>
          <w:spacing w:val="38"/>
          <w:sz w:val="24"/>
          <w:szCs w:val="24"/>
        </w:rPr>
        <w:t xml:space="preserve"> </w:t>
      </w:r>
      <w:r w:rsidR="006C1B1D">
        <w:rPr>
          <w:sz w:val="24"/>
          <w:szCs w:val="24"/>
        </w:rPr>
        <w:t>“substa</w:t>
      </w:r>
      <w:r w:rsidR="006C1B1D">
        <w:rPr>
          <w:spacing w:val="-7"/>
          <w:sz w:val="24"/>
          <w:szCs w:val="24"/>
        </w:rPr>
        <w:t>n</w:t>
      </w:r>
      <w:r w:rsidR="006C1B1D">
        <w:rPr>
          <w:sz w:val="24"/>
          <w:szCs w:val="24"/>
        </w:rPr>
        <w:t xml:space="preserve">tial </w:t>
      </w:r>
      <w:r w:rsidR="006C1B1D">
        <w:rPr>
          <w:spacing w:val="20"/>
          <w:sz w:val="24"/>
          <w:szCs w:val="24"/>
        </w:rPr>
        <w:t xml:space="preserve"> </w:t>
      </w:r>
      <w:r w:rsidR="006C1B1D">
        <w:rPr>
          <w:sz w:val="24"/>
          <w:szCs w:val="24"/>
        </w:rPr>
        <w:t>losses</w:t>
      </w:r>
      <w:r w:rsidR="006C1B1D">
        <w:rPr>
          <w:spacing w:val="6"/>
          <w:sz w:val="24"/>
          <w:szCs w:val="24"/>
        </w:rPr>
        <w:t xml:space="preserve"> </w:t>
      </w:r>
      <w:r w:rsidR="006C1B1D">
        <w:rPr>
          <w:sz w:val="24"/>
          <w:szCs w:val="24"/>
        </w:rPr>
        <w:t>in</w:t>
      </w:r>
      <w:r w:rsidR="006C1B1D">
        <w:rPr>
          <w:spacing w:val="24"/>
          <w:sz w:val="24"/>
          <w:szCs w:val="24"/>
        </w:rPr>
        <w:t xml:space="preserve"> </w:t>
      </w:r>
      <w:r w:rsidR="006C1B1D">
        <w:rPr>
          <w:w w:val="101"/>
          <w:sz w:val="24"/>
          <w:szCs w:val="24"/>
        </w:rPr>
        <w:t>FDI.”</w:t>
      </w:r>
      <w:r w:rsidR="006C1B1D">
        <w:rPr>
          <w:spacing w:val="-41"/>
          <w:sz w:val="24"/>
          <w:szCs w:val="24"/>
        </w:rPr>
        <w:t xml:space="preserve"> </w:t>
      </w:r>
      <w:r w:rsidR="006C1B1D">
        <w:rPr>
          <w:position w:val="9"/>
          <w:sz w:val="14"/>
          <w:szCs w:val="14"/>
        </w:rPr>
        <w:t xml:space="preserve">22 </w:t>
      </w:r>
      <w:r w:rsidR="006C1B1D">
        <w:rPr>
          <w:spacing w:val="25"/>
          <w:position w:val="9"/>
          <w:sz w:val="14"/>
          <w:szCs w:val="14"/>
        </w:rPr>
        <w:t xml:space="preserve"> </w:t>
      </w:r>
      <w:r w:rsidR="006C1B1D">
        <w:rPr>
          <w:sz w:val="24"/>
          <w:szCs w:val="24"/>
        </w:rPr>
        <w:t>A</w:t>
      </w:r>
      <w:r w:rsidR="006C1B1D">
        <w:rPr>
          <w:spacing w:val="19"/>
          <w:sz w:val="24"/>
          <w:szCs w:val="24"/>
        </w:rPr>
        <w:t xml:space="preserve"> </w:t>
      </w:r>
      <w:r w:rsidR="006C1B1D">
        <w:rPr>
          <w:w w:val="102"/>
          <w:sz w:val="24"/>
          <w:szCs w:val="24"/>
        </w:rPr>
        <w:t>rec</w:t>
      </w:r>
      <w:r w:rsidR="006C1B1D">
        <w:rPr>
          <w:w w:val="103"/>
          <w:sz w:val="24"/>
          <w:szCs w:val="24"/>
        </w:rPr>
        <w:t>e</w:t>
      </w:r>
      <w:r w:rsidR="006C1B1D">
        <w:rPr>
          <w:spacing w:val="-6"/>
          <w:w w:val="103"/>
          <w:sz w:val="24"/>
          <w:szCs w:val="24"/>
        </w:rPr>
        <w:t>n</w:t>
      </w:r>
      <w:r w:rsidR="006C1B1D">
        <w:rPr>
          <w:w w:val="137"/>
          <w:sz w:val="24"/>
          <w:szCs w:val="24"/>
        </w:rPr>
        <w:t>t</w:t>
      </w:r>
      <w:r w:rsidR="006C1B1D">
        <w:rPr>
          <w:spacing w:val="17"/>
          <w:sz w:val="24"/>
          <w:szCs w:val="24"/>
        </w:rPr>
        <w:t xml:space="preserve"> </w:t>
      </w:r>
      <w:r w:rsidR="006C1B1D">
        <w:rPr>
          <w:w w:val="105"/>
          <w:sz w:val="24"/>
          <w:szCs w:val="24"/>
        </w:rPr>
        <w:t xml:space="preserve">anal- </w:t>
      </w:r>
      <w:r w:rsidR="006C1B1D">
        <w:rPr>
          <w:sz w:val="24"/>
          <w:szCs w:val="24"/>
        </w:rPr>
        <w:t>ysis</w:t>
      </w:r>
      <w:r w:rsidR="006C1B1D">
        <w:rPr>
          <w:spacing w:val="19"/>
          <w:sz w:val="24"/>
          <w:szCs w:val="24"/>
        </w:rPr>
        <w:t xml:space="preserve"> </w:t>
      </w:r>
      <w:r w:rsidR="006C1B1D">
        <w:rPr>
          <w:sz w:val="24"/>
          <w:szCs w:val="24"/>
        </w:rPr>
        <w:t>of</w:t>
      </w:r>
      <w:r w:rsidR="006C1B1D">
        <w:rPr>
          <w:spacing w:val="7"/>
          <w:sz w:val="24"/>
          <w:szCs w:val="24"/>
        </w:rPr>
        <w:t xml:space="preserve"> </w:t>
      </w:r>
      <w:r w:rsidR="006C1B1D">
        <w:rPr>
          <w:w w:val="104"/>
          <w:sz w:val="24"/>
          <w:szCs w:val="24"/>
        </w:rPr>
        <w:t>i</w:t>
      </w:r>
      <w:r w:rsidR="006C1B1D">
        <w:rPr>
          <w:spacing w:val="-7"/>
          <w:w w:val="104"/>
          <w:sz w:val="24"/>
          <w:szCs w:val="24"/>
        </w:rPr>
        <w:t>n</w:t>
      </w:r>
      <w:r w:rsidR="006C1B1D">
        <w:rPr>
          <w:spacing w:val="-7"/>
          <w:w w:val="103"/>
          <w:sz w:val="24"/>
          <w:szCs w:val="24"/>
        </w:rPr>
        <w:t>v</w:t>
      </w:r>
      <w:r w:rsidR="006C1B1D">
        <w:rPr>
          <w:w w:val="105"/>
          <w:sz w:val="24"/>
          <w:szCs w:val="24"/>
        </w:rPr>
        <w:t>estme</w:t>
      </w:r>
      <w:r w:rsidR="006C1B1D">
        <w:rPr>
          <w:spacing w:val="-7"/>
          <w:w w:val="105"/>
          <w:sz w:val="24"/>
          <w:szCs w:val="24"/>
        </w:rPr>
        <w:t>n</w:t>
      </w:r>
      <w:r w:rsidR="006C1B1D">
        <w:rPr>
          <w:w w:val="137"/>
          <w:sz w:val="24"/>
          <w:szCs w:val="24"/>
        </w:rPr>
        <w:t>t</w:t>
      </w:r>
      <w:r w:rsidR="006C1B1D">
        <w:rPr>
          <w:spacing w:val="19"/>
          <w:w w:val="137"/>
          <w:sz w:val="24"/>
          <w:szCs w:val="24"/>
        </w:rPr>
        <w:t xml:space="preserve"> </w:t>
      </w:r>
      <w:r w:rsidR="006C1B1D">
        <w:rPr>
          <w:w w:val="110"/>
          <w:sz w:val="24"/>
          <w:szCs w:val="24"/>
        </w:rPr>
        <w:t>arbitration,</w:t>
      </w:r>
      <w:r w:rsidR="006C1B1D">
        <w:rPr>
          <w:spacing w:val="13"/>
          <w:w w:val="110"/>
          <w:sz w:val="24"/>
          <w:szCs w:val="24"/>
        </w:rPr>
        <w:t xml:space="preserve"> </w:t>
      </w:r>
      <w:r w:rsidR="006C1B1D">
        <w:rPr>
          <w:sz w:val="24"/>
          <w:szCs w:val="24"/>
        </w:rPr>
        <w:t>li</w:t>
      </w:r>
      <w:r w:rsidR="006C1B1D">
        <w:rPr>
          <w:spacing w:val="-7"/>
          <w:sz w:val="24"/>
          <w:szCs w:val="24"/>
        </w:rPr>
        <w:t>k</w:t>
      </w:r>
      <w:r w:rsidR="006C1B1D">
        <w:rPr>
          <w:sz w:val="24"/>
          <w:szCs w:val="24"/>
        </w:rPr>
        <w:t>ewise</w:t>
      </w:r>
      <w:r w:rsidR="006C1B1D">
        <w:rPr>
          <w:spacing w:val="2"/>
          <w:sz w:val="24"/>
          <w:szCs w:val="24"/>
        </w:rPr>
        <w:t xml:space="preserve"> </w:t>
      </w:r>
      <w:r w:rsidR="006C1B1D">
        <w:rPr>
          <w:sz w:val="24"/>
          <w:szCs w:val="24"/>
        </w:rPr>
        <w:t>argues</w:t>
      </w:r>
      <w:r w:rsidR="006C1B1D">
        <w:rPr>
          <w:spacing w:val="44"/>
          <w:sz w:val="24"/>
          <w:szCs w:val="24"/>
        </w:rPr>
        <w:t xml:space="preserve"> </w:t>
      </w:r>
      <w:r w:rsidR="006C1B1D">
        <w:rPr>
          <w:sz w:val="24"/>
          <w:szCs w:val="24"/>
        </w:rPr>
        <w:t xml:space="preserve">that </w:t>
      </w:r>
      <w:r w:rsidR="006C1B1D">
        <w:rPr>
          <w:spacing w:val="27"/>
          <w:sz w:val="24"/>
          <w:szCs w:val="24"/>
        </w:rPr>
        <w:t xml:space="preserve"> </w:t>
      </w:r>
      <w:r w:rsidR="006C1B1D">
        <w:rPr>
          <w:sz w:val="24"/>
          <w:szCs w:val="24"/>
        </w:rPr>
        <w:t>“when an</w:t>
      </w:r>
      <w:r w:rsidR="006C1B1D">
        <w:rPr>
          <w:spacing w:val="39"/>
          <w:sz w:val="24"/>
          <w:szCs w:val="24"/>
        </w:rPr>
        <w:t xml:space="preserve"> </w:t>
      </w:r>
      <w:r w:rsidR="006C1B1D">
        <w:rPr>
          <w:sz w:val="24"/>
          <w:szCs w:val="24"/>
        </w:rPr>
        <w:t>i</w:t>
      </w:r>
      <w:r w:rsidR="006C1B1D">
        <w:rPr>
          <w:spacing w:val="-7"/>
          <w:sz w:val="24"/>
          <w:szCs w:val="24"/>
        </w:rPr>
        <w:t>nv</w:t>
      </w:r>
      <w:r w:rsidR="006C1B1D">
        <w:rPr>
          <w:sz w:val="24"/>
          <w:szCs w:val="24"/>
        </w:rPr>
        <w:t>estor</w:t>
      </w:r>
      <w:r w:rsidR="006C1B1D">
        <w:rPr>
          <w:spacing w:val="58"/>
          <w:sz w:val="24"/>
          <w:szCs w:val="24"/>
        </w:rPr>
        <w:t xml:space="preserve"> </w:t>
      </w:r>
      <w:r w:rsidR="006C1B1D">
        <w:rPr>
          <w:sz w:val="24"/>
          <w:szCs w:val="24"/>
        </w:rPr>
        <w:t>commences</w:t>
      </w:r>
      <w:r w:rsidR="006C1B1D">
        <w:rPr>
          <w:spacing w:val="30"/>
          <w:sz w:val="24"/>
          <w:szCs w:val="24"/>
        </w:rPr>
        <w:t xml:space="preserve"> </w:t>
      </w:r>
      <w:r w:rsidR="006C1B1D">
        <w:rPr>
          <w:sz w:val="24"/>
          <w:szCs w:val="24"/>
        </w:rPr>
        <w:t>an</w:t>
      </w:r>
      <w:r w:rsidR="006C1B1D">
        <w:rPr>
          <w:spacing w:val="39"/>
          <w:sz w:val="24"/>
          <w:szCs w:val="24"/>
        </w:rPr>
        <w:t xml:space="preserve"> </w:t>
      </w:r>
      <w:r w:rsidR="006C1B1D">
        <w:rPr>
          <w:w w:val="103"/>
          <w:sz w:val="24"/>
          <w:szCs w:val="24"/>
        </w:rPr>
        <w:t xml:space="preserve">ICSID </w:t>
      </w:r>
      <w:r w:rsidR="006C1B1D">
        <w:rPr>
          <w:w w:val="110"/>
          <w:sz w:val="24"/>
          <w:szCs w:val="24"/>
        </w:rPr>
        <w:t>arbitration</w:t>
      </w:r>
      <w:r w:rsidR="006C1B1D">
        <w:rPr>
          <w:spacing w:val="10"/>
          <w:w w:val="110"/>
          <w:sz w:val="24"/>
          <w:szCs w:val="24"/>
        </w:rPr>
        <w:t xml:space="preserve"> </w:t>
      </w:r>
      <w:r w:rsidR="006C1B1D">
        <w:rPr>
          <w:sz w:val="24"/>
          <w:szCs w:val="24"/>
        </w:rPr>
        <w:t xml:space="preserve">against </w:t>
      </w:r>
      <w:r w:rsidR="006C1B1D">
        <w:rPr>
          <w:spacing w:val="5"/>
          <w:sz w:val="24"/>
          <w:szCs w:val="24"/>
        </w:rPr>
        <w:t xml:space="preserve"> </w:t>
      </w:r>
      <w:r w:rsidR="006C1B1D">
        <w:rPr>
          <w:sz w:val="24"/>
          <w:szCs w:val="24"/>
        </w:rPr>
        <w:t>a</w:t>
      </w:r>
      <w:r w:rsidR="006C1B1D">
        <w:rPr>
          <w:spacing w:val="27"/>
          <w:sz w:val="24"/>
          <w:szCs w:val="24"/>
        </w:rPr>
        <w:t xml:space="preserve"> </w:t>
      </w:r>
      <w:r w:rsidR="006C1B1D">
        <w:rPr>
          <w:w w:val="104"/>
          <w:sz w:val="24"/>
          <w:szCs w:val="24"/>
        </w:rPr>
        <w:t>res</w:t>
      </w:r>
      <w:r w:rsidR="006C1B1D">
        <w:rPr>
          <w:spacing w:val="6"/>
          <w:w w:val="104"/>
          <w:sz w:val="24"/>
          <w:szCs w:val="24"/>
        </w:rPr>
        <w:t>p</w:t>
      </w:r>
      <w:r w:rsidR="006C1B1D">
        <w:rPr>
          <w:w w:val="104"/>
          <w:sz w:val="24"/>
          <w:szCs w:val="24"/>
        </w:rPr>
        <w:t>onde</w:t>
      </w:r>
      <w:r w:rsidR="006C1B1D">
        <w:rPr>
          <w:spacing w:val="-6"/>
          <w:w w:val="104"/>
          <w:sz w:val="24"/>
          <w:szCs w:val="24"/>
        </w:rPr>
        <w:t>n</w:t>
      </w:r>
      <w:r w:rsidR="006C1B1D">
        <w:rPr>
          <w:w w:val="137"/>
          <w:sz w:val="24"/>
          <w:szCs w:val="24"/>
        </w:rPr>
        <w:t>t</w:t>
      </w:r>
      <w:r w:rsidR="006C1B1D">
        <w:rPr>
          <w:spacing w:val="17"/>
          <w:sz w:val="24"/>
          <w:szCs w:val="24"/>
        </w:rPr>
        <w:t xml:space="preserve"> </w:t>
      </w:r>
      <w:r w:rsidR="006C1B1D">
        <w:rPr>
          <w:sz w:val="24"/>
          <w:szCs w:val="24"/>
        </w:rPr>
        <w:t xml:space="preserve">state </w:t>
      </w:r>
      <w:r w:rsidR="006C1B1D">
        <w:rPr>
          <w:spacing w:val="10"/>
          <w:sz w:val="24"/>
          <w:szCs w:val="24"/>
        </w:rPr>
        <w:t xml:space="preserve"> </w:t>
      </w:r>
      <w:r w:rsidR="006C1B1D">
        <w:rPr>
          <w:sz w:val="24"/>
          <w:szCs w:val="24"/>
        </w:rPr>
        <w:t>and</w:t>
      </w:r>
      <w:r w:rsidR="006C1B1D">
        <w:rPr>
          <w:spacing w:val="45"/>
          <w:sz w:val="24"/>
          <w:szCs w:val="24"/>
        </w:rPr>
        <w:t xml:space="preserve"> </w:t>
      </w:r>
      <w:r w:rsidR="006C1B1D">
        <w:rPr>
          <w:sz w:val="24"/>
          <w:szCs w:val="24"/>
        </w:rPr>
        <w:t>the</w:t>
      </w:r>
      <w:r w:rsidR="006C1B1D">
        <w:rPr>
          <w:spacing w:val="49"/>
          <w:sz w:val="24"/>
          <w:szCs w:val="24"/>
        </w:rPr>
        <w:t xml:space="preserve"> </w:t>
      </w:r>
      <w:r w:rsidR="006C1B1D">
        <w:rPr>
          <w:sz w:val="24"/>
          <w:szCs w:val="24"/>
        </w:rPr>
        <w:t>i</w:t>
      </w:r>
      <w:r w:rsidR="006C1B1D">
        <w:rPr>
          <w:spacing w:val="-7"/>
          <w:sz w:val="24"/>
          <w:szCs w:val="24"/>
        </w:rPr>
        <w:t>nv</w:t>
      </w:r>
      <w:r w:rsidR="006C1B1D">
        <w:rPr>
          <w:sz w:val="24"/>
          <w:szCs w:val="24"/>
        </w:rPr>
        <w:t>estor</w:t>
      </w:r>
      <w:r w:rsidR="006C1B1D">
        <w:rPr>
          <w:spacing w:val="56"/>
          <w:sz w:val="24"/>
          <w:szCs w:val="24"/>
        </w:rPr>
        <w:t xml:space="preserve"> </w:t>
      </w:r>
      <w:r w:rsidR="006C1B1D">
        <w:rPr>
          <w:sz w:val="24"/>
          <w:szCs w:val="24"/>
        </w:rPr>
        <w:t xml:space="preserve">ultimately </w:t>
      </w:r>
      <w:r w:rsidR="006C1B1D">
        <w:rPr>
          <w:spacing w:val="24"/>
          <w:sz w:val="24"/>
          <w:szCs w:val="24"/>
        </w:rPr>
        <w:t xml:space="preserve"> </w:t>
      </w:r>
      <w:r w:rsidR="006C1B1D">
        <w:rPr>
          <w:sz w:val="24"/>
          <w:szCs w:val="24"/>
        </w:rPr>
        <w:t>loses,</w:t>
      </w:r>
      <w:r w:rsidR="006C1B1D">
        <w:rPr>
          <w:spacing w:val="12"/>
          <w:sz w:val="24"/>
          <w:szCs w:val="24"/>
        </w:rPr>
        <w:t xml:space="preserve"> </w:t>
      </w:r>
      <w:r w:rsidR="006C1B1D">
        <w:rPr>
          <w:sz w:val="24"/>
          <w:szCs w:val="24"/>
        </w:rPr>
        <w:t>the</w:t>
      </w:r>
      <w:r w:rsidR="006C1B1D">
        <w:rPr>
          <w:spacing w:val="48"/>
          <w:sz w:val="24"/>
          <w:szCs w:val="24"/>
        </w:rPr>
        <w:t xml:space="preserve"> </w:t>
      </w:r>
      <w:r w:rsidR="006C1B1D">
        <w:rPr>
          <w:sz w:val="24"/>
          <w:szCs w:val="24"/>
        </w:rPr>
        <w:t xml:space="preserve">state </w:t>
      </w:r>
      <w:r w:rsidR="006C1B1D">
        <w:rPr>
          <w:spacing w:val="10"/>
          <w:sz w:val="24"/>
          <w:szCs w:val="24"/>
        </w:rPr>
        <w:t xml:space="preserve"> </w:t>
      </w:r>
      <w:r w:rsidR="006C1B1D">
        <w:rPr>
          <w:sz w:val="24"/>
          <w:szCs w:val="24"/>
        </w:rPr>
        <w:t>m</w:t>
      </w:r>
      <w:r w:rsidR="006C1B1D">
        <w:rPr>
          <w:spacing w:val="-6"/>
          <w:sz w:val="24"/>
          <w:szCs w:val="24"/>
        </w:rPr>
        <w:t>a</w:t>
      </w:r>
      <w:r w:rsidR="006C1B1D">
        <w:rPr>
          <w:sz w:val="24"/>
          <w:szCs w:val="24"/>
        </w:rPr>
        <w:t>y</w:t>
      </w:r>
      <w:r w:rsidR="006C1B1D">
        <w:rPr>
          <w:spacing w:val="37"/>
          <w:sz w:val="24"/>
          <w:szCs w:val="24"/>
        </w:rPr>
        <w:t xml:space="preserve"> </w:t>
      </w:r>
      <w:r w:rsidR="006C1B1D">
        <w:rPr>
          <w:w w:val="109"/>
          <w:sz w:val="24"/>
          <w:szCs w:val="24"/>
        </w:rPr>
        <w:t>h</w:t>
      </w:r>
      <w:r w:rsidR="006C1B1D">
        <w:rPr>
          <w:spacing w:val="-6"/>
          <w:w w:val="109"/>
          <w:sz w:val="24"/>
          <w:szCs w:val="24"/>
        </w:rPr>
        <w:t>a</w:t>
      </w:r>
      <w:r w:rsidR="006C1B1D">
        <w:rPr>
          <w:spacing w:val="-7"/>
          <w:w w:val="103"/>
          <w:sz w:val="24"/>
          <w:szCs w:val="24"/>
        </w:rPr>
        <w:t>v</w:t>
      </w:r>
      <w:r w:rsidR="006C1B1D">
        <w:rPr>
          <w:w w:val="97"/>
          <w:sz w:val="24"/>
          <w:szCs w:val="24"/>
        </w:rPr>
        <w:t xml:space="preserve">e </w:t>
      </w:r>
      <w:r w:rsidR="006C1B1D">
        <w:rPr>
          <w:sz w:val="24"/>
          <w:szCs w:val="24"/>
        </w:rPr>
        <w:t>a</w:t>
      </w:r>
      <w:r w:rsidR="006C1B1D">
        <w:rPr>
          <w:spacing w:val="43"/>
          <w:sz w:val="24"/>
          <w:szCs w:val="24"/>
        </w:rPr>
        <w:t xml:space="preserve"> </w:t>
      </w:r>
      <w:r w:rsidR="006C1B1D">
        <w:rPr>
          <w:sz w:val="24"/>
          <w:szCs w:val="24"/>
        </w:rPr>
        <w:t>credible</w:t>
      </w:r>
      <w:r w:rsidR="006C1B1D">
        <w:rPr>
          <w:spacing w:val="49"/>
          <w:sz w:val="24"/>
          <w:szCs w:val="24"/>
        </w:rPr>
        <w:t xml:space="preserve"> </w:t>
      </w:r>
      <w:r w:rsidR="006C1B1D">
        <w:rPr>
          <w:w w:val="105"/>
          <w:sz w:val="24"/>
          <w:szCs w:val="24"/>
        </w:rPr>
        <w:t>argume</w:t>
      </w:r>
      <w:r w:rsidR="006C1B1D">
        <w:rPr>
          <w:spacing w:val="-6"/>
          <w:w w:val="105"/>
          <w:sz w:val="24"/>
          <w:szCs w:val="24"/>
        </w:rPr>
        <w:t>n</w:t>
      </w:r>
      <w:r w:rsidR="006C1B1D">
        <w:rPr>
          <w:w w:val="137"/>
          <w:sz w:val="24"/>
          <w:szCs w:val="24"/>
        </w:rPr>
        <w:t>t</w:t>
      </w:r>
      <w:r w:rsidR="006C1B1D">
        <w:rPr>
          <w:spacing w:val="33"/>
          <w:w w:val="137"/>
          <w:sz w:val="24"/>
          <w:szCs w:val="24"/>
        </w:rPr>
        <w:t xml:space="preserve"> </w:t>
      </w:r>
      <w:r w:rsidR="006C1B1D">
        <w:rPr>
          <w:sz w:val="24"/>
          <w:szCs w:val="24"/>
        </w:rPr>
        <w:t xml:space="preserve">that </w:t>
      </w:r>
      <w:r w:rsidR="006C1B1D">
        <w:rPr>
          <w:spacing w:val="41"/>
          <w:sz w:val="24"/>
          <w:szCs w:val="24"/>
        </w:rPr>
        <w:t xml:space="preserve"> </w:t>
      </w:r>
      <w:r w:rsidR="006C1B1D">
        <w:rPr>
          <w:sz w:val="24"/>
          <w:szCs w:val="24"/>
        </w:rPr>
        <w:t>its</w:t>
      </w:r>
      <w:r w:rsidR="006C1B1D">
        <w:rPr>
          <w:spacing w:val="54"/>
          <w:sz w:val="24"/>
          <w:szCs w:val="24"/>
        </w:rPr>
        <w:t xml:space="preserve"> </w:t>
      </w:r>
      <w:r w:rsidR="006C1B1D">
        <w:rPr>
          <w:w w:val="97"/>
          <w:sz w:val="24"/>
          <w:szCs w:val="24"/>
        </w:rPr>
        <w:t>‘i</w:t>
      </w:r>
      <w:r w:rsidR="006C1B1D">
        <w:rPr>
          <w:spacing w:val="-7"/>
          <w:w w:val="97"/>
          <w:sz w:val="24"/>
          <w:szCs w:val="24"/>
        </w:rPr>
        <w:t>n</w:t>
      </w:r>
      <w:r w:rsidR="006C1B1D">
        <w:rPr>
          <w:spacing w:val="-7"/>
          <w:w w:val="103"/>
          <w:sz w:val="24"/>
          <w:szCs w:val="24"/>
        </w:rPr>
        <w:t>v</w:t>
      </w:r>
      <w:r w:rsidR="006C1B1D">
        <w:rPr>
          <w:w w:val="105"/>
          <w:sz w:val="24"/>
          <w:szCs w:val="24"/>
        </w:rPr>
        <w:t>estme</w:t>
      </w:r>
      <w:r w:rsidR="006C1B1D">
        <w:rPr>
          <w:spacing w:val="-7"/>
          <w:w w:val="105"/>
          <w:sz w:val="24"/>
          <w:szCs w:val="24"/>
        </w:rPr>
        <w:t>n</w:t>
      </w:r>
      <w:r w:rsidR="006C1B1D">
        <w:rPr>
          <w:w w:val="137"/>
          <w:sz w:val="24"/>
          <w:szCs w:val="24"/>
        </w:rPr>
        <w:t>t</w:t>
      </w:r>
      <w:r w:rsidR="006C1B1D">
        <w:rPr>
          <w:spacing w:val="33"/>
          <w:w w:val="137"/>
          <w:sz w:val="24"/>
          <w:szCs w:val="24"/>
        </w:rPr>
        <w:t xml:space="preserve"> </w:t>
      </w:r>
      <w:r w:rsidR="006C1B1D">
        <w:rPr>
          <w:w w:val="107"/>
          <w:sz w:val="24"/>
          <w:szCs w:val="24"/>
        </w:rPr>
        <w:t>reputation’</w:t>
      </w:r>
      <w:r w:rsidR="006C1B1D">
        <w:rPr>
          <w:spacing w:val="29"/>
          <w:w w:val="107"/>
          <w:sz w:val="24"/>
          <w:szCs w:val="24"/>
        </w:rPr>
        <w:t xml:space="preserve"> </w:t>
      </w:r>
      <w:r w:rsidR="006C1B1D">
        <w:rPr>
          <w:sz w:val="24"/>
          <w:szCs w:val="24"/>
        </w:rPr>
        <w:t>has</w:t>
      </w:r>
      <w:r w:rsidR="006C1B1D">
        <w:rPr>
          <w:spacing w:val="52"/>
          <w:sz w:val="24"/>
          <w:szCs w:val="24"/>
        </w:rPr>
        <w:t xml:space="preserve"> </w:t>
      </w:r>
      <w:r w:rsidR="006C1B1D">
        <w:rPr>
          <w:spacing w:val="6"/>
          <w:sz w:val="24"/>
          <w:szCs w:val="24"/>
        </w:rPr>
        <w:t>b</w:t>
      </w:r>
      <w:r w:rsidR="006C1B1D">
        <w:rPr>
          <w:sz w:val="24"/>
          <w:szCs w:val="24"/>
        </w:rPr>
        <w:t>een</w:t>
      </w:r>
      <w:r w:rsidR="006C1B1D">
        <w:rPr>
          <w:spacing w:val="46"/>
          <w:sz w:val="24"/>
          <w:szCs w:val="24"/>
        </w:rPr>
        <w:t xml:space="preserve"> </w:t>
      </w:r>
      <w:r w:rsidR="006C1B1D">
        <w:rPr>
          <w:sz w:val="24"/>
          <w:szCs w:val="24"/>
        </w:rPr>
        <w:t xml:space="preserve">unfairly </w:t>
      </w:r>
      <w:r w:rsidR="006C1B1D">
        <w:rPr>
          <w:spacing w:val="4"/>
          <w:sz w:val="24"/>
          <w:szCs w:val="24"/>
        </w:rPr>
        <w:t xml:space="preserve"> </w:t>
      </w:r>
      <w:r w:rsidR="006C1B1D">
        <w:rPr>
          <w:sz w:val="24"/>
          <w:szCs w:val="24"/>
        </w:rPr>
        <w:t xml:space="preserve">tarnished.” </w:t>
      </w:r>
      <w:r w:rsidR="006C1B1D">
        <w:rPr>
          <w:position w:val="9"/>
          <w:sz w:val="14"/>
          <w:szCs w:val="14"/>
        </w:rPr>
        <w:t xml:space="preserve">23   </w:t>
      </w:r>
      <w:r w:rsidR="006C1B1D">
        <w:rPr>
          <w:spacing w:val="28"/>
          <w:position w:val="9"/>
          <w:sz w:val="14"/>
          <w:szCs w:val="14"/>
        </w:rPr>
        <w:t xml:space="preserve"> </w:t>
      </w:r>
      <w:r w:rsidR="006C1B1D">
        <w:rPr>
          <w:w w:val="111"/>
          <w:sz w:val="24"/>
          <w:szCs w:val="24"/>
        </w:rPr>
        <w:t xml:space="preserve">State </w:t>
      </w:r>
      <w:r w:rsidR="006C1B1D">
        <w:rPr>
          <w:sz w:val="24"/>
          <w:szCs w:val="24"/>
        </w:rPr>
        <w:t>actors</w:t>
      </w:r>
      <w:r w:rsidR="006C1B1D">
        <w:rPr>
          <w:spacing w:val="53"/>
          <w:sz w:val="24"/>
          <w:szCs w:val="24"/>
        </w:rPr>
        <w:t xml:space="preserve"> </w:t>
      </w:r>
      <w:r w:rsidR="006C1B1D">
        <w:rPr>
          <w:sz w:val="24"/>
          <w:szCs w:val="24"/>
        </w:rPr>
        <w:t>share</w:t>
      </w:r>
      <w:r w:rsidR="006C1B1D">
        <w:rPr>
          <w:spacing w:val="44"/>
          <w:sz w:val="24"/>
          <w:szCs w:val="24"/>
        </w:rPr>
        <w:t xml:space="preserve"> </w:t>
      </w:r>
      <w:r w:rsidR="006C1B1D">
        <w:rPr>
          <w:sz w:val="24"/>
          <w:szCs w:val="24"/>
        </w:rPr>
        <w:t>this</w:t>
      </w:r>
      <w:r w:rsidR="006C1B1D">
        <w:rPr>
          <w:spacing w:val="50"/>
          <w:sz w:val="24"/>
          <w:szCs w:val="24"/>
        </w:rPr>
        <w:t xml:space="preserve"> </w:t>
      </w:r>
      <w:r w:rsidR="006C1B1D">
        <w:rPr>
          <w:sz w:val="24"/>
          <w:szCs w:val="24"/>
        </w:rPr>
        <w:t>view</w:t>
      </w:r>
      <w:r w:rsidR="006C1B1D">
        <w:rPr>
          <w:spacing w:val="14"/>
          <w:sz w:val="24"/>
          <w:szCs w:val="24"/>
        </w:rPr>
        <w:t xml:space="preserve"> </w:t>
      </w:r>
      <w:r w:rsidR="006C1B1D">
        <w:rPr>
          <w:sz w:val="24"/>
          <w:szCs w:val="24"/>
        </w:rPr>
        <w:t>as</w:t>
      </w:r>
      <w:r w:rsidR="006C1B1D">
        <w:rPr>
          <w:spacing w:val="26"/>
          <w:sz w:val="24"/>
          <w:szCs w:val="24"/>
        </w:rPr>
        <w:t xml:space="preserve"> </w:t>
      </w:r>
      <w:r w:rsidR="006C1B1D">
        <w:rPr>
          <w:sz w:val="24"/>
          <w:szCs w:val="24"/>
        </w:rPr>
        <w:t>evidenced</w:t>
      </w:r>
      <w:r w:rsidR="006C1B1D">
        <w:rPr>
          <w:spacing w:val="38"/>
          <w:sz w:val="24"/>
          <w:szCs w:val="24"/>
        </w:rPr>
        <w:t xml:space="preserve"> </w:t>
      </w:r>
      <w:r w:rsidR="006C1B1D">
        <w:rPr>
          <w:spacing w:val="-7"/>
          <w:sz w:val="24"/>
          <w:szCs w:val="24"/>
        </w:rPr>
        <w:t>b</w:t>
      </w:r>
      <w:r w:rsidR="006C1B1D">
        <w:rPr>
          <w:sz w:val="24"/>
          <w:szCs w:val="24"/>
        </w:rPr>
        <w:t>y</w:t>
      </w:r>
      <w:r w:rsidR="006C1B1D">
        <w:rPr>
          <w:spacing w:val="32"/>
          <w:sz w:val="24"/>
          <w:szCs w:val="24"/>
        </w:rPr>
        <w:t xml:space="preserve"> </w:t>
      </w:r>
      <w:r w:rsidR="006C1B1D">
        <w:rPr>
          <w:spacing w:val="-20"/>
          <w:sz w:val="24"/>
          <w:szCs w:val="24"/>
        </w:rPr>
        <w:t>T</w:t>
      </w:r>
      <w:r w:rsidR="006C1B1D">
        <w:rPr>
          <w:sz w:val="24"/>
          <w:szCs w:val="24"/>
        </w:rPr>
        <w:t>ur</w:t>
      </w:r>
      <w:r w:rsidR="006C1B1D">
        <w:rPr>
          <w:spacing w:val="-7"/>
          <w:sz w:val="24"/>
          <w:szCs w:val="24"/>
        </w:rPr>
        <w:t>k</w:t>
      </w:r>
      <w:r w:rsidR="006C1B1D">
        <w:rPr>
          <w:sz w:val="24"/>
          <w:szCs w:val="24"/>
        </w:rPr>
        <w:t>ey’s</w:t>
      </w:r>
      <w:r w:rsidR="006C1B1D">
        <w:rPr>
          <w:spacing w:val="47"/>
          <w:sz w:val="24"/>
          <w:szCs w:val="24"/>
        </w:rPr>
        <w:t xml:space="preserve"> </w:t>
      </w:r>
      <w:r w:rsidR="006C1B1D">
        <w:rPr>
          <w:sz w:val="24"/>
          <w:szCs w:val="24"/>
        </w:rPr>
        <w:t>request  in</w:t>
      </w:r>
      <w:r w:rsidR="006C1B1D">
        <w:rPr>
          <w:spacing w:val="26"/>
          <w:sz w:val="24"/>
          <w:szCs w:val="24"/>
        </w:rPr>
        <w:t xml:space="preserve"> </w:t>
      </w:r>
      <w:r w:rsidR="006C1B1D">
        <w:rPr>
          <w:sz w:val="24"/>
          <w:szCs w:val="24"/>
        </w:rPr>
        <w:t>Euro</w:t>
      </w:r>
      <w:r w:rsidR="006C1B1D">
        <w:rPr>
          <w:spacing w:val="7"/>
          <w:sz w:val="24"/>
          <w:szCs w:val="24"/>
        </w:rPr>
        <w:t>p</w:t>
      </w:r>
      <w:r w:rsidR="006C1B1D">
        <w:rPr>
          <w:sz w:val="24"/>
          <w:szCs w:val="24"/>
        </w:rPr>
        <w:t>e</w:t>
      </w:r>
      <w:r w:rsidR="006C1B1D">
        <w:rPr>
          <w:spacing w:val="56"/>
          <w:sz w:val="24"/>
          <w:szCs w:val="24"/>
        </w:rPr>
        <w:t xml:space="preserve"> </w:t>
      </w:r>
      <w:r w:rsidR="006C1B1D">
        <w:rPr>
          <w:w w:val="103"/>
          <w:sz w:val="24"/>
          <w:szCs w:val="24"/>
        </w:rPr>
        <w:t>Ceme</w:t>
      </w:r>
      <w:r w:rsidR="006C1B1D">
        <w:rPr>
          <w:spacing w:val="-7"/>
          <w:w w:val="103"/>
          <w:sz w:val="24"/>
          <w:szCs w:val="24"/>
        </w:rPr>
        <w:t>n</w:t>
      </w:r>
      <w:r w:rsidR="006C1B1D">
        <w:rPr>
          <w:w w:val="137"/>
          <w:sz w:val="24"/>
          <w:szCs w:val="24"/>
        </w:rPr>
        <w:t>t</w:t>
      </w:r>
      <w:r w:rsidR="006C1B1D">
        <w:rPr>
          <w:spacing w:val="18"/>
          <w:w w:val="137"/>
          <w:sz w:val="24"/>
          <w:szCs w:val="24"/>
        </w:rPr>
        <w:t xml:space="preserve"> </w:t>
      </w:r>
      <w:r w:rsidR="006C1B1D">
        <w:rPr>
          <w:sz w:val="24"/>
          <w:szCs w:val="24"/>
        </w:rPr>
        <w:t>&amp;</w:t>
      </w:r>
      <w:r w:rsidR="006C1B1D">
        <w:rPr>
          <w:spacing w:val="13"/>
          <w:sz w:val="24"/>
          <w:szCs w:val="24"/>
        </w:rPr>
        <w:t xml:space="preserve"> </w:t>
      </w:r>
      <w:r w:rsidR="006C1B1D">
        <w:rPr>
          <w:spacing w:val="-20"/>
          <w:sz w:val="24"/>
          <w:szCs w:val="24"/>
        </w:rPr>
        <w:t>T</w:t>
      </w:r>
      <w:r w:rsidR="006C1B1D">
        <w:rPr>
          <w:sz w:val="24"/>
          <w:szCs w:val="24"/>
        </w:rPr>
        <w:t xml:space="preserve">rade </w:t>
      </w:r>
      <w:r w:rsidR="006C1B1D">
        <w:rPr>
          <w:spacing w:val="9"/>
          <w:sz w:val="24"/>
          <w:szCs w:val="24"/>
        </w:rPr>
        <w:t xml:space="preserve"> </w:t>
      </w:r>
      <w:r w:rsidR="006C1B1D">
        <w:rPr>
          <w:sz w:val="24"/>
          <w:szCs w:val="24"/>
        </w:rPr>
        <w:t>S.A.</w:t>
      </w:r>
      <w:r w:rsidR="006C1B1D">
        <w:rPr>
          <w:spacing w:val="27"/>
          <w:sz w:val="24"/>
          <w:szCs w:val="24"/>
        </w:rPr>
        <w:t xml:space="preserve"> </w:t>
      </w:r>
      <w:r w:rsidR="006C1B1D">
        <w:rPr>
          <w:w w:val="104"/>
          <w:sz w:val="24"/>
          <w:szCs w:val="24"/>
        </w:rPr>
        <w:t xml:space="preserve">v. </w:t>
      </w:r>
      <w:r w:rsidR="006C1B1D">
        <w:rPr>
          <w:spacing w:val="-20"/>
          <w:sz w:val="24"/>
          <w:szCs w:val="24"/>
        </w:rPr>
        <w:t>T</w:t>
      </w:r>
      <w:r w:rsidR="006C1B1D">
        <w:rPr>
          <w:sz w:val="24"/>
          <w:szCs w:val="24"/>
        </w:rPr>
        <w:t>ur</w:t>
      </w:r>
      <w:r w:rsidR="006C1B1D">
        <w:rPr>
          <w:spacing w:val="-7"/>
          <w:sz w:val="24"/>
          <w:szCs w:val="24"/>
        </w:rPr>
        <w:t>k</w:t>
      </w:r>
      <w:r w:rsidR="006C1B1D">
        <w:rPr>
          <w:sz w:val="24"/>
          <w:szCs w:val="24"/>
        </w:rPr>
        <w:t>ey  for</w:t>
      </w:r>
      <w:r w:rsidR="006C1B1D">
        <w:rPr>
          <w:spacing w:val="14"/>
          <w:sz w:val="24"/>
          <w:szCs w:val="24"/>
        </w:rPr>
        <w:t xml:space="preserve"> </w:t>
      </w:r>
      <w:r w:rsidR="006C1B1D">
        <w:rPr>
          <w:sz w:val="24"/>
          <w:szCs w:val="24"/>
        </w:rPr>
        <w:t>“an</w:t>
      </w:r>
      <w:r w:rsidR="006C1B1D">
        <w:rPr>
          <w:spacing w:val="7"/>
          <w:sz w:val="24"/>
          <w:szCs w:val="24"/>
        </w:rPr>
        <w:t xml:space="preserve"> </w:t>
      </w:r>
      <w:r w:rsidR="006C1B1D">
        <w:rPr>
          <w:spacing w:val="-7"/>
          <w:sz w:val="24"/>
          <w:szCs w:val="24"/>
        </w:rPr>
        <w:t>a</w:t>
      </w:r>
      <w:r w:rsidR="006C1B1D">
        <w:rPr>
          <w:spacing w:val="-6"/>
          <w:sz w:val="24"/>
          <w:szCs w:val="24"/>
        </w:rPr>
        <w:t>w</w:t>
      </w:r>
      <w:r w:rsidR="006C1B1D">
        <w:rPr>
          <w:sz w:val="24"/>
          <w:szCs w:val="24"/>
        </w:rPr>
        <w:t>ard</w:t>
      </w:r>
      <w:r w:rsidR="006C1B1D">
        <w:rPr>
          <w:spacing w:val="51"/>
          <w:sz w:val="24"/>
          <w:szCs w:val="24"/>
        </w:rPr>
        <w:t xml:space="preserve"> </w:t>
      </w:r>
      <w:r w:rsidR="006C1B1D">
        <w:rPr>
          <w:sz w:val="24"/>
          <w:szCs w:val="24"/>
        </w:rPr>
        <w:t>of</w:t>
      </w:r>
      <w:r w:rsidR="006C1B1D">
        <w:rPr>
          <w:spacing w:val="5"/>
          <w:sz w:val="24"/>
          <w:szCs w:val="24"/>
        </w:rPr>
        <w:t xml:space="preserve"> </w:t>
      </w:r>
      <w:r w:rsidR="006C1B1D">
        <w:rPr>
          <w:sz w:val="24"/>
          <w:szCs w:val="24"/>
        </w:rPr>
        <w:t xml:space="preserve">monetary </w:t>
      </w:r>
      <w:r w:rsidR="006C1B1D">
        <w:rPr>
          <w:spacing w:val="10"/>
          <w:sz w:val="24"/>
          <w:szCs w:val="24"/>
        </w:rPr>
        <w:t xml:space="preserve"> </w:t>
      </w:r>
      <w:r w:rsidR="006C1B1D">
        <w:rPr>
          <w:sz w:val="24"/>
          <w:szCs w:val="24"/>
        </w:rPr>
        <w:t>com</w:t>
      </w:r>
      <w:r w:rsidR="006C1B1D">
        <w:rPr>
          <w:spacing w:val="7"/>
          <w:sz w:val="24"/>
          <w:szCs w:val="24"/>
        </w:rPr>
        <w:t>p</w:t>
      </w:r>
      <w:r w:rsidR="006C1B1D">
        <w:rPr>
          <w:sz w:val="24"/>
          <w:szCs w:val="24"/>
        </w:rPr>
        <w:t xml:space="preserve">ensation </w:t>
      </w:r>
      <w:r w:rsidR="006C1B1D">
        <w:rPr>
          <w:spacing w:val="7"/>
          <w:sz w:val="24"/>
          <w:szCs w:val="24"/>
        </w:rPr>
        <w:t xml:space="preserve"> </w:t>
      </w:r>
      <w:r w:rsidR="006C1B1D">
        <w:rPr>
          <w:sz w:val="24"/>
          <w:szCs w:val="24"/>
        </w:rPr>
        <w:t>for</w:t>
      </w:r>
      <w:r w:rsidR="006C1B1D">
        <w:rPr>
          <w:spacing w:val="14"/>
          <w:sz w:val="24"/>
          <w:szCs w:val="24"/>
        </w:rPr>
        <w:t xml:space="preserve"> </w:t>
      </w:r>
      <w:r w:rsidR="006C1B1D">
        <w:rPr>
          <w:sz w:val="24"/>
          <w:szCs w:val="24"/>
        </w:rPr>
        <w:t>the</w:t>
      </w:r>
      <w:r w:rsidR="006C1B1D">
        <w:rPr>
          <w:spacing w:val="48"/>
          <w:sz w:val="24"/>
          <w:szCs w:val="24"/>
        </w:rPr>
        <w:t xml:space="preserve"> </w:t>
      </w:r>
      <w:r w:rsidR="006C1B1D">
        <w:rPr>
          <w:sz w:val="24"/>
          <w:szCs w:val="24"/>
        </w:rPr>
        <w:t>moral</w:t>
      </w:r>
      <w:r w:rsidR="006C1B1D">
        <w:rPr>
          <w:spacing w:val="39"/>
          <w:sz w:val="24"/>
          <w:szCs w:val="24"/>
        </w:rPr>
        <w:t xml:space="preserve"> </w:t>
      </w:r>
      <w:r w:rsidR="006C1B1D">
        <w:rPr>
          <w:sz w:val="24"/>
          <w:szCs w:val="24"/>
        </w:rPr>
        <w:t>damage</w:t>
      </w:r>
      <w:r w:rsidR="006C1B1D">
        <w:rPr>
          <w:spacing w:val="46"/>
          <w:sz w:val="24"/>
          <w:szCs w:val="24"/>
        </w:rPr>
        <w:t xml:space="preserve"> </w:t>
      </w:r>
      <w:r w:rsidR="006C1B1D">
        <w:rPr>
          <w:sz w:val="24"/>
          <w:szCs w:val="24"/>
        </w:rPr>
        <w:t>it</w:t>
      </w:r>
      <w:r w:rsidR="006C1B1D">
        <w:rPr>
          <w:spacing w:val="38"/>
          <w:sz w:val="24"/>
          <w:szCs w:val="24"/>
        </w:rPr>
        <w:t xml:space="preserve"> </w:t>
      </w:r>
      <w:r w:rsidR="006C1B1D">
        <w:rPr>
          <w:sz w:val="24"/>
          <w:szCs w:val="24"/>
        </w:rPr>
        <w:t>has</w:t>
      </w:r>
      <w:r w:rsidR="006C1B1D">
        <w:rPr>
          <w:spacing w:val="36"/>
          <w:sz w:val="24"/>
          <w:szCs w:val="24"/>
        </w:rPr>
        <w:t xml:space="preserve"> </w:t>
      </w:r>
      <w:r w:rsidR="006C1B1D">
        <w:rPr>
          <w:sz w:val="24"/>
          <w:szCs w:val="24"/>
        </w:rPr>
        <w:t>suffered</w:t>
      </w:r>
      <w:r w:rsidR="006C1B1D">
        <w:rPr>
          <w:spacing w:val="17"/>
          <w:sz w:val="24"/>
          <w:szCs w:val="24"/>
        </w:rPr>
        <w:t xml:space="preserve"> </w:t>
      </w:r>
      <w:r w:rsidR="006C1B1D">
        <w:rPr>
          <w:sz w:val="24"/>
          <w:szCs w:val="24"/>
        </w:rPr>
        <w:t>to</w:t>
      </w:r>
      <w:r w:rsidR="006C1B1D">
        <w:rPr>
          <w:spacing w:val="37"/>
          <w:sz w:val="24"/>
          <w:szCs w:val="24"/>
        </w:rPr>
        <w:t xml:space="preserve"> </w:t>
      </w:r>
      <w:r w:rsidR="006C1B1D">
        <w:rPr>
          <w:w w:val="109"/>
          <w:sz w:val="24"/>
          <w:szCs w:val="24"/>
        </w:rPr>
        <w:t>its reputation</w:t>
      </w:r>
      <w:r w:rsidR="006C1B1D">
        <w:rPr>
          <w:spacing w:val="23"/>
          <w:w w:val="109"/>
          <w:sz w:val="24"/>
          <w:szCs w:val="24"/>
        </w:rPr>
        <w:t xml:space="preserve"> </w:t>
      </w:r>
      <w:r w:rsidR="006C1B1D">
        <w:rPr>
          <w:sz w:val="24"/>
          <w:szCs w:val="24"/>
        </w:rPr>
        <w:t>and</w:t>
      </w:r>
      <w:r w:rsidR="006C1B1D">
        <w:rPr>
          <w:spacing w:val="56"/>
          <w:sz w:val="24"/>
          <w:szCs w:val="24"/>
        </w:rPr>
        <w:t xml:space="preserve"> </w:t>
      </w:r>
      <w:r w:rsidR="006C1B1D">
        <w:rPr>
          <w:w w:val="108"/>
          <w:sz w:val="24"/>
          <w:szCs w:val="24"/>
        </w:rPr>
        <w:t>i</w:t>
      </w:r>
      <w:r w:rsidR="006C1B1D">
        <w:rPr>
          <w:spacing w:val="-8"/>
          <w:w w:val="108"/>
          <w:sz w:val="24"/>
          <w:szCs w:val="24"/>
        </w:rPr>
        <w:t>n</w:t>
      </w:r>
      <w:r w:rsidR="006C1B1D">
        <w:rPr>
          <w:w w:val="108"/>
          <w:sz w:val="24"/>
          <w:szCs w:val="24"/>
        </w:rPr>
        <w:t>ternational</w:t>
      </w:r>
      <w:r w:rsidR="006C1B1D">
        <w:rPr>
          <w:spacing w:val="27"/>
          <w:w w:val="108"/>
          <w:sz w:val="24"/>
          <w:szCs w:val="24"/>
        </w:rPr>
        <w:t xml:space="preserve"> </w:t>
      </w:r>
      <w:r w:rsidR="006C1B1D">
        <w:rPr>
          <w:sz w:val="24"/>
          <w:szCs w:val="24"/>
        </w:rPr>
        <w:t xml:space="preserve">standing </w:t>
      </w:r>
      <w:r w:rsidR="006C1B1D">
        <w:rPr>
          <w:spacing w:val="25"/>
          <w:sz w:val="24"/>
          <w:szCs w:val="24"/>
        </w:rPr>
        <w:t xml:space="preserve"> </w:t>
      </w:r>
      <w:r w:rsidR="006C1B1D">
        <w:rPr>
          <w:sz w:val="24"/>
          <w:szCs w:val="24"/>
        </w:rPr>
        <w:t xml:space="preserve">through </w:t>
      </w:r>
      <w:r w:rsidR="006C1B1D">
        <w:rPr>
          <w:spacing w:val="28"/>
          <w:sz w:val="24"/>
          <w:szCs w:val="24"/>
        </w:rPr>
        <w:t xml:space="preserve"> </w:t>
      </w:r>
      <w:r w:rsidR="006C1B1D">
        <w:rPr>
          <w:sz w:val="24"/>
          <w:szCs w:val="24"/>
        </w:rPr>
        <w:t>the  bringing</w:t>
      </w:r>
      <w:r w:rsidR="006C1B1D">
        <w:rPr>
          <w:spacing w:val="52"/>
          <w:sz w:val="24"/>
          <w:szCs w:val="24"/>
        </w:rPr>
        <w:t xml:space="preserve"> </w:t>
      </w:r>
      <w:r w:rsidR="006C1B1D">
        <w:rPr>
          <w:sz w:val="24"/>
          <w:szCs w:val="24"/>
        </w:rPr>
        <w:t>of</w:t>
      </w:r>
      <w:r w:rsidR="006C1B1D">
        <w:rPr>
          <w:spacing w:val="16"/>
          <w:sz w:val="24"/>
          <w:szCs w:val="24"/>
        </w:rPr>
        <w:t xml:space="preserve"> </w:t>
      </w:r>
      <w:r w:rsidR="006C1B1D">
        <w:rPr>
          <w:sz w:val="24"/>
          <w:szCs w:val="24"/>
        </w:rPr>
        <w:t>a</w:t>
      </w:r>
      <w:r w:rsidR="006C1B1D">
        <w:rPr>
          <w:spacing w:val="39"/>
          <w:sz w:val="24"/>
          <w:szCs w:val="24"/>
        </w:rPr>
        <w:t xml:space="preserve"> </w:t>
      </w:r>
      <w:r w:rsidR="006C1B1D">
        <w:rPr>
          <w:sz w:val="24"/>
          <w:szCs w:val="24"/>
        </w:rPr>
        <w:t>claim</w:t>
      </w:r>
      <w:r w:rsidR="006C1B1D">
        <w:rPr>
          <w:spacing w:val="39"/>
          <w:sz w:val="24"/>
          <w:szCs w:val="24"/>
        </w:rPr>
        <w:t xml:space="preserve"> </w:t>
      </w:r>
      <w:r w:rsidR="006C1B1D">
        <w:rPr>
          <w:sz w:val="24"/>
          <w:szCs w:val="24"/>
        </w:rPr>
        <w:t xml:space="preserve">that </w:t>
      </w:r>
      <w:r w:rsidR="006C1B1D">
        <w:rPr>
          <w:spacing w:val="36"/>
          <w:sz w:val="24"/>
          <w:szCs w:val="24"/>
        </w:rPr>
        <w:t xml:space="preserve"> </w:t>
      </w:r>
      <w:r w:rsidR="006C1B1D">
        <w:rPr>
          <w:sz w:val="24"/>
          <w:szCs w:val="24"/>
        </w:rPr>
        <w:t>is</w:t>
      </w:r>
      <w:r w:rsidR="006C1B1D">
        <w:rPr>
          <w:spacing w:val="25"/>
          <w:sz w:val="24"/>
          <w:szCs w:val="24"/>
        </w:rPr>
        <w:t xml:space="preserve"> </w:t>
      </w:r>
      <w:r w:rsidR="006C1B1D">
        <w:rPr>
          <w:sz w:val="24"/>
          <w:szCs w:val="24"/>
        </w:rPr>
        <w:t>baseless</w:t>
      </w:r>
      <w:r w:rsidR="006C1B1D">
        <w:rPr>
          <w:spacing w:val="36"/>
          <w:sz w:val="24"/>
          <w:szCs w:val="24"/>
        </w:rPr>
        <w:t xml:space="preserve"> </w:t>
      </w:r>
      <w:r w:rsidR="006C1B1D">
        <w:rPr>
          <w:w w:val="109"/>
          <w:sz w:val="24"/>
          <w:szCs w:val="24"/>
        </w:rPr>
        <w:t>an</w:t>
      </w:r>
      <w:r w:rsidR="006C1B1D">
        <w:rPr>
          <w:w w:val="108"/>
          <w:sz w:val="24"/>
          <w:szCs w:val="24"/>
        </w:rPr>
        <w:t>d</w:t>
      </w:r>
    </w:p>
    <w:p w14:paraId="44C1CA3E" w14:textId="77777777" w:rsidR="000A768D" w:rsidRDefault="006C1B1D">
      <w:pPr>
        <w:spacing w:before="7" w:line="401" w:lineRule="auto"/>
        <w:ind w:left="120" w:right="118" w:firstLine="239"/>
        <w:jc w:val="both"/>
        <w:rPr>
          <w:sz w:val="14"/>
          <w:szCs w:val="14"/>
        </w:rPr>
        <w:pPrChange w:id="296" w:author="Karen Remmer [2]" w:date="2017-10-03T15:19:00Z">
          <w:pPr>
            <w:spacing w:before="7"/>
            <w:ind w:left="120" w:right="5752"/>
            <w:jc w:val="both"/>
          </w:pPr>
        </w:pPrChange>
      </w:pPr>
      <w:r>
        <w:rPr>
          <w:sz w:val="24"/>
          <w:szCs w:val="24"/>
        </w:rPr>
        <w:t>founded</w:t>
      </w:r>
      <w:r>
        <w:rPr>
          <w:spacing w:val="42"/>
          <w:sz w:val="24"/>
          <w:szCs w:val="24"/>
        </w:rPr>
        <w:t xml:space="preserve"> </w:t>
      </w:r>
      <w:r>
        <w:rPr>
          <w:sz w:val="24"/>
          <w:szCs w:val="24"/>
        </w:rPr>
        <w:t>on</w:t>
      </w:r>
      <w:r>
        <w:rPr>
          <w:spacing w:val="23"/>
          <w:sz w:val="24"/>
          <w:szCs w:val="24"/>
        </w:rPr>
        <w:t xml:space="preserve"> </w:t>
      </w:r>
      <w:r>
        <w:rPr>
          <w:sz w:val="24"/>
          <w:szCs w:val="24"/>
        </w:rPr>
        <w:t xml:space="preserve">fabricated </w:t>
      </w:r>
      <w:r>
        <w:rPr>
          <w:spacing w:val="15"/>
          <w:sz w:val="24"/>
          <w:szCs w:val="24"/>
        </w:rPr>
        <w:t xml:space="preserve"> </w:t>
      </w:r>
      <w:r>
        <w:rPr>
          <w:sz w:val="24"/>
          <w:szCs w:val="24"/>
        </w:rPr>
        <w:t>d</w:t>
      </w:r>
      <w:r>
        <w:rPr>
          <w:spacing w:val="7"/>
          <w:sz w:val="24"/>
          <w:szCs w:val="24"/>
        </w:rPr>
        <w:t>o</w:t>
      </w:r>
      <w:r>
        <w:rPr>
          <w:sz w:val="24"/>
          <w:szCs w:val="24"/>
        </w:rPr>
        <w:t>cume</w:t>
      </w:r>
      <w:r>
        <w:rPr>
          <w:spacing w:val="-7"/>
          <w:sz w:val="24"/>
          <w:szCs w:val="24"/>
        </w:rPr>
        <w:t>n</w:t>
      </w:r>
      <w:r>
        <w:rPr>
          <w:sz w:val="24"/>
          <w:szCs w:val="24"/>
        </w:rPr>
        <w:t>ts.”</w:t>
      </w:r>
      <w:r>
        <w:rPr>
          <w:spacing w:val="-16"/>
          <w:sz w:val="24"/>
          <w:szCs w:val="24"/>
        </w:rPr>
        <w:t xml:space="preserve"> </w:t>
      </w:r>
      <w:r>
        <w:rPr>
          <w:w w:val="113"/>
          <w:position w:val="9"/>
          <w:sz w:val="14"/>
          <w:szCs w:val="14"/>
        </w:rPr>
        <w:t>24</w:t>
      </w:r>
    </w:p>
    <w:p w14:paraId="59788084" w14:textId="77777777" w:rsidR="000A768D" w:rsidRDefault="000A768D">
      <w:pPr>
        <w:spacing w:before="2" w:line="180" w:lineRule="exact"/>
        <w:rPr>
          <w:sz w:val="19"/>
          <w:szCs w:val="19"/>
        </w:rPr>
      </w:pPr>
    </w:p>
    <w:tbl>
      <w:tblPr>
        <w:tblW w:w="0" w:type="auto"/>
        <w:tblInd w:w="120" w:type="dxa"/>
        <w:tblLayout w:type="fixed"/>
        <w:tblCellMar>
          <w:left w:w="0" w:type="dxa"/>
          <w:right w:w="0" w:type="dxa"/>
        </w:tblCellMar>
        <w:tblLook w:val="01E0" w:firstRow="1" w:lastRow="1" w:firstColumn="1" w:lastColumn="1" w:noHBand="0" w:noVBand="0"/>
      </w:tblPr>
      <w:tblGrid>
        <w:gridCol w:w="4812"/>
        <w:gridCol w:w="2130"/>
        <w:gridCol w:w="743"/>
        <w:gridCol w:w="1716"/>
      </w:tblGrid>
      <w:tr w:rsidR="000A768D" w14:paraId="57E713AD" w14:textId="77777777">
        <w:trPr>
          <w:trHeight w:hRule="exact" w:val="279"/>
        </w:trPr>
        <w:tc>
          <w:tcPr>
            <w:tcW w:w="4812" w:type="dxa"/>
            <w:tcBorders>
              <w:top w:val="nil"/>
              <w:left w:val="nil"/>
              <w:bottom w:val="nil"/>
              <w:right w:val="nil"/>
            </w:tcBorders>
          </w:tcPr>
          <w:p w14:paraId="7EE7398A" w14:textId="77777777" w:rsidR="000A768D" w:rsidRDefault="006C1B1D">
            <w:pPr>
              <w:spacing w:before="17"/>
              <w:ind w:left="263"/>
            </w:pPr>
            <w:r>
              <w:rPr>
                <w:position w:val="8"/>
                <w:sz w:val="14"/>
                <w:szCs w:val="14"/>
              </w:rPr>
              <w:t>18</w:t>
            </w:r>
            <w:r>
              <w:t>Allee</w:t>
            </w:r>
            <w:r>
              <w:rPr>
                <w:spacing w:val="39"/>
              </w:rPr>
              <w:t xml:space="preserve"> </w:t>
            </w:r>
            <w:r>
              <w:t>and</w:t>
            </w:r>
            <w:r>
              <w:rPr>
                <w:spacing w:val="49"/>
              </w:rPr>
              <w:t xml:space="preserve"> </w:t>
            </w:r>
            <w:r>
              <w:rPr>
                <w:spacing w:val="-5"/>
                <w:w w:val="107"/>
              </w:rPr>
              <w:t>P</w:t>
            </w:r>
            <w:r>
              <w:rPr>
                <w:w w:val="107"/>
              </w:rPr>
              <w:t xml:space="preserve">einhardt </w:t>
            </w:r>
            <w:r>
              <w:rPr>
                <w:spacing w:val="1"/>
                <w:w w:val="107"/>
              </w:rPr>
              <w:t xml:space="preserve"> </w:t>
            </w:r>
            <w:r>
              <w:rPr>
                <w:w w:val="107"/>
              </w:rPr>
              <w:t>(2011)</w:t>
            </w:r>
          </w:p>
        </w:tc>
        <w:tc>
          <w:tcPr>
            <w:tcW w:w="4589" w:type="dxa"/>
            <w:gridSpan w:val="3"/>
            <w:vMerge w:val="restart"/>
            <w:tcBorders>
              <w:top w:val="nil"/>
              <w:left w:val="nil"/>
              <w:right w:val="nil"/>
            </w:tcBorders>
          </w:tcPr>
          <w:p w14:paraId="0797716D" w14:textId="77777777" w:rsidR="000A768D" w:rsidRDefault="000A768D"/>
        </w:tc>
      </w:tr>
      <w:tr w:rsidR="000A768D" w14:paraId="430E7B7C" w14:textId="77777777">
        <w:trPr>
          <w:trHeight w:hRule="exact" w:val="239"/>
        </w:trPr>
        <w:tc>
          <w:tcPr>
            <w:tcW w:w="4812" w:type="dxa"/>
            <w:tcBorders>
              <w:top w:val="nil"/>
              <w:left w:val="nil"/>
              <w:bottom w:val="nil"/>
              <w:right w:val="nil"/>
            </w:tcBorders>
          </w:tcPr>
          <w:p w14:paraId="56EAACB6" w14:textId="77777777" w:rsidR="000A768D" w:rsidRDefault="006C1B1D">
            <w:pPr>
              <w:spacing w:line="220" w:lineRule="exact"/>
              <w:ind w:left="263"/>
            </w:pPr>
            <w:r>
              <w:rPr>
                <w:position w:val="7"/>
                <w:sz w:val="14"/>
                <w:szCs w:val="14"/>
              </w:rPr>
              <w:t>19</w:t>
            </w:r>
            <w:r>
              <w:rPr>
                <w:spacing w:val="-17"/>
              </w:rPr>
              <w:t>T</w:t>
            </w:r>
            <w:r>
              <w:t xml:space="preserve">omz </w:t>
            </w:r>
            <w:r>
              <w:rPr>
                <w:spacing w:val="12"/>
              </w:rPr>
              <w:t xml:space="preserve"> </w:t>
            </w:r>
            <w:r>
              <w:t>(2007,</w:t>
            </w:r>
            <w:r>
              <w:rPr>
                <w:spacing w:val="26"/>
              </w:rPr>
              <w:t xml:space="preserve"> </w:t>
            </w:r>
            <w:r>
              <w:t xml:space="preserve">p. </w:t>
            </w:r>
            <w:r>
              <w:rPr>
                <w:spacing w:val="4"/>
              </w:rPr>
              <w:t xml:space="preserve"> </w:t>
            </w:r>
            <w:r>
              <w:rPr>
                <w:w w:val="99"/>
              </w:rPr>
              <w:t>86–9</w:t>
            </w:r>
            <w:r>
              <w:rPr>
                <w:w w:val="106"/>
              </w:rPr>
              <w:t>4)</w:t>
            </w:r>
          </w:p>
        </w:tc>
        <w:tc>
          <w:tcPr>
            <w:tcW w:w="4589" w:type="dxa"/>
            <w:gridSpan w:val="3"/>
            <w:vMerge/>
            <w:tcBorders>
              <w:left w:val="nil"/>
              <w:right w:val="nil"/>
            </w:tcBorders>
          </w:tcPr>
          <w:p w14:paraId="03F0AC4B" w14:textId="77777777" w:rsidR="000A768D" w:rsidRDefault="000A768D"/>
        </w:tc>
      </w:tr>
      <w:tr w:rsidR="000A768D" w14:paraId="3C9A9B29" w14:textId="77777777">
        <w:trPr>
          <w:trHeight w:hRule="exact" w:val="239"/>
        </w:trPr>
        <w:tc>
          <w:tcPr>
            <w:tcW w:w="4812" w:type="dxa"/>
            <w:tcBorders>
              <w:top w:val="nil"/>
              <w:left w:val="nil"/>
              <w:bottom w:val="nil"/>
              <w:right w:val="nil"/>
            </w:tcBorders>
          </w:tcPr>
          <w:p w14:paraId="1DA40D67" w14:textId="77777777" w:rsidR="000A768D" w:rsidRDefault="006C1B1D">
            <w:pPr>
              <w:spacing w:line="220" w:lineRule="exact"/>
              <w:ind w:left="263"/>
            </w:pPr>
            <w:r>
              <w:rPr>
                <w:position w:val="7"/>
                <w:sz w:val="14"/>
                <w:szCs w:val="14"/>
              </w:rPr>
              <w:t>20</w:t>
            </w:r>
            <w:r>
              <w:t>S</w:t>
            </w:r>
            <w:r>
              <w:rPr>
                <w:spacing w:val="-5"/>
              </w:rPr>
              <w:t>ch</w:t>
            </w:r>
            <w:r>
              <w:rPr>
                <w:spacing w:val="-6"/>
              </w:rPr>
              <w:t>w</w:t>
            </w:r>
            <w:r>
              <w:t xml:space="preserve">enzer </w:t>
            </w:r>
            <w:r>
              <w:rPr>
                <w:spacing w:val="13"/>
              </w:rPr>
              <w:t xml:space="preserve"> </w:t>
            </w:r>
            <w:r>
              <w:t>and</w:t>
            </w:r>
            <w:r>
              <w:rPr>
                <w:spacing w:val="48"/>
              </w:rPr>
              <w:t xml:space="preserve"> </w:t>
            </w:r>
            <w:r>
              <w:t>Ha</w:t>
            </w:r>
            <w:r>
              <w:rPr>
                <w:spacing w:val="-5"/>
              </w:rPr>
              <w:t>c</w:t>
            </w:r>
            <w:r>
              <w:t>hem  (2011,</w:t>
            </w:r>
            <w:r>
              <w:rPr>
                <w:spacing w:val="26"/>
              </w:rPr>
              <w:t xml:space="preserve"> </w:t>
            </w:r>
            <w:r>
              <w:t xml:space="preserve">p. </w:t>
            </w:r>
            <w:r>
              <w:rPr>
                <w:spacing w:val="4"/>
              </w:rPr>
              <w:t xml:space="preserve"> </w:t>
            </w:r>
            <w:r>
              <w:rPr>
                <w:w w:val="102"/>
              </w:rPr>
              <w:t>426)</w:t>
            </w:r>
          </w:p>
        </w:tc>
        <w:tc>
          <w:tcPr>
            <w:tcW w:w="4589" w:type="dxa"/>
            <w:gridSpan w:val="3"/>
            <w:vMerge/>
            <w:tcBorders>
              <w:left w:val="nil"/>
              <w:right w:val="nil"/>
            </w:tcBorders>
          </w:tcPr>
          <w:p w14:paraId="39A2FB97" w14:textId="77777777" w:rsidR="000A768D" w:rsidRDefault="000A768D"/>
        </w:tc>
      </w:tr>
      <w:tr w:rsidR="000A768D" w14:paraId="0FA6D4BE" w14:textId="77777777">
        <w:trPr>
          <w:trHeight w:hRule="exact" w:val="239"/>
        </w:trPr>
        <w:tc>
          <w:tcPr>
            <w:tcW w:w="4812" w:type="dxa"/>
            <w:tcBorders>
              <w:top w:val="nil"/>
              <w:left w:val="nil"/>
              <w:bottom w:val="nil"/>
              <w:right w:val="nil"/>
            </w:tcBorders>
          </w:tcPr>
          <w:p w14:paraId="123F3C6E" w14:textId="77777777" w:rsidR="000A768D" w:rsidRDefault="006C1B1D">
            <w:pPr>
              <w:spacing w:line="220" w:lineRule="exact"/>
              <w:ind w:left="263"/>
            </w:pPr>
            <w:r>
              <w:rPr>
                <w:position w:val="7"/>
                <w:sz w:val="14"/>
                <w:szCs w:val="14"/>
              </w:rPr>
              <w:t>21</w:t>
            </w:r>
            <w:r>
              <w:t>Allee</w:t>
            </w:r>
            <w:r>
              <w:rPr>
                <w:spacing w:val="39"/>
              </w:rPr>
              <w:t xml:space="preserve"> </w:t>
            </w:r>
            <w:r>
              <w:t>and</w:t>
            </w:r>
            <w:r>
              <w:rPr>
                <w:spacing w:val="49"/>
              </w:rPr>
              <w:t xml:space="preserve"> </w:t>
            </w:r>
            <w:r>
              <w:rPr>
                <w:spacing w:val="-6"/>
                <w:w w:val="112"/>
              </w:rPr>
              <w:t>P</w:t>
            </w:r>
            <w:r>
              <w:rPr>
                <w:w w:val="112"/>
              </w:rPr>
              <w:t>einhardt</w:t>
            </w:r>
            <w:r>
              <w:rPr>
                <w:spacing w:val="14"/>
                <w:w w:val="112"/>
              </w:rPr>
              <w:t xml:space="preserve"> </w:t>
            </w:r>
            <w:r>
              <w:t>(2011,</w:t>
            </w:r>
            <w:r>
              <w:rPr>
                <w:spacing w:val="26"/>
              </w:rPr>
              <w:t xml:space="preserve"> </w:t>
            </w:r>
            <w:r>
              <w:t xml:space="preserve">p. </w:t>
            </w:r>
            <w:r>
              <w:rPr>
                <w:spacing w:val="4"/>
              </w:rPr>
              <w:t xml:space="preserve"> </w:t>
            </w:r>
            <w:r>
              <w:rPr>
                <w:w w:val="102"/>
              </w:rPr>
              <w:t>414)</w:t>
            </w:r>
          </w:p>
        </w:tc>
        <w:tc>
          <w:tcPr>
            <w:tcW w:w="4589" w:type="dxa"/>
            <w:gridSpan w:val="3"/>
            <w:vMerge/>
            <w:tcBorders>
              <w:left w:val="nil"/>
              <w:right w:val="nil"/>
            </w:tcBorders>
          </w:tcPr>
          <w:p w14:paraId="1EFDF4D8" w14:textId="77777777" w:rsidR="000A768D" w:rsidRDefault="000A768D"/>
        </w:tc>
      </w:tr>
      <w:tr w:rsidR="000A768D" w14:paraId="7C8E9CA9" w14:textId="77777777">
        <w:trPr>
          <w:trHeight w:hRule="exact" w:val="239"/>
        </w:trPr>
        <w:tc>
          <w:tcPr>
            <w:tcW w:w="4812" w:type="dxa"/>
            <w:tcBorders>
              <w:top w:val="nil"/>
              <w:left w:val="nil"/>
              <w:bottom w:val="nil"/>
              <w:right w:val="nil"/>
            </w:tcBorders>
          </w:tcPr>
          <w:p w14:paraId="0E3C4170" w14:textId="77777777" w:rsidR="000A768D" w:rsidRDefault="006C1B1D">
            <w:pPr>
              <w:spacing w:line="220" w:lineRule="exact"/>
              <w:ind w:left="263"/>
            </w:pPr>
            <w:r>
              <w:rPr>
                <w:position w:val="7"/>
                <w:sz w:val="14"/>
                <w:szCs w:val="14"/>
              </w:rPr>
              <w:t>22</w:t>
            </w:r>
            <w:r>
              <w:t xml:space="preserve">Ibid: </w:t>
            </w:r>
            <w:r>
              <w:rPr>
                <w:spacing w:val="34"/>
              </w:rPr>
              <w:t xml:space="preserve"> </w:t>
            </w:r>
            <w:r>
              <w:t>429</w:t>
            </w:r>
          </w:p>
        </w:tc>
        <w:tc>
          <w:tcPr>
            <w:tcW w:w="4589" w:type="dxa"/>
            <w:gridSpan w:val="3"/>
            <w:vMerge/>
            <w:tcBorders>
              <w:left w:val="nil"/>
              <w:right w:val="nil"/>
            </w:tcBorders>
          </w:tcPr>
          <w:p w14:paraId="38A712F2" w14:textId="77777777" w:rsidR="000A768D" w:rsidRDefault="000A768D"/>
        </w:tc>
      </w:tr>
      <w:tr w:rsidR="000A768D" w14:paraId="1FFFAC1B" w14:textId="77777777">
        <w:trPr>
          <w:trHeight w:hRule="exact" w:val="239"/>
        </w:trPr>
        <w:tc>
          <w:tcPr>
            <w:tcW w:w="4812" w:type="dxa"/>
            <w:tcBorders>
              <w:top w:val="nil"/>
              <w:left w:val="nil"/>
              <w:bottom w:val="nil"/>
              <w:right w:val="nil"/>
            </w:tcBorders>
          </w:tcPr>
          <w:p w14:paraId="061CFBEE" w14:textId="77777777" w:rsidR="000A768D" w:rsidRDefault="006C1B1D">
            <w:pPr>
              <w:spacing w:line="220" w:lineRule="exact"/>
              <w:ind w:left="263"/>
            </w:pPr>
            <w:r>
              <w:rPr>
                <w:w w:val="111"/>
                <w:position w:val="7"/>
                <w:sz w:val="14"/>
                <w:szCs w:val="14"/>
              </w:rPr>
              <w:t>23</w:t>
            </w:r>
            <w:r>
              <w:rPr>
                <w:spacing w:val="-6"/>
                <w:w w:val="111"/>
              </w:rPr>
              <w:t>P</w:t>
            </w:r>
            <w:r>
              <w:rPr>
                <w:w w:val="111"/>
              </w:rPr>
              <w:t>arish,</w:t>
            </w:r>
            <w:r>
              <w:rPr>
                <w:spacing w:val="12"/>
                <w:w w:val="111"/>
              </w:rPr>
              <w:t xml:space="preserve"> </w:t>
            </w:r>
            <w:r>
              <w:t>Newlson</w:t>
            </w:r>
            <w:r>
              <w:rPr>
                <w:spacing w:val="26"/>
              </w:rPr>
              <w:t xml:space="preserve"> </w:t>
            </w:r>
            <w:r>
              <w:t>and</w:t>
            </w:r>
            <w:r>
              <w:rPr>
                <w:spacing w:val="48"/>
              </w:rPr>
              <w:t xml:space="preserve"> </w:t>
            </w:r>
            <w:r>
              <w:t>Rose</w:t>
            </w:r>
            <w:r>
              <w:rPr>
                <w:spacing w:val="-5"/>
              </w:rPr>
              <w:t>n</w:t>
            </w:r>
            <w:r>
              <w:rPr>
                <w:spacing w:val="5"/>
              </w:rPr>
              <w:t>b</w:t>
            </w:r>
            <w:r>
              <w:t xml:space="preserve">erg </w:t>
            </w:r>
            <w:r>
              <w:rPr>
                <w:spacing w:val="7"/>
              </w:rPr>
              <w:t xml:space="preserve"> </w:t>
            </w:r>
            <w:r>
              <w:t>(2011,</w:t>
            </w:r>
            <w:r>
              <w:rPr>
                <w:spacing w:val="30"/>
              </w:rPr>
              <w:t xml:space="preserve"> </w:t>
            </w:r>
            <w:r>
              <w:t xml:space="preserve">p. </w:t>
            </w:r>
            <w:r>
              <w:rPr>
                <w:spacing w:val="3"/>
              </w:rPr>
              <w:t xml:space="preserve"> </w:t>
            </w:r>
            <w:r>
              <w:rPr>
                <w:w w:val="102"/>
              </w:rPr>
              <w:t>236)</w:t>
            </w:r>
          </w:p>
        </w:tc>
        <w:tc>
          <w:tcPr>
            <w:tcW w:w="4589" w:type="dxa"/>
            <w:gridSpan w:val="3"/>
            <w:vMerge/>
            <w:tcBorders>
              <w:left w:val="nil"/>
              <w:bottom w:val="nil"/>
              <w:right w:val="nil"/>
            </w:tcBorders>
          </w:tcPr>
          <w:p w14:paraId="20F988BE" w14:textId="77777777" w:rsidR="000A768D" w:rsidRDefault="000A768D"/>
        </w:tc>
      </w:tr>
      <w:tr w:rsidR="000A768D" w14:paraId="32DAC309" w14:textId="77777777">
        <w:trPr>
          <w:trHeight w:hRule="exact" w:val="276"/>
        </w:trPr>
        <w:tc>
          <w:tcPr>
            <w:tcW w:w="4812" w:type="dxa"/>
            <w:tcBorders>
              <w:top w:val="nil"/>
              <w:left w:val="nil"/>
              <w:bottom w:val="nil"/>
              <w:right w:val="nil"/>
            </w:tcBorders>
          </w:tcPr>
          <w:p w14:paraId="2E7A3B70" w14:textId="77777777" w:rsidR="000A768D" w:rsidRDefault="006C1B1D">
            <w:pPr>
              <w:spacing w:line="220" w:lineRule="exact"/>
              <w:ind w:left="263"/>
            </w:pPr>
            <w:r>
              <w:rPr>
                <w:w w:val="108"/>
                <w:position w:val="7"/>
                <w:sz w:val="14"/>
                <w:szCs w:val="14"/>
              </w:rPr>
              <w:t>24</w:t>
            </w:r>
            <w:r>
              <w:rPr>
                <w:w w:val="108"/>
              </w:rPr>
              <w:t>Euro</w:t>
            </w:r>
            <w:r>
              <w:rPr>
                <w:spacing w:val="6"/>
                <w:w w:val="108"/>
              </w:rPr>
              <w:t>p</w:t>
            </w:r>
            <w:r>
              <w:rPr>
                <w:w w:val="108"/>
              </w:rPr>
              <w:t xml:space="preserve">e </w:t>
            </w:r>
            <w:r>
              <w:rPr>
                <w:spacing w:val="28"/>
                <w:w w:val="108"/>
              </w:rPr>
              <w:t xml:space="preserve"> </w:t>
            </w:r>
            <w:r>
              <w:rPr>
                <w:w w:val="105"/>
              </w:rPr>
              <w:t>Ceme</w:t>
            </w:r>
            <w:r>
              <w:rPr>
                <w:spacing w:val="-5"/>
                <w:w w:val="105"/>
              </w:rPr>
              <w:t>n</w:t>
            </w:r>
            <w:r>
              <w:rPr>
                <w:w w:val="139"/>
              </w:rPr>
              <w:t>t</w:t>
            </w:r>
            <w:r>
              <w:t xml:space="preserve">  </w:t>
            </w:r>
            <w:r>
              <w:rPr>
                <w:spacing w:val="-17"/>
              </w:rPr>
              <w:t xml:space="preserve"> </w:t>
            </w:r>
            <w:r>
              <w:rPr>
                <w:w w:val="109"/>
              </w:rPr>
              <w:t>I</w:t>
            </w:r>
            <w:r>
              <w:rPr>
                <w:spacing w:val="-5"/>
                <w:w w:val="109"/>
              </w:rPr>
              <w:t>n</w:t>
            </w:r>
            <w:r>
              <w:rPr>
                <w:spacing w:val="-6"/>
                <w:w w:val="105"/>
              </w:rPr>
              <w:t>v</w:t>
            </w:r>
            <w:r>
              <w:rPr>
                <w:w w:val="107"/>
              </w:rPr>
              <w:t>estme</w:t>
            </w:r>
            <w:r>
              <w:rPr>
                <w:spacing w:val="-5"/>
                <w:w w:val="107"/>
              </w:rPr>
              <w:t>n</w:t>
            </w:r>
            <w:r>
              <w:rPr>
                <w:w w:val="139"/>
              </w:rPr>
              <w:t>t</w:t>
            </w:r>
            <w:r>
              <w:t xml:space="preserve">  </w:t>
            </w:r>
            <w:r>
              <w:rPr>
                <w:spacing w:val="-17"/>
              </w:rPr>
              <w:t xml:space="preserve"> </w:t>
            </w:r>
            <w:r>
              <w:t xml:space="preserve">&amp; </w:t>
            </w:r>
            <w:r>
              <w:rPr>
                <w:spacing w:val="31"/>
              </w:rPr>
              <w:t xml:space="preserve"> </w:t>
            </w:r>
            <w:r>
              <w:rPr>
                <w:spacing w:val="-17"/>
              </w:rPr>
              <w:t>T</w:t>
            </w:r>
            <w:r>
              <w:t xml:space="preserve">rade  </w:t>
            </w:r>
            <w:r>
              <w:rPr>
                <w:spacing w:val="35"/>
              </w:rPr>
              <w:t xml:space="preserve"> </w:t>
            </w:r>
            <w:r>
              <w:t xml:space="preserve">S.A. </w:t>
            </w:r>
            <w:r>
              <w:rPr>
                <w:spacing w:val="47"/>
              </w:rPr>
              <w:t xml:space="preserve"> </w:t>
            </w:r>
            <w:r>
              <w:rPr>
                <w:w w:val="107"/>
              </w:rPr>
              <w:t>v.</w:t>
            </w:r>
          </w:p>
        </w:tc>
        <w:tc>
          <w:tcPr>
            <w:tcW w:w="2130" w:type="dxa"/>
            <w:tcBorders>
              <w:top w:val="nil"/>
              <w:left w:val="nil"/>
              <w:bottom w:val="nil"/>
              <w:right w:val="nil"/>
            </w:tcBorders>
          </w:tcPr>
          <w:p w14:paraId="2246F0EF" w14:textId="77777777" w:rsidR="000A768D" w:rsidRDefault="006C1B1D">
            <w:pPr>
              <w:spacing w:line="220" w:lineRule="exact"/>
              <w:ind w:left="144"/>
            </w:pPr>
            <w:r>
              <w:t xml:space="preserve">Republic  </w:t>
            </w:r>
            <w:r>
              <w:rPr>
                <w:spacing w:val="26"/>
              </w:rPr>
              <w:t xml:space="preserve"> </w:t>
            </w:r>
            <w:r>
              <w:t xml:space="preserve">of </w:t>
            </w:r>
            <w:r>
              <w:rPr>
                <w:spacing w:val="26"/>
              </w:rPr>
              <w:t xml:space="preserve"> </w:t>
            </w:r>
            <w:r>
              <w:rPr>
                <w:spacing w:val="-17"/>
                <w:w w:val="117"/>
              </w:rPr>
              <w:t>T</w:t>
            </w:r>
            <w:r>
              <w:rPr>
                <w:w w:val="110"/>
              </w:rPr>
              <w:t>ur</w:t>
            </w:r>
            <w:r>
              <w:rPr>
                <w:spacing w:val="-6"/>
                <w:w w:val="110"/>
              </w:rPr>
              <w:t>k</w:t>
            </w:r>
            <w:r>
              <w:rPr>
                <w:w w:val="102"/>
              </w:rPr>
              <w:t>e</w:t>
            </w:r>
            <w:r>
              <w:rPr>
                <w:spacing w:val="-17"/>
                <w:w w:val="102"/>
              </w:rPr>
              <w:t>y</w:t>
            </w:r>
            <w:r>
              <w:rPr>
                <w:w w:val="110"/>
              </w:rPr>
              <w:t>.</w:t>
            </w:r>
          </w:p>
        </w:tc>
        <w:tc>
          <w:tcPr>
            <w:tcW w:w="743" w:type="dxa"/>
            <w:tcBorders>
              <w:top w:val="nil"/>
              <w:left w:val="nil"/>
              <w:bottom w:val="nil"/>
              <w:right w:val="nil"/>
            </w:tcBorders>
          </w:tcPr>
          <w:p w14:paraId="1695D1F9" w14:textId="77777777" w:rsidR="000A768D" w:rsidRDefault="006C1B1D">
            <w:pPr>
              <w:spacing w:line="220" w:lineRule="exact"/>
              <w:ind w:left="144"/>
            </w:pPr>
            <w:r>
              <w:t>2009.</w:t>
            </w:r>
          </w:p>
        </w:tc>
        <w:tc>
          <w:tcPr>
            <w:tcW w:w="1716" w:type="dxa"/>
            <w:tcBorders>
              <w:top w:val="nil"/>
              <w:left w:val="nil"/>
              <w:bottom w:val="nil"/>
              <w:right w:val="nil"/>
            </w:tcBorders>
          </w:tcPr>
          <w:p w14:paraId="0CA50C6F" w14:textId="77777777" w:rsidR="000A768D" w:rsidRDefault="006C1B1D">
            <w:pPr>
              <w:spacing w:line="220" w:lineRule="exact"/>
              <w:ind w:left="144"/>
            </w:pPr>
            <w:r>
              <w:t xml:space="preserve">ICSID  </w:t>
            </w:r>
            <w:r>
              <w:rPr>
                <w:spacing w:val="9"/>
              </w:rPr>
              <w:t xml:space="preserve"> </w:t>
            </w:r>
            <w:r>
              <w:t xml:space="preserve">Case  </w:t>
            </w:r>
            <w:r>
              <w:rPr>
                <w:spacing w:val="2"/>
              </w:rPr>
              <w:t xml:space="preserve"> </w:t>
            </w:r>
            <w:r>
              <w:rPr>
                <w:w w:val="103"/>
              </w:rPr>
              <w:t>No.</w:t>
            </w:r>
          </w:p>
        </w:tc>
      </w:tr>
    </w:tbl>
    <w:p w14:paraId="0D78F967" w14:textId="77777777" w:rsidR="000A768D" w:rsidRDefault="006C1B1D">
      <w:pPr>
        <w:spacing w:line="180" w:lineRule="exact"/>
        <w:ind w:left="120"/>
        <w:sectPr w:rsidR="000A768D">
          <w:headerReference w:type="default" r:id="rId12"/>
          <w:pgSz w:w="12240" w:h="15840"/>
          <w:pgMar w:top="1200" w:right="1280" w:bottom="280" w:left="1320" w:header="1007" w:footer="0" w:gutter="0"/>
          <w:cols w:space="720"/>
        </w:sectPr>
      </w:pPr>
      <w:r>
        <w:rPr>
          <w:w w:val="111"/>
        </w:rPr>
        <w:t>ARB(AF)/07/02:</w:t>
      </w:r>
      <w:r>
        <w:rPr>
          <w:spacing w:val="33"/>
          <w:w w:val="111"/>
        </w:rPr>
        <w:t xml:space="preserve"> </w:t>
      </w:r>
      <w:r>
        <w:t>177</w:t>
      </w:r>
    </w:p>
    <w:p w14:paraId="7504A2AE" w14:textId="77777777" w:rsidR="000A768D" w:rsidRDefault="000A768D">
      <w:pPr>
        <w:spacing w:before="4" w:line="180" w:lineRule="exact"/>
        <w:rPr>
          <w:sz w:val="19"/>
          <w:szCs w:val="19"/>
        </w:rPr>
      </w:pPr>
    </w:p>
    <w:p w14:paraId="4DE1EB3D" w14:textId="77777777" w:rsidR="000A768D" w:rsidRDefault="007137D4">
      <w:pPr>
        <w:spacing w:before="14" w:line="401" w:lineRule="auto"/>
        <w:ind w:left="120" w:right="78" w:firstLine="239"/>
        <w:jc w:val="both"/>
        <w:rPr>
          <w:sz w:val="24"/>
          <w:szCs w:val="24"/>
        </w:rPr>
      </w:pPr>
      <w:ins w:id="297" w:author="Karen Remmer [2]" w:date="2017-10-03T15:41:00Z">
        <w:r>
          <w:rPr>
            <w:sz w:val="24"/>
            <w:szCs w:val="24"/>
          </w:rPr>
          <w:t>The difficulty is that</w:t>
        </w:r>
      </w:ins>
      <w:del w:id="298" w:author="Karen Remmer [2]" w:date="2017-10-03T15:41:00Z">
        <w:r w:rsidR="006C1B1D" w:rsidDel="007137D4">
          <w:rPr>
            <w:sz w:val="24"/>
            <w:szCs w:val="24"/>
          </w:rPr>
          <w:delText>While</w:delText>
        </w:r>
      </w:del>
      <w:r w:rsidR="006C1B1D">
        <w:rPr>
          <w:spacing w:val="43"/>
          <w:sz w:val="24"/>
          <w:szCs w:val="24"/>
        </w:rPr>
        <w:t xml:space="preserve"> </w:t>
      </w:r>
      <w:r w:rsidR="006C1B1D">
        <w:rPr>
          <w:sz w:val="24"/>
          <w:szCs w:val="24"/>
        </w:rPr>
        <w:t>these</w:t>
      </w:r>
      <w:r w:rsidR="006C1B1D">
        <w:rPr>
          <w:spacing w:val="50"/>
          <w:sz w:val="24"/>
          <w:szCs w:val="24"/>
        </w:rPr>
        <w:t xml:space="preserve"> </w:t>
      </w:r>
      <w:r w:rsidR="006C1B1D">
        <w:rPr>
          <w:sz w:val="24"/>
          <w:szCs w:val="24"/>
        </w:rPr>
        <w:t>argume</w:t>
      </w:r>
      <w:r w:rsidR="006C1B1D">
        <w:rPr>
          <w:spacing w:val="-7"/>
          <w:sz w:val="24"/>
          <w:szCs w:val="24"/>
        </w:rPr>
        <w:t>n</w:t>
      </w:r>
      <w:r w:rsidR="006C1B1D">
        <w:rPr>
          <w:sz w:val="24"/>
          <w:szCs w:val="24"/>
        </w:rPr>
        <w:t xml:space="preserve">ts </w:t>
      </w:r>
      <w:del w:id="299" w:author="Karen Remmer [2]" w:date="2017-10-03T15:41:00Z">
        <w:r w:rsidR="006C1B1D" w:rsidDel="007137D4">
          <w:rPr>
            <w:spacing w:val="26"/>
            <w:sz w:val="24"/>
            <w:szCs w:val="24"/>
          </w:rPr>
          <w:delText xml:space="preserve"> </w:delText>
        </w:r>
        <w:r w:rsidR="006C1B1D" w:rsidDel="007137D4">
          <w:rPr>
            <w:sz w:val="24"/>
            <w:szCs w:val="24"/>
          </w:rPr>
          <w:delText>sound</w:delText>
        </w:r>
        <w:r w:rsidR="006C1B1D" w:rsidDel="007137D4">
          <w:rPr>
            <w:spacing w:val="48"/>
            <w:sz w:val="24"/>
            <w:szCs w:val="24"/>
          </w:rPr>
          <w:delText xml:space="preserve"> </w:delText>
        </w:r>
        <w:r w:rsidR="006C1B1D" w:rsidDel="007137D4">
          <w:rPr>
            <w:sz w:val="24"/>
            <w:szCs w:val="24"/>
          </w:rPr>
          <w:delText xml:space="preserve">plausible, </w:delText>
        </w:r>
        <w:r w:rsidR="006C1B1D" w:rsidDel="007137D4">
          <w:rPr>
            <w:spacing w:val="4"/>
            <w:sz w:val="24"/>
            <w:szCs w:val="24"/>
          </w:rPr>
          <w:delText xml:space="preserve"> </w:delText>
        </w:r>
        <w:r w:rsidR="006C1B1D" w:rsidDel="007137D4">
          <w:rPr>
            <w:sz w:val="24"/>
            <w:szCs w:val="24"/>
          </w:rPr>
          <w:delText>they</w:delText>
        </w:r>
      </w:del>
      <w:r w:rsidR="006C1B1D">
        <w:rPr>
          <w:spacing w:val="58"/>
          <w:sz w:val="24"/>
          <w:szCs w:val="24"/>
        </w:rPr>
        <w:t xml:space="preserve"> </w:t>
      </w:r>
      <w:r w:rsidR="006C1B1D">
        <w:rPr>
          <w:sz w:val="24"/>
          <w:szCs w:val="24"/>
        </w:rPr>
        <w:t>fail</w:t>
      </w:r>
      <w:r w:rsidR="006C1B1D">
        <w:rPr>
          <w:spacing w:val="22"/>
          <w:sz w:val="24"/>
          <w:szCs w:val="24"/>
        </w:rPr>
        <w:t xml:space="preserve"> </w:t>
      </w:r>
      <w:r w:rsidR="006C1B1D">
        <w:rPr>
          <w:sz w:val="24"/>
          <w:szCs w:val="24"/>
        </w:rPr>
        <w:t>to</w:t>
      </w:r>
      <w:r w:rsidR="006C1B1D">
        <w:rPr>
          <w:spacing w:val="46"/>
          <w:sz w:val="24"/>
          <w:szCs w:val="24"/>
        </w:rPr>
        <w:t xml:space="preserve"> </w:t>
      </w:r>
      <w:r w:rsidR="006C1B1D">
        <w:rPr>
          <w:sz w:val="24"/>
          <w:szCs w:val="24"/>
        </w:rPr>
        <w:t>ta</w:t>
      </w:r>
      <w:r w:rsidR="006C1B1D">
        <w:rPr>
          <w:spacing w:val="-6"/>
          <w:sz w:val="24"/>
          <w:szCs w:val="24"/>
        </w:rPr>
        <w:t>k</w:t>
      </w:r>
      <w:r w:rsidR="006C1B1D">
        <w:rPr>
          <w:sz w:val="24"/>
          <w:szCs w:val="24"/>
        </w:rPr>
        <w:t>e  i</w:t>
      </w:r>
      <w:r w:rsidR="006C1B1D">
        <w:rPr>
          <w:spacing w:val="-7"/>
          <w:sz w:val="24"/>
          <w:szCs w:val="24"/>
        </w:rPr>
        <w:t>n</w:t>
      </w:r>
      <w:r w:rsidR="006C1B1D">
        <w:rPr>
          <w:sz w:val="24"/>
          <w:szCs w:val="24"/>
        </w:rPr>
        <w:t>to</w:t>
      </w:r>
      <w:r w:rsidR="006C1B1D">
        <w:rPr>
          <w:spacing w:val="53"/>
          <w:sz w:val="24"/>
          <w:szCs w:val="24"/>
        </w:rPr>
        <w:t xml:space="preserve"> </w:t>
      </w:r>
      <w:r w:rsidR="006C1B1D">
        <w:rPr>
          <w:w w:val="103"/>
          <w:sz w:val="24"/>
          <w:szCs w:val="24"/>
        </w:rPr>
        <w:t>accou</w:t>
      </w:r>
      <w:r w:rsidR="006C1B1D">
        <w:rPr>
          <w:spacing w:val="-6"/>
          <w:w w:val="103"/>
          <w:sz w:val="24"/>
          <w:szCs w:val="24"/>
        </w:rPr>
        <w:t>n</w:t>
      </w:r>
      <w:r w:rsidR="006C1B1D">
        <w:rPr>
          <w:w w:val="137"/>
          <w:sz w:val="24"/>
          <w:szCs w:val="24"/>
        </w:rPr>
        <w:t>t</w:t>
      </w:r>
      <w:r w:rsidR="006C1B1D">
        <w:rPr>
          <w:spacing w:val="25"/>
          <w:w w:val="137"/>
          <w:sz w:val="24"/>
          <w:szCs w:val="24"/>
        </w:rPr>
        <w:t xml:space="preserve"> </w:t>
      </w:r>
      <w:r w:rsidR="006C1B1D">
        <w:rPr>
          <w:sz w:val="24"/>
          <w:szCs w:val="24"/>
        </w:rPr>
        <w:t>the</w:t>
      </w:r>
      <w:r w:rsidR="006C1B1D">
        <w:rPr>
          <w:spacing w:val="57"/>
          <w:sz w:val="24"/>
          <w:szCs w:val="24"/>
        </w:rPr>
        <w:t xml:space="preserve"> </w:t>
      </w:r>
      <w:r w:rsidR="006C1B1D">
        <w:rPr>
          <w:sz w:val="24"/>
          <w:szCs w:val="24"/>
        </w:rPr>
        <w:t>im</w:t>
      </w:r>
      <w:r w:rsidR="006C1B1D">
        <w:rPr>
          <w:spacing w:val="7"/>
          <w:sz w:val="24"/>
          <w:szCs w:val="24"/>
        </w:rPr>
        <w:t>p</w:t>
      </w:r>
      <w:r w:rsidR="006C1B1D">
        <w:rPr>
          <w:sz w:val="24"/>
          <w:szCs w:val="24"/>
        </w:rPr>
        <w:t xml:space="preserve">ortance </w:t>
      </w:r>
      <w:r w:rsidR="006C1B1D">
        <w:rPr>
          <w:spacing w:val="22"/>
          <w:sz w:val="24"/>
          <w:szCs w:val="24"/>
        </w:rPr>
        <w:t xml:space="preserve"> </w:t>
      </w:r>
      <w:r w:rsidR="006C1B1D">
        <w:rPr>
          <w:sz w:val="24"/>
          <w:szCs w:val="24"/>
        </w:rPr>
        <w:t xml:space="preserve">of </w:t>
      </w:r>
      <w:del w:id="300" w:author="Karen Remmer [2]" w:date="2017-10-03T18:04:00Z">
        <w:r w:rsidR="006C1B1D" w:rsidDel="009E7EDC">
          <w:rPr>
            <w:w w:val="109"/>
            <w:sz w:val="24"/>
            <w:szCs w:val="24"/>
          </w:rPr>
          <w:delText>institutional</w:delText>
        </w:r>
      </w:del>
      <w:r w:rsidR="006C1B1D">
        <w:rPr>
          <w:spacing w:val="-6"/>
          <w:w w:val="109"/>
          <w:sz w:val="24"/>
          <w:szCs w:val="24"/>
        </w:rPr>
        <w:t xml:space="preserve"> </w:t>
      </w:r>
      <w:r w:rsidR="006C1B1D">
        <w:rPr>
          <w:spacing w:val="-13"/>
          <w:sz w:val="24"/>
          <w:szCs w:val="24"/>
        </w:rPr>
        <w:t>v</w:t>
      </w:r>
      <w:r w:rsidR="006C1B1D">
        <w:rPr>
          <w:sz w:val="24"/>
          <w:szCs w:val="24"/>
        </w:rPr>
        <w:t>ariation</w:t>
      </w:r>
      <w:ins w:id="301" w:author="Karen Remmer [2]" w:date="2017-10-03T18:04:00Z">
        <w:r w:rsidR="009E7EDC">
          <w:rPr>
            <w:sz w:val="24"/>
            <w:szCs w:val="24"/>
          </w:rPr>
          <w:t>s among</w:t>
        </w:r>
      </w:ins>
      <w:del w:id="302" w:author="Karen Remmer [2]" w:date="2017-10-03T18:04:00Z">
        <w:r w:rsidR="006C1B1D" w:rsidDel="009E7EDC">
          <w:rPr>
            <w:sz w:val="24"/>
            <w:szCs w:val="24"/>
          </w:rPr>
          <w:delText xml:space="preserve"> </w:delText>
        </w:r>
        <w:r w:rsidR="006C1B1D" w:rsidDel="009E7EDC">
          <w:rPr>
            <w:spacing w:val="1"/>
            <w:sz w:val="24"/>
            <w:szCs w:val="24"/>
          </w:rPr>
          <w:delText xml:space="preserve"> </w:delText>
        </w:r>
        <w:r w:rsidR="006C1B1D" w:rsidDel="009E7EDC">
          <w:rPr>
            <w:sz w:val="24"/>
            <w:szCs w:val="24"/>
          </w:rPr>
          <w:delText>across</w:delText>
        </w:r>
      </w:del>
      <w:r w:rsidR="006C1B1D">
        <w:rPr>
          <w:spacing w:val="11"/>
          <w:sz w:val="24"/>
          <w:szCs w:val="24"/>
        </w:rPr>
        <w:t xml:space="preserve"> </w:t>
      </w:r>
      <w:r w:rsidR="006C1B1D">
        <w:rPr>
          <w:w w:val="108"/>
          <w:sz w:val="24"/>
          <w:szCs w:val="24"/>
        </w:rPr>
        <w:t>i</w:t>
      </w:r>
      <w:r w:rsidR="006C1B1D">
        <w:rPr>
          <w:spacing w:val="-8"/>
          <w:w w:val="108"/>
          <w:sz w:val="24"/>
          <w:szCs w:val="24"/>
        </w:rPr>
        <w:t>n</w:t>
      </w:r>
      <w:r w:rsidR="006C1B1D">
        <w:rPr>
          <w:w w:val="108"/>
          <w:sz w:val="24"/>
          <w:szCs w:val="24"/>
        </w:rPr>
        <w:t>ternational</w:t>
      </w:r>
      <w:r w:rsidR="006C1B1D">
        <w:rPr>
          <w:spacing w:val="-2"/>
          <w:w w:val="108"/>
          <w:sz w:val="24"/>
          <w:szCs w:val="24"/>
        </w:rPr>
        <w:t xml:space="preserve"> </w:t>
      </w:r>
      <w:r w:rsidR="006C1B1D">
        <w:rPr>
          <w:w w:val="108"/>
          <w:sz w:val="24"/>
          <w:szCs w:val="24"/>
        </w:rPr>
        <w:t>institutions.</w:t>
      </w:r>
      <w:r w:rsidR="006C1B1D">
        <w:rPr>
          <w:spacing w:val="32"/>
          <w:w w:val="108"/>
          <w:sz w:val="24"/>
          <w:szCs w:val="24"/>
        </w:rPr>
        <w:t xml:space="preserve"> </w:t>
      </w:r>
      <w:r w:rsidR="006C1B1D">
        <w:rPr>
          <w:sz w:val="24"/>
          <w:szCs w:val="24"/>
        </w:rPr>
        <w:t>As</w:t>
      </w:r>
      <w:r w:rsidR="006C1B1D">
        <w:rPr>
          <w:spacing w:val="-1"/>
          <w:sz w:val="24"/>
          <w:szCs w:val="24"/>
        </w:rPr>
        <w:t xml:space="preserve"> </w:t>
      </w:r>
      <w:r w:rsidR="006C1B1D">
        <w:rPr>
          <w:sz w:val="24"/>
          <w:szCs w:val="24"/>
        </w:rPr>
        <w:t>emphasized</w:t>
      </w:r>
      <w:r w:rsidR="006C1B1D">
        <w:rPr>
          <w:spacing w:val="33"/>
          <w:sz w:val="24"/>
          <w:szCs w:val="24"/>
        </w:rPr>
        <w:t xml:space="preserve"> </w:t>
      </w:r>
      <w:r w:rsidR="006C1B1D">
        <w:rPr>
          <w:spacing w:val="6"/>
          <w:sz w:val="24"/>
          <w:szCs w:val="24"/>
        </w:rPr>
        <w:t>b</w:t>
      </w:r>
      <w:r w:rsidR="006C1B1D">
        <w:rPr>
          <w:sz w:val="24"/>
          <w:szCs w:val="24"/>
        </w:rPr>
        <w:t>oth</w:t>
      </w:r>
      <w:r w:rsidR="006C1B1D">
        <w:rPr>
          <w:spacing w:val="39"/>
          <w:sz w:val="24"/>
          <w:szCs w:val="24"/>
        </w:rPr>
        <w:t xml:space="preserve"> </w:t>
      </w:r>
      <w:r w:rsidR="006C1B1D">
        <w:rPr>
          <w:spacing w:val="-7"/>
          <w:sz w:val="24"/>
          <w:szCs w:val="24"/>
        </w:rPr>
        <w:t>b</w:t>
      </w:r>
      <w:r w:rsidR="006C1B1D">
        <w:rPr>
          <w:sz w:val="24"/>
          <w:szCs w:val="24"/>
        </w:rPr>
        <w:t>y</w:t>
      </w:r>
      <w:r w:rsidR="006C1B1D">
        <w:rPr>
          <w:spacing w:val="12"/>
          <w:sz w:val="24"/>
          <w:szCs w:val="24"/>
        </w:rPr>
        <w:t xml:space="preserve"> </w:t>
      </w:r>
      <w:r w:rsidR="006C1B1D">
        <w:rPr>
          <w:sz w:val="24"/>
          <w:szCs w:val="24"/>
        </w:rPr>
        <w:t>the</w:t>
      </w:r>
      <w:r w:rsidR="006C1B1D">
        <w:rPr>
          <w:spacing w:val="30"/>
          <w:sz w:val="24"/>
          <w:szCs w:val="24"/>
        </w:rPr>
        <w:t xml:space="preserve"> </w:t>
      </w:r>
      <w:r w:rsidR="006C1B1D">
        <w:rPr>
          <w:w w:val="109"/>
          <w:sz w:val="24"/>
          <w:szCs w:val="24"/>
        </w:rPr>
        <w:t xml:space="preserve">literature </w:t>
      </w:r>
      <w:r w:rsidR="006C1B1D">
        <w:rPr>
          <w:sz w:val="24"/>
          <w:szCs w:val="24"/>
        </w:rPr>
        <w:t>on</w:t>
      </w:r>
      <w:r w:rsidR="006C1B1D">
        <w:rPr>
          <w:spacing w:val="13"/>
          <w:sz w:val="24"/>
          <w:szCs w:val="24"/>
        </w:rPr>
        <w:t xml:space="preserve"> </w:t>
      </w:r>
      <w:r w:rsidR="006C1B1D">
        <w:rPr>
          <w:w w:val="108"/>
          <w:sz w:val="24"/>
          <w:szCs w:val="24"/>
        </w:rPr>
        <w:t>i</w:t>
      </w:r>
      <w:r w:rsidR="006C1B1D">
        <w:rPr>
          <w:spacing w:val="-8"/>
          <w:w w:val="108"/>
          <w:sz w:val="24"/>
          <w:szCs w:val="24"/>
        </w:rPr>
        <w:t>n</w:t>
      </w:r>
      <w:r w:rsidR="006C1B1D">
        <w:rPr>
          <w:w w:val="108"/>
          <w:sz w:val="24"/>
          <w:szCs w:val="24"/>
        </w:rPr>
        <w:t>ternational</w:t>
      </w:r>
      <w:r w:rsidR="006C1B1D">
        <w:rPr>
          <w:spacing w:val="7"/>
          <w:w w:val="108"/>
          <w:sz w:val="24"/>
          <w:szCs w:val="24"/>
        </w:rPr>
        <w:t xml:space="preserve"> </w:t>
      </w:r>
      <w:r w:rsidR="006C1B1D">
        <w:rPr>
          <w:sz w:val="24"/>
          <w:szCs w:val="24"/>
        </w:rPr>
        <w:t>l</w:t>
      </w:r>
      <w:r w:rsidR="006C1B1D">
        <w:rPr>
          <w:spacing w:val="-6"/>
          <w:sz w:val="24"/>
          <w:szCs w:val="24"/>
        </w:rPr>
        <w:t>a</w:t>
      </w:r>
      <w:r w:rsidR="006C1B1D">
        <w:rPr>
          <w:sz w:val="24"/>
          <w:szCs w:val="24"/>
        </w:rPr>
        <w:t>w</w:t>
      </w:r>
      <w:r w:rsidR="006C1B1D">
        <w:rPr>
          <w:position w:val="9"/>
          <w:sz w:val="14"/>
          <w:szCs w:val="14"/>
        </w:rPr>
        <w:t xml:space="preserve">25 </w:t>
      </w:r>
      <w:r w:rsidR="006C1B1D">
        <w:rPr>
          <w:spacing w:val="20"/>
          <w:position w:val="9"/>
          <w:sz w:val="14"/>
          <w:szCs w:val="14"/>
        </w:rPr>
        <w:t xml:space="preserve"> </w:t>
      </w:r>
      <w:r w:rsidR="006C1B1D">
        <w:rPr>
          <w:sz w:val="24"/>
          <w:szCs w:val="24"/>
        </w:rPr>
        <w:t>and</w:t>
      </w:r>
      <w:r w:rsidR="006C1B1D">
        <w:rPr>
          <w:spacing w:val="36"/>
          <w:sz w:val="24"/>
          <w:szCs w:val="24"/>
        </w:rPr>
        <w:t xml:space="preserve"> </w:t>
      </w:r>
      <w:r w:rsidR="006C1B1D">
        <w:rPr>
          <w:w w:val="109"/>
          <w:sz w:val="24"/>
          <w:szCs w:val="24"/>
        </w:rPr>
        <w:t>institutional</w:t>
      </w:r>
      <w:r w:rsidR="006C1B1D">
        <w:rPr>
          <w:spacing w:val="3"/>
          <w:w w:val="109"/>
          <w:sz w:val="24"/>
          <w:szCs w:val="24"/>
        </w:rPr>
        <w:t xml:space="preserve"> </w:t>
      </w:r>
      <w:r w:rsidR="006C1B1D">
        <w:rPr>
          <w:sz w:val="24"/>
          <w:szCs w:val="24"/>
        </w:rPr>
        <w:t>theory</w:t>
      </w:r>
      <w:r w:rsidR="006C1B1D">
        <w:rPr>
          <w:position w:val="9"/>
          <w:sz w:val="14"/>
          <w:szCs w:val="14"/>
        </w:rPr>
        <w:t>26</w:t>
      </w:r>
      <w:r w:rsidR="006C1B1D">
        <w:rPr>
          <w:sz w:val="24"/>
          <w:szCs w:val="24"/>
        </w:rPr>
        <w:t xml:space="preserve">, </w:t>
      </w:r>
      <w:r w:rsidR="006C1B1D">
        <w:rPr>
          <w:spacing w:val="16"/>
          <w:sz w:val="24"/>
          <w:szCs w:val="24"/>
        </w:rPr>
        <w:t xml:space="preserve"> </w:t>
      </w:r>
      <w:r w:rsidR="006C1B1D">
        <w:rPr>
          <w:sz w:val="24"/>
          <w:szCs w:val="24"/>
        </w:rPr>
        <w:t>effecti</w:t>
      </w:r>
      <w:r w:rsidR="006C1B1D">
        <w:rPr>
          <w:spacing w:val="-7"/>
          <w:sz w:val="24"/>
          <w:szCs w:val="24"/>
        </w:rPr>
        <w:t>v</w:t>
      </w:r>
      <w:r w:rsidR="006C1B1D">
        <w:rPr>
          <w:sz w:val="24"/>
          <w:szCs w:val="24"/>
        </w:rPr>
        <w:t>e</w:t>
      </w:r>
      <w:r w:rsidR="006C1B1D">
        <w:rPr>
          <w:spacing w:val="-3"/>
          <w:sz w:val="24"/>
          <w:szCs w:val="24"/>
        </w:rPr>
        <w:t xml:space="preserve"> </w:t>
      </w:r>
      <w:r w:rsidR="006C1B1D">
        <w:rPr>
          <w:w w:val="109"/>
          <w:sz w:val="24"/>
          <w:szCs w:val="24"/>
        </w:rPr>
        <w:t>reputational</w:t>
      </w:r>
      <w:r w:rsidR="006C1B1D">
        <w:rPr>
          <w:spacing w:val="3"/>
          <w:w w:val="109"/>
          <w:sz w:val="24"/>
          <w:szCs w:val="24"/>
        </w:rPr>
        <w:t xml:space="preserve"> </w:t>
      </w:r>
      <w:r w:rsidR="006C1B1D">
        <w:rPr>
          <w:sz w:val="24"/>
          <w:szCs w:val="24"/>
        </w:rPr>
        <w:t>sanctioning</w:t>
      </w:r>
      <w:r w:rsidR="006C1B1D">
        <w:rPr>
          <w:spacing w:val="53"/>
          <w:sz w:val="24"/>
          <w:szCs w:val="24"/>
        </w:rPr>
        <w:t xml:space="preserve"> </w:t>
      </w:r>
      <w:r w:rsidR="006C1B1D">
        <w:rPr>
          <w:sz w:val="24"/>
          <w:szCs w:val="24"/>
        </w:rPr>
        <w:t>is</w:t>
      </w:r>
      <w:r w:rsidR="006C1B1D">
        <w:rPr>
          <w:spacing w:val="5"/>
          <w:sz w:val="24"/>
          <w:szCs w:val="24"/>
        </w:rPr>
        <w:t xml:space="preserve"> </w:t>
      </w:r>
      <w:r w:rsidR="006C1B1D">
        <w:rPr>
          <w:w w:val="105"/>
          <w:sz w:val="24"/>
          <w:szCs w:val="24"/>
        </w:rPr>
        <w:t>he</w:t>
      </w:r>
      <w:r w:rsidR="006C1B1D">
        <w:rPr>
          <w:spacing w:val="-7"/>
          <w:w w:val="105"/>
          <w:sz w:val="24"/>
          <w:szCs w:val="24"/>
        </w:rPr>
        <w:t>a</w:t>
      </w:r>
      <w:r w:rsidR="006C1B1D">
        <w:rPr>
          <w:w w:val="101"/>
          <w:sz w:val="24"/>
          <w:szCs w:val="24"/>
        </w:rPr>
        <w:t xml:space="preserve">vily </w:t>
      </w:r>
      <w:r w:rsidR="006C1B1D">
        <w:rPr>
          <w:w w:val="105"/>
          <w:sz w:val="24"/>
          <w:szCs w:val="24"/>
        </w:rPr>
        <w:t>de</w:t>
      </w:r>
      <w:r w:rsidR="006C1B1D">
        <w:rPr>
          <w:spacing w:val="6"/>
          <w:w w:val="105"/>
          <w:sz w:val="24"/>
          <w:szCs w:val="24"/>
        </w:rPr>
        <w:t>p</w:t>
      </w:r>
      <w:r w:rsidR="006C1B1D">
        <w:rPr>
          <w:w w:val="104"/>
          <w:sz w:val="24"/>
          <w:szCs w:val="24"/>
        </w:rPr>
        <w:t>ende</w:t>
      </w:r>
      <w:r w:rsidR="006C1B1D">
        <w:rPr>
          <w:spacing w:val="-7"/>
          <w:w w:val="104"/>
          <w:sz w:val="24"/>
          <w:szCs w:val="24"/>
        </w:rPr>
        <w:t>n</w:t>
      </w:r>
      <w:r w:rsidR="006C1B1D">
        <w:rPr>
          <w:w w:val="137"/>
          <w:sz w:val="24"/>
          <w:szCs w:val="24"/>
        </w:rPr>
        <w:t>t</w:t>
      </w:r>
      <w:r w:rsidR="006C1B1D">
        <w:rPr>
          <w:spacing w:val="17"/>
          <w:w w:val="137"/>
          <w:sz w:val="24"/>
          <w:szCs w:val="24"/>
        </w:rPr>
        <w:t xml:space="preserve"> </w:t>
      </w:r>
      <w:r w:rsidR="006C1B1D">
        <w:rPr>
          <w:sz w:val="24"/>
          <w:szCs w:val="24"/>
        </w:rPr>
        <w:t>u</w:t>
      </w:r>
      <w:r w:rsidR="006C1B1D">
        <w:rPr>
          <w:spacing w:val="6"/>
          <w:sz w:val="24"/>
          <w:szCs w:val="24"/>
        </w:rPr>
        <w:t>p</w:t>
      </w:r>
      <w:r w:rsidR="006C1B1D">
        <w:rPr>
          <w:sz w:val="24"/>
          <w:szCs w:val="24"/>
        </w:rPr>
        <w:t>on</w:t>
      </w:r>
      <w:r w:rsidR="006C1B1D">
        <w:rPr>
          <w:spacing w:val="41"/>
          <w:sz w:val="24"/>
          <w:szCs w:val="24"/>
        </w:rPr>
        <w:t xml:space="preserve"> </w:t>
      </w:r>
      <w:r w:rsidR="006C1B1D">
        <w:rPr>
          <w:w w:val="109"/>
          <w:sz w:val="24"/>
          <w:szCs w:val="24"/>
        </w:rPr>
        <w:t>institutional</w:t>
      </w:r>
      <w:r w:rsidR="006C1B1D">
        <w:rPr>
          <w:spacing w:val="12"/>
          <w:w w:val="109"/>
          <w:sz w:val="24"/>
          <w:szCs w:val="24"/>
        </w:rPr>
        <w:t xml:space="preserve"> </w:t>
      </w:r>
      <w:r w:rsidR="006C1B1D">
        <w:rPr>
          <w:sz w:val="24"/>
          <w:szCs w:val="24"/>
        </w:rPr>
        <w:t>design,</w:t>
      </w:r>
      <w:r w:rsidR="006C1B1D">
        <w:rPr>
          <w:spacing w:val="31"/>
          <w:sz w:val="24"/>
          <w:szCs w:val="24"/>
        </w:rPr>
        <w:t xml:space="preserve"> </w:t>
      </w:r>
      <w:r w:rsidR="006C1B1D">
        <w:rPr>
          <w:w w:val="107"/>
          <w:sz w:val="24"/>
          <w:szCs w:val="24"/>
        </w:rPr>
        <w:t>particularly</w:t>
      </w:r>
      <w:r w:rsidR="006C1B1D">
        <w:rPr>
          <w:spacing w:val="13"/>
          <w:w w:val="107"/>
          <w:sz w:val="24"/>
          <w:szCs w:val="24"/>
        </w:rPr>
        <w:t xml:space="preserve"> </w:t>
      </w:r>
      <w:r w:rsidR="006C1B1D">
        <w:rPr>
          <w:sz w:val="24"/>
          <w:szCs w:val="24"/>
        </w:rPr>
        <w:t>as</w:t>
      </w:r>
      <w:r w:rsidR="006C1B1D">
        <w:rPr>
          <w:spacing w:val="25"/>
          <w:sz w:val="24"/>
          <w:szCs w:val="24"/>
        </w:rPr>
        <w:t xml:space="preserve"> </w:t>
      </w:r>
      <w:r w:rsidR="006C1B1D">
        <w:rPr>
          <w:sz w:val="24"/>
          <w:szCs w:val="24"/>
        </w:rPr>
        <w:t>it</w:t>
      </w:r>
      <w:r w:rsidR="006C1B1D">
        <w:rPr>
          <w:spacing w:val="40"/>
          <w:sz w:val="24"/>
          <w:szCs w:val="24"/>
        </w:rPr>
        <w:t xml:space="preserve"> </w:t>
      </w:r>
      <w:r w:rsidR="006C1B1D">
        <w:rPr>
          <w:sz w:val="24"/>
          <w:szCs w:val="24"/>
        </w:rPr>
        <w:t>relates</w:t>
      </w:r>
      <w:r w:rsidR="006C1B1D">
        <w:rPr>
          <w:spacing w:val="55"/>
          <w:sz w:val="24"/>
          <w:szCs w:val="24"/>
        </w:rPr>
        <w:t xml:space="preserve"> </w:t>
      </w:r>
      <w:r w:rsidR="006C1B1D">
        <w:rPr>
          <w:sz w:val="24"/>
          <w:szCs w:val="24"/>
        </w:rPr>
        <w:t>to</w:t>
      </w:r>
      <w:r w:rsidR="006C1B1D">
        <w:rPr>
          <w:spacing w:val="38"/>
          <w:sz w:val="24"/>
          <w:szCs w:val="24"/>
        </w:rPr>
        <w:t xml:space="preserve"> </w:t>
      </w:r>
      <w:r w:rsidR="006C1B1D">
        <w:rPr>
          <w:sz w:val="24"/>
          <w:szCs w:val="24"/>
        </w:rPr>
        <w:t>issues</w:t>
      </w:r>
      <w:r w:rsidR="006C1B1D">
        <w:rPr>
          <w:spacing w:val="17"/>
          <w:sz w:val="24"/>
          <w:szCs w:val="24"/>
        </w:rPr>
        <w:t xml:space="preserve"> </w:t>
      </w:r>
      <w:r w:rsidR="006C1B1D">
        <w:rPr>
          <w:sz w:val="24"/>
          <w:szCs w:val="24"/>
        </w:rPr>
        <w:t>of</w:t>
      </w:r>
      <w:r w:rsidR="006C1B1D">
        <w:rPr>
          <w:spacing w:val="5"/>
          <w:sz w:val="24"/>
          <w:szCs w:val="24"/>
        </w:rPr>
        <w:t xml:space="preserve"> </w:t>
      </w:r>
      <w:r w:rsidR="006C1B1D">
        <w:rPr>
          <w:w w:val="108"/>
          <w:sz w:val="24"/>
          <w:szCs w:val="24"/>
        </w:rPr>
        <w:t xml:space="preserve">transparency and </w:t>
      </w:r>
      <w:r w:rsidR="006C1B1D">
        <w:rPr>
          <w:sz w:val="24"/>
          <w:szCs w:val="24"/>
        </w:rPr>
        <w:t xml:space="preserve">information.  </w:t>
      </w:r>
      <w:ins w:id="303" w:author="Karen Remmer [2]" w:date="2017-10-03T19:10:00Z">
        <w:r w:rsidR="00056F47">
          <w:rPr>
            <w:sz w:val="24"/>
            <w:szCs w:val="24"/>
          </w:rPr>
          <w:t>On this basis w</w:t>
        </w:r>
      </w:ins>
      <w:ins w:id="304" w:author="Karen Remmer [2]" w:date="2017-10-03T15:42:00Z">
        <w:r>
          <w:rPr>
            <w:sz w:val="24"/>
            <w:szCs w:val="24"/>
          </w:rPr>
          <w:t xml:space="preserve">e </w:t>
        </w:r>
      </w:ins>
      <w:ins w:id="305" w:author="Karen Remmer [2]" w:date="2017-10-03T18:08:00Z">
        <w:r w:rsidR="0086191E">
          <w:rPr>
            <w:sz w:val="24"/>
            <w:szCs w:val="24"/>
          </w:rPr>
          <w:t xml:space="preserve"> </w:t>
        </w:r>
      </w:ins>
      <w:ins w:id="306" w:author="Karen Remmer [2]" w:date="2017-10-03T18:09:00Z">
        <w:r w:rsidR="0086191E">
          <w:rPr>
            <w:sz w:val="24"/>
            <w:szCs w:val="24"/>
          </w:rPr>
          <w:t>challenge the findings of prior research</w:t>
        </w:r>
      </w:ins>
      <w:ins w:id="307" w:author="Karen Remmer [2]" w:date="2017-10-03T19:11:00Z">
        <w:r w:rsidR="00056F47">
          <w:rPr>
            <w:sz w:val="24"/>
            <w:szCs w:val="24"/>
          </w:rPr>
          <w:t>, emphasizing instead</w:t>
        </w:r>
      </w:ins>
      <w:del w:id="308" w:author="Karen Remmer [2]" w:date="2017-10-03T15:42:00Z">
        <w:r w:rsidR="006C1B1D" w:rsidDel="007137D4">
          <w:rPr>
            <w:sz w:val="24"/>
            <w:szCs w:val="24"/>
          </w:rPr>
          <w:delText xml:space="preserve"> A</w:delText>
        </w:r>
      </w:del>
      <w:del w:id="309" w:author="Karen Remmer [2]" w:date="2017-10-03T18:11:00Z">
        <w:r w:rsidR="006C1B1D" w:rsidDel="0086191E">
          <w:rPr>
            <w:spacing w:val="22"/>
            <w:sz w:val="24"/>
            <w:szCs w:val="24"/>
          </w:rPr>
          <w:delText xml:space="preserve"> </w:delText>
        </w:r>
        <w:r w:rsidR="006C1B1D" w:rsidDel="0086191E">
          <w:rPr>
            <w:spacing w:val="-7"/>
            <w:sz w:val="24"/>
            <w:szCs w:val="24"/>
          </w:rPr>
          <w:delText>n</w:delText>
        </w:r>
        <w:r w:rsidR="006C1B1D" w:rsidDel="0086191E">
          <w:rPr>
            <w:sz w:val="24"/>
            <w:szCs w:val="24"/>
          </w:rPr>
          <w:delText>u</w:delText>
        </w:r>
        <w:r w:rsidR="006C1B1D" w:rsidDel="0086191E">
          <w:rPr>
            <w:spacing w:val="-7"/>
            <w:sz w:val="24"/>
            <w:szCs w:val="24"/>
          </w:rPr>
          <w:delText>m</w:delText>
        </w:r>
        <w:r w:rsidR="006C1B1D" w:rsidDel="0086191E">
          <w:rPr>
            <w:spacing w:val="6"/>
            <w:sz w:val="24"/>
            <w:szCs w:val="24"/>
          </w:rPr>
          <w:delText>b</w:delText>
        </w:r>
        <w:r w:rsidR="006C1B1D" w:rsidDel="0086191E">
          <w:rPr>
            <w:sz w:val="24"/>
            <w:szCs w:val="24"/>
          </w:rPr>
          <w:delText xml:space="preserve">er </w:delText>
        </w:r>
        <w:r w:rsidR="006C1B1D" w:rsidDel="0086191E">
          <w:rPr>
            <w:spacing w:val="5"/>
            <w:sz w:val="24"/>
            <w:szCs w:val="24"/>
          </w:rPr>
          <w:delText xml:space="preserve"> </w:delText>
        </w:r>
        <w:r w:rsidR="006C1B1D" w:rsidDel="0086191E">
          <w:rPr>
            <w:sz w:val="24"/>
            <w:szCs w:val="24"/>
          </w:rPr>
          <w:delText>of</w:delText>
        </w:r>
        <w:r w:rsidR="006C1B1D" w:rsidDel="0086191E">
          <w:rPr>
            <w:spacing w:val="8"/>
            <w:sz w:val="24"/>
            <w:szCs w:val="24"/>
          </w:rPr>
          <w:delText xml:space="preserve"> </w:delText>
        </w:r>
        <w:r w:rsidR="006C1B1D" w:rsidDel="0086191E">
          <w:rPr>
            <w:sz w:val="24"/>
            <w:szCs w:val="24"/>
          </w:rPr>
          <w:delText>related</w:delText>
        </w:r>
      </w:del>
      <w:r w:rsidR="006C1B1D">
        <w:rPr>
          <w:sz w:val="24"/>
          <w:szCs w:val="24"/>
        </w:rPr>
        <w:t xml:space="preserve"> </w:t>
      </w:r>
      <w:r w:rsidR="006C1B1D">
        <w:rPr>
          <w:spacing w:val="6"/>
          <w:sz w:val="24"/>
          <w:szCs w:val="24"/>
        </w:rPr>
        <w:t xml:space="preserve"> </w:t>
      </w:r>
      <w:r w:rsidR="006C1B1D">
        <w:rPr>
          <w:spacing w:val="-7"/>
          <w:w w:val="106"/>
          <w:sz w:val="24"/>
          <w:szCs w:val="24"/>
        </w:rPr>
        <w:t>c</w:t>
      </w:r>
      <w:r w:rsidR="006C1B1D">
        <w:rPr>
          <w:w w:val="106"/>
          <w:sz w:val="24"/>
          <w:szCs w:val="24"/>
        </w:rPr>
        <w:t>haracteristics</w:t>
      </w:r>
      <w:r w:rsidR="006C1B1D">
        <w:rPr>
          <w:spacing w:val="20"/>
          <w:w w:val="106"/>
          <w:sz w:val="24"/>
          <w:szCs w:val="24"/>
        </w:rPr>
        <w:t xml:space="preserve"> </w:t>
      </w:r>
      <w:r w:rsidR="006C1B1D">
        <w:rPr>
          <w:sz w:val="24"/>
          <w:szCs w:val="24"/>
        </w:rPr>
        <w:t>of</w:t>
      </w:r>
      <w:r w:rsidR="006C1B1D">
        <w:rPr>
          <w:spacing w:val="8"/>
          <w:sz w:val="24"/>
          <w:szCs w:val="24"/>
        </w:rPr>
        <w:t xml:space="preserve"> </w:t>
      </w:r>
      <w:r w:rsidR="006C1B1D">
        <w:rPr>
          <w:sz w:val="24"/>
          <w:szCs w:val="24"/>
        </w:rPr>
        <w:t>the</w:t>
      </w:r>
      <w:r w:rsidR="006C1B1D">
        <w:rPr>
          <w:spacing w:val="53"/>
          <w:sz w:val="24"/>
          <w:szCs w:val="24"/>
        </w:rPr>
        <w:t xml:space="preserve"> </w:t>
      </w:r>
      <w:r w:rsidR="006C1B1D">
        <w:rPr>
          <w:sz w:val="24"/>
          <w:szCs w:val="24"/>
        </w:rPr>
        <w:t>pre</w:t>
      </w:r>
      <w:r w:rsidR="006C1B1D">
        <w:rPr>
          <w:spacing w:val="-13"/>
          <w:sz w:val="24"/>
          <w:szCs w:val="24"/>
        </w:rPr>
        <w:t>v</w:t>
      </w:r>
      <w:r w:rsidR="006C1B1D">
        <w:rPr>
          <w:sz w:val="24"/>
          <w:szCs w:val="24"/>
        </w:rPr>
        <w:t>ailing</w:t>
      </w:r>
      <w:r w:rsidR="006C1B1D">
        <w:rPr>
          <w:spacing w:val="53"/>
          <w:sz w:val="24"/>
          <w:szCs w:val="24"/>
        </w:rPr>
        <w:t xml:space="preserve"> </w:t>
      </w:r>
      <w:r w:rsidR="006C1B1D">
        <w:rPr>
          <w:w w:val="108"/>
          <w:sz w:val="24"/>
          <w:szCs w:val="24"/>
        </w:rPr>
        <w:t>i</w:t>
      </w:r>
      <w:r w:rsidR="006C1B1D">
        <w:rPr>
          <w:spacing w:val="-8"/>
          <w:w w:val="108"/>
          <w:sz w:val="24"/>
          <w:szCs w:val="24"/>
        </w:rPr>
        <w:t>n</w:t>
      </w:r>
      <w:r w:rsidR="006C1B1D">
        <w:rPr>
          <w:w w:val="108"/>
          <w:sz w:val="24"/>
          <w:szCs w:val="24"/>
        </w:rPr>
        <w:t>ternational</w:t>
      </w:r>
      <w:r w:rsidR="006C1B1D">
        <w:rPr>
          <w:spacing w:val="19"/>
          <w:w w:val="108"/>
          <w:sz w:val="24"/>
          <w:szCs w:val="24"/>
        </w:rPr>
        <w:t xml:space="preserve"> </w:t>
      </w:r>
      <w:r w:rsidR="006C1B1D">
        <w:rPr>
          <w:w w:val="104"/>
          <w:sz w:val="24"/>
          <w:szCs w:val="24"/>
        </w:rPr>
        <w:t>i</w:t>
      </w:r>
      <w:r w:rsidR="006C1B1D">
        <w:rPr>
          <w:spacing w:val="-7"/>
          <w:w w:val="104"/>
          <w:sz w:val="24"/>
          <w:szCs w:val="24"/>
        </w:rPr>
        <w:t>n</w:t>
      </w:r>
      <w:r w:rsidR="006C1B1D">
        <w:rPr>
          <w:spacing w:val="-7"/>
          <w:w w:val="103"/>
          <w:sz w:val="24"/>
          <w:szCs w:val="24"/>
        </w:rPr>
        <w:t>v</w:t>
      </w:r>
      <w:r w:rsidR="006C1B1D">
        <w:rPr>
          <w:w w:val="105"/>
          <w:sz w:val="24"/>
          <w:szCs w:val="24"/>
        </w:rPr>
        <w:t>estme</w:t>
      </w:r>
      <w:r w:rsidR="006C1B1D">
        <w:rPr>
          <w:spacing w:val="-7"/>
          <w:w w:val="105"/>
          <w:sz w:val="24"/>
          <w:szCs w:val="24"/>
        </w:rPr>
        <w:t>n</w:t>
      </w:r>
      <w:r w:rsidR="006C1B1D">
        <w:rPr>
          <w:w w:val="137"/>
          <w:sz w:val="24"/>
          <w:szCs w:val="24"/>
        </w:rPr>
        <w:t xml:space="preserve">t </w:t>
      </w:r>
      <w:r w:rsidR="006C1B1D">
        <w:rPr>
          <w:sz w:val="24"/>
          <w:szCs w:val="24"/>
        </w:rPr>
        <w:t>regime</w:t>
      </w:r>
      <w:r w:rsidR="006C1B1D">
        <w:rPr>
          <w:spacing w:val="25"/>
          <w:sz w:val="24"/>
          <w:szCs w:val="24"/>
        </w:rPr>
        <w:t xml:space="preserve"> </w:t>
      </w:r>
      <w:ins w:id="310" w:author="Karen Remmer [2]" w:date="2017-10-03T18:12:00Z">
        <w:r w:rsidR="0086191E">
          <w:rPr>
            <w:spacing w:val="25"/>
            <w:sz w:val="24"/>
            <w:szCs w:val="24"/>
          </w:rPr>
          <w:t xml:space="preserve">that significantly </w:t>
        </w:r>
      </w:ins>
      <w:ins w:id="311" w:author="Karen Remmer [2]" w:date="2017-10-03T18:13:00Z">
        <w:r w:rsidR="0086191E">
          <w:rPr>
            <w:spacing w:val="25"/>
            <w:sz w:val="24"/>
            <w:szCs w:val="24"/>
          </w:rPr>
          <w:t>limit</w:t>
        </w:r>
      </w:ins>
      <w:del w:id="312" w:author="Karen Remmer [2]" w:date="2017-10-03T18:13:00Z">
        <w:r w:rsidR="006C1B1D" w:rsidDel="0086191E">
          <w:rPr>
            <w:w w:val="112"/>
            <w:sz w:val="24"/>
            <w:szCs w:val="24"/>
          </w:rPr>
          <w:delText>atte</w:delText>
        </w:r>
        <w:r w:rsidR="006C1B1D" w:rsidDel="0086191E">
          <w:rPr>
            <w:spacing w:val="-8"/>
            <w:w w:val="112"/>
            <w:sz w:val="24"/>
            <w:szCs w:val="24"/>
          </w:rPr>
          <w:delText>n</w:delText>
        </w:r>
        <w:r w:rsidR="006C1B1D" w:rsidDel="0086191E">
          <w:rPr>
            <w:w w:val="112"/>
            <w:sz w:val="24"/>
            <w:szCs w:val="24"/>
          </w:rPr>
          <w:delText>uate</w:delText>
        </w:r>
      </w:del>
      <w:r w:rsidR="006C1B1D">
        <w:rPr>
          <w:spacing w:val="13"/>
          <w:w w:val="112"/>
          <w:sz w:val="24"/>
          <w:szCs w:val="24"/>
        </w:rPr>
        <w:t xml:space="preserve"> </w:t>
      </w:r>
      <w:r w:rsidR="006C1B1D">
        <w:rPr>
          <w:sz w:val="24"/>
          <w:szCs w:val="24"/>
        </w:rPr>
        <w:t>the</w:t>
      </w:r>
      <w:r w:rsidR="006C1B1D">
        <w:rPr>
          <w:spacing w:val="50"/>
          <w:sz w:val="24"/>
          <w:szCs w:val="24"/>
        </w:rPr>
        <w:t xml:space="preserve"> </w:t>
      </w:r>
      <w:r w:rsidR="006C1B1D">
        <w:rPr>
          <w:sz w:val="24"/>
          <w:szCs w:val="24"/>
        </w:rPr>
        <w:t xml:space="preserve">impact </w:t>
      </w:r>
      <w:r w:rsidR="006C1B1D">
        <w:rPr>
          <w:spacing w:val="4"/>
          <w:sz w:val="24"/>
          <w:szCs w:val="24"/>
        </w:rPr>
        <w:t xml:space="preserve"> </w:t>
      </w:r>
      <w:r w:rsidR="006C1B1D">
        <w:rPr>
          <w:sz w:val="24"/>
          <w:szCs w:val="24"/>
        </w:rPr>
        <w:t>of</w:t>
      </w:r>
      <w:r w:rsidR="006C1B1D">
        <w:rPr>
          <w:spacing w:val="6"/>
          <w:sz w:val="24"/>
          <w:szCs w:val="24"/>
        </w:rPr>
        <w:t xml:space="preserve"> </w:t>
      </w:r>
      <w:r w:rsidR="006C1B1D">
        <w:rPr>
          <w:sz w:val="24"/>
          <w:szCs w:val="24"/>
        </w:rPr>
        <w:t>alleged</w:t>
      </w:r>
      <w:r w:rsidR="006C1B1D">
        <w:rPr>
          <w:spacing w:val="25"/>
          <w:sz w:val="24"/>
          <w:szCs w:val="24"/>
        </w:rPr>
        <w:t xml:space="preserve"> </w:t>
      </w:r>
      <w:r w:rsidR="006C1B1D">
        <w:rPr>
          <w:w w:val="104"/>
          <w:sz w:val="24"/>
          <w:szCs w:val="24"/>
        </w:rPr>
        <w:t>i</w:t>
      </w:r>
      <w:r w:rsidR="006C1B1D">
        <w:rPr>
          <w:spacing w:val="-7"/>
          <w:w w:val="104"/>
          <w:sz w:val="24"/>
          <w:szCs w:val="24"/>
        </w:rPr>
        <w:t>n</w:t>
      </w:r>
      <w:r w:rsidR="006C1B1D">
        <w:rPr>
          <w:spacing w:val="-7"/>
          <w:w w:val="103"/>
          <w:sz w:val="24"/>
          <w:szCs w:val="24"/>
        </w:rPr>
        <w:t>v</w:t>
      </w:r>
      <w:r w:rsidR="006C1B1D">
        <w:rPr>
          <w:w w:val="105"/>
          <w:sz w:val="24"/>
          <w:szCs w:val="24"/>
        </w:rPr>
        <w:t>estme</w:t>
      </w:r>
      <w:r w:rsidR="006C1B1D">
        <w:rPr>
          <w:spacing w:val="-7"/>
          <w:w w:val="105"/>
          <w:sz w:val="24"/>
          <w:szCs w:val="24"/>
        </w:rPr>
        <w:t>n</w:t>
      </w:r>
      <w:r w:rsidR="006C1B1D">
        <w:rPr>
          <w:w w:val="137"/>
          <w:sz w:val="24"/>
          <w:szCs w:val="24"/>
        </w:rPr>
        <w:t>t</w:t>
      </w:r>
      <w:r w:rsidR="006C1B1D">
        <w:rPr>
          <w:spacing w:val="18"/>
          <w:sz w:val="24"/>
          <w:szCs w:val="24"/>
        </w:rPr>
        <w:t xml:space="preserve"> </w:t>
      </w:r>
      <w:r w:rsidR="006C1B1D">
        <w:rPr>
          <w:sz w:val="24"/>
          <w:szCs w:val="24"/>
        </w:rPr>
        <w:t>trea</w:t>
      </w:r>
      <w:r w:rsidR="006C1B1D">
        <w:rPr>
          <w:spacing w:val="-7"/>
          <w:sz w:val="24"/>
          <w:szCs w:val="24"/>
        </w:rPr>
        <w:t>t</w:t>
      </w:r>
      <w:r w:rsidR="006C1B1D">
        <w:rPr>
          <w:sz w:val="24"/>
          <w:szCs w:val="24"/>
        </w:rPr>
        <w:t xml:space="preserve">y </w:t>
      </w:r>
      <w:r w:rsidR="006C1B1D">
        <w:rPr>
          <w:spacing w:val="30"/>
          <w:sz w:val="24"/>
          <w:szCs w:val="24"/>
        </w:rPr>
        <w:t xml:space="preserve"> </w:t>
      </w:r>
      <w:r w:rsidR="006C1B1D">
        <w:rPr>
          <w:sz w:val="24"/>
          <w:szCs w:val="24"/>
        </w:rPr>
        <w:t>violations</w:t>
      </w:r>
      <w:r w:rsidR="006C1B1D">
        <w:rPr>
          <w:spacing w:val="46"/>
          <w:sz w:val="24"/>
          <w:szCs w:val="24"/>
        </w:rPr>
        <w:t xml:space="preserve"> </w:t>
      </w:r>
      <w:ins w:id="313" w:author="Karen Remmer [2]" w:date="2017-10-03T15:43:00Z">
        <w:r>
          <w:rPr>
            <w:spacing w:val="46"/>
            <w:sz w:val="24"/>
            <w:szCs w:val="24"/>
          </w:rPr>
          <w:t>on</w:t>
        </w:r>
      </w:ins>
      <w:del w:id="314" w:author="Karen Remmer [2]" w:date="2017-10-03T15:43:00Z">
        <w:r w:rsidR="006C1B1D" w:rsidDel="007137D4">
          <w:rPr>
            <w:sz w:val="24"/>
            <w:szCs w:val="24"/>
          </w:rPr>
          <w:delText>for</w:delText>
        </w:r>
      </w:del>
      <w:r w:rsidR="006C1B1D">
        <w:rPr>
          <w:spacing w:val="16"/>
          <w:sz w:val="24"/>
          <w:szCs w:val="24"/>
        </w:rPr>
        <w:t xml:space="preserve"> </w:t>
      </w:r>
      <w:r w:rsidR="006C1B1D">
        <w:rPr>
          <w:sz w:val="24"/>
          <w:szCs w:val="24"/>
        </w:rPr>
        <w:t xml:space="preserve">state </w:t>
      </w:r>
      <w:r w:rsidR="006C1B1D">
        <w:rPr>
          <w:spacing w:val="11"/>
          <w:sz w:val="24"/>
          <w:szCs w:val="24"/>
        </w:rPr>
        <w:t xml:space="preserve"> </w:t>
      </w:r>
      <w:r w:rsidR="006C1B1D">
        <w:rPr>
          <w:w w:val="109"/>
          <w:sz w:val="24"/>
          <w:szCs w:val="24"/>
        </w:rPr>
        <w:t>reputation.</w:t>
      </w:r>
    </w:p>
    <w:p w14:paraId="6F0A7114" w14:textId="77777777" w:rsidR="000A768D" w:rsidRDefault="006C1B1D">
      <w:pPr>
        <w:spacing w:before="7" w:line="401" w:lineRule="auto"/>
        <w:ind w:left="120" w:right="78" w:firstLine="239"/>
        <w:jc w:val="both"/>
        <w:rPr>
          <w:sz w:val="24"/>
          <w:szCs w:val="24"/>
        </w:rPr>
      </w:pPr>
      <w:r>
        <w:rPr>
          <w:sz w:val="24"/>
          <w:szCs w:val="24"/>
        </w:rPr>
        <w:t xml:space="preserve">First, </w:t>
      </w:r>
      <w:r>
        <w:rPr>
          <w:spacing w:val="8"/>
          <w:sz w:val="24"/>
          <w:szCs w:val="24"/>
        </w:rPr>
        <w:t xml:space="preserve"> </w:t>
      </w:r>
      <w:r>
        <w:rPr>
          <w:sz w:val="24"/>
          <w:szCs w:val="24"/>
        </w:rPr>
        <w:t>unli</w:t>
      </w:r>
      <w:r>
        <w:rPr>
          <w:spacing w:val="-7"/>
          <w:sz w:val="24"/>
          <w:szCs w:val="24"/>
        </w:rPr>
        <w:t>k</w:t>
      </w:r>
      <w:r>
        <w:rPr>
          <w:sz w:val="24"/>
          <w:szCs w:val="24"/>
        </w:rPr>
        <w:t>e</w:t>
      </w:r>
      <w:r>
        <w:rPr>
          <w:spacing w:val="29"/>
          <w:sz w:val="24"/>
          <w:szCs w:val="24"/>
        </w:rPr>
        <w:t xml:space="preserve"> </w:t>
      </w:r>
      <w:r>
        <w:rPr>
          <w:sz w:val="24"/>
          <w:szCs w:val="24"/>
        </w:rPr>
        <w:t>the</w:t>
      </w:r>
      <w:r>
        <w:rPr>
          <w:spacing w:val="45"/>
          <w:sz w:val="24"/>
          <w:szCs w:val="24"/>
        </w:rPr>
        <w:t xml:space="preserve"> </w:t>
      </w:r>
      <w:r>
        <w:rPr>
          <w:sz w:val="24"/>
          <w:szCs w:val="24"/>
        </w:rPr>
        <w:t xml:space="preserve">WTO, </w:t>
      </w:r>
      <w:r>
        <w:rPr>
          <w:spacing w:val="1"/>
          <w:sz w:val="24"/>
          <w:szCs w:val="24"/>
        </w:rPr>
        <w:t xml:space="preserve"> </w:t>
      </w:r>
      <w:r>
        <w:rPr>
          <w:sz w:val="24"/>
          <w:szCs w:val="24"/>
        </w:rPr>
        <w:t>where</w:t>
      </w:r>
      <w:r>
        <w:rPr>
          <w:spacing w:val="24"/>
          <w:sz w:val="24"/>
          <w:szCs w:val="24"/>
        </w:rPr>
        <w:t xml:space="preserve"> </w:t>
      </w:r>
      <w:r>
        <w:rPr>
          <w:sz w:val="24"/>
          <w:szCs w:val="24"/>
        </w:rPr>
        <w:t>g</w:t>
      </w:r>
      <w:r>
        <w:rPr>
          <w:spacing w:val="-6"/>
          <w:sz w:val="24"/>
          <w:szCs w:val="24"/>
        </w:rPr>
        <w:t>o</w:t>
      </w:r>
      <w:r>
        <w:rPr>
          <w:spacing w:val="-7"/>
          <w:sz w:val="24"/>
          <w:szCs w:val="24"/>
        </w:rPr>
        <w:t>v</w:t>
      </w:r>
      <w:r>
        <w:rPr>
          <w:sz w:val="24"/>
          <w:szCs w:val="24"/>
        </w:rPr>
        <w:t>ernme</w:t>
      </w:r>
      <w:r>
        <w:rPr>
          <w:spacing w:val="-7"/>
          <w:sz w:val="24"/>
          <w:szCs w:val="24"/>
        </w:rPr>
        <w:t>n</w:t>
      </w:r>
      <w:r>
        <w:rPr>
          <w:sz w:val="24"/>
          <w:szCs w:val="24"/>
        </w:rPr>
        <w:t>ts  press</w:t>
      </w:r>
      <w:r>
        <w:rPr>
          <w:spacing w:val="27"/>
          <w:sz w:val="24"/>
          <w:szCs w:val="24"/>
        </w:rPr>
        <w:t xml:space="preserve"> </w:t>
      </w:r>
      <w:r>
        <w:rPr>
          <w:sz w:val="24"/>
          <w:szCs w:val="24"/>
        </w:rPr>
        <w:t>complai</w:t>
      </w:r>
      <w:r>
        <w:rPr>
          <w:spacing w:val="-7"/>
          <w:sz w:val="24"/>
          <w:szCs w:val="24"/>
        </w:rPr>
        <w:t>n</w:t>
      </w:r>
      <w:r>
        <w:rPr>
          <w:sz w:val="24"/>
          <w:szCs w:val="24"/>
        </w:rPr>
        <w:t xml:space="preserve">ts </w:t>
      </w:r>
      <w:r>
        <w:rPr>
          <w:spacing w:val="2"/>
          <w:sz w:val="24"/>
          <w:szCs w:val="24"/>
        </w:rPr>
        <w:t xml:space="preserve"> </w:t>
      </w:r>
      <w:r>
        <w:rPr>
          <w:spacing w:val="6"/>
          <w:sz w:val="24"/>
          <w:szCs w:val="24"/>
        </w:rPr>
        <w:t>b</w:t>
      </w:r>
      <w:r>
        <w:rPr>
          <w:sz w:val="24"/>
          <w:szCs w:val="24"/>
        </w:rPr>
        <w:t>efore</w:t>
      </w:r>
      <w:r>
        <w:rPr>
          <w:spacing w:val="12"/>
          <w:sz w:val="24"/>
          <w:szCs w:val="24"/>
        </w:rPr>
        <w:t xml:space="preserve"> </w:t>
      </w:r>
      <w:r>
        <w:rPr>
          <w:sz w:val="24"/>
          <w:szCs w:val="24"/>
        </w:rPr>
        <w:t>an</w:t>
      </w:r>
      <w:r>
        <w:rPr>
          <w:spacing w:val="33"/>
          <w:sz w:val="24"/>
          <w:szCs w:val="24"/>
        </w:rPr>
        <w:t xml:space="preserve"> </w:t>
      </w:r>
      <w:r>
        <w:rPr>
          <w:w w:val="104"/>
          <w:sz w:val="24"/>
          <w:szCs w:val="24"/>
        </w:rPr>
        <w:t>inde</w:t>
      </w:r>
      <w:r>
        <w:rPr>
          <w:spacing w:val="7"/>
          <w:w w:val="104"/>
          <w:sz w:val="24"/>
          <w:szCs w:val="24"/>
        </w:rPr>
        <w:t>p</w:t>
      </w:r>
      <w:r>
        <w:rPr>
          <w:w w:val="104"/>
          <w:sz w:val="24"/>
          <w:szCs w:val="24"/>
        </w:rPr>
        <w:t>ende</w:t>
      </w:r>
      <w:r>
        <w:rPr>
          <w:spacing w:val="-7"/>
          <w:w w:val="104"/>
          <w:sz w:val="24"/>
          <w:szCs w:val="24"/>
        </w:rPr>
        <w:t>n</w:t>
      </w:r>
      <w:r>
        <w:rPr>
          <w:w w:val="137"/>
          <w:sz w:val="24"/>
          <w:szCs w:val="24"/>
        </w:rPr>
        <w:t>t</w:t>
      </w:r>
      <w:r>
        <w:rPr>
          <w:spacing w:val="12"/>
          <w:w w:val="137"/>
          <w:sz w:val="24"/>
          <w:szCs w:val="24"/>
        </w:rPr>
        <w:t xml:space="preserve"> </w:t>
      </w:r>
      <w:r>
        <w:rPr>
          <w:w w:val="104"/>
          <w:sz w:val="24"/>
          <w:szCs w:val="24"/>
        </w:rPr>
        <w:t>i</w:t>
      </w:r>
      <w:r>
        <w:rPr>
          <w:spacing w:val="-7"/>
          <w:w w:val="104"/>
          <w:sz w:val="24"/>
          <w:szCs w:val="24"/>
        </w:rPr>
        <w:t>n</w:t>
      </w:r>
      <w:r>
        <w:rPr>
          <w:w w:val="109"/>
          <w:sz w:val="24"/>
          <w:szCs w:val="24"/>
        </w:rPr>
        <w:t xml:space="preserve">ter- </w:t>
      </w:r>
      <w:r>
        <w:rPr>
          <w:sz w:val="24"/>
          <w:szCs w:val="24"/>
        </w:rPr>
        <w:t>national  forum,</w:t>
      </w:r>
      <w:r>
        <w:rPr>
          <w:spacing w:val="26"/>
          <w:sz w:val="24"/>
          <w:szCs w:val="24"/>
        </w:rPr>
        <w:t xml:space="preserve"> </w:t>
      </w:r>
      <w:r>
        <w:rPr>
          <w:sz w:val="24"/>
          <w:szCs w:val="24"/>
        </w:rPr>
        <w:t>the</w:t>
      </w:r>
      <w:r>
        <w:rPr>
          <w:spacing w:val="38"/>
          <w:sz w:val="24"/>
          <w:szCs w:val="24"/>
        </w:rPr>
        <w:t xml:space="preserve"> </w:t>
      </w:r>
      <w:r>
        <w:rPr>
          <w:w w:val="106"/>
          <w:sz w:val="24"/>
          <w:szCs w:val="24"/>
        </w:rPr>
        <w:t>curre</w:t>
      </w:r>
      <w:r>
        <w:rPr>
          <w:spacing w:val="-7"/>
          <w:w w:val="106"/>
          <w:sz w:val="24"/>
          <w:szCs w:val="24"/>
        </w:rPr>
        <w:t>n</w:t>
      </w:r>
      <w:r>
        <w:rPr>
          <w:w w:val="137"/>
          <w:sz w:val="24"/>
          <w:szCs w:val="24"/>
        </w:rPr>
        <w:t>t</w:t>
      </w:r>
      <w:r>
        <w:rPr>
          <w:spacing w:val="6"/>
          <w:w w:val="137"/>
          <w:sz w:val="24"/>
          <w:szCs w:val="24"/>
        </w:rPr>
        <w:t xml:space="preserve"> </w:t>
      </w:r>
      <w:r>
        <w:rPr>
          <w:sz w:val="24"/>
          <w:szCs w:val="24"/>
        </w:rPr>
        <w:t>ISDS</w:t>
      </w:r>
      <w:r>
        <w:rPr>
          <w:spacing w:val="6"/>
          <w:sz w:val="24"/>
          <w:szCs w:val="24"/>
        </w:rPr>
        <w:t xml:space="preserve"> </w:t>
      </w:r>
      <w:r>
        <w:rPr>
          <w:sz w:val="24"/>
          <w:szCs w:val="24"/>
        </w:rPr>
        <w:t>pr</w:t>
      </w:r>
      <w:r>
        <w:rPr>
          <w:spacing w:val="6"/>
          <w:sz w:val="24"/>
          <w:szCs w:val="24"/>
        </w:rPr>
        <w:t>o</w:t>
      </w:r>
      <w:r>
        <w:rPr>
          <w:sz w:val="24"/>
          <w:szCs w:val="24"/>
        </w:rPr>
        <w:t>cess</w:t>
      </w:r>
      <w:r>
        <w:rPr>
          <w:spacing w:val="14"/>
          <w:sz w:val="24"/>
          <w:szCs w:val="24"/>
        </w:rPr>
        <w:t xml:space="preserve"> </w:t>
      </w:r>
      <w:r>
        <w:rPr>
          <w:sz w:val="24"/>
          <w:szCs w:val="24"/>
        </w:rPr>
        <w:t>externalizes</w:t>
      </w:r>
      <w:r>
        <w:rPr>
          <w:spacing w:val="52"/>
          <w:sz w:val="24"/>
          <w:szCs w:val="24"/>
        </w:rPr>
        <w:t xml:space="preserve"> </w:t>
      </w:r>
      <w:r>
        <w:rPr>
          <w:sz w:val="24"/>
          <w:szCs w:val="24"/>
        </w:rPr>
        <w:t>monitoring</w:t>
      </w:r>
      <w:r>
        <w:rPr>
          <w:spacing w:val="49"/>
          <w:sz w:val="24"/>
          <w:szCs w:val="24"/>
        </w:rPr>
        <w:t xml:space="preserve"> </w:t>
      </w:r>
      <w:r>
        <w:rPr>
          <w:w w:val="97"/>
          <w:sz w:val="24"/>
          <w:szCs w:val="24"/>
        </w:rPr>
        <w:t>co</w:t>
      </w:r>
      <w:r>
        <w:rPr>
          <w:w w:val="98"/>
          <w:sz w:val="24"/>
          <w:szCs w:val="24"/>
        </w:rPr>
        <w:t>s</w:t>
      </w:r>
      <w:r>
        <w:rPr>
          <w:w w:val="137"/>
          <w:sz w:val="24"/>
          <w:szCs w:val="24"/>
        </w:rPr>
        <w:t>t</w:t>
      </w:r>
      <w:r>
        <w:rPr>
          <w:w w:val="98"/>
          <w:sz w:val="24"/>
          <w:szCs w:val="24"/>
        </w:rPr>
        <w:t>s</w:t>
      </w:r>
      <w:r>
        <w:rPr>
          <w:spacing w:val="6"/>
          <w:w w:val="98"/>
          <w:sz w:val="24"/>
          <w:szCs w:val="24"/>
        </w:rPr>
        <w:t xml:space="preserve"> </w:t>
      </w:r>
      <w:r>
        <w:rPr>
          <w:sz w:val="24"/>
          <w:szCs w:val="24"/>
        </w:rPr>
        <w:t>to</w:t>
      </w:r>
      <w:r>
        <w:rPr>
          <w:spacing w:val="26"/>
          <w:sz w:val="24"/>
          <w:szCs w:val="24"/>
        </w:rPr>
        <w:t xml:space="preserve"> </w:t>
      </w:r>
      <w:r>
        <w:rPr>
          <w:sz w:val="24"/>
          <w:szCs w:val="24"/>
        </w:rPr>
        <w:t>individual</w:t>
      </w:r>
      <w:r>
        <w:rPr>
          <w:spacing w:val="51"/>
          <w:sz w:val="24"/>
          <w:szCs w:val="24"/>
        </w:rPr>
        <w:t xml:space="preserve"> </w:t>
      </w:r>
      <w:r>
        <w:rPr>
          <w:w w:val="106"/>
          <w:sz w:val="24"/>
          <w:szCs w:val="24"/>
        </w:rPr>
        <w:t>pri</w:t>
      </w:r>
      <w:r>
        <w:rPr>
          <w:spacing w:val="-13"/>
          <w:w w:val="106"/>
          <w:sz w:val="24"/>
          <w:szCs w:val="24"/>
        </w:rPr>
        <w:t>v</w:t>
      </w:r>
      <w:r>
        <w:rPr>
          <w:w w:val="111"/>
          <w:sz w:val="24"/>
          <w:szCs w:val="24"/>
        </w:rPr>
        <w:t xml:space="preserve">ate </w:t>
      </w:r>
      <w:r>
        <w:rPr>
          <w:sz w:val="24"/>
          <w:szCs w:val="24"/>
        </w:rPr>
        <w:t>firms</w:t>
      </w:r>
      <w:r>
        <w:rPr>
          <w:spacing w:val="43"/>
          <w:sz w:val="24"/>
          <w:szCs w:val="24"/>
        </w:rPr>
        <w:t xml:space="preserve"> </w:t>
      </w:r>
      <w:r>
        <w:rPr>
          <w:sz w:val="24"/>
          <w:szCs w:val="24"/>
        </w:rPr>
        <w:t xml:space="preserve">and </w:t>
      </w:r>
      <w:r>
        <w:rPr>
          <w:spacing w:val="12"/>
          <w:sz w:val="24"/>
          <w:szCs w:val="24"/>
        </w:rPr>
        <w:t xml:space="preserve"> </w:t>
      </w:r>
      <w:r>
        <w:rPr>
          <w:sz w:val="24"/>
          <w:szCs w:val="24"/>
        </w:rPr>
        <w:t xml:space="preserve">sanctioning </w:t>
      </w:r>
      <w:r>
        <w:rPr>
          <w:spacing w:val="28"/>
          <w:sz w:val="24"/>
          <w:szCs w:val="24"/>
        </w:rPr>
        <w:t xml:space="preserve"> </w:t>
      </w:r>
      <w:r>
        <w:rPr>
          <w:sz w:val="24"/>
          <w:szCs w:val="24"/>
        </w:rPr>
        <w:t xml:space="preserve">to </w:t>
      </w:r>
      <w:r>
        <w:rPr>
          <w:spacing w:val="5"/>
          <w:sz w:val="24"/>
          <w:szCs w:val="24"/>
        </w:rPr>
        <w:t xml:space="preserve"> </w:t>
      </w:r>
      <w:r>
        <w:rPr>
          <w:sz w:val="24"/>
          <w:szCs w:val="24"/>
        </w:rPr>
        <w:t xml:space="preserve">ad </w:t>
      </w:r>
      <w:r>
        <w:rPr>
          <w:spacing w:val="5"/>
          <w:sz w:val="24"/>
          <w:szCs w:val="24"/>
        </w:rPr>
        <w:t xml:space="preserve"> </w:t>
      </w:r>
      <w:r>
        <w:rPr>
          <w:sz w:val="24"/>
          <w:szCs w:val="24"/>
        </w:rPr>
        <w:t>h</w:t>
      </w:r>
      <w:r>
        <w:rPr>
          <w:spacing w:val="7"/>
          <w:sz w:val="24"/>
          <w:szCs w:val="24"/>
        </w:rPr>
        <w:t>o</w:t>
      </w:r>
      <w:r>
        <w:rPr>
          <w:sz w:val="24"/>
          <w:szCs w:val="24"/>
        </w:rPr>
        <w:t>c</w:t>
      </w:r>
      <w:r>
        <w:rPr>
          <w:spacing w:val="46"/>
          <w:sz w:val="24"/>
          <w:szCs w:val="24"/>
        </w:rPr>
        <w:t xml:space="preserve"> </w:t>
      </w:r>
      <w:r>
        <w:rPr>
          <w:sz w:val="24"/>
          <w:szCs w:val="24"/>
        </w:rPr>
        <w:t xml:space="preserve">arbitral </w:t>
      </w:r>
      <w:r>
        <w:rPr>
          <w:spacing w:val="52"/>
          <w:sz w:val="24"/>
          <w:szCs w:val="24"/>
        </w:rPr>
        <w:t xml:space="preserve"> </w:t>
      </w:r>
      <w:r>
        <w:rPr>
          <w:sz w:val="24"/>
          <w:szCs w:val="24"/>
        </w:rPr>
        <w:t xml:space="preserve">panels </w:t>
      </w:r>
      <w:r>
        <w:rPr>
          <w:spacing w:val="9"/>
          <w:sz w:val="24"/>
          <w:szCs w:val="24"/>
        </w:rPr>
        <w:t xml:space="preserve"> </w:t>
      </w:r>
      <w:r>
        <w:rPr>
          <w:sz w:val="24"/>
          <w:szCs w:val="24"/>
        </w:rPr>
        <w:t>enj</w:t>
      </w:r>
      <w:r>
        <w:rPr>
          <w:spacing w:val="-6"/>
          <w:sz w:val="24"/>
          <w:szCs w:val="24"/>
        </w:rPr>
        <w:t>o</w:t>
      </w:r>
      <w:r>
        <w:rPr>
          <w:sz w:val="24"/>
          <w:szCs w:val="24"/>
        </w:rPr>
        <w:t xml:space="preserve">ying  considerable </w:t>
      </w:r>
      <w:r>
        <w:rPr>
          <w:spacing w:val="21"/>
          <w:sz w:val="24"/>
          <w:szCs w:val="24"/>
        </w:rPr>
        <w:t xml:space="preserve"> </w:t>
      </w:r>
      <w:r>
        <w:rPr>
          <w:sz w:val="24"/>
          <w:szCs w:val="24"/>
        </w:rPr>
        <w:t>inde</w:t>
      </w:r>
      <w:r>
        <w:rPr>
          <w:spacing w:val="6"/>
          <w:sz w:val="24"/>
          <w:szCs w:val="24"/>
        </w:rPr>
        <w:t>p</w:t>
      </w:r>
      <w:r>
        <w:rPr>
          <w:sz w:val="24"/>
          <w:szCs w:val="24"/>
        </w:rPr>
        <w:t xml:space="preserve">endence </w:t>
      </w:r>
      <w:r>
        <w:rPr>
          <w:spacing w:val="20"/>
          <w:sz w:val="24"/>
          <w:szCs w:val="24"/>
        </w:rPr>
        <w:t xml:space="preserve"> </w:t>
      </w:r>
      <w:r>
        <w:rPr>
          <w:w w:val="101"/>
          <w:sz w:val="24"/>
          <w:szCs w:val="24"/>
        </w:rPr>
        <w:t xml:space="preserve">from </w:t>
      </w:r>
      <w:r>
        <w:rPr>
          <w:sz w:val="24"/>
          <w:szCs w:val="24"/>
        </w:rPr>
        <w:t xml:space="preserve">state </w:t>
      </w:r>
      <w:r>
        <w:rPr>
          <w:spacing w:val="28"/>
          <w:sz w:val="24"/>
          <w:szCs w:val="24"/>
        </w:rPr>
        <w:t xml:space="preserve"> </w:t>
      </w:r>
      <w:r>
        <w:rPr>
          <w:sz w:val="24"/>
          <w:szCs w:val="24"/>
        </w:rPr>
        <w:t xml:space="preserve">actors.  </w:t>
      </w:r>
      <w:r>
        <w:rPr>
          <w:spacing w:val="19"/>
          <w:sz w:val="24"/>
          <w:szCs w:val="24"/>
        </w:rPr>
        <w:t xml:space="preserve"> </w:t>
      </w:r>
      <w:r>
        <w:rPr>
          <w:sz w:val="24"/>
          <w:szCs w:val="24"/>
        </w:rPr>
        <w:t xml:space="preserve">Arbitral </w:t>
      </w:r>
      <w:r>
        <w:rPr>
          <w:spacing w:val="36"/>
          <w:sz w:val="24"/>
          <w:szCs w:val="24"/>
        </w:rPr>
        <w:t xml:space="preserve"> </w:t>
      </w:r>
      <w:r>
        <w:rPr>
          <w:sz w:val="24"/>
          <w:szCs w:val="24"/>
        </w:rPr>
        <w:t>deli</w:t>
      </w:r>
      <w:r>
        <w:rPr>
          <w:spacing w:val="6"/>
          <w:sz w:val="24"/>
          <w:szCs w:val="24"/>
        </w:rPr>
        <w:t>b</w:t>
      </w:r>
      <w:r>
        <w:rPr>
          <w:sz w:val="24"/>
          <w:szCs w:val="24"/>
        </w:rPr>
        <w:t xml:space="preserve">erations </w:t>
      </w:r>
      <w:r>
        <w:rPr>
          <w:spacing w:val="35"/>
          <w:sz w:val="24"/>
          <w:szCs w:val="24"/>
        </w:rPr>
        <w:t xml:space="preserve"> </w:t>
      </w:r>
      <w:r>
        <w:rPr>
          <w:sz w:val="24"/>
          <w:szCs w:val="24"/>
        </w:rPr>
        <w:t>are</w:t>
      </w:r>
      <w:r>
        <w:rPr>
          <w:spacing w:val="53"/>
          <w:sz w:val="24"/>
          <w:szCs w:val="24"/>
        </w:rPr>
        <w:t xml:space="preserve"> </w:t>
      </w:r>
      <w:r>
        <w:rPr>
          <w:sz w:val="24"/>
          <w:szCs w:val="24"/>
        </w:rPr>
        <w:t>also</w:t>
      </w:r>
      <w:r>
        <w:rPr>
          <w:spacing w:val="39"/>
          <w:sz w:val="24"/>
          <w:szCs w:val="24"/>
        </w:rPr>
        <w:t xml:space="preserve"> </w:t>
      </w:r>
      <w:r>
        <w:rPr>
          <w:sz w:val="24"/>
          <w:szCs w:val="24"/>
        </w:rPr>
        <w:t xml:space="preserve">constrained </w:t>
      </w:r>
      <w:r>
        <w:rPr>
          <w:spacing w:val="37"/>
          <w:sz w:val="24"/>
          <w:szCs w:val="24"/>
        </w:rPr>
        <w:t xml:space="preserve"> </w:t>
      </w:r>
      <w:r>
        <w:rPr>
          <w:sz w:val="24"/>
          <w:szCs w:val="24"/>
        </w:rPr>
        <w:t>to</w:t>
      </w:r>
      <w:r>
        <w:rPr>
          <w:spacing w:val="56"/>
          <w:sz w:val="24"/>
          <w:szCs w:val="24"/>
        </w:rPr>
        <w:t xml:space="preserve"> </w:t>
      </w:r>
      <w:r>
        <w:rPr>
          <w:sz w:val="24"/>
          <w:szCs w:val="24"/>
        </w:rPr>
        <w:t xml:space="preserve">the </w:t>
      </w:r>
      <w:r>
        <w:rPr>
          <w:spacing w:val="7"/>
          <w:sz w:val="24"/>
          <w:szCs w:val="24"/>
        </w:rPr>
        <w:t xml:space="preserve"> </w:t>
      </w:r>
      <w:r>
        <w:rPr>
          <w:sz w:val="24"/>
          <w:szCs w:val="24"/>
        </w:rPr>
        <w:t>facts</w:t>
      </w:r>
      <w:r>
        <w:rPr>
          <w:spacing w:val="58"/>
          <w:sz w:val="24"/>
          <w:szCs w:val="24"/>
        </w:rPr>
        <w:t xml:space="preserve"> </w:t>
      </w:r>
      <w:r>
        <w:rPr>
          <w:sz w:val="24"/>
          <w:szCs w:val="24"/>
        </w:rPr>
        <w:t>of</w:t>
      </w:r>
      <w:r>
        <w:rPr>
          <w:spacing w:val="23"/>
          <w:sz w:val="24"/>
          <w:szCs w:val="24"/>
        </w:rPr>
        <w:t xml:space="preserve"> </w:t>
      </w:r>
      <w:r>
        <w:rPr>
          <w:sz w:val="24"/>
          <w:szCs w:val="24"/>
        </w:rPr>
        <w:t>an</w:t>
      </w:r>
      <w:r>
        <w:rPr>
          <w:spacing w:val="54"/>
          <w:sz w:val="24"/>
          <w:szCs w:val="24"/>
        </w:rPr>
        <w:t xml:space="preserve"> </w:t>
      </w:r>
      <w:r>
        <w:rPr>
          <w:sz w:val="24"/>
          <w:szCs w:val="24"/>
        </w:rPr>
        <w:t xml:space="preserve">individual </w:t>
      </w:r>
      <w:r>
        <w:rPr>
          <w:spacing w:val="24"/>
          <w:sz w:val="24"/>
          <w:szCs w:val="24"/>
        </w:rPr>
        <w:t xml:space="preserve"> </w:t>
      </w:r>
      <w:r>
        <w:rPr>
          <w:w w:val="97"/>
          <w:sz w:val="24"/>
          <w:szCs w:val="24"/>
        </w:rPr>
        <w:t>c</w:t>
      </w:r>
      <w:r>
        <w:rPr>
          <w:w w:val="102"/>
          <w:sz w:val="24"/>
          <w:szCs w:val="24"/>
        </w:rPr>
        <w:t xml:space="preserve">ase </w:t>
      </w:r>
      <w:r>
        <w:rPr>
          <w:sz w:val="24"/>
          <w:szCs w:val="24"/>
        </w:rPr>
        <w:t xml:space="preserve">and </w:t>
      </w:r>
      <w:r>
        <w:rPr>
          <w:spacing w:val="1"/>
          <w:sz w:val="24"/>
          <w:szCs w:val="24"/>
        </w:rPr>
        <w:t xml:space="preserve"> </w:t>
      </w:r>
      <w:r>
        <w:rPr>
          <w:sz w:val="24"/>
          <w:szCs w:val="24"/>
        </w:rPr>
        <w:t>do</w:t>
      </w:r>
      <w:r>
        <w:rPr>
          <w:spacing w:val="38"/>
          <w:sz w:val="24"/>
          <w:szCs w:val="24"/>
        </w:rPr>
        <w:t xml:space="preserve"> </w:t>
      </w:r>
      <w:r>
        <w:rPr>
          <w:sz w:val="24"/>
          <w:szCs w:val="24"/>
        </w:rPr>
        <w:t xml:space="preserve">not </w:t>
      </w:r>
      <w:r>
        <w:rPr>
          <w:spacing w:val="4"/>
          <w:sz w:val="24"/>
          <w:szCs w:val="24"/>
        </w:rPr>
        <w:t xml:space="preserve"> </w:t>
      </w:r>
      <w:r>
        <w:rPr>
          <w:sz w:val="24"/>
          <w:szCs w:val="24"/>
        </w:rPr>
        <w:t xml:space="preserve">establish </w:t>
      </w:r>
      <w:r>
        <w:rPr>
          <w:spacing w:val="15"/>
          <w:sz w:val="24"/>
          <w:szCs w:val="24"/>
        </w:rPr>
        <w:t xml:space="preserve"> </w:t>
      </w:r>
      <w:r>
        <w:rPr>
          <w:sz w:val="24"/>
          <w:szCs w:val="24"/>
        </w:rPr>
        <w:t>clear</w:t>
      </w:r>
      <w:r>
        <w:rPr>
          <w:spacing w:val="47"/>
          <w:sz w:val="24"/>
          <w:szCs w:val="24"/>
        </w:rPr>
        <w:t xml:space="preserve"> </w:t>
      </w:r>
      <w:r>
        <w:rPr>
          <w:sz w:val="24"/>
          <w:szCs w:val="24"/>
        </w:rPr>
        <w:t>legal</w:t>
      </w:r>
      <w:r>
        <w:rPr>
          <w:spacing w:val="33"/>
          <w:sz w:val="24"/>
          <w:szCs w:val="24"/>
        </w:rPr>
        <w:t xml:space="preserve"> </w:t>
      </w:r>
      <w:r>
        <w:rPr>
          <w:sz w:val="24"/>
          <w:szCs w:val="24"/>
        </w:rPr>
        <w:t>precede</w:t>
      </w:r>
      <w:r>
        <w:rPr>
          <w:spacing w:val="-7"/>
          <w:sz w:val="24"/>
          <w:szCs w:val="24"/>
        </w:rPr>
        <w:t>n</w:t>
      </w:r>
      <w:r>
        <w:rPr>
          <w:sz w:val="24"/>
          <w:szCs w:val="24"/>
        </w:rPr>
        <w:t xml:space="preserve">ts </w:t>
      </w:r>
      <w:r>
        <w:rPr>
          <w:spacing w:val="22"/>
          <w:sz w:val="24"/>
          <w:szCs w:val="24"/>
        </w:rPr>
        <w:t xml:space="preserve"> </w:t>
      </w:r>
      <w:r>
        <w:rPr>
          <w:sz w:val="24"/>
          <w:szCs w:val="24"/>
        </w:rPr>
        <w:t>for</w:t>
      </w:r>
      <w:r>
        <w:rPr>
          <w:spacing w:val="31"/>
          <w:sz w:val="24"/>
          <w:szCs w:val="24"/>
        </w:rPr>
        <w:t xml:space="preserve"> </w:t>
      </w:r>
      <w:r>
        <w:rPr>
          <w:sz w:val="24"/>
          <w:szCs w:val="24"/>
        </w:rPr>
        <w:t xml:space="preserve">other </w:t>
      </w:r>
      <w:r>
        <w:rPr>
          <w:spacing w:val="13"/>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33"/>
          <w:w w:val="137"/>
          <w:sz w:val="24"/>
          <w:szCs w:val="24"/>
        </w:rPr>
        <w:t xml:space="preserve"> </w:t>
      </w:r>
      <w:r>
        <w:rPr>
          <w:sz w:val="24"/>
          <w:szCs w:val="24"/>
        </w:rPr>
        <w:t xml:space="preserve">disputes.  </w:t>
      </w:r>
      <w:r>
        <w:rPr>
          <w:spacing w:val="24"/>
          <w:sz w:val="24"/>
          <w:szCs w:val="24"/>
        </w:rPr>
        <w:t xml:space="preserve"> </w:t>
      </w:r>
      <w:r>
        <w:rPr>
          <w:spacing w:val="-20"/>
          <w:sz w:val="24"/>
          <w:szCs w:val="24"/>
        </w:rPr>
        <w:t>F</w:t>
      </w:r>
      <w:r>
        <w:rPr>
          <w:sz w:val="24"/>
          <w:szCs w:val="24"/>
        </w:rPr>
        <w:t xml:space="preserve">or  this </w:t>
      </w:r>
      <w:r>
        <w:rPr>
          <w:spacing w:val="4"/>
          <w:sz w:val="24"/>
          <w:szCs w:val="24"/>
        </w:rPr>
        <w:t xml:space="preserve"> </w:t>
      </w:r>
      <w:r>
        <w:rPr>
          <w:w w:val="104"/>
          <w:sz w:val="24"/>
          <w:szCs w:val="24"/>
        </w:rPr>
        <w:t xml:space="preserve">reason </w:t>
      </w:r>
      <w:r>
        <w:rPr>
          <w:w w:val="107"/>
          <w:sz w:val="24"/>
          <w:szCs w:val="24"/>
        </w:rPr>
        <w:t>i</w:t>
      </w:r>
      <w:r>
        <w:rPr>
          <w:spacing w:val="-7"/>
          <w:w w:val="107"/>
          <w:sz w:val="24"/>
          <w:szCs w:val="24"/>
        </w:rPr>
        <w:t>nv</w:t>
      </w:r>
      <w:r>
        <w:rPr>
          <w:w w:val="107"/>
          <w:sz w:val="24"/>
          <w:szCs w:val="24"/>
        </w:rPr>
        <w:t>estor-state</w:t>
      </w:r>
      <w:r>
        <w:rPr>
          <w:spacing w:val="13"/>
          <w:w w:val="107"/>
          <w:sz w:val="24"/>
          <w:szCs w:val="24"/>
        </w:rPr>
        <w:t xml:space="preserve"> </w:t>
      </w:r>
      <w:r>
        <w:rPr>
          <w:sz w:val="24"/>
          <w:szCs w:val="24"/>
        </w:rPr>
        <w:t xml:space="preserve">dispute </w:t>
      </w:r>
      <w:r>
        <w:rPr>
          <w:spacing w:val="6"/>
          <w:sz w:val="24"/>
          <w:szCs w:val="24"/>
        </w:rPr>
        <w:t xml:space="preserve"> </w:t>
      </w:r>
      <w:r>
        <w:rPr>
          <w:w w:val="110"/>
          <w:sz w:val="24"/>
          <w:szCs w:val="24"/>
        </w:rPr>
        <w:t>arbitration</w:t>
      </w:r>
      <w:r>
        <w:rPr>
          <w:spacing w:val="11"/>
          <w:w w:val="110"/>
          <w:sz w:val="24"/>
          <w:szCs w:val="24"/>
        </w:rPr>
        <w:t xml:space="preserve"> </w:t>
      </w:r>
      <w:r>
        <w:rPr>
          <w:sz w:val="24"/>
          <w:szCs w:val="24"/>
        </w:rPr>
        <w:t>has</w:t>
      </w:r>
      <w:r>
        <w:rPr>
          <w:spacing w:val="36"/>
          <w:sz w:val="24"/>
          <w:szCs w:val="24"/>
        </w:rPr>
        <w:t xml:space="preserve"> </w:t>
      </w:r>
      <w:r>
        <w:rPr>
          <w:sz w:val="24"/>
          <w:szCs w:val="24"/>
        </w:rPr>
        <w:t>not</w:t>
      </w:r>
      <w:r>
        <w:rPr>
          <w:spacing w:val="48"/>
          <w:sz w:val="24"/>
          <w:szCs w:val="24"/>
        </w:rPr>
        <w:t xml:space="preserve"> </w:t>
      </w:r>
      <w:r>
        <w:rPr>
          <w:sz w:val="24"/>
          <w:szCs w:val="24"/>
        </w:rPr>
        <w:t>only</w:t>
      </w:r>
      <w:r>
        <w:rPr>
          <w:spacing w:val="26"/>
          <w:sz w:val="24"/>
          <w:szCs w:val="24"/>
        </w:rPr>
        <w:t xml:space="preserve"> </w:t>
      </w:r>
      <w:r>
        <w:rPr>
          <w:sz w:val="24"/>
          <w:szCs w:val="24"/>
        </w:rPr>
        <w:t>pr</w:t>
      </w:r>
      <w:r>
        <w:rPr>
          <w:spacing w:val="6"/>
          <w:sz w:val="24"/>
          <w:szCs w:val="24"/>
        </w:rPr>
        <w:t>o</w:t>
      </w:r>
      <w:r>
        <w:rPr>
          <w:sz w:val="24"/>
          <w:szCs w:val="24"/>
        </w:rPr>
        <w:t>duced</w:t>
      </w:r>
      <w:r>
        <w:rPr>
          <w:spacing w:val="56"/>
          <w:sz w:val="24"/>
          <w:szCs w:val="24"/>
        </w:rPr>
        <w:t xml:space="preserve"> </w:t>
      </w:r>
      <w:r>
        <w:rPr>
          <w:w w:val="103"/>
          <w:sz w:val="24"/>
          <w:szCs w:val="24"/>
        </w:rPr>
        <w:t>inconsiste</w:t>
      </w:r>
      <w:r>
        <w:rPr>
          <w:spacing w:val="-7"/>
          <w:w w:val="103"/>
          <w:sz w:val="24"/>
          <w:szCs w:val="24"/>
        </w:rPr>
        <w:t>n</w:t>
      </w:r>
      <w:r>
        <w:rPr>
          <w:w w:val="137"/>
          <w:sz w:val="24"/>
          <w:szCs w:val="24"/>
        </w:rPr>
        <w:t>t</w:t>
      </w:r>
      <w:r>
        <w:rPr>
          <w:spacing w:val="17"/>
          <w:w w:val="137"/>
          <w:sz w:val="24"/>
          <w:szCs w:val="24"/>
        </w:rPr>
        <w:t xml:space="preserve"> </w:t>
      </w:r>
      <w:r>
        <w:rPr>
          <w:w w:val="107"/>
          <w:sz w:val="24"/>
          <w:szCs w:val="24"/>
        </w:rPr>
        <w:t>results,</w:t>
      </w:r>
      <w:r>
        <w:rPr>
          <w:w w:val="107"/>
          <w:position w:val="9"/>
          <w:sz w:val="14"/>
          <w:szCs w:val="14"/>
        </w:rPr>
        <w:t xml:space="preserve">27 </w:t>
      </w:r>
      <w:r>
        <w:rPr>
          <w:spacing w:val="4"/>
          <w:w w:val="107"/>
          <w:position w:val="9"/>
          <w:sz w:val="14"/>
          <w:szCs w:val="14"/>
        </w:rPr>
        <w:t xml:space="preserve"> </w:t>
      </w:r>
      <w:r>
        <w:rPr>
          <w:sz w:val="24"/>
          <w:szCs w:val="24"/>
        </w:rPr>
        <w:t>but  e</w:t>
      </w:r>
      <w:r>
        <w:rPr>
          <w:spacing w:val="-7"/>
          <w:sz w:val="24"/>
          <w:szCs w:val="24"/>
        </w:rPr>
        <w:t>v</w:t>
      </w:r>
      <w:r>
        <w:rPr>
          <w:sz w:val="24"/>
          <w:szCs w:val="24"/>
        </w:rPr>
        <w:t>en</w:t>
      </w:r>
      <w:r>
        <w:rPr>
          <w:spacing w:val="24"/>
          <w:sz w:val="24"/>
          <w:szCs w:val="24"/>
        </w:rPr>
        <w:t xml:space="preserve"> </w:t>
      </w:r>
      <w:r>
        <w:rPr>
          <w:w w:val="101"/>
          <w:sz w:val="24"/>
          <w:szCs w:val="24"/>
        </w:rPr>
        <w:t xml:space="preserve">op- </w:t>
      </w:r>
      <w:r>
        <w:rPr>
          <w:spacing w:val="6"/>
          <w:sz w:val="24"/>
          <w:szCs w:val="24"/>
        </w:rPr>
        <w:t>p</w:t>
      </w:r>
      <w:r>
        <w:rPr>
          <w:sz w:val="24"/>
          <w:szCs w:val="24"/>
        </w:rPr>
        <w:t>osing</w:t>
      </w:r>
      <w:r>
        <w:rPr>
          <w:spacing w:val="18"/>
          <w:sz w:val="24"/>
          <w:szCs w:val="24"/>
        </w:rPr>
        <w:t xml:space="preserve"> </w:t>
      </w:r>
      <w:r>
        <w:rPr>
          <w:sz w:val="24"/>
          <w:szCs w:val="24"/>
        </w:rPr>
        <w:t>ones</w:t>
      </w:r>
      <w:r>
        <w:rPr>
          <w:spacing w:val="8"/>
          <w:sz w:val="24"/>
          <w:szCs w:val="24"/>
        </w:rPr>
        <w:t xml:space="preserve"> </w:t>
      </w:r>
      <w:r>
        <w:rPr>
          <w:sz w:val="24"/>
          <w:szCs w:val="24"/>
        </w:rPr>
        <w:t>in</w:t>
      </w:r>
      <w:r>
        <w:rPr>
          <w:spacing w:val="15"/>
          <w:sz w:val="24"/>
          <w:szCs w:val="24"/>
        </w:rPr>
        <w:t xml:space="preserve"> </w:t>
      </w:r>
      <w:r>
        <w:rPr>
          <w:sz w:val="24"/>
          <w:szCs w:val="24"/>
        </w:rPr>
        <w:t>parallel</w:t>
      </w:r>
      <w:r>
        <w:rPr>
          <w:spacing w:val="37"/>
          <w:sz w:val="24"/>
          <w:szCs w:val="24"/>
        </w:rPr>
        <w:t xml:space="preserve"> </w:t>
      </w:r>
      <w:r>
        <w:rPr>
          <w:sz w:val="24"/>
          <w:szCs w:val="24"/>
        </w:rPr>
        <w:t>cases</w:t>
      </w:r>
      <w:r>
        <w:rPr>
          <w:spacing w:val="8"/>
          <w:sz w:val="24"/>
          <w:szCs w:val="24"/>
        </w:rPr>
        <w:t xml:space="preserve"> </w:t>
      </w:r>
      <w:r>
        <w:rPr>
          <w:sz w:val="24"/>
          <w:szCs w:val="24"/>
        </w:rPr>
        <w:t>i</w:t>
      </w:r>
      <w:r>
        <w:rPr>
          <w:spacing w:val="-7"/>
          <w:sz w:val="24"/>
          <w:szCs w:val="24"/>
        </w:rPr>
        <w:t>nv</w:t>
      </w:r>
      <w:r>
        <w:rPr>
          <w:sz w:val="24"/>
          <w:szCs w:val="24"/>
        </w:rPr>
        <w:t>olving</w:t>
      </w:r>
      <w:r>
        <w:rPr>
          <w:spacing w:val="19"/>
          <w:sz w:val="24"/>
          <w:szCs w:val="24"/>
        </w:rPr>
        <w:t xml:space="preserve"> </w:t>
      </w:r>
      <w:r>
        <w:rPr>
          <w:sz w:val="24"/>
          <w:szCs w:val="24"/>
        </w:rPr>
        <w:t>ide</w:t>
      </w:r>
      <w:r>
        <w:rPr>
          <w:spacing w:val="-7"/>
          <w:sz w:val="24"/>
          <w:szCs w:val="24"/>
        </w:rPr>
        <w:t>n</w:t>
      </w:r>
      <w:r>
        <w:rPr>
          <w:sz w:val="24"/>
          <w:szCs w:val="24"/>
        </w:rPr>
        <w:t>tical</w:t>
      </w:r>
      <w:r>
        <w:rPr>
          <w:spacing w:val="49"/>
          <w:sz w:val="24"/>
          <w:szCs w:val="24"/>
        </w:rPr>
        <w:t xml:space="preserve"> </w:t>
      </w:r>
      <w:r>
        <w:rPr>
          <w:sz w:val="24"/>
          <w:szCs w:val="24"/>
        </w:rPr>
        <w:t>sets</w:t>
      </w:r>
      <w:r>
        <w:rPr>
          <w:spacing w:val="26"/>
          <w:sz w:val="24"/>
          <w:szCs w:val="24"/>
        </w:rPr>
        <w:t xml:space="preserve"> </w:t>
      </w:r>
      <w:r>
        <w:rPr>
          <w:sz w:val="24"/>
          <w:szCs w:val="24"/>
        </w:rPr>
        <w:t>of</w:t>
      </w:r>
      <w:r>
        <w:rPr>
          <w:spacing w:val="-4"/>
          <w:sz w:val="24"/>
          <w:szCs w:val="24"/>
        </w:rPr>
        <w:t xml:space="preserve"> </w:t>
      </w:r>
      <w:r>
        <w:rPr>
          <w:sz w:val="24"/>
          <w:szCs w:val="24"/>
        </w:rPr>
        <w:t>facts</w:t>
      </w:r>
      <w:r>
        <w:rPr>
          <w:spacing w:val="31"/>
          <w:sz w:val="24"/>
          <w:szCs w:val="24"/>
        </w:rPr>
        <w:t xml:space="preserve"> </w:t>
      </w:r>
      <w:r>
        <w:rPr>
          <w:sz w:val="24"/>
          <w:szCs w:val="24"/>
        </w:rPr>
        <w:t>and</w:t>
      </w:r>
      <w:r>
        <w:rPr>
          <w:spacing w:val="36"/>
          <w:sz w:val="24"/>
          <w:szCs w:val="24"/>
        </w:rPr>
        <w:t xml:space="preserve"> </w:t>
      </w:r>
      <w:r>
        <w:rPr>
          <w:sz w:val="24"/>
          <w:szCs w:val="24"/>
        </w:rPr>
        <w:t>parties</w:t>
      </w:r>
      <w:r>
        <w:rPr>
          <w:spacing w:val="59"/>
          <w:sz w:val="24"/>
          <w:szCs w:val="24"/>
        </w:rPr>
        <w:t xml:space="preserve"> </w:t>
      </w:r>
      <w:r>
        <w:rPr>
          <w:sz w:val="24"/>
          <w:szCs w:val="24"/>
        </w:rPr>
        <w:t>but</w:t>
      </w:r>
      <w:r>
        <w:rPr>
          <w:spacing w:val="50"/>
          <w:sz w:val="24"/>
          <w:szCs w:val="24"/>
        </w:rPr>
        <w:t xml:space="preserve"> </w:t>
      </w:r>
      <w:r>
        <w:rPr>
          <w:w w:val="108"/>
          <w:sz w:val="24"/>
          <w:szCs w:val="24"/>
        </w:rPr>
        <w:t>d</w:t>
      </w:r>
      <w:r>
        <w:rPr>
          <w:w w:val="98"/>
          <w:sz w:val="24"/>
          <w:szCs w:val="24"/>
        </w:rPr>
        <w:t>iffere</w:t>
      </w:r>
      <w:r>
        <w:rPr>
          <w:spacing w:val="-7"/>
          <w:w w:val="98"/>
          <w:sz w:val="24"/>
          <w:szCs w:val="24"/>
        </w:rPr>
        <w:t>n</w:t>
      </w:r>
      <w:r>
        <w:rPr>
          <w:w w:val="137"/>
          <w:sz w:val="24"/>
          <w:szCs w:val="24"/>
        </w:rPr>
        <w:t>t</w:t>
      </w:r>
      <w:r>
        <w:rPr>
          <w:spacing w:val="8"/>
          <w:sz w:val="24"/>
          <w:szCs w:val="24"/>
        </w:rPr>
        <w:t xml:space="preserve"> </w:t>
      </w:r>
      <w:r>
        <w:rPr>
          <w:w w:val="109"/>
          <w:sz w:val="24"/>
          <w:szCs w:val="24"/>
        </w:rPr>
        <w:t xml:space="preserve">treaties </w:t>
      </w:r>
      <w:r>
        <w:rPr>
          <w:sz w:val="24"/>
          <w:szCs w:val="24"/>
        </w:rPr>
        <w:t>and</w:t>
      </w:r>
      <w:r>
        <w:rPr>
          <w:spacing w:val="28"/>
          <w:sz w:val="24"/>
          <w:szCs w:val="24"/>
        </w:rPr>
        <w:t xml:space="preserve"> </w:t>
      </w:r>
      <w:r>
        <w:rPr>
          <w:sz w:val="24"/>
          <w:szCs w:val="24"/>
        </w:rPr>
        <w:t xml:space="preserve">arbitral </w:t>
      </w:r>
      <w:r>
        <w:rPr>
          <w:spacing w:val="9"/>
          <w:sz w:val="24"/>
          <w:szCs w:val="24"/>
        </w:rPr>
        <w:t xml:space="preserve"> </w:t>
      </w:r>
      <w:r>
        <w:rPr>
          <w:w w:val="108"/>
          <w:sz w:val="24"/>
          <w:szCs w:val="24"/>
        </w:rPr>
        <w:t>tribunals.</w:t>
      </w:r>
      <w:r>
        <w:rPr>
          <w:w w:val="108"/>
          <w:position w:val="9"/>
          <w:sz w:val="14"/>
          <w:szCs w:val="14"/>
        </w:rPr>
        <w:t xml:space="preserve">28 </w:t>
      </w:r>
      <w:r>
        <w:rPr>
          <w:spacing w:val="29"/>
          <w:w w:val="108"/>
          <w:position w:val="9"/>
          <w:sz w:val="14"/>
          <w:szCs w:val="14"/>
        </w:rPr>
        <w:t xml:space="preserve"> </w:t>
      </w:r>
      <w:r>
        <w:rPr>
          <w:sz w:val="24"/>
          <w:szCs w:val="24"/>
        </w:rPr>
        <w:t>The</w:t>
      </w:r>
      <w:r>
        <w:rPr>
          <w:spacing w:val="30"/>
          <w:sz w:val="24"/>
          <w:szCs w:val="24"/>
        </w:rPr>
        <w:t xml:space="preserve"> </w:t>
      </w:r>
      <w:r>
        <w:rPr>
          <w:sz w:val="24"/>
          <w:szCs w:val="24"/>
        </w:rPr>
        <w:t>outcome</w:t>
      </w:r>
      <w:r>
        <w:rPr>
          <w:spacing w:val="25"/>
          <w:sz w:val="24"/>
          <w:szCs w:val="24"/>
        </w:rPr>
        <w:t xml:space="preserve"> </w:t>
      </w:r>
      <w:r>
        <w:rPr>
          <w:sz w:val="24"/>
          <w:szCs w:val="24"/>
        </w:rPr>
        <w:t>of</w:t>
      </w:r>
      <w:r>
        <w:rPr>
          <w:spacing w:val="-12"/>
          <w:sz w:val="24"/>
          <w:szCs w:val="24"/>
        </w:rPr>
        <w:t xml:space="preserve"> </w:t>
      </w:r>
      <w:r>
        <w:rPr>
          <w:sz w:val="24"/>
          <w:szCs w:val="24"/>
        </w:rPr>
        <w:t>dispute</w:t>
      </w:r>
      <w:r>
        <w:rPr>
          <w:spacing w:val="48"/>
          <w:sz w:val="24"/>
          <w:szCs w:val="24"/>
        </w:rPr>
        <w:t xml:space="preserve"> </w:t>
      </w:r>
      <w:r>
        <w:rPr>
          <w:w w:val="110"/>
          <w:sz w:val="24"/>
          <w:szCs w:val="24"/>
        </w:rPr>
        <w:t>arbitration</w:t>
      </w:r>
      <w:r>
        <w:rPr>
          <w:spacing w:val="-6"/>
          <w:w w:val="110"/>
          <w:sz w:val="24"/>
          <w:szCs w:val="24"/>
        </w:rPr>
        <w:t xml:space="preserve"> </w:t>
      </w:r>
      <w:r>
        <w:rPr>
          <w:sz w:val="24"/>
          <w:szCs w:val="24"/>
        </w:rPr>
        <w:t>is</w:t>
      </w:r>
      <w:r>
        <w:rPr>
          <w:spacing w:val="-3"/>
          <w:sz w:val="24"/>
          <w:szCs w:val="24"/>
        </w:rPr>
        <w:t xml:space="preserve"> </w:t>
      </w:r>
      <w:r>
        <w:rPr>
          <w:sz w:val="24"/>
          <w:szCs w:val="24"/>
        </w:rPr>
        <w:t>therefore</w:t>
      </w:r>
      <w:r>
        <w:rPr>
          <w:spacing w:val="35"/>
          <w:sz w:val="24"/>
          <w:szCs w:val="24"/>
        </w:rPr>
        <w:t xml:space="preserve"> </w:t>
      </w:r>
      <w:r>
        <w:rPr>
          <w:sz w:val="24"/>
          <w:szCs w:val="24"/>
        </w:rPr>
        <w:t xml:space="preserve">rather </w:t>
      </w:r>
      <w:r>
        <w:rPr>
          <w:spacing w:val="1"/>
          <w:sz w:val="24"/>
          <w:szCs w:val="24"/>
        </w:rPr>
        <w:t xml:space="preserve"> </w:t>
      </w:r>
      <w:r>
        <w:rPr>
          <w:sz w:val="24"/>
          <w:szCs w:val="24"/>
        </w:rPr>
        <w:t xml:space="preserve">uncertain </w:t>
      </w:r>
      <w:r>
        <w:rPr>
          <w:spacing w:val="2"/>
          <w:sz w:val="24"/>
          <w:szCs w:val="24"/>
        </w:rPr>
        <w:t xml:space="preserve"> </w:t>
      </w:r>
      <w:r>
        <w:rPr>
          <w:w w:val="108"/>
          <w:sz w:val="24"/>
          <w:szCs w:val="24"/>
        </w:rPr>
        <w:t xml:space="preserve">and </w:t>
      </w:r>
      <w:r>
        <w:rPr>
          <w:sz w:val="24"/>
          <w:szCs w:val="24"/>
        </w:rPr>
        <w:t>the</w:t>
      </w:r>
      <w:r>
        <w:rPr>
          <w:spacing w:val="54"/>
          <w:sz w:val="24"/>
          <w:szCs w:val="24"/>
        </w:rPr>
        <w:t xml:space="preserve"> </w:t>
      </w:r>
      <w:r>
        <w:rPr>
          <w:sz w:val="24"/>
          <w:szCs w:val="24"/>
        </w:rPr>
        <w:t>meaning</w:t>
      </w:r>
      <w:r>
        <w:rPr>
          <w:spacing w:val="47"/>
          <w:sz w:val="24"/>
          <w:szCs w:val="24"/>
        </w:rPr>
        <w:t xml:space="preserve"> </w:t>
      </w:r>
      <w:r>
        <w:rPr>
          <w:sz w:val="24"/>
          <w:szCs w:val="24"/>
        </w:rPr>
        <w:t>and</w:t>
      </w:r>
      <w:r>
        <w:rPr>
          <w:spacing w:val="50"/>
          <w:sz w:val="24"/>
          <w:szCs w:val="24"/>
        </w:rPr>
        <w:t xml:space="preserve"> </w:t>
      </w:r>
      <w:r>
        <w:rPr>
          <w:sz w:val="24"/>
          <w:szCs w:val="24"/>
        </w:rPr>
        <w:t>significance</w:t>
      </w:r>
      <w:r>
        <w:rPr>
          <w:spacing w:val="22"/>
          <w:sz w:val="24"/>
          <w:szCs w:val="24"/>
        </w:rPr>
        <w:t xml:space="preserve"> </w:t>
      </w:r>
      <w:r>
        <w:rPr>
          <w:sz w:val="24"/>
          <w:szCs w:val="24"/>
        </w:rPr>
        <w:t>of</w:t>
      </w:r>
      <w:r>
        <w:rPr>
          <w:spacing w:val="10"/>
          <w:sz w:val="24"/>
          <w:szCs w:val="24"/>
        </w:rPr>
        <w:t xml:space="preserve"> </w:t>
      </w:r>
      <w:r>
        <w:rPr>
          <w:sz w:val="24"/>
          <w:szCs w:val="24"/>
        </w:rPr>
        <w:t xml:space="preserve">arbitral </w:t>
      </w:r>
      <w:r>
        <w:rPr>
          <w:spacing w:val="31"/>
          <w:sz w:val="24"/>
          <w:szCs w:val="24"/>
        </w:rPr>
        <w:t xml:space="preserve"> </w:t>
      </w:r>
      <w:r>
        <w:rPr>
          <w:spacing w:val="-6"/>
          <w:sz w:val="24"/>
          <w:szCs w:val="24"/>
        </w:rPr>
        <w:t>aw</w:t>
      </w:r>
      <w:r>
        <w:rPr>
          <w:sz w:val="24"/>
          <w:szCs w:val="24"/>
        </w:rPr>
        <w:t>ards,</w:t>
      </w:r>
      <w:r>
        <w:rPr>
          <w:spacing w:val="60"/>
          <w:sz w:val="24"/>
          <w:szCs w:val="24"/>
        </w:rPr>
        <w:t xml:space="preserve"> </w:t>
      </w:r>
      <w:r>
        <w:rPr>
          <w:sz w:val="24"/>
          <w:szCs w:val="24"/>
        </w:rPr>
        <w:t xml:space="preserve">whether </w:t>
      </w:r>
      <w:r>
        <w:rPr>
          <w:spacing w:val="8"/>
          <w:sz w:val="24"/>
          <w:szCs w:val="24"/>
        </w:rPr>
        <w:t xml:space="preserve"> </w:t>
      </w:r>
      <w:r>
        <w:rPr>
          <w:spacing w:val="6"/>
          <w:sz w:val="24"/>
          <w:szCs w:val="24"/>
        </w:rPr>
        <w:t>p</w:t>
      </w:r>
      <w:r>
        <w:rPr>
          <w:sz w:val="24"/>
          <w:szCs w:val="24"/>
        </w:rPr>
        <w:t>ositi</w:t>
      </w:r>
      <w:r>
        <w:rPr>
          <w:spacing w:val="-7"/>
          <w:sz w:val="24"/>
          <w:szCs w:val="24"/>
        </w:rPr>
        <w:t>v</w:t>
      </w:r>
      <w:r>
        <w:rPr>
          <w:sz w:val="24"/>
          <w:szCs w:val="24"/>
        </w:rPr>
        <w:t>e,</w:t>
      </w:r>
      <w:r>
        <w:rPr>
          <w:spacing w:val="50"/>
          <w:sz w:val="24"/>
          <w:szCs w:val="24"/>
        </w:rPr>
        <w:t xml:space="preserve"> </w:t>
      </w:r>
      <w:r>
        <w:rPr>
          <w:sz w:val="24"/>
          <w:szCs w:val="24"/>
        </w:rPr>
        <w:t>negati</w:t>
      </w:r>
      <w:r>
        <w:rPr>
          <w:spacing w:val="-6"/>
          <w:sz w:val="24"/>
          <w:szCs w:val="24"/>
        </w:rPr>
        <w:t>v</w:t>
      </w:r>
      <w:r>
        <w:rPr>
          <w:sz w:val="24"/>
          <w:szCs w:val="24"/>
        </w:rPr>
        <w:t>e,</w:t>
      </w:r>
      <w:r>
        <w:rPr>
          <w:spacing w:val="60"/>
          <w:sz w:val="24"/>
          <w:szCs w:val="24"/>
        </w:rPr>
        <w:t xml:space="preserve"> </w:t>
      </w:r>
      <w:r>
        <w:rPr>
          <w:sz w:val="24"/>
          <w:szCs w:val="24"/>
        </w:rPr>
        <w:t>or</w:t>
      </w:r>
      <w:r>
        <w:rPr>
          <w:spacing w:val="30"/>
          <w:sz w:val="24"/>
          <w:szCs w:val="24"/>
        </w:rPr>
        <w:t xml:space="preserve"> </w:t>
      </w:r>
      <w:r>
        <w:rPr>
          <w:w w:val="101"/>
          <w:sz w:val="24"/>
          <w:szCs w:val="24"/>
        </w:rPr>
        <w:t>inconclusi</w:t>
      </w:r>
      <w:r>
        <w:rPr>
          <w:spacing w:val="-7"/>
          <w:w w:val="101"/>
          <w:sz w:val="24"/>
          <w:szCs w:val="24"/>
        </w:rPr>
        <w:t>v</w:t>
      </w:r>
      <w:r>
        <w:rPr>
          <w:w w:val="97"/>
          <w:sz w:val="24"/>
          <w:szCs w:val="24"/>
        </w:rPr>
        <w:t xml:space="preserve">e </w:t>
      </w:r>
      <w:r>
        <w:rPr>
          <w:sz w:val="24"/>
          <w:szCs w:val="24"/>
        </w:rPr>
        <w:t>with</w:t>
      </w:r>
      <w:r>
        <w:rPr>
          <w:spacing w:val="31"/>
          <w:sz w:val="24"/>
          <w:szCs w:val="24"/>
        </w:rPr>
        <w:t xml:space="preserve"> </w:t>
      </w:r>
      <w:r>
        <w:rPr>
          <w:sz w:val="24"/>
          <w:szCs w:val="24"/>
        </w:rPr>
        <w:t>res</w:t>
      </w:r>
      <w:r>
        <w:rPr>
          <w:spacing w:val="6"/>
          <w:sz w:val="24"/>
          <w:szCs w:val="24"/>
        </w:rPr>
        <w:t>p</w:t>
      </w:r>
      <w:r>
        <w:rPr>
          <w:sz w:val="24"/>
          <w:szCs w:val="24"/>
        </w:rPr>
        <w:t>ect</w:t>
      </w:r>
      <w:r>
        <w:rPr>
          <w:spacing w:val="41"/>
          <w:sz w:val="24"/>
          <w:szCs w:val="24"/>
        </w:rPr>
        <w:t xml:space="preserve"> </w:t>
      </w:r>
      <w:r>
        <w:rPr>
          <w:sz w:val="24"/>
          <w:szCs w:val="24"/>
        </w:rPr>
        <w:t>to</w:t>
      </w:r>
      <w:r>
        <w:rPr>
          <w:spacing w:val="26"/>
          <w:sz w:val="24"/>
          <w:szCs w:val="24"/>
        </w:rPr>
        <w:t xml:space="preserve"> </w:t>
      </w:r>
      <w:r>
        <w:rPr>
          <w:sz w:val="24"/>
          <w:szCs w:val="24"/>
        </w:rPr>
        <w:t>a</w:t>
      </w:r>
      <w:r>
        <w:rPr>
          <w:spacing w:val="15"/>
          <w:sz w:val="24"/>
          <w:szCs w:val="24"/>
        </w:rPr>
        <w:t xml:space="preserve"> </w:t>
      </w:r>
      <w:r>
        <w:rPr>
          <w:w w:val="97"/>
          <w:sz w:val="24"/>
          <w:szCs w:val="24"/>
        </w:rPr>
        <w:t>g</w:t>
      </w:r>
      <w:r>
        <w:rPr>
          <w:spacing w:val="-6"/>
          <w:w w:val="97"/>
          <w:sz w:val="24"/>
          <w:szCs w:val="24"/>
        </w:rPr>
        <w:t>o</w:t>
      </w:r>
      <w:r>
        <w:rPr>
          <w:spacing w:val="-7"/>
          <w:w w:val="103"/>
          <w:sz w:val="24"/>
          <w:szCs w:val="24"/>
        </w:rPr>
        <w:t>v</w:t>
      </w:r>
      <w:r>
        <w:rPr>
          <w:w w:val="104"/>
          <w:sz w:val="24"/>
          <w:szCs w:val="24"/>
        </w:rPr>
        <w:t>ernme</w:t>
      </w:r>
      <w:r>
        <w:rPr>
          <w:spacing w:val="-7"/>
          <w:w w:val="104"/>
          <w:sz w:val="24"/>
          <w:szCs w:val="24"/>
        </w:rPr>
        <w:t>n</w:t>
      </w:r>
      <w:r>
        <w:rPr>
          <w:w w:val="137"/>
          <w:sz w:val="24"/>
          <w:szCs w:val="24"/>
        </w:rPr>
        <w:t>t</w:t>
      </w:r>
      <w:r>
        <w:rPr>
          <w:spacing w:val="5"/>
          <w:sz w:val="24"/>
          <w:szCs w:val="24"/>
        </w:rPr>
        <w:t xml:space="preserve"> </w:t>
      </w:r>
      <w:r>
        <w:rPr>
          <w:spacing w:val="-7"/>
          <w:sz w:val="24"/>
          <w:szCs w:val="24"/>
        </w:rPr>
        <w:t>c</w:t>
      </w:r>
      <w:r>
        <w:rPr>
          <w:sz w:val="24"/>
          <w:szCs w:val="24"/>
        </w:rPr>
        <w:t>harged</w:t>
      </w:r>
      <w:r>
        <w:rPr>
          <w:spacing w:val="34"/>
          <w:sz w:val="24"/>
          <w:szCs w:val="24"/>
        </w:rPr>
        <w:t xml:space="preserve"> </w:t>
      </w:r>
      <w:r>
        <w:rPr>
          <w:sz w:val="24"/>
          <w:szCs w:val="24"/>
        </w:rPr>
        <w:t>with</w:t>
      </w:r>
      <w:r>
        <w:rPr>
          <w:spacing w:val="31"/>
          <w:sz w:val="24"/>
          <w:szCs w:val="24"/>
        </w:rPr>
        <w:t xml:space="preserve"> </w:t>
      </w:r>
      <w:r>
        <w:rPr>
          <w:sz w:val="24"/>
          <w:szCs w:val="24"/>
        </w:rPr>
        <w:t>trea</w:t>
      </w:r>
      <w:r>
        <w:rPr>
          <w:spacing w:val="-7"/>
          <w:sz w:val="24"/>
          <w:szCs w:val="24"/>
        </w:rPr>
        <w:t>t</w:t>
      </w:r>
      <w:r>
        <w:rPr>
          <w:sz w:val="24"/>
          <w:szCs w:val="24"/>
        </w:rPr>
        <w:t xml:space="preserve">y </w:t>
      </w:r>
      <w:r>
        <w:rPr>
          <w:spacing w:val="17"/>
          <w:sz w:val="24"/>
          <w:szCs w:val="24"/>
        </w:rPr>
        <w:t xml:space="preserve"> </w:t>
      </w:r>
      <w:r>
        <w:rPr>
          <w:sz w:val="24"/>
          <w:szCs w:val="24"/>
        </w:rPr>
        <w:t>violations,</w:t>
      </w:r>
      <w:r>
        <w:rPr>
          <w:spacing w:val="48"/>
          <w:sz w:val="24"/>
          <w:szCs w:val="24"/>
        </w:rPr>
        <w:t xml:space="preserve"> </w:t>
      </w:r>
      <w:r>
        <w:rPr>
          <w:sz w:val="24"/>
          <w:szCs w:val="24"/>
        </w:rPr>
        <w:t>limited</w:t>
      </w:r>
      <w:r>
        <w:rPr>
          <w:spacing w:val="38"/>
          <w:sz w:val="24"/>
          <w:szCs w:val="24"/>
        </w:rPr>
        <w:t xml:space="preserve"> </w:t>
      </w:r>
      <w:r>
        <w:rPr>
          <w:sz w:val="24"/>
          <w:szCs w:val="24"/>
        </w:rPr>
        <w:t>to</w:t>
      </w:r>
      <w:r>
        <w:rPr>
          <w:spacing w:val="26"/>
          <w:sz w:val="24"/>
          <w:szCs w:val="24"/>
        </w:rPr>
        <w:t xml:space="preserve"> </w:t>
      </w:r>
      <w:r>
        <w:rPr>
          <w:sz w:val="24"/>
          <w:szCs w:val="24"/>
        </w:rPr>
        <w:t>the</w:t>
      </w:r>
      <w:r>
        <w:rPr>
          <w:spacing w:val="37"/>
          <w:sz w:val="24"/>
          <w:szCs w:val="24"/>
        </w:rPr>
        <w:t xml:space="preserve"> </w:t>
      </w:r>
      <w:r>
        <w:rPr>
          <w:sz w:val="24"/>
          <w:szCs w:val="24"/>
        </w:rPr>
        <w:t>s</w:t>
      </w:r>
      <w:r>
        <w:rPr>
          <w:spacing w:val="6"/>
          <w:sz w:val="24"/>
          <w:szCs w:val="24"/>
        </w:rPr>
        <w:t>p</w:t>
      </w:r>
      <w:r>
        <w:rPr>
          <w:sz w:val="24"/>
          <w:szCs w:val="24"/>
        </w:rPr>
        <w:t>ecifics</w:t>
      </w:r>
      <w:r>
        <w:rPr>
          <w:spacing w:val="-18"/>
          <w:sz w:val="24"/>
          <w:szCs w:val="24"/>
        </w:rPr>
        <w:t xml:space="preserve"> </w:t>
      </w:r>
      <w:r>
        <w:rPr>
          <w:sz w:val="24"/>
          <w:szCs w:val="24"/>
        </w:rPr>
        <w:t>of</w:t>
      </w:r>
      <w:r>
        <w:rPr>
          <w:spacing w:val="-7"/>
          <w:sz w:val="24"/>
          <w:szCs w:val="24"/>
        </w:rPr>
        <w:t xml:space="preserve"> </w:t>
      </w:r>
      <w:r>
        <w:rPr>
          <w:sz w:val="24"/>
          <w:szCs w:val="24"/>
        </w:rPr>
        <w:t>a</w:t>
      </w:r>
      <w:r>
        <w:rPr>
          <w:spacing w:val="15"/>
          <w:sz w:val="24"/>
          <w:szCs w:val="24"/>
        </w:rPr>
        <w:t xml:space="preserve"> </w:t>
      </w:r>
      <w:r>
        <w:rPr>
          <w:w w:val="107"/>
          <w:sz w:val="24"/>
          <w:szCs w:val="24"/>
        </w:rPr>
        <w:t xml:space="preserve">par- </w:t>
      </w:r>
      <w:r>
        <w:rPr>
          <w:sz w:val="24"/>
          <w:szCs w:val="24"/>
        </w:rPr>
        <w:t>ticular</w:t>
      </w:r>
      <w:r>
        <w:rPr>
          <w:spacing w:val="51"/>
          <w:sz w:val="24"/>
          <w:szCs w:val="24"/>
        </w:rPr>
        <w:t xml:space="preserve"> </w:t>
      </w:r>
      <w:r>
        <w:rPr>
          <w:sz w:val="24"/>
          <w:szCs w:val="24"/>
        </w:rPr>
        <w:t xml:space="preserve">dispute. </w:t>
      </w:r>
      <w:r>
        <w:rPr>
          <w:spacing w:val="32"/>
          <w:sz w:val="24"/>
          <w:szCs w:val="24"/>
        </w:rPr>
        <w:t xml:space="preserve"> </w:t>
      </w:r>
      <w:r>
        <w:rPr>
          <w:sz w:val="24"/>
          <w:szCs w:val="24"/>
        </w:rPr>
        <w:t>Gi</w:t>
      </w:r>
      <w:r>
        <w:rPr>
          <w:spacing w:val="-7"/>
          <w:sz w:val="24"/>
          <w:szCs w:val="24"/>
        </w:rPr>
        <w:t>v</w:t>
      </w:r>
      <w:r>
        <w:rPr>
          <w:sz w:val="24"/>
          <w:szCs w:val="24"/>
        </w:rPr>
        <w:t>en</w:t>
      </w:r>
      <w:r>
        <w:rPr>
          <w:spacing w:val="20"/>
          <w:sz w:val="24"/>
          <w:szCs w:val="24"/>
        </w:rPr>
        <w:t xml:space="preserve"> </w:t>
      </w:r>
      <w:r>
        <w:rPr>
          <w:sz w:val="24"/>
          <w:szCs w:val="24"/>
        </w:rPr>
        <w:t>the</w:t>
      </w:r>
      <w:r>
        <w:rPr>
          <w:spacing w:val="34"/>
          <w:sz w:val="24"/>
          <w:szCs w:val="24"/>
        </w:rPr>
        <w:t xml:space="preserve"> </w:t>
      </w:r>
      <w:r>
        <w:rPr>
          <w:sz w:val="24"/>
          <w:szCs w:val="24"/>
        </w:rPr>
        <w:t>narr</w:t>
      </w:r>
      <w:r>
        <w:rPr>
          <w:spacing w:val="-6"/>
          <w:sz w:val="24"/>
          <w:szCs w:val="24"/>
        </w:rPr>
        <w:t>o</w:t>
      </w:r>
      <w:r>
        <w:rPr>
          <w:sz w:val="24"/>
          <w:szCs w:val="24"/>
        </w:rPr>
        <w:t>w,</w:t>
      </w:r>
      <w:r>
        <w:rPr>
          <w:spacing w:val="40"/>
          <w:sz w:val="24"/>
          <w:szCs w:val="24"/>
        </w:rPr>
        <w:t xml:space="preserve"> </w:t>
      </w:r>
      <w:r>
        <w:rPr>
          <w:sz w:val="24"/>
          <w:szCs w:val="24"/>
        </w:rPr>
        <w:t>dece</w:t>
      </w:r>
      <w:r>
        <w:rPr>
          <w:spacing w:val="-6"/>
          <w:sz w:val="24"/>
          <w:szCs w:val="24"/>
        </w:rPr>
        <w:t>n</w:t>
      </w:r>
      <w:r>
        <w:rPr>
          <w:sz w:val="24"/>
          <w:szCs w:val="24"/>
        </w:rPr>
        <w:t xml:space="preserve">tralized, </w:t>
      </w:r>
      <w:r>
        <w:rPr>
          <w:spacing w:val="3"/>
          <w:sz w:val="24"/>
          <w:szCs w:val="24"/>
        </w:rPr>
        <w:t xml:space="preserve"> </w:t>
      </w:r>
      <w:r>
        <w:rPr>
          <w:sz w:val="24"/>
          <w:szCs w:val="24"/>
        </w:rPr>
        <w:t>and</w:t>
      </w:r>
      <w:r>
        <w:rPr>
          <w:spacing w:val="30"/>
          <w:sz w:val="24"/>
          <w:szCs w:val="24"/>
        </w:rPr>
        <w:t xml:space="preserve"> </w:t>
      </w:r>
      <w:r>
        <w:rPr>
          <w:w w:val="106"/>
          <w:sz w:val="24"/>
          <w:szCs w:val="24"/>
        </w:rPr>
        <w:t>unpredictable</w:t>
      </w:r>
      <w:r>
        <w:rPr>
          <w:spacing w:val="2"/>
          <w:w w:val="106"/>
          <w:sz w:val="24"/>
          <w:szCs w:val="24"/>
        </w:rPr>
        <w:t xml:space="preserve"> </w:t>
      </w:r>
      <w:r>
        <w:rPr>
          <w:sz w:val="24"/>
          <w:szCs w:val="24"/>
        </w:rPr>
        <w:t xml:space="preserve">nature </w:t>
      </w:r>
      <w:r>
        <w:rPr>
          <w:spacing w:val="2"/>
          <w:sz w:val="24"/>
          <w:szCs w:val="24"/>
        </w:rPr>
        <w:t xml:space="preserve"> </w:t>
      </w:r>
      <w:r>
        <w:rPr>
          <w:sz w:val="24"/>
          <w:szCs w:val="24"/>
        </w:rPr>
        <w:t>of</w:t>
      </w:r>
      <w:r>
        <w:rPr>
          <w:spacing w:val="-9"/>
          <w:sz w:val="24"/>
          <w:szCs w:val="24"/>
        </w:rPr>
        <w:t xml:space="preserve"> </w:t>
      </w:r>
      <w:r>
        <w:rPr>
          <w:sz w:val="24"/>
          <w:szCs w:val="24"/>
        </w:rPr>
        <w:t>the</w:t>
      </w:r>
      <w:r>
        <w:rPr>
          <w:spacing w:val="34"/>
          <w:sz w:val="24"/>
          <w:szCs w:val="24"/>
        </w:rPr>
        <w:t xml:space="preserve"> </w:t>
      </w:r>
      <w:r>
        <w:rPr>
          <w:w w:val="104"/>
          <w:sz w:val="24"/>
          <w:szCs w:val="24"/>
        </w:rPr>
        <w:t xml:space="preserve">monitoring </w:t>
      </w:r>
      <w:r>
        <w:rPr>
          <w:sz w:val="24"/>
          <w:szCs w:val="24"/>
        </w:rPr>
        <w:t>and</w:t>
      </w:r>
      <w:r>
        <w:rPr>
          <w:spacing w:val="33"/>
          <w:sz w:val="24"/>
          <w:szCs w:val="24"/>
        </w:rPr>
        <w:t xml:space="preserve"> </w:t>
      </w:r>
      <w:r>
        <w:rPr>
          <w:sz w:val="24"/>
          <w:szCs w:val="24"/>
        </w:rPr>
        <w:t>sanctioning</w:t>
      </w:r>
      <w:r>
        <w:rPr>
          <w:spacing w:val="49"/>
          <w:sz w:val="24"/>
          <w:szCs w:val="24"/>
        </w:rPr>
        <w:t xml:space="preserve"> </w:t>
      </w:r>
      <w:r>
        <w:rPr>
          <w:sz w:val="24"/>
          <w:szCs w:val="24"/>
        </w:rPr>
        <w:t>pr</w:t>
      </w:r>
      <w:r>
        <w:rPr>
          <w:spacing w:val="6"/>
          <w:sz w:val="24"/>
          <w:szCs w:val="24"/>
        </w:rPr>
        <w:t>o</w:t>
      </w:r>
      <w:r>
        <w:rPr>
          <w:sz w:val="24"/>
          <w:szCs w:val="24"/>
        </w:rPr>
        <w:t>cesses,</w:t>
      </w:r>
      <w:r>
        <w:rPr>
          <w:spacing w:val="17"/>
          <w:sz w:val="24"/>
          <w:szCs w:val="24"/>
        </w:rPr>
        <w:t xml:space="preserve"> </w:t>
      </w:r>
      <w:r>
        <w:rPr>
          <w:sz w:val="24"/>
          <w:szCs w:val="24"/>
        </w:rPr>
        <w:t>the</w:t>
      </w:r>
      <w:r>
        <w:rPr>
          <w:spacing w:val="37"/>
          <w:sz w:val="24"/>
          <w:szCs w:val="24"/>
        </w:rPr>
        <w:t xml:space="preserve"> </w:t>
      </w:r>
      <w:r>
        <w:rPr>
          <w:sz w:val="24"/>
          <w:szCs w:val="24"/>
        </w:rPr>
        <w:t xml:space="preserve">assumption </w:t>
      </w:r>
      <w:r>
        <w:rPr>
          <w:spacing w:val="11"/>
          <w:sz w:val="24"/>
          <w:szCs w:val="24"/>
        </w:rPr>
        <w:t xml:space="preserve"> </w:t>
      </w:r>
      <w:r>
        <w:rPr>
          <w:sz w:val="24"/>
          <w:szCs w:val="24"/>
        </w:rPr>
        <w:t xml:space="preserve">that </w:t>
      </w:r>
      <w:r>
        <w:rPr>
          <w:spacing w:val="13"/>
          <w:sz w:val="24"/>
          <w:szCs w:val="24"/>
        </w:rPr>
        <w:t xml:space="preserve"> </w:t>
      </w:r>
      <w:r>
        <w:rPr>
          <w:sz w:val="24"/>
          <w:szCs w:val="24"/>
        </w:rPr>
        <w:t>alleged</w:t>
      </w:r>
      <w:r>
        <w:rPr>
          <w:spacing w:val="11"/>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5"/>
          <w:sz w:val="24"/>
          <w:szCs w:val="24"/>
        </w:rPr>
        <w:t xml:space="preserve"> </w:t>
      </w:r>
      <w:r>
        <w:rPr>
          <w:w w:val="113"/>
          <w:sz w:val="24"/>
          <w:szCs w:val="24"/>
        </w:rPr>
        <w:t>trea</w:t>
      </w:r>
      <w:r>
        <w:rPr>
          <w:spacing w:val="-8"/>
          <w:w w:val="113"/>
          <w:sz w:val="24"/>
          <w:szCs w:val="24"/>
        </w:rPr>
        <w:t>t</w:t>
      </w:r>
      <w:r>
        <w:rPr>
          <w:w w:val="113"/>
          <w:sz w:val="24"/>
          <w:szCs w:val="24"/>
        </w:rPr>
        <w:t>y</w:t>
      </w:r>
      <w:r>
        <w:rPr>
          <w:spacing w:val="-2"/>
          <w:w w:val="113"/>
          <w:sz w:val="24"/>
          <w:szCs w:val="24"/>
        </w:rPr>
        <w:t xml:space="preserve"> </w:t>
      </w:r>
      <w:r>
        <w:rPr>
          <w:sz w:val="24"/>
          <w:szCs w:val="24"/>
        </w:rPr>
        <w:t>violations</w:t>
      </w:r>
      <w:r>
        <w:rPr>
          <w:spacing w:val="33"/>
          <w:sz w:val="24"/>
          <w:szCs w:val="24"/>
        </w:rPr>
        <w:t xml:space="preserve"> </w:t>
      </w:r>
      <w:r>
        <w:rPr>
          <w:w w:val="105"/>
          <w:sz w:val="24"/>
          <w:szCs w:val="24"/>
        </w:rPr>
        <w:t xml:space="preserve">generate </w:t>
      </w:r>
      <w:r>
        <w:rPr>
          <w:sz w:val="24"/>
          <w:szCs w:val="24"/>
        </w:rPr>
        <w:t>significa</w:t>
      </w:r>
      <w:r>
        <w:rPr>
          <w:spacing w:val="-6"/>
          <w:sz w:val="24"/>
          <w:szCs w:val="24"/>
        </w:rPr>
        <w:t>n</w:t>
      </w:r>
      <w:r>
        <w:rPr>
          <w:w w:val="137"/>
          <w:sz w:val="24"/>
          <w:szCs w:val="24"/>
        </w:rPr>
        <w:t>t</w:t>
      </w:r>
      <w:r>
        <w:rPr>
          <w:spacing w:val="8"/>
          <w:w w:val="137"/>
          <w:sz w:val="24"/>
          <w:szCs w:val="24"/>
        </w:rPr>
        <w:t xml:space="preserve"> </w:t>
      </w:r>
      <w:r>
        <w:rPr>
          <w:w w:val="109"/>
          <w:sz w:val="24"/>
          <w:szCs w:val="24"/>
        </w:rPr>
        <w:t>reputational</w:t>
      </w:r>
      <w:r>
        <w:rPr>
          <w:spacing w:val="3"/>
          <w:w w:val="109"/>
          <w:sz w:val="24"/>
          <w:szCs w:val="24"/>
        </w:rPr>
        <w:t xml:space="preserve"> </w:t>
      </w:r>
      <w:r>
        <w:rPr>
          <w:sz w:val="24"/>
          <w:szCs w:val="24"/>
        </w:rPr>
        <w:t>costs</w:t>
      </w:r>
      <w:r>
        <w:rPr>
          <w:spacing w:val="22"/>
          <w:sz w:val="24"/>
          <w:szCs w:val="24"/>
        </w:rPr>
        <w:t xml:space="preserve"> </w:t>
      </w:r>
      <w:r>
        <w:rPr>
          <w:sz w:val="24"/>
          <w:szCs w:val="24"/>
        </w:rPr>
        <w:t>is</w:t>
      </w:r>
      <w:r>
        <w:rPr>
          <w:spacing w:val="5"/>
          <w:sz w:val="24"/>
          <w:szCs w:val="24"/>
        </w:rPr>
        <w:t xml:space="preserve"> </w:t>
      </w:r>
      <w:r>
        <w:rPr>
          <w:sz w:val="24"/>
          <w:szCs w:val="24"/>
        </w:rPr>
        <w:t xml:space="preserve">questionable,  </w:t>
      </w:r>
      <w:r>
        <w:rPr>
          <w:w w:val="107"/>
          <w:sz w:val="24"/>
          <w:szCs w:val="24"/>
        </w:rPr>
        <w:t>particularly</w:t>
      </w:r>
      <w:r>
        <w:rPr>
          <w:spacing w:val="3"/>
          <w:w w:val="107"/>
          <w:sz w:val="24"/>
          <w:szCs w:val="24"/>
        </w:rPr>
        <w:t xml:space="preserve"> </w:t>
      </w:r>
      <w:r>
        <w:rPr>
          <w:sz w:val="24"/>
          <w:szCs w:val="24"/>
        </w:rPr>
        <w:t>since</w:t>
      </w:r>
      <w:r>
        <w:rPr>
          <w:spacing w:val="8"/>
          <w:sz w:val="24"/>
          <w:szCs w:val="24"/>
        </w:rPr>
        <w:t xml:space="preserve"> </w:t>
      </w:r>
      <w:r>
        <w:rPr>
          <w:w w:val="108"/>
          <w:sz w:val="24"/>
          <w:szCs w:val="24"/>
        </w:rPr>
        <w:t>reputations</w:t>
      </w:r>
      <w:r>
        <w:rPr>
          <w:spacing w:val="3"/>
          <w:w w:val="108"/>
          <w:sz w:val="24"/>
          <w:szCs w:val="24"/>
        </w:rPr>
        <w:t xml:space="preserve"> </w:t>
      </w:r>
      <w:r>
        <w:rPr>
          <w:sz w:val="24"/>
          <w:szCs w:val="24"/>
        </w:rPr>
        <w:t>are</w:t>
      </w:r>
      <w:r>
        <w:rPr>
          <w:spacing w:val="26"/>
          <w:sz w:val="24"/>
          <w:szCs w:val="24"/>
        </w:rPr>
        <w:t xml:space="preserve"> </w:t>
      </w:r>
      <w:r>
        <w:rPr>
          <w:w w:val="105"/>
          <w:sz w:val="24"/>
          <w:szCs w:val="24"/>
        </w:rPr>
        <w:t xml:space="preserve">presumably </w:t>
      </w:r>
      <w:r>
        <w:rPr>
          <w:sz w:val="24"/>
          <w:szCs w:val="24"/>
        </w:rPr>
        <w:t>not</w:t>
      </w:r>
      <w:r>
        <w:rPr>
          <w:spacing w:val="49"/>
          <w:sz w:val="24"/>
          <w:szCs w:val="24"/>
        </w:rPr>
        <w:t xml:space="preserve"> </w:t>
      </w:r>
      <w:r>
        <w:rPr>
          <w:sz w:val="24"/>
          <w:szCs w:val="24"/>
        </w:rPr>
        <w:t>only</w:t>
      </w:r>
      <w:r>
        <w:rPr>
          <w:spacing w:val="27"/>
          <w:sz w:val="24"/>
          <w:szCs w:val="24"/>
        </w:rPr>
        <w:t xml:space="preserve"> </w:t>
      </w:r>
      <w:r>
        <w:rPr>
          <w:sz w:val="24"/>
          <w:szCs w:val="24"/>
        </w:rPr>
        <w:t xml:space="preserve">rather </w:t>
      </w:r>
      <w:r>
        <w:rPr>
          <w:spacing w:val="20"/>
          <w:sz w:val="24"/>
          <w:szCs w:val="24"/>
        </w:rPr>
        <w:t xml:space="preserve"> </w:t>
      </w:r>
      <w:r>
        <w:rPr>
          <w:sz w:val="24"/>
          <w:szCs w:val="24"/>
        </w:rPr>
        <w:t>sti</w:t>
      </w:r>
      <w:r>
        <w:rPr>
          <w:spacing w:val="-7"/>
          <w:sz w:val="24"/>
          <w:szCs w:val="24"/>
        </w:rPr>
        <w:t>c</w:t>
      </w:r>
      <w:r>
        <w:rPr>
          <w:sz w:val="24"/>
          <w:szCs w:val="24"/>
        </w:rPr>
        <w:t>ky</w:t>
      </w:r>
      <w:r>
        <w:rPr>
          <w:spacing w:val="42"/>
          <w:sz w:val="24"/>
          <w:szCs w:val="24"/>
        </w:rPr>
        <w:t xml:space="preserve"> </w:t>
      </w:r>
      <w:r>
        <w:rPr>
          <w:sz w:val="24"/>
          <w:szCs w:val="24"/>
        </w:rPr>
        <w:t xml:space="preserve">but </w:t>
      </w:r>
      <w:r>
        <w:rPr>
          <w:spacing w:val="1"/>
          <w:sz w:val="24"/>
          <w:szCs w:val="24"/>
        </w:rPr>
        <w:t xml:space="preserve"> </w:t>
      </w:r>
      <w:r>
        <w:rPr>
          <w:sz w:val="24"/>
          <w:szCs w:val="24"/>
        </w:rPr>
        <w:t>also</w:t>
      </w:r>
      <w:r>
        <w:rPr>
          <w:spacing w:val="22"/>
          <w:sz w:val="24"/>
          <w:szCs w:val="24"/>
        </w:rPr>
        <w:t xml:space="preserve"> </w:t>
      </w:r>
      <w:r>
        <w:rPr>
          <w:w w:val="107"/>
          <w:sz w:val="24"/>
          <w:szCs w:val="24"/>
        </w:rPr>
        <w:t>constructed</w:t>
      </w:r>
      <w:r>
        <w:rPr>
          <w:spacing w:val="14"/>
          <w:w w:val="107"/>
          <w:sz w:val="24"/>
          <w:szCs w:val="24"/>
        </w:rPr>
        <w:t xml:space="preserve"> </w:t>
      </w:r>
      <w:r>
        <w:rPr>
          <w:sz w:val="24"/>
          <w:szCs w:val="24"/>
        </w:rPr>
        <w:t xml:space="preserve">around </w:t>
      </w:r>
      <w:r>
        <w:rPr>
          <w:spacing w:val="5"/>
          <w:sz w:val="24"/>
          <w:szCs w:val="24"/>
        </w:rPr>
        <w:t xml:space="preserve"> </w:t>
      </w:r>
      <w:r>
        <w:rPr>
          <w:spacing w:val="-7"/>
          <w:sz w:val="24"/>
          <w:szCs w:val="24"/>
        </w:rPr>
        <w:t>m</w:t>
      </w:r>
      <w:r>
        <w:rPr>
          <w:sz w:val="24"/>
          <w:szCs w:val="24"/>
        </w:rPr>
        <w:t>ultiple  obser</w:t>
      </w:r>
      <w:r>
        <w:rPr>
          <w:spacing w:val="-13"/>
          <w:sz w:val="24"/>
          <w:szCs w:val="24"/>
        </w:rPr>
        <w:t>v</w:t>
      </w:r>
      <w:r>
        <w:rPr>
          <w:sz w:val="24"/>
          <w:szCs w:val="24"/>
        </w:rPr>
        <w:t>ations</w:t>
      </w:r>
      <w:ins w:id="315" w:author="Karen Remmer [2]" w:date="2017-10-03T15:49:00Z">
        <w:r w:rsidR="007137D4">
          <w:rPr>
            <w:sz w:val="24"/>
            <w:szCs w:val="24"/>
          </w:rPr>
          <w:t xml:space="preserve"> and </w:t>
        </w:r>
      </w:ins>
      <w:ins w:id="316" w:author="Karen Remmer [2]" w:date="2017-10-03T15:58:00Z">
        <w:r w:rsidR="000D16F5">
          <w:rPr>
            <w:sz w:val="24"/>
            <w:szCs w:val="24"/>
          </w:rPr>
          <w:t xml:space="preserve">varied types of </w:t>
        </w:r>
      </w:ins>
      <w:ins w:id="317" w:author="Karen Remmer [2]" w:date="2017-10-03T15:49:00Z">
        <w:r w:rsidR="007137D4">
          <w:rPr>
            <w:sz w:val="24"/>
            <w:szCs w:val="24"/>
          </w:rPr>
          <w:t>state-business interactions</w:t>
        </w:r>
      </w:ins>
      <w:r>
        <w:rPr>
          <w:sz w:val="24"/>
          <w:szCs w:val="24"/>
        </w:rPr>
        <w:t xml:space="preserve">. </w:t>
      </w:r>
      <w:r>
        <w:rPr>
          <w:spacing w:val="52"/>
          <w:sz w:val="24"/>
          <w:szCs w:val="24"/>
        </w:rPr>
        <w:t xml:space="preserve"> </w:t>
      </w:r>
      <w:r>
        <w:rPr>
          <w:sz w:val="24"/>
          <w:szCs w:val="24"/>
        </w:rPr>
        <w:t>A</w:t>
      </w:r>
      <w:r>
        <w:rPr>
          <w:spacing w:val="20"/>
          <w:sz w:val="24"/>
          <w:szCs w:val="24"/>
        </w:rPr>
        <w:t xml:space="preserve"> </w:t>
      </w:r>
      <w:r>
        <w:rPr>
          <w:sz w:val="24"/>
          <w:szCs w:val="24"/>
        </w:rPr>
        <w:t>state’s</w:t>
      </w:r>
      <w:r>
        <w:rPr>
          <w:spacing w:val="55"/>
          <w:sz w:val="24"/>
          <w:szCs w:val="24"/>
        </w:rPr>
        <w:t xml:space="preserve"> </w:t>
      </w:r>
      <w:r>
        <w:rPr>
          <w:w w:val="101"/>
          <w:sz w:val="24"/>
          <w:szCs w:val="24"/>
        </w:rPr>
        <w:t xml:space="preserve">alleged </w:t>
      </w:r>
      <w:r>
        <w:rPr>
          <w:sz w:val="24"/>
          <w:szCs w:val="24"/>
        </w:rPr>
        <w:t>failure</w:t>
      </w:r>
      <w:r>
        <w:rPr>
          <w:spacing w:val="21"/>
          <w:sz w:val="24"/>
          <w:szCs w:val="24"/>
        </w:rPr>
        <w:t xml:space="preserve"> </w:t>
      </w:r>
      <w:r>
        <w:rPr>
          <w:sz w:val="24"/>
          <w:szCs w:val="24"/>
        </w:rPr>
        <w:t>to</w:t>
      </w:r>
      <w:r>
        <w:rPr>
          <w:spacing w:val="29"/>
          <w:sz w:val="24"/>
          <w:szCs w:val="24"/>
        </w:rPr>
        <w:t xml:space="preserve"> </w:t>
      </w:r>
      <w:r>
        <w:rPr>
          <w:sz w:val="24"/>
          <w:szCs w:val="24"/>
        </w:rPr>
        <w:t>comply</w:t>
      </w:r>
      <w:r>
        <w:rPr>
          <w:spacing w:val="23"/>
          <w:sz w:val="24"/>
          <w:szCs w:val="24"/>
        </w:rPr>
        <w:t xml:space="preserve"> </w:t>
      </w:r>
      <w:r>
        <w:rPr>
          <w:sz w:val="24"/>
          <w:szCs w:val="24"/>
        </w:rPr>
        <w:t>with</w:t>
      </w:r>
      <w:r>
        <w:rPr>
          <w:spacing w:val="35"/>
          <w:sz w:val="24"/>
          <w:szCs w:val="24"/>
        </w:rPr>
        <w:t xml:space="preserve"> </w:t>
      </w:r>
      <w:r>
        <w:rPr>
          <w:sz w:val="24"/>
          <w:szCs w:val="24"/>
        </w:rPr>
        <w:t>a</w:t>
      </w:r>
      <w:r>
        <w:rPr>
          <w:spacing w:val="19"/>
          <w:sz w:val="24"/>
          <w:szCs w:val="24"/>
        </w:rPr>
        <w:t xml:space="preserve"> </w:t>
      </w:r>
      <w:r>
        <w:rPr>
          <w:w w:val="109"/>
          <w:sz w:val="24"/>
          <w:szCs w:val="24"/>
        </w:rPr>
        <w:t>particular</w:t>
      </w:r>
      <w:r>
        <w:rPr>
          <w:spacing w:val="4"/>
          <w:w w:val="109"/>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9"/>
          <w:sz w:val="24"/>
          <w:szCs w:val="24"/>
        </w:rPr>
        <w:t xml:space="preserve"> </w:t>
      </w:r>
      <w:r>
        <w:rPr>
          <w:sz w:val="24"/>
          <w:szCs w:val="24"/>
        </w:rPr>
        <w:t>trea</w:t>
      </w:r>
      <w:r>
        <w:rPr>
          <w:spacing w:val="-7"/>
          <w:sz w:val="24"/>
          <w:szCs w:val="24"/>
        </w:rPr>
        <w:t>t</w:t>
      </w:r>
      <w:r>
        <w:rPr>
          <w:sz w:val="24"/>
          <w:szCs w:val="24"/>
        </w:rPr>
        <w:t xml:space="preserve">y </w:t>
      </w:r>
      <w:r>
        <w:rPr>
          <w:spacing w:val="21"/>
          <w:sz w:val="24"/>
          <w:szCs w:val="24"/>
        </w:rPr>
        <w:t xml:space="preserve"> </w:t>
      </w:r>
      <w:r>
        <w:rPr>
          <w:sz w:val="24"/>
          <w:szCs w:val="24"/>
        </w:rPr>
        <w:t>in</w:t>
      </w:r>
      <w:r>
        <w:rPr>
          <w:spacing w:val="16"/>
          <w:sz w:val="24"/>
          <w:szCs w:val="24"/>
        </w:rPr>
        <w:t xml:space="preserve"> </w:t>
      </w:r>
      <w:r>
        <w:rPr>
          <w:sz w:val="24"/>
          <w:szCs w:val="24"/>
        </w:rPr>
        <w:t>its</w:t>
      </w:r>
      <w:r>
        <w:rPr>
          <w:spacing w:val="29"/>
          <w:sz w:val="24"/>
          <w:szCs w:val="24"/>
        </w:rPr>
        <w:t xml:space="preserve"> </w:t>
      </w:r>
      <w:r>
        <w:rPr>
          <w:sz w:val="24"/>
          <w:szCs w:val="24"/>
        </w:rPr>
        <w:t>dealing</w:t>
      </w:r>
      <w:r>
        <w:rPr>
          <w:spacing w:val="30"/>
          <w:sz w:val="24"/>
          <w:szCs w:val="24"/>
        </w:rPr>
        <w:t xml:space="preserve"> </w:t>
      </w:r>
      <w:r>
        <w:rPr>
          <w:sz w:val="24"/>
          <w:szCs w:val="24"/>
        </w:rPr>
        <w:t>with</w:t>
      </w:r>
      <w:r>
        <w:rPr>
          <w:spacing w:val="35"/>
          <w:sz w:val="24"/>
          <w:szCs w:val="24"/>
        </w:rPr>
        <w:t xml:space="preserve"> </w:t>
      </w:r>
      <w:r>
        <w:rPr>
          <w:sz w:val="24"/>
          <w:szCs w:val="24"/>
        </w:rPr>
        <w:t>a</w:t>
      </w:r>
      <w:r>
        <w:rPr>
          <w:spacing w:val="19"/>
          <w:sz w:val="24"/>
          <w:szCs w:val="24"/>
        </w:rPr>
        <w:t xml:space="preserve"> </w:t>
      </w:r>
      <w:r>
        <w:rPr>
          <w:sz w:val="24"/>
          <w:szCs w:val="24"/>
        </w:rPr>
        <w:t>single</w:t>
      </w:r>
      <w:r>
        <w:rPr>
          <w:spacing w:val="9"/>
          <w:sz w:val="24"/>
          <w:szCs w:val="24"/>
        </w:rPr>
        <w:t xml:space="preserve"> </w:t>
      </w:r>
      <w:r>
        <w:rPr>
          <w:sz w:val="24"/>
          <w:szCs w:val="24"/>
        </w:rPr>
        <w:t>pri</w:t>
      </w:r>
      <w:r>
        <w:rPr>
          <w:spacing w:val="-13"/>
          <w:sz w:val="24"/>
          <w:szCs w:val="24"/>
        </w:rPr>
        <w:t>v</w:t>
      </w:r>
      <w:r>
        <w:rPr>
          <w:sz w:val="24"/>
          <w:szCs w:val="24"/>
        </w:rPr>
        <w:t xml:space="preserve">ate </w:t>
      </w:r>
      <w:r>
        <w:rPr>
          <w:spacing w:val="3"/>
          <w:sz w:val="24"/>
          <w:szCs w:val="24"/>
        </w:rPr>
        <w:t xml:space="preserve"> </w:t>
      </w:r>
      <w:r>
        <w:rPr>
          <w:sz w:val="24"/>
          <w:szCs w:val="24"/>
        </w:rPr>
        <w:t>firm is</w:t>
      </w:r>
      <w:r>
        <w:rPr>
          <w:spacing w:val="15"/>
          <w:sz w:val="24"/>
          <w:szCs w:val="24"/>
        </w:rPr>
        <w:t xml:space="preserve"> </w:t>
      </w:r>
      <w:r>
        <w:rPr>
          <w:sz w:val="24"/>
          <w:szCs w:val="24"/>
        </w:rPr>
        <w:t>therefore</w:t>
      </w:r>
      <w:r>
        <w:rPr>
          <w:spacing w:val="53"/>
          <w:sz w:val="24"/>
          <w:szCs w:val="24"/>
        </w:rPr>
        <w:t xml:space="preserve"> </w:t>
      </w:r>
      <w:r>
        <w:rPr>
          <w:sz w:val="24"/>
          <w:szCs w:val="24"/>
        </w:rPr>
        <w:t>unli</w:t>
      </w:r>
      <w:r>
        <w:rPr>
          <w:spacing w:val="-7"/>
          <w:sz w:val="24"/>
          <w:szCs w:val="24"/>
        </w:rPr>
        <w:t>k</w:t>
      </w:r>
      <w:r>
        <w:rPr>
          <w:sz w:val="24"/>
          <w:szCs w:val="24"/>
        </w:rPr>
        <w:t>ely</w:t>
      </w:r>
      <w:r>
        <w:rPr>
          <w:spacing w:val="36"/>
          <w:sz w:val="24"/>
          <w:szCs w:val="24"/>
        </w:rPr>
        <w:t xml:space="preserve"> </w:t>
      </w:r>
      <w:r>
        <w:rPr>
          <w:sz w:val="24"/>
          <w:szCs w:val="24"/>
        </w:rPr>
        <w:t>to</w:t>
      </w:r>
      <w:r>
        <w:rPr>
          <w:spacing w:val="38"/>
          <w:sz w:val="24"/>
          <w:szCs w:val="24"/>
        </w:rPr>
        <w:t xml:space="preserve"> </w:t>
      </w:r>
      <w:r>
        <w:rPr>
          <w:sz w:val="24"/>
          <w:szCs w:val="24"/>
        </w:rPr>
        <w:t>e</w:t>
      </w:r>
      <w:r>
        <w:rPr>
          <w:spacing w:val="-6"/>
          <w:sz w:val="24"/>
          <w:szCs w:val="24"/>
        </w:rPr>
        <w:t>n</w:t>
      </w:r>
      <w:r>
        <w:rPr>
          <w:sz w:val="24"/>
          <w:szCs w:val="24"/>
        </w:rPr>
        <w:t>tail</w:t>
      </w:r>
      <w:r>
        <w:rPr>
          <w:spacing w:val="55"/>
          <w:sz w:val="24"/>
          <w:szCs w:val="24"/>
        </w:rPr>
        <w:t xml:space="preserve"> </w:t>
      </w:r>
      <w:r>
        <w:rPr>
          <w:sz w:val="24"/>
          <w:szCs w:val="24"/>
        </w:rPr>
        <w:t>significa</w:t>
      </w:r>
      <w:r>
        <w:rPr>
          <w:spacing w:val="-6"/>
          <w:sz w:val="24"/>
          <w:szCs w:val="24"/>
        </w:rPr>
        <w:t>n</w:t>
      </w:r>
      <w:r>
        <w:rPr>
          <w:w w:val="137"/>
          <w:sz w:val="24"/>
          <w:szCs w:val="24"/>
        </w:rPr>
        <w:t>t</w:t>
      </w:r>
      <w:r>
        <w:rPr>
          <w:spacing w:val="18"/>
          <w:sz w:val="24"/>
          <w:szCs w:val="24"/>
        </w:rPr>
        <w:t xml:space="preserve"> </w:t>
      </w:r>
      <w:r>
        <w:rPr>
          <w:w w:val="106"/>
          <w:sz w:val="24"/>
          <w:szCs w:val="24"/>
        </w:rPr>
        <w:t>reputational</w:t>
      </w:r>
      <w:r>
        <w:rPr>
          <w:spacing w:val="49"/>
          <w:w w:val="106"/>
          <w:sz w:val="24"/>
          <w:szCs w:val="24"/>
        </w:rPr>
        <w:t xml:space="preserve"> </w:t>
      </w:r>
      <w:r>
        <w:rPr>
          <w:w w:val="106"/>
          <w:sz w:val="24"/>
          <w:szCs w:val="24"/>
        </w:rPr>
        <w:t>costs.</w:t>
      </w:r>
    </w:p>
    <w:p w14:paraId="7EA0F802" w14:textId="77777777" w:rsidR="00E21DD1" w:rsidRDefault="000D16F5">
      <w:pPr>
        <w:spacing w:line="480" w:lineRule="auto"/>
        <w:ind w:firstLine="720"/>
        <w:rPr>
          <w:ins w:id="318" w:author="Karen Remmer [2]" w:date="2017-10-03T19:26:00Z"/>
        </w:rPr>
        <w:pPrChange w:id="319" w:author="Karen Remmer [2]" w:date="2017-10-03T19:26:00Z">
          <w:pPr>
            <w:spacing w:before="7"/>
            <w:ind w:left="359"/>
          </w:pPr>
        </w:pPrChange>
      </w:pPr>
      <w:ins w:id="320" w:author="Karen Remmer [2]" w:date="2017-10-03T15:58:00Z">
        <w:r>
          <w:rPr>
            <w:sz w:val="24"/>
            <w:szCs w:val="24"/>
          </w:rPr>
          <w:t>Second, prior research has demonstrated that</w:t>
        </w:r>
      </w:ins>
      <w:ins w:id="321" w:author="Karen Remmer [2]" w:date="2017-10-03T16:02:00Z">
        <w:r w:rsidR="0066247D">
          <w:rPr>
            <w:sz w:val="24"/>
            <w:szCs w:val="24"/>
          </w:rPr>
          <w:t xml:space="preserve"> </w:t>
        </w:r>
      </w:ins>
      <w:ins w:id="322" w:author="Karen Remmer [2]" w:date="2017-10-03T17:56:00Z">
        <w:r w:rsidR="009E7EDC">
          <w:rPr>
            <w:sz w:val="24"/>
            <w:szCs w:val="24"/>
          </w:rPr>
          <w:t xml:space="preserve">both firms and states </w:t>
        </w:r>
      </w:ins>
      <w:ins w:id="323" w:author="Karen Remmer [2]" w:date="2017-10-03T18:13:00Z">
        <w:r w:rsidR="0086191E">
          <w:rPr>
            <w:sz w:val="24"/>
            <w:szCs w:val="24"/>
          </w:rPr>
          <w:t>have been</w:t>
        </w:r>
      </w:ins>
      <w:ins w:id="324" w:author="Karen Remmer [2]" w:date="2017-10-03T17:56:00Z">
        <w:r w:rsidR="009E7EDC">
          <w:rPr>
            <w:sz w:val="24"/>
            <w:szCs w:val="24"/>
          </w:rPr>
          <w:t xml:space="preserve"> slow to </w:t>
        </w:r>
      </w:ins>
      <w:ins w:id="325" w:author="Karen Remmer [2]" w:date="2017-10-03T18:14:00Z">
        <w:r w:rsidR="0086191E">
          <w:rPr>
            <w:sz w:val="24"/>
            <w:szCs w:val="24"/>
          </w:rPr>
          <w:t>grasp</w:t>
        </w:r>
      </w:ins>
      <w:ins w:id="326" w:author="Karen Remmer [2]" w:date="2017-10-03T17:56:00Z">
        <w:r w:rsidR="009E7EDC">
          <w:rPr>
            <w:sz w:val="24"/>
            <w:szCs w:val="24"/>
          </w:rPr>
          <w:t xml:space="preserve"> the implications of investment treat</w:t>
        </w:r>
      </w:ins>
      <w:ins w:id="327" w:author="Karen Remmer [2]" w:date="2017-10-03T19:18:00Z">
        <w:r w:rsidR="00056F47">
          <w:rPr>
            <w:sz w:val="24"/>
            <w:szCs w:val="24"/>
          </w:rPr>
          <w:t>y protections</w:t>
        </w:r>
      </w:ins>
      <w:ins w:id="328" w:author="Karen Remmer [2]" w:date="2017-10-03T18:25:00Z">
        <w:r w:rsidR="00467534">
          <w:rPr>
            <w:sz w:val="24"/>
            <w:szCs w:val="24"/>
          </w:rPr>
          <w:t>,</w:t>
        </w:r>
      </w:ins>
      <w:ins w:id="329" w:author="Karen Remmer [2]" w:date="2017-10-03T17:58:00Z">
        <w:r w:rsidR="009E7EDC">
          <w:rPr>
            <w:sz w:val="24"/>
            <w:szCs w:val="24"/>
          </w:rPr>
          <w:t xml:space="preserve"> (Poulsen and Aisb</w:t>
        </w:r>
      </w:ins>
      <w:ins w:id="330" w:author="Karen Remmer [2]" w:date="2017-10-03T17:59:00Z">
        <w:r w:rsidR="009E7EDC">
          <w:rPr>
            <w:sz w:val="24"/>
            <w:szCs w:val="24"/>
          </w:rPr>
          <w:t>ett</w:t>
        </w:r>
      </w:ins>
      <w:ins w:id="331" w:author="Karen Remmer [2]" w:date="2017-10-03T18:14:00Z">
        <w:r w:rsidR="0086191E">
          <w:rPr>
            <w:sz w:val="24"/>
            <w:szCs w:val="24"/>
          </w:rPr>
          <w:t xml:space="preserve"> 2013</w:t>
        </w:r>
      </w:ins>
      <w:ins w:id="332" w:author="Karen Remmer [2]" w:date="2017-10-03T18:15:00Z">
        <w:r w:rsidR="0086191E">
          <w:rPr>
            <w:sz w:val="24"/>
            <w:szCs w:val="24"/>
          </w:rPr>
          <w:t xml:space="preserve">; </w:t>
        </w:r>
      </w:ins>
      <w:ins w:id="333" w:author="Karen Remmer [2]" w:date="2017-10-03T18:18:00Z">
        <w:r w:rsidR="00467534">
          <w:rPr>
            <w:sz w:val="24"/>
            <w:szCs w:val="24"/>
          </w:rPr>
          <w:t xml:space="preserve">SM: CAN YOU ADD </w:t>
        </w:r>
      </w:ins>
      <w:ins w:id="334" w:author="Karen Remmer [2]" w:date="2017-10-03T19:15:00Z">
        <w:r w:rsidR="00056F47">
          <w:rPr>
            <w:sz w:val="24"/>
            <w:szCs w:val="24"/>
          </w:rPr>
          <w:t xml:space="preserve">OTHER </w:t>
        </w:r>
      </w:ins>
      <w:ins w:id="335" w:author="Karen Remmer [2]" w:date="2017-10-03T18:18:00Z">
        <w:r w:rsidR="00467534">
          <w:rPr>
            <w:sz w:val="24"/>
            <w:szCs w:val="24"/>
          </w:rPr>
          <w:t>SOURCE</w:t>
        </w:r>
      </w:ins>
      <w:ins w:id="336" w:author="Karen Remmer [2]" w:date="2017-10-03T19:15:00Z">
        <w:r w:rsidR="00056F47">
          <w:rPr>
            <w:sz w:val="24"/>
            <w:szCs w:val="24"/>
          </w:rPr>
          <w:t>S</w:t>
        </w:r>
      </w:ins>
      <w:ins w:id="337" w:author="Karen Remmer [2]" w:date="2017-10-03T18:18:00Z">
        <w:r w:rsidR="00467534">
          <w:rPr>
            <w:sz w:val="24"/>
            <w:szCs w:val="24"/>
          </w:rPr>
          <w:t>?)</w:t>
        </w:r>
      </w:ins>
      <w:ins w:id="338" w:author="Karen Remmer [2]" w:date="2017-10-03T16:00:00Z">
        <w:r w:rsidR="0066247D">
          <w:rPr>
            <w:sz w:val="24"/>
            <w:szCs w:val="24"/>
          </w:rPr>
          <w:t xml:space="preserve">, undercutting </w:t>
        </w:r>
      </w:ins>
      <w:ins w:id="339" w:author="Karen Remmer [2]" w:date="2017-10-03T16:04:00Z">
        <w:r w:rsidR="0066247D">
          <w:rPr>
            <w:sz w:val="24"/>
            <w:szCs w:val="24"/>
          </w:rPr>
          <w:t>claim</w:t>
        </w:r>
      </w:ins>
      <w:ins w:id="340" w:author="Karen Remmer [2]" w:date="2017-10-03T18:25:00Z">
        <w:r w:rsidR="00467534">
          <w:rPr>
            <w:sz w:val="24"/>
            <w:szCs w:val="24"/>
          </w:rPr>
          <w:t>s</w:t>
        </w:r>
      </w:ins>
      <w:ins w:id="341" w:author="Karen Remmer [2]" w:date="2017-10-03T16:01:00Z">
        <w:r w:rsidR="0066247D">
          <w:rPr>
            <w:sz w:val="24"/>
            <w:szCs w:val="24"/>
          </w:rPr>
          <w:t xml:space="preserve"> that investment treaty </w:t>
        </w:r>
      </w:ins>
      <w:ins w:id="342" w:author="Karen Remmer [2]" w:date="2017-10-03T16:04:00Z">
        <w:r w:rsidR="0066247D">
          <w:rPr>
            <w:sz w:val="24"/>
            <w:szCs w:val="24"/>
          </w:rPr>
          <w:t>disputes</w:t>
        </w:r>
      </w:ins>
      <w:ins w:id="343" w:author="Karen Remmer [2]" w:date="2017-10-03T16:01:00Z">
        <w:r w:rsidR="0066247D">
          <w:rPr>
            <w:sz w:val="24"/>
            <w:szCs w:val="24"/>
          </w:rPr>
          <w:t xml:space="preserve"> tarnish a state’s reputation.</w:t>
        </w:r>
      </w:ins>
      <w:ins w:id="344" w:author="Karen Remmer [2]" w:date="2017-10-03T18:19:00Z">
        <w:r w:rsidR="00467534">
          <w:rPr>
            <w:sz w:val="24"/>
            <w:szCs w:val="24"/>
          </w:rPr>
          <w:t xml:space="preserve"> </w:t>
        </w:r>
        <w:r w:rsidR="00467534">
          <w:t xml:space="preserve"> When the first investor claim was filed in 1987, participants had virtually no information to guide their strategies or assess their risks. The main legal precursor to investor-state arbitration was commercial arbitration, which </w:t>
        </w:r>
        <w:r w:rsidR="00467534">
          <w:lastRenderedPageBreak/>
          <w:t xml:space="preserve">tends to follow the rules of the legal system prevailing at the seat of arbitration rather than the provisions of bilateral and multilateral international treaties. As  experience with investment dispute settlement </w:t>
        </w:r>
      </w:ins>
      <w:ins w:id="345" w:author="Karen Remmer [2]" w:date="2017-10-03T18:28:00Z">
        <w:r w:rsidR="005D03E5">
          <w:t>mounted</w:t>
        </w:r>
      </w:ins>
      <w:ins w:id="346" w:author="Karen Remmer [2]" w:date="2017-10-03T19:20:00Z">
        <w:r w:rsidR="00E21DD1">
          <w:t xml:space="preserve"> in the late 1990s and early 2000s,</w:t>
        </w:r>
      </w:ins>
      <w:ins w:id="347" w:author="Karen Remmer [2]" w:date="2017-10-03T18:28:00Z">
        <w:r w:rsidR="005D03E5">
          <w:t xml:space="preserve">, </w:t>
        </w:r>
      </w:ins>
      <w:ins w:id="348" w:author="Karen Remmer [2]" w:date="2017-10-03T18:19:00Z">
        <w:r w:rsidR="00467534">
          <w:t xml:space="preserve">leaders of less industrialized countries more aware of the </w:t>
        </w:r>
      </w:ins>
      <w:ins w:id="349" w:author="Karen Remmer [2]" w:date="2017-10-03T19:15:00Z">
        <w:r w:rsidR="00056F47">
          <w:t xml:space="preserve">legal </w:t>
        </w:r>
      </w:ins>
      <w:ins w:id="350" w:author="Karen Remmer [2]" w:date="2017-10-03T18:19:00Z">
        <w:r w:rsidR="00467534">
          <w:t>obligations they ha</w:t>
        </w:r>
      </w:ins>
      <w:ins w:id="351" w:author="Karen Remmer [2]" w:date="2017-10-03T19:20:00Z">
        <w:r w:rsidR="00056F47">
          <w:t>d</w:t>
        </w:r>
      </w:ins>
      <w:ins w:id="352" w:author="Karen Remmer [2]" w:date="2017-10-03T18:19:00Z">
        <w:r w:rsidR="00467534">
          <w:t xml:space="preserve"> incurred by signing investment</w:t>
        </w:r>
      </w:ins>
      <w:ins w:id="353" w:author="Karen Remmer [2]" w:date="2017-10-03T19:21:00Z">
        <w:r w:rsidR="00E21DD1">
          <w:t xml:space="preserve"> agreements and </w:t>
        </w:r>
      </w:ins>
      <w:ins w:id="354" w:author="Karen Remmer [2]" w:date="2017-10-03T18:19:00Z">
        <w:r w:rsidR="00467534">
          <w:t xml:space="preserve"> the potential costs of </w:t>
        </w:r>
      </w:ins>
      <w:ins w:id="355" w:author="Karen Remmer [2]" w:date="2017-10-03T19:21:00Z">
        <w:r w:rsidR="00E21DD1">
          <w:t>violating them,.</w:t>
        </w:r>
      </w:ins>
      <w:ins w:id="356" w:author="Karen Remmer [2]" w:date="2017-10-03T18:19:00Z">
        <w:r w:rsidR="00467534">
          <w:t xml:space="preserve"> Concomitantly, investor awareness of the advantages </w:t>
        </w:r>
      </w:ins>
      <w:ins w:id="357" w:author="Karen Remmer [2]" w:date="2017-10-03T19:25:00Z">
        <w:r w:rsidR="00E21DD1">
          <w:t>of investment treaties and ISDS</w:t>
        </w:r>
      </w:ins>
      <w:ins w:id="358" w:author="Karen Remmer [2]" w:date="2017-10-03T18:19:00Z">
        <w:r w:rsidR="00467534">
          <w:t xml:space="preserve"> also grew, leading to a major upsurge in arbitral claims</w:t>
        </w:r>
      </w:ins>
    </w:p>
    <w:p w14:paraId="00576CBA" w14:textId="77777777" w:rsidR="000A768D" w:rsidDel="00E21DD1" w:rsidRDefault="0066247D">
      <w:pPr>
        <w:spacing w:line="480" w:lineRule="auto"/>
        <w:ind w:firstLine="720"/>
        <w:rPr>
          <w:del w:id="359" w:author="Karen Remmer [2]" w:date="2017-10-03T19:29:00Z"/>
          <w:sz w:val="24"/>
          <w:szCs w:val="24"/>
        </w:rPr>
        <w:pPrChange w:id="360" w:author="Karen Remmer [2]" w:date="2017-10-03T19:26:00Z">
          <w:pPr>
            <w:spacing w:before="7"/>
            <w:ind w:left="359"/>
          </w:pPr>
        </w:pPrChange>
      </w:pPr>
      <w:ins w:id="361" w:author="Karen Remmer [2]" w:date="2017-10-03T16:01:00Z">
        <w:r>
          <w:rPr>
            <w:sz w:val="24"/>
            <w:szCs w:val="24"/>
          </w:rPr>
          <w:t xml:space="preserve"> </w:t>
        </w:r>
      </w:ins>
      <w:r w:rsidR="006C1B1D">
        <w:rPr>
          <w:sz w:val="24"/>
          <w:szCs w:val="24"/>
        </w:rPr>
        <w:t>Com</w:t>
      </w:r>
      <w:r w:rsidR="006C1B1D">
        <w:rPr>
          <w:spacing w:val="6"/>
          <w:sz w:val="24"/>
          <w:szCs w:val="24"/>
        </w:rPr>
        <w:t>p</w:t>
      </w:r>
      <w:r w:rsidR="006C1B1D">
        <w:rPr>
          <w:sz w:val="24"/>
          <w:szCs w:val="24"/>
        </w:rPr>
        <w:t xml:space="preserve">ounding </w:t>
      </w:r>
      <w:r w:rsidR="006C1B1D">
        <w:rPr>
          <w:spacing w:val="24"/>
          <w:sz w:val="24"/>
          <w:szCs w:val="24"/>
        </w:rPr>
        <w:t xml:space="preserve"> </w:t>
      </w:r>
      <w:r w:rsidR="006C1B1D">
        <w:rPr>
          <w:sz w:val="24"/>
          <w:szCs w:val="24"/>
        </w:rPr>
        <w:t>th</w:t>
      </w:r>
      <w:ins w:id="362" w:author="Karen Remmer [2]" w:date="2017-10-03T19:27:00Z">
        <w:r w:rsidR="00E21DD1">
          <w:rPr>
            <w:sz w:val="24"/>
            <w:szCs w:val="24"/>
          </w:rPr>
          <w:t xml:space="preserve">e lack of awareness </w:t>
        </w:r>
      </w:ins>
      <w:del w:id="363" w:author="Karen Remmer [2]" w:date="2017-10-03T19:27:00Z">
        <w:r w:rsidR="006C1B1D" w:rsidDel="00E21DD1">
          <w:rPr>
            <w:sz w:val="24"/>
            <w:szCs w:val="24"/>
          </w:rPr>
          <w:delText xml:space="preserve">is  limitation </w:delText>
        </w:r>
        <w:r w:rsidR="006C1B1D" w:rsidDel="00E21DD1">
          <w:rPr>
            <w:spacing w:val="34"/>
            <w:sz w:val="24"/>
            <w:szCs w:val="24"/>
          </w:rPr>
          <w:delText xml:space="preserve"> </w:delText>
        </w:r>
        <w:r w:rsidR="006C1B1D" w:rsidDel="00E21DD1">
          <w:rPr>
            <w:sz w:val="24"/>
            <w:szCs w:val="24"/>
          </w:rPr>
          <w:delText>is</w:delText>
        </w:r>
        <w:r w:rsidR="006C1B1D" w:rsidDel="00E21DD1">
          <w:rPr>
            <w:spacing w:val="26"/>
            <w:sz w:val="24"/>
            <w:szCs w:val="24"/>
          </w:rPr>
          <w:delText xml:space="preserve"> </w:delText>
        </w:r>
        <w:r w:rsidR="006C1B1D" w:rsidDel="00E21DD1">
          <w:rPr>
            <w:sz w:val="24"/>
            <w:szCs w:val="24"/>
          </w:rPr>
          <w:delText>a</w:delText>
        </w:r>
        <w:r w:rsidR="006C1B1D" w:rsidDel="00E21DD1">
          <w:rPr>
            <w:spacing w:val="40"/>
            <w:sz w:val="24"/>
            <w:szCs w:val="24"/>
          </w:rPr>
          <w:delText xml:space="preserve"> </w:delText>
        </w:r>
        <w:r w:rsidR="006C1B1D" w:rsidDel="00E21DD1">
          <w:rPr>
            <w:sz w:val="24"/>
            <w:szCs w:val="24"/>
          </w:rPr>
          <w:delText>second</w:delText>
        </w:r>
        <w:r w:rsidR="006C1B1D" w:rsidDel="00E21DD1">
          <w:rPr>
            <w:spacing w:val="37"/>
            <w:sz w:val="24"/>
            <w:szCs w:val="24"/>
          </w:rPr>
          <w:delText xml:space="preserve"> </w:delText>
        </w:r>
        <w:r w:rsidR="006C1B1D" w:rsidDel="00E21DD1">
          <w:rPr>
            <w:spacing w:val="-7"/>
            <w:w w:val="106"/>
            <w:sz w:val="24"/>
            <w:szCs w:val="24"/>
          </w:rPr>
          <w:delText>c</w:delText>
        </w:r>
        <w:r w:rsidR="006C1B1D" w:rsidDel="00E21DD1">
          <w:rPr>
            <w:w w:val="106"/>
            <w:sz w:val="24"/>
            <w:szCs w:val="24"/>
          </w:rPr>
          <w:delText>haracteristic</w:delText>
        </w:r>
      </w:del>
      <w:r w:rsidR="006C1B1D">
        <w:rPr>
          <w:spacing w:val="28"/>
          <w:w w:val="106"/>
          <w:sz w:val="24"/>
          <w:szCs w:val="24"/>
        </w:rPr>
        <w:t xml:space="preserve"> </w:t>
      </w:r>
      <w:r w:rsidR="006C1B1D">
        <w:rPr>
          <w:sz w:val="24"/>
          <w:szCs w:val="24"/>
        </w:rPr>
        <w:t>of</w:t>
      </w:r>
      <w:r w:rsidR="006C1B1D">
        <w:rPr>
          <w:spacing w:val="18"/>
          <w:sz w:val="24"/>
          <w:szCs w:val="24"/>
        </w:rPr>
        <w:t xml:space="preserve"> </w:t>
      </w:r>
      <w:r w:rsidR="006C1B1D">
        <w:rPr>
          <w:w w:val="104"/>
          <w:sz w:val="24"/>
          <w:szCs w:val="24"/>
        </w:rPr>
        <w:t>i</w:t>
      </w:r>
      <w:r w:rsidR="006C1B1D">
        <w:rPr>
          <w:spacing w:val="-7"/>
          <w:w w:val="104"/>
          <w:sz w:val="24"/>
          <w:szCs w:val="24"/>
        </w:rPr>
        <w:t>n</w:t>
      </w:r>
      <w:r w:rsidR="006C1B1D">
        <w:rPr>
          <w:spacing w:val="-7"/>
          <w:w w:val="103"/>
          <w:sz w:val="24"/>
          <w:szCs w:val="24"/>
        </w:rPr>
        <w:t>v</w:t>
      </w:r>
      <w:r w:rsidR="006C1B1D">
        <w:rPr>
          <w:w w:val="105"/>
          <w:sz w:val="24"/>
          <w:szCs w:val="24"/>
        </w:rPr>
        <w:t>estme</w:t>
      </w:r>
      <w:r w:rsidR="006C1B1D">
        <w:rPr>
          <w:spacing w:val="-7"/>
          <w:w w:val="105"/>
          <w:sz w:val="24"/>
          <w:szCs w:val="24"/>
        </w:rPr>
        <w:t>n</w:t>
      </w:r>
      <w:r w:rsidR="006C1B1D">
        <w:rPr>
          <w:w w:val="137"/>
          <w:sz w:val="24"/>
          <w:szCs w:val="24"/>
        </w:rPr>
        <w:t>t</w:t>
      </w:r>
      <w:r w:rsidR="006C1B1D">
        <w:rPr>
          <w:spacing w:val="29"/>
          <w:sz w:val="24"/>
          <w:szCs w:val="24"/>
        </w:rPr>
        <w:t xml:space="preserve"> </w:t>
      </w:r>
      <w:r w:rsidR="006C1B1D">
        <w:rPr>
          <w:sz w:val="24"/>
          <w:szCs w:val="24"/>
        </w:rPr>
        <w:t xml:space="preserve">dispute </w:t>
      </w:r>
      <w:r w:rsidR="006C1B1D">
        <w:rPr>
          <w:spacing w:val="17"/>
          <w:sz w:val="24"/>
          <w:szCs w:val="24"/>
        </w:rPr>
        <w:t xml:space="preserve"> </w:t>
      </w:r>
      <w:r w:rsidR="006C1B1D">
        <w:rPr>
          <w:w w:val="106"/>
          <w:sz w:val="24"/>
          <w:szCs w:val="24"/>
        </w:rPr>
        <w:t>settleme</w:t>
      </w:r>
      <w:r w:rsidR="006C1B1D">
        <w:rPr>
          <w:spacing w:val="-7"/>
          <w:w w:val="106"/>
          <w:sz w:val="24"/>
          <w:szCs w:val="24"/>
        </w:rPr>
        <w:t>n</w:t>
      </w:r>
      <w:r w:rsidR="006C1B1D">
        <w:rPr>
          <w:w w:val="137"/>
          <w:sz w:val="24"/>
          <w:szCs w:val="24"/>
        </w:rPr>
        <w:t>t</w:t>
      </w:r>
      <w:ins w:id="364" w:author="Karen Remmer [2]" w:date="2017-10-03T19:28:00Z">
        <w:r w:rsidR="00E21DD1">
          <w:rPr>
            <w:w w:val="137"/>
            <w:sz w:val="24"/>
            <w:szCs w:val="24"/>
          </w:rPr>
          <w:t xml:space="preserve"> is a third characteristic of ISDS institutions:</w:t>
        </w:r>
      </w:ins>
    </w:p>
    <w:p w14:paraId="34F2C2C2" w14:textId="77777777" w:rsidR="000A768D" w:rsidDel="00E21DD1" w:rsidRDefault="000A768D">
      <w:pPr>
        <w:spacing w:line="480" w:lineRule="auto"/>
        <w:ind w:firstLine="720"/>
        <w:rPr>
          <w:del w:id="365" w:author="Karen Remmer [2]" w:date="2017-10-03T19:29:00Z"/>
          <w:sz w:val="18"/>
          <w:szCs w:val="18"/>
        </w:rPr>
        <w:pPrChange w:id="366" w:author="Karen Remmer [2]" w:date="2017-10-03T19:29:00Z">
          <w:pPr>
            <w:spacing w:before="6" w:line="180" w:lineRule="exact"/>
          </w:pPr>
        </w:pPrChange>
      </w:pPr>
    </w:p>
    <w:p w14:paraId="6026663E" w14:textId="77777777" w:rsidR="000A768D" w:rsidRDefault="00880F97">
      <w:pPr>
        <w:ind w:left="120"/>
        <w:rPr>
          <w:sz w:val="24"/>
          <w:szCs w:val="24"/>
        </w:rPr>
      </w:pPr>
      <w:r>
        <w:pict w14:anchorId="086121DD">
          <v:group id="_x0000_s1938" style="position:absolute;left:0;text-align:left;margin-left:1in;margin-top:35.15pt;width:59.8pt;height:0;z-index:-5349;mso-position-horizontal-relative:page" coordorigin="1440,703" coordsize="1196,0">
            <v:polyline id="_x0000_s1939" style="position:absolute" points="2880,1406,4076,1406" coordorigin="1440,703" coordsize="1196,0" filled="f" strokeweight="5055emu">
              <v:path arrowok="t"/>
            </v:polyline>
            <w10:wrap anchorx="page"/>
          </v:group>
        </w:pict>
      </w:r>
      <w:del w:id="367" w:author="Karen Remmer [2]" w:date="2017-10-03T19:29:00Z">
        <w:r w:rsidR="006C1B1D" w:rsidDel="00E21DD1">
          <w:rPr>
            <w:sz w:val="24"/>
            <w:szCs w:val="24"/>
          </w:rPr>
          <w:delText>pr</w:delText>
        </w:r>
        <w:r w:rsidR="006C1B1D" w:rsidDel="00E21DD1">
          <w:rPr>
            <w:spacing w:val="6"/>
            <w:sz w:val="24"/>
            <w:szCs w:val="24"/>
          </w:rPr>
          <w:delText>o</w:delText>
        </w:r>
        <w:r w:rsidR="006C1B1D" w:rsidDel="00E21DD1">
          <w:rPr>
            <w:sz w:val="24"/>
            <w:szCs w:val="24"/>
          </w:rPr>
          <w:delText>cedures:</w:delText>
        </w:r>
      </w:del>
      <w:r w:rsidR="006C1B1D">
        <w:rPr>
          <w:sz w:val="24"/>
          <w:szCs w:val="24"/>
        </w:rPr>
        <w:t xml:space="preserve"> </w:t>
      </w:r>
      <w:r w:rsidR="006C1B1D">
        <w:rPr>
          <w:spacing w:val="59"/>
          <w:sz w:val="24"/>
          <w:szCs w:val="24"/>
        </w:rPr>
        <w:t xml:space="preserve"> </w:t>
      </w:r>
      <w:r w:rsidR="006C1B1D">
        <w:rPr>
          <w:sz w:val="24"/>
          <w:szCs w:val="24"/>
        </w:rPr>
        <w:t>namel</w:t>
      </w:r>
      <w:r w:rsidR="006C1B1D">
        <w:rPr>
          <w:spacing w:val="-19"/>
          <w:sz w:val="24"/>
          <w:szCs w:val="24"/>
        </w:rPr>
        <w:t>y</w:t>
      </w:r>
      <w:r w:rsidR="006C1B1D">
        <w:rPr>
          <w:sz w:val="24"/>
          <w:szCs w:val="24"/>
        </w:rPr>
        <w:t xml:space="preserve">, </w:t>
      </w:r>
      <w:r w:rsidR="006C1B1D">
        <w:rPr>
          <w:spacing w:val="18"/>
          <w:sz w:val="24"/>
          <w:szCs w:val="24"/>
        </w:rPr>
        <w:t xml:space="preserve"> </w:t>
      </w:r>
      <w:r w:rsidR="006C1B1D">
        <w:rPr>
          <w:sz w:val="24"/>
          <w:szCs w:val="24"/>
        </w:rPr>
        <w:t xml:space="preserve">information </w:t>
      </w:r>
      <w:r w:rsidR="006C1B1D">
        <w:rPr>
          <w:spacing w:val="37"/>
          <w:sz w:val="24"/>
          <w:szCs w:val="24"/>
        </w:rPr>
        <w:t xml:space="preserve"> </w:t>
      </w:r>
      <w:r w:rsidR="006C1B1D">
        <w:rPr>
          <w:sz w:val="24"/>
          <w:szCs w:val="24"/>
        </w:rPr>
        <w:t>a</w:t>
      </w:r>
      <w:r w:rsidR="006C1B1D">
        <w:rPr>
          <w:spacing w:val="7"/>
          <w:sz w:val="24"/>
          <w:szCs w:val="24"/>
        </w:rPr>
        <w:t>b</w:t>
      </w:r>
      <w:r w:rsidR="006C1B1D">
        <w:rPr>
          <w:sz w:val="24"/>
          <w:szCs w:val="24"/>
        </w:rPr>
        <w:t xml:space="preserve">out </w:t>
      </w:r>
      <w:r w:rsidR="006C1B1D">
        <w:rPr>
          <w:spacing w:val="31"/>
          <w:sz w:val="24"/>
          <w:szCs w:val="24"/>
        </w:rPr>
        <w:t xml:space="preserve"> </w:t>
      </w:r>
      <w:ins w:id="368" w:author="Karen Remmer [2]" w:date="2017-10-03T19:29:00Z">
        <w:r w:rsidR="00E21DD1">
          <w:rPr>
            <w:spacing w:val="31"/>
            <w:sz w:val="24"/>
            <w:szCs w:val="24"/>
          </w:rPr>
          <w:t>particular</w:t>
        </w:r>
      </w:ins>
      <w:del w:id="369" w:author="Karen Remmer [2]" w:date="2017-10-03T19:29:00Z">
        <w:r w:rsidR="006C1B1D" w:rsidDel="00E21DD1">
          <w:rPr>
            <w:sz w:val="24"/>
            <w:szCs w:val="24"/>
          </w:rPr>
          <w:delText xml:space="preserve">an  </w:delText>
        </w:r>
        <w:r w:rsidR="006C1B1D" w:rsidDel="00E21DD1">
          <w:rPr>
            <w:w w:val="104"/>
            <w:sz w:val="24"/>
            <w:szCs w:val="24"/>
          </w:rPr>
          <w:delText>i</w:delText>
        </w:r>
        <w:r w:rsidR="006C1B1D" w:rsidDel="00E21DD1">
          <w:rPr>
            <w:spacing w:val="-7"/>
            <w:w w:val="104"/>
            <w:sz w:val="24"/>
            <w:szCs w:val="24"/>
          </w:rPr>
          <w:delText>n</w:delText>
        </w:r>
        <w:r w:rsidR="006C1B1D" w:rsidDel="00E21DD1">
          <w:rPr>
            <w:spacing w:val="-7"/>
            <w:w w:val="103"/>
            <w:sz w:val="24"/>
            <w:szCs w:val="24"/>
          </w:rPr>
          <w:delText>v</w:delText>
        </w:r>
        <w:r w:rsidR="006C1B1D" w:rsidDel="00E21DD1">
          <w:rPr>
            <w:w w:val="105"/>
            <w:sz w:val="24"/>
            <w:szCs w:val="24"/>
          </w:rPr>
          <w:delText>estme</w:delText>
        </w:r>
        <w:r w:rsidR="006C1B1D" w:rsidDel="00E21DD1">
          <w:rPr>
            <w:spacing w:val="-7"/>
            <w:w w:val="105"/>
            <w:sz w:val="24"/>
            <w:szCs w:val="24"/>
          </w:rPr>
          <w:delText>n</w:delText>
        </w:r>
        <w:r w:rsidR="006C1B1D" w:rsidDel="00E21DD1">
          <w:rPr>
            <w:w w:val="137"/>
            <w:sz w:val="24"/>
            <w:szCs w:val="24"/>
          </w:rPr>
          <w:delText>t</w:delText>
        </w:r>
      </w:del>
      <w:r w:rsidR="006C1B1D">
        <w:rPr>
          <w:sz w:val="24"/>
          <w:szCs w:val="24"/>
        </w:rPr>
        <w:t xml:space="preserve"> </w:t>
      </w:r>
      <w:r w:rsidR="006C1B1D">
        <w:rPr>
          <w:spacing w:val="-20"/>
          <w:sz w:val="24"/>
          <w:szCs w:val="24"/>
        </w:rPr>
        <w:t xml:space="preserve"> </w:t>
      </w:r>
      <w:r w:rsidR="006C1B1D">
        <w:rPr>
          <w:sz w:val="24"/>
          <w:szCs w:val="24"/>
        </w:rPr>
        <w:t>dispute</w:t>
      </w:r>
      <w:ins w:id="370" w:author="Karen Remmer [2]" w:date="2017-10-03T19:29:00Z">
        <w:r w:rsidR="00E21DD1">
          <w:rPr>
            <w:sz w:val="24"/>
            <w:szCs w:val="24"/>
          </w:rPr>
          <w:t>s</w:t>
        </w:r>
      </w:ins>
      <w:r w:rsidR="006C1B1D">
        <w:rPr>
          <w:sz w:val="24"/>
          <w:szCs w:val="24"/>
        </w:rPr>
        <w:t xml:space="preserve"> </w:t>
      </w:r>
      <w:r w:rsidR="006C1B1D">
        <w:rPr>
          <w:spacing w:val="28"/>
          <w:sz w:val="24"/>
          <w:szCs w:val="24"/>
        </w:rPr>
        <w:t xml:space="preserve"> </w:t>
      </w:r>
      <w:ins w:id="371" w:author="Karen Remmer [2]" w:date="2017-10-03T19:29:00Z">
        <w:r w:rsidR="00E21DD1">
          <w:rPr>
            <w:spacing w:val="28"/>
            <w:sz w:val="24"/>
            <w:szCs w:val="24"/>
          </w:rPr>
          <w:t>often</w:t>
        </w:r>
      </w:ins>
      <w:del w:id="372" w:author="Karen Remmer [2]" w:date="2017-10-03T19:29:00Z">
        <w:r w:rsidR="006C1B1D" w:rsidDel="00E21DD1">
          <w:rPr>
            <w:sz w:val="24"/>
            <w:szCs w:val="24"/>
          </w:rPr>
          <w:delText>m</w:delText>
        </w:r>
        <w:r w:rsidR="006C1B1D" w:rsidDel="00E21DD1">
          <w:rPr>
            <w:spacing w:val="-6"/>
            <w:sz w:val="24"/>
            <w:szCs w:val="24"/>
          </w:rPr>
          <w:delText>a</w:delText>
        </w:r>
        <w:r w:rsidR="006C1B1D" w:rsidDel="00E21DD1">
          <w:rPr>
            <w:sz w:val="24"/>
            <w:szCs w:val="24"/>
          </w:rPr>
          <w:delText>y</w:delText>
        </w:r>
      </w:del>
      <w:r w:rsidR="006C1B1D">
        <w:rPr>
          <w:sz w:val="24"/>
          <w:szCs w:val="24"/>
        </w:rPr>
        <w:t xml:space="preserve"> </w:t>
      </w:r>
      <w:r w:rsidR="006C1B1D">
        <w:rPr>
          <w:spacing w:val="1"/>
          <w:sz w:val="24"/>
          <w:szCs w:val="24"/>
        </w:rPr>
        <w:t xml:space="preserve"> </w:t>
      </w:r>
      <w:r w:rsidR="006C1B1D">
        <w:rPr>
          <w:sz w:val="24"/>
          <w:szCs w:val="24"/>
        </w:rPr>
        <w:t>remain</w:t>
      </w:r>
      <w:ins w:id="373" w:author="Karen Remmer [2]" w:date="2017-10-03T19:29:00Z">
        <w:r w:rsidR="00E21DD1">
          <w:rPr>
            <w:sz w:val="24"/>
            <w:szCs w:val="24"/>
          </w:rPr>
          <w:t>s</w:t>
        </w:r>
      </w:ins>
      <w:r w:rsidR="006C1B1D">
        <w:rPr>
          <w:sz w:val="24"/>
          <w:szCs w:val="24"/>
        </w:rPr>
        <w:t xml:space="preserve"> </w:t>
      </w:r>
      <w:r w:rsidR="006C1B1D">
        <w:rPr>
          <w:spacing w:val="13"/>
          <w:sz w:val="24"/>
          <w:szCs w:val="24"/>
        </w:rPr>
        <w:t xml:space="preserve"> </w:t>
      </w:r>
      <w:r w:rsidR="006C1B1D">
        <w:rPr>
          <w:sz w:val="24"/>
          <w:szCs w:val="24"/>
        </w:rPr>
        <w:t>t</w:t>
      </w:r>
      <w:r w:rsidR="006C1B1D">
        <w:rPr>
          <w:spacing w:val="7"/>
          <w:sz w:val="24"/>
          <w:szCs w:val="24"/>
        </w:rPr>
        <w:t>o</w:t>
      </w:r>
      <w:r w:rsidR="006C1B1D">
        <w:rPr>
          <w:sz w:val="24"/>
          <w:szCs w:val="24"/>
        </w:rPr>
        <w:t>o</w:t>
      </w:r>
      <w:r w:rsidR="006C1B1D">
        <w:rPr>
          <w:spacing w:val="57"/>
          <w:sz w:val="24"/>
          <w:szCs w:val="24"/>
        </w:rPr>
        <w:t xml:space="preserve"> </w:t>
      </w:r>
      <w:r w:rsidR="006C1B1D">
        <w:rPr>
          <w:sz w:val="24"/>
          <w:szCs w:val="24"/>
        </w:rPr>
        <w:t xml:space="preserve">limited </w:t>
      </w:r>
      <w:r w:rsidR="006C1B1D">
        <w:rPr>
          <w:spacing w:val="13"/>
          <w:sz w:val="24"/>
          <w:szCs w:val="24"/>
        </w:rPr>
        <w:t xml:space="preserve"> </w:t>
      </w:r>
      <w:r w:rsidR="006C1B1D">
        <w:rPr>
          <w:w w:val="111"/>
          <w:sz w:val="24"/>
          <w:szCs w:val="24"/>
        </w:rPr>
        <w:t>to</w:t>
      </w:r>
    </w:p>
    <w:p w14:paraId="3C2D319D" w14:textId="77777777" w:rsidR="000A768D" w:rsidRDefault="000A768D">
      <w:pPr>
        <w:spacing w:line="200" w:lineRule="exact"/>
      </w:pPr>
    </w:p>
    <w:p w14:paraId="2CD52CC0" w14:textId="77777777" w:rsidR="000A768D" w:rsidRDefault="000A768D">
      <w:pPr>
        <w:spacing w:before="14" w:line="200" w:lineRule="exact"/>
      </w:pPr>
    </w:p>
    <w:p w14:paraId="09229DFE" w14:textId="77777777" w:rsidR="000A768D" w:rsidRDefault="006C1B1D">
      <w:pPr>
        <w:spacing w:before="30"/>
        <w:ind w:left="383"/>
      </w:pPr>
      <w:r>
        <w:rPr>
          <w:w w:val="112"/>
          <w:position w:val="8"/>
          <w:sz w:val="14"/>
          <w:szCs w:val="14"/>
        </w:rPr>
        <w:t>25</w:t>
      </w:r>
      <w:r>
        <w:rPr>
          <w:w w:val="112"/>
        </w:rPr>
        <w:t>Staton</w:t>
      </w:r>
      <w:r>
        <w:rPr>
          <w:spacing w:val="11"/>
          <w:w w:val="112"/>
        </w:rPr>
        <w:t xml:space="preserve"> </w:t>
      </w:r>
      <w:r>
        <w:t>and</w:t>
      </w:r>
      <w:r>
        <w:rPr>
          <w:spacing w:val="49"/>
        </w:rPr>
        <w:t xml:space="preserve"> </w:t>
      </w:r>
      <w:r>
        <w:t>M</w:t>
      </w:r>
      <w:r>
        <w:rPr>
          <w:spacing w:val="5"/>
        </w:rPr>
        <w:t>o</w:t>
      </w:r>
      <w:r>
        <w:t>ore</w:t>
      </w:r>
      <w:r>
        <w:rPr>
          <w:spacing w:val="30"/>
        </w:rPr>
        <w:t xml:space="preserve"> </w:t>
      </w:r>
      <w:r>
        <w:t>(2011);</w:t>
      </w:r>
      <w:r>
        <w:rPr>
          <w:spacing w:val="34"/>
        </w:rPr>
        <w:t xml:space="preserve"> </w:t>
      </w:r>
      <w:r>
        <w:t>C</w:t>
      </w:r>
      <w:r>
        <w:rPr>
          <w:spacing w:val="-6"/>
        </w:rPr>
        <w:t>a</w:t>
      </w:r>
      <w:r>
        <w:rPr>
          <w:spacing w:val="-11"/>
        </w:rPr>
        <w:t>v</w:t>
      </w:r>
      <w:r>
        <w:t xml:space="preserve">allaro </w:t>
      </w:r>
      <w:r>
        <w:rPr>
          <w:spacing w:val="23"/>
        </w:rPr>
        <w:t xml:space="preserve"> </w:t>
      </w:r>
      <w:r>
        <w:t>and</w:t>
      </w:r>
      <w:r>
        <w:rPr>
          <w:spacing w:val="48"/>
        </w:rPr>
        <w:t xml:space="preserve"> </w:t>
      </w:r>
      <w:r>
        <w:t>Bre</w:t>
      </w:r>
      <w:r>
        <w:rPr>
          <w:spacing w:val="-6"/>
        </w:rPr>
        <w:t>w</w:t>
      </w:r>
      <w:r>
        <w:t>er</w:t>
      </w:r>
      <w:r>
        <w:rPr>
          <w:spacing w:val="44"/>
        </w:rPr>
        <w:t xml:space="preserve"> </w:t>
      </w:r>
      <w:r>
        <w:t>(2008);</w:t>
      </w:r>
      <w:r>
        <w:rPr>
          <w:spacing w:val="34"/>
        </w:rPr>
        <w:t xml:space="preserve"> </w:t>
      </w:r>
      <w:r>
        <w:t xml:space="preserve">Guzman </w:t>
      </w:r>
      <w:r>
        <w:rPr>
          <w:spacing w:val="20"/>
        </w:rPr>
        <w:t xml:space="preserve"> </w:t>
      </w:r>
      <w:r>
        <w:t>(2008b);</w:t>
      </w:r>
      <w:r>
        <w:rPr>
          <w:spacing w:val="26"/>
        </w:rPr>
        <w:t xml:space="preserve"> </w:t>
      </w:r>
      <w:r>
        <w:t xml:space="preserve">Guzman </w:t>
      </w:r>
      <w:r>
        <w:rPr>
          <w:spacing w:val="21"/>
        </w:rPr>
        <w:t xml:space="preserve"> </w:t>
      </w:r>
      <w:r>
        <w:rPr>
          <w:w w:val="102"/>
        </w:rPr>
        <w:t>(2008</w:t>
      </w:r>
      <w:r>
        <w:rPr>
          <w:w w:val="114"/>
        </w:rPr>
        <w:t>a</w:t>
      </w:r>
      <w:r>
        <w:rPr>
          <w:w w:val="116"/>
        </w:rPr>
        <w:t>)</w:t>
      </w:r>
    </w:p>
    <w:p w14:paraId="1013BD64" w14:textId="77777777" w:rsidR="000A768D" w:rsidRDefault="006C1B1D">
      <w:pPr>
        <w:spacing w:line="220" w:lineRule="exact"/>
        <w:ind w:left="383"/>
      </w:pPr>
      <w:r>
        <w:rPr>
          <w:w w:val="113"/>
          <w:position w:val="7"/>
          <w:sz w:val="14"/>
          <w:szCs w:val="14"/>
        </w:rPr>
        <w:t>26</w:t>
      </w:r>
      <w:r>
        <w:rPr>
          <w:w w:val="106"/>
        </w:rPr>
        <w:t>Knig</w:t>
      </w:r>
      <w:r>
        <w:rPr>
          <w:spacing w:val="-6"/>
          <w:w w:val="106"/>
        </w:rPr>
        <w:t>h</w:t>
      </w:r>
      <w:r>
        <w:rPr>
          <w:w w:val="139"/>
        </w:rPr>
        <w:t>t</w:t>
      </w:r>
      <w:r>
        <w:rPr>
          <w:spacing w:val="16"/>
        </w:rPr>
        <w:t xml:space="preserve"> </w:t>
      </w:r>
      <w:r>
        <w:t>(1992,</w:t>
      </w:r>
      <w:r>
        <w:rPr>
          <w:spacing w:val="26"/>
        </w:rPr>
        <w:t xml:space="preserve"> </w:t>
      </w:r>
      <w:r>
        <w:t xml:space="preserve">p. </w:t>
      </w:r>
      <w:r>
        <w:rPr>
          <w:spacing w:val="3"/>
        </w:rPr>
        <w:t xml:space="preserve"> </w:t>
      </w:r>
      <w:r>
        <w:t>59);</w:t>
      </w:r>
      <w:r>
        <w:rPr>
          <w:spacing w:val="26"/>
        </w:rPr>
        <w:t xml:space="preserve"> </w:t>
      </w:r>
      <w:r>
        <w:t xml:space="preserve">North </w:t>
      </w:r>
      <w:r>
        <w:rPr>
          <w:spacing w:val="13"/>
        </w:rPr>
        <w:t xml:space="preserve"> </w:t>
      </w:r>
      <w:r>
        <w:t>(1990,</w:t>
      </w:r>
      <w:r>
        <w:rPr>
          <w:spacing w:val="26"/>
        </w:rPr>
        <w:t xml:space="preserve"> </w:t>
      </w:r>
      <w:r>
        <w:t xml:space="preserve">p. </w:t>
      </w:r>
      <w:r>
        <w:rPr>
          <w:spacing w:val="3"/>
        </w:rPr>
        <w:t xml:space="preserve"> </w:t>
      </w:r>
      <w:r>
        <w:rPr>
          <w:w w:val="101"/>
        </w:rPr>
        <w:t>54–60)</w:t>
      </w:r>
    </w:p>
    <w:p w14:paraId="60556DEF" w14:textId="77777777" w:rsidR="000A768D" w:rsidRDefault="006C1B1D">
      <w:pPr>
        <w:spacing w:line="220" w:lineRule="exact"/>
        <w:ind w:left="383"/>
      </w:pPr>
      <w:r>
        <w:rPr>
          <w:w w:val="106"/>
          <w:position w:val="7"/>
          <w:sz w:val="14"/>
          <w:szCs w:val="14"/>
        </w:rPr>
        <w:t>27</w:t>
      </w:r>
      <w:r>
        <w:rPr>
          <w:spacing w:val="-18"/>
          <w:w w:val="106"/>
        </w:rPr>
        <w:t>F</w:t>
      </w:r>
      <w:r>
        <w:rPr>
          <w:w w:val="106"/>
        </w:rPr>
        <w:t>ran</w:t>
      </w:r>
      <w:r>
        <w:rPr>
          <w:spacing w:val="-6"/>
          <w:w w:val="106"/>
        </w:rPr>
        <w:t>c</w:t>
      </w:r>
      <w:r>
        <w:rPr>
          <w:w w:val="106"/>
        </w:rPr>
        <w:t>k</w:t>
      </w:r>
      <w:r>
        <w:rPr>
          <w:spacing w:val="46"/>
          <w:w w:val="106"/>
        </w:rPr>
        <w:t xml:space="preserve"> </w:t>
      </w:r>
      <w:r>
        <w:rPr>
          <w:w w:val="106"/>
        </w:rPr>
        <w:t>(2005)</w:t>
      </w:r>
    </w:p>
    <w:p w14:paraId="4867440A" w14:textId="77777777" w:rsidR="000A768D" w:rsidRDefault="006C1B1D">
      <w:pPr>
        <w:spacing w:before="4" w:line="240" w:lineRule="exact"/>
        <w:ind w:left="120" w:right="85" w:firstLine="263"/>
        <w:jc w:val="both"/>
        <w:sectPr w:rsidR="000A768D">
          <w:pgSz w:w="12240" w:h="15840"/>
          <w:pgMar w:top="1200" w:right="1320" w:bottom="280" w:left="1320" w:header="1007" w:footer="0" w:gutter="0"/>
          <w:cols w:space="720"/>
        </w:sectPr>
      </w:pPr>
      <w:r>
        <w:rPr>
          <w:position w:val="8"/>
          <w:sz w:val="14"/>
          <w:szCs w:val="14"/>
        </w:rPr>
        <w:t>28</w:t>
      </w:r>
      <w:r>
        <w:rPr>
          <w:spacing w:val="-17"/>
        </w:rPr>
        <w:t>F</w:t>
      </w:r>
      <w:r>
        <w:t xml:space="preserve">or </w:t>
      </w:r>
      <w:r>
        <w:rPr>
          <w:spacing w:val="24"/>
        </w:rPr>
        <w:t xml:space="preserve"> </w:t>
      </w:r>
      <w:r>
        <w:t xml:space="preserve">example, </w:t>
      </w:r>
      <w:r>
        <w:rPr>
          <w:spacing w:val="16"/>
        </w:rPr>
        <w:t xml:space="preserve"> </w:t>
      </w:r>
      <w:r>
        <w:t>see</w:t>
      </w:r>
      <w:r>
        <w:rPr>
          <w:spacing w:val="28"/>
        </w:rPr>
        <w:t xml:space="preserve"> </w:t>
      </w:r>
      <w:r>
        <w:rPr>
          <w:spacing w:val="-17"/>
        </w:rPr>
        <w:t>F</w:t>
      </w:r>
      <w:r>
        <w:t>ran</w:t>
      </w:r>
      <w:r>
        <w:rPr>
          <w:spacing w:val="-6"/>
        </w:rPr>
        <w:t>c</w:t>
      </w:r>
      <w:r>
        <w:t xml:space="preserve">k </w:t>
      </w:r>
      <w:r>
        <w:rPr>
          <w:spacing w:val="32"/>
        </w:rPr>
        <w:t xml:space="preserve"> </w:t>
      </w:r>
      <w:r>
        <w:t xml:space="preserve">(2005); </w:t>
      </w:r>
      <w:r>
        <w:rPr>
          <w:spacing w:val="1"/>
        </w:rPr>
        <w:t xml:space="preserve"> </w:t>
      </w:r>
      <w:r>
        <w:t>Kim</w:t>
      </w:r>
      <w:r>
        <w:rPr>
          <w:spacing w:val="45"/>
        </w:rPr>
        <w:t xml:space="preserve"> </w:t>
      </w:r>
      <w:r>
        <w:t xml:space="preserve">(2011); </w:t>
      </w:r>
      <w:r>
        <w:rPr>
          <w:spacing w:val="1"/>
        </w:rPr>
        <w:t xml:space="preserve"> </w:t>
      </w:r>
      <w:r>
        <w:t>Egli</w:t>
      </w:r>
      <w:r>
        <w:rPr>
          <w:spacing w:val="37"/>
        </w:rPr>
        <w:t xml:space="preserve"> </w:t>
      </w:r>
      <w:r>
        <w:t xml:space="preserve">(2006). </w:t>
      </w:r>
      <w:r>
        <w:rPr>
          <w:spacing w:val="44"/>
        </w:rPr>
        <w:t xml:space="preserve"> </w:t>
      </w:r>
      <w:r>
        <w:rPr>
          <w:spacing w:val="-17"/>
        </w:rPr>
        <w:t>F</w:t>
      </w:r>
      <w:r>
        <w:t xml:space="preserve">or </w:t>
      </w:r>
      <w:r>
        <w:rPr>
          <w:spacing w:val="6"/>
        </w:rPr>
        <w:t xml:space="preserve"> </w:t>
      </w:r>
      <w:r>
        <w:t>an</w:t>
      </w:r>
      <w:r>
        <w:rPr>
          <w:spacing w:val="49"/>
        </w:rPr>
        <w:t xml:space="preserve"> </w:t>
      </w:r>
      <w:r>
        <w:t xml:space="preserve">example </w:t>
      </w:r>
      <w:r>
        <w:rPr>
          <w:spacing w:val="12"/>
        </w:rPr>
        <w:t xml:space="preserve"> </w:t>
      </w:r>
      <w:r>
        <w:t>of</w:t>
      </w:r>
      <w:r>
        <w:rPr>
          <w:spacing w:val="20"/>
        </w:rPr>
        <w:t xml:space="preserve"> </w:t>
      </w:r>
      <w:r>
        <w:t>a</w:t>
      </w:r>
      <w:r>
        <w:rPr>
          <w:spacing w:val="38"/>
        </w:rPr>
        <w:t xml:space="preserve"> </w:t>
      </w:r>
      <w:r>
        <w:t>s</w:t>
      </w:r>
      <w:r>
        <w:rPr>
          <w:spacing w:val="6"/>
        </w:rPr>
        <w:t>p</w:t>
      </w:r>
      <w:r>
        <w:t>ecific</w:t>
      </w:r>
      <w:r>
        <w:rPr>
          <w:spacing w:val="25"/>
        </w:rPr>
        <w:t xml:space="preserve"> </w:t>
      </w:r>
      <w:r>
        <w:t>case</w:t>
      </w:r>
      <w:r>
        <w:rPr>
          <w:spacing w:val="38"/>
        </w:rPr>
        <w:t xml:space="preserve"> </w:t>
      </w:r>
      <w:r>
        <w:rPr>
          <w:w w:val="106"/>
        </w:rPr>
        <w:t xml:space="preserve">compare </w:t>
      </w:r>
      <w:r>
        <w:t xml:space="preserve">the </w:t>
      </w:r>
      <w:r>
        <w:rPr>
          <w:spacing w:val="15"/>
        </w:rPr>
        <w:t xml:space="preserve"> </w:t>
      </w:r>
      <w:r>
        <w:t xml:space="preserve">rulings </w:t>
      </w:r>
      <w:r>
        <w:rPr>
          <w:spacing w:val="11"/>
        </w:rPr>
        <w:t xml:space="preserve"> </w:t>
      </w:r>
      <w:r>
        <w:t xml:space="preserve">issued </w:t>
      </w:r>
      <w:r>
        <w:rPr>
          <w:spacing w:val="3"/>
        </w:rPr>
        <w:t xml:space="preserve"> </w:t>
      </w:r>
      <w:r>
        <w:t>in</w:t>
      </w:r>
      <w:r>
        <w:rPr>
          <w:spacing w:val="42"/>
        </w:rPr>
        <w:t xml:space="preserve"> </w:t>
      </w:r>
      <w:r>
        <w:t xml:space="preserve">CME </w:t>
      </w:r>
      <w:r>
        <w:rPr>
          <w:spacing w:val="9"/>
        </w:rPr>
        <w:t xml:space="preserve"> </w:t>
      </w:r>
      <w:r>
        <w:t>Cze</w:t>
      </w:r>
      <w:r>
        <w:rPr>
          <w:spacing w:val="-5"/>
        </w:rPr>
        <w:t>c</w:t>
      </w:r>
      <w:r>
        <w:t xml:space="preserve">h </w:t>
      </w:r>
      <w:r>
        <w:rPr>
          <w:spacing w:val="1"/>
        </w:rPr>
        <w:t xml:space="preserve"> </w:t>
      </w:r>
      <w:r>
        <w:t xml:space="preserve">Republic </w:t>
      </w:r>
      <w:r>
        <w:rPr>
          <w:spacing w:val="26"/>
        </w:rPr>
        <w:t xml:space="preserve"> </w:t>
      </w:r>
      <w:r>
        <w:t xml:space="preserve">B.V. </w:t>
      </w:r>
      <w:r>
        <w:rPr>
          <w:spacing w:val="6"/>
        </w:rPr>
        <w:t xml:space="preserve"> </w:t>
      </w:r>
      <w:r>
        <w:t>v</w:t>
      </w:r>
      <w:r>
        <w:rPr>
          <w:spacing w:val="38"/>
        </w:rPr>
        <w:t xml:space="preserve"> </w:t>
      </w:r>
      <w:r>
        <w:t>Cze</w:t>
      </w:r>
      <w:r>
        <w:rPr>
          <w:spacing w:val="-5"/>
        </w:rPr>
        <w:t>c</w:t>
      </w:r>
      <w:r>
        <w:t xml:space="preserve">h </w:t>
      </w:r>
      <w:r>
        <w:rPr>
          <w:spacing w:val="1"/>
        </w:rPr>
        <w:t xml:space="preserve"> </w:t>
      </w:r>
      <w:r>
        <w:t xml:space="preserve">Republic </w:t>
      </w:r>
      <w:r>
        <w:rPr>
          <w:spacing w:val="26"/>
        </w:rPr>
        <w:t xml:space="preserve"> </w:t>
      </w:r>
      <w:r>
        <w:t xml:space="preserve">and </w:t>
      </w:r>
      <w:r>
        <w:rPr>
          <w:spacing w:val="15"/>
        </w:rPr>
        <w:t xml:space="preserve"> </w:t>
      </w:r>
      <w:r>
        <w:t xml:space="preserve">Lauder </w:t>
      </w:r>
      <w:r>
        <w:rPr>
          <w:spacing w:val="28"/>
        </w:rPr>
        <w:t xml:space="preserve"> </w:t>
      </w:r>
      <w:r>
        <w:t>v</w:t>
      </w:r>
      <w:r>
        <w:rPr>
          <w:spacing w:val="38"/>
        </w:rPr>
        <w:t xml:space="preserve"> </w:t>
      </w:r>
      <w:r>
        <w:t>Cze</w:t>
      </w:r>
      <w:r>
        <w:rPr>
          <w:spacing w:val="-5"/>
        </w:rPr>
        <w:t>c</w:t>
      </w:r>
      <w:r>
        <w:t xml:space="preserve">h  Republic:  </w:t>
      </w:r>
      <w:r>
        <w:rPr>
          <w:spacing w:val="12"/>
        </w:rPr>
        <w:t xml:space="preserve"> </w:t>
      </w:r>
      <w:r>
        <w:rPr>
          <w:w w:val="103"/>
        </w:rPr>
        <w:t xml:space="preserve">“Final </w:t>
      </w:r>
      <w:r>
        <w:rPr>
          <w:spacing w:val="-17"/>
        </w:rPr>
        <w:t>A</w:t>
      </w:r>
      <w:r>
        <w:rPr>
          <w:spacing w:val="-6"/>
        </w:rPr>
        <w:t>w</w:t>
      </w:r>
      <w:r>
        <w:t xml:space="preserve">ard </w:t>
      </w:r>
      <w:r>
        <w:rPr>
          <w:spacing w:val="25"/>
        </w:rPr>
        <w:t xml:space="preserve"> </w:t>
      </w:r>
      <w:r>
        <w:t xml:space="preserve">in </w:t>
      </w:r>
      <w:r>
        <w:rPr>
          <w:spacing w:val="1"/>
        </w:rPr>
        <w:t xml:space="preserve"> </w:t>
      </w:r>
      <w:r>
        <w:t xml:space="preserve">the </w:t>
      </w:r>
      <w:r>
        <w:rPr>
          <w:spacing w:val="23"/>
        </w:rPr>
        <w:t xml:space="preserve"> </w:t>
      </w:r>
      <w:r>
        <w:rPr>
          <w:w w:val="113"/>
        </w:rPr>
        <w:t>Matter</w:t>
      </w:r>
      <w:r>
        <w:rPr>
          <w:spacing w:val="35"/>
          <w:w w:val="113"/>
        </w:rPr>
        <w:t xml:space="preserve"> </w:t>
      </w:r>
      <w:r>
        <w:t>of</w:t>
      </w:r>
      <w:r>
        <w:rPr>
          <w:spacing w:val="35"/>
        </w:rPr>
        <w:t xml:space="preserve"> </w:t>
      </w:r>
      <w:r>
        <w:t xml:space="preserve">an </w:t>
      </w:r>
      <w:r>
        <w:rPr>
          <w:spacing w:val="12"/>
        </w:rPr>
        <w:t xml:space="preserve"> </w:t>
      </w:r>
      <w:r>
        <w:rPr>
          <w:w w:val="107"/>
        </w:rPr>
        <w:t>UNCITRAL</w:t>
      </w:r>
      <w:r>
        <w:rPr>
          <w:spacing w:val="28"/>
          <w:w w:val="107"/>
        </w:rPr>
        <w:t xml:space="preserve"> </w:t>
      </w:r>
      <w:r>
        <w:rPr>
          <w:w w:val="107"/>
        </w:rPr>
        <w:t xml:space="preserve">Arbitration” </w:t>
      </w:r>
      <w:r>
        <w:rPr>
          <w:spacing w:val="10"/>
          <w:w w:val="107"/>
        </w:rPr>
        <w:t xml:space="preserve"> </w:t>
      </w:r>
      <w:r>
        <w:t xml:space="preserve">2001;  “UNCITRAL </w:t>
      </w:r>
      <w:r>
        <w:rPr>
          <w:spacing w:val="36"/>
        </w:rPr>
        <w:t xml:space="preserve"> </w:t>
      </w:r>
      <w:r>
        <w:rPr>
          <w:w w:val="111"/>
        </w:rPr>
        <w:t>Arbitration</w:t>
      </w:r>
      <w:r>
        <w:rPr>
          <w:spacing w:val="35"/>
          <w:w w:val="111"/>
        </w:rPr>
        <w:t xml:space="preserve"> </w:t>
      </w:r>
      <w:r>
        <w:t>Pr</w:t>
      </w:r>
      <w:r>
        <w:rPr>
          <w:spacing w:val="6"/>
        </w:rPr>
        <w:t>o</w:t>
      </w:r>
      <w:r>
        <w:t xml:space="preserve">ceedings </w:t>
      </w:r>
      <w:r>
        <w:rPr>
          <w:spacing w:val="46"/>
        </w:rPr>
        <w:t xml:space="preserve"> </w:t>
      </w:r>
      <w:r>
        <w:rPr>
          <w:w w:val="106"/>
        </w:rPr>
        <w:t xml:space="preserve">CME </w:t>
      </w:r>
      <w:r>
        <w:t>Cze</w:t>
      </w:r>
      <w:r>
        <w:rPr>
          <w:spacing w:val="-5"/>
        </w:rPr>
        <w:t>c</w:t>
      </w:r>
      <w:r>
        <w:t>h</w:t>
      </w:r>
      <w:r>
        <w:rPr>
          <w:spacing w:val="35"/>
        </w:rPr>
        <w:t xml:space="preserve"> </w:t>
      </w:r>
      <w:r>
        <w:t xml:space="preserve">Republic </w:t>
      </w:r>
      <w:r>
        <w:rPr>
          <w:spacing w:val="10"/>
        </w:rPr>
        <w:t xml:space="preserve"> </w:t>
      </w:r>
      <w:r>
        <w:t>B.V.</w:t>
      </w:r>
      <w:r>
        <w:rPr>
          <w:spacing w:val="39"/>
        </w:rPr>
        <w:t xml:space="preserve"> </w:t>
      </w:r>
      <w:r>
        <w:t xml:space="preserve">(The </w:t>
      </w:r>
      <w:r>
        <w:rPr>
          <w:spacing w:val="8"/>
        </w:rPr>
        <w:t xml:space="preserve"> </w:t>
      </w:r>
      <w:r>
        <w:rPr>
          <w:w w:val="108"/>
        </w:rPr>
        <w:t>Netherlands)</w:t>
      </w:r>
      <w:r>
        <w:rPr>
          <w:spacing w:val="12"/>
          <w:w w:val="108"/>
        </w:rPr>
        <w:t xml:space="preserve"> </w:t>
      </w:r>
      <w:r>
        <w:t>vs.</w:t>
      </w:r>
      <w:r>
        <w:rPr>
          <w:spacing w:val="47"/>
        </w:rPr>
        <w:t xml:space="preserve"> </w:t>
      </w:r>
      <w:r>
        <w:t>The</w:t>
      </w:r>
      <w:r>
        <w:rPr>
          <w:spacing w:val="46"/>
        </w:rPr>
        <w:t xml:space="preserve"> </w:t>
      </w:r>
      <w:r>
        <w:t>Cze</w:t>
      </w:r>
      <w:r>
        <w:rPr>
          <w:spacing w:val="-5"/>
        </w:rPr>
        <w:t>c</w:t>
      </w:r>
      <w:r>
        <w:t xml:space="preserve">h: </w:t>
      </w:r>
      <w:r>
        <w:rPr>
          <w:spacing w:val="6"/>
        </w:rPr>
        <w:t xml:space="preserve"> </w:t>
      </w:r>
      <w:r>
        <w:t xml:space="preserve">Final </w:t>
      </w:r>
      <w:r>
        <w:rPr>
          <w:spacing w:val="3"/>
        </w:rPr>
        <w:t xml:space="preserve"> </w:t>
      </w:r>
      <w:r>
        <w:rPr>
          <w:spacing w:val="-17"/>
        </w:rPr>
        <w:t>A</w:t>
      </w:r>
      <w:r>
        <w:rPr>
          <w:spacing w:val="-6"/>
        </w:rPr>
        <w:t>w</w:t>
      </w:r>
      <w:r>
        <w:t>ard”</w:t>
      </w:r>
      <w:r>
        <w:rPr>
          <w:spacing w:val="46"/>
        </w:rPr>
        <w:t xml:space="preserve"> </w:t>
      </w:r>
      <w:r>
        <w:t>2003.</w:t>
      </w:r>
    </w:p>
    <w:p w14:paraId="3CAA01C9" w14:textId="77777777" w:rsidR="000A768D" w:rsidRDefault="000A768D">
      <w:pPr>
        <w:spacing w:before="4" w:line="180" w:lineRule="exact"/>
        <w:rPr>
          <w:sz w:val="19"/>
          <w:szCs w:val="19"/>
        </w:rPr>
      </w:pPr>
    </w:p>
    <w:p w14:paraId="611340CD" w14:textId="77777777" w:rsidR="000A768D" w:rsidRDefault="006C1B1D">
      <w:pPr>
        <w:spacing w:before="14" w:line="401" w:lineRule="auto"/>
        <w:ind w:left="120" w:right="79"/>
        <w:jc w:val="both"/>
        <w:rPr>
          <w:sz w:val="14"/>
          <w:szCs w:val="14"/>
        </w:rPr>
      </w:pPr>
      <w:r>
        <w:rPr>
          <w:sz w:val="24"/>
          <w:szCs w:val="24"/>
        </w:rPr>
        <w:t>all</w:t>
      </w:r>
      <w:r>
        <w:rPr>
          <w:spacing w:val="-6"/>
          <w:sz w:val="24"/>
          <w:szCs w:val="24"/>
        </w:rPr>
        <w:t>o</w:t>
      </w:r>
      <w:r>
        <w:rPr>
          <w:sz w:val="24"/>
          <w:szCs w:val="24"/>
        </w:rPr>
        <w:t>w</w:t>
      </w:r>
      <w:r>
        <w:rPr>
          <w:spacing w:val="38"/>
          <w:sz w:val="24"/>
          <w:szCs w:val="24"/>
        </w:rPr>
        <w:t xml:space="preserve"> </w:t>
      </w:r>
      <w:r>
        <w:rPr>
          <w:sz w:val="24"/>
          <w:szCs w:val="24"/>
        </w:rPr>
        <w:t xml:space="preserve">the </w:t>
      </w:r>
      <w:r>
        <w:rPr>
          <w:spacing w:val="12"/>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38"/>
          <w:w w:val="137"/>
          <w:sz w:val="24"/>
          <w:szCs w:val="24"/>
        </w:rPr>
        <w:t xml:space="preserve"> </w:t>
      </w:r>
      <w:r>
        <w:rPr>
          <w:sz w:val="24"/>
          <w:szCs w:val="24"/>
        </w:rPr>
        <w:t>com</w:t>
      </w:r>
      <w:r>
        <w:rPr>
          <w:spacing w:val="-6"/>
          <w:sz w:val="24"/>
          <w:szCs w:val="24"/>
        </w:rPr>
        <w:t>m</w:t>
      </w:r>
      <w:r>
        <w:rPr>
          <w:sz w:val="24"/>
          <w:szCs w:val="24"/>
        </w:rPr>
        <w:t>uni</w:t>
      </w:r>
      <w:r>
        <w:rPr>
          <w:spacing w:val="-7"/>
          <w:sz w:val="24"/>
          <w:szCs w:val="24"/>
        </w:rPr>
        <w:t>t</w:t>
      </w:r>
      <w:r>
        <w:rPr>
          <w:sz w:val="24"/>
          <w:szCs w:val="24"/>
        </w:rPr>
        <w:t xml:space="preserve">y </w:t>
      </w:r>
      <w:r>
        <w:rPr>
          <w:spacing w:val="29"/>
          <w:sz w:val="24"/>
          <w:szCs w:val="24"/>
        </w:rPr>
        <w:t xml:space="preserve"> </w:t>
      </w:r>
      <w:r>
        <w:rPr>
          <w:sz w:val="24"/>
          <w:szCs w:val="24"/>
        </w:rPr>
        <w:t>to  gauge</w:t>
      </w:r>
      <w:r>
        <w:rPr>
          <w:spacing w:val="51"/>
          <w:sz w:val="24"/>
          <w:szCs w:val="24"/>
        </w:rPr>
        <w:t xml:space="preserve"> </w:t>
      </w:r>
      <w:r>
        <w:rPr>
          <w:sz w:val="24"/>
          <w:szCs w:val="24"/>
        </w:rPr>
        <w:t xml:space="preserve">the </w:t>
      </w:r>
      <w:r>
        <w:rPr>
          <w:spacing w:val="12"/>
          <w:sz w:val="24"/>
          <w:szCs w:val="24"/>
        </w:rPr>
        <w:t xml:space="preserve"> </w:t>
      </w:r>
      <w:r>
        <w:rPr>
          <w:sz w:val="24"/>
          <w:szCs w:val="24"/>
        </w:rPr>
        <w:t>ex</w:t>
      </w:r>
      <w:r>
        <w:rPr>
          <w:w w:val="111"/>
          <w:sz w:val="24"/>
          <w:szCs w:val="24"/>
        </w:rPr>
        <w:t>te</w:t>
      </w:r>
      <w:r>
        <w:rPr>
          <w:spacing w:val="-7"/>
          <w:w w:val="111"/>
          <w:sz w:val="24"/>
          <w:szCs w:val="24"/>
        </w:rPr>
        <w:t>n</w:t>
      </w:r>
      <w:r>
        <w:rPr>
          <w:w w:val="137"/>
          <w:sz w:val="24"/>
          <w:szCs w:val="24"/>
        </w:rPr>
        <w:t>t</w:t>
      </w:r>
      <w:r>
        <w:rPr>
          <w:spacing w:val="39"/>
          <w:w w:val="137"/>
          <w:sz w:val="24"/>
          <w:szCs w:val="24"/>
        </w:rPr>
        <w:t xml:space="preserve"> </w:t>
      </w:r>
      <w:r>
        <w:rPr>
          <w:sz w:val="24"/>
          <w:szCs w:val="24"/>
        </w:rPr>
        <w:t>to  whi</w:t>
      </w:r>
      <w:r>
        <w:rPr>
          <w:spacing w:val="-7"/>
          <w:sz w:val="24"/>
          <w:szCs w:val="24"/>
        </w:rPr>
        <w:t>c</w:t>
      </w:r>
      <w:r>
        <w:rPr>
          <w:sz w:val="24"/>
          <w:szCs w:val="24"/>
        </w:rPr>
        <w:t>h</w:t>
      </w:r>
      <w:r>
        <w:rPr>
          <w:spacing w:val="48"/>
          <w:sz w:val="24"/>
          <w:szCs w:val="24"/>
        </w:rPr>
        <w:t xml:space="preserve"> </w:t>
      </w:r>
      <w:r>
        <w:rPr>
          <w:sz w:val="24"/>
          <w:szCs w:val="24"/>
        </w:rPr>
        <w:t>trea</w:t>
      </w:r>
      <w:r>
        <w:rPr>
          <w:spacing w:val="-7"/>
          <w:sz w:val="24"/>
          <w:szCs w:val="24"/>
        </w:rPr>
        <w:t>t</w:t>
      </w:r>
      <w:r>
        <w:rPr>
          <w:sz w:val="24"/>
          <w:szCs w:val="24"/>
        </w:rPr>
        <w:t xml:space="preserve">y </w:t>
      </w:r>
      <w:r>
        <w:rPr>
          <w:spacing w:val="50"/>
          <w:sz w:val="24"/>
          <w:szCs w:val="24"/>
        </w:rPr>
        <w:t xml:space="preserve"> </w:t>
      </w:r>
      <w:r>
        <w:rPr>
          <w:sz w:val="24"/>
          <w:szCs w:val="24"/>
        </w:rPr>
        <w:t xml:space="preserve">violations </w:t>
      </w:r>
      <w:r>
        <w:rPr>
          <w:spacing w:val="8"/>
          <w:sz w:val="24"/>
          <w:szCs w:val="24"/>
        </w:rPr>
        <w:t xml:space="preserve"> </w:t>
      </w:r>
      <w:r>
        <w:rPr>
          <w:sz w:val="24"/>
          <w:szCs w:val="24"/>
        </w:rPr>
        <w:t>h</w:t>
      </w:r>
      <w:r>
        <w:rPr>
          <w:spacing w:val="-6"/>
          <w:sz w:val="24"/>
          <w:szCs w:val="24"/>
        </w:rPr>
        <w:t>a</w:t>
      </w:r>
      <w:r>
        <w:rPr>
          <w:spacing w:val="-7"/>
          <w:sz w:val="24"/>
          <w:szCs w:val="24"/>
        </w:rPr>
        <w:t>v</w:t>
      </w:r>
      <w:r>
        <w:rPr>
          <w:sz w:val="24"/>
          <w:szCs w:val="24"/>
        </w:rPr>
        <w:t xml:space="preserve">e  </w:t>
      </w:r>
      <w:r>
        <w:rPr>
          <w:spacing w:val="7"/>
          <w:sz w:val="24"/>
          <w:szCs w:val="24"/>
        </w:rPr>
        <w:t>o</w:t>
      </w:r>
      <w:r>
        <w:rPr>
          <w:sz w:val="24"/>
          <w:szCs w:val="24"/>
        </w:rPr>
        <w:t>c- curred,</w:t>
      </w:r>
      <w:r>
        <w:rPr>
          <w:spacing w:val="48"/>
          <w:sz w:val="24"/>
          <w:szCs w:val="24"/>
        </w:rPr>
        <w:t xml:space="preserve"> </w:t>
      </w:r>
      <w:r>
        <w:rPr>
          <w:sz w:val="24"/>
          <w:szCs w:val="24"/>
        </w:rPr>
        <w:t>es</w:t>
      </w:r>
      <w:r>
        <w:rPr>
          <w:spacing w:val="6"/>
          <w:sz w:val="24"/>
          <w:szCs w:val="24"/>
        </w:rPr>
        <w:t>p</w:t>
      </w:r>
      <w:r>
        <w:rPr>
          <w:sz w:val="24"/>
          <w:szCs w:val="24"/>
        </w:rPr>
        <w:t>ecially</w:t>
      </w:r>
      <w:r>
        <w:rPr>
          <w:spacing w:val="13"/>
          <w:sz w:val="24"/>
          <w:szCs w:val="24"/>
        </w:rPr>
        <w:t xml:space="preserve"> </w:t>
      </w:r>
      <w:r>
        <w:rPr>
          <w:sz w:val="24"/>
          <w:szCs w:val="24"/>
        </w:rPr>
        <w:t>for</w:t>
      </w:r>
      <w:r>
        <w:rPr>
          <w:spacing w:val="4"/>
          <w:sz w:val="24"/>
          <w:szCs w:val="24"/>
        </w:rPr>
        <w:t xml:space="preserve"> </w:t>
      </w:r>
      <w:r>
        <w:rPr>
          <w:sz w:val="24"/>
          <w:szCs w:val="24"/>
        </w:rPr>
        <w:t>cases</w:t>
      </w:r>
      <w:r>
        <w:rPr>
          <w:spacing w:val="7"/>
          <w:sz w:val="24"/>
          <w:szCs w:val="24"/>
        </w:rPr>
        <w:t xml:space="preserve"> </w:t>
      </w:r>
      <w:r>
        <w:rPr>
          <w:w w:val="111"/>
          <w:sz w:val="24"/>
          <w:szCs w:val="24"/>
        </w:rPr>
        <w:t xml:space="preserve">arbitrated </w:t>
      </w:r>
      <w:r>
        <w:rPr>
          <w:sz w:val="24"/>
          <w:szCs w:val="24"/>
        </w:rPr>
        <w:t>confide</w:t>
      </w:r>
      <w:r>
        <w:rPr>
          <w:spacing w:val="-6"/>
          <w:sz w:val="24"/>
          <w:szCs w:val="24"/>
        </w:rPr>
        <w:t>n</w:t>
      </w:r>
      <w:r>
        <w:rPr>
          <w:sz w:val="24"/>
          <w:szCs w:val="24"/>
        </w:rPr>
        <w:t>tiall</w:t>
      </w:r>
      <w:r>
        <w:rPr>
          <w:spacing w:val="-20"/>
          <w:sz w:val="24"/>
          <w:szCs w:val="24"/>
        </w:rPr>
        <w:t>y</w:t>
      </w:r>
      <w:r>
        <w:rPr>
          <w:sz w:val="24"/>
          <w:szCs w:val="24"/>
        </w:rPr>
        <w:t xml:space="preserve">. </w:t>
      </w:r>
      <w:r>
        <w:rPr>
          <w:spacing w:val="16"/>
          <w:sz w:val="24"/>
          <w:szCs w:val="24"/>
        </w:rPr>
        <w:t xml:space="preserve"> </w:t>
      </w:r>
      <w:r>
        <w:rPr>
          <w:sz w:val="24"/>
          <w:szCs w:val="24"/>
        </w:rPr>
        <w:t>E</w:t>
      </w:r>
      <w:r>
        <w:rPr>
          <w:spacing w:val="-7"/>
          <w:sz w:val="24"/>
          <w:szCs w:val="24"/>
        </w:rPr>
        <w:t>v</w:t>
      </w:r>
      <w:r>
        <w:rPr>
          <w:sz w:val="24"/>
          <w:szCs w:val="24"/>
        </w:rPr>
        <w:t>en</w:t>
      </w:r>
      <w:r>
        <w:rPr>
          <w:spacing w:val="29"/>
          <w:sz w:val="24"/>
          <w:szCs w:val="24"/>
        </w:rPr>
        <w:t xml:space="preserve"> </w:t>
      </w:r>
      <w:r>
        <w:rPr>
          <w:sz w:val="24"/>
          <w:szCs w:val="24"/>
        </w:rPr>
        <w:t>for</w:t>
      </w:r>
      <w:r>
        <w:rPr>
          <w:spacing w:val="4"/>
          <w:sz w:val="24"/>
          <w:szCs w:val="24"/>
        </w:rPr>
        <w:t xml:space="preserve"> </w:t>
      </w:r>
      <w:r>
        <w:rPr>
          <w:sz w:val="24"/>
          <w:szCs w:val="24"/>
        </w:rPr>
        <w:t>claims</w:t>
      </w:r>
      <w:r>
        <w:rPr>
          <w:spacing w:val="19"/>
          <w:sz w:val="24"/>
          <w:szCs w:val="24"/>
        </w:rPr>
        <w:t xml:space="preserve"> </w:t>
      </w:r>
      <w:r>
        <w:rPr>
          <w:sz w:val="24"/>
          <w:szCs w:val="24"/>
        </w:rPr>
        <w:t>i</w:t>
      </w:r>
      <w:r>
        <w:rPr>
          <w:spacing w:val="-7"/>
          <w:sz w:val="24"/>
          <w:szCs w:val="24"/>
        </w:rPr>
        <w:t>nv</w:t>
      </w:r>
      <w:r>
        <w:rPr>
          <w:sz w:val="24"/>
          <w:szCs w:val="24"/>
        </w:rPr>
        <w:t>olving</w:t>
      </w:r>
      <w:r>
        <w:rPr>
          <w:spacing w:val="18"/>
          <w:sz w:val="24"/>
          <w:szCs w:val="24"/>
        </w:rPr>
        <w:t xml:space="preserve"> </w:t>
      </w:r>
      <w:r>
        <w:rPr>
          <w:sz w:val="24"/>
          <w:szCs w:val="24"/>
        </w:rPr>
        <w:t>the</w:t>
      </w:r>
      <w:r>
        <w:rPr>
          <w:spacing w:val="39"/>
          <w:sz w:val="24"/>
          <w:szCs w:val="24"/>
        </w:rPr>
        <w:t xml:space="preserve"> </w:t>
      </w:r>
      <w:r>
        <w:rPr>
          <w:w w:val="107"/>
          <w:sz w:val="24"/>
          <w:szCs w:val="24"/>
        </w:rPr>
        <w:t>relati</w:t>
      </w:r>
      <w:r>
        <w:rPr>
          <w:spacing w:val="-7"/>
          <w:w w:val="107"/>
          <w:sz w:val="24"/>
          <w:szCs w:val="24"/>
        </w:rPr>
        <w:t>v</w:t>
      </w:r>
      <w:r>
        <w:rPr>
          <w:w w:val="99"/>
          <w:sz w:val="24"/>
          <w:szCs w:val="24"/>
        </w:rPr>
        <w:t xml:space="preserve">ely </w:t>
      </w:r>
      <w:r>
        <w:rPr>
          <w:sz w:val="24"/>
          <w:szCs w:val="24"/>
        </w:rPr>
        <w:t>public</w:t>
      </w:r>
      <w:r>
        <w:rPr>
          <w:spacing w:val="47"/>
          <w:sz w:val="24"/>
          <w:szCs w:val="24"/>
        </w:rPr>
        <w:t xml:space="preserve"> </w:t>
      </w:r>
      <w:r>
        <w:rPr>
          <w:sz w:val="24"/>
          <w:szCs w:val="24"/>
        </w:rPr>
        <w:t>ICSID</w:t>
      </w:r>
      <w:r>
        <w:rPr>
          <w:spacing w:val="42"/>
          <w:sz w:val="24"/>
          <w:szCs w:val="24"/>
        </w:rPr>
        <w:t xml:space="preserve"> </w:t>
      </w:r>
      <w:r>
        <w:rPr>
          <w:w w:val="110"/>
          <w:sz w:val="24"/>
          <w:szCs w:val="24"/>
        </w:rPr>
        <w:t>arbitration</w:t>
      </w:r>
      <w:r>
        <w:rPr>
          <w:spacing w:val="17"/>
          <w:w w:val="110"/>
          <w:sz w:val="24"/>
          <w:szCs w:val="24"/>
        </w:rPr>
        <w:t xml:space="preserve"> </w:t>
      </w:r>
      <w:r>
        <w:rPr>
          <w:sz w:val="24"/>
          <w:szCs w:val="24"/>
        </w:rPr>
        <w:t>pr</w:t>
      </w:r>
      <w:r>
        <w:rPr>
          <w:spacing w:val="7"/>
          <w:sz w:val="24"/>
          <w:szCs w:val="24"/>
        </w:rPr>
        <w:t>o</w:t>
      </w:r>
      <w:r>
        <w:rPr>
          <w:sz w:val="24"/>
          <w:szCs w:val="24"/>
        </w:rPr>
        <w:t>cess,</w:t>
      </w:r>
      <w:r>
        <w:rPr>
          <w:spacing w:val="38"/>
          <w:sz w:val="24"/>
          <w:szCs w:val="24"/>
        </w:rPr>
        <w:t xml:space="preserve"> </w:t>
      </w:r>
      <w:r>
        <w:rPr>
          <w:sz w:val="24"/>
          <w:szCs w:val="24"/>
        </w:rPr>
        <w:t xml:space="preserve">information </w:t>
      </w:r>
      <w:r>
        <w:rPr>
          <w:spacing w:val="17"/>
          <w:sz w:val="24"/>
          <w:szCs w:val="24"/>
        </w:rPr>
        <w:t xml:space="preserve"> </w:t>
      </w:r>
      <w:r>
        <w:rPr>
          <w:sz w:val="24"/>
          <w:szCs w:val="24"/>
        </w:rPr>
        <w:t>regarding  the</w:t>
      </w:r>
      <w:r>
        <w:rPr>
          <w:spacing w:val="55"/>
          <w:sz w:val="24"/>
          <w:szCs w:val="24"/>
        </w:rPr>
        <w:t xml:space="preserve"> </w:t>
      </w:r>
      <w:r>
        <w:rPr>
          <w:sz w:val="24"/>
          <w:szCs w:val="24"/>
        </w:rPr>
        <w:t>s</w:t>
      </w:r>
      <w:r>
        <w:rPr>
          <w:spacing w:val="6"/>
          <w:sz w:val="24"/>
          <w:szCs w:val="24"/>
        </w:rPr>
        <w:t>p</w:t>
      </w:r>
      <w:r>
        <w:rPr>
          <w:sz w:val="24"/>
          <w:szCs w:val="24"/>
        </w:rPr>
        <w:t>ecifics</w:t>
      </w:r>
      <w:r>
        <w:rPr>
          <w:spacing w:val="1"/>
          <w:sz w:val="24"/>
          <w:szCs w:val="24"/>
        </w:rPr>
        <w:t xml:space="preserve"> </w:t>
      </w:r>
      <w:r>
        <w:rPr>
          <w:sz w:val="24"/>
          <w:szCs w:val="24"/>
        </w:rPr>
        <w:t>of</w:t>
      </w:r>
      <w:r>
        <w:rPr>
          <w:spacing w:val="11"/>
          <w:sz w:val="24"/>
          <w:szCs w:val="24"/>
        </w:rPr>
        <w:t xml:space="preserve"> </w:t>
      </w:r>
      <w:r>
        <w:rPr>
          <w:sz w:val="24"/>
          <w:szCs w:val="24"/>
        </w:rPr>
        <w:t>a</w:t>
      </w:r>
      <w:r>
        <w:rPr>
          <w:spacing w:val="33"/>
          <w:sz w:val="24"/>
          <w:szCs w:val="24"/>
        </w:rPr>
        <w:t xml:space="preserve"> </w:t>
      </w:r>
      <w:r>
        <w:rPr>
          <w:sz w:val="24"/>
          <w:szCs w:val="24"/>
        </w:rPr>
        <w:t>case</w:t>
      </w:r>
      <w:r>
        <w:rPr>
          <w:spacing w:val="26"/>
          <w:sz w:val="24"/>
          <w:szCs w:val="24"/>
        </w:rPr>
        <w:t xml:space="preserve"> </w:t>
      </w:r>
      <w:r>
        <w:rPr>
          <w:sz w:val="24"/>
          <w:szCs w:val="24"/>
        </w:rPr>
        <w:t>m</w:t>
      </w:r>
      <w:r>
        <w:rPr>
          <w:spacing w:val="-6"/>
          <w:sz w:val="24"/>
          <w:szCs w:val="24"/>
        </w:rPr>
        <w:t>a</w:t>
      </w:r>
      <w:r>
        <w:rPr>
          <w:sz w:val="24"/>
          <w:szCs w:val="24"/>
        </w:rPr>
        <w:t>y</w:t>
      </w:r>
      <w:r>
        <w:rPr>
          <w:spacing w:val="44"/>
          <w:sz w:val="24"/>
          <w:szCs w:val="24"/>
        </w:rPr>
        <w:t xml:space="preserve"> </w:t>
      </w:r>
      <w:r>
        <w:rPr>
          <w:w w:val="105"/>
          <w:sz w:val="24"/>
          <w:szCs w:val="24"/>
        </w:rPr>
        <w:t xml:space="preserve">remain </w:t>
      </w:r>
      <w:r>
        <w:rPr>
          <w:sz w:val="24"/>
          <w:szCs w:val="24"/>
        </w:rPr>
        <w:t xml:space="preserve">restricted </w:t>
      </w:r>
      <w:r>
        <w:rPr>
          <w:spacing w:val="31"/>
          <w:sz w:val="24"/>
          <w:szCs w:val="24"/>
        </w:rPr>
        <w:t xml:space="preserve"> </w:t>
      </w:r>
      <w:r>
        <w:rPr>
          <w:sz w:val="24"/>
          <w:szCs w:val="24"/>
        </w:rPr>
        <w:t>if</w:t>
      </w:r>
      <w:r>
        <w:rPr>
          <w:spacing w:val="10"/>
          <w:sz w:val="24"/>
          <w:szCs w:val="24"/>
        </w:rPr>
        <w:t xml:space="preserve"> </w:t>
      </w:r>
      <w:r>
        <w:rPr>
          <w:spacing w:val="6"/>
          <w:sz w:val="24"/>
          <w:szCs w:val="24"/>
        </w:rPr>
        <w:t>b</w:t>
      </w:r>
      <w:r>
        <w:rPr>
          <w:sz w:val="24"/>
          <w:szCs w:val="24"/>
        </w:rPr>
        <w:t xml:space="preserve">oth  parties </w:t>
      </w:r>
      <w:r>
        <w:rPr>
          <w:spacing w:val="11"/>
          <w:sz w:val="24"/>
          <w:szCs w:val="24"/>
        </w:rPr>
        <w:t xml:space="preserve"> </w:t>
      </w:r>
      <w:r>
        <w:rPr>
          <w:sz w:val="24"/>
          <w:szCs w:val="24"/>
        </w:rPr>
        <w:t>do</w:t>
      </w:r>
      <w:r>
        <w:rPr>
          <w:spacing w:val="25"/>
          <w:sz w:val="24"/>
          <w:szCs w:val="24"/>
        </w:rPr>
        <w:t xml:space="preserve"> </w:t>
      </w:r>
      <w:r>
        <w:rPr>
          <w:sz w:val="24"/>
          <w:szCs w:val="24"/>
        </w:rPr>
        <w:t>not</w:t>
      </w:r>
      <w:r>
        <w:rPr>
          <w:spacing w:val="51"/>
          <w:sz w:val="24"/>
          <w:szCs w:val="24"/>
        </w:rPr>
        <w:t xml:space="preserve"> </w:t>
      </w:r>
      <w:r>
        <w:rPr>
          <w:w w:val="101"/>
          <w:sz w:val="24"/>
          <w:szCs w:val="24"/>
        </w:rPr>
        <w:t>conse</w:t>
      </w:r>
      <w:r>
        <w:rPr>
          <w:spacing w:val="-6"/>
          <w:w w:val="101"/>
          <w:sz w:val="24"/>
          <w:szCs w:val="24"/>
        </w:rPr>
        <w:t>n</w:t>
      </w:r>
      <w:r>
        <w:rPr>
          <w:w w:val="137"/>
          <w:sz w:val="24"/>
          <w:szCs w:val="24"/>
        </w:rPr>
        <w:t>t</w:t>
      </w:r>
      <w:r>
        <w:rPr>
          <w:spacing w:val="20"/>
          <w:sz w:val="24"/>
          <w:szCs w:val="24"/>
        </w:rPr>
        <w:t xml:space="preserve"> </w:t>
      </w:r>
      <w:r>
        <w:rPr>
          <w:sz w:val="24"/>
          <w:szCs w:val="24"/>
        </w:rPr>
        <w:t>to</w:t>
      </w:r>
      <w:r>
        <w:rPr>
          <w:spacing w:val="41"/>
          <w:sz w:val="24"/>
          <w:szCs w:val="24"/>
        </w:rPr>
        <w:t xml:space="preserve"> </w:t>
      </w:r>
      <w:r>
        <w:rPr>
          <w:sz w:val="24"/>
          <w:szCs w:val="24"/>
        </w:rPr>
        <w:t>the</w:t>
      </w:r>
      <w:r>
        <w:rPr>
          <w:spacing w:val="52"/>
          <w:sz w:val="24"/>
          <w:szCs w:val="24"/>
        </w:rPr>
        <w:t xml:space="preserve"> </w:t>
      </w:r>
      <w:r>
        <w:rPr>
          <w:sz w:val="24"/>
          <w:szCs w:val="24"/>
        </w:rPr>
        <w:t xml:space="preserve">publication </w:t>
      </w:r>
      <w:r>
        <w:rPr>
          <w:spacing w:val="21"/>
          <w:sz w:val="24"/>
          <w:szCs w:val="24"/>
        </w:rPr>
        <w:t xml:space="preserve"> </w:t>
      </w:r>
      <w:r>
        <w:rPr>
          <w:sz w:val="24"/>
          <w:szCs w:val="24"/>
        </w:rPr>
        <w:t>of</w:t>
      </w:r>
      <w:r>
        <w:rPr>
          <w:spacing w:val="8"/>
          <w:sz w:val="24"/>
          <w:szCs w:val="24"/>
        </w:rPr>
        <w:t xml:space="preserve"> </w:t>
      </w:r>
      <w:r>
        <w:rPr>
          <w:sz w:val="24"/>
          <w:szCs w:val="24"/>
        </w:rPr>
        <w:t>the</w:t>
      </w:r>
      <w:r>
        <w:rPr>
          <w:spacing w:val="52"/>
          <w:sz w:val="24"/>
          <w:szCs w:val="24"/>
        </w:rPr>
        <w:t xml:space="preserve"> </w:t>
      </w:r>
      <w:r>
        <w:rPr>
          <w:spacing w:val="-6"/>
          <w:sz w:val="24"/>
          <w:szCs w:val="24"/>
        </w:rPr>
        <w:t>aw</w:t>
      </w:r>
      <w:r>
        <w:rPr>
          <w:sz w:val="24"/>
          <w:szCs w:val="24"/>
        </w:rPr>
        <w:t>ard</w:t>
      </w:r>
      <w:r>
        <w:rPr>
          <w:spacing w:val="55"/>
          <w:sz w:val="24"/>
          <w:szCs w:val="24"/>
        </w:rPr>
        <w:t xml:space="preserve"> </w:t>
      </w:r>
      <w:r>
        <w:rPr>
          <w:sz w:val="24"/>
          <w:szCs w:val="24"/>
        </w:rPr>
        <w:t xml:space="preserve">rendered </w:t>
      </w:r>
      <w:r>
        <w:rPr>
          <w:spacing w:val="2"/>
          <w:sz w:val="24"/>
          <w:szCs w:val="24"/>
        </w:rPr>
        <w:t xml:space="preserve"> </w:t>
      </w:r>
      <w:r>
        <w:rPr>
          <w:spacing w:val="-7"/>
          <w:sz w:val="24"/>
          <w:szCs w:val="24"/>
        </w:rPr>
        <w:t>b</w:t>
      </w:r>
      <w:r>
        <w:rPr>
          <w:sz w:val="24"/>
          <w:szCs w:val="24"/>
        </w:rPr>
        <w:t>y</w:t>
      </w:r>
      <w:r>
        <w:rPr>
          <w:spacing w:val="33"/>
          <w:sz w:val="24"/>
          <w:szCs w:val="24"/>
        </w:rPr>
        <w:t xml:space="preserve"> </w:t>
      </w:r>
      <w:r>
        <w:rPr>
          <w:sz w:val="24"/>
          <w:szCs w:val="24"/>
        </w:rPr>
        <w:t>an</w:t>
      </w:r>
      <w:r>
        <w:rPr>
          <w:spacing w:val="40"/>
          <w:sz w:val="24"/>
          <w:szCs w:val="24"/>
        </w:rPr>
        <w:t xml:space="preserve"> </w:t>
      </w:r>
      <w:r>
        <w:rPr>
          <w:w w:val="107"/>
          <w:sz w:val="24"/>
          <w:szCs w:val="24"/>
        </w:rPr>
        <w:t xml:space="preserve">ar- </w:t>
      </w:r>
      <w:r>
        <w:rPr>
          <w:sz w:val="24"/>
          <w:szCs w:val="24"/>
        </w:rPr>
        <w:t>bitral</w:t>
      </w:r>
      <w:r>
        <w:rPr>
          <w:spacing w:val="59"/>
          <w:sz w:val="24"/>
          <w:szCs w:val="24"/>
        </w:rPr>
        <w:t xml:space="preserve"> </w:t>
      </w:r>
      <w:r>
        <w:rPr>
          <w:w w:val="109"/>
          <w:sz w:val="24"/>
          <w:szCs w:val="24"/>
        </w:rPr>
        <w:t>tribunal.</w:t>
      </w:r>
      <w:r>
        <w:rPr>
          <w:w w:val="109"/>
          <w:position w:val="9"/>
          <w:sz w:val="14"/>
          <w:szCs w:val="14"/>
        </w:rPr>
        <w:t xml:space="preserve">29 </w:t>
      </w:r>
      <w:r>
        <w:rPr>
          <w:spacing w:val="30"/>
          <w:w w:val="109"/>
          <w:position w:val="9"/>
          <w:sz w:val="14"/>
          <w:szCs w:val="14"/>
        </w:rPr>
        <w:t xml:space="preserve"> </w:t>
      </w:r>
      <w:r>
        <w:rPr>
          <w:spacing w:val="-20"/>
          <w:sz w:val="24"/>
          <w:szCs w:val="24"/>
        </w:rPr>
        <w:t>T</w:t>
      </w:r>
      <w:r>
        <w:rPr>
          <w:sz w:val="24"/>
          <w:szCs w:val="24"/>
        </w:rPr>
        <w:t>o</w:t>
      </w:r>
      <w:r>
        <w:rPr>
          <w:spacing w:val="27"/>
          <w:sz w:val="24"/>
          <w:szCs w:val="24"/>
        </w:rPr>
        <w:t xml:space="preserve"> </w:t>
      </w:r>
      <w:r>
        <w:rPr>
          <w:sz w:val="24"/>
          <w:szCs w:val="24"/>
        </w:rPr>
        <w:t>add</w:t>
      </w:r>
      <w:r>
        <w:rPr>
          <w:spacing w:val="36"/>
          <w:sz w:val="24"/>
          <w:szCs w:val="24"/>
        </w:rPr>
        <w:t xml:space="preserve"> </w:t>
      </w:r>
      <w:r>
        <w:rPr>
          <w:sz w:val="24"/>
          <w:szCs w:val="24"/>
        </w:rPr>
        <w:t>to</w:t>
      </w:r>
      <w:r>
        <w:rPr>
          <w:spacing w:val="28"/>
          <w:sz w:val="24"/>
          <w:szCs w:val="24"/>
        </w:rPr>
        <w:t xml:space="preserve"> </w:t>
      </w:r>
      <w:r>
        <w:rPr>
          <w:sz w:val="24"/>
          <w:szCs w:val="24"/>
        </w:rPr>
        <w:t>the</w:t>
      </w:r>
      <w:r>
        <w:rPr>
          <w:spacing w:val="40"/>
          <w:sz w:val="24"/>
          <w:szCs w:val="24"/>
        </w:rPr>
        <w:t xml:space="preserve"> </w:t>
      </w:r>
      <w:r>
        <w:rPr>
          <w:sz w:val="24"/>
          <w:szCs w:val="24"/>
        </w:rPr>
        <w:t>la</w:t>
      </w:r>
      <w:r>
        <w:rPr>
          <w:spacing w:val="-7"/>
          <w:sz w:val="24"/>
          <w:szCs w:val="24"/>
        </w:rPr>
        <w:t>c</w:t>
      </w:r>
      <w:r>
        <w:rPr>
          <w:sz w:val="24"/>
          <w:szCs w:val="24"/>
        </w:rPr>
        <w:t>k</w:t>
      </w:r>
      <w:r>
        <w:rPr>
          <w:spacing w:val="17"/>
          <w:sz w:val="24"/>
          <w:szCs w:val="24"/>
        </w:rPr>
        <w:t xml:space="preserve"> </w:t>
      </w:r>
      <w:r>
        <w:rPr>
          <w:sz w:val="24"/>
          <w:szCs w:val="24"/>
        </w:rPr>
        <w:t>of</w:t>
      </w:r>
      <w:r>
        <w:rPr>
          <w:spacing w:val="-4"/>
          <w:sz w:val="24"/>
          <w:szCs w:val="24"/>
        </w:rPr>
        <w:t xml:space="preserve"> </w:t>
      </w:r>
      <w:r>
        <w:rPr>
          <w:w w:val="107"/>
          <w:sz w:val="24"/>
          <w:szCs w:val="24"/>
        </w:rPr>
        <w:t>transparenc</w:t>
      </w:r>
      <w:r>
        <w:rPr>
          <w:spacing w:val="-21"/>
          <w:w w:val="107"/>
          <w:sz w:val="24"/>
          <w:szCs w:val="24"/>
        </w:rPr>
        <w:t>y</w:t>
      </w:r>
      <w:r>
        <w:rPr>
          <w:w w:val="107"/>
          <w:sz w:val="24"/>
          <w:szCs w:val="24"/>
        </w:rPr>
        <w:t>,</w:t>
      </w:r>
      <w:r>
        <w:rPr>
          <w:spacing w:val="8"/>
          <w:w w:val="107"/>
          <w:sz w:val="24"/>
          <w:szCs w:val="24"/>
        </w:rPr>
        <w:t xml:space="preserve"> </w:t>
      </w:r>
      <w:r>
        <w:rPr>
          <w:spacing w:val="6"/>
          <w:sz w:val="24"/>
          <w:szCs w:val="24"/>
        </w:rPr>
        <w:t>b</w:t>
      </w:r>
      <w:r>
        <w:rPr>
          <w:sz w:val="24"/>
          <w:szCs w:val="24"/>
        </w:rPr>
        <w:t>e</w:t>
      </w:r>
      <w:r>
        <w:rPr>
          <w:spacing w:val="-7"/>
          <w:sz w:val="24"/>
          <w:szCs w:val="24"/>
        </w:rPr>
        <w:t>t</w:t>
      </w:r>
      <w:r>
        <w:rPr>
          <w:spacing w:val="-6"/>
          <w:sz w:val="24"/>
          <w:szCs w:val="24"/>
        </w:rPr>
        <w:t>w</w:t>
      </w:r>
      <w:r>
        <w:rPr>
          <w:sz w:val="24"/>
          <w:szCs w:val="24"/>
        </w:rPr>
        <w:t>een</w:t>
      </w:r>
      <w:r>
        <w:rPr>
          <w:spacing w:val="36"/>
          <w:sz w:val="24"/>
          <w:szCs w:val="24"/>
        </w:rPr>
        <w:t xml:space="preserve"> </w:t>
      </w:r>
      <w:r>
        <w:rPr>
          <w:sz w:val="24"/>
          <w:szCs w:val="24"/>
        </w:rPr>
        <w:t>1987</w:t>
      </w:r>
      <w:r>
        <w:rPr>
          <w:spacing w:val="-5"/>
          <w:sz w:val="24"/>
          <w:szCs w:val="24"/>
        </w:rPr>
        <w:t xml:space="preserve"> </w:t>
      </w:r>
      <w:r>
        <w:rPr>
          <w:sz w:val="24"/>
          <w:szCs w:val="24"/>
        </w:rPr>
        <w:t>and</w:t>
      </w:r>
      <w:r>
        <w:rPr>
          <w:spacing w:val="36"/>
          <w:sz w:val="24"/>
          <w:szCs w:val="24"/>
        </w:rPr>
        <w:t xml:space="preserve"> </w:t>
      </w:r>
      <w:r>
        <w:rPr>
          <w:sz w:val="24"/>
          <w:szCs w:val="24"/>
        </w:rPr>
        <w:t>2014, 40.4</w:t>
      </w:r>
      <w:r>
        <w:rPr>
          <w:spacing w:val="4"/>
          <w:sz w:val="24"/>
          <w:szCs w:val="24"/>
        </w:rPr>
        <w:t xml:space="preserve"> </w:t>
      </w:r>
      <w:r>
        <w:rPr>
          <w:spacing w:val="6"/>
          <w:w w:val="108"/>
          <w:sz w:val="24"/>
          <w:szCs w:val="24"/>
        </w:rPr>
        <w:t>p</w:t>
      </w:r>
      <w:r>
        <w:rPr>
          <w:w w:val="102"/>
          <w:sz w:val="24"/>
          <w:szCs w:val="24"/>
        </w:rPr>
        <w:t>erce</w:t>
      </w:r>
      <w:r>
        <w:rPr>
          <w:spacing w:val="-7"/>
          <w:w w:val="102"/>
          <w:sz w:val="24"/>
          <w:szCs w:val="24"/>
        </w:rPr>
        <w:t>n</w:t>
      </w:r>
      <w:r>
        <w:rPr>
          <w:w w:val="137"/>
          <w:sz w:val="24"/>
          <w:szCs w:val="24"/>
        </w:rPr>
        <w:t>t</w:t>
      </w:r>
      <w:r>
        <w:rPr>
          <w:spacing w:val="8"/>
          <w:sz w:val="24"/>
          <w:szCs w:val="24"/>
        </w:rPr>
        <w:t xml:space="preserve"> </w:t>
      </w:r>
      <w:r>
        <w:rPr>
          <w:sz w:val="24"/>
          <w:szCs w:val="24"/>
        </w:rPr>
        <w:t xml:space="preserve">of disputes </w:t>
      </w:r>
      <w:r>
        <w:rPr>
          <w:spacing w:val="10"/>
          <w:sz w:val="24"/>
          <w:szCs w:val="24"/>
        </w:rPr>
        <w:t xml:space="preserve"> </w:t>
      </w:r>
      <w:r>
        <w:rPr>
          <w:spacing w:val="-6"/>
          <w:sz w:val="24"/>
          <w:szCs w:val="24"/>
        </w:rPr>
        <w:t>w</w:t>
      </w:r>
      <w:r>
        <w:rPr>
          <w:sz w:val="24"/>
          <w:szCs w:val="24"/>
        </w:rPr>
        <w:t>ere</w:t>
      </w:r>
      <w:r>
        <w:rPr>
          <w:spacing w:val="24"/>
          <w:sz w:val="24"/>
          <w:szCs w:val="24"/>
        </w:rPr>
        <w:t xml:space="preserve"> </w:t>
      </w:r>
      <w:r>
        <w:rPr>
          <w:sz w:val="24"/>
          <w:szCs w:val="24"/>
        </w:rPr>
        <w:t xml:space="preserve">settled </w:t>
      </w:r>
      <w:r>
        <w:rPr>
          <w:spacing w:val="13"/>
          <w:sz w:val="24"/>
          <w:szCs w:val="24"/>
        </w:rPr>
        <w:t xml:space="preserve"> </w:t>
      </w:r>
      <w:r>
        <w:rPr>
          <w:sz w:val="24"/>
          <w:szCs w:val="24"/>
        </w:rPr>
        <w:t>or</w:t>
      </w:r>
      <w:r>
        <w:rPr>
          <w:spacing w:val="31"/>
          <w:sz w:val="24"/>
          <w:szCs w:val="24"/>
        </w:rPr>
        <w:t xml:space="preserve"> </w:t>
      </w:r>
      <w:r>
        <w:rPr>
          <w:sz w:val="24"/>
          <w:szCs w:val="24"/>
        </w:rPr>
        <w:t>disco</w:t>
      </w:r>
      <w:r>
        <w:rPr>
          <w:spacing w:val="-6"/>
          <w:sz w:val="24"/>
          <w:szCs w:val="24"/>
        </w:rPr>
        <w:t>n</w:t>
      </w:r>
      <w:r>
        <w:rPr>
          <w:sz w:val="24"/>
          <w:szCs w:val="24"/>
        </w:rPr>
        <w:t>ti</w:t>
      </w:r>
      <w:r>
        <w:rPr>
          <w:spacing w:val="-7"/>
          <w:sz w:val="24"/>
          <w:szCs w:val="24"/>
        </w:rPr>
        <w:t>n</w:t>
      </w:r>
      <w:r>
        <w:rPr>
          <w:sz w:val="24"/>
          <w:szCs w:val="24"/>
        </w:rPr>
        <w:t xml:space="preserve">ued </w:t>
      </w:r>
      <w:r>
        <w:rPr>
          <w:spacing w:val="19"/>
          <w:sz w:val="24"/>
          <w:szCs w:val="24"/>
        </w:rPr>
        <w:t xml:space="preserve"> </w:t>
      </w:r>
      <w:r>
        <w:rPr>
          <w:spacing w:val="7"/>
          <w:sz w:val="24"/>
          <w:szCs w:val="24"/>
        </w:rPr>
        <w:t>b</w:t>
      </w:r>
      <w:r>
        <w:rPr>
          <w:sz w:val="24"/>
          <w:szCs w:val="24"/>
        </w:rPr>
        <w:t>efore</w:t>
      </w:r>
      <w:r>
        <w:rPr>
          <w:spacing w:val="24"/>
          <w:sz w:val="24"/>
          <w:szCs w:val="24"/>
        </w:rPr>
        <w:t xml:space="preserve"> </w:t>
      </w:r>
      <w:r>
        <w:rPr>
          <w:spacing w:val="6"/>
          <w:sz w:val="24"/>
          <w:szCs w:val="24"/>
        </w:rPr>
        <w:t>b</w:t>
      </w:r>
      <w:r>
        <w:rPr>
          <w:sz w:val="24"/>
          <w:szCs w:val="24"/>
        </w:rPr>
        <w:t>eing</w:t>
      </w:r>
      <w:r>
        <w:rPr>
          <w:spacing w:val="33"/>
          <w:sz w:val="24"/>
          <w:szCs w:val="24"/>
        </w:rPr>
        <w:t xml:space="preserve"> </w:t>
      </w:r>
      <w:r>
        <w:rPr>
          <w:sz w:val="24"/>
          <w:szCs w:val="24"/>
        </w:rPr>
        <w:t>formally</w:t>
      </w:r>
      <w:r>
        <w:rPr>
          <w:spacing w:val="39"/>
          <w:sz w:val="24"/>
          <w:szCs w:val="24"/>
        </w:rPr>
        <w:t xml:space="preserve"> </w:t>
      </w:r>
      <w:r>
        <w:rPr>
          <w:w w:val="111"/>
          <w:sz w:val="24"/>
          <w:szCs w:val="24"/>
        </w:rPr>
        <w:t>arbitrated,</w:t>
      </w:r>
      <w:r>
        <w:rPr>
          <w:spacing w:val="17"/>
          <w:w w:val="111"/>
          <w:sz w:val="24"/>
          <w:szCs w:val="24"/>
        </w:rPr>
        <w:t xml:space="preserve"> </w:t>
      </w:r>
      <w:r>
        <w:rPr>
          <w:sz w:val="24"/>
          <w:szCs w:val="24"/>
        </w:rPr>
        <w:t>pre</w:t>
      </w:r>
      <w:r>
        <w:rPr>
          <w:spacing w:val="-7"/>
          <w:sz w:val="24"/>
          <w:szCs w:val="24"/>
        </w:rPr>
        <w:t>v</w:t>
      </w:r>
      <w:r>
        <w:rPr>
          <w:sz w:val="24"/>
          <w:szCs w:val="24"/>
        </w:rPr>
        <w:t>e</w:t>
      </w:r>
      <w:r>
        <w:rPr>
          <w:spacing w:val="-6"/>
          <w:sz w:val="24"/>
          <w:szCs w:val="24"/>
        </w:rPr>
        <w:t>n</w:t>
      </w:r>
      <w:r>
        <w:rPr>
          <w:sz w:val="24"/>
          <w:szCs w:val="24"/>
        </w:rPr>
        <w:t xml:space="preserve">ting </w:t>
      </w:r>
      <w:r>
        <w:rPr>
          <w:spacing w:val="21"/>
          <w:sz w:val="24"/>
          <w:szCs w:val="24"/>
        </w:rPr>
        <w:t xml:space="preserve"> </w:t>
      </w:r>
      <w:r>
        <w:rPr>
          <w:sz w:val="24"/>
          <w:szCs w:val="24"/>
        </w:rPr>
        <w:t>the</w:t>
      </w:r>
      <w:r>
        <w:rPr>
          <w:spacing w:val="55"/>
          <w:sz w:val="24"/>
          <w:szCs w:val="24"/>
        </w:rPr>
        <w:t xml:space="preserve"> </w:t>
      </w:r>
      <w:r>
        <w:rPr>
          <w:w w:val="105"/>
          <w:sz w:val="24"/>
          <w:szCs w:val="24"/>
        </w:rPr>
        <w:t xml:space="preserve">facts </w:t>
      </w:r>
      <w:r>
        <w:rPr>
          <w:sz w:val="24"/>
          <w:szCs w:val="24"/>
        </w:rPr>
        <w:t>of</w:t>
      </w:r>
      <w:r>
        <w:rPr>
          <w:spacing w:val="24"/>
          <w:sz w:val="24"/>
          <w:szCs w:val="24"/>
        </w:rPr>
        <w:t xml:space="preserve"> </w:t>
      </w:r>
      <w:r>
        <w:rPr>
          <w:sz w:val="24"/>
          <w:szCs w:val="24"/>
        </w:rPr>
        <w:t>a</w:t>
      </w:r>
      <w:r>
        <w:rPr>
          <w:spacing w:val="46"/>
          <w:sz w:val="24"/>
          <w:szCs w:val="24"/>
        </w:rPr>
        <w:t xml:space="preserve"> </w:t>
      </w:r>
      <w:r>
        <w:rPr>
          <w:sz w:val="24"/>
          <w:szCs w:val="24"/>
        </w:rPr>
        <w:t xml:space="preserve">dispute </w:t>
      </w:r>
      <w:r>
        <w:rPr>
          <w:spacing w:val="23"/>
          <w:sz w:val="24"/>
          <w:szCs w:val="24"/>
        </w:rPr>
        <w:t xml:space="preserve"> </w:t>
      </w:r>
      <w:r>
        <w:rPr>
          <w:sz w:val="24"/>
          <w:szCs w:val="24"/>
        </w:rPr>
        <w:t>from</w:t>
      </w:r>
      <w:r>
        <w:rPr>
          <w:spacing w:val="41"/>
          <w:sz w:val="24"/>
          <w:szCs w:val="24"/>
        </w:rPr>
        <w:t xml:space="preserve"> </w:t>
      </w:r>
      <w:r>
        <w:rPr>
          <w:spacing w:val="6"/>
          <w:sz w:val="24"/>
          <w:szCs w:val="24"/>
        </w:rPr>
        <w:t>b</w:t>
      </w:r>
      <w:r>
        <w:rPr>
          <w:sz w:val="24"/>
          <w:szCs w:val="24"/>
        </w:rPr>
        <w:t>eing</w:t>
      </w:r>
      <w:r>
        <w:rPr>
          <w:spacing w:val="46"/>
          <w:sz w:val="24"/>
          <w:szCs w:val="24"/>
        </w:rPr>
        <w:t xml:space="preserve"> </w:t>
      </w:r>
      <w:r>
        <w:rPr>
          <w:sz w:val="24"/>
          <w:szCs w:val="24"/>
        </w:rPr>
        <w:t>publicly</w:t>
      </w:r>
      <w:r>
        <w:rPr>
          <w:spacing w:val="59"/>
          <w:sz w:val="24"/>
          <w:szCs w:val="24"/>
        </w:rPr>
        <w:t xml:space="preserve"> </w:t>
      </w:r>
      <w:r>
        <w:rPr>
          <w:sz w:val="24"/>
          <w:szCs w:val="24"/>
        </w:rPr>
        <w:t xml:space="preserve">disclosed. </w:t>
      </w:r>
      <w:r>
        <w:rPr>
          <w:spacing w:val="47"/>
          <w:sz w:val="24"/>
          <w:szCs w:val="24"/>
        </w:rPr>
        <w:t xml:space="preserve"> </w:t>
      </w:r>
      <w:r>
        <w:rPr>
          <w:sz w:val="24"/>
          <w:szCs w:val="24"/>
        </w:rPr>
        <w:t>Su</w:t>
      </w:r>
      <w:r>
        <w:rPr>
          <w:spacing w:val="-7"/>
          <w:sz w:val="24"/>
          <w:szCs w:val="24"/>
        </w:rPr>
        <w:t>c</w:t>
      </w:r>
      <w:r>
        <w:rPr>
          <w:sz w:val="24"/>
          <w:szCs w:val="24"/>
        </w:rPr>
        <w:t>h</w:t>
      </w:r>
      <w:r>
        <w:rPr>
          <w:spacing w:val="49"/>
          <w:sz w:val="24"/>
          <w:szCs w:val="24"/>
        </w:rPr>
        <w:t xml:space="preserve"> </w:t>
      </w:r>
      <w:r>
        <w:rPr>
          <w:sz w:val="24"/>
          <w:szCs w:val="24"/>
        </w:rPr>
        <w:t xml:space="preserve">limitations </w:t>
      </w:r>
      <w:r>
        <w:rPr>
          <w:spacing w:val="38"/>
          <w:sz w:val="24"/>
          <w:szCs w:val="24"/>
        </w:rPr>
        <w:t xml:space="preserve"> </w:t>
      </w:r>
      <w:r>
        <w:rPr>
          <w:sz w:val="24"/>
          <w:szCs w:val="24"/>
        </w:rPr>
        <w:t>on</w:t>
      </w:r>
      <w:r>
        <w:rPr>
          <w:spacing w:val="41"/>
          <w:sz w:val="24"/>
          <w:szCs w:val="24"/>
        </w:rPr>
        <w:t xml:space="preserve"> </w:t>
      </w:r>
      <w:r>
        <w:rPr>
          <w:w w:val="107"/>
          <w:sz w:val="24"/>
          <w:szCs w:val="24"/>
        </w:rPr>
        <w:t>transparency</w:t>
      </w:r>
      <w:r>
        <w:rPr>
          <w:spacing w:val="32"/>
          <w:w w:val="107"/>
          <w:sz w:val="24"/>
          <w:szCs w:val="24"/>
        </w:rPr>
        <w:t xml:space="preserve"> </w:t>
      </w:r>
      <w:r>
        <w:rPr>
          <w:sz w:val="24"/>
          <w:szCs w:val="24"/>
        </w:rPr>
        <w:t>come</w:t>
      </w:r>
      <w:r>
        <w:rPr>
          <w:spacing w:val="33"/>
          <w:sz w:val="24"/>
          <w:szCs w:val="24"/>
        </w:rPr>
        <w:t xml:space="preserve"> </w:t>
      </w:r>
      <w:r>
        <w:rPr>
          <w:sz w:val="24"/>
          <w:szCs w:val="24"/>
        </w:rPr>
        <w:t xml:space="preserve">at </w:t>
      </w:r>
      <w:r>
        <w:rPr>
          <w:spacing w:val="11"/>
          <w:sz w:val="24"/>
          <w:szCs w:val="24"/>
        </w:rPr>
        <w:t xml:space="preserve"> </w:t>
      </w:r>
      <w:r>
        <w:rPr>
          <w:w w:val="111"/>
          <w:sz w:val="24"/>
          <w:szCs w:val="24"/>
        </w:rPr>
        <w:t xml:space="preserve">the </w:t>
      </w:r>
      <w:r>
        <w:rPr>
          <w:sz w:val="24"/>
          <w:szCs w:val="24"/>
        </w:rPr>
        <w:t>cost</w:t>
      </w:r>
      <w:r>
        <w:rPr>
          <w:spacing w:val="44"/>
          <w:sz w:val="24"/>
          <w:szCs w:val="24"/>
        </w:rPr>
        <w:t xml:space="preserve"> </w:t>
      </w:r>
      <w:r>
        <w:rPr>
          <w:sz w:val="24"/>
          <w:szCs w:val="24"/>
        </w:rPr>
        <w:t>of</w:t>
      </w:r>
      <w:r>
        <w:rPr>
          <w:spacing w:val="17"/>
          <w:sz w:val="24"/>
          <w:szCs w:val="24"/>
        </w:rPr>
        <w:t xml:space="preserve"> </w:t>
      </w:r>
      <w:r>
        <w:rPr>
          <w:sz w:val="24"/>
          <w:szCs w:val="24"/>
        </w:rPr>
        <w:t>effecti</w:t>
      </w:r>
      <w:r>
        <w:rPr>
          <w:spacing w:val="-7"/>
          <w:sz w:val="24"/>
          <w:szCs w:val="24"/>
        </w:rPr>
        <w:t>v</w:t>
      </w:r>
      <w:r>
        <w:rPr>
          <w:sz w:val="24"/>
          <w:szCs w:val="24"/>
        </w:rPr>
        <w:t>e</w:t>
      </w:r>
      <w:r>
        <w:rPr>
          <w:spacing w:val="18"/>
          <w:sz w:val="24"/>
          <w:szCs w:val="24"/>
        </w:rPr>
        <w:t xml:space="preserve"> </w:t>
      </w:r>
      <w:r>
        <w:rPr>
          <w:w w:val="109"/>
          <w:sz w:val="24"/>
          <w:szCs w:val="24"/>
        </w:rPr>
        <w:t>reputational</w:t>
      </w:r>
      <w:r>
        <w:rPr>
          <w:spacing w:val="23"/>
          <w:w w:val="109"/>
          <w:sz w:val="24"/>
          <w:szCs w:val="24"/>
        </w:rPr>
        <w:t xml:space="preserve"> </w:t>
      </w:r>
      <w:r>
        <w:rPr>
          <w:sz w:val="24"/>
          <w:szCs w:val="24"/>
        </w:rPr>
        <w:t xml:space="preserve">sanctions.  </w:t>
      </w:r>
      <w:r>
        <w:rPr>
          <w:spacing w:val="11"/>
          <w:sz w:val="24"/>
          <w:szCs w:val="24"/>
        </w:rPr>
        <w:t xml:space="preserve"> </w:t>
      </w:r>
      <w:r>
        <w:rPr>
          <w:sz w:val="24"/>
          <w:szCs w:val="24"/>
        </w:rPr>
        <w:t>In</w:t>
      </w:r>
      <w:r>
        <w:rPr>
          <w:spacing w:val="43"/>
          <w:sz w:val="24"/>
          <w:szCs w:val="24"/>
        </w:rPr>
        <w:t xml:space="preserve"> </w:t>
      </w:r>
      <w:r>
        <w:rPr>
          <w:sz w:val="24"/>
          <w:szCs w:val="24"/>
        </w:rPr>
        <w:t xml:space="preserve">the </w:t>
      </w:r>
      <w:r>
        <w:rPr>
          <w:spacing w:val="1"/>
          <w:sz w:val="24"/>
          <w:szCs w:val="24"/>
        </w:rPr>
        <w:t xml:space="preserve"> </w:t>
      </w:r>
      <w:r>
        <w:rPr>
          <w:sz w:val="24"/>
          <w:szCs w:val="24"/>
        </w:rPr>
        <w:t>succinct  for</w:t>
      </w:r>
      <w:r>
        <w:rPr>
          <w:spacing w:val="-6"/>
          <w:sz w:val="24"/>
          <w:szCs w:val="24"/>
        </w:rPr>
        <w:t>m</w:t>
      </w:r>
      <w:r>
        <w:rPr>
          <w:sz w:val="24"/>
          <w:szCs w:val="24"/>
        </w:rPr>
        <w:t xml:space="preserve">ulation </w:t>
      </w:r>
      <w:r>
        <w:rPr>
          <w:spacing w:val="20"/>
          <w:sz w:val="24"/>
          <w:szCs w:val="24"/>
        </w:rPr>
        <w:t xml:space="preserve"> </w:t>
      </w:r>
      <w:r>
        <w:rPr>
          <w:sz w:val="24"/>
          <w:szCs w:val="24"/>
        </w:rPr>
        <w:t>of</w:t>
      </w:r>
      <w:r>
        <w:rPr>
          <w:spacing w:val="17"/>
          <w:sz w:val="24"/>
          <w:szCs w:val="24"/>
        </w:rPr>
        <w:t xml:space="preserve"> </w:t>
      </w:r>
      <w:r>
        <w:rPr>
          <w:sz w:val="24"/>
          <w:szCs w:val="24"/>
        </w:rPr>
        <w:t xml:space="preserve">North, </w:t>
      </w:r>
      <w:r>
        <w:rPr>
          <w:spacing w:val="21"/>
          <w:sz w:val="24"/>
          <w:szCs w:val="24"/>
        </w:rPr>
        <w:t xml:space="preserve"> </w:t>
      </w:r>
      <w:r>
        <w:rPr>
          <w:sz w:val="24"/>
          <w:szCs w:val="24"/>
        </w:rPr>
        <w:t>“By</w:t>
      </w:r>
      <w:r>
        <w:rPr>
          <w:spacing w:val="9"/>
          <w:sz w:val="24"/>
          <w:szCs w:val="24"/>
        </w:rPr>
        <w:t xml:space="preserve"> </w:t>
      </w:r>
      <w:r>
        <w:rPr>
          <w:w w:val="103"/>
          <w:sz w:val="24"/>
          <w:szCs w:val="24"/>
        </w:rPr>
        <w:t xml:space="preserve">making </w:t>
      </w:r>
      <w:r>
        <w:rPr>
          <w:spacing w:val="-6"/>
          <w:sz w:val="24"/>
          <w:szCs w:val="24"/>
        </w:rPr>
        <w:t>a</w:t>
      </w:r>
      <w:r>
        <w:rPr>
          <w:spacing w:val="-13"/>
          <w:sz w:val="24"/>
          <w:szCs w:val="24"/>
        </w:rPr>
        <w:t>v</w:t>
      </w:r>
      <w:r>
        <w:rPr>
          <w:sz w:val="24"/>
          <w:szCs w:val="24"/>
        </w:rPr>
        <w:t>ailable</w:t>
      </w:r>
      <w:r>
        <w:rPr>
          <w:spacing w:val="50"/>
          <w:sz w:val="24"/>
          <w:szCs w:val="24"/>
        </w:rPr>
        <w:t xml:space="preserve"> </w:t>
      </w:r>
      <w:r>
        <w:rPr>
          <w:sz w:val="24"/>
          <w:szCs w:val="24"/>
        </w:rPr>
        <w:t>the</w:t>
      </w:r>
      <w:r>
        <w:rPr>
          <w:spacing w:val="50"/>
          <w:sz w:val="24"/>
          <w:szCs w:val="24"/>
        </w:rPr>
        <w:t xml:space="preserve"> </w:t>
      </w:r>
      <w:r>
        <w:rPr>
          <w:w w:val="101"/>
          <w:sz w:val="24"/>
          <w:szCs w:val="24"/>
        </w:rPr>
        <w:t>rele</w:t>
      </w:r>
      <w:r>
        <w:rPr>
          <w:spacing w:val="-13"/>
          <w:w w:val="101"/>
          <w:sz w:val="24"/>
          <w:szCs w:val="24"/>
        </w:rPr>
        <w:t>v</w:t>
      </w:r>
      <w:r>
        <w:rPr>
          <w:w w:val="109"/>
          <w:sz w:val="24"/>
          <w:szCs w:val="24"/>
        </w:rPr>
        <w:t>a</w:t>
      </w:r>
      <w:r>
        <w:rPr>
          <w:spacing w:val="-7"/>
          <w:w w:val="109"/>
          <w:sz w:val="24"/>
          <w:szCs w:val="24"/>
        </w:rPr>
        <w:t>n</w:t>
      </w:r>
      <w:r>
        <w:rPr>
          <w:w w:val="137"/>
          <w:sz w:val="24"/>
          <w:szCs w:val="24"/>
        </w:rPr>
        <w:t>t</w:t>
      </w:r>
      <w:r>
        <w:rPr>
          <w:spacing w:val="18"/>
          <w:sz w:val="24"/>
          <w:szCs w:val="24"/>
        </w:rPr>
        <w:t xml:space="preserve"> </w:t>
      </w:r>
      <w:r>
        <w:rPr>
          <w:sz w:val="24"/>
          <w:szCs w:val="24"/>
        </w:rPr>
        <w:t xml:space="preserve">information, </w:t>
      </w:r>
      <w:r>
        <w:rPr>
          <w:spacing w:val="18"/>
          <w:sz w:val="24"/>
          <w:szCs w:val="24"/>
        </w:rPr>
        <w:t xml:space="preserve"> </w:t>
      </w:r>
      <w:r>
        <w:rPr>
          <w:w w:val="108"/>
          <w:sz w:val="24"/>
          <w:szCs w:val="24"/>
        </w:rPr>
        <w:t>institutions</w:t>
      </w:r>
      <w:r>
        <w:rPr>
          <w:spacing w:val="13"/>
          <w:w w:val="108"/>
          <w:sz w:val="24"/>
          <w:szCs w:val="24"/>
        </w:rPr>
        <w:t xml:space="preserve"> </w:t>
      </w:r>
      <w:r>
        <w:rPr>
          <w:sz w:val="24"/>
          <w:szCs w:val="24"/>
        </w:rPr>
        <w:t>ma</w:t>
      </w:r>
      <w:r>
        <w:rPr>
          <w:spacing w:val="-6"/>
          <w:sz w:val="24"/>
          <w:szCs w:val="24"/>
        </w:rPr>
        <w:t>k</w:t>
      </w:r>
      <w:r>
        <w:rPr>
          <w:sz w:val="24"/>
          <w:szCs w:val="24"/>
        </w:rPr>
        <w:t>e</w:t>
      </w:r>
      <w:r>
        <w:rPr>
          <w:spacing w:val="36"/>
          <w:sz w:val="24"/>
          <w:szCs w:val="24"/>
        </w:rPr>
        <w:t xml:space="preserve"> </w:t>
      </w:r>
      <w:r>
        <w:rPr>
          <w:spacing w:val="7"/>
          <w:sz w:val="24"/>
          <w:szCs w:val="24"/>
        </w:rPr>
        <w:t>p</w:t>
      </w:r>
      <w:r>
        <w:rPr>
          <w:sz w:val="24"/>
          <w:szCs w:val="24"/>
        </w:rPr>
        <w:t>ossible</w:t>
      </w:r>
      <w:r>
        <w:rPr>
          <w:spacing w:val="21"/>
          <w:sz w:val="24"/>
          <w:szCs w:val="24"/>
        </w:rPr>
        <w:t xml:space="preserve"> </w:t>
      </w:r>
      <w:r>
        <w:rPr>
          <w:sz w:val="24"/>
          <w:szCs w:val="24"/>
        </w:rPr>
        <w:t>the</w:t>
      </w:r>
      <w:r>
        <w:rPr>
          <w:spacing w:val="50"/>
          <w:sz w:val="24"/>
          <w:szCs w:val="24"/>
        </w:rPr>
        <w:t xml:space="preserve"> </w:t>
      </w:r>
      <w:r>
        <w:rPr>
          <w:spacing w:val="7"/>
          <w:sz w:val="24"/>
          <w:szCs w:val="24"/>
        </w:rPr>
        <w:t>p</w:t>
      </w:r>
      <w:r>
        <w:rPr>
          <w:sz w:val="24"/>
          <w:szCs w:val="24"/>
        </w:rPr>
        <w:t>olicing</w:t>
      </w:r>
      <w:r>
        <w:rPr>
          <w:spacing w:val="21"/>
          <w:sz w:val="24"/>
          <w:szCs w:val="24"/>
        </w:rPr>
        <w:t xml:space="preserve"> </w:t>
      </w:r>
      <w:r>
        <w:rPr>
          <w:sz w:val="24"/>
          <w:szCs w:val="24"/>
        </w:rPr>
        <w:t>of</w:t>
      </w:r>
      <w:r>
        <w:rPr>
          <w:spacing w:val="6"/>
          <w:sz w:val="24"/>
          <w:szCs w:val="24"/>
        </w:rPr>
        <w:t xml:space="preserve"> </w:t>
      </w:r>
      <w:r>
        <w:rPr>
          <w:sz w:val="24"/>
          <w:szCs w:val="24"/>
        </w:rPr>
        <w:t>defections.”</w:t>
      </w:r>
      <w:r>
        <w:rPr>
          <w:spacing w:val="-40"/>
          <w:sz w:val="24"/>
          <w:szCs w:val="24"/>
        </w:rPr>
        <w:t xml:space="preserve"> </w:t>
      </w:r>
      <w:r>
        <w:rPr>
          <w:w w:val="113"/>
          <w:position w:val="9"/>
          <w:sz w:val="14"/>
          <w:szCs w:val="14"/>
        </w:rPr>
        <w:t>30</w:t>
      </w:r>
    </w:p>
    <w:p w14:paraId="3AA9EEEF" w14:textId="20DA8167" w:rsidR="0065508D" w:rsidRPr="0065508D" w:rsidRDefault="006C1B1D" w:rsidP="0065508D">
      <w:pPr>
        <w:spacing w:before="6" w:line="401" w:lineRule="auto"/>
        <w:ind w:left="120" w:right="79" w:firstLine="239"/>
        <w:jc w:val="both"/>
        <w:rPr>
          <w:w w:val="102"/>
          <w:sz w:val="24"/>
          <w:szCs w:val="24"/>
          <w:rPrChange w:id="374" w:author="Karen Remmer [2]" w:date="2017-10-04T13:34:00Z">
            <w:rPr>
              <w:sz w:val="24"/>
              <w:szCs w:val="24"/>
            </w:rPr>
          </w:rPrChange>
        </w:rPr>
      </w:pPr>
      <w:r>
        <w:rPr>
          <w:sz w:val="24"/>
          <w:szCs w:val="24"/>
        </w:rPr>
        <w:t>Gi</w:t>
      </w:r>
      <w:r>
        <w:rPr>
          <w:spacing w:val="-7"/>
          <w:sz w:val="24"/>
          <w:szCs w:val="24"/>
        </w:rPr>
        <w:t>v</w:t>
      </w:r>
      <w:r>
        <w:rPr>
          <w:sz w:val="24"/>
          <w:szCs w:val="24"/>
        </w:rPr>
        <w:t>en</w:t>
      </w:r>
      <w:r>
        <w:rPr>
          <w:spacing w:val="50"/>
          <w:sz w:val="24"/>
          <w:szCs w:val="24"/>
        </w:rPr>
        <w:t xml:space="preserve"> </w:t>
      </w:r>
      <w:r>
        <w:rPr>
          <w:sz w:val="24"/>
          <w:szCs w:val="24"/>
        </w:rPr>
        <w:t xml:space="preserve">the </w:t>
      </w:r>
      <w:r>
        <w:rPr>
          <w:spacing w:val="3"/>
          <w:sz w:val="24"/>
          <w:szCs w:val="24"/>
        </w:rPr>
        <w:t xml:space="preserve"> </w:t>
      </w:r>
      <w:r>
        <w:rPr>
          <w:sz w:val="24"/>
          <w:szCs w:val="24"/>
        </w:rPr>
        <w:t xml:space="preserve">historically </w:t>
      </w:r>
      <w:r>
        <w:rPr>
          <w:spacing w:val="15"/>
          <w:sz w:val="24"/>
          <w:szCs w:val="24"/>
        </w:rPr>
        <w:t xml:space="preserve"> </w:t>
      </w:r>
      <w:r>
        <w:rPr>
          <w:sz w:val="24"/>
          <w:szCs w:val="24"/>
        </w:rPr>
        <w:t>narr</w:t>
      </w:r>
      <w:r>
        <w:rPr>
          <w:spacing w:val="-6"/>
          <w:sz w:val="24"/>
          <w:szCs w:val="24"/>
        </w:rPr>
        <w:t>o</w:t>
      </w:r>
      <w:r>
        <w:rPr>
          <w:sz w:val="24"/>
          <w:szCs w:val="24"/>
        </w:rPr>
        <w:t xml:space="preserve">w, </w:t>
      </w:r>
      <w:r>
        <w:rPr>
          <w:spacing w:val="12"/>
          <w:sz w:val="24"/>
          <w:szCs w:val="24"/>
        </w:rPr>
        <w:t xml:space="preserve"> </w:t>
      </w:r>
      <w:r>
        <w:rPr>
          <w:sz w:val="24"/>
          <w:szCs w:val="24"/>
        </w:rPr>
        <w:t>s</w:t>
      </w:r>
      <w:r>
        <w:rPr>
          <w:spacing w:val="6"/>
          <w:sz w:val="24"/>
          <w:szCs w:val="24"/>
        </w:rPr>
        <w:t>p</w:t>
      </w:r>
      <w:r>
        <w:rPr>
          <w:sz w:val="24"/>
          <w:szCs w:val="24"/>
        </w:rPr>
        <w:t>ecific,</w:t>
      </w:r>
      <w:r>
        <w:rPr>
          <w:spacing w:val="21"/>
          <w:sz w:val="24"/>
          <w:szCs w:val="24"/>
        </w:rPr>
        <w:t xml:space="preserve"> </w:t>
      </w:r>
      <w:r>
        <w:rPr>
          <w:sz w:val="24"/>
          <w:szCs w:val="24"/>
        </w:rPr>
        <w:t>dece</w:t>
      </w:r>
      <w:r>
        <w:rPr>
          <w:spacing w:val="-6"/>
          <w:sz w:val="24"/>
          <w:szCs w:val="24"/>
        </w:rPr>
        <w:t>n</w:t>
      </w:r>
      <w:r>
        <w:rPr>
          <w:sz w:val="24"/>
          <w:szCs w:val="24"/>
        </w:rPr>
        <w:t xml:space="preserve">tralized, </w:t>
      </w:r>
      <w:r>
        <w:rPr>
          <w:spacing w:val="34"/>
          <w:sz w:val="24"/>
          <w:szCs w:val="24"/>
        </w:rPr>
        <w:t xml:space="preserve"> </w:t>
      </w:r>
      <w:r>
        <w:rPr>
          <w:sz w:val="24"/>
          <w:szCs w:val="24"/>
        </w:rPr>
        <w:t xml:space="preserve">and  opaque  monitoring </w:t>
      </w:r>
      <w:r>
        <w:rPr>
          <w:spacing w:val="15"/>
          <w:sz w:val="24"/>
          <w:szCs w:val="24"/>
        </w:rPr>
        <w:t xml:space="preserve"> </w:t>
      </w:r>
      <w:r>
        <w:rPr>
          <w:sz w:val="24"/>
          <w:szCs w:val="24"/>
        </w:rPr>
        <w:t xml:space="preserve">and  </w:t>
      </w:r>
      <w:r>
        <w:rPr>
          <w:w w:val="103"/>
          <w:sz w:val="24"/>
          <w:szCs w:val="24"/>
        </w:rPr>
        <w:t xml:space="preserve">sanc- </w:t>
      </w:r>
      <w:r>
        <w:rPr>
          <w:sz w:val="24"/>
          <w:szCs w:val="24"/>
        </w:rPr>
        <w:t xml:space="preserve">tioning </w:t>
      </w:r>
      <w:r>
        <w:rPr>
          <w:spacing w:val="14"/>
          <w:sz w:val="24"/>
          <w:szCs w:val="24"/>
        </w:rPr>
        <w:t xml:space="preserve"> </w:t>
      </w:r>
      <w:r>
        <w:rPr>
          <w:sz w:val="24"/>
          <w:szCs w:val="24"/>
        </w:rPr>
        <w:t>me</w:t>
      </w:r>
      <w:r>
        <w:rPr>
          <w:spacing w:val="-7"/>
          <w:sz w:val="24"/>
          <w:szCs w:val="24"/>
        </w:rPr>
        <w:t>c</w:t>
      </w:r>
      <w:r>
        <w:rPr>
          <w:sz w:val="24"/>
          <w:szCs w:val="24"/>
        </w:rPr>
        <w:t xml:space="preserve">hanisms </w:t>
      </w:r>
      <w:r>
        <w:rPr>
          <w:spacing w:val="17"/>
          <w:sz w:val="24"/>
          <w:szCs w:val="24"/>
        </w:rPr>
        <w:t xml:space="preserve"> </w:t>
      </w:r>
      <w:r>
        <w:rPr>
          <w:sz w:val="24"/>
          <w:szCs w:val="24"/>
        </w:rPr>
        <w:t xml:space="preserve">created </w:t>
      </w:r>
      <w:r>
        <w:rPr>
          <w:spacing w:val="28"/>
          <w:sz w:val="24"/>
          <w:szCs w:val="24"/>
        </w:rPr>
        <w:t xml:space="preserve"> </w:t>
      </w:r>
      <w:r>
        <w:rPr>
          <w:spacing w:val="-7"/>
          <w:sz w:val="24"/>
          <w:szCs w:val="24"/>
        </w:rPr>
        <w:t>b</w:t>
      </w:r>
      <w:r>
        <w:rPr>
          <w:sz w:val="24"/>
          <w:szCs w:val="24"/>
        </w:rPr>
        <w:t>y</w:t>
      </w:r>
      <w:r>
        <w:rPr>
          <w:spacing w:val="53"/>
          <w:sz w:val="24"/>
          <w:szCs w:val="24"/>
        </w:rPr>
        <w:t xml:space="preserve"> </w:t>
      </w:r>
      <w:r>
        <w:rPr>
          <w:sz w:val="24"/>
          <w:szCs w:val="24"/>
        </w:rPr>
        <w:t xml:space="preserve">the </w:t>
      </w:r>
      <w:r>
        <w:rPr>
          <w:spacing w:val="12"/>
          <w:sz w:val="24"/>
          <w:szCs w:val="24"/>
        </w:rPr>
        <w:t xml:space="preserve"> </w:t>
      </w:r>
      <w:r>
        <w:rPr>
          <w:sz w:val="24"/>
          <w:szCs w:val="24"/>
        </w:rPr>
        <w:t>ISDS</w:t>
      </w:r>
      <w:r>
        <w:rPr>
          <w:spacing w:val="40"/>
          <w:sz w:val="24"/>
          <w:szCs w:val="24"/>
        </w:rPr>
        <w:t xml:space="preserve"> </w:t>
      </w:r>
      <w:r>
        <w:rPr>
          <w:sz w:val="24"/>
          <w:szCs w:val="24"/>
        </w:rPr>
        <w:t>regime</w:t>
      </w:r>
      <w:ins w:id="375" w:author="Karen Remmer [2]" w:date="2017-10-03T19:30:00Z">
        <w:r w:rsidR="00F96DAF">
          <w:rPr>
            <w:sz w:val="24"/>
            <w:szCs w:val="24"/>
          </w:rPr>
          <w:t>,</w:t>
        </w:r>
      </w:ins>
      <w:r>
        <w:rPr>
          <w:spacing w:val="47"/>
          <w:sz w:val="24"/>
          <w:szCs w:val="24"/>
        </w:rPr>
        <w:t xml:space="preserve"> </w:t>
      </w:r>
      <w:r>
        <w:rPr>
          <w:sz w:val="24"/>
          <w:szCs w:val="24"/>
        </w:rPr>
        <w:t xml:space="preserve">the </w:t>
      </w:r>
      <w:r>
        <w:rPr>
          <w:spacing w:val="12"/>
          <w:sz w:val="24"/>
          <w:szCs w:val="24"/>
        </w:rPr>
        <w:t xml:space="preserve"> </w:t>
      </w:r>
      <w:r>
        <w:rPr>
          <w:sz w:val="24"/>
          <w:szCs w:val="24"/>
        </w:rPr>
        <w:t xml:space="preserve">presumption </w:t>
      </w:r>
      <w:r>
        <w:rPr>
          <w:spacing w:val="52"/>
          <w:sz w:val="24"/>
          <w:szCs w:val="24"/>
        </w:rPr>
        <w:t xml:space="preserve"> </w:t>
      </w:r>
      <w:r>
        <w:rPr>
          <w:sz w:val="24"/>
          <w:szCs w:val="24"/>
        </w:rPr>
        <w:t xml:space="preserve">that </w:t>
      </w:r>
      <w:r>
        <w:rPr>
          <w:spacing w:val="48"/>
          <w:sz w:val="24"/>
          <w:szCs w:val="24"/>
        </w:rPr>
        <w:t xml:space="preserve"> </w:t>
      </w:r>
      <w:r>
        <w:rPr>
          <w:sz w:val="24"/>
          <w:szCs w:val="24"/>
        </w:rPr>
        <w:t xml:space="preserve">the </w:t>
      </w:r>
      <w:r>
        <w:rPr>
          <w:spacing w:val="12"/>
          <w:sz w:val="24"/>
          <w:szCs w:val="24"/>
        </w:rPr>
        <w:t xml:space="preserve"> </w:t>
      </w:r>
      <w:r>
        <w:rPr>
          <w:w w:val="107"/>
          <w:sz w:val="24"/>
          <w:szCs w:val="24"/>
        </w:rPr>
        <w:t>registration</w:t>
      </w:r>
      <w:r>
        <w:rPr>
          <w:spacing w:val="36"/>
          <w:w w:val="107"/>
          <w:sz w:val="24"/>
          <w:szCs w:val="24"/>
        </w:rPr>
        <w:t xml:space="preserve"> </w:t>
      </w:r>
      <w:r>
        <w:rPr>
          <w:sz w:val="24"/>
          <w:szCs w:val="24"/>
        </w:rPr>
        <w:t>of an</w:t>
      </w:r>
      <w:r>
        <w:rPr>
          <w:spacing w:val="49"/>
          <w:sz w:val="24"/>
          <w:szCs w:val="24"/>
        </w:rPr>
        <w:t xml:space="preserve"> </w:t>
      </w:r>
      <w:r>
        <w:rPr>
          <w:sz w:val="24"/>
          <w:szCs w:val="24"/>
        </w:rPr>
        <w:t xml:space="preserve">individual </w:t>
      </w:r>
      <w:r>
        <w:rPr>
          <w:spacing w:val="8"/>
          <w:sz w:val="24"/>
          <w:szCs w:val="24"/>
        </w:rPr>
        <w:t xml:space="preserve"> </w:t>
      </w:r>
      <w:r>
        <w:rPr>
          <w:sz w:val="24"/>
          <w:szCs w:val="24"/>
        </w:rPr>
        <w:t xml:space="preserve">arbitral </w:t>
      </w:r>
      <w:r>
        <w:rPr>
          <w:spacing w:val="37"/>
          <w:sz w:val="24"/>
          <w:szCs w:val="24"/>
        </w:rPr>
        <w:t xml:space="preserve"> </w:t>
      </w:r>
      <w:r>
        <w:rPr>
          <w:sz w:val="24"/>
          <w:szCs w:val="24"/>
        </w:rPr>
        <w:t>claim</w:t>
      </w:r>
      <w:r>
        <w:rPr>
          <w:spacing w:val="39"/>
          <w:sz w:val="24"/>
          <w:szCs w:val="24"/>
        </w:rPr>
        <w:t xml:space="preserve"> </w:t>
      </w:r>
      <w:r>
        <w:rPr>
          <w:sz w:val="24"/>
          <w:szCs w:val="24"/>
        </w:rPr>
        <w:t>carries</w:t>
      </w:r>
      <w:r>
        <w:rPr>
          <w:spacing w:val="54"/>
          <w:sz w:val="24"/>
          <w:szCs w:val="24"/>
        </w:rPr>
        <w:t xml:space="preserve"> </w:t>
      </w:r>
      <w:r>
        <w:rPr>
          <w:sz w:val="24"/>
          <w:szCs w:val="24"/>
        </w:rPr>
        <w:t>significa</w:t>
      </w:r>
      <w:r>
        <w:rPr>
          <w:spacing w:val="-6"/>
          <w:sz w:val="24"/>
          <w:szCs w:val="24"/>
        </w:rPr>
        <w:t>n</w:t>
      </w:r>
      <w:r>
        <w:rPr>
          <w:w w:val="137"/>
          <w:sz w:val="24"/>
          <w:szCs w:val="24"/>
        </w:rPr>
        <w:t>t</w:t>
      </w:r>
      <w:r>
        <w:rPr>
          <w:spacing w:val="28"/>
          <w:w w:val="137"/>
          <w:sz w:val="24"/>
          <w:szCs w:val="24"/>
        </w:rPr>
        <w:t xml:space="preserve"> </w:t>
      </w:r>
      <w:r>
        <w:rPr>
          <w:w w:val="109"/>
          <w:sz w:val="24"/>
          <w:szCs w:val="24"/>
        </w:rPr>
        <w:t>reputational</w:t>
      </w:r>
      <w:r>
        <w:rPr>
          <w:spacing w:val="22"/>
          <w:w w:val="109"/>
          <w:sz w:val="24"/>
          <w:szCs w:val="24"/>
        </w:rPr>
        <w:t xml:space="preserve"> </w:t>
      </w:r>
      <w:r>
        <w:rPr>
          <w:sz w:val="24"/>
          <w:szCs w:val="24"/>
        </w:rPr>
        <w:t>costs</w:t>
      </w:r>
      <w:r>
        <w:rPr>
          <w:spacing w:val="43"/>
          <w:sz w:val="24"/>
          <w:szCs w:val="24"/>
        </w:rPr>
        <w:t xml:space="preserve"> </w:t>
      </w:r>
      <w:r>
        <w:rPr>
          <w:sz w:val="24"/>
          <w:szCs w:val="24"/>
        </w:rPr>
        <w:t>with</w:t>
      </w:r>
      <w:r>
        <w:rPr>
          <w:spacing w:val="53"/>
          <w:sz w:val="24"/>
          <w:szCs w:val="24"/>
        </w:rPr>
        <w:t xml:space="preserve"> </w:t>
      </w:r>
      <w:r>
        <w:rPr>
          <w:sz w:val="24"/>
          <w:szCs w:val="24"/>
        </w:rPr>
        <w:t xml:space="preserve">the  </w:t>
      </w:r>
      <w:r>
        <w:rPr>
          <w:w w:val="108"/>
          <w:sz w:val="24"/>
          <w:szCs w:val="24"/>
        </w:rPr>
        <w:t>i</w:t>
      </w:r>
      <w:r>
        <w:rPr>
          <w:spacing w:val="-8"/>
          <w:w w:val="108"/>
          <w:sz w:val="24"/>
          <w:szCs w:val="24"/>
        </w:rPr>
        <w:t>n</w:t>
      </w:r>
      <w:r>
        <w:rPr>
          <w:w w:val="108"/>
          <w:sz w:val="24"/>
          <w:szCs w:val="24"/>
        </w:rPr>
        <w:t>ternational</w:t>
      </w:r>
      <w:r>
        <w:rPr>
          <w:spacing w:val="26"/>
          <w:w w:val="108"/>
          <w:sz w:val="24"/>
          <w:szCs w:val="24"/>
        </w:rPr>
        <w:t xml:space="preserve"> </w:t>
      </w:r>
      <w:r>
        <w:rPr>
          <w:w w:val="104"/>
          <w:sz w:val="24"/>
          <w:szCs w:val="24"/>
        </w:rPr>
        <w:t>in</w:t>
      </w:r>
      <w:r>
        <w:rPr>
          <w:w w:val="97"/>
          <w:sz w:val="24"/>
          <w:szCs w:val="24"/>
        </w:rPr>
        <w:t xml:space="preserve">- </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28"/>
          <w:w w:val="137"/>
          <w:sz w:val="24"/>
          <w:szCs w:val="24"/>
        </w:rPr>
        <w:t xml:space="preserve"> </w:t>
      </w:r>
      <w:r>
        <w:rPr>
          <w:sz w:val="24"/>
          <w:szCs w:val="24"/>
        </w:rPr>
        <w:t>com</w:t>
      </w:r>
      <w:r>
        <w:rPr>
          <w:spacing w:val="-7"/>
          <w:sz w:val="24"/>
          <w:szCs w:val="24"/>
        </w:rPr>
        <w:t>m</w:t>
      </w:r>
      <w:r>
        <w:rPr>
          <w:sz w:val="24"/>
          <w:szCs w:val="24"/>
        </w:rPr>
        <w:t>uni</w:t>
      </w:r>
      <w:r>
        <w:rPr>
          <w:spacing w:val="-7"/>
          <w:sz w:val="24"/>
          <w:szCs w:val="24"/>
        </w:rPr>
        <w:t>t</w:t>
      </w:r>
      <w:r>
        <w:rPr>
          <w:sz w:val="24"/>
          <w:szCs w:val="24"/>
        </w:rPr>
        <w:t xml:space="preserve">y </w:t>
      </w:r>
      <w:r>
        <w:rPr>
          <w:spacing w:val="20"/>
          <w:sz w:val="24"/>
          <w:szCs w:val="24"/>
        </w:rPr>
        <w:t xml:space="preserve"> </w:t>
      </w:r>
      <w:r>
        <w:rPr>
          <w:spacing w:val="-6"/>
          <w:sz w:val="24"/>
          <w:szCs w:val="24"/>
        </w:rPr>
        <w:t>w</w:t>
      </w:r>
      <w:r>
        <w:rPr>
          <w:sz w:val="24"/>
          <w:szCs w:val="24"/>
        </w:rPr>
        <w:t>arra</w:t>
      </w:r>
      <w:r>
        <w:rPr>
          <w:spacing w:val="-6"/>
          <w:sz w:val="24"/>
          <w:szCs w:val="24"/>
        </w:rPr>
        <w:t>n</w:t>
      </w:r>
      <w:r>
        <w:rPr>
          <w:sz w:val="24"/>
          <w:szCs w:val="24"/>
        </w:rPr>
        <w:t xml:space="preserve">ts </w:t>
      </w:r>
      <w:r>
        <w:rPr>
          <w:spacing w:val="34"/>
          <w:sz w:val="24"/>
          <w:szCs w:val="24"/>
        </w:rPr>
        <w:t xml:space="preserve"> </w:t>
      </w:r>
      <w:r>
        <w:rPr>
          <w:sz w:val="24"/>
          <w:szCs w:val="24"/>
        </w:rPr>
        <w:t xml:space="preserve">further </w:t>
      </w:r>
      <w:r>
        <w:rPr>
          <w:spacing w:val="20"/>
          <w:sz w:val="24"/>
          <w:szCs w:val="24"/>
        </w:rPr>
        <w:t xml:space="preserve"> </w:t>
      </w:r>
      <w:r>
        <w:rPr>
          <w:sz w:val="24"/>
          <w:szCs w:val="24"/>
        </w:rPr>
        <w:t>i</w:t>
      </w:r>
      <w:r>
        <w:rPr>
          <w:spacing w:val="-7"/>
          <w:sz w:val="24"/>
          <w:szCs w:val="24"/>
        </w:rPr>
        <w:t>nv</w:t>
      </w:r>
      <w:r>
        <w:rPr>
          <w:sz w:val="24"/>
          <w:szCs w:val="24"/>
        </w:rPr>
        <w:t xml:space="preserve">estigation.  </w:t>
      </w:r>
      <w:r>
        <w:rPr>
          <w:spacing w:val="28"/>
          <w:sz w:val="24"/>
          <w:szCs w:val="24"/>
        </w:rPr>
        <w:t xml:space="preserve"> </w:t>
      </w:r>
      <w:r>
        <w:rPr>
          <w:sz w:val="24"/>
          <w:szCs w:val="24"/>
        </w:rPr>
        <w:t>The</w:t>
      </w:r>
      <w:r>
        <w:rPr>
          <w:spacing w:val="58"/>
          <w:sz w:val="24"/>
          <w:szCs w:val="24"/>
        </w:rPr>
        <w:t xml:space="preserve"> </w:t>
      </w:r>
      <w:r>
        <w:rPr>
          <w:sz w:val="24"/>
          <w:szCs w:val="24"/>
        </w:rPr>
        <w:t xml:space="preserve">nature </w:t>
      </w:r>
      <w:r>
        <w:rPr>
          <w:spacing w:val="28"/>
          <w:sz w:val="24"/>
          <w:szCs w:val="24"/>
        </w:rPr>
        <w:t xml:space="preserve"> </w:t>
      </w:r>
      <w:r>
        <w:rPr>
          <w:sz w:val="24"/>
          <w:szCs w:val="24"/>
        </w:rPr>
        <w:t>of</w:t>
      </w:r>
      <w:r>
        <w:rPr>
          <w:spacing w:val="17"/>
          <w:sz w:val="24"/>
          <w:szCs w:val="24"/>
        </w:rPr>
        <w:t xml:space="preserve"> </w:t>
      </w:r>
      <w:r>
        <w:rPr>
          <w:sz w:val="24"/>
          <w:szCs w:val="24"/>
        </w:rPr>
        <w:t>the  rules</w:t>
      </w:r>
      <w:r>
        <w:rPr>
          <w:spacing w:val="42"/>
          <w:sz w:val="24"/>
          <w:szCs w:val="24"/>
        </w:rPr>
        <w:t xml:space="preserve"> </w:t>
      </w:r>
      <w:r>
        <w:rPr>
          <w:sz w:val="24"/>
          <w:szCs w:val="24"/>
        </w:rPr>
        <w:t>g</w:t>
      </w:r>
      <w:r>
        <w:rPr>
          <w:spacing w:val="-6"/>
          <w:sz w:val="24"/>
          <w:szCs w:val="24"/>
        </w:rPr>
        <w:t>o</w:t>
      </w:r>
      <w:r>
        <w:rPr>
          <w:spacing w:val="-7"/>
          <w:sz w:val="24"/>
          <w:szCs w:val="24"/>
        </w:rPr>
        <w:t>v</w:t>
      </w:r>
      <w:r>
        <w:rPr>
          <w:sz w:val="24"/>
          <w:szCs w:val="24"/>
        </w:rPr>
        <w:t>erning</w:t>
      </w:r>
      <w:r>
        <w:rPr>
          <w:spacing w:val="43"/>
          <w:sz w:val="24"/>
          <w:szCs w:val="24"/>
        </w:rPr>
        <w:t xml:space="preserve"> </w:t>
      </w:r>
      <w:r>
        <w:rPr>
          <w:w w:val="102"/>
          <w:sz w:val="24"/>
          <w:szCs w:val="24"/>
        </w:rPr>
        <w:t xml:space="preserve">in- </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28"/>
          <w:sz w:val="24"/>
          <w:szCs w:val="24"/>
        </w:rPr>
        <w:t xml:space="preserve"> </w:t>
      </w:r>
      <w:r>
        <w:rPr>
          <w:sz w:val="24"/>
          <w:szCs w:val="24"/>
        </w:rPr>
        <w:t xml:space="preserve">disputes </w:t>
      </w:r>
      <w:r>
        <w:rPr>
          <w:spacing w:val="15"/>
          <w:sz w:val="24"/>
          <w:szCs w:val="24"/>
        </w:rPr>
        <w:t xml:space="preserve"> </w:t>
      </w:r>
      <w:r>
        <w:rPr>
          <w:sz w:val="24"/>
          <w:szCs w:val="24"/>
        </w:rPr>
        <w:t>pr</w:t>
      </w:r>
      <w:r>
        <w:rPr>
          <w:spacing w:val="-6"/>
          <w:sz w:val="24"/>
          <w:szCs w:val="24"/>
        </w:rPr>
        <w:t>o</w:t>
      </w:r>
      <w:r>
        <w:rPr>
          <w:sz w:val="24"/>
          <w:szCs w:val="24"/>
        </w:rPr>
        <w:t>vide</w:t>
      </w:r>
      <w:r>
        <w:rPr>
          <w:spacing w:val="52"/>
          <w:sz w:val="24"/>
          <w:szCs w:val="24"/>
        </w:rPr>
        <w:t xml:space="preserve"> </w:t>
      </w:r>
      <w:r>
        <w:rPr>
          <w:sz w:val="24"/>
          <w:szCs w:val="24"/>
        </w:rPr>
        <w:t xml:space="preserve">little </w:t>
      </w:r>
      <w:r>
        <w:rPr>
          <w:spacing w:val="7"/>
          <w:sz w:val="24"/>
          <w:szCs w:val="24"/>
        </w:rPr>
        <w:t xml:space="preserve"> </w:t>
      </w:r>
      <w:r>
        <w:rPr>
          <w:sz w:val="24"/>
          <w:szCs w:val="24"/>
        </w:rPr>
        <w:t>reason</w:t>
      </w:r>
      <w:r>
        <w:rPr>
          <w:spacing w:val="49"/>
          <w:sz w:val="24"/>
          <w:szCs w:val="24"/>
        </w:rPr>
        <w:t xml:space="preserve"> </w:t>
      </w:r>
      <w:r>
        <w:rPr>
          <w:sz w:val="24"/>
          <w:szCs w:val="24"/>
        </w:rPr>
        <w:t>simply</w:t>
      </w:r>
      <w:r>
        <w:rPr>
          <w:spacing w:val="41"/>
          <w:sz w:val="24"/>
          <w:szCs w:val="24"/>
        </w:rPr>
        <w:t xml:space="preserve"> </w:t>
      </w:r>
      <w:r>
        <w:rPr>
          <w:sz w:val="24"/>
          <w:szCs w:val="24"/>
        </w:rPr>
        <w:t>to</w:t>
      </w:r>
      <w:r>
        <w:rPr>
          <w:spacing w:val="48"/>
          <w:sz w:val="24"/>
          <w:szCs w:val="24"/>
        </w:rPr>
        <w:t xml:space="preserve"> </w:t>
      </w:r>
      <w:r>
        <w:rPr>
          <w:sz w:val="24"/>
          <w:szCs w:val="24"/>
        </w:rPr>
        <w:t>assume</w:t>
      </w:r>
      <w:r>
        <w:rPr>
          <w:spacing w:val="49"/>
          <w:sz w:val="24"/>
          <w:szCs w:val="24"/>
        </w:rPr>
        <w:t xml:space="preserve"> </w:t>
      </w:r>
      <w:r>
        <w:rPr>
          <w:sz w:val="24"/>
          <w:szCs w:val="24"/>
        </w:rPr>
        <w:t xml:space="preserve">that </w:t>
      </w:r>
      <w:r>
        <w:rPr>
          <w:spacing w:val="36"/>
          <w:sz w:val="24"/>
          <w:szCs w:val="24"/>
        </w:rPr>
        <w:t xml:space="preserve"> </w:t>
      </w:r>
      <w:ins w:id="376" w:author="Karen Remmer [2]" w:date="2017-10-05T15:39:00Z">
        <w:r w:rsidR="00462171">
          <w:rPr>
            <w:spacing w:val="36"/>
            <w:sz w:val="24"/>
            <w:szCs w:val="24"/>
          </w:rPr>
          <w:t>the registration of an arbitral claim adversely imp</w:t>
        </w:r>
      </w:ins>
      <w:ins w:id="377" w:author="Karen Remmer [2]" w:date="2017-10-05T15:40:00Z">
        <w:r w:rsidR="00462171">
          <w:rPr>
            <w:spacing w:val="36"/>
            <w:sz w:val="24"/>
            <w:szCs w:val="24"/>
          </w:rPr>
          <w:t>acts state reputation.</w:t>
        </w:r>
      </w:ins>
      <w:del w:id="378" w:author="Karen Remmer [2]" w:date="2017-10-05T15:40:00Z">
        <w:r w:rsidDel="00462171">
          <w:rPr>
            <w:sz w:val="24"/>
            <w:szCs w:val="24"/>
          </w:rPr>
          <w:delText>i</w:delText>
        </w:r>
        <w:r w:rsidDel="00462171">
          <w:rPr>
            <w:spacing w:val="-7"/>
            <w:sz w:val="24"/>
            <w:szCs w:val="24"/>
          </w:rPr>
          <w:delText>nv</w:delText>
        </w:r>
        <w:r w:rsidDel="00462171">
          <w:rPr>
            <w:sz w:val="24"/>
            <w:szCs w:val="24"/>
          </w:rPr>
          <w:delText xml:space="preserve">estors </w:delText>
        </w:r>
        <w:r w:rsidDel="00462171">
          <w:rPr>
            <w:spacing w:val="7"/>
            <w:sz w:val="24"/>
            <w:szCs w:val="24"/>
          </w:rPr>
          <w:delText xml:space="preserve"> </w:delText>
        </w:r>
        <w:r w:rsidDel="00462171">
          <w:rPr>
            <w:sz w:val="24"/>
            <w:szCs w:val="24"/>
          </w:rPr>
          <w:delText>are</w:delText>
        </w:r>
        <w:r w:rsidDel="00462171">
          <w:rPr>
            <w:spacing w:val="45"/>
            <w:sz w:val="24"/>
            <w:szCs w:val="24"/>
          </w:rPr>
          <w:delText xml:space="preserve"> </w:delText>
        </w:r>
        <w:r w:rsidDel="00462171">
          <w:rPr>
            <w:sz w:val="24"/>
            <w:szCs w:val="24"/>
          </w:rPr>
          <w:delText>able</w:delText>
        </w:r>
        <w:r w:rsidDel="00462171">
          <w:rPr>
            <w:spacing w:val="44"/>
            <w:sz w:val="24"/>
            <w:szCs w:val="24"/>
          </w:rPr>
          <w:delText xml:space="preserve"> </w:delText>
        </w:r>
        <w:r w:rsidDel="00462171">
          <w:rPr>
            <w:sz w:val="24"/>
            <w:szCs w:val="24"/>
          </w:rPr>
          <w:delText>to</w:delText>
        </w:r>
        <w:r w:rsidDel="00462171">
          <w:rPr>
            <w:spacing w:val="48"/>
            <w:sz w:val="24"/>
            <w:szCs w:val="24"/>
          </w:rPr>
          <w:delText xml:space="preserve"> </w:delText>
        </w:r>
        <w:r w:rsidDel="00462171">
          <w:rPr>
            <w:w w:val="108"/>
            <w:sz w:val="24"/>
            <w:szCs w:val="24"/>
          </w:rPr>
          <w:delText>u</w:delText>
        </w:r>
        <w:r w:rsidDel="00462171">
          <w:rPr>
            <w:spacing w:val="6"/>
            <w:w w:val="108"/>
            <w:sz w:val="24"/>
            <w:szCs w:val="24"/>
          </w:rPr>
          <w:delText>p</w:delText>
        </w:r>
        <w:r w:rsidDel="00462171">
          <w:rPr>
            <w:w w:val="110"/>
            <w:sz w:val="24"/>
            <w:szCs w:val="24"/>
          </w:rPr>
          <w:delText xml:space="preserve">date </w:delText>
        </w:r>
        <w:r w:rsidDel="00462171">
          <w:rPr>
            <w:sz w:val="24"/>
            <w:szCs w:val="24"/>
          </w:rPr>
          <w:delText xml:space="preserve">their </w:delText>
        </w:r>
        <w:r w:rsidDel="00462171">
          <w:rPr>
            <w:spacing w:val="16"/>
            <w:sz w:val="24"/>
            <w:szCs w:val="24"/>
          </w:rPr>
          <w:delText xml:space="preserve"> </w:delText>
        </w:r>
        <w:r w:rsidDel="00462171">
          <w:rPr>
            <w:spacing w:val="7"/>
            <w:sz w:val="24"/>
            <w:szCs w:val="24"/>
          </w:rPr>
          <w:delText>p</w:delText>
        </w:r>
        <w:r w:rsidDel="00462171">
          <w:rPr>
            <w:sz w:val="24"/>
            <w:szCs w:val="24"/>
          </w:rPr>
          <w:delText xml:space="preserve">erceptions </w:delText>
        </w:r>
        <w:r w:rsidDel="00462171">
          <w:rPr>
            <w:spacing w:val="25"/>
            <w:sz w:val="24"/>
            <w:szCs w:val="24"/>
          </w:rPr>
          <w:delText xml:space="preserve"> </w:delText>
        </w:r>
        <w:r w:rsidDel="00462171">
          <w:rPr>
            <w:sz w:val="24"/>
            <w:szCs w:val="24"/>
          </w:rPr>
          <w:delText>of</w:delText>
        </w:r>
        <w:r w:rsidDel="00462171">
          <w:rPr>
            <w:spacing w:val="24"/>
            <w:sz w:val="24"/>
            <w:szCs w:val="24"/>
          </w:rPr>
          <w:delText xml:space="preserve"> </w:delText>
        </w:r>
        <w:r w:rsidDel="00462171">
          <w:rPr>
            <w:w w:val="104"/>
            <w:sz w:val="24"/>
            <w:szCs w:val="24"/>
          </w:rPr>
          <w:delText>i</w:delText>
        </w:r>
        <w:r w:rsidDel="00462171">
          <w:rPr>
            <w:spacing w:val="-7"/>
            <w:w w:val="104"/>
            <w:sz w:val="24"/>
            <w:szCs w:val="24"/>
          </w:rPr>
          <w:delText>n</w:delText>
        </w:r>
        <w:r w:rsidDel="00462171">
          <w:rPr>
            <w:spacing w:val="-7"/>
            <w:w w:val="103"/>
            <w:sz w:val="24"/>
            <w:szCs w:val="24"/>
          </w:rPr>
          <w:delText>v</w:delText>
        </w:r>
        <w:r w:rsidDel="00462171">
          <w:rPr>
            <w:w w:val="105"/>
            <w:sz w:val="24"/>
            <w:szCs w:val="24"/>
          </w:rPr>
          <w:delText>estme</w:delText>
        </w:r>
        <w:r w:rsidDel="00462171">
          <w:rPr>
            <w:spacing w:val="-7"/>
            <w:w w:val="105"/>
            <w:sz w:val="24"/>
            <w:szCs w:val="24"/>
          </w:rPr>
          <w:delText>n</w:delText>
        </w:r>
        <w:r w:rsidDel="00462171">
          <w:rPr>
            <w:w w:val="137"/>
            <w:sz w:val="24"/>
            <w:szCs w:val="24"/>
          </w:rPr>
          <w:delText>t</w:delText>
        </w:r>
        <w:r w:rsidDel="00462171">
          <w:rPr>
            <w:spacing w:val="36"/>
            <w:w w:val="137"/>
            <w:sz w:val="24"/>
            <w:szCs w:val="24"/>
          </w:rPr>
          <w:delText xml:space="preserve"> </w:delText>
        </w:r>
        <w:r w:rsidDel="00462171">
          <w:rPr>
            <w:sz w:val="24"/>
            <w:szCs w:val="24"/>
          </w:rPr>
          <w:delText>risk</w:delText>
        </w:r>
        <w:r w:rsidDel="00462171">
          <w:rPr>
            <w:spacing w:val="47"/>
            <w:sz w:val="24"/>
            <w:szCs w:val="24"/>
          </w:rPr>
          <w:delText xml:space="preserve"> </w:delText>
        </w:r>
        <w:r w:rsidDel="00462171">
          <w:rPr>
            <w:sz w:val="24"/>
            <w:szCs w:val="24"/>
          </w:rPr>
          <w:delText xml:space="preserve">with </w:delText>
        </w:r>
        <w:r w:rsidDel="00462171">
          <w:rPr>
            <w:spacing w:val="2"/>
            <w:sz w:val="24"/>
            <w:szCs w:val="24"/>
          </w:rPr>
          <w:delText xml:space="preserve"> </w:delText>
        </w:r>
        <w:r w:rsidDel="00462171">
          <w:rPr>
            <w:sz w:val="24"/>
            <w:szCs w:val="24"/>
          </w:rPr>
          <w:delText>a</w:delText>
        </w:r>
        <w:r w:rsidDel="00462171">
          <w:rPr>
            <w:spacing w:val="-6"/>
            <w:sz w:val="24"/>
            <w:szCs w:val="24"/>
          </w:rPr>
          <w:delText>n</w:delText>
        </w:r>
        <w:r w:rsidDel="00462171">
          <w:rPr>
            <w:sz w:val="24"/>
            <w:szCs w:val="24"/>
          </w:rPr>
          <w:delText>y  degree</w:delText>
        </w:r>
        <w:r w:rsidDel="00462171">
          <w:rPr>
            <w:spacing w:val="42"/>
            <w:sz w:val="24"/>
            <w:szCs w:val="24"/>
          </w:rPr>
          <w:delText xml:space="preserve"> </w:delText>
        </w:r>
        <w:r w:rsidDel="00462171">
          <w:rPr>
            <w:sz w:val="24"/>
            <w:szCs w:val="24"/>
          </w:rPr>
          <w:delText>of</w:delText>
        </w:r>
        <w:r w:rsidDel="00462171">
          <w:rPr>
            <w:spacing w:val="24"/>
            <w:sz w:val="24"/>
            <w:szCs w:val="24"/>
          </w:rPr>
          <w:delText xml:space="preserve"> </w:delText>
        </w:r>
        <w:r w:rsidDel="00462171">
          <w:rPr>
            <w:sz w:val="24"/>
            <w:szCs w:val="24"/>
          </w:rPr>
          <w:delText>confidence.</w:delText>
        </w:r>
      </w:del>
      <w:r>
        <w:rPr>
          <w:sz w:val="24"/>
          <w:szCs w:val="24"/>
        </w:rPr>
        <w:t xml:space="preserve"> </w:t>
      </w:r>
      <w:r>
        <w:rPr>
          <w:spacing w:val="40"/>
          <w:sz w:val="24"/>
          <w:szCs w:val="24"/>
        </w:rPr>
        <w:t xml:space="preserve"> </w:t>
      </w:r>
      <w:ins w:id="379" w:author="Karen Remmer [2]" w:date="2017-10-05T15:40:00Z">
        <w:r w:rsidR="00462171">
          <w:rPr>
            <w:spacing w:val="40"/>
            <w:sz w:val="24"/>
            <w:szCs w:val="24"/>
          </w:rPr>
          <w:t>Hence</w:t>
        </w:r>
      </w:ins>
      <w:del w:id="380" w:author="Karen Remmer [2]" w:date="2017-10-05T15:40:00Z">
        <w:r w:rsidDel="00462171">
          <w:rPr>
            <w:spacing w:val="-19"/>
            <w:sz w:val="24"/>
            <w:szCs w:val="24"/>
          </w:rPr>
          <w:delText>F</w:delText>
        </w:r>
        <w:r w:rsidDel="00462171">
          <w:rPr>
            <w:sz w:val="24"/>
            <w:szCs w:val="24"/>
          </w:rPr>
          <w:delText xml:space="preserve">or </w:delText>
        </w:r>
        <w:r w:rsidDel="00462171">
          <w:rPr>
            <w:spacing w:val="3"/>
            <w:sz w:val="24"/>
            <w:szCs w:val="24"/>
          </w:rPr>
          <w:delText xml:space="preserve"> </w:delText>
        </w:r>
        <w:r w:rsidDel="00462171">
          <w:rPr>
            <w:sz w:val="24"/>
            <w:szCs w:val="24"/>
          </w:rPr>
          <w:delText xml:space="preserve">these </w:delText>
        </w:r>
        <w:r w:rsidDel="00462171">
          <w:rPr>
            <w:spacing w:val="1"/>
            <w:sz w:val="24"/>
            <w:szCs w:val="24"/>
          </w:rPr>
          <w:delText xml:space="preserve"> </w:delText>
        </w:r>
        <w:r w:rsidDel="00462171">
          <w:rPr>
            <w:sz w:val="24"/>
            <w:szCs w:val="24"/>
          </w:rPr>
          <w:delText>reasons</w:delText>
        </w:r>
      </w:del>
      <w:r>
        <w:rPr>
          <w:sz w:val="24"/>
          <w:szCs w:val="24"/>
        </w:rPr>
        <w:t xml:space="preserve">, </w:t>
      </w:r>
      <w:r>
        <w:rPr>
          <w:spacing w:val="6"/>
          <w:sz w:val="24"/>
          <w:szCs w:val="24"/>
        </w:rPr>
        <w:t xml:space="preserve"> </w:t>
      </w:r>
      <w:r>
        <w:rPr>
          <w:spacing w:val="-6"/>
          <w:sz w:val="24"/>
          <w:szCs w:val="24"/>
        </w:rPr>
        <w:t>w</w:t>
      </w:r>
      <w:r>
        <w:rPr>
          <w:sz w:val="24"/>
          <w:szCs w:val="24"/>
        </w:rPr>
        <w:t xml:space="preserve">e depart </w:t>
      </w:r>
      <w:r>
        <w:rPr>
          <w:spacing w:val="28"/>
          <w:sz w:val="24"/>
          <w:szCs w:val="24"/>
        </w:rPr>
        <w:t xml:space="preserve"> </w:t>
      </w:r>
      <w:r>
        <w:rPr>
          <w:sz w:val="24"/>
          <w:szCs w:val="24"/>
        </w:rPr>
        <w:t>from</w:t>
      </w:r>
      <w:r>
        <w:rPr>
          <w:spacing w:val="33"/>
          <w:sz w:val="24"/>
          <w:szCs w:val="24"/>
        </w:rPr>
        <w:t xml:space="preserve"> </w:t>
      </w:r>
      <w:r>
        <w:rPr>
          <w:sz w:val="24"/>
          <w:szCs w:val="24"/>
        </w:rPr>
        <w:t>the  co</w:t>
      </w:r>
      <w:r>
        <w:rPr>
          <w:spacing w:val="-6"/>
          <w:sz w:val="24"/>
          <w:szCs w:val="24"/>
        </w:rPr>
        <w:t>n</w:t>
      </w:r>
      <w:r>
        <w:rPr>
          <w:spacing w:val="-7"/>
          <w:sz w:val="24"/>
          <w:szCs w:val="24"/>
        </w:rPr>
        <w:t>v</w:t>
      </w:r>
      <w:r>
        <w:rPr>
          <w:sz w:val="24"/>
          <w:szCs w:val="24"/>
        </w:rPr>
        <w:t>e</w:t>
      </w:r>
      <w:r>
        <w:rPr>
          <w:spacing w:val="-6"/>
          <w:sz w:val="24"/>
          <w:szCs w:val="24"/>
        </w:rPr>
        <w:t>n</w:t>
      </w:r>
      <w:r>
        <w:rPr>
          <w:sz w:val="24"/>
          <w:szCs w:val="24"/>
        </w:rPr>
        <w:t xml:space="preserve">tional </w:t>
      </w:r>
      <w:r>
        <w:rPr>
          <w:spacing w:val="21"/>
          <w:sz w:val="24"/>
          <w:szCs w:val="24"/>
        </w:rPr>
        <w:t xml:space="preserve"> </w:t>
      </w:r>
      <w:r>
        <w:rPr>
          <w:sz w:val="24"/>
          <w:szCs w:val="24"/>
        </w:rPr>
        <w:t>wisdom</w:t>
      </w:r>
      <w:r>
        <w:rPr>
          <w:spacing w:val="36"/>
          <w:sz w:val="24"/>
          <w:szCs w:val="24"/>
        </w:rPr>
        <w:t xml:space="preserve"> </w:t>
      </w:r>
      <w:r>
        <w:rPr>
          <w:sz w:val="24"/>
          <w:szCs w:val="24"/>
        </w:rPr>
        <w:t>a</w:t>
      </w:r>
      <w:r>
        <w:rPr>
          <w:spacing w:val="7"/>
          <w:sz w:val="24"/>
          <w:szCs w:val="24"/>
        </w:rPr>
        <w:t>b</w:t>
      </w:r>
      <w:r>
        <w:rPr>
          <w:sz w:val="24"/>
          <w:szCs w:val="24"/>
        </w:rPr>
        <w:t xml:space="preserve">out </w:t>
      </w:r>
      <w:r>
        <w:rPr>
          <w:spacing w:val="19"/>
          <w:sz w:val="24"/>
          <w:szCs w:val="24"/>
        </w:rPr>
        <w:t xml:space="preserve"> </w:t>
      </w:r>
      <w:r>
        <w:rPr>
          <w:sz w:val="24"/>
          <w:szCs w:val="24"/>
        </w:rPr>
        <w:t xml:space="preserve">the </w:t>
      </w:r>
      <w:r>
        <w:rPr>
          <w:spacing w:val="1"/>
          <w:sz w:val="24"/>
          <w:szCs w:val="24"/>
        </w:rPr>
        <w:t xml:space="preserve"> </w:t>
      </w:r>
      <w:r>
        <w:rPr>
          <w:sz w:val="24"/>
          <w:szCs w:val="24"/>
        </w:rPr>
        <w:t>costs</w:t>
      </w:r>
      <w:r>
        <w:rPr>
          <w:spacing w:val="43"/>
          <w:sz w:val="24"/>
          <w:szCs w:val="24"/>
        </w:rPr>
        <w:t xml:space="preserve"> </w:t>
      </w:r>
      <w:r>
        <w:rPr>
          <w:sz w:val="24"/>
          <w:szCs w:val="24"/>
        </w:rPr>
        <w:t>of</w:t>
      </w:r>
      <w:r>
        <w:rPr>
          <w:spacing w:val="17"/>
          <w:sz w:val="24"/>
          <w:szCs w:val="24"/>
        </w:rPr>
        <w:t xml:space="preserve"> </w:t>
      </w:r>
      <w:r>
        <w:rPr>
          <w:sz w:val="24"/>
          <w:szCs w:val="24"/>
        </w:rPr>
        <w:t>ISDS</w:t>
      </w:r>
      <w:r>
        <w:rPr>
          <w:spacing w:val="28"/>
          <w:sz w:val="24"/>
          <w:szCs w:val="24"/>
        </w:rPr>
        <w:t xml:space="preserve"> </w:t>
      </w:r>
      <w:r>
        <w:rPr>
          <w:sz w:val="24"/>
          <w:szCs w:val="24"/>
        </w:rPr>
        <w:t>for</w:t>
      </w:r>
      <w:r>
        <w:rPr>
          <w:spacing w:val="26"/>
          <w:sz w:val="24"/>
          <w:szCs w:val="24"/>
        </w:rPr>
        <w:t xml:space="preserve"> </w:t>
      </w:r>
      <w:r>
        <w:rPr>
          <w:w w:val="104"/>
          <w:sz w:val="24"/>
          <w:szCs w:val="24"/>
        </w:rPr>
        <w:t>res</w:t>
      </w:r>
      <w:r>
        <w:rPr>
          <w:spacing w:val="7"/>
          <w:w w:val="104"/>
          <w:sz w:val="24"/>
          <w:szCs w:val="24"/>
        </w:rPr>
        <w:t>p</w:t>
      </w:r>
      <w:r>
        <w:rPr>
          <w:w w:val="104"/>
          <w:sz w:val="24"/>
          <w:szCs w:val="24"/>
        </w:rPr>
        <w:t>onde</w:t>
      </w:r>
      <w:r>
        <w:rPr>
          <w:spacing w:val="-7"/>
          <w:w w:val="104"/>
          <w:sz w:val="24"/>
          <w:szCs w:val="24"/>
        </w:rPr>
        <w:t>n</w:t>
      </w:r>
      <w:r>
        <w:rPr>
          <w:w w:val="137"/>
          <w:sz w:val="24"/>
          <w:szCs w:val="24"/>
        </w:rPr>
        <w:t>t</w:t>
      </w:r>
      <w:r>
        <w:rPr>
          <w:spacing w:val="29"/>
          <w:w w:val="137"/>
          <w:sz w:val="24"/>
          <w:szCs w:val="24"/>
        </w:rPr>
        <w:t xml:space="preserve"> </w:t>
      </w:r>
      <w:r>
        <w:rPr>
          <w:sz w:val="24"/>
          <w:szCs w:val="24"/>
        </w:rPr>
        <w:t xml:space="preserve">states.  </w:t>
      </w:r>
      <w:r>
        <w:rPr>
          <w:spacing w:val="25"/>
          <w:sz w:val="24"/>
          <w:szCs w:val="24"/>
        </w:rPr>
        <w:t xml:space="preserve"> </w:t>
      </w:r>
      <w:r>
        <w:rPr>
          <w:w w:val="108"/>
          <w:sz w:val="24"/>
          <w:szCs w:val="24"/>
        </w:rPr>
        <w:t xml:space="preserve">Our </w:t>
      </w:r>
      <w:r>
        <w:rPr>
          <w:sz w:val="24"/>
          <w:szCs w:val="24"/>
        </w:rPr>
        <w:t>ce</w:t>
      </w:r>
      <w:r>
        <w:rPr>
          <w:spacing w:val="-6"/>
          <w:sz w:val="24"/>
          <w:szCs w:val="24"/>
        </w:rPr>
        <w:t>n</w:t>
      </w:r>
      <w:r>
        <w:rPr>
          <w:sz w:val="24"/>
          <w:szCs w:val="24"/>
        </w:rPr>
        <w:t>tral</w:t>
      </w:r>
      <w:r>
        <w:rPr>
          <w:spacing w:val="57"/>
          <w:sz w:val="24"/>
          <w:szCs w:val="24"/>
        </w:rPr>
        <w:t xml:space="preserve"> </w:t>
      </w:r>
      <w:r>
        <w:rPr>
          <w:sz w:val="24"/>
          <w:szCs w:val="24"/>
        </w:rPr>
        <w:t xml:space="preserve">theoretical </w:t>
      </w:r>
      <w:r>
        <w:rPr>
          <w:spacing w:val="10"/>
          <w:sz w:val="24"/>
          <w:szCs w:val="24"/>
        </w:rPr>
        <w:t xml:space="preserve"> </w:t>
      </w:r>
      <w:r>
        <w:rPr>
          <w:w w:val="106"/>
          <w:sz w:val="24"/>
          <w:szCs w:val="24"/>
        </w:rPr>
        <w:t>ex</w:t>
      </w:r>
      <w:r>
        <w:rPr>
          <w:spacing w:val="7"/>
          <w:w w:val="106"/>
          <w:sz w:val="24"/>
          <w:szCs w:val="24"/>
        </w:rPr>
        <w:t>p</w:t>
      </w:r>
      <w:r>
        <w:rPr>
          <w:w w:val="106"/>
          <w:sz w:val="24"/>
          <w:szCs w:val="24"/>
        </w:rPr>
        <w:t>ectation,</w:t>
      </w:r>
      <w:r>
        <w:rPr>
          <w:spacing w:val="11"/>
          <w:w w:val="106"/>
          <w:sz w:val="24"/>
          <w:szCs w:val="24"/>
        </w:rPr>
        <w:t xml:space="preserve"> </w:t>
      </w:r>
      <w:r>
        <w:rPr>
          <w:sz w:val="24"/>
          <w:szCs w:val="24"/>
        </w:rPr>
        <w:t>is</w:t>
      </w:r>
      <w:r>
        <w:rPr>
          <w:spacing w:val="6"/>
          <w:sz w:val="24"/>
          <w:szCs w:val="24"/>
        </w:rPr>
        <w:t xml:space="preserve"> </w:t>
      </w:r>
      <w:r>
        <w:rPr>
          <w:sz w:val="24"/>
          <w:szCs w:val="24"/>
        </w:rPr>
        <w:t xml:space="preserve">that </w:t>
      </w:r>
      <w:r>
        <w:rPr>
          <w:spacing w:val="17"/>
          <w:sz w:val="24"/>
          <w:szCs w:val="24"/>
        </w:rPr>
        <w:t xml:space="preserve"> </w:t>
      </w:r>
      <w:r>
        <w:rPr>
          <w:sz w:val="24"/>
          <w:szCs w:val="24"/>
        </w:rPr>
        <w:t>the</w:t>
      </w:r>
      <w:r>
        <w:rPr>
          <w:spacing w:val="41"/>
          <w:sz w:val="24"/>
          <w:szCs w:val="24"/>
        </w:rPr>
        <w:t xml:space="preserve"> </w:t>
      </w:r>
      <w:r>
        <w:rPr>
          <w:w w:val="109"/>
          <w:sz w:val="24"/>
          <w:szCs w:val="24"/>
        </w:rPr>
        <w:t>reputational</w:t>
      </w:r>
      <w:r>
        <w:rPr>
          <w:spacing w:val="4"/>
          <w:w w:val="109"/>
          <w:sz w:val="24"/>
          <w:szCs w:val="24"/>
        </w:rPr>
        <w:t xml:space="preserve"> </w:t>
      </w:r>
      <w:r>
        <w:rPr>
          <w:sz w:val="24"/>
          <w:szCs w:val="24"/>
        </w:rPr>
        <w:t>consequences</w:t>
      </w:r>
      <w:r>
        <w:rPr>
          <w:spacing w:val="22"/>
          <w:sz w:val="24"/>
          <w:szCs w:val="24"/>
        </w:rPr>
        <w:t xml:space="preserve"> </w:t>
      </w:r>
      <w:r>
        <w:rPr>
          <w:sz w:val="24"/>
          <w:szCs w:val="24"/>
        </w:rPr>
        <w:t>of</w:t>
      </w:r>
      <w:r>
        <w:rPr>
          <w:spacing w:val="-3"/>
          <w:sz w:val="24"/>
          <w:szCs w:val="24"/>
        </w:rPr>
        <w:t xml:space="preserve"> </w:t>
      </w:r>
      <w:r>
        <w:rPr>
          <w:sz w:val="24"/>
          <w:szCs w:val="24"/>
        </w:rPr>
        <w:t>dispute</w:t>
      </w:r>
      <w:r>
        <w:rPr>
          <w:spacing w:val="56"/>
          <w:sz w:val="24"/>
          <w:szCs w:val="24"/>
        </w:rPr>
        <w:t xml:space="preserve"> </w:t>
      </w:r>
      <w:r>
        <w:rPr>
          <w:w w:val="104"/>
          <w:sz w:val="24"/>
          <w:szCs w:val="24"/>
        </w:rPr>
        <w:t>i</w:t>
      </w:r>
      <w:r>
        <w:rPr>
          <w:spacing w:val="-7"/>
          <w:w w:val="104"/>
          <w:sz w:val="24"/>
          <w:szCs w:val="24"/>
        </w:rPr>
        <w:t>n</w:t>
      </w:r>
      <w:r>
        <w:rPr>
          <w:spacing w:val="-7"/>
          <w:w w:val="103"/>
          <w:sz w:val="24"/>
          <w:szCs w:val="24"/>
        </w:rPr>
        <w:t>v</w:t>
      </w:r>
      <w:r>
        <w:rPr>
          <w:w w:val="99"/>
          <w:sz w:val="24"/>
          <w:szCs w:val="24"/>
        </w:rPr>
        <w:t>ol</w:t>
      </w:r>
      <w:r>
        <w:rPr>
          <w:spacing w:val="-7"/>
          <w:w w:val="99"/>
          <w:sz w:val="24"/>
          <w:szCs w:val="24"/>
        </w:rPr>
        <w:t>v</w:t>
      </w:r>
      <w:r>
        <w:rPr>
          <w:w w:val="102"/>
          <w:sz w:val="24"/>
          <w:szCs w:val="24"/>
        </w:rPr>
        <w:t>eme</w:t>
      </w:r>
      <w:r>
        <w:rPr>
          <w:spacing w:val="-7"/>
          <w:w w:val="102"/>
          <w:sz w:val="24"/>
          <w:szCs w:val="24"/>
        </w:rPr>
        <w:t>n</w:t>
      </w:r>
      <w:r>
        <w:rPr>
          <w:w w:val="137"/>
          <w:sz w:val="24"/>
          <w:szCs w:val="24"/>
        </w:rPr>
        <w:t xml:space="preserve">t </w:t>
      </w:r>
      <w:ins w:id="381" w:author="Karen Remmer [2]" w:date="2017-10-04T13:33:00Z">
        <w:r w:rsidR="0065508D">
          <w:rPr>
            <w:w w:val="137"/>
            <w:sz w:val="24"/>
            <w:szCs w:val="24"/>
          </w:rPr>
          <w:t>have been</w:t>
        </w:r>
      </w:ins>
      <w:del w:id="382" w:author="Karen Remmer [2]" w:date="2017-10-04T13:33:00Z">
        <w:r w:rsidDel="0065508D">
          <w:rPr>
            <w:sz w:val="24"/>
            <w:szCs w:val="24"/>
          </w:rPr>
          <w:delText>are</w:delText>
        </w:r>
      </w:del>
      <w:r>
        <w:rPr>
          <w:spacing w:val="36"/>
          <w:sz w:val="24"/>
          <w:szCs w:val="24"/>
        </w:rPr>
        <w:t xml:space="preserve"> </w:t>
      </w:r>
      <w:r>
        <w:rPr>
          <w:sz w:val="24"/>
          <w:szCs w:val="24"/>
        </w:rPr>
        <w:t>limited</w:t>
      </w:r>
      <w:r>
        <w:rPr>
          <w:spacing w:val="52"/>
          <w:sz w:val="24"/>
          <w:szCs w:val="24"/>
        </w:rPr>
        <w:t xml:space="preserve"> </w:t>
      </w:r>
      <w:r>
        <w:rPr>
          <w:spacing w:val="-7"/>
          <w:sz w:val="24"/>
          <w:szCs w:val="24"/>
        </w:rPr>
        <w:t>b</w:t>
      </w:r>
      <w:r>
        <w:rPr>
          <w:sz w:val="24"/>
          <w:szCs w:val="24"/>
        </w:rPr>
        <w:t>y</w:t>
      </w:r>
      <w:r>
        <w:rPr>
          <w:spacing w:val="31"/>
          <w:sz w:val="24"/>
          <w:szCs w:val="24"/>
        </w:rPr>
        <w:t xml:space="preserve"> </w:t>
      </w:r>
      <w:r>
        <w:rPr>
          <w:sz w:val="24"/>
          <w:szCs w:val="24"/>
        </w:rPr>
        <w:t>the</w:t>
      </w:r>
      <w:r>
        <w:rPr>
          <w:spacing w:val="50"/>
          <w:sz w:val="24"/>
          <w:szCs w:val="24"/>
        </w:rPr>
        <w:t xml:space="preserve"> </w:t>
      </w:r>
      <w:r>
        <w:rPr>
          <w:sz w:val="24"/>
          <w:szCs w:val="24"/>
        </w:rPr>
        <w:t>high</w:t>
      </w:r>
      <w:r>
        <w:rPr>
          <w:spacing w:val="31"/>
          <w:sz w:val="24"/>
          <w:szCs w:val="24"/>
        </w:rPr>
        <w:t xml:space="preserve"> </w:t>
      </w:r>
      <w:r>
        <w:rPr>
          <w:sz w:val="24"/>
          <w:szCs w:val="24"/>
        </w:rPr>
        <w:t xml:space="preserve">informational </w:t>
      </w:r>
      <w:r>
        <w:rPr>
          <w:spacing w:val="18"/>
          <w:sz w:val="24"/>
          <w:szCs w:val="24"/>
        </w:rPr>
        <w:t xml:space="preserve"> </w:t>
      </w:r>
      <w:r>
        <w:rPr>
          <w:sz w:val="24"/>
          <w:szCs w:val="24"/>
        </w:rPr>
        <w:t>costs</w:t>
      </w:r>
      <w:r>
        <w:rPr>
          <w:spacing w:val="32"/>
          <w:sz w:val="24"/>
          <w:szCs w:val="24"/>
        </w:rPr>
        <w:t xml:space="preserve"> </w:t>
      </w:r>
      <w:r>
        <w:rPr>
          <w:sz w:val="24"/>
          <w:szCs w:val="24"/>
        </w:rPr>
        <w:t>ass</w:t>
      </w:r>
      <w:r>
        <w:rPr>
          <w:spacing w:val="7"/>
          <w:sz w:val="24"/>
          <w:szCs w:val="24"/>
        </w:rPr>
        <w:t>o</w:t>
      </w:r>
      <w:r>
        <w:rPr>
          <w:sz w:val="24"/>
          <w:szCs w:val="24"/>
        </w:rPr>
        <w:t>ciated</w:t>
      </w:r>
      <w:r>
        <w:rPr>
          <w:spacing w:val="56"/>
          <w:sz w:val="24"/>
          <w:szCs w:val="24"/>
        </w:rPr>
        <w:t xml:space="preserve"> </w:t>
      </w:r>
      <w:r>
        <w:rPr>
          <w:sz w:val="24"/>
          <w:szCs w:val="24"/>
        </w:rPr>
        <w:t>with</w:t>
      </w:r>
      <w:r>
        <w:rPr>
          <w:spacing w:val="44"/>
          <w:sz w:val="24"/>
          <w:szCs w:val="24"/>
        </w:rPr>
        <w:t xml:space="preserve"> </w:t>
      </w:r>
      <w:r>
        <w:rPr>
          <w:sz w:val="24"/>
          <w:szCs w:val="24"/>
        </w:rPr>
        <w:t>the</w:t>
      </w:r>
      <w:r>
        <w:rPr>
          <w:spacing w:val="50"/>
          <w:sz w:val="24"/>
          <w:szCs w:val="24"/>
        </w:rPr>
        <w:t xml:space="preserve"> </w:t>
      </w:r>
      <w:r>
        <w:rPr>
          <w:sz w:val="24"/>
          <w:szCs w:val="24"/>
        </w:rPr>
        <w:t>existing</w:t>
      </w:r>
      <w:r>
        <w:rPr>
          <w:spacing w:val="41"/>
          <w:sz w:val="24"/>
          <w:szCs w:val="24"/>
        </w:rPr>
        <w:t xml:space="preserve"> </w:t>
      </w:r>
      <w:r>
        <w:rPr>
          <w:sz w:val="24"/>
          <w:szCs w:val="24"/>
        </w:rPr>
        <w:t>ISDS</w:t>
      </w:r>
      <w:r>
        <w:rPr>
          <w:spacing w:val="18"/>
          <w:sz w:val="24"/>
          <w:szCs w:val="24"/>
        </w:rPr>
        <w:t xml:space="preserve"> </w:t>
      </w:r>
      <w:r>
        <w:rPr>
          <w:w w:val="102"/>
          <w:sz w:val="24"/>
          <w:szCs w:val="24"/>
        </w:rPr>
        <w:t>regime.</w:t>
      </w:r>
      <w:ins w:id="383" w:author="Karen Remmer [2]" w:date="2017-10-03T19:31:00Z">
        <w:r w:rsidR="00F96DAF">
          <w:rPr>
            <w:w w:val="102"/>
            <w:sz w:val="24"/>
            <w:szCs w:val="24"/>
          </w:rPr>
          <w:t xml:space="preserve"> </w:t>
        </w:r>
      </w:ins>
      <w:ins w:id="384" w:author="Karen Remmer [2]" w:date="2017-10-04T13:34:00Z">
        <w:r w:rsidR="0065508D">
          <w:rPr>
            <w:w w:val="102"/>
            <w:sz w:val="24"/>
            <w:szCs w:val="24"/>
          </w:rPr>
          <w:t xml:space="preserve">We explore this claim empirically by looking first at investment flows and then turn </w:t>
        </w:r>
      </w:ins>
      <w:ins w:id="385" w:author="Karen Remmer [2]" w:date="2017-10-04T13:36:00Z">
        <w:r w:rsidR="0065508D">
          <w:rPr>
            <w:w w:val="102"/>
            <w:sz w:val="24"/>
            <w:szCs w:val="24"/>
          </w:rPr>
          <w:t>to the analysis of the direct impact of investment disputes on state r</w:t>
        </w:r>
      </w:ins>
      <w:ins w:id="386" w:author="Karen Remmer [2]" w:date="2017-10-04T13:37:00Z">
        <w:r w:rsidR="0065508D">
          <w:rPr>
            <w:w w:val="102"/>
            <w:sz w:val="24"/>
            <w:szCs w:val="24"/>
          </w:rPr>
          <w:t>eputation.</w:t>
        </w:r>
      </w:ins>
    </w:p>
    <w:p w14:paraId="24402755" w14:textId="77777777" w:rsidR="000A768D" w:rsidRDefault="000A768D">
      <w:pPr>
        <w:spacing w:line="200" w:lineRule="exact"/>
      </w:pPr>
    </w:p>
    <w:p w14:paraId="4C31BFEB" w14:textId="77777777" w:rsidR="000A768D" w:rsidRDefault="000A768D">
      <w:pPr>
        <w:spacing w:before="12" w:line="220" w:lineRule="exact"/>
        <w:rPr>
          <w:sz w:val="22"/>
          <w:szCs w:val="22"/>
        </w:rPr>
      </w:pPr>
    </w:p>
    <w:p w14:paraId="2B9C849F" w14:textId="77777777" w:rsidR="000A768D" w:rsidRDefault="006C1B1D">
      <w:pPr>
        <w:ind w:left="3286" w:right="3286"/>
        <w:jc w:val="center"/>
        <w:rPr>
          <w:sz w:val="24"/>
          <w:szCs w:val="24"/>
        </w:rPr>
      </w:pPr>
      <w:r>
        <w:rPr>
          <w:w w:val="126"/>
          <w:sz w:val="24"/>
          <w:szCs w:val="24"/>
        </w:rPr>
        <w:t>Disputes</w:t>
      </w:r>
      <w:r>
        <w:rPr>
          <w:spacing w:val="-5"/>
          <w:w w:val="126"/>
          <w:sz w:val="24"/>
          <w:szCs w:val="24"/>
        </w:rPr>
        <w:t xml:space="preserve"> </w:t>
      </w:r>
      <w:r>
        <w:rPr>
          <w:w w:val="126"/>
          <w:sz w:val="24"/>
          <w:szCs w:val="24"/>
        </w:rPr>
        <w:t>and</w:t>
      </w:r>
      <w:r>
        <w:rPr>
          <w:spacing w:val="22"/>
          <w:w w:val="126"/>
          <w:sz w:val="24"/>
          <w:szCs w:val="24"/>
        </w:rPr>
        <w:t xml:space="preserve"> </w:t>
      </w:r>
      <w:r>
        <w:rPr>
          <w:sz w:val="24"/>
          <w:szCs w:val="24"/>
        </w:rPr>
        <w:t xml:space="preserve">FDI </w:t>
      </w:r>
      <w:r>
        <w:rPr>
          <w:spacing w:val="29"/>
          <w:sz w:val="24"/>
          <w:szCs w:val="24"/>
        </w:rPr>
        <w:t xml:space="preserve"> </w:t>
      </w:r>
      <w:r>
        <w:rPr>
          <w:w w:val="138"/>
          <w:sz w:val="24"/>
          <w:szCs w:val="24"/>
        </w:rPr>
        <w:t>Fl</w:t>
      </w:r>
      <w:r>
        <w:rPr>
          <w:spacing w:val="-7"/>
          <w:w w:val="138"/>
          <w:sz w:val="24"/>
          <w:szCs w:val="24"/>
        </w:rPr>
        <w:t>o</w:t>
      </w:r>
      <w:r>
        <w:rPr>
          <w:w w:val="117"/>
          <w:sz w:val="24"/>
          <w:szCs w:val="24"/>
        </w:rPr>
        <w:t>ws</w:t>
      </w:r>
    </w:p>
    <w:p w14:paraId="2E9890F8" w14:textId="77777777" w:rsidR="000A768D" w:rsidRDefault="000A768D">
      <w:pPr>
        <w:spacing w:before="10" w:line="160" w:lineRule="exact"/>
        <w:rPr>
          <w:sz w:val="17"/>
          <w:szCs w:val="17"/>
        </w:rPr>
      </w:pPr>
    </w:p>
    <w:p w14:paraId="2DFE3F54" w14:textId="77777777" w:rsidR="000A768D" w:rsidDel="0065508D" w:rsidRDefault="00880F97">
      <w:pPr>
        <w:spacing w:line="460" w:lineRule="exact"/>
        <w:ind w:left="120" w:right="78" w:firstLine="239"/>
        <w:jc w:val="both"/>
        <w:rPr>
          <w:del w:id="387" w:author="Karen Remmer [2]" w:date="2017-10-04T13:42:00Z"/>
          <w:sz w:val="24"/>
          <w:szCs w:val="24"/>
        </w:rPr>
      </w:pPr>
      <w:r>
        <w:pict w14:anchorId="115CD7FB">
          <v:group id="_x0000_s1936" style="position:absolute;left:0;text-align:left;margin-left:1in;margin-top:106.55pt;width:59.8pt;height:0;z-index:-5348;mso-position-horizontal-relative:page" coordorigin="1440,2131" coordsize="1196,0">
            <v:polyline id="_x0000_s1937" style="position:absolute" points="2880,4262,4076,4262" coordorigin="1440,2131" coordsize="1196,0" filled="f" strokeweight="5055emu">
              <v:path arrowok="t"/>
            </v:polyline>
            <w10:wrap anchorx="page"/>
          </v:group>
        </w:pict>
      </w:r>
      <w:r w:rsidR="006C1B1D">
        <w:rPr>
          <w:spacing w:val="-20"/>
          <w:sz w:val="24"/>
          <w:szCs w:val="24"/>
        </w:rPr>
        <w:t>W</w:t>
      </w:r>
      <w:r w:rsidR="006C1B1D">
        <w:rPr>
          <w:sz w:val="24"/>
          <w:szCs w:val="24"/>
        </w:rPr>
        <w:t>e</w:t>
      </w:r>
      <w:r w:rsidR="006C1B1D">
        <w:rPr>
          <w:spacing w:val="27"/>
          <w:sz w:val="24"/>
          <w:szCs w:val="24"/>
        </w:rPr>
        <w:t xml:space="preserve"> </w:t>
      </w:r>
      <w:r w:rsidR="006C1B1D">
        <w:rPr>
          <w:spacing w:val="6"/>
          <w:sz w:val="24"/>
          <w:szCs w:val="24"/>
        </w:rPr>
        <w:t>b</w:t>
      </w:r>
      <w:r w:rsidR="006C1B1D">
        <w:rPr>
          <w:sz w:val="24"/>
          <w:szCs w:val="24"/>
        </w:rPr>
        <w:t>egin</w:t>
      </w:r>
      <w:r w:rsidR="006C1B1D">
        <w:rPr>
          <w:spacing w:val="27"/>
          <w:sz w:val="24"/>
          <w:szCs w:val="24"/>
        </w:rPr>
        <w:t xml:space="preserve"> </w:t>
      </w:r>
      <w:r w:rsidR="006C1B1D">
        <w:rPr>
          <w:sz w:val="24"/>
          <w:szCs w:val="24"/>
        </w:rPr>
        <w:t>our</w:t>
      </w:r>
      <w:r w:rsidR="006C1B1D">
        <w:rPr>
          <w:spacing w:val="33"/>
          <w:sz w:val="24"/>
          <w:szCs w:val="24"/>
        </w:rPr>
        <w:t xml:space="preserve"> </w:t>
      </w:r>
      <w:r w:rsidR="006C1B1D">
        <w:rPr>
          <w:sz w:val="24"/>
          <w:szCs w:val="24"/>
        </w:rPr>
        <w:t>analysis</w:t>
      </w:r>
      <w:r w:rsidR="006C1B1D">
        <w:rPr>
          <w:spacing w:val="40"/>
          <w:sz w:val="24"/>
          <w:szCs w:val="24"/>
        </w:rPr>
        <w:t xml:space="preserve"> </w:t>
      </w:r>
      <w:r w:rsidR="006C1B1D">
        <w:rPr>
          <w:sz w:val="24"/>
          <w:szCs w:val="24"/>
        </w:rPr>
        <w:t>of</w:t>
      </w:r>
      <w:r w:rsidR="006C1B1D">
        <w:rPr>
          <w:spacing w:val="5"/>
          <w:sz w:val="24"/>
          <w:szCs w:val="24"/>
        </w:rPr>
        <w:t xml:space="preserve"> </w:t>
      </w:r>
      <w:r w:rsidR="006C1B1D">
        <w:rPr>
          <w:sz w:val="24"/>
          <w:szCs w:val="24"/>
        </w:rPr>
        <w:t>the</w:t>
      </w:r>
      <w:r w:rsidR="006C1B1D">
        <w:rPr>
          <w:spacing w:val="49"/>
          <w:sz w:val="24"/>
          <w:szCs w:val="24"/>
        </w:rPr>
        <w:t xml:space="preserve"> </w:t>
      </w:r>
      <w:r w:rsidR="006C1B1D">
        <w:rPr>
          <w:sz w:val="24"/>
          <w:szCs w:val="24"/>
        </w:rPr>
        <w:t xml:space="preserve">impact </w:t>
      </w:r>
      <w:r w:rsidR="006C1B1D">
        <w:rPr>
          <w:spacing w:val="3"/>
          <w:sz w:val="24"/>
          <w:szCs w:val="24"/>
        </w:rPr>
        <w:t xml:space="preserve"> </w:t>
      </w:r>
      <w:r w:rsidR="006C1B1D">
        <w:rPr>
          <w:sz w:val="24"/>
          <w:szCs w:val="24"/>
        </w:rPr>
        <w:t>of</w:t>
      </w:r>
      <w:r w:rsidR="006C1B1D">
        <w:rPr>
          <w:spacing w:val="5"/>
          <w:sz w:val="24"/>
          <w:szCs w:val="24"/>
        </w:rPr>
        <w:t xml:space="preserve"> </w:t>
      </w:r>
      <w:r w:rsidR="006C1B1D">
        <w:rPr>
          <w:sz w:val="24"/>
          <w:szCs w:val="24"/>
        </w:rPr>
        <w:t>alleged</w:t>
      </w:r>
      <w:r w:rsidR="006C1B1D">
        <w:rPr>
          <w:spacing w:val="24"/>
          <w:sz w:val="24"/>
          <w:szCs w:val="24"/>
        </w:rPr>
        <w:t xml:space="preserve"> </w:t>
      </w:r>
      <w:r w:rsidR="006C1B1D">
        <w:rPr>
          <w:w w:val="104"/>
          <w:sz w:val="24"/>
          <w:szCs w:val="24"/>
        </w:rPr>
        <w:t>i</w:t>
      </w:r>
      <w:r w:rsidR="006C1B1D">
        <w:rPr>
          <w:spacing w:val="-7"/>
          <w:w w:val="104"/>
          <w:sz w:val="24"/>
          <w:szCs w:val="24"/>
        </w:rPr>
        <w:t>n</w:t>
      </w:r>
      <w:r w:rsidR="006C1B1D">
        <w:rPr>
          <w:spacing w:val="-7"/>
          <w:w w:val="103"/>
          <w:sz w:val="24"/>
          <w:szCs w:val="24"/>
        </w:rPr>
        <w:t>v</w:t>
      </w:r>
      <w:r w:rsidR="006C1B1D">
        <w:rPr>
          <w:w w:val="105"/>
          <w:sz w:val="24"/>
          <w:szCs w:val="24"/>
        </w:rPr>
        <w:t>estme</w:t>
      </w:r>
      <w:r w:rsidR="006C1B1D">
        <w:rPr>
          <w:spacing w:val="-7"/>
          <w:w w:val="105"/>
          <w:sz w:val="24"/>
          <w:szCs w:val="24"/>
        </w:rPr>
        <w:t>n</w:t>
      </w:r>
      <w:r w:rsidR="006C1B1D">
        <w:rPr>
          <w:w w:val="137"/>
          <w:sz w:val="24"/>
          <w:szCs w:val="24"/>
        </w:rPr>
        <w:t>t</w:t>
      </w:r>
      <w:r w:rsidR="006C1B1D">
        <w:rPr>
          <w:spacing w:val="17"/>
          <w:sz w:val="24"/>
          <w:szCs w:val="24"/>
        </w:rPr>
        <w:t xml:space="preserve"> </w:t>
      </w:r>
      <w:r w:rsidR="006C1B1D">
        <w:rPr>
          <w:sz w:val="24"/>
          <w:szCs w:val="24"/>
        </w:rPr>
        <w:t>trea</w:t>
      </w:r>
      <w:r w:rsidR="006C1B1D">
        <w:rPr>
          <w:spacing w:val="-7"/>
          <w:sz w:val="24"/>
          <w:szCs w:val="24"/>
        </w:rPr>
        <w:t>t</w:t>
      </w:r>
      <w:r w:rsidR="006C1B1D">
        <w:rPr>
          <w:sz w:val="24"/>
          <w:szCs w:val="24"/>
        </w:rPr>
        <w:t xml:space="preserve">y </w:t>
      </w:r>
      <w:r w:rsidR="006C1B1D">
        <w:rPr>
          <w:spacing w:val="29"/>
          <w:sz w:val="24"/>
          <w:szCs w:val="24"/>
        </w:rPr>
        <w:t xml:space="preserve"> </w:t>
      </w:r>
      <w:r w:rsidR="006C1B1D">
        <w:rPr>
          <w:sz w:val="24"/>
          <w:szCs w:val="24"/>
        </w:rPr>
        <w:t>violations</w:t>
      </w:r>
      <w:r w:rsidR="006C1B1D">
        <w:rPr>
          <w:spacing w:val="45"/>
          <w:sz w:val="24"/>
          <w:szCs w:val="24"/>
        </w:rPr>
        <w:t xml:space="preserve"> </w:t>
      </w:r>
      <w:r w:rsidR="006C1B1D">
        <w:rPr>
          <w:spacing w:val="-7"/>
          <w:sz w:val="24"/>
          <w:szCs w:val="24"/>
        </w:rPr>
        <w:t>b</w:t>
      </w:r>
      <w:r w:rsidR="006C1B1D">
        <w:rPr>
          <w:sz w:val="24"/>
          <w:szCs w:val="24"/>
        </w:rPr>
        <w:t>y</w:t>
      </w:r>
      <w:r w:rsidR="006C1B1D">
        <w:rPr>
          <w:spacing w:val="30"/>
          <w:sz w:val="24"/>
          <w:szCs w:val="24"/>
        </w:rPr>
        <w:t xml:space="preserve"> </w:t>
      </w:r>
      <w:r w:rsidR="006C1B1D">
        <w:rPr>
          <w:w w:val="103"/>
          <w:sz w:val="24"/>
          <w:szCs w:val="24"/>
        </w:rPr>
        <w:t xml:space="preserve">examining </w:t>
      </w:r>
      <w:r w:rsidR="006C1B1D">
        <w:rPr>
          <w:sz w:val="24"/>
          <w:szCs w:val="24"/>
        </w:rPr>
        <w:t xml:space="preserve">the </w:t>
      </w:r>
      <w:r w:rsidR="006C1B1D">
        <w:rPr>
          <w:spacing w:val="21"/>
          <w:sz w:val="24"/>
          <w:szCs w:val="24"/>
        </w:rPr>
        <w:t xml:space="preserve"> </w:t>
      </w:r>
      <w:r w:rsidR="006C1B1D">
        <w:rPr>
          <w:sz w:val="24"/>
          <w:szCs w:val="24"/>
        </w:rPr>
        <w:t>lin</w:t>
      </w:r>
      <w:r w:rsidR="006C1B1D">
        <w:rPr>
          <w:spacing w:val="-13"/>
          <w:sz w:val="24"/>
          <w:szCs w:val="24"/>
        </w:rPr>
        <w:t>k</w:t>
      </w:r>
      <w:r w:rsidR="006C1B1D">
        <w:rPr>
          <w:sz w:val="24"/>
          <w:szCs w:val="24"/>
        </w:rPr>
        <w:t xml:space="preserve">age  </w:t>
      </w:r>
      <w:r w:rsidR="006C1B1D">
        <w:rPr>
          <w:spacing w:val="7"/>
          <w:sz w:val="24"/>
          <w:szCs w:val="24"/>
        </w:rPr>
        <w:t>b</w:t>
      </w:r>
      <w:r w:rsidR="006C1B1D">
        <w:rPr>
          <w:sz w:val="24"/>
          <w:szCs w:val="24"/>
        </w:rPr>
        <w:t>e</w:t>
      </w:r>
      <w:r w:rsidR="006C1B1D">
        <w:rPr>
          <w:spacing w:val="-7"/>
          <w:sz w:val="24"/>
          <w:szCs w:val="24"/>
        </w:rPr>
        <w:t>tw</w:t>
      </w:r>
      <w:r w:rsidR="006C1B1D">
        <w:rPr>
          <w:sz w:val="24"/>
          <w:szCs w:val="24"/>
        </w:rPr>
        <w:t xml:space="preserve">een </w:t>
      </w:r>
      <w:r w:rsidR="006C1B1D">
        <w:rPr>
          <w:spacing w:val="17"/>
          <w:sz w:val="24"/>
          <w:szCs w:val="24"/>
        </w:rPr>
        <w:t xml:space="preserve"> </w:t>
      </w:r>
      <w:r w:rsidR="006C1B1D">
        <w:rPr>
          <w:sz w:val="24"/>
          <w:szCs w:val="24"/>
        </w:rPr>
        <w:t xml:space="preserve">FDI </w:t>
      </w:r>
      <w:r w:rsidR="006C1B1D">
        <w:rPr>
          <w:spacing w:val="16"/>
          <w:sz w:val="24"/>
          <w:szCs w:val="24"/>
        </w:rPr>
        <w:t xml:space="preserve"> </w:t>
      </w:r>
      <w:r w:rsidR="006C1B1D">
        <w:rPr>
          <w:sz w:val="24"/>
          <w:szCs w:val="24"/>
        </w:rPr>
        <w:t>fl</w:t>
      </w:r>
      <w:r w:rsidR="006C1B1D">
        <w:rPr>
          <w:spacing w:val="-6"/>
          <w:sz w:val="24"/>
          <w:szCs w:val="24"/>
        </w:rPr>
        <w:t>o</w:t>
      </w:r>
      <w:r w:rsidR="006C1B1D">
        <w:rPr>
          <w:sz w:val="24"/>
          <w:szCs w:val="24"/>
        </w:rPr>
        <w:t>ws</w:t>
      </w:r>
      <w:r w:rsidR="006C1B1D">
        <w:rPr>
          <w:spacing w:val="22"/>
          <w:sz w:val="24"/>
          <w:szCs w:val="24"/>
        </w:rPr>
        <w:t xml:space="preserve"> </w:t>
      </w:r>
      <w:r w:rsidR="006C1B1D">
        <w:rPr>
          <w:sz w:val="24"/>
          <w:szCs w:val="24"/>
        </w:rPr>
        <w:t xml:space="preserve">and </w:t>
      </w:r>
      <w:r w:rsidR="006C1B1D">
        <w:rPr>
          <w:spacing w:val="16"/>
          <w:sz w:val="24"/>
          <w:szCs w:val="24"/>
        </w:rPr>
        <w:t xml:space="preserve"> </w:t>
      </w:r>
      <w:r w:rsidR="006C1B1D">
        <w:rPr>
          <w:sz w:val="24"/>
          <w:szCs w:val="24"/>
        </w:rPr>
        <w:t xml:space="preserve">ICSID </w:t>
      </w:r>
      <w:r w:rsidR="006C1B1D">
        <w:rPr>
          <w:spacing w:val="7"/>
          <w:sz w:val="24"/>
          <w:szCs w:val="24"/>
        </w:rPr>
        <w:t xml:space="preserve"> </w:t>
      </w:r>
      <w:r w:rsidR="006C1B1D">
        <w:rPr>
          <w:sz w:val="24"/>
          <w:szCs w:val="24"/>
        </w:rPr>
        <w:t xml:space="preserve">disputes.   </w:t>
      </w:r>
      <w:r w:rsidR="006C1B1D">
        <w:rPr>
          <w:spacing w:val="9"/>
          <w:sz w:val="24"/>
          <w:szCs w:val="24"/>
        </w:rPr>
        <w:t xml:space="preserve"> </w:t>
      </w:r>
      <w:r w:rsidR="006C1B1D">
        <w:rPr>
          <w:sz w:val="24"/>
          <w:szCs w:val="24"/>
        </w:rPr>
        <w:t xml:space="preserve">The </w:t>
      </w:r>
      <w:r w:rsidR="006C1B1D">
        <w:rPr>
          <w:spacing w:val="18"/>
          <w:sz w:val="24"/>
          <w:szCs w:val="24"/>
        </w:rPr>
        <w:t xml:space="preserve"> </w:t>
      </w:r>
      <w:r w:rsidR="006C1B1D">
        <w:rPr>
          <w:spacing w:val="-7"/>
          <w:sz w:val="24"/>
          <w:szCs w:val="24"/>
        </w:rPr>
        <w:t>h</w:t>
      </w:r>
      <w:r w:rsidR="006C1B1D">
        <w:rPr>
          <w:sz w:val="24"/>
          <w:szCs w:val="24"/>
        </w:rPr>
        <w:t>y</w:t>
      </w:r>
      <w:r w:rsidR="006C1B1D">
        <w:rPr>
          <w:spacing w:val="6"/>
          <w:sz w:val="24"/>
          <w:szCs w:val="24"/>
        </w:rPr>
        <w:t>p</w:t>
      </w:r>
      <w:r w:rsidR="006C1B1D">
        <w:rPr>
          <w:sz w:val="24"/>
          <w:szCs w:val="24"/>
        </w:rPr>
        <w:t xml:space="preserve">othesis </w:t>
      </w:r>
      <w:r w:rsidR="006C1B1D">
        <w:rPr>
          <w:spacing w:val="32"/>
          <w:sz w:val="24"/>
          <w:szCs w:val="24"/>
        </w:rPr>
        <w:t xml:space="preserve"> </w:t>
      </w:r>
      <w:r w:rsidR="006C1B1D">
        <w:rPr>
          <w:sz w:val="24"/>
          <w:szCs w:val="24"/>
        </w:rPr>
        <w:t xml:space="preserve">that </w:t>
      </w:r>
      <w:r w:rsidR="006C1B1D">
        <w:rPr>
          <w:spacing w:val="57"/>
          <w:sz w:val="24"/>
          <w:szCs w:val="24"/>
        </w:rPr>
        <w:t xml:space="preserve"> </w:t>
      </w:r>
      <w:r w:rsidR="006C1B1D">
        <w:rPr>
          <w:sz w:val="24"/>
          <w:szCs w:val="24"/>
        </w:rPr>
        <w:t xml:space="preserve">FDI </w:t>
      </w:r>
      <w:r w:rsidR="006C1B1D">
        <w:rPr>
          <w:spacing w:val="15"/>
          <w:sz w:val="24"/>
          <w:szCs w:val="24"/>
        </w:rPr>
        <w:t xml:space="preserve"> </w:t>
      </w:r>
      <w:r w:rsidR="006C1B1D">
        <w:rPr>
          <w:sz w:val="24"/>
          <w:szCs w:val="24"/>
        </w:rPr>
        <w:t>fl</w:t>
      </w:r>
      <w:r w:rsidR="006C1B1D">
        <w:rPr>
          <w:spacing w:val="-6"/>
          <w:sz w:val="24"/>
          <w:szCs w:val="24"/>
        </w:rPr>
        <w:t>o</w:t>
      </w:r>
      <w:r w:rsidR="006C1B1D">
        <w:rPr>
          <w:sz w:val="24"/>
          <w:szCs w:val="24"/>
        </w:rPr>
        <w:t>ws</w:t>
      </w:r>
      <w:r w:rsidR="006C1B1D">
        <w:rPr>
          <w:spacing w:val="22"/>
          <w:sz w:val="24"/>
          <w:szCs w:val="24"/>
        </w:rPr>
        <w:t xml:space="preserve"> </w:t>
      </w:r>
      <w:r w:rsidR="006C1B1D">
        <w:rPr>
          <w:w w:val="106"/>
          <w:sz w:val="24"/>
          <w:szCs w:val="24"/>
        </w:rPr>
        <w:t xml:space="preserve">are </w:t>
      </w:r>
      <w:r w:rsidR="006C1B1D">
        <w:rPr>
          <w:sz w:val="24"/>
          <w:szCs w:val="24"/>
        </w:rPr>
        <w:t>negati</w:t>
      </w:r>
      <w:r w:rsidR="006C1B1D">
        <w:rPr>
          <w:spacing w:val="-6"/>
          <w:sz w:val="24"/>
          <w:szCs w:val="24"/>
        </w:rPr>
        <w:t>v</w:t>
      </w:r>
      <w:r w:rsidR="006C1B1D">
        <w:rPr>
          <w:sz w:val="24"/>
          <w:szCs w:val="24"/>
        </w:rPr>
        <w:t xml:space="preserve">ely </w:t>
      </w:r>
      <w:r w:rsidR="006C1B1D">
        <w:rPr>
          <w:spacing w:val="11"/>
          <w:sz w:val="24"/>
          <w:szCs w:val="24"/>
        </w:rPr>
        <w:t xml:space="preserve"> </w:t>
      </w:r>
      <w:r w:rsidR="006C1B1D">
        <w:rPr>
          <w:sz w:val="24"/>
          <w:szCs w:val="24"/>
        </w:rPr>
        <w:t>affected</w:t>
      </w:r>
      <w:r w:rsidR="006C1B1D">
        <w:rPr>
          <w:spacing w:val="46"/>
          <w:sz w:val="24"/>
          <w:szCs w:val="24"/>
        </w:rPr>
        <w:t xml:space="preserve"> </w:t>
      </w:r>
      <w:r w:rsidR="006C1B1D">
        <w:rPr>
          <w:spacing w:val="-7"/>
          <w:sz w:val="24"/>
          <w:szCs w:val="24"/>
        </w:rPr>
        <w:t>b</w:t>
      </w:r>
      <w:r w:rsidR="006C1B1D">
        <w:rPr>
          <w:sz w:val="24"/>
          <w:szCs w:val="24"/>
        </w:rPr>
        <w:t>y</w:t>
      </w:r>
      <w:r w:rsidR="006C1B1D">
        <w:rPr>
          <w:spacing w:val="52"/>
          <w:sz w:val="24"/>
          <w:szCs w:val="24"/>
        </w:rPr>
        <w:t xml:space="preserve"> </w:t>
      </w:r>
      <w:r w:rsidR="006C1B1D">
        <w:rPr>
          <w:w w:val="104"/>
          <w:sz w:val="24"/>
          <w:szCs w:val="24"/>
        </w:rPr>
        <w:t>i</w:t>
      </w:r>
      <w:r w:rsidR="006C1B1D">
        <w:rPr>
          <w:spacing w:val="-7"/>
          <w:w w:val="104"/>
          <w:sz w:val="24"/>
          <w:szCs w:val="24"/>
        </w:rPr>
        <w:t>n</w:t>
      </w:r>
      <w:r w:rsidR="006C1B1D">
        <w:rPr>
          <w:spacing w:val="-7"/>
          <w:w w:val="103"/>
          <w:sz w:val="24"/>
          <w:szCs w:val="24"/>
        </w:rPr>
        <w:t>v</w:t>
      </w:r>
      <w:r w:rsidR="006C1B1D">
        <w:rPr>
          <w:w w:val="105"/>
          <w:sz w:val="24"/>
          <w:szCs w:val="24"/>
        </w:rPr>
        <w:t>estme</w:t>
      </w:r>
      <w:r w:rsidR="006C1B1D">
        <w:rPr>
          <w:spacing w:val="-7"/>
          <w:w w:val="105"/>
          <w:sz w:val="24"/>
          <w:szCs w:val="24"/>
        </w:rPr>
        <w:t>n</w:t>
      </w:r>
      <w:r w:rsidR="006C1B1D">
        <w:rPr>
          <w:w w:val="137"/>
          <w:sz w:val="24"/>
          <w:szCs w:val="24"/>
        </w:rPr>
        <w:t>t</w:t>
      </w:r>
      <w:r w:rsidR="006C1B1D">
        <w:rPr>
          <w:spacing w:val="38"/>
          <w:w w:val="137"/>
          <w:sz w:val="24"/>
          <w:szCs w:val="24"/>
        </w:rPr>
        <w:t xml:space="preserve"> </w:t>
      </w:r>
      <w:r w:rsidR="006C1B1D">
        <w:rPr>
          <w:sz w:val="24"/>
          <w:szCs w:val="24"/>
        </w:rPr>
        <w:t xml:space="preserve">disputes </w:t>
      </w:r>
      <w:r w:rsidR="006C1B1D">
        <w:rPr>
          <w:spacing w:val="21"/>
          <w:sz w:val="24"/>
          <w:szCs w:val="24"/>
        </w:rPr>
        <w:t xml:space="preserve"> </w:t>
      </w:r>
      <w:r w:rsidR="006C1B1D">
        <w:rPr>
          <w:spacing w:val="-6"/>
          <w:sz w:val="24"/>
          <w:szCs w:val="24"/>
        </w:rPr>
        <w:t>w</w:t>
      </w:r>
      <w:r w:rsidR="006C1B1D">
        <w:rPr>
          <w:sz w:val="24"/>
          <w:szCs w:val="24"/>
        </w:rPr>
        <w:t>as</w:t>
      </w:r>
      <w:r w:rsidR="006C1B1D">
        <w:rPr>
          <w:spacing w:val="41"/>
          <w:sz w:val="24"/>
          <w:szCs w:val="24"/>
        </w:rPr>
        <w:t xml:space="preserve"> </w:t>
      </w:r>
      <w:r w:rsidR="006C1B1D">
        <w:rPr>
          <w:sz w:val="24"/>
          <w:szCs w:val="24"/>
        </w:rPr>
        <w:t>first</w:t>
      </w:r>
      <w:r w:rsidR="006C1B1D">
        <w:rPr>
          <w:spacing w:val="54"/>
          <w:sz w:val="24"/>
          <w:szCs w:val="24"/>
        </w:rPr>
        <w:t xml:space="preserve"> </w:t>
      </w:r>
      <w:r w:rsidR="006C1B1D">
        <w:rPr>
          <w:sz w:val="24"/>
          <w:szCs w:val="24"/>
        </w:rPr>
        <w:t xml:space="preserve">put </w:t>
      </w:r>
      <w:r w:rsidR="006C1B1D">
        <w:rPr>
          <w:spacing w:val="21"/>
          <w:sz w:val="24"/>
          <w:szCs w:val="24"/>
        </w:rPr>
        <w:t xml:space="preserve"> </w:t>
      </w:r>
      <w:r w:rsidR="006C1B1D">
        <w:rPr>
          <w:sz w:val="24"/>
          <w:szCs w:val="24"/>
        </w:rPr>
        <w:t>for</w:t>
      </w:r>
      <w:r w:rsidR="006C1B1D">
        <w:rPr>
          <w:spacing w:val="-6"/>
          <w:sz w:val="24"/>
          <w:szCs w:val="24"/>
        </w:rPr>
        <w:t>w</w:t>
      </w:r>
      <w:r w:rsidR="006C1B1D">
        <w:rPr>
          <w:sz w:val="24"/>
          <w:szCs w:val="24"/>
        </w:rPr>
        <w:t xml:space="preserve">ard  and </w:t>
      </w:r>
      <w:r w:rsidR="006C1B1D">
        <w:rPr>
          <w:spacing w:val="6"/>
          <w:sz w:val="24"/>
          <w:szCs w:val="24"/>
        </w:rPr>
        <w:t xml:space="preserve"> </w:t>
      </w:r>
      <w:r w:rsidR="006C1B1D">
        <w:rPr>
          <w:sz w:val="24"/>
          <w:szCs w:val="24"/>
        </w:rPr>
        <w:t xml:space="preserve">tested </w:t>
      </w:r>
      <w:r w:rsidR="006C1B1D">
        <w:rPr>
          <w:spacing w:val="29"/>
          <w:sz w:val="24"/>
          <w:szCs w:val="24"/>
        </w:rPr>
        <w:t xml:space="preserve"> </w:t>
      </w:r>
      <w:r w:rsidR="006C1B1D">
        <w:rPr>
          <w:spacing w:val="-7"/>
          <w:sz w:val="24"/>
          <w:szCs w:val="24"/>
        </w:rPr>
        <w:t>b</w:t>
      </w:r>
      <w:r w:rsidR="006C1B1D">
        <w:rPr>
          <w:sz w:val="24"/>
          <w:szCs w:val="24"/>
        </w:rPr>
        <w:t>y</w:t>
      </w:r>
      <w:r w:rsidR="006C1B1D">
        <w:rPr>
          <w:spacing w:val="52"/>
          <w:sz w:val="24"/>
          <w:szCs w:val="24"/>
        </w:rPr>
        <w:t xml:space="preserve"> </w:t>
      </w:r>
      <w:r w:rsidR="006C1B1D">
        <w:rPr>
          <w:sz w:val="24"/>
          <w:szCs w:val="24"/>
        </w:rPr>
        <w:t>Allee</w:t>
      </w:r>
      <w:r w:rsidR="006C1B1D">
        <w:rPr>
          <w:spacing w:val="30"/>
          <w:sz w:val="24"/>
          <w:szCs w:val="24"/>
        </w:rPr>
        <w:t xml:space="preserve"> </w:t>
      </w:r>
      <w:r w:rsidR="006C1B1D">
        <w:rPr>
          <w:w w:val="108"/>
          <w:sz w:val="24"/>
          <w:szCs w:val="24"/>
        </w:rPr>
        <w:t xml:space="preserve">and </w:t>
      </w:r>
      <w:r w:rsidR="006C1B1D">
        <w:rPr>
          <w:spacing w:val="-7"/>
          <w:w w:val="110"/>
          <w:sz w:val="24"/>
          <w:szCs w:val="24"/>
        </w:rPr>
        <w:t>P</w:t>
      </w:r>
      <w:r w:rsidR="006C1B1D">
        <w:rPr>
          <w:w w:val="110"/>
          <w:sz w:val="24"/>
          <w:szCs w:val="24"/>
        </w:rPr>
        <w:t>einhardt</w:t>
      </w:r>
      <w:r w:rsidR="006C1B1D">
        <w:rPr>
          <w:spacing w:val="47"/>
          <w:w w:val="110"/>
          <w:sz w:val="24"/>
          <w:szCs w:val="24"/>
        </w:rPr>
        <w:t xml:space="preserve"> </w:t>
      </w:r>
      <w:r w:rsidR="006C1B1D">
        <w:rPr>
          <w:sz w:val="24"/>
          <w:szCs w:val="24"/>
        </w:rPr>
        <w:t>(2011)</w:t>
      </w:r>
      <w:r w:rsidR="006C1B1D">
        <w:rPr>
          <w:spacing w:val="55"/>
          <w:sz w:val="24"/>
          <w:szCs w:val="24"/>
        </w:rPr>
        <w:t xml:space="preserve"> </w:t>
      </w:r>
      <w:r w:rsidR="006C1B1D">
        <w:rPr>
          <w:sz w:val="24"/>
          <w:szCs w:val="24"/>
        </w:rPr>
        <w:t xml:space="preserve">and </w:t>
      </w:r>
      <w:r w:rsidR="006C1B1D">
        <w:rPr>
          <w:spacing w:val="16"/>
          <w:sz w:val="24"/>
          <w:szCs w:val="24"/>
        </w:rPr>
        <w:t xml:space="preserve"> </w:t>
      </w:r>
      <w:r w:rsidR="006C1B1D">
        <w:rPr>
          <w:sz w:val="24"/>
          <w:szCs w:val="24"/>
        </w:rPr>
        <w:t xml:space="preserve">has </w:t>
      </w:r>
      <w:r w:rsidR="006C1B1D">
        <w:rPr>
          <w:spacing w:val="8"/>
          <w:sz w:val="24"/>
          <w:szCs w:val="24"/>
        </w:rPr>
        <w:t xml:space="preserve"> </w:t>
      </w:r>
      <w:r w:rsidR="006C1B1D">
        <w:rPr>
          <w:sz w:val="24"/>
          <w:szCs w:val="24"/>
        </w:rPr>
        <w:t>since</w:t>
      </w:r>
      <w:r w:rsidR="006C1B1D">
        <w:rPr>
          <w:spacing w:val="48"/>
          <w:sz w:val="24"/>
          <w:szCs w:val="24"/>
        </w:rPr>
        <w:t xml:space="preserve"> </w:t>
      </w:r>
      <w:r w:rsidR="006C1B1D">
        <w:rPr>
          <w:spacing w:val="6"/>
          <w:sz w:val="24"/>
          <w:szCs w:val="24"/>
        </w:rPr>
        <w:t>b</w:t>
      </w:r>
      <w:r w:rsidR="006C1B1D">
        <w:rPr>
          <w:sz w:val="24"/>
          <w:szCs w:val="24"/>
        </w:rPr>
        <w:t xml:space="preserve">een </w:t>
      </w:r>
      <w:r w:rsidR="006C1B1D">
        <w:rPr>
          <w:spacing w:val="1"/>
          <w:sz w:val="24"/>
          <w:szCs w:val="24"/>
        </w:rPr>
        <w:t xml:space="preserve"> </w:t>
      </w:r>
      <w:ins w:id="388" w:author="Karen Remmer [2]" w:date="2017-10-04T13:38:00Z">
        <w:r w:rsidR="0065508D">
          <w:rPr>
            <w:spacing w:val="1"/>
            <w:sz w:val="24"/>
            <w:szCs w:val="24"/>
          </w:rPr>
          <w:t xml:space="preserve">explored further by </w:t>
        </w:r>
      </w:ins>
      <w:ins w:id="389" w:author="Karen Remmer [2]" w:date="2017-10-04T13:41:00Z">
        <w:r w:rsidR="0065508D">
          <w:rPr>
            <w:spacing w:val="1"/>
            <w:sz w:val="24"/>
            <w:szCs w:val="24"/>
          </w:rPr>
          <w:t xml:space="preserve">Aisbett, Busse, and Nunnenkamp  </w:t>
        </w:r>
      </w:ins>
      <w:r w:rsidR="006C1B1D">
        <w:rPr>
          <w:sz w:val="24"/>
          <w:szCs w:val="24"/>
        </w:rPr>
        <w:t xml:space="preserve">cited </w:t>
      </w:r>
      <w:r w:rsidR="006C1B1D">
        <w:rPr>
          <w:spacing w:val="16"/>
          <w:sz w:val="24"/>
          <w:szCs w:val="24"/>
        </w:rPr>
        <w:t xml:space="preserve"> </w:t>
      </w:r>
      <w:r w:rsidR="006C1B1D">
        <w:rPr>
          <w:spacing w:val="-7"/>
          <w:sz w:val="24"/>
          <w:szCs w:val="24"/>
        </w:rPr>
        <w:t>b</w:t>
      </w:r>
      <w:r w:rsidR="006C1B1D">
        <w:rPr>
          <w:sz w:val="24"/>
          <w:szCs w:val="24"/>
        </w:rPr>
        <w:t xml:space="preserve">y </w:t>
      </w:r>
      <w:r w:rsidR="006C1B1D">
        <w:rPr>
          <w:spacing w:val="1"/>
          <w:sz w:val="24"/>
          <w:szCs w:val="24"/>
        </w:rPr>
        <w:t xml:space="preserve"> </w:t>
      </w:r>
      <w:r w:rsidR="006C1B1D">
        <w:rPr>
          <w:sz w:val="24"/>
          <w:szCs w:val="24"/>
        </w:rPr>
        <w:t xml:space="preserve">Berger </w:t>
      </w:r>
      <w:r w:rsidR="006C1B1D">
        <w:rPr>
          <w:spacing w:val="8"/>
          <w:sz w:val="24"/>
          <w:szCs w:val="24"/>
        </w:rPr>
        <w:t xml:space="preserve"> </w:t>
      </w:r>
      <w:del w:id="390" w:author="Karen Remmer [2]" w:date="2017-10-04T13:42:00Z">
        <w:r w:rsidR="006C1B1D" w:rsidDel="0065508D">
          <w:rPr>
            <w:sz w:val="24"/>
            <w:szCs w:val="24"/>
          </w:rPr>
          <w:delText xml:space="preserve">et </w:delText>
        </w:r>
        <w:r w:rsidR="006C1B1D" w:rsidDel="0065508D">
          <w:rPr>
            <w:spacing w:val="9"/>
            <w:sz w:val="24"/>
            <w:szCs w:val="24"/>
          </w:rPr>
          <w:delText xml:space="preserve"> </w:delText>
        </w:r>
        <w:r w:rsidR="006C1B1D" w:rsidDel="0065508D">
          <w:rPr>
            <w:sz w:val="24"/>
            <w:szCs w:val="24"/>
          </w:rPr>
          <w:delText xml:space="preserve">al. </w:delText>
        </w:r>
        <w:r w:rsidR="006C1B1D" w:rsidDel="0065508D">
          <w:rPr>
            <w:spacing w:val="2"/>
            <w:sz w:val="24"/>
            <w:szCs w:val="24"/>
          </w:rPr>
          <w:delText xml:space="preserve"> </w:delText>
        </w:r>
        <w:r w:rsidR="006C1B1D" w:rsidDel="0065508D">
          <w:rPr>
            <w:sz w:val="24"/>
            <w:szCs w:val="24"/>
          </w:rPr>
          <w:delText>(2011);</w:delText>
        </w:r>
        <w:r w:rsidR="006C1B1D" w:rsidDel="0065508D">
          <w:rPr>
            <w:spacing w:val="56"/>
            <w:sz w:val="24"/>
            <w:szCs w:val="24"/>
          </w:rPr>
          <w:delText xml:space="preserve"> </w:delText>
        </w:r>
        <w:r w:rsidR="006C1B1D" w:rsidDel="0065508D">
          <w:rPr>
            <w:spacing w:val="-6"/>
            <w:sz w:val="24"/>
            <w:szCs w:val="24"/>
          </w:rPr>
          <w:delText>P</w:delText>
        </w:r>
        <w:r w:rsidR="006C1B1D" w:rsidDel="0065508D">
          <w:rPr>
            <w:sz w:val="24"/>
            <w:szCs w:val="24"/>
          </w:rPr>
          <w:delText xml:space="preserve">oulsen </w:delText>
        </w:r>
        <w:r w:rsidR="006C1B1D" w:rsidDel="0065508D">
          <w:rPr>
            <w:spacing w:val="20"/>
            <w:sz w:val="24"/>
            <w:szCs w:val="24"/>
          </w:rPr>
          <w:delText xml:space="preserve"> </w:delText>
        </w:r>
        <w:r w:rsidR="006C1B1D" w:rsidDel="0065508D">
          <w:rPr>
            <w:sz w:val="24"/>
            <w:szCs w:val="24"/>
          </w:rPr>
          <w:delText xml:space="preserve">and </w:delText>
        </w:r>
        <w:r w:rsidR="006C1B1D" w:rsidDel="0065508D">
          <w:rPr>
            <w:spacing w:val="17"/>
            <w:sz w:val="24"/>
            <w:szCs w:val="24"/>
          </w:rPr>
          <w:delText xml:space="preserve"> </w:delText>
        </w:r>
        <w:r w:rsidR="006C1B1D" w:rsidDel="0065508D">
          <w:rPr>
            <w:w w:val="102"/>
            <w:sz w:val="24"/>
            <w:szCs w:val="24"/>
          </w:rPr>
          <w:delText>Ais</w:delText>
        </w:r>
        <w:r w:rsidR="006C1B1D" w:rsidDel="0065508D">
          <w:rPr>
            <w:spacing w:val="6"/>
            <w:w w:val="102"/>
            <w:sz w:val="24"/>
            <w:szCs w:val="24"/>
          </w:rPr>
          <w:delText>b</w:delText>
        </w:r>
        <w:r w:rsidR="006C1B1D" w:rsidDel="0065508D">
          <w:rPr>
            <w:w w:val="119"/>
            <w:sz w:val="24"/>
            <w:szCs w:val="24"/>
          </w:rPr>
          <w:delText>ett</w:delText>
        </w:r>
      </w:del>
      <w:ins w:id="391" w:author="Karen Remmer [2]" w:date="2017-10-04T13:43:00Z">
        <w:r w:rsidR="0065508D">
          <w:rPr>
            <w:w w:val="119"/>
            <w:sz w:val="24"/>
            <w:szCs w:val="24"/>
          </w:rPr>
          <w:t xml:space="preserve"> (2017)</w:t>
        </w:r>
      </w:ins>
      <w:ins w:id="392" w:author="Karen Remmer [2]" w:date="2017-10-04T15:07:00Z">
        <w:r w:rsidR="000F68F8">
          <w:rPr>
            <w:w w:val="119"/>
            <w:sz w:val="24"/>
            <w:szCs w:val="24"/>
          </w:rPr>
          <w:t>. As</w:t>
        </w:r>
      </w:ins>
      <w:ins w:id="393" w:author="Karen Remmer [2]" w:date="2017-10-04T13:59:00Z">
        <w:r w:rsidR="008427D8">
          <w:rPr>
            <w:w w:val="119"/>
            <w:sz w:val="24"/>
            <w:szCs w:val="24"/>
          </w:rPr>
          <w:t xml:space="preserve"> </w:t>
        </w:r>
      </w:ins>
      <w:ins w:id="394" w:author="Karen Remmer [2]" w:date="2017-10-04T15:07:00Z">
        <w:r w:rsidR="000F68F8">
          <w:rPr>
            <w:w w:val="119"/>
            <w:sz w:val="24"/>
            <w:szCs w:val="24"/>
          </w:rPr>
          <w:t>b</w:t>
        </w:r>
      </w:ins>
      <w:ins w:id="395" w:author="Karen Remmer [2]" w:date="2017-10-04T15:06:00Z">
        <w:r w:rsidR="00BC04F3">
          <w:rPr>
            <w:w w:val="119"/>
            <w:sz w:val="24"/>
            <w:szCs w:val="24"/>
          </w:rPr>
          <w:t>oth studies</w:t>
        </w:r>
      </w:ins>
    </w:p>
    <w:p w14:paraId="0DD04D10" w14:textId="77777777" w:rsidR="000A768D" w:rsidDel="0065508D" w:rsidRDefault="000A768D">
      <w:pPr>
        <w:spacing w:line="460" w:lineRule="exact"/>
        <w:ind w:left="120" w:right="78" w:firstLine="239"/>
        <w:jc w:val="both"/>
        <w:rPr>
          <w:del w:id="396" w:author="Karen Remmer [2]" w:date="2017-10-04T13:42:00Z"/>
          <w:sz w:val="26"/>
          <w:szCs w:val="26"/>
        </w:rPr>
        <w:pPrChange w:id="397" w:author="Karen Remmer [2]" w:date="2017-10-04T13:42:00Z">
          <w:pPr>
            <w:spacing w:before="11" w:line="260" w:lineRule="exact"/>
          </w:pPr>
        </w:pPrChange>
      </w:pPr>
    </w:p>
    <w:p w14:paraId="0B292699" w14:textId="77777777" w:rsidR="000A768D" w:rsidRDefault="006C1B1D">
      <w:pPr>
        <w:spacing w:before="30" w:line="248" w:lineRule="auto"/>
        <w:ind w:left="120" w:right="85" w:firstLine="263"/>
      </w:pPr>
      <w:r>
        <w:rPr>
          <w:w w:val="108"/>
          <w:position w:val="8"/>
          <w:sz w:val="14"/>
          <w:szCs w:val="14"/>
        </w:rPr>
        <w:t>29</w:t>
      </w:r>
      <w:r>
        <w:rPr>
          <w:w w:val="108"/>
        </w:rPr>
        <w:t>Amendme</w:t>
      </w:r>
      <w:r>
        <w:rPr>
          <w:spacing w:val="-5"/>
          <w:w w:val="108"/>
        </w:rPr>
        <w:t>n</w:t>
      </w:r>
      <w:r>
        <w:rPr>
          <w:w w:val="108"/>
        </w:rPr>
        <w:t>ts</w:t>
      </w:r>
      <w:r>
        <w:rPr>
          <w:spacing w:val="4"/>
          <w:w w:val="108"/>
        </w:rPr>
        <w:t xml:space="preserve"> </w:t>
      </w:r>
      <w:r>
        <w:t>to</w:t>
      </w:r>
      <w:r>
        <w:rPr>
          <w:spacing w:val="27"/>
        </w:rPr>
        <w:t xml:space="preserve"> </w:t>
      </w:r>
      <w:r>
        <w:t>the</w:t>
      </w:r>
      <w:r>
        <w:rPr>
          <w:spacing w:val="39"/>
        </w:rPr>
        <w:t xml:space="preserve"> </w:t>
      </w:r>
      <w:r>
        <w:t>ICSID’s</w:t>
      </w:r>
      <w:r>
        <w:rPr>
          <w:spacing w:val="20"/>
        </w:rPr>
        <w:t xml:space="preserve"> </w:t>
      </w:r>
      <w:r>
        <w:rPr>
          <w:w w:val="113"/>
        </w:rPr>
        <w:t xml:space="preserve">arbitration </w:t>
      </w:r>
      <w:r>
        <w:t>rules</w:t>
      </w:r>
      <w:r>
        <w:rPr>
          <w:spacing w:val="26"/>
        </w:rPr>
        <w:t xml:space="preserve"> </w:t>
      </w:r>
      <w:r>
        <w:t>in</w:t>
      </w:r>
      <w:r>
        <w:rPr>
          <w:spacing w:val="16"/>
        </w:rPr>
        <w:t xml:space="preserve"> </w:t>
      </w:r>
      <w:r>
        <w:t>2006,</w:t>
      </w:r>
      <w:r>
        <w:rPr>
          <w:spacing w:val="9"/>
        </w:rPr>
        <w:t xml:space="preserve"> </w:t>
      </w:r>
      <w:r>
        <w:t>h</w:t>
      </w:r>
      <w:r>
        <w:rPr>
          <w:spacing w:val="-6"/>
        </w:rPr>
        <w:t>ow</w:t>
      </w:r>
      <w:r>
        <w:t>e</w:t>
      </w:r>
      <w:r>
        <w:rPr>
          <w:spacing w:val="-5"/>
        </w:rPr>
        <w:t>v</w:t>
      </w:r>
      <w:r>
        <w:t>er,</w:t>
      </w:r>
      <w:r>
        <w:rPr>
          <w:spacing w:val="38"/>
        </w:rPr>
        <w:t xml:space="preserve"> </w:t>
      </w:r>
      <w:r>
        <w:rPr>
          <w:w w:val="111"/>
        </w:rPr>
        <w:t>mandate</w:t>
      </w:r>
      <w:r>
        <w:rPr>
          <w:spacing w:val="1"/>
          <w:w w:val="111"/>
        </w:rPr>
        <w:t xml:space="preserve"> </w:t>
      </w:r>
      <w:r>
        <w:t>the</w:t>
      </w:r>
      <w:r>
        <w:rPr>
          <w:spacing w:val="39"/>
        </w:rPr>
        <w:t xml:space="preserve"> </w:t>
      </w:r>
      <w:r>
        <w:t>Ce</w:t>
      </w:r>
      <w:r>
        <w:rPr>
          <w:spacing w:val="-5"/>
        </w:rPr>
        <w:t>n</w:t>
      </w:r>
      <w:r>
        <w:t xml:space="preserve">tre </w:t>
      </w:r>
      <w:r>
        <w:rPr>
          <w:spacing w:val="8"/>
        </w:rPr>
        <w:t xml:space="preserve"> </w:t>
      </w:r>
      <w:r>
        <w:t>to</w:t>
      </w:r>
      <w:r>
        <w:rPr>
          <w:spacing w:val="27"/>
        </w:rPr>
        <w:t xml:space="preserve"> </w:t>
      </w:r>
      <w:r>
        <w:t>publish</w:t>
      </w:r>
      <w:r>
        <w:rPr>
          <w:spacing w:val="48"/>
        </w:rPr>
        <w:t xml:space="preserve"> </w:t>
      </w:r>
      <w:r>
        <w:rPr>
          <w:w w:val="107"/>
        </w:rPr>
        <w:t xml:space="preserve">excerpts </w:t>
      </w:r>
      <w:r>
        <w:t>of</w:t>
      </w:r>
      <w:r>
        <w:rPr>
          <w:spacing w:val="-2"/>
        </w:rPr>
        <w:t xml:space="preserve"> </w:t>
      </w:r>
      <w:r>
        <w:t>t</w:t>
      </w:r>
      <w:ins w:id="398" w:author="Karen Remmer [2]" w:date="2017-10-04T15:06:00Z">
        <w:r w:rsidR="000F68F8">
          <w:t>As b</w:t>
        </w:r>
      </w:ins>
      <w:del w:id="399" w:author="Karen Remmer [2]" w:date="2017-10-04T15:06:00Z">
        <w:r w:rsidDel="000F68F8">
          <w:delText>h</w:delText>
        </w:r>
      </w:del>
      <w:ins w:id="400" w:author="Karen Remmer [2]" w:date="2017-10-04T15:06:00Z">
        <w:r w:rsidR="000F68F8">
          <w:t>A</w:t>
        </w:r>
      </w:ins>
      <w:r>
        <w:t>e</w:t>
      </w:r>
      <w:r>
        <w:rPr>
          <w:spacing w:val="37"/>
        </w:rPr>
        <w:t xml:space="preserve"> </w:t>
      </w:r>
      <w:r>
        <w:t>legal</w:t>
      </w:r>
      <w:r>
        <w:rPr>
          <w:spacing w:val="13"/>
        </w:rPr>
        <w:t xml:space="preserve"> </w:t>
      </w:r>
      <w:r>
        <w:t>reasoning</w:t>
      </w:r>
      <w:r>
        <w:rPr>
          <w:spacing w:val="44"/>
        </w:rPr>
        <w:t xml:space="preserve"> </w:t>
      </w:r>
      <w:r>
        <w:t>applied</w:t>
      </w:r>
      <w:r>
        <w:rPr>
          <w:spacing w:val="46"/>
        </w:rPr>
        <w:t xml:space="preserve"> </w:t>
      </w:r>
      <w:r>
        <w:rPr>
          <w:spacing w:val="-5"/>
        </w:rPr>
        <w:t>b</w:t>
      </w:r>
      <w:r>
        <w:t>y</w:t>
      </w:r>
      <w:r>
        <w:rPr>
          <w:spacing w:val="20"/>
        </w:rPr>
        <w:t xml:space="preserve"> </w:t>
      </w:r>
      <w:r>
        <w:rPr>
          <w:w w:val="112"/>
        </w:rPr>
        <w:t>arbitration</w:t>
      </w:r>
      <w:r>
        <w:rPr>
          <w:spacing w:val="7"/>
          <w:w w:val="112"/>
        </w:rPr>
        <w:t xml:space="preserve"> </w:t>
      </w:r>
      <w:r>
        <w:rPr>
          <w:w w:val="112"/>
        </w:rPr>
        <w:t>tribunals</w:t>
      </w:r>
      <w:r>
        <w:rPr>
          <w:spacing w:val="-8"/>
          <w:w w:val="112"/>
        </w:rPr>
        <w:t xml:space="preserve"> </w:t>
      </w:r>
      <w:r>
        <w:t>in</w:t>
      </w:r>
      <w:r>
        <w:rPr>
          <w:spacing w:val="14"/>
        </w:rPr>
        <w:t xml:space="preserve"> </w:t>
      </w:r>
      <w:r>
        <w:t>rea</w:t>
      </w:r>
      <w:r>
        <w:rPr>
          <w:spacing w:val="-5"/>
        </w:rPr>
        <w:t>c</w:t>
      </w:r>
      <w:r>
        <w:t>hing</w:t>
      </w:r>
      <w:r>
        <w:rPr>
          <w:spacing w:val="43"/>
        </w:rPr>
        <w:t xml:space="preserve"> </w:t>
      </w:r>
      <w:r>
        <w:t>their</w:t>
      </w:r>
      <w:r>
        <w:rPr>
          <w:spacing w:val="49"/>
        </w:rPr>
        <w:t xml:space="preserve"> </w:t>
      </w:r>
      <w:r>
        <w:t>decisions</w:t>
      </w:r>
      <w:r>
        <w:rPr>
          <w:spacing w:val="20"/>
        </w:rPr>
        <w:t xml:space="preserve"> </w:t>
      </w:r>
      <w:r>
        <w:t>in</w:t>
      </w:r>
      <w:r>
        <w:rPr>
          <w:spacing w:val="14"/>
        </w:rPr>
        <w:t xml:space="preserve"> </w:t>
      </w:r>
      <w:r>
        <w:t>s</w:t>
      </w:r>
      <w:r>
        <w:rPr>
          <w:spacing w:val="6"/>
        </w:rPr>
        <w:t>p</w:t>
      </w:r>
      <w:r>
        <w:t>ecific</w:t>
      </w:r>
      <w:r>
        <w:rPr>
          <w:spacing w:val="2"/>
        </w:rPr>
        <w:t xml:space="preserve"> </w:t>
      </w:r>
      <w:r>
        <w:t>cases</w:t>
      </w:r>
      <w:r>
        <w:rPr>
          <w:spacing w:val="13"/>
        </w:rPr>
        <w:t xml:space="preserve"> </w:t>
      </w:r>
      <w:r>
        <w:rPr>
          <w:w w:val="108"/>
        </w:rPr>
        <w:t>(A</w:t>
      </w:r>
      <w:r>
        <w:rPr>
          <w:spacing w:val="-6"/>
          <w:w w:val="108"/>
        </w:rPr>
        <w:t>n</w:t>
      </w:r>
      <w:r>
        <w:rPr>
          <w:w w:val="113"/>
        </w:rPr>
        <w:t>tonietti,</w:t>
      </w:r>
    </w:p>
    <w:p w14:paraId="44BA6F82" w14:textId="77777777" w:rsidR="000A768D" w:rsidRDefault="006C1B1D">
      <w:pPr>
        <w:spacing w:before="1" w:line="249" w:lineRule="auto"/>
        <w:ind w:left="120" w:right="86"/>
        <w:jc w:val="both"/>
      </w:pPr>
      <w:r>
        <w:t xml:space="preserve">2006). </w:t>
      </w:r>
      <w:r>
        <w:rPr>
          <w:spacing w:val="1"/>
        </w:rPr>
        <w:t xml:space="preserve"> </w:t>
      </w:r>
      <w:r>
        <w:rPr>
          <w:w w:val="106"/>
        </w:rPr>
        <w:t>UNCITRAL</w:t>
      </w:r>
      <w:r>
        <w:rPr>
          <w:spacing w:val="20"/>
          <w:w w:val="106"/>
        </w:rPr>
        <w:t xml:space="preserve"> </w:t>
      </w:r>
      <w:r>
        <w:t>has</w:t>
      </w:r>
      <w:r>
        <w:rPr>
          <w:spacing w:val="38"/>
        </w:rPr>
        <w:t xml:space="preserve"> </w:t>
      </w:r>
      <w:r>
        <w:t>also</w:t>
      </w:r>
      <w:r>
        <w:rPr>
          <w:spacing w:val="28"/>
        </w:rPr>
        <w:t xml:space="preserve"> </w:t>
      </w:r>
      <w:r>
        <w:rPr>
          <w:w w:val="110"/>
        </w:rPr>
        <w:t>adopted</w:t>
      </w:r>
      <w:r>
        <w:rPr>
          <w:spacing w:val="13"/>
          <w:w w:val="110"/>
        </w:rPr>
        <w:t xml:space="preserve"> </w:t>
      </w:r>
      <w:r>
        <w:t>new</w:t>
      </w:r>
      <w:r>
        <w:rPr>
          <w:spacing w:val="25"/>
        </w:rPr>
        <w:t xml:space="preserve"> </w:t>
      </w:r>
      <w:r>
        <w:t>rules</w:t>
      </w:r>
      <w:r>
        <w:rPr>
          <w:spacing w:val="36"/>
        </w:rPr>
        <w:t xml:space="preserve"> </w:t>
      </w:r>
      <w:r>
        <w:t>on</w:t>
      </w:r>
      <w:r>
        <w:rPr>
          <w:spacing w:val="27"/>
        </w:rPr>
        <w:t xml:space="preserve"> </w:t>
      </w:r>
      <w:r>
        <w:rPr>
          <w:w w:val="110"/>
        </w:rPr>
        <w:t>transparency</w:t>
      </w:r>
      <w:r>
        <w:rPr>
          <w:spacing w:val="13"/>
          <w:w w:val="110"/>
        </w:rPr>
        <w:t xml:space="preserve"> </w:t>
      </w:r>
      <w:r>
        <w:t>effecti</w:t>
      </w:r>
      <w:r>
        <w:rPr>
          <w:spacing w:val="-6"/>
        </w:rPr>
        <w:t>v</w:t>
      </w:r>
      <w:r>
        <w:t>e</w:t>
      </w:r>
      <w:r>
        <w:rPr>
          <w:spacing w:val="22"/>
        </w:rPr>
        <w:t xml:space="preserve"> </w:t>
      </w:r>
      <w:r>
        <w:t>1</w:t>
      </w:r>
      <w:r>
        <w:rPr>
          <w:spacing w:val="17"/>
        </w:rPr>
        <w:t xml:space="preserve"> </w:t>
      </w:r>
      <w:r>
        <w:t>April</w:t>
      </w:r>
      <w:r>
        <w:rPr>
          <w:spacing w:val="42"/>
        </w:rPr>
        <w:t xml:space="preserve"> </w:t>
      </w:r>
      <w:r>
        <w:t>2014,</w:t>
      </w:r>
      <w:r>
        <w:rPr>
          <w:spacing w:val="17"/>
        </w:rPr>
        <w:t xml:space="preserve"> </w:t>
      </w:r>
      <w:r>
        <w:t xml:space="preserve">but </w:t>
      </w:r>
      <w:r>
        <w:rPr>
          <w:spacing w:val="10"/>
        </w:rPr>
        <w:t xml:space="preserve"> </w:t>
      </w:r>
      <w:r>
        <w:t xml:space="preserve">they </w:t>
      </w:r>
      <w:r>
        <w:rPr>
          <w:spacing w:val="1"/>
        </w:rPr>
        <w:t xml:space="preserve"> </w:t>
      </w:r>
      <w:r>
        <w:t>only</w:t>
      </w:r>
      <w:r>
        <w:rPr>
          <w:spacing w:val="31"/>
        </w:rPr>
        <w:t xml:space="preserve"> </w:t>
      </w:r>
      <w:r>
        <w:rPr>
          <w:w w:val="108"/>
        </w:rPr>
        <w:t xml:space="preserve">apply </w:t>
      </w:r>
      <w:r>
        <w:t>to</w:t>
      </w:r>
      <w:r>
        <w:rPr>
          <w:spacing w:val="32"/>
        </w:rPr>
        <w:t xml:space="preserve"> </w:t>
      </w:r>
      <w:r>
        <w:rPr>
          <w:w w:val="111"/>
        </w:rPr>
        <w:t>treaties</w:t>
      </w:r>
      <w:r>
        <w:rPr>
          <w:spacing w:val="6"/>
          <w:w w:val="111"/>
        </w:rPr>
        <w:t xml:space="preserve"> </w:t>
      </w:r>
      <w:r>
        <w:t xml:space="preserve">concluded </w:t>
      </w:r>
      <w:r>
        <w:rPr>
          <w:spacing w:val="4"/>
        </w:rPr>
        <w:t xml:space="preserve"> </w:t>
      </w:r>
      <w:r>
        <w:t>prior</w:t>
      </w:r>
      <w:r>
        <w:rPr>
          <w:spacing w:val="43"/>
        </w:rPr>
        <w:t xml:space="preserve"> </w:t>
      </w:r>
      <w:r>
        <w:t>to</w:t>
      </w:r>
      <w:r>
        <w:rPr>
          <w:spacing w:val="32"/>
        </w:rPr>
        <w:t xml:space="preserve"> </w:t>
      </w:r>
      <w:r>
        <w:rPr>
          <w:w w:val="121"/>
        </w:rPr>
        <w:t>that</w:t>
      </w:r>
      <w:r>
        <w:rPr>
          <w:spacing w:val="1"/>
          <w:w w:val="121"/>
        </w:rPr>
        <w:t xml:space="preserve"> </w:t>
      </w:r>
      <w:r>
        <w:t xml:space="preserve">date </w:t>
      </w:r>
      <w:r>
        <w:rPr>
          <w:spacing w:val="5"/>
        </w:rPr>
        <w:t xml:space="preserve"> </w:t>
      </w:r>
      <w:r>
        <w:t>at</w:t>
      </w:r>
      <w:r>
        <w:rPr>
          <w:spacing w:val="45"/>
        </w:rPr>
        <w:t xml:space="preserve"> </w:t>
      </w:r>
      <w:r>
        <w:t>the</w:t>
      </w:r>
      <w:r>
        <w:rPr>
          <w:spacing w:val="44"/>
        </w:rPr>
        <w:t xml:space="preserve"> </w:t>
      </w:r>
      <w:r>
        <w:rPr>
          <w:w w:val="105"/>
        </w:rPr>
        <w:t>agreeme</w:t>
      </w:r>
      <w:r>
        <w:rPr>
          <w:spacing w:val="-5"/>
          <w:w w:val="105"/>
        </w:rPr>
        <w:t>n</w:t>
      </w:r>
      <w:r>
        <w:rPr>
          <w:w w:val="139"/>
        </w:rPr>
        <w:t>t</w:t>
      </w:r>
      <w:r>
        <w:rPr>
          <w:spacing w:val="12"/>
        </w:rPr>
        <w:t xml:space="preserve"> </w:t>
      </w:r>
      <w:r>
        <w:t>of</w:t>
      </w:r>
      <w:r>
        <w:rPr>
          <w:spacing w:val="5"/>
        </w:rPr>
        <w:t xml:space="preserve"> </w:t>
      </w:r>
      <w:r>
        <w:t>the</w:t>
      </w:r>
      <w:r>
        <w:rPr>
          <w:spacing w:val="44"/>
        </w:rPr>
        <w:t xml:space="preserve"> </w:t>
      </w:r>
      <w:r>
        <w:t xml:space="preserve">disputing </w:t>
      </w:r>
      <w:r>
        <w:rPr>
          <w:spacing w:val="23"/>
        </w:rPr>
        <w:t xml:space="preserve"> </w:t>
      </w:r>
      <w:r>
        <w:t xml:space="preserve">parties. </w:t>
      </w:r>
      <w:r>
        <w:rPr>
          <w:spacing w:val="45"/>
        </w:rPr>
        <w:t xml:space="preserve"> </w:t>
      </w:r>
      <w:r>
        <w:rPr>
          <w:spacing w:val="-17"/>
        </w:rPr>
        <w:t>F</w:t>
      </w:r>
      <w:r>
        <w:t>or</w:t>
      </w:r>
      <w:r>
        <w:rPr>
          <w:spacing w:val="41"/>
        </w:rPr>
        <w:t xml:space="preserve"> </w:t>
      </w:r>
      <w:r>
        <w:rPr>
          <w:w w:val="108"/>
        </w:rPr>
        <w:t>UNCITRAL</w:t>
      </w:r>
      <w:r>
        <w:rPr>
          <w:spacing w:val="-12"/>
          <w:w w:val="108"/>
        </w:rPr>
        <w:t xml:space="preserve"> </w:t>
      </w:r>
      <w:r>
        <w:rPr>
          <w:w w:val="108"/>
        </w:rPr>
        <w:t xml:space="preserve">disputes </w:t>
      </w:r>
      <w:r>
        <w:rPr>
          <w:w w:val="107"/>
        </w:rPr>
        <w:t>broug</w:t>
      </w:r>
      <w:r>
        <w:rPr>
          <w:spacing w:val="-5"/>
          <w:w w:val="107"/>
        </w:rPr>
        <w:t>h</w:t>
      </w:r>
      <w:r>
        <w:rPr>
          <w:w w:val="139"/>
        </w:rPr>
        <w:t>t</w:t>
      </w:r>
      <w:r>
        <w:rPr>
          <w:spacing w:val="10"/>
        </w:rPr>
        <w:t xml:space="preserve"> </w:t>
      </w:r>
      <w:r>
        <w:t xml:space="preserve">under </w:t>
      </w:r>
      <w:r>
        <w:rPr>
          <w:spacing w:val="2"/>
        </w:rPr>
        <w:t xml:space="preserve"> </w:t>
      </w:r>
      <w:r>
        <w:rPr>
          <w:w w:val="111"/>
        </w:rPr>
        <w:t>treaties</w:t>
      </w:r>
      <w:r>
        <w:rPr>
          <w:spacing w:val="5"/>
          <w:w w:val="111"/>
        </w:rPr>
        <w:t xml:space="preserve"> </w:t>
      </w:r>
      <w:r>
        <w:t xml:space="preserve">concluded </w:t>
      </w:r>
      <w:r>
        <w:rPr>
          <w:spacing w:val="2"/>
        </w:rPr>
        <w:t xml:space="preserve"> </w:t>
      </w:r>
      <w:r>
        <w:t>at</w:t>
      </w:r>
      <w:r>
        <w:rPr>
          <w:spacing w:val="43"/>
        </w:rPr>
        <w:t xml:space="preserve"> </w:t>
      </w:r>
      <w:r>
        <w:t>a</w:t>
      </w:r>
      <w:r>
        <w:rPr>
          <w:spacing w:val="21"/>
        </w:rPr>
        <w:t xml:space="preserve"> </w:t>
      </w:r>
      <w:r>
        <w:rPr>
          <w:w w:val="105"/>
        </w:rPr>
        <w:t>subseque</w:t>
      </w:r>
      <w:r>
        <w:rPr>
          <w:spacing w:val="-5"/>
          <w:w w:val="105"/>
        </w:rPr>
        <w:t>n</w:t>
      </w:r>
      <w:r>
        <w:rPr>
          <w:w w:val="139"/>
        </w:rPr>
        <w:t>t</w:t>
      </w:r>
      <w:r>
        <w:rPr>
          <w:spacing w:val="10"/>
        </w:rPr>
        <w:t xml:space="preserve"> </w:t>
      </w:r>
      <w:r>
        <w:t xml:space="preserve">date, </w:t>
      </w:r>
      <w:r>
        <w:rPr>
          <w:spacing w:val="10"/>
        </w:rPr>
        <w:t xml:space="preserve"> </w:t>
      </w:r>
      <w:r>
        <w:t xml:space="preserve">exceptions </w:t>
      </w:r>
      <w:r>
        <w:rPr>
          <w:spacing w:val="4"/>
        </w:rPr>
        <w:t xml:space="preserve"> </w:t>
      </w:r>
      <w:r>
        <w:t>to</w:t>
      </w:r>
      <w:r>
        <w:rPr>
          <w:spacing w:val="30"/>
        </w:rPr>
        <w:t xml:space="preserve"> </w:t>
      </w:r>
      <w:r>
        <w:t>the</w:t>
      </w:r>
      <w:r>
        <w:rPr>
          <w:spacing w:val="42"/>
        </w:rPr>
        <w:t xml:space="preserve"> </w:t>
      </w:r>
      <w:r>
        <w:t>new</w:t>
      </w:r>
      <w:r>
        <w:rPr>
          <w:spacing w:val="18"/>
        </w:rPr>
        <w:t xml:space="preserve"> </w:t>
      </w:r>
      <w:r>
        <w:t>rules</w:t>
      </w:r>
      <w:r>
        <w:rPr>
          <w:spacing w:val="29"/>
        </w:rPr>
        <w:t xml:space="preserve"> </w:t>
      </w:r>
      <w:r>
        <w:t>require</w:t>
      </w:r>
      <w:r>
        <w:rPr>
          <w:spacing w:val="44"/>
        </w:rPr>
        <w:t xml:space="preserve"> </w:t>
      </w:r>
      <w:r>
        <w:t>the</w:t>
      </w:r>
      <w:r>
        <w:rPr>
          <w:spacing w:val="43"/>
        </w:rPr>
        <w:t xml:space="preserve"> </w:t>
      </w:r>
      <w:r>
        <w:rPr>
          <w:w w:val="105"/>
        </w:rPr>
        <w:t>agreeme</w:t>
      </w:r>
      <w:r>
        <w:rPr>
          <w:spacing w:val="-5"/>
          <w:w w:val="105"/>
        </w:rPr>
        <w:t>n</w:t>
      </w:r>
      <w:r>
        <w:rPr>
          <w:w w:val="139"/>
        </w:rPr>
        <w:t>t</w:t>
      </w:r>
      <w:r>
        <w:rPr>
          <w:spacing w:val="10"/>
        </w:rPr>
        <w:t xml:space="preserve"> </w:t>
      </w:r>
      <w:r>
        <w:t xml:space="preserve">of </w:t>
      </w:r>
      <w:r>
        <w:rPr>
          <w:spacing w:val="6"/>
        </w:rPr>
        <w:t>b</w:t>
      </w:r>
      <w:r>
        <w:t xml:space="preserve">oth </w:t>
      </w:r>
      <w:r>
        <w:rPr>
          <w:spacing w:val="7"/>
        </w:rPr>
        <w:t xml:space="preserve"> </w:t>
      </w:r>
      <w:r>
        <w:t xml:space="preserve">disputing </w:t>
      </w:r>
      <w:r>
        <w:rPr>
          <w:spacing w:val="27"/>
        </w:rPr>
        <w:t xml:space="preserve"> </w:t>
      </w:r>
      <w:r>
        <w:t xml:space="preserve">parties </w:t>
      </w:r>
      <w:r>
        <w:rPr>
          <w:spacing w:val="20"/>
        </w:rPr>
        <w:t xml:space="preserve"> </w:t>
      </w:r>
      <w:r>
        <w:rPr>
          <w:w w:val="107"/>
        </w:rPr>
        <w:t>(UNCITRAL,</w:t>
      </w:r>
      <w:r>
        <w:rPr>
          <w:spacing w:val="12"/>
          <w:w w:val="107"/>
        </w:rPr>
        <w:t xml:space="preserve"> </w:t>
      </w:r>
      <w:r>
        <w:t>2013,</w:t>
      </w:r>
      <w:r>
        <w:rPr>
          <w:spacing w:val="16"/>
        </w:rPr>
        <w:t xml:space="preserve"> </w:t>
      </w:r>
      <w:r>
        <w:t xml:space="preserve">p. </w:t>
      </w:r>
      <w:r>
        <w:rPr>
          <w:spacing w:val="4"/>
        </w:rPr>
        <w:t xml:space="preserve"> </w:t>
      </w:r>
      <w:r>
        <w:rPr>
          <w:w w:val="102"/>
        </w:rPr>
        <w:t>33–40).</w:t>
      </w:r>
    </w:p>
    <w:p w14:paraId="3F54A358" w14:textId="77777777" w:rsidR="000A768D" w:rsidRDefault="006C1B1D">
      <w:pPr>
        <w:spacing w:line="220" w:lineRule="exact"/>
        <w:ind w:left="383"/>
        <w:sectPr w:rsidR="000A768D">
          <w:headerReference w:type="default" r:id="rId13"/>
          <w:pgSz w:w="12240" w:h="15840"/>
          <w:pgMar w:top="1200" w:right="1320" w:bottom="280" w:left="1320" w:header="1007" w:footer="0" w:gutter="0"/>
          <w:pgNumType w:start="8"/>
          <w:cols w:space="720"/>
        </w:sectPr>
      </w:pPr>
      <w:r>
        <w:rPr>
          <w:w w:val="110"/>
          <w:position w:val="7"/>
          <w:sz w:val="14"/>
          <w:szCs w:val="14"/>
        </w:rPr>
        <w:t>30</w:t>
      </w:r>
      <w:r>
        <w:rPr>
          <w:w w:val="110"/>
        </w:rPr>
        <w:t>North</w:t>
      </w:r>
      <w:r>
        <w:rPr>
          <w:spacing w:val="15"/>
          <w:w w:val="110"/>
        </w:rPr>
        <w:t xml:space="preserve"> </w:t>
      </w:r>
      <w:r>
        <w:t>(1990,</w:t>
      </w:r>
      <w:r>
        <w:rPr>
          <w:spacing w:val="26"/>
        </w:rPr>
        <w:t xml:space="preserve"> </w:t>
      </w:r>
      <w:r>
        <w:t xml:space="preserve">p. </w:t>
      </w:r>
      <w:r>
        <w:rPr>
          <w:spacing w:val="4"/>
        </w:rPr>
        <w:t xml:space="preserve"> </w:t>
      </w:r>
      <w:r>
        <w:rPr>
          <w:w w:val="103"/>
        </w:rPr>
        <w:t>57)</w:t>
      </w:r>
    </w:p>
    <w:p w14:paraId="2D0B4DFF" w14:textId="77777777" w:rsidR="000A768D" w:rsidRDefault="000A768D">
      <w:pPr>
        <w:spacing w:before="4" w:line="180" w:lineRule="exact"/>
        <w:rPr>
          <w:sz w:val="19"/>
          <w:szCs w:val="19"/>
        </w:rPr>
      </w:pPr>
    </w:p>
    <w:p w14:paraId="25BC001D" w14:textId="5F65FFCC" w:rsidR="000A768D" w:rsidRDefault="006C1B1D" w:rsidP="00836FF7">
      <w:pPr>
        <w:spacing w:before="14" w:line="401" w:lineRule="auto"/>
        <w:ind w:left="100" w:right="79"/>
        <w:jc w:val="both"/>
        <w:rPr>
          <w:sz w:val="24"/>
          <w:szCs w:val="24"/>
        </w:rPr>
      </w:pPr>
      <w:del w:id="401" w:author="Karen Remmer [2]" w:date="2017-10-04T13:43:00Z">
        <w:r w:rsidDel="00836FF7">
          <w:rPr>
            <w:sz w:val="24"/>
            <w:szCs w:val="24"/>
          </w:rPr>
          <w:delText>(2013);</w:delText>
        </w:r>
      </w:del>
      <w:del w:id="402" w:author="Karen Remmer [2]" w:date="2017-10-04T14:00:00Z">
        <w:r w:rsidDel="008427D8">
          <w:rPr>
            <w:spacing w:val="16"/>
            <w:sz w:val="24"/>
            <w:szCs w:val="24"/>
          </w:rPr>
          <w:delText xml:space="preserve"> </w:delText>
        </w:r>
        <w:r w:rsidDel="008427D8">
          <w:rPr>
            <w:spacing w:val="-19"/>
            <w:sz w:val="24"/>
            <w:szCs w:val="24"/>
          </w:rPr>
          <w:delText>W</w:delText>
        </w:r>
        <w:r w:rsidDel="008427D8">
          <w:rPr>
            <w:sz w:val="24"/>
            <w:szCs w:val="24"/>
          </w:rPr>
          <w:delText>ellhausen</w:delText>
        </w:r>
        <w:r w:rsidDel="008427D8">
          <w:rPr>
            <w:spacing w:val="49"/>
            <w:sz w:val="24"/>
            <w:szCs w:val="24"/>
          </w:rPr>
          <w:delText xml:space="preserve"> </w:delText>
        </w:r>
        <w:r w:rsidDel="008427D8">
          <w:rPr>
            <w:sz w:val="24"/>
            <w:szCs w:val="24"/>
          </w:rPr>
          <w:delText>(201</w:delText>
        </w:r>
      </w:del>
      <w:del w:id="403" w:author="Karen Remmer [2]" w:date="2017-10-04T13:50:00Z">
        <w:r w:rsidDel="00836FF7">
          <w:rPr>
            <w:sz w:val="24"/>
            <w:szCs w:val="24"/>
          </w:rPr>
          <w:delText>3</w:delText>
        </w:r>
      </w:del>
      <w:ins w:id="404" w:author="Karen Remmer [2]" w:date="2017-10-04T14:00:00Z">
        <w:r w:rsidR="008427D8">
          <w:rPr>
            <w:sz w:val="24"/>
            <w:szCs w:val="24"/>
          </w:rPr>
          <w:t xml:space="preserve"> </w:t>
        </w:r>
      </w:ins>
      <w:ins w:id="405" w:author="Karen Remmer [2]" w:date="2017-10-04T13:44:00Z">
        <w:r w:rsidR="00836FF7">
          <w:rPr>
            <w:sz w:val="24"/>
            <w:szCs w:val="24"/>
          </w:rPr>
          <w:t>find evidence that FDI flows are affected by dispute involvement</w:t>
        </w:r>
      </w:ins>
      <w:ins w:id="406" w:author="Karen Remmer [2]" w:date="2017-10-04T15:07:00Z">
        <w:r w:rsidR="000F68F8">
          <w:rPr>
            <w:sz w:val="24"/>
            <w:szCs w:val="24"/>
          </w:rPr>
          <w:t>,</w:t>
        </w:r>
        <w:r w:rsidR="000F68F8">
          <w:rPr>
            <w:w w:val="108"/>
            <w:position w:val="8"/>
            <w:sz w:val="14"/>
            <w:szCs w:val="14"/>
          </w:rPr>
          <w:t xml:space="preserve"> </w:t>
        </w:r>
      </w:ins>
      <w:ins w:id="407" w:author="Karen Remmer [2]" w:date="2017-10-04T13:44:00Z">
        <w:r w:rsidR="00836FF7">
          <w:rPr>
            <w:sz w:val="24"/>
            <w:szCs w:val="24"/>
          </w:rPr>
          <w:t>.</w:t>
        </w:r>
      </w:ins>
      <w:del w:id="408" w:author="Karen Remmer [2]" w:date="2017-10-04T13:44:00Z">
        <w:r w:rsidDel="00836FF7">
          <w:rPr>
            <w:sz w:val="24"/>
            <w:szCs w:val="24"/>
          </w:rPr>
          <w:delText>)</w:delText>
        </w:r>
      </w:del>
      <w:del w:id="409" w:author="Karen Remmer [2]" w:date="2017-10-04T13:45:00Z">
        <w:r w:rsidDel="00836FF7">
          <w:rPr>
            <w:sz w:val="24"/>
            <w:szCs w:val="24"/>
          </w:rPr>
          <w:delText>;</w:delText>
        </w:r>
        <w:r w:rsidDel="00836FF7">
          <w:rPr>
            <w:spacing w:val="17"/>
            <w:sz w:val="24"/>
            <w:szCs w:val="24"/>
          </w:rPr>
          <w:delText xml:space="preserve"> </w:delText>
        </w:r>
        <w:r w:rsidDel="00836FF7">
          <w:rPr>
            <w:sz w:val="24"/>
            <w:szCs w:val="24"/>
          </w:rPr>
          <w:delText>Haftel</w:delText>
        </w:r>
        <w:r w:rsidDel="00836FF7">
          <w:rPr>
            <w:spacing w:val="33"/>
            <w:sz w:val="24"/>
            <w:szCs w:val="24"/>
          </w:rPr>
          <w:delText xml:space="preserve"> </w:delText>
        </w:r>
        <w:r w:rsidDel="00836FF7">
          <w:rPr>
            <w:sz w:val="24"/>
            <w:szCs w:val="24"/>
          </w:rPr>
          <w:delText>and</w:delText>
        </w:r>
        <w:r w:rsidDel="00836FF7">
          <w:rPr>
            <w:spacing w:val="36"/>
            <w:sz w:val="24"/>
            <w:szCs w:val="24"/>
          </w:rPr>
          <w:delText xml:space="preserve"> </w:delText>
        </w:r>
        <w:r w:rsidDel="00836FF7">
          <w:rPr>
            <w:sz w:val="24"/>
            <w:szCs w:val="24"/>
          </w:rPr>
          <w:delText>Thompson  (2013);</w:delText>
        </w:r>
        <w:r w:rsidDel="00836FF7">
          <w:rPr>
            <w:spacing w:val="16"/>
            <w:sz w:val="24"/>
            <w:szCs w:val="24"/>
          </w:rPr>
          <w:delText xml:space="preserve"> </w:delText>
        </w:r>
        <w:r w:rsidDel="00836FF7">
          <w:rPr>
            <w:sz w:val="24"/>
            <w:szCs w:val="24"/>
          </w:rPr>
          <w:delText>and</w:delText>
        </w:r>
        <w:r w:rsidDel="00836FF7">
          <w:rPr>
            <w:spacing w:val="36"/>
            <w:sz w:val="24"/>
            <w:szCs w:val="24"/>
          </w:rPr>
          <w:delText xml:space="preserve"> </w:delText>
        </w:r>
        <w:r w:rsidDel="00836FF7">
          <w:rPr>
            <w:sz w:val="24"/>
            <w:szCs w:val="24"/>
          </w:rPr>
          <w:delText>Kerner</w:delText>
        </w:r>
        <w:r w:rsidDel="00836FF7">
          <w:rPr>
            <w:spacing w:val="41"/>
            <w:sz w:val="24"/>
            <w:szCs w:val="24"/>
          </w:rPr>
          <w:delText xml:space="preserve"> </w:delText>
        </w:r>
        <w:r w:rsidDel="00836FF7">
          <w:rPr>
            <w:sz w:val="24"/>
            <w:szCs w:val="24"/>
          </w:rPr>
          <w:delText>and</w:delText>
        </w:r>
        <w:r w:rsidDel="00836FF7">
          <w:rPr>
            <w:spacing w:val="36"/>
            <w:sz w:val="24"/>
            <w:szCs w:val="24"/>
          </w:rPr>
          <w:delText xml:space="preserve"> </w:delText>
        </w:r>
        <w:r w:rsidDel="00836FF7">
          <w:rPr>
            <w:sz w:val="24"/>
            <w:szCs w:val="24"/>
          </w:rPr>
          <w:delText>L</w:delText>
        </w:r>
        <w:r w:rsidDel="00836FF7">
          <w:rPr>
            <w:spacing w:val="-6"/>
            <w:sz w:val="24"/>
            <w:szCs w:val="24"/>
          </w:rPr>
          <w:delText>a</w:delText>
        </w:r>
        <w:r w:rsidDel="00836FF7">
          <w:rPr>
            <w:sz w:val="24"/>
            <w:szCs w:val="24"/>
          </w:rPr>
          <w:delText>wrence</w:delText>
        </w:r>
        <w:r w:rsidDel="00836FF7">
          <w:rPr>
            <w:spacing w:val="25"/>
            <w:sz w:val="24"/>
            <w:szCs w:val="24"/>
          </w:rPr>
          <w:delText xml:space="preserve"> </w:delText>
        </w:r>
        <w:r w:rsidDel="00836FF7">
          <w:rPr>
            <w:w w:val="102"/>
            <w:sz w:val="24"/>
            <w:szCs w:val="24"/>
          </w:rPr>
          <w:delText>(2014)</w:delText>
        </w:r>
      </w:del>
      <w:r>
        <w:rPr>
          <w:w w:val="102"/>
          <w:sz w:val="24"/>
          <w:szCs w:val="24"/>
        </w:rPr>
        <w:t xml:space="preserve">. </w:t>
      </w:r>
      <w:ins w:id="410" w:author="Karen Remmer [2]" w:date="2017-10-04T13:50:00Z">
        <w:r w:rsidR="00836FF7">
          <w:rPr>
            <w:w w:val="102"/>
            <w:sz w:val="24"/>
            <w:szCs w:val="24"/>
          </w:rPr>
          <w:t xml:space="preserve">[cites: </w:t>
        </w:r>
      </w:ins>
      <w:ins w:id="411" w:author="Karen Remmer [2]" w:date="2017-10-04T14:00:00Z">
        <w:r w:rsidR="008427D8">
          <w:rPr>
            <w:w w:val="102"/>
            <w:sz w:val="24"/>
            <w:szCs w:val="24"/>
          </w:rPr>
          <w:t xml:space="preserve"> </w:t>
        </w:r>
      </w:ins>
      <w:ins w:id="412" w:author="Karen Remmer [2]" w:date="2017-10-04T14:01:00Z">
        <w:r w:rsidR="008427D8">
          <w:rPr>
            <w:w w:val="102"/>
            <w:sz w:val="24"/>
            <w:szCs w:val="24"/>
          </w:rPr>
          <w:t>Emma Aisbett, Matthias Busse, and Peter Nunnenkamp, Bilateral Investment Treaties as Deterrents of Host-Country Discretion: The Impact of Investor-State Disputes on Foreign Direct Investment in Developing Countr</w:t>
        </w:r>
      </w:ins>
      <w:ins w:id="413" w:author="Karen Remmer [2]" w:date="2017-10-04T14:02:00Z">
        <w:r w:rsidR="008427D8">
          <w:rPr>
            <w:w w:val="102"/>
            <w:sz w:val="24"/>
            <w:szCs w:val="24"/>
          </w:rPr>
          <w:t>ies, Review of World Economics 65</w:t>
        </w:r>
      </w:ins>
      <w:ins w:id="414" w:author="Karen Remmer [2]" w:date="2017-10-04T14:16:00Z">
        <w:r w:rsidR="004945C8">
          <w:rPr>
            <w:w w:val="102"/>
            <w:sz w:val="24"/>
            <w:szCs w:val="24"/>
          </w:rPr>
          <w:t>—online publication date</w:t>
        </w:r>
      </w:ins>
      <w:ins w:id="415" w:author="Karen Remmer [2]" w:date="2017-10-04T14:17:00Z">
        <w:r w:rsidR="004945C8">
          <w:rPr>
            <w:w w:val="102"/>
            <w:sz w:val="24"/>
            <w:szCs w:val="24"/>
          </w:rPr>
          <w:t xml:space="preserve"> 2017</w:t>
        </w:r>
      </w:ins>
      <w:ins w:id="416" w:author="Karen Remmer [2]" w:date="2017-10-04T14:02:00Z">
        <w:r w:rsidR="008427D8">
          <w:rPr>
            <w:w w:val="102"/>
            <w:sz w:val="24"/>
            <w:szCs w:val="24"/>
          </w:rPr>
          <w:t>]</w:t>
        </w:r>
      </w:ins>
      <w:ins w:id="417" w:author="Karen Remmer [2]" w:date="2017-10-04T13:51:00Z">
        <w:r w:rsidR="00836FF7" w:rsidRPr="00836FF7">
          <w:rPr>
            <w:w w:val="102"/>
            <w:sz w:val="24"/>
            <w:szCs w:val="24"/>
          </w:rPr>
          <w:tab/>
        </w:r>
      </w:ins>
      <w:ins w:id="418" w:author="Karen Remmer [2]" w:date="2017-10-04T13:50:00Z">
        <w:r w:rsidR="00836FF7" w:rsidRPr="00836FF7">
          <w:rPr>
            <w:w w:val="102"/>
            <w:sz w:val="24"/>
            <w:szCs w:val="24"/>
          </w:rPr>
          <w:t xml:space="preserve"> </w:t>
        </w:r>
      </w:ins>
      <w:ins w:id="419" w:author="Karen Remmer [2]" w:date="2017-10-04T15:07:00Z">
        <w:r w:rsidR="000F68F8">
          <w:rPr>
            <w:w w:val="102"/>
            <w:sz w:val="24"/>
            <w:szCs w:val="24"/>
          </w:rPr>
          <w:t>they</w:t>
        </w:r>
      </w:ins>
      <w:del w:id="420" w:author="Karen Remmer [2]" w:date="2017-10-04T15:07:00Z">
        <w:r w:rsidDel="000F68F8">
          <w:rPr>
            <w:sz w:val="24"/>
            <w:szCs w:val="24"/>
          </w:rPr>
          <w:delText>Since</w:delText>
        </w:r>
        <w:r w:rsidDel="000F68F8">
          <w:rPr>
            <w:spacing w:val="29"/>
            <w:sz w:val="24"/>
            <w:szCs w:val="24"/>
          </w:rPr>
          <w:delText xml:space="preserve"> </w:delText>
        </w:r>
        <w:r w:rsidDel="000F68F8">
          <w:rPr>
            <w:sz w:val="24"/>
            <w:szCs w:val="24"/>
          </w:rPr>
          <w:delText>th</w:delText>
        </w:r>
      </w:del>
      <w:del w:id="421" w:author="Karen Remmer [2]" w:date="2017-10-04T14:02:00Z">
        <w:r w:rsidDel="008427D8">
          <w:rPr>
            <w:sz w:val="24"/>
            <w:szCs w:val="24"/>
          </w:rPr>
          <w:delText xml:space="preserve">is  </w:delText>
        </w:r>
      </w:del>
      <w:del w:id="422" w:author="Karen Remmer [2]" w:date="2017-10-04T13:45:00Z">
        <w:r w:rsidDel="00836FF7">
          <w:rPr>
            <w:spacing w:val="-7"/>
            <w:sz w:val="24"/>
            <w:szCs w:val="24"/>
          </w:rPr>
          <w:delText>h</w:delText>
        </w:r>
        <w:r w:rsidDel="00836FF7">
          <w:rPr>
            <w:sz w:val="24"/>
            <w:szCs w:val="24"/>
          </w:rPr>
          <w:delText>y</w:delText>
        </w:r>
        <w:r w:rsidDel="00836FF7">
          <w:rPr>
            <w:spacing w:val="6"/>
            <w:sz w:val="24"/>
            <w:szCs w:val="24"/>
          </w:rPr>
          <w:delText>p</w:delText>
        </w:r>
        <w:r w:rsidDel="00836FF7">
          <w:rPr>
            <w:sz w:val="24"/>
            <w:szCs w:val="24"/>
          </w:rPr>
          <w:delText>othesis</w:delText>
        </w:r>
      </w:del>
      <w:r>
        <w:rPr>
          <w:sz w:val="24"/>
          <w:szCs w:val="24"/>
        </w:rPr>
        <w:t xml:space="preserve"> </w:t>
      </w:r>
      <w:r>
        <w:rPr>
          <w:spacing w:val="10"/>
          <w:sz w:val="24"/>
          <w:szCs w:val="24"/>
        </w:rPr>
        <w:t xml:space="preserve"> </w:t>
      </w:r>
      <w:r>
        <w:rPr>
          <w:spacing w:val="6"/>
          <w:sz w:val="24"/>
          <w:szCs w:val="24"/>
        </w:rPr>
        <w:t>p</w:t>
      </w:r>
      <w:r>
        <w:rPr>
          <w:sz w:val="24"/>
          <w:szCs w:val="24"/>
        </w:rPr>
        <w:t>ose</w:t>
      </w:r>
      <w:del w:id="423" w:author="Karen Remmer [2]" w:date="2017-10-04T14:02:00Z">
        <w:r w:rsidDel="008427D8">
          <w:rPr>
            <w:sz w:val="24"/>
            <w:szCs w:val="24"/>
          </w:rPr>
          <w:delText>s</w:delText>
        </w:r>
      </w:del>
      <w:r>
        <w:rPr>
          <w:spacing w:val="30"/>
          <w:sz w:val="24"/>
          <w:szCs w:val="24"/>
        </w:rPr>
        <w:t xml:space="preserve"> </w:t>
      </w:r>
      <w:r>
        <w:rPr>
          <w:sz w:val="24"/>
          <w:szCs w:val="24"/>
        </w:rPr>
        <w:t>an</w:t>
      </w:r>
      <w:r>
        <w:rPr>
          <w:spacing w:val="49"/>
          <w:sz w:val="24"/>
          <w:szCs w:val="24"/>
        </w:rPr>
        <w:t xml:space="preserve"> </w:t>
      </w:r>
      <w:r>
        <w:rPr>
          <w:w w:val="104"/>
          <w:sz w:val="24"/>
          <w:szCs w:val="24"/>
        </w:rPr>
        <w:t>im</w:t>
      </w:r>
      <w:r>
        <w:rPr>
          <w:spacing w:val="6"/>
          <w:w w:val="104"/>
          <w:sz w:val="24"/>
          <w:szCs w:val="24"/>
        </w:rPr>
        <w:t>p</w:t>
      </w:r>
      <w:r>
        <w:rPr>
          <w:w w:val="110"/>
          <w:sz w:val="24"/>
          <w:szCs w:val="24"/>
        </w:rPr>
        <w:t>orta</w:t>
      </w:r>
      <w:r>
        <w:rPr>
          <w:spacing w:val="-6"/>
          <w:w w:val="110"/>
          <w:sz w:val="24"/>
          <w:szCs w:val="24"/>
        </w:rPr>
        <w:t>n</w:t>
      </w:r>
      <w:r>
        <w:rPr>
          <w:w w:val="137"/>
          <w:sz w:val="24"/>
          <w:szCs w:val="24"/>
        </w:rPr>
        <w:t>t</w:t>
      </w:r>
      <w:r>
        <w:rPr>
          <w:spacing w:val="29"/>
          <w:w w:val="137"/>
          <w:sz w:val="24"/>
          <w:szCs w:val="24"/>
        </w:rPr>
        <w:t xml:space="preserve"> </w:t>
      </w:r>
      <w:r>
        <w:rPr>
          <w:spacing w:val="-7"/>
          <w:sz w:val="24"/>
          <w:szCs w:val="24"/>
        </w:rPr>
        <w:t>c</w:t>
      </w:r>
      <w:r>
        <w:rPr>
          <w:sz w:val="24"/>
          <w:szCs w:val="24"/>
        </w:rPr>
        <w:t>hallenge</w:t>
      </w:r>
      <w:r>
        <w:rPr>
          <w:spacing w:val="42"/>
          <w:sz w:val="24"/>
          <w:szCs w:val="24"/>
        </w:rPr>
        <w:t xml:space="preserve"> </w:t>
      </w:r>
      <w:r>
        <w:rPr>
          <w:sz w:val="24"/>
          <w:szCs w:val="24"/>
        </w:rPr>
        <w:t>to</w:t>
      </w:r>
      <w:r>
        <w:rPr>
          <w:spacing w:val="49"/>
          <w:sz w:val="24"/>
          <w:szCs w:val="24"/>
        </w:rPr>
        <w:t xml:space="preserve"> </w:t>
      </w:r>
      <w:r>
        <w:rPr>
          <w:sz w:val="24"/>
          <w:szCs w:val="24"/>
        </w:rPr>
        <w:t>our</w:t>
      </w:r>
      <w:r>
        <w:rPr>
          <w:spacing w:val="45"/>
          <w:sz w:val="24"/>
          <w:szCs w:val="24"/>
        </w:rPr>
        <w:t xml:space="preserve"> </w:t>
      </w:r>
      <w:r>
        <w:rPr>
          <w:sz w:val="24"/>
          <w:szCs w:val="24"/>
        </w:rPr>
        <w:t xml:space="preserve">theoretical </w:t>
      </w:r>
      <w:r>
        <w:rPr>
          <w:spacing w:val="29"/>
          <w:sz w:val="24"/>
          <w:szCs w:val="24"/>
        </w:rPr>
        <w:t xml:space="preserve"> </w:t>
      </w:r>
      <w:r>
        <w:rPr>
          <w:w w:val="105"/>
          <w:sz w:val="24"/>
          <w:szCs w:val="24"/>
        </w:rPr>
        <w:t>argume</w:t>
      </w:r>
      <w:r>
        <w:rPr>
          <w:spacing w:val="-6"/>
          <w:w w:val="105"/>
          <w:sz w:val="24"/>
          <w:szCs w:val="24"/>
        </w:rPr>
        <w:t>n</w:t>
      </w:r>
      <w:r>
        <w:rPr>
          <w:w w:val="137"/>
          <w:sz w:val="24"/>
          <w:szCs w:val="24"/>
        </w:rPr>
        <w:t>t</w:t>
      </w:r>
      <w:r>
        <w:rPr>
          <w:spacing w:val="29"/>
          <w:w w:val="137"/>
          <w:sz w:val="24"/>
          <w:szCs w:val="24"/>
        </w:rPr>
        <w:t xml:space="preserve"> </w:t>
      </w:r>
      <w:r>
        <w:rPr>
          <w:sz w:val="24"/>
          <w:szCs w:val="24"/>
        </w:rPr>
        <w:t>a</w:t>
      </w:r>
      <w:r>
        <w:rPr>
          <w:spacing w:val="7"/>
          <w:sz w:val="24"/>
          <w:szCs w:val="24"/>
        </w:rPr>
        <w:t>b</w:t>
      </w:r>
      <w:r>
        <w:rPr>
          <w:sz w:val="24"/>
          <w:szCs w:val="24"/>
        </w:rPr>
        <w:t xml:space="preserve">out </w:t>
      </w:r>
      <w:r>
        <w:rPr>
          <w:spacing w:val="20"/>
          <w:sz w:val="24"/>
          <w:szCs w:val="24"/>
        </w:rPr>
        <w:t xml:space="preserve"> </w:t>
      </w:r>
      <w:r>
        <w:rPr>
          <w:w w:val="111"/>
          <w:sz w:val="24"/>
          <w:szCs w:val="24"/>
        </w:rPr>
        <w:t xml:space="preserve">the </w:t>
      </w:r>
      <w:r>
        <w:rPr>
          <w:sz w:val="24"/>
          <w:szCs w:val="24"/>
        </w:rPr>
        <w:t>relati</w:t>
      </w:r>
      <w:r>
        <w:rPr>
          <w:spacing w:val="-7"/>
          <w:sz w:val="24"/>
          <w:szCs w:val="24"/>
        </w:rPr>
        <w:t>v</w:t>
      </w:r>
      <w:r>
        <w:rPr>
          <w:sz w:val="24"/>
          <w:szCs w:val="24"/>
        </w:rPr>
        <w:t xml:space="preserve">e </w:t>
      </w:r>
      <w:r>
        <w:rPr>
          <w:spacing w:val="19"/>
          <w:sz w:val="24"/>
          <w:szCs w:val="24"/>
        </w:rPr>
        <w:t xml:space="preserve"> </w:t>
      </w:r>
      <w:r>
        <w:rPr>
          <w:sz w:val="24"/>
          <w:szCs w:val="24"/>
        </w:rPr>
        <w:t>ineffecti</w:t>
      </w:r>
      <w:r>
        <w:rPr>
          <w:spacing w:val="-7"/>
          <w:sz w:val="24"/>
          <w:szCs w:val="24"/>
        </w:rPr>
        <w:t>v</w:t>
      </w:r>
      <w:r>
        <w:rPr>
          <w:sz w:val="24"/>
          <w:szCs w:val="24"/>
        </w:rPr>
        <w:t>eness</w:t>
      </w:r>
      <w:r>
        <w:rPr>
          <w:spacing w:val="40"/>
          <w:sz w:val="24"/>
          <w:szCs w:val="24"/>
        </w:rPr>
        <w:t xml:space="preserve"> </w:t>
      </w:r>
      <w:r>
        <w:rPr>
          <w:sz w:val="24"/>
          <w:szCs w:val="24"/>
        </w:rPr>
        <w:t>of</w:t>
      </w:r>
      <w:r>
        <w:rPr>
          <w:spacing w:val="27"/>
          <w:sz w:val="24"/>
          <w:szCs w:val="24"/>
        </w:rPr>
        <w:t xml:space="preserve"> </w:t>
      </w:r>
      <w:r>
        <w:rPr>
          <w:sz w:val="24"/>
          <w:szCs w:val="24"/>
        </w:rPr>
        <w:t>ISDS</w:t>
      </w:r>
      <w:r>
        <w:rPr>
          <w:spacing w:val="38"/>
          <w:sz w:val="24"/>
          <w:szCs w:val="24"/>
        </w:rPr>
        <w:t xml:space="preserve"> </w:t>
      </w:r>
      <w:r>
        <w:rPr>
          <w:sz w:val="24"/>
          <w:szCs w:val="24"/>
        </w:rPr>
        <w:t>in</w:t>
      </w:r>
      <w:r>
        <w:rPr>
          <w:spacing w:val="47"/>
          <w:sz w:val="24"/>
          <w:szCs w:val="24"/>
        </w:rPr>
        <w:t xml:space="preserve"> </w:t>
      </w:r>
      <w:r>
        <w:rPr>
          <w:sz w:val="24"/>
          <w:szCs w:val="24"/>
        </w:rPr>
        <w:t>com</w:t>
      </w:r>
      <w:r>
        <w:rPr>
          <w:spacing w:val="-6"/>
          <w:sz w:val="24"/>
          <w:szCs w:val="24"/>
        </w:rPr>
        <w:t>m</w:t>
      </w:r>
      <w:r>
        <w:rPr>
          <w:sz w:val="24"/>
          <w:szCs w:val="24"/>
        </w:rPr>
        <w:t xml:space="preserve">unicating </w:t>
      </w:r>
      <w:r>
        <w:rPr>
          <w:spacing w:val="39"/>
          <w:sz w:val="24"/>
          <w:szCs w:val="24"/>
        </w:rPr>
        <w:t xml:space="preserve"> </w:t>
      </w:r>
      <w:r>
        <w:rPr>
          <w:sz w:val="24"/>
          <w:szCs w:val="24"/>
        </w:rPr>
        <w:t xml:space="preserve">information </w:t>
      </w:r>
      <w:r>
        <w:rPr>
          <w:spacing w:val="36"/>
          <w:sz w:val="24"/>
          <w:szCs w:val="24"/>
        </w:rPr>
        <w:t xml:space="preserve"> </w:t>
      </w:r>
      <w:r>
        <w:rPr>
          <w:sz w:val="24"/>
          <w:szCs w:val="24"/>
        </w:rPr>
        <w:t>to  i</w:t>
      </w:r>
      <w:r>
        <w:rPr>
          <w:spacing w:val="-7"/>
          <w:sz w:val="24"/>
          <w:szCs w:val="24"/>
        </w:rPr>
        <w:t>nv</w:t>
      </w:r>
      <w:r>
        <w:rPr>
          <w:sz w:val="24"/>
          <w:szCs w:val="24"/>
        </w:rPr>
        <w:t>estors</w:t>
      </w:r>
      <w:ins w:id="424" w:author="Karen Remmer [2]" w:date="2017-10-04T15:07:00Z">
        <w:r w:rsidR="000F68F8">
          <w:rPr>
            <w:sz w:val="24"/>
            <w:szCs w:val="24"/>
          </w:rPr>
          <w:t>. We therefore</w:t>
        </w:r>
      </w:ins>
      <w:del w:id="425" w:author="Karen Remmer [2]" w:date="2017-10-04T15:07:00Z">
        <w:r w:rsidDel="000F68F8">
          <w:rPr>
            <w:sz w:val="24"/>
            <w:szCs w:val="24"/>
          </w:rPr>
          <w:delText xml:space="preserve">, </w:delText>
        </w:r>
        <w:r w:rsidDel="000F68F8">
          <w:rPr>
            <w:spacing w:val="28"/>
            <w:sz w:val="24"/>
            <w:szCs w:val="24"/>
          </w:rPr>
          <w:delText xml:space="preserve"> </w:delText>
        </w:r>
        <w:r w:rsidDel="000F68F8">
          <w:rPr>
            <w:spacing w:val="-6"/>
            <w:sz w:val="24"/>
            <w:szCs w:val="24"/>
          </w:rPr>
          <w:delText>w</w:delText>
        </w:r>
        <w:r w:rsidDel="000F68F8">
          <w:rPr>
            <w:sz w:val="24"/>
            <w:szCs w:val="24"/>
          </w:rPr>
          <w:delText>e</w:delText>
        </w:r>
      </w:del>
      <w:r>
        <w:rPr>
          <w:spacing w:val="31"/>
          <w:sz w:val="24"/>
          <w:szCs w:val="24"/>
        </w:rPr>
        <w:t xml:space="preserve"> </w:t>
      </w:r>
      <w:r>
        <w:rPr>
          <w:sz w:val="24"/>
          <w:szCs w:val="24"/>
        </w:rPr>
        <w:t xml:space="preserve">revisit </w:t>
      </w:r>
      <w:r>
        <w:rPr>
          <w:spacing w:val="8"/>
          <w:sz w:val="24"/>
          <w:szCs w:val="24"/>
        </w:rPr>
        <w:t xml:space="preserve"> </w:t>
      </w:r>
      <w:r>
        <w:rPr>
          <w:w w:val="111"/>
          <w:sz w:val="24"/>
          <w:szCs w:val="24"/>
        </w:rPr>
        <w:t xml:space="preserve">the </w:t>
      </w:r>
      <w:r>
        <w:rPr>
          <w:sz w:val="24"/>
          <w:szCs w:val="24"/>
        </w:rPr>
        <w:t>empirical</w:t>
      </w:r>
      <w:r>
        <w:rPr>
          <w:spacing w:val="57"/>
          <w:sz w:val="24"/>
          <w:szCs w:val="24"/>
        </w:rPr>
        <w:t xml:space="preserve"> </w:t>
      </w:r>
      <w:r>
        <w:rPr>
          <w:sz w:val="24"/>
          <w:szCs w:val="24"/>
        </w:rPr>
        <w:t>lin</w:t>
      </w:r>
      <w:r>
        <w:rPr>
          <w:spacing w:val="-13"/>
          <w:sz w:val="24"/>
          <w:szCs w:val="24"/>
        </w:rPr>
        <w:t>k</w:t>
      </w:r>
      <w:r>
        <w:rPr>
          <w:sz w:val="24"/>
          <w:szCs w:val="24"/>
        </w:rPr>
        <w:t>age</w:t>
      </w:r>
      <w:r>
        <w:rPr>
          <w:spacing w:val="41"/>
          <w:sz w:val="24"/>
          <w:szCs w:val="24"/>
        </w:rPr>
        <w:t xml:space="preserve"> </w:t>
      </w:r>
      <w:r>
        <w:rPr>
          <w:spacing w:val="6"/>
          <w:sz w:val="24"/>
          <w:szCs w:val="24"/>
        </w:rPr>
        <w:t>b</w:t>
      </w:r>
      <w:r>
        <w:rPr>
          <w:sz w:val="24"/>
          <w:szCs w:val="24"/>
        </w:rPr>
        <w:t>e</w:t>
      </w:r>
      <w:r>
        <w:rPr>
          <w:spacing w:val="-7"/>
          <w:sz w:val="24"/>
          <w:szCs w:val="24"/>
        </w:rPr>
        <w:t>t</w:t>
      </w:r>
      <w:r>
        <w:rPr>
          <w:spacing w:val="-6"/>
          <w:sz w:val="24"/>
          <w:szCs w:val="24"/>
        </w:rPr>
        <w:t>w</w:t>
      </w:r>
      <w:r>
        <w:rPr>
          <w:sz w:val="24"/>
          <w:szCs w:val="24"/>
        </w:rPr>
        <w:t>een</w:t>
      </w:r>
      <w:r>
        <w:rPr>
          <w:spacing w:val="58"/>
          <w:sz w:val="24"/>
          <w:szCs w:val="24"/>
        </w:rPr>
        <w:t xml:space="preserve"> </w:t>
      </w:r>
      <w:r>
        <w:rPr>
          <w:sz w:val="24"/>
          <w:szCs w:val="24"/>
        </w:rPr>
        <w:t xml:space="preserve">disputes </w:t>
      </w:r>
      <w:r>
        <w:rPr>
          <w:spacing w:val="15"/>
          <w:sz w:val="24"/>
          <w:szCs w:val="24"/>
        </w:rPr>
        <w:t xml:space="preserve"> </w:t>
      </w:r>
      <w:r>
        <w:rPr>
          <w:sz w:val="24"/>
          <w:szCs w:val="24"/>
        </w:rPr>
        <w:t>and</w:t>
      </w:r>
      <w:r>
        <w:rPr>
          <w:spacing w:val="58"/>
          <w:sz w:val="24"/>
          <w:szCs w:val="24"/>
        </w:rPr>
        <w:t xml:space="preserve"> </w:t>
      </w:r>
      <w:r>
        <w:rPr>
          <w:sz w:val="24"/>
          <w:szCs w:val="24"/>
        </w:rPr>
        <w:t>FDI</w:t>
      </w:r>
      <w:r>
        <w:rPr>
          <w:spacing w:val="57"/>
          <w:sz w:val="24"/>
          <w:szCs w:val="24"/>
        </w:rPr>
        <w:t xml:space="preserve"> </w:t>
      </w:r>
      <w:r>
        <w:rPr>
          <w:sz w:val="24"/>
          <w:szCs w:val="24"/>
        </w:rPr>
        <w:t>fl</w:t>
      </w:r>
      <w:r>
        <w:rPr>
          <w:spacing w:val="-7"/>
          <w:sz w:val="24"/>
          <w:szCs w:val="24"/>
        </w:rPr>
        <w:t>o</w:t>
      </w:r>
      <w:r>
        <w:rPr>
          <w:sz w:val="24"/>
          <w:szCs w:val="24"/>
        </w:rPr>
        <w:t>ws</w:t>
      </w:r>
      <w:r>
        <w:rPr>
          <w:spacing w:val="3"/>
          <w:sz w:val="24"/>
          <w:szCs w:val="24"/>
        </w:rPr>
        <w:t xml:space="preserve"> </w:t>
      </w:r>
      <w:r>
        <w:rPr>
          <w:sz w:val="24"/>
          <w:szCs w:val="24"/>
        </w:rPr>
        <w:t>using</w:t>
      </w:r>
      <w:r>
        <w:rPr>
          <w:spacing w:val="40"/>
          <w:sz w:val="24"/>
          <w:szCs w:val="24"/>
        </w:rPr>
        <w:t xml:space="preserve"> </w:t>
      </w:r>
      <w:r>
        <w:rPr>
          <w:sz w:val="24"/>
          <w:szCs w:val="24"/>
        </w:rPr>
        <w:t>an</w:t>
      </w:r>
      <w:r>
        <w:rPr>
          <w:spacing w:val="50"/>
          <w:sz w:val="24"/>
          <w:szCs w:val="24"/>
        </w:rPr>
        <w:t xml:space="preserve"> </w:t>
      </w:r>
      <w:r>
        <w:rPr>
          <w:sz w:val="24"/>
          <w:szCs w:val="24"/>
        </w:rPr>
        <w:t>u</w:t>
      </w:r>
      <w:r>
        <w:rPr>
          <w:spacing w:val="7"/>
          <w:sz w:val="24"/>
          <w:szCs w:val="24"/>
        </w:rPr>
        <w:t>p</w:t>
      </w:r>
      <w:r>
        <w:rPr>
          <w:sz w:val="24"/>
          <w:szCs w:val="24"/>
        </w:rPr>
        <w:t xml:space="preserve">dated </w:t>
      </w:r>
      <w:r>
        <w:rPr>
          <w:spacing w:val="41"/>
          <w:sz w:val="24"/>
          <w:szCs w:val="24"/>
        </w:rPr>
        <w:t xml:space="preserve"> </w:t>
      </w:r>
      <w:r>
        <w:rPr>
          <w:sz w:val="24"/>
          <w:szCs w:val="24"/>
        </w:rPr>
        <w:t xml:space="preserve">database </w:t>
      </w:r>
      <w:r>
        <w:rPr>
          <w:spacing w:val="36"/>
          <w:sz w:val="24"/>
          <w:szCs w:val="24"/>
        </w:rPr>
        <w:t xml:space="preserve"> </w:t>
      </w:r>
      <w:r>
        <w:rPr>
          <w:sz w:val="24"/>
          <w:szCs w:val="24"/>
        </w:rPr>
        <w:t xml:space="preserve">that </w:t>
      </w:r>
      <w:r>
        <w:rPr>
          <w:spacing w:val="38"/>
          <w:sz w:val="24"/>
          <w:szCs w:val="24"/>
        </w:rPr>
        <w:t xml:space="preserve"> </w:t>
      </w:r>
      <w:r>
        <w:rPr>
          <w:sz w:val="24"/>
          <w:szCs w:val="24"/>
        </w:rPr>
        <w:t>g</w:t>
      </w:r>
      <w:r>
        <w:rPr>
          <w:spacing w:val="7"/>
          <w:sz w:val="24"/>
          <w:szCs w:val="24"/>
        </w:rPr>
        <w:t>o</w:t>
      </w:r>
      <w:r>
        <w:rPr>
          <w:sz w:val="24"/>
          <w:szCs w:val="24"/>
        </w:rPr>
        <w:t>es</w:t>
      </w:r>
      <w:r>
        <w:rPr>
          <w:spacing w:val="19"/>
          <w:sz w:val="24"/>
          <w:szCs w:val="24"/>
        </w:rPr>
        <w:t xml:space="preserve"> </w:t>
      </w:r>
      <w:r>
        <w:rPr>
          <w:w w:val="111"/>
          <w:sz w:val="24"/>
          <w:szCs w:val="24"/>
        </w:rPr>
        <w:t>to</w:t>
      </w:r>
    </w:p>
    <w:p w14:paraId="385D0F29" w14:textId="77777777" w:rsidR="000A768D" w:rsidRDefault="006C1B1D">
      <w:pPr>
        <w:spacing w:before="7"/>
        <w:ind w:left="100" w:right="8911"/>
        <w:jc w:val="both"/>
        <w:rPr>
          <w:sz w:val="24"/>
          <w:szCs w:val="24"/>
        </w:rPr>
      </w:pPr>
      <w:r>
        <w:rPr>
          <w:sz w:val="24"/>
          <w:szCs w:val="24"/>
        </w:rPr>
        <w:t>2014.</w:t>
      </w:r>
    </w:p>
    <w:p w14:paraId="651B5B54" w14:textId="77777777" w:rsidR="000A768D" w:rsidRDefault="000A768D">
      <w:pPr>
        <w:spacing w:before="6" w:line="180" w:lineRule="exact"/>
        <w:rPr>
          <w:sz w:val="18"/>
          <w:szCs w:val="18"/>
        </w:rPr>
      </w:pPr>
    </w:p>
    <w:p w14:paraId="658B91A3" w14:textId="77777777" w:rsidR="000A768D" w:rsidRDefault="006C1B1D">
      <w:pPr>
        <w:spacing w:line="401" w:lineRule="auto"/>
        <w:ind w:left="100" w:right="78" w:firstLine="239"/>
        <w:jc w:val="both"/>
        <w:rPr>
          <w:sz w:val="24"/>
          <w:szCs w:val="24"/>
        </w:rPr>
      </w:pPr>
      <w:r>
        <w:rPr>
          <w:sz w:val="24"/>
          <w:szCs w:val="24"/>
        </w:rPr>
        <w:t>In</w:t>
      </w:r>
      <w:r>
        <w:rPr>
          <w:spacing w:val="44"/>
          <w:sz w:val="24"/>
          <w:szCs w:val="24"/>
        </w:rPr>
        <w:t xml:space="preserve"> </w:t>
      </w:r>
      <w:r>
        <w:rPr>
          <w:spacing w:val="-6"/>
          <w:sz w:val="24"/>
          <w:szCs w:val="24"/>
        </w:rPr>
        <w:t>c</w:t>
      </w:r>
      <w:r>
        <w:rPr>
          <w:sz w:val="24"/>
          <w:szCs w:val="24"/>
        </w:rPr>
        <w:t>h</w:t>
      </w:r>
      <w:r>
        <w:rPr>
          <w:spacing w:val="7"/>
          <w:sz w:val="24"/>
          <w:szCs w:val="24"/>
        </w:rPr>
        <w:t>o</w:t>
      </w:r>
      <w:r>
        <w:rPr>
          <w:sz w:val="24"/>
          <w:szCs w:val="24"/>
        </w:rPr>
        <w:t>osing</w:t>
      </w:r>
      <w:r>
        <w:rPr>
          <w:spacing w:val="32"/>
          <w:sz w:val="24"/>
          <w:szCs w:val="24"/>
        </w:rPr>
        <w:t xml:space="preserve"> </w:t>
      </w:r>
      <w:r>
        <w:rPr>
          <w:sz w:val="24"/>
          <w:szCs w:val="24"/>
        </w:rPr>
        <w:t>our</w:t>
      </w:r>
      <w:r>
        <w:rPr>
          <w:spacing w:val="46"/>
          <w:sz w:val="24"/>
          <w:szCs w:val="24"/>
        </w:rPr>
        <w:t xml:space="preserve"> </w:t>
      </w:r>
      <w:r>
        <w:rPr>
          <w:sz w:val="24"/>
          <w:szCs w:val="24"/>
        </w:rPr>
        <w:t>m</w:t>
      </w:r>
      <w:r>
        <w:rPr>
          <w:spacing w:val="7"/>
          <w:sz w:val="24"/>
          <w:szCs w:val="24"/>
        </w:rPr>
        <w:t>o</w:t>
      </w:r>
      <w:r>
        <w:rPr>
          <w:sz w:val="24"/>
          <w:szCs w:val="24"/>
        </w:rPr>
        <w:t>del</w:t>
      </w:r>
      <w:r>
        <w:rPr>
          <w:spacing w:val="39"/>
          <w:sz w:val="24"/>
          <w:szCs w:val="24"/>
        </w:rPr>
        <w:t xml:space="preserve"> </w:t>
      </w:r>
      <w:r>
        <w:rPr>
          <w:sz w:val="24"/>
          <w:szCs w:val="24"/>
        </w:rPr>
        <w:t>s</w:t>
      </w:r>
      <w:r>
        <w:rPr>
          <w:spacing w:val="6"/>
          <w:sz w:val="24"/>
          <w:szCs w:val="24"/>
        </w:rPr>
        <w:t>p</w:t>
      </w:r>
      <w:r>
        <w:rPr>
          <w:sz w:val="24"/>
          <w:szCs w:val="24"/>
        </w:rPr>
        <w:t>ecification,</w:t>
      </w:r>
      <w:r>
        <w:rPr>
          <w:spacing w:val="52"/>
          <w:sz w:val="24"/>
          <w:szCs w:val="24"/>
        </w:rPr>
        <w:t xml:space="preserve"> </w:t>
      </w:r>
      <w:r>
        <w:rPr>
          <w:spacing w:val="-6"/>
          <w:sz w:val="24"/>
          <w:szCs w:val="24"/>
        </w:rPr>
        <w:t>w</w:t>
      </w:r>
      <w:r>
        <w:rPr>
          <w:sz w:val="24"/>
          <w:szCs w:val="24"/>
        </w:rPr>
        <w:t>e</w:t>
      </w:r>
      <w:r>
        <w:rPr>
          <w:spacing w:val="22"/>
          <w:sz w:val="24"/>
          <w:szCs w:val="24"/>
        </w:rPr>
        <w:t xml:space="preserve"> </w:t>
      </w:r>
      <w:r>
        <w:rPr>
          <w:sz w:val="24"/>
          <w:szCs w:val="24"/>
        </w:rPr>
        <w:t>closely</w:t>
      </w:r>
      <w:r>
        <w:rPr>
          <w:spacing w:val="16"/>
          <w:sz w:val="24"/>
          <w:szCs w:val="24"/>
        </w:rPr>
        <w:t xml:space="preserve"> </w:t>
      </w:r>
      <w:r>
        <w:rPr>
          <w:sz w:val="24"/>
          <w:szCs w:val="24"/>
        </w:rPr>
        <w:t xml:space="preserve">mirror </w:t>
      </w:r>
      <w:r>
        <w:rPr>
          <w:spacing w:val="6"/>
          <w:sz w:val="24"/>
          <w:szCs w:val="24"/>
        </w:rPr>
        <w:t xml:space="preserve"> </w:t>
      </w:r>
      <w:r>
        <w:rPr>
          <w:sz w:val="24"/>
          <w:szCs w:val="24"/>
        </w:rPr>
        <w:t xml:space="preserve">the </w:t>
      </w:r>
      <w:r>
        <w:rPr>
          <w:spacing w:val="2"/>
          <w:sz w:val="24"/>
          <w:szCs w:val="24"/>
        </w:rPr>
        <w:t xml:space="preserve"> </w:t>
      </w:r>
      <w:r>
        <w:rPr>
          <w:spacing w:val="-7"/>
          <w:sz w:val="24"/>
          <w:szCs w:val="24"/>
        </w:rPr>
        <w:t>c</w:t>
      </w:r>
      <w:r>
        <w:rPr>
          <w:sz w:val="24"/>
          <w:szCs w:val="24"/>
        </w:rPr>
        <w:t>hoices</w:t>
      </w:r>
      <w:r>
        <w:rPr>
          <w:spacing w:val="21"/>
          <w:sz w:val="24"/>
          <w:szCs w:val="24"/>
        </w:rPr>
        <w:t xml:space="preserve"> </w:t>
      </w:r>
      <w:r>
        <w:rPr>
          <w:sz w:val="24"/>
          <w:szCs w:val="24"/>
        </w:rPr>
        <w:t>made</w:t>
      </w:r>
      <w:r>
        <w:rPr>
          <w:spacing w:val="54"/>
          <w:sz w:val="24"/>
          <w:szCs w:val="24"/>
        </w:rPr>
        <w:t xml:space="preserve"> </w:t>
      </w:r>
      <w:r>
        <w:rPr>
          <w:sz w:val="24"/>
          <w:szCs w:val="24"/>
        </w:rPr>
        <w:t>in</w:t>
      </w:r>
      <w:r>
        <w:rPr>
          <w:spacing w:val="37"/>
          <w:sz w:val="24"/>
          <w:szCs w:val="24"/>
        </w:rPr>
        <w:t xml:space="preserve"> </w:t>
      </w:r>
      <w:r>
        <w:rPr>
          <w:sz w:val="24"/>
          <w:szCs w:val="24"/>
        </w:rPr>
        <w:t>earlier</w:t>
      </w:r>
      <w:r>
        <w:rPr>
          <w:spacing w:val="54"/>
          <w:sz w:val="24"/>
          <w:szCs w:val="24"/>
        </w:rPr>
        <w:t xml:space="preserve"> </w:t>
      </w:r>
      <w:r>
        <w:rPr>
          <w:spacing w:val="-6"/>
          <w:w w:val="97"/>
          <w:sz w:val="24"/>
          <w:szCs w:val="24"/>
        </w:rPr>
        <w:t>w</w:t>
      </w:r>
      <w:r>
        <w:rPr>
          <w:w w:val="102"/>
          <w:sz w:val="24"/>
          <w:szCs w:val="24"/>
        </w:rPr>
        <w:t xml:space="preserve">orks </w:t>
      </w:r>
      <w:r>
        <w:rPr>
          <w:sz w:val="24"/>
          <w:szCs w:val="24"/>
        </w:rPr>
        <w:t>on</w:t>
      </w:r>
      <w:r>
        <w:rPr>
          <w:spacing w:val="25"/>
          <w:sz w:val="24"/>
          <w:szCs w:val="24"/>
        </w:rPr>
        <w:t xml:space="preserve"> </w:t>
      </w:r>
      <w:r>
        <w:rPr>
          <w:sz w:val="24"/>
          <w:szCs w:val="24"/>
        </w:rPr>
        <w:t>FDI</w:t>
      </w:r>
      <w:r>
        <w:rPr>
          <w:spacing w:val="47"/>
          <w:sz w:val="24"/>
          <w:szCs w:val="24"/>
        </w:rPr>
        <w:t xml:space="preserve"> </w:t>
      </w:r>
      <w:r>
        <w:rPr>
          <w:sz w:val="24"/>
          <w:szCs w:val="24"/>
        </w:rPr>
        <w:t>fl</w:t>
      </w:r>
      <w:r>
        <w:rPr>
          <w:spacing w:val="-6"/>
          <w:sz w:val="24"/>
          <w:szCs w:val="24"/>
        </w:rPr>
        <w:t>o</w:t>
      </w:r>
      <w:r>
        <w:rPr>
          <w:sz w:val="24"/>
          <w:szCs w:val="24"/>
        </w:rPr>
        <w:t>ws.</w:t>
      </w:r>
      <w:r>
        <w:rPr>
          <w:spacing w:val="24"/>
          <w:sz w:val="24"/>
          <w:szCs w:val="24"/>
        </w:rPr>
        <w:t xml:space="preserve"> </w:t>
      </w:r>
      <w:r>
        <w:rPr>
          <w:spacing w:val="-20"/>
          <w:sz w:val="24"/>
          <w:szCs w:val="24"/>
        </w:rPr>
        <w:t>F</w:t>
      </w:r>
      <w:r>
        <w:rPr>
          <w:sz w:val="24"/>
          <w:szCs w:val="24"/>
        </w:rPr>
        <w:t>or</w:t>
      </w:r>
      <w:r>
        <w:rPr>
          <w:spacing w:val="47"/>
          <w:sz w:val="24"/>
          <w:szCs w:val="24"/>
        </w:rPr>
        <w:t xml:space="preserve"> </w:t>
      </w:r>
      <w:r>
        <w:rPr>
          <w:sz w:val="24"/>
          <w:szCs w:val="24"/>
        </w:rPr>
        <w:t>our</w:t>
      </w:r>
      <w:r>
        <w:rPr>
          <w:spacing w:val="36"/>
          <w:sz w:val="24"/>
          <w:szCs w:val="24"/>
        </w:rPr>
        <w:t xml:space="preserve"> </w:t>
      </w:r>
      <w:r>
        <w:rPr>
          <w:w w:val="105"/>
          <w:sz w:val="24"/>
          <w:szCs w:val="24"/>
        </w:rPr>
        <w:t>de</w:t>
      </w:r>
      <w:r>
        <w:rPr>
          <w:spacing w:val="6"/>
          <w:w w:val="105"/>
          <w:sz w:val="24"/>
          <w:szCs w:val="24"/>
        </w:rPr>
        <w:t>p</w:t>
      </w:r>
      <w:r>
        <w:rPr>
          <w:w w:val="104"/>
          <w:sz w:val="24"/>
          <w:szCs w:val="24"/>
        </w:rPr>
        <w:t>ende</w:t>
      </w:r>
      <w:r>
        <w:rPr>
          <w:spacing w:val="-7"/>
          <w:w w:val="104"/>
          <w:sz w:val="24"/>
          <w:szCs w:val="24"/>
        </w:rPr>
        <w:t>n</w:t>
      </w:r>
      <w:r>
        <w:rPr>
          <w:w w:val="137"/>
          <w:sz w:val="24"/>
          <w:szCs w:val="24"/>
        </w:rPr>
        <w:t>t</w:t>
      </w:r>
      <w:r>
        <w:rPr>
          <w:spacing w:val="20"/>
          <w:sz w:val="24"/>
          <w:szCs w:val="24"/>
        </w:rPr>
        <w:t xml:space="preserve"> </w:t>
      </w:r>
      <w:r>
        <w:rPr>
          <w:spacing w:val="-13"/>
          <w:sz w:val="24"/>
          <w:szCs w:val="24"/>
        </w:rPr>
        <w:t>v</w:t>
      </w:r>
      <w:r>
        <w:rPr>
          <w:sz w:val="24"/>
          <w:szCs w:val="24"/>
        </w:rPr>
        <w:t>ariable</w:t>
      </w:r>
      <w:r>
        <w:rPr>
          <w:spacing w:val="56"/>
          <w:sz w:val="24"/>
          <w:szCs w:val="24"/>
        </w:rPr>
        <w:t xml:space="preserve"> </w:t>
      </w:r>
      <w:r>
        <w:rPr>
          <w:spacing w:val="-7"/>
          <w:sz w:val="24"/>
          <w:szCs w:val="24"/>
        </w:rPr>
        <w:t>w</w:t>
      </w:r>
      <w:r>
        <w:rPr>
          <w:sz w:val="24"/>
          <w:szCs w:val="24"/>
        </w:rPr>
        <w:t>e</w:t>
      </w:r>
      <w:r>
        <w:rPr>
          <w:spacing w:val="12"/>
          <w:sz w:val="24"/>
          <w:szCs w:val="24"/>
        </w:rPr>
        <w:t xml:space="preserve"> </w:t>
      </w:r>
      <w:r>
        <w:rPr>
          <w:sz w:val="24"/>
          <w:szCs w:val="24"/>
        </w:rPr>
        <w:t>use</w:t>
      </w:r>
      <w:r>
        <w:rPr>
          <w:spacing w:val="26"/>
          <w:sz w:val="24"/>
          <w:szCs w:val="24"/>
        </w:rPr>
        <w:t xml:space="preserve"> </w:t>
      </w:r>
      <w:r>
        <w:rPr>
          <w:sz w:val="24"/>
          <w:szCs w:val="24"/>
        </w:rPr>
        <w:t>logged,</w:t>
      </w:r>
      <w:r>
        <w:rPr>
          <w:spacing w:val="21"/>
          <w:sz w:val="24"/>
          <w:szCs w:val="24"/>
        </w:rPr>
        <w:t xml:space="preserve"> </w:t>
      </w:r>
      <w:r>
        <w:rPr>
          <w:sz w:val="24"/>
          <w:szCs w:val="24"/>
        </w:rPr>
        <w:t>net</w:t>
      </w:r>
      <w:r>
        <w:rPr>
          <w:spacing w:val="52"/>
          <w:sz w:val="24"/>
          <w:szCs w:val="24"/>
        </w:rPr>
        <w:t xml:space="preserve"> </w:t>
      </w:r>
      <w:r>
        <w:rPr>
          <w:sz w:val="24"/>
          <w:szCs w:val="24"/>
        </w:rPr>
        <w:t>FDI</w:t>
      </w:r>
      <w:r>
        <w:rPr>
          <w:spacing w:val="47"/>
          <w:sz w:val="24"/>
          <w:szCs w:val="24"/>
        </w:rPr>
        <w:t xml:space="preserve"> </w:t>
      </w:r>
      <w:r>
        <w:rPr>
          <w:sz w:val="24"/>
          <w:szCs w:val="24"/>
        </w:rPr>
        <w:t>fl</w:t>
      </w:r>
      <w:r>
        <w:rPr>
          <w:spacing w:val="-6"/>
          <w:sz w:val="24"/>
          <w:szCs w:val="24"/>
        </w:rPr>
        <w:t>o</w:t>
      </w:r>
      <w:r>
        <w:rPr>
          <w:sz w:val="24"/>
          <w:szCs w:val="24"/>
        </w:rPr>
        <w:t>ws</w:t>
      </w:r>
      <w:r>
        <w:rPr>
          <w:spacing w:val="-7"/>
          <w:sz w:val="24"/>
          <w:szCs w:val="24"/>
        </w:rPr>
        <w:t xml:space="preserve"> </w:t>
      </w:r>
      <w:r>
        <w:rPr>
          <w:sz w:val="24"/>
          <w:szCs w:val="24"/>
        </w:rPr>
        <w:t>at</w:t>
      </w:r>
      <w:r>
        <w:rPr>
          <w:spacing w:val="55"/>
          <w:sz w:val="24"/>
          <w:szCs w:val="24"/>
        </w:rPr>
        <w:t xml:space="preserve"> </w:t>
      </w:r>
      <w:r>
        <w:rPr>
          <w:sz w:val="24"/>
          <w:szCs w:val="24"/>
        </w:rPr>
        <w:t>the</w:t>
      </w:r>
      <w:r>
        <w:rPr>
          <w:spacing w:val="52"/>
          <w:sz w:val="24"/>
          <w:szCs w:val="24"/>
        </w:rPr>
        <w:t xml:space="preserve"> </w:t>
      </w:r>
      <w:r>
        <w:rPr>
          <w:w w:val="103"/>
          <w:sz w:val="24"/>
          <w:szCs w:val="24"/>
        </w:rPr>
        <w:t>cou</w:t>
      </w:r>
      <w:r>
        <w:rPr>
          <w:spacing w:val="-6"/>
          <w:w w:val="103"/>
          <w:sz w:val="24"/>
          <w:szCs w:val="24"/>
        </w:rPr>
        <w:t>n</w:t>
      </w:r>
      <w:r>
        <w:rPr>
          <w:w w:val="108"/>
          <w:sz w:val="24"/>
          <w:szCs w:val="24"/>
        </w:rPr>
        <w:t>try-</w:t>
      </w:r>
      <w:r>
        <w:rPr>
          <w:spacing w:val="-7"/>
          <w:w w:val="108"/>
          <w:sz w:val="24"/>
          <w:szCs w:val="24"/>
        </w:rPr>
        <w:t>y</w:t>
      </w:r>
      <w:r>
        <w:rPr>
          <w:w w:val="106"/>
          <w:sz w:val="24"/>
          <w:szCs w:val="24"/>
        </w:rPr>
        <w:t xml:space="preserve">ear </w:t>
      </w:r>
      <w:r>
        <w:rPr>
          <w:sz w:val="24"/>
          <w:szCs w:val="24"/>
        </w:rPr>
        <w:t>le</w:t>
      </w:r>
      <w:r>
        <w:rPr>
          <w:spacing w:val="-7"/>
          <w:sz w:val="24"/>
          <w:szCs w:val="24"/>
        </w:rPr>
        <w:t>v</w:t>
      </w:r>
      <w:r>
        <w:rPr>
          <w:sz w:val="24"/>
          <w:szCs w:val="24"/>
        </w:rPr>
        <w:t>el</w:t>
      </w:r>
      <w:r>
        <w:rPr>
          <w:spacing w:val="4"/>
          <w:sz w:val="24"/>
          <w:szCs w:val="24"/>
        </w:rPr>
        <w:t xml:space="preserve"> </w:t>
      </w:r>
      <w:r>
        <w:rPr>
          <w:sz w:val="24"/>
          <w:szCs w:val="24"/>
        </w:rPr>
        <w:t xml:space="preserve">of analysis. </w:t>
      </w:r>
      <w:r>
        <w:rPr>
          <w:spacing w:val="27"/>
          <w:sz w:val="24"/>
          <w:szCs w:val="24"/>
        </w:rPr>
        <w:t xml:space="preserve"> </w:t>
      </w:r>
      <w:r>
        <w:rPr>
          <w:sz w:val="24"/>
          <w:szCs w:val="24"/>
        </w:rPr>
        <w:t>Allee</w:t>
      </w:r>
      <w:r>
        <w:rPr>
          <w:spacing w:val="2"/>
          <w:sz w:val="24"/>
          <w:szCs w:val="24"/>
        </w:rPr>
        <w:t xml:space="preserve"> </w:t>
      </w:r>
      <w:r>
        <w:rPr>
          <w:sz w:val="24"/>
          <w:szCs w:val="24"/>
        </w:rPr>
        <w:t>and</w:t>
      </w:r>
      <w:r>
        <w:rPr>
          <w:spacing w:val="40"/>
          <w:sz w:val="24"/>
          <w:szCs w:val="24"/>
        </w:rPr>
        <w:t xml:space="preserve"> </w:t>
      </w:r>
      <w:r>
        <w:rPr>
          <w:spacing w:val="-7"/>
          <w:w w:val="110"/>
          <w:sz w:val="24"/>
          <w:szCs w:val="24"/>
        </w:rPr>
        <w:t>P</w:t>
      </w:r>
      <w:r>
        <w:rPr>
          <w:w w:val="110"/>
          <w:sz w:val="24"/>
          <w:szCs w:val="24"/>
        </w:rPr>
        <w:t>einhardt</w:t>
      </w:r>
      <w:r>
        <w:rPr>
          <w:spacing w:val="11"/>
          <w:w w:val="110"/>
          <w:sz w:val="24"/>
          <w:szCs w:val="24"/>
        </w:rPr>
        <w:t xml:space="preserve"> </w:t>
      </w:r>
      <w:r>
        <w:rPr>
          <w:w w:val="102"/>
          <w:sz w:val="24"/>
          <w:szCs w:val="24"/>
        </w:rPr>
        <w:t>highlig</w:t>
      </w:r>
      <w:r>
        <w:rPr>
          <w:spacing w:val="-6"/>
          <w:w w:val="102"/>
          <w:sz w:val="24"/>
          <w:szCs w:val="24"/>
        </w:rPr>
        <w:t>h</w:t>
      </w:r>
      <w:r>
        <w:rPr>
          <w:w w:val="137"/>
          <w:sz w:val="24"/>
          <w:szCs w:val="24"/>
        </w:rPr>
        <w:t>t</w:t>
      </w:r>
      <w:r>
        <w:rPr>
          <w:spacing w:val="12"/>
          <w:w w:val="137"/>
          <w:sz w:val="24"/>
          <w:szCs w:val="24"/>
        </w:rPr>
        <w:t xml:space="preserve"> </w:t>
      </w:r>
      <w:r>
        <w:rPr>
          <w:sz w:val="24"/>
          <w:szCs w:val="24"/>
        </w:rPr>
        <w:t>the</w:t>
      </w:r>
      <w:r>
        <w:rPr>
          <w:spacing w:val="42"/>
          <w:sz w:val="24"/>
          <w:szCs w:val="24"/>
        </w:rPr>
        <w:t xml:space="preserve"> </w:t>
      </w:r>
      <w:r>
        <w:rPr>
          <w:sz w:val="24"/>
          <w:szCs w:val="24"/>
        </w:rPr>
        <w:t>im</w:t>
      </w:r>
      <w:r>
        <w:rPr>
          <w:spacing w:val="7"/>
          <w:sz w:val="24"/>
          <w:szCs w:val="24"/>
        </w:rPr>
        <w:t>p</w:t>
      </w:r>
      <w:r>
        <w:rPr>
          <w:sz w:val="24"/>
          <w:szCs w:val="24"/>
        </w:rPr>
        <w:t xml:space="preserve">ortance </w:t>
      </w:r>
      <w:r>
        <w:rPr>
          <w:spacing w:val="9"/>
          <w:sz w:val="24"/>
          <w:szCs w:val="24"/>
        </w:rPr>
        <w:t xml:space="preserve"> </w:t>
      </w:r>
      <w:r>
        <w:rPr>
          <w:sz w:val="24"/>
          <w:szCs w:val="24"/>
        </w:rPr>
        <w:t xml:space="preserve">of </w:t>
      </w:r>
      <w:r>
        <w:rPr>
          <w:spacing w:val="-6"/>
          <w:sz w:val="24"/>
          <w:szCs w:val="24"/>
        </w:rPr>
        <w:t>c</w:t>
      </w:r>
      <w:r>
        <w:rPr>
          <w:sz w:val="24"/>
          <w:szCs w:val="24"/>
        </w:rPr>
        <w:t>h</w:t>
      </w:r>
      <w:r>
        <w:rPr>
          <w:spacing w:val="7"/>
          <w:sz w:val="24"/>
          <w:szCs w:val="24"/>
        </w:rPr>
        <w:t>o</w:t>
      </w:r>
      <w:r>
        <w:rPr>
          <w:sz w:val="24"/>
          <w:szCs w:val="24"/>
        </w:rPr>
        <w:t>osing</w:t>
      </w:r>
      <w:r>
        <w:rPr>
          <w:spacing w:val="14"/>
          <w:sz w:val="24"/>
          <w:szCs w:val="24"/>
        </w:rPr>
        <w:t xml:space="preserve"> </w:t>
      </w:r>
      <w:r>
        <w:rPr>
          <w:sz w:val="24"/>
          <w:szCs w:val="24"/>
        </w:rPr>
        <w:t>this</w:t>
      </w:r>
      <w:r>
        <w:rPr>
          <w:spacing w:val="43"/>
          <w:sz w:val="24"/>
          <w:szCs w:val="24"/>
        </w:rPr>
        <w:t xml:space="preserve"> </w:t>
      </w:r>
      <w:r>
        <w:rPr>
          <w:w w:val="108"/>
          <w:sz w:val="24"/>
          <w:szCs w:val="24"/>
        </w:rPr>
        <w:t>d</w:t>
      </w:r>
      <w:r>
        <w:rPr>
          <w:w w:val="103"/>
          <w:sz w:val="24"/>
          <w:szCs w:val="24"/>
        </w:rPr>
        <w:t>e</w:t>
      </w:r>
      <w:r>
        <w:rPr>
          <w:spacing w:val="6"/>
          <w:w w:val="103"/>
          <w:sz w:val="24"/>
          <w:szCs w:val="24"/>
        </w:rPr>
        <w:t>p</w:t>
      </w:r>
      <w:r>
        <w:rPr>
          <w:w w:val="104"/>
          <w:sz w:val="24"/>
          <w:szCs w:val="24"/>
        </w:rPr>
        <w:t>ende</w:t>
      </w:r>
      <w:r>
        <w:rPr>
          <w:spacing w:val="-7"/>
          <w:w w:val="104"/>
          <w:sz w:val="24"/>
          <w:szCs w:val="24"/>
        </w:rPr>
        <w:t>n</w:t>
      </w:r>
      <w:r>
        <w:rPr>
          <w:w w:val="137"/>
          <w:sz w:val="24"/>
          <w:szCs w:val="24"/>
        </w:rPr>
        <w:t xml:space="preserve">t </w:t>
      </w:r>
      <w:r>
        <w:rPr>
          <w:spacing w:val="-13"/>
          <w:sz w:val="24"/>
          <w:szCs w:val="24"/>
        </w:rPr>
        <w:t>v</w:t>
      </w:r>
      <w:r>
        <w:rPr>
          <w:sz w:val="24"/>
          <w:szCs w:val="24"/>
        </w:rPr>
        <w:t xml:space="preserve">ariable </w:t>
      </w:r>
      <w:r>
        <w:rPr>
          <w:spacing w:val="14"/>
          <w:sz w:val="24"/>
          <w:szCs w:val="24"/>
        </w:rPr>
        <w:t xml:space="preserve"> </w:t>
      </w:r>
      <w:r>
        <w:rPr>
          <w:sz w:val="24"/>
          <w:szCs w:val="24"/>
        </w:rPr>
        <w:t>as</w:t>
      </w:r>
      <w:r>
        <w:rPr>
          <w:spacing w:val="46"/>
          <w:sz w:val="24"/>
          <w:szCs w:val="24"/>
        </w:rPr>
        <w:t xml:space="preserve"> </w:t>
      </w:r>
      <w:r>
        <w:rPr>
          <w:sz w:val="24"/>
          <w:szCs w:val="24"/>
        </w:rPr>
        <w:t xml:space="preserve">it </w:t>
      </w:r>
      <w:r>
        <w:rPr>
          <w:spacing w:val="1"/>
          <w:sz w:val="24"/>
          <w:szCs w:val="24"/>
        </w:rPr>
        <w:t xml:space="preserve"> </w:t>
      </w:r>
      <w:r>
        <w:rPr>
          <w:spacing w:val="6"/>
          <w:sz w:val="24"/>
          <w:szCs w:val="24"/>
        </w:rPr>
        <w:t>b</w:t>
      </w:r>
      <w:r>
        <w:rPr>
          <w:sz w:val="24"/>
          <w:szCs w:val="24"/>
        </w:rPr>
        <w:t xml:space="preserve">est </w:t>
      </w:r>
      <w:r>
        <w:rPr>
          <w:spacing w:val="6"/>
          <w:sz w:val="24"/>
          <w:szCs w:val="24"/>
        </w:rPr>
        <w:t xml:space="preserve"> </w:t>
      </w:r>
      <w:r>
        <w:rPr>
          <w:sz w:val="24"/>
          <w:szCs w:val="24"/>
        </w:rPr>
        <w:t>enables</w:t>
      </w:r>
      <w:r>
        <w:rPr>
          <w:spacing w:val="60"/>
          <w:sz w:val="24"/>
          <w:szCs w:val="24"/>
        </w:rPr>
        <w:t xml:space="preserve"> </w:t>
      </w:r>
      <w:r>
        <w:rPr>
          <w:sz w:val="24"/>
          <w:szCs w:val="24"/>
        </w:rPr>
        <w:t xml:space="preserve">them </w:t>
      </w:r>
      <w:r>
        <w:rPr>
          <w:spacing w:val="16"/>
          <w:sz w:val="24"/>
          <w:szCs w:val="24"/>
        </w:rPr>
        <w:t xml:space="preserve"> </w:t>
      </w:r>
      <w:r>
        <w:rPr>
          <w:sz w:val="24"/>
          <w:szCs w:val="24"/>
        </w:rPr>
        <w:t>to</w:t>
      </w:r>
      <w:r>
        <w:rPr>
          <w:spacing w:val="59"/>
          <w:sz w:val="24"/>
          <w:szCs w:val="24"/>
        </w:rPr>
        <w:t xml:space="preserve"> </w:t>
      </w:r>
      <w:r>
        <w:rPr>
          <w:sz w:val="24"/>
          <w:szCs w:val="24"/>
        </w:rPr>
        <w:t xml:space="preserve">test </w:t>
      </w:r>
      <w:r>
        <w:rPr>
          <w:spacing w:val="21"/>
          <w:sz w:val="24"/>
          <w:szCs w:val="24"/>
        </w:rPr>
        <w:t xml:space="preserve"> </w:t>
      </w:r>
      <w:r>
        <w:rPr>
          <w:sz w:val="24"/>
          <w:szCs w:val="24"/>
        </w:rPr>
        <w:t>h</w:t>
      </w:r>
      <w:r>
        <w:rPr>
          <w:spacing w:val="-6"/>
          <w:sz w:val="24"/>
          <w:szCs w:val="24"/>
        </w:rPr>
        <w:t>o</w:t>
      </w:r>
      <w:r>
        <w:rPr>
          <w:sz w:val="24"/>
          <w:szCs w:val="24"/>
        </w:rPr>
        <w:t>w</w:t>
      </w:r>
      <w:r>
        <w:rPr>
          <w:spacing w:val="38"/>
          <w:sz w:val="24"/>
          <w:szCs w:val="24"/>
        </w:rPr>
        <w:t xml:space="preserve"> </w:t>
      </w:r>
      <w:r>
        <w:rPr>
          <w:sz w:val="24"/>
          <w:szCs w:val="24"/>
        </w:rPr>
        <w:t xml:space="preserve">their </w:t>
      </w:r>
      <w:r>
        <w:rPr>
          <w:spacing w:val="18"/>
          <w:sz w:val="24"/>
          <w:szCs w:val="24"/>
        </w:rPr>
        <w:t xml:space="preserve"> </w:t>
      </w:r>
      <w:r>
        <w:rPr>
          <w:w w:val="109"/>
          <w:sz w:val="24"/>
          <w:szCs w:val="24"/>
        </w:rPr>
        <w:t>reputational</w:t>
      </w:r>
      <w:r>
        <w:rPr>
          <w:spacing w:val="33"/>
          <w:w w:val="109"/>
          <w:sz w:val="24"/>
          <w:szCs w:val="24"/>
        </w:rPr>
        <w:t xml:space="preserve"> </w:t>
      </w:r>
      <w:r>
        <w:rPr>
          <w:w w:val="105"/>
          <w:sz w:val="24"/>
          <w:szCs w:val="24"/>
        </w:rPr>
        <w:t>argume</w:t>
      </w:r>
      <w:r>
        <w:rPr>
          <w:spacing w:val="-7"/>
          <w:w w:val="105"/>
          <w:sz w:val="24"/>
          <w:szCs w:val="24"/>
        </w:rPr>
        <w:t>n</w:t>
      </w:r>
      <w:r>
        <w:rPr>
          <w:w w:val="137"/>
          <w:sz w:val="24"/>
          <w:szCs w:val="24"/>
        </w:rPr>
        <w:t>t</w:t>
      </w:r>
      <w:r>
        <w:rPr>
          <w:sz w:val="24"/>
          <w:szCs w:val="24"/>
        </w:rPr>
        <w:t xml:space="preserve"> </w:t>
      </w:r>
      <w:r>
        <w:rPr>
          <w:spacing w:val="-22"/>
          <w:sz w:val="24"/>
          <w:szCs w:val="24"/>
        </w:rPr>
        <w:t xml:space="preserve"> </w:t>
      </w:r>
      <w:r>
        <w:rPr>
          <w:sz w:val="24"/>
          <w:szCs w:val="24"/>
        </w:rPr>
        <w:t xml:space="preserve">should  apply </w:t>
      </w:r>
      <w:r>
        <w:rPr>
          <w:spacing w:val="10"/>
          <w:sz w:val="24"/>
          <w:szCs w:val="24"/>
        </w:rPr>
        <w:t xml:space="preserve"> </w:t>
      </w:r>
      <w:r>
        <w:rPr>
          <w:w w:val="111"/>
          <w:sz w:val="24"/>
          <w:szCs w:val="24"/>
        </w:rPr>
        <w:t xml:space="preserve">to </w:t>
      </w:r>
      <w:r>
        <w:rPr>
          <w:spacing w:val="6"/>
          <w:sz w:val="24"/>
          <w:szCs w:val="24"/>
        </w:rPr>
        <w:t>b</w:t>
      </w:r>
      <w:r>
        <w:rPr>
          <w:sz w:val="24"/>
          <w:szCs w:val="24"/>
        </w:rPr>
        <w:t xml:space="preserve">oth </w:t>
      </w:r>
      <w:r>
        <w:rPr>
          <w:spacing w:val="32"/>
          <w:sz w:val="24"/>
          <w:szCs w:val="24"/>
        </w:rPr>
        <w:t xml:space="preserve"> </w:t>
      </w:r>
      <w:r>
        <w:rPr>
          <w:w w:val="106"/>
          <w:sz w:val="24"/>
          <w:szCs w:val="24"/>
        </w:rPr>
        <w:t>curre</w:t>
      </w:r>
      <w:r>
        <w:rPr>
          <w:spacing w:val="-7"/>
          <w:w w:val="106"/>
          <w:sz w:val="24"/>
          <w:szCs w:val="24"/>
        </w:rPr>
        <w:t>n</w:t>
      </w:r>
      <w:r>
        <w:rPr>
          <w:w w:val="137"/>
          <w:sz w:val="24"/>
          <w:szCs w:val="24"/>
        </w:rPr>
        <w:t>t</w:t>
      </w:r>
      <w:r>
        <w:rPr>
          <w:spacing w:val="51"/>
          <w:w w:val="137"/>
          <w:sz w:val="24"/>
          <w:szCs w:val="24"/>
        </w:rPr>
        <w:t xml:space="preserve"> </w:t>
      </w:r>
      <w:r>
        <w:rPr>
          <w:sz w:val="24"/>
          <w:szCs w:val="24"/>
        </w:rPr>
        <w:t xml:space="preserve">and </w:t>
      </w:r>
      <w:r>
        <w:rPr>
          <w:spacing w:val="19"/>
          <w:sz w:val="24"/>
          <w:szCs w:val="24"/>
        </w:rPr>
        <w:t xml:space="preserve"> </w:t>
      </w:r>
      <w:r>
        <w:rPr>
          <w:spacing w:val="7"/>
          <w:sz w:val="24"/>
          <w:szCs w:val="24"/>
        </w:rPr>
        <w:t>p</w:t>
      </w:r>
      <w:r>
        <w:rPr>
          <w:sz w:val="24"/>
          <w:szCs w:val="24"/>
        </w:rPr>
        <w:t>ote</w:t>
      </w:r>
      <w:r>
        <w:rPr>
          <w:spacing w:val="-6"/>
          <w:sz w:val="24"/>
          <w:szCs w:val="24"/>
        </w:rPr>
        <w:t>n</w:t>
      </w:r>
      <w:r>
        <w:rPr>
          <w:sz w:val="24"/>
          <w:szCs w:val="24"/>
        </w:rPr>
        <w:t>tial   i</w:t>
      </w:r>
      <w:r>
        <w:rPr>
          <w:spacing w:val="-7"/>
          <w:sz w:val="24"/>
          <w:szCs w:val="24"/>
        </w:rPr>
        <w:t>nv</w:t>
      </w:r>
      <w:r>
        <w:rPr>
          <w:sz w:val="24"/>
          <w:szCs w:val="24"/>
        </w:rPr>
        <w:t xml:space="preserve">estors.   </w:t>
      </w:r>
      <w:r>
        <w:rPr>
          <w:spacing w:val="17"/>
          <w:sz w:val="24"/>
          <w:szCs w:val="24"/>
        </w:rPr>
        <w:t xml:space="preserve"> </w:t>
      </w:r>
      <w:r>
        <w:rPr>
          <w:sz w:val="24"/>
          <w:szCs w:val="24"/>
        </w:rPr>
        <w:t>S</w:t>
      </w:r>
      <w:r>
        <w:rPr>
          <w:spacing w:val="6"/>
          <w:sz w:val="24"/>
          <w:szCs w:val="24"/>
        </w:rPr>
        <w:t>p</w:t>
      </w:r>
      <w:r>
        <w:rPr>
          <w:sz w:val="24"/>
          <w:szCs w:val="24"/>
        </w:rPr>
        <w:t>ecificall</w:t>
      </w:r>
      <w:r>
        <w:rPr>
          <w:spacing w:val="-19"/>
          <w:sz w:val="24"/>
          <w:szCs w:val="24"/>
        </w:rPr>
        <w:t>y</w:t>
      </w:r>
      <w:r>
        <w:rPr>
          <w:sz w:val="24"/>
          <w:szCs w:val="24"/>
        </w:rPr>
        <w:t>,</w:t>
      </w:r>
      <w:r>
        <w:rPr>
          <w:spacing w:val="53"/>
          <w:sz w:val="24"/>
          <w:szCs w:val="24"/>
        </w:rPr>
        <w:t xml:space="preserve"> </w:t>
      </w:r>
      <w:r>
        <w:rPr>
          <w:sz w:val="24"/>
          <w:szCs w:val="24"/>
        </w:rPr>
        <w:t xml:space="preserve">they </w:t>
      </w:r>
      <w:r>
        <w:rPr>
          <w:spacing w:val="24"/>
          <w:sz w:val="24"/>
          <w:szCs w:val="24"/>
        </w:rPr>
        <w:t xml:space="preserve"> </w:t>
      </w:r>
      <w:r>
        <w:rPr>
          <w:sz w:val="24"/>
          <w:szCs w:val="24"/>
        </w:rPr>
        <w:t xml:space="preserve">note </w:t>
      </w:r>
      <w:r>
        <w:rPr>
          <w:spacing w:val="20"/>
          <w:sz w:val="24"/>
          <w:szCs w:val="24"/>
        </w:rPr>
        <w:t xml:space="preserve"> </w:t>
      </w:r>
      <w:r>
        <w:rPr>
          <w:sz w:val="24"/>
          <w:szCs w:val="24"/>
        </w:rPr>
        <w:t xml:space="preserve">that,  </w:t>
      </w:r>
      <w:r>
        <w:rPr>
          <w:spacing w:val="12"/>
          <w:sz w:val="24"/>
          <w:szCs w:val="24"/>
        </w:rPr>
        <w:t xml:space="preserve"> </w:t>
      </w:r>
      <w:r>
        <w:rPr>
          <w:sz w:val="24"/>
          <w:szCs w:val="24"/>
        </w:rPr>
        <w:t>“firms</w:t>
      </w:r>
      <w:r>
        <w:rPr>
          <w:spacing w:val="21"/>
          <w:sz w:val="24"/>
          <w:szCs w:val="24"/>
        </w:rPr>
        <w:t xml:space="preserve"> </w:t>
      </w:r>
      <w:r>
        <w:rPr>
          <w:sz w:val="24"/>
          <w:szCs w:val="24"/>
        </w:rPr>
        <w:t>who</w:t>
      </w:r>
      <w:r>
        <w:rPr>
          <w:spacing w:val="52"/>
          <w:sz w:val="24"/>
          <w:szCs w:val="24"/>
        </w:rPr>
        <w:t xml:space="preserve"> </w:t>
      </w:r>
      <w:r>
        <w:rPr>
          <w:w w:val="106"/>
          <w:sz w:val="24"/>
          <w:szCs w:val="24"/>
        </w:rPr>
        <w:t>curre</w:t>
      </w:r>
      <w:r>
        <w:rPr>
          <w:spacing w:val="-7"/>
          <w:w w:val="106"/>
          <w:sz w:val="24"/>
          <w:szCs w:val="24"/>
        </w:rPr>
        <w:t>n</w:t>
      </w:r>
      <w:r>
        <w:rPr>
          <w:w w:val="110"/>
          <w:sz w:val="24"/>
          <w:szCs w:val="24"/>
        </w:rPr>
        <w:t xml:space="preserve">tly </w:t>
      </w:r>
      <w:r>
        <w:rPr>
          <w:sz w:val="24"/>
          <w:szCs w:val="24"/>
        </w:rPr>
        <w:t>h</w:t>
      </w:r>
      <w:r>
        <w:rPr>
          <w:spacing w:val="-6"/>
          <w:sz w:val="24"/>
          <w:szCs w:val="24"/>
        </w:rPr>
        <w:t>a</w:t>
      </w:r>
      <w:r>
        <w:rPr>
          <w:spacing w:val="-7"/>
          <w:sz w:val="24"/>
          <w:szCs w:val="24"/>
        </w:rPr>
        <w:t>v</w:t>
      </w:r>
      <w:r>
        <w:rPr>
          <w:sz w:val="24"/>
          <w:szCs w:val="24"/>
        </w:rPr>
        <w:t xml:space="preserve">e </w:t>
      </w:r>
      <w:r>
        <w:rPr>
          <w:spacing w:val="3"/>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42"/>
          <w:w w:val="137"/>
          <w:sz w:val="24"/>
          <w:szCs w:val="24"/>
        </w:rPr>
        <w:t xml:space="preserve"> </w:t>
      </w:r>
      <w:r>
        <w:rPr>
          <w:sz w:val="24"/>
          <w:szCs w:val="24"/>
        </w:rPr>
        <w:t>in</w:t>
      </w:r>
      <w:r>
        <w:rPr>
          <w:spacing w:val="50"/>
          <w:sz w:val="24"/>
          <w:szCs w:val="24"/>
        </w:rPr>
        <w:t xml:space="preserve"> </w:t>
      </w:r>
      <w:r>
        <w:rPr>
          <w:sz w:val="24"/>
          <w:szCs w:val="24"/>
        </w:rPr>
        <w:t>a</w:t>
      </w:r>
      <w:r>
        <w:rPr>
          <w:spacing w:val="53"/>
          <w:sz w:val="24"/>
          <w:szCs w:val="24"/>
        </w:rPr>
        <w:t xml:space="preserve"> </w:t>
      </w:r>
      <w:r>
        <w:rPr>
          <w:sz w:val="24"/>
          <w:szCs w:val="24"/>
        </w:rPr>
        <w:t>cou</w:t>
      </w:r>
      <w:r>
        <w:rPr>
          <w:spacing w:val="-7"/>
          <w:sz w:val="24"/>
          <w:szCs w:val="24"/>
        </w:rPr>
        <w:t>n</w:t>
      </w:r>
      <w:r>
        <w:rPr>
          <w:sz w:val="24"/>
          <w:szCs w:val="24"/>
        </w:rPr>
        <w:t xml:space="preserve">try </w:t>
      </w:r>
      <w:r>
        <w:rPr>
          <w:spacing w:val="34"/>
          <w:sz w:val="24"/>
          <w:szCs w:val="24"/>
        </w:rPr>
        <w:t xml:space="preserve"> </w:t>
      </w:r>
      <w:r>
        <w:rPr>
          <w:sz w:val="24"/>
          <w:szCs w:val="24"/>
        </w:rPr>
        <w:t>are  li</w:t>
      </w:r>
      <w:r>
        <w:rPr>
          <w:spacing w:val="-7"/>
          <w:sz w:val="24"/>
          <w:szCs w:val="24"/>
        </w:rPr>
        <w:t>k</w:t>
      </w:r>
      <w:r>
        <w:rPr>
          <w:sz w:val="24"/>
          <w:szCs w:val="24"/>
        </w:rPr>
        <w:t>ely</w:t>
      </w:r>
      <w:r>
        <w:rPr>
          <w:spacing w:val="40"/>
          <w:sz w:val="24"/>
          <w:szCs w:val="24"/>
        </w:rPr>
        <w:t xml:space="preserve"> </w:t>
      </w:r>
      <w:r>
        <w:rPr>
          <w:sz w:val="24"/>
          <w:szCs w:val="24"/>
        </w:rPr>
        <w:t xml:space="preserve">to </w:t>
      </w:r>
      <w:r>
        <w:rPr>
          <w:spacing w:val="3"/>
          <w:sz w:val="24"/>
          <w:szCs w:val="24"/>
        </w:rPr>
        <w:t xml:space="preserve"> </w:t>
      </w:r>
      <w:r>
        <w:rPr>
          <w:sz w:val="24"/>
          <w:szCs w:val="24"/>
        </w:rPr>
        <w:t xml:space="preserve">reconsider </w:t>
      </w:r>
      <w:r>
        <w:rPr>
          <w:spacing w:val="12"/>
          <w:sz w:val="24"/>
          <w:szCs w:val="24"/>
        </w:rPr>
        <w:t xml:space="preserve"> </w:t>
      </w:r>
      <w:r>
        <w:rPr>
          <w:sz w:val="24"/>
          <w:szCs w:val="24"/>
        </w:rPr>
        <w:t xml:space="preserve">the </w:t>
      </w:r>
      <w:r>
        <w:rPr>
          <w:spacing w:val="15"/>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42"/>
          <w:w w:val="137"/>
          <w:sz w:val="24"/>
          <w:szCs w:val="24"/>
        </w:rPr>
        <w:t xml:space="preserve"> </w:t>
      </w:r>
      <w:r>
        <w:rPr>
          <w:sz w:val="24"/>
          <w:szCs w:val="24"/>
        </w:rPr>
        <w:t xml:space="preserve">climate </w:t>
      </w:r>
      <w:r>
        <w:rPr>
          <w:spacing w:val="18"/>
          <w:sz w:val="24"/>
          <w:szCs w:val="24"/>
        </w:rPr>
        <w:t xml:space="preserve"> </w:t>
      </w:r>
      <w:r>
        <w:rPr>
          <w:sz w:val="24"/>
          <w:szCs w:val="24"/>
        </w:rPr>
        <w:t>in</w:t>
      </w:r>
      <w:r>
        <w:rPr>
          <w:spacing w:val="50"/>
          <w:sz w:val="24"/>
          <w:szCs w:val="24"/>
        </w:rPr>
        <w:t xml:space="preserve"> </w:t>
      </w:r>
      <w:r>
        <w:rPr>
          <w:sz w:val="24"/>
          <w:szCs w:val="24"/>
        </w:rPr>
        <w:t xml:space="preserve">the </w:t>
      </w:r>
      <w:r>
        <w:rPr>
          <w:spacing w:val="15"/>
          <w:sz w:val="24"/>
          <w:szCs w:val="24"/>
        </w:rPr>
        <w:t xml:space="preserve"> </w:t>
      </w:r>
      <w:r>
        <w:rPr>
          <w:w w:val="107"/>
          <w:sz w:val="24"/>
          <w:szCs w:val="24"/>
        </w:rPr>
        <w:t xml:space="preserve">host </w:t>
      </w:r>
      <w:r>
        <w:rPr>
          <w:sz w:val="24"/>
          <w:szCs w:val="24"/>
        </w:rPr>
        <w:t>cou</w:t>
      </w:r>
      <w:r>
        <w:rPr>
          <w:spacing w:val="-6"/>
          <w:sz w:val="24"/>
          <w:szCs w:val="24"/>
        </w:rPr>
        <w:t>n</w:t>
      </w:r>
      <w:r>
        <w:rPr>
          <w:sz w:val="24"/>
          <w:szCs w:val="24"/>
        </w:rPr>
        <w:t>try.</w:t>
      </w:r>
      <w:r>
        <w:rPr>
          <w:spacing w:val="35"/>
          <w:sz w:val="24"/>
          <w:szCs w:val="24"/>
        </w:rPr>
        <w:t xml:space="preserve"> </w:t>
      </w:r>
      <w:r>
        <w:rPr>
          <w:sz w:val="24"/>
          <w:szCs w:val="24"/>
        </w:rPr>
        <w:t>.</w:t>
      </w:r>
      <w:r>
        <w:rPr>
          <w:spacing w:val="-16"/>
          <w:sz w:val="24"/>
          <w:szCs w:val="24"/>
        </w:rPr>
        <w:t xml:space="preserve"> </w:t>
      </w:r>
      <w:r>
        <w:rPr>
          <w:sz w:val="24"/>
          <w:szCs w:val="24"/>
        </w:rPr>
        <w:t>.</w:t>
      </w:r>
      <w:r>
        <w:rPr>
          <w:spacing w:val="-16"/>
          <w:sz w:val="24"/>
          <w:szCs w:val="24"/>
        </w:rPr>
        <w:t xml:space="preserve"> </w:t>
      </w:r>
      <w:r>
        <w:rPr>
          <w:sz w:val="24"/>
          <w:szCs w:val="24"/>
        </w:rPr>
        <w:t>on</w:t>
      </w:r>
      <w:r>
        <w:rPr>
          <w:spacing w:val="29"/>
          <w:sz w:val="24"/>
          <w:szCs w:val="24"/>
        </w:rPr>
        <w:t xml:space="preserve"> </w:t>
      </w:r>
      <w:r>
        <w:rPr>
          <w:sz w:val="24"/>
          <w:szCs w:val="24"/>
        </w:rPr>
        <w:t>an</w:t>
      </w:r>
      <w:r>
        <w:rPr>
          <w:spacing w:val="44"/>
          <w:sz w:val="24"/>
          <w:szCs w:val="24"/>
        </w:rPr>
        <w:t xml:space="preserve"> </w:t>
      </w:r>
      <w:r>
        <w:rPr>
          <w:sz w:val="24"/>
          <w:szCs w:val="24"/>
        </w:rPr>
        <w:t>ongoing</w:t>
      </w:r>
      <w:r>
        <w:rPr>
          <w:spacing w:val="27"/>
          <w:sz w:val="24"/>
          <w:szCs w:val="24"/>
        </w:rPr>
        <w:t xml:space="preserve"> </w:t>
      </w:r>
      <w:r>
        <w:rPr>
          <w:sz w:val="24"/>
          <w:szCs w:val="24"/>
        </w:rPr>
        <w:t>basis”</w:t>
      </w:r>
      <w:r>
        <w:rPr>
          <w:spacing w:val="32"/>
          <w:sz w:val="24"/>
          <w:szCs w:val="24"/>
        </w:rPr>
        <w:t xml:space="preserve"> </w:t>
      </w:r>
      <w:r>
        <w:rPr>
          <w:sz w:val="24"/>
          <w:szCs w:val="24"/>
        </w:rPr>
        <w:t>and</w:t>
      </w:r>
      <w:r>
        <w:rPr>
          <w:spacing w:val="52"/>
          <w:sz w:val="24"/>
          <w:szCs w:val="24"/>
        </w:rPr>
        <w:t xml:space="preserve"> </w:t>
      </w:r>
      <w:r>
        <w:rPr>
          <w:sz w:val="24"/>
          <w:szCs w:val="24"/>
        </w:rPr>
        <w:t>“</w:t>
      </w:r>
      <w:r>
        <w:rPr>
          <w:spacing w:val="6"/>
          <w:sz w:val="24"/>
          <w:szCs w:val="24"/>
        </w:rPr>
        <w:t>p</w:t>
      </w:r>
      <w:r>
        <w:rPr>
          <w:sz w:val="24"/>
          <w:szCs w:val="24"/>
        </w:rPr>
        <w:t>ote</w:t>
      </w:r>
      <w:r>
        <w:rPr>
          <w:spacing w:val="-6"/>
          <w:sz w:val="24"/>
          <w:szCs w:val="24"/>
        </w:rPr>
        <w:t>n</w:t>
      </w:r>
      <w:r>
        <w:rPr>
          <w:sz w:val="24"/>
          <w:szCs w:val="24"/>
        </w:rPr>
        <w:t xml:space="preserve">tial </w:t>
      </w:r>
      <w:r>
        <w:rPr>
          <w:spacing w:val="3"/>
          <w:sz w:val="24"/>
          <w:szCs w:val="24"/>
        </w:rPr>
        <w:t xml:space="preserve"> </w:t>
      </w:r>
      <w:r>
        <w:rPr>
          <w:sz w:val="24"/>
          <w:szCs w:val="24"/>
        </w:rPr>
        <w:t>new</w:t>
      </w:r>
      <w:r>
        <w:rPr>
          <w:spacing w:val="24"/>
          <w:sz w:val="24"/>
          <w:szCs w:val="24"/>
        </w:rPr>
        <w:t xml:space="preserve"> </w:t>
      </w:r>
      <w:r>
        <w:rPr>
          <w:sz w:val="24"/>
          <w:szCs w:val="24"/>
        </w:rPr>
        <w:t>i</w:t>
      </w:r>
      <w:r>
        <w:rPr>
          <w:spacing w:val="-7"/>
          <w:sz w:val="24"/>
          <w:szCs w:val="24"/>
        </w:rPr>
        <w:t>nv</w:t>
      </w:r>
      <w:r>
        <w:rPr>
          <w:sz w:val="24"/>
          <w:szCs w:val="24"/>
        </w:rPr>
        <w:t xml:space="preserve">estors </w:t>
      </w:r>
      <w:r>
        <w:rPr>
          <w:spacing w:val="3"/>
          <w:sz w:val="24"/>
          <w:szCs w:val="24"/>
        </w:rPr>
        <w:t xml:space="preserve"> </w:t>
      </w:r>
      <w:r>
        <w:rPr>
          <w:sz w:val="24"/>
          <w:szCs w:val="24"/>
        </w:rPr>
        <w:t>are</w:t>
      </w:r>
      <w:r>
        <w:rPr>
          <w:spacing w:val="41"/>
          <w:sz w:val="24"/>
          <w:szCs w:val="24"/>
        </w:rPr>
        <w:t xml:space="preserve"> </w:t>
      </w:r>
      <w:r>
        <w:rPr>
          <w:sz w:val="24"/>
          <w:szCs w:val="24"/>
        </w:rPr>
        <w:t>li</w:t>
      </w:r>
      <w:r>
        <w:rPr>
          <w:spacing w:val="-7"/>
          <w:sz w:val="24"/>
          <w:szCs w:val="24"/>
        </w:rPr>
        <w:t>k</w:t>
      </w:r>
      <w:r>
        <w:rPr>
          <w:sz w:val="24"/>
          <w:szCs w:val="24"/>
        </w:rPr>
        <w:t>ely</w:t>
      </w:r>
      <w:r>
        <w:rPr>
          <w:spacing w:val="21"/>
          <w:sz w:val="24"/>
          <w:szCs w:val="24"/>
        </w:rPr>
        <w:t xml:space="preserve"> </w:t>
      </w:r>
      <w:r>
        <w:rPr>
          <w:sz w:val="24"/>
          <w:szCs w:val="24"/>
        </w:rPr>
        <w:t>to</w:t>
      </w:r>
      <w:r>
        <w:rPr>
          <w:spacing w:val="44"/>
          <w:sz w:val="24"/>
          <w:szCs w:val="24"/>
        </w:rPr>
        <w:t xml:space="preserve"> </w:t>
      </w:r>
      <w:r>
        <w:rPr>
          <w:sz w:val="24"/>
          <w:szCs w:val="24"/>
        </w:rPr>
        <w:t>consider</w:t>
      </w:r>
      <w:r>
        <w:rPr>
          <w:spacing w:val="40"/>
          <w:sz w:val="24"/>
          <w:szCs w:val="24"/>
        </w:rPr>
        <w:t xml:space="preserve"> </w:t>
      </w:r>
      <w:r>
        <w:rPr>
          <w:w w:val="106"/>
          <w:sz w:val="24"/>
          <w:szCs w:val="24"/>
        </w:rPr>
        <w:t xml:space="preserve">whether </w:t>
      </w:r>
      <w:r>
        <w:rPr>
          <w:sz w:val="24"/>
          <w:szCs w:val="24"/>
        </w:rPr>
        <w:t>a</w:t>
      </w:r>
      <w:r>
        <w:rPr>
          <w:spacing w:val="29"/>
          <w:sz w:val="24"/>
          <w:szCs w:val="24"/>
        </w:rPr>
        <w:t xml:space="preserve"> </w:t>
      </w:r>
      <w:r>
        <w:rPr>
          <w:spacing w:val="6"/>
          <w:sz w:val="24"/>
          <w:szCs w:val="24"/>
        </w:rPr>
        <w:t>p</w:t>
      </w:r>
      <w:r>
        <w:rPr>
          <w:sz w:val="24"/>
          <w:szCs w:val="24"/>
        </w:rPr>
        <w:t>ote</w:t>
      </w:r>
      <w:r>
        <w:rPr>
          <w:spacing w:val="-6"/>
          <w:sz w:val="24"/>
          <w:szCs w:val="24"/>
        </w:rPr>
        <w:t>n</w:t>
      </w:r>
      <w:r>
        <w:rPr>
          <w:sz w:val="24"/>
          <w:szCs w:val="24"/>
        </w:rPr>
        <w:t xml:space="preserve">tial </w:t>
      </w:r>
      <w:r>
        <w:rPr>
          <w:spacing w:val="28"/>
          <w:sz w:val="24"/>
          <w:szCs w:val="24"/>
        </w:rPr>
        <w:t xml:space="preserve"> </w:t>
      </w:r>
      <w:r>
        <w:rPr>
          <w:sz w:val="24"/>
          <w:szCs w:val="24"/>
        </w:rPr>
        <w:t>host</w:t>
      </w:r>
      <w:r>
        <w:rPr>
          <w:spacing w:val="47"/>
          <w:sz w:val="24"/>
          <w:szCs w:val="24"/>
        </w:rPr>
        <w:t xml:space="preserve"> </w:t>
      </w:r>
      <w:r>
        <w:rPr>
          <w:sz w:val="24"/>
          <w:szCs w:val="24"/>
        </w:rPr>
        <w:t>cou</w:t>
      </w:r>
      <w:r>
        <w:rPr>
          <w:spacing w:val="-6"/>
          <w:sz w:val="24"/>
          <w:szCs w:val="24"/>
        </w:rPr>
        <w:t>n</w:t>
      </w:r>
      <w:r>
        <w:rPr>
          <w:sz w:val="24"/>
          <w:szCs w:val="24"/>
        </w:rPr>
        <w:t>try.</w:t>
      </w:r>
      <w:r>
        <w:rPr>
          <w:spacing w:val="35"/>
          <w:sz w:val="24"/>
          <w:szCs w:val="24"/>
        </w:rPr>
        <w:t xml:space="preserve"> </w:t>
      </w:r>
      <w:r>
        <w:rPr>
          <w:sz w:val="24"/>
          <w:szCs w:val="24"/>
        </w:rPr>
        <w:t>.</w:t>
      </w:r>
      <w:r>
        <w:rPr>
          <w:spacing w:val="-16"/>
          <w:sz w:val="24"/>
          <w:szCs w:val="24"/>
        </w:rPr>
        <w:t xml:space="preserve"> </w:t>
      </w:r>
      <w:r>
        <w:rPr>
          <w:sz w:val="24"/>
          <w:szCs w:val="24"/>
        </w:rPr>
        <w:t>.</w:t>
      </w:r>
      <w:r>
        <w:rPr>
          <w:spacing w:val="-16"/>
          <w:sz w:val="24"/>
          <w:szCs w:val="24"/>
        </w:rPr>
        <w:t xml:space="preserve"> </w:t>
      </w:r>
      <w:r>
        <w:rPr>
          <w:sz w:val="24"/>
          <w:szCs w:val="24"/>
        </w:rPr>
        <w:t>has</w:t>
      </w:r>
      <w:r>
        <w:rPr>
          <w:spacing w:val="38"/>
          <w:sz w:val="24"/>
          <w:szCs w:val="24"/>
        </w:rPr>
        <w:t xml:space="preserve"> </w:t>
      </w:r>
      <w:r>
        <w:rPr>
          <w:spacing w:val="6"/>
          <w:sz w:val="24"/>
          <w:szCs w:val="24"/>
        </w:rPr>
        <w:t>b</w:t>
      </w:r>
      <w:r>
        <w:rPr>
          <w:sz w:val="24"/>
          <w:szCs w:val="24"/>
        </w:rPr>
        <w:t>een</w:t>
      </w:r>
      <w:r>
        <w:rPr>
          <w:spacing w:val="32"/>
          <w:sz w:val="24"/>
          <w:szCs w:val="24"/>
        </w:rPr>
        <w:t xml:space="preserve"> </w:t>
      </w:r>
      <w:r>
        <w:rPr>
          <w:sz w:val="24"/>
          <w:szCs w:val="24"/>
        </w:rPr>
        <w:t>a</w:t>
      </w:r>
      <w:r>
        <w:rPr>
          <w:spacing w:val="29"/>
          <w:sz w:val="24"/>
          <w:szCs w:val="24"/>
        </w:rPr>
        <w:t xml:space="preserve"> </w:t>
      </w:r>
      <w:r>
        <w:rPr>
          <w:w w:val="104"/>
          <w:sz w:val="24"/>
          <w:szCs w:val="24"/>
        </w:rPr>
        <w:t>defenda</w:t>
      </w:r>
      <w:r>
        <w:rPr>
          <w:spacing w:val="-6"/>
          <w:w w:val="104"/>
          <w:sz w:val="24"/>
          <w:szCs w:val="24"/>
        </w:rPr>
        <w:t>n</w:t>
      </w:r>
      <w:r>
        <w:rPr>
          <w:w w:val="137"/>
          <w:sz w:val="24"/>
          <w:szCs w:val="24"/>
        </w:rPr>
        <w:t>t</w:t>
      </w:r>
      <w:r>
        <w:rPr>
          <w:spacing w:val="19"/>
          <w:sz w:val="24"/>
          <w:szCs w:val="24"/>
        </w:rPr>
        <w:t xml:space="preserve"> </w:t>
      </w:r>
      <w:r>
        <w:rPr>
          <w:sz w:val="24"/>
          <w:szCs w:val="24"/>
        </w:rPr>
        <w:t>in</w:t>
      </w:r>
      <w:r>
        <w:rPr>
          <w:spacing w:val="26"/>
          <w:sz w:val="24"/>
          <w:szCs w:val="24"/>
        </w:rPr>
        <w:t xml:space="preserve"> </w:t>
      </w:r>
      <w:r>
        <w:rPr>
          <w:sz w:val="24"/>
          <w:szCs w:val="24"/>
        </w:rPr>
        <w:t>ICSID</w:t>
      </w:r>
      <w:r>
        <w:rPr>
          <w:spacing w:val="38"/>
          <w:sz w:val="24"/>
          <w:szCs w:val="24"/>
        </w:rPr>
        <w:t xml:space="preserve"> </w:t>
      </w:r>
      <w:r>
        <w:rPr>
          <w:sz w:val="24"/>
          <w:szCs w:val="24"/>
        </w:rPr>
        <w:t>disputes.”</w:t>
      </w:r>
      <w:r>
        <w:rPr>
          <w:spacing w:val="-22"/>
          <w:sz w:val="24"/>
          <w:szCs w:val="24"/>
        </w:rPr>
        <w:t xml:space="preserve"> </w:t>
      </w:r>
      <w:r>
        <w:rPr>
          <w:position w:val="9"/>
          <w:sz w:val="14"/>
          <w:szCs w:val="14"/>
        </w:rPr>
        <w:t xml:space="preserve">31  </w:t>
      </w:r>
      <w:r>
        <w:rPr>
          <w:spacing w:val="20"/>
          <w:position w:val="9"/>
          <w:sz w:val="14"/>
          <w:szCs w:val="14"/>
        </w:rPr>
        <w:t xml:space="preserve"> </w:t>
      </w:r>
      <w:r>
        <w:rPr>
          <w:spacing w:val="-7"/>
          <w:sz w:val="24"/>
          <w:szCs w:val="24"/>
        </w:rPr>
        <w:t>A</w:t>
      </w:r>
      <w:r>
        <w:rPr>
          <w:sz w:val="24"/>
          <w:szCs w:val="24"/>
        </w:rPr>
        <w:t>ccou</w:t>
      </w:r>
      <w:r>
        <w:rPr>
          <w:spacing w:val="-6"/>
          <w:sz w:val="24"/>
          <w:szCs w:val="24"/>
        </w:rPr>
        <w:t>n</w:t>
      </w:r>
      <w:r>
        <w:rPr>
          <w:sz w:val="24"/>
          <w:szCs w:val="24"/>
        </w:rPr>
        <w:t xml:space="preserve">ting </w:t>
      </w:r>
      <w:r>
        <w:rPr>
          <w:spacing w:val="2"/>
          <w:sz w:val="24"/>
          <w:szCs w:val="24"/>
        </w:rPr>
        <w:t xml:space="preserve"> </w:t>
      </w:r>
      <w:r>
        <w:rPr>
          <w:sz w:val="24"/>
          <w:szCs w:val="24"/>
        </w:rPr>
        <w:t>for</w:t>
      </w:r>
      <w:r>
        <w:rPr>
          <w:spacing w:val="16"/>
          <w:sz w:val="24"/>
          <w:szCs w:val="24"/>
        </w:rPr>
        <w:t xml:space="preserve"> </w:t>
      </w:r>
      <w:r>
        <w:rPr>
          <w:spacing w:val="6"/>
          <w:w w:val="108"/>
          <w:sz w:val="24"/>
          <w:szCs w:val="24"/>
        </w:rPr>
        <w:t>b</w:t>
      </w:r>
      <w:r>
        <w:rPr>
          <w:w w:val="110"/>
          <w:sz w:val="24"/>
          <w:szCs w:val="24"/>
        </w:rPr>
        <w:t xml:space="preserve">oth </w:t>
      </w:r>
      <w:r>
        <w:rPr>
          <w:sz w:val="24"/>
          <w:szCs w:val="24"/>
        </w:rPr>
        <w:t>outfl</w:t>
      </w:r>
      <w:r>
        <w:rPr>
          <w:spacing w:val="-6"/>
          <w:sz w:val="24"/>
          <w:szCs w:val="24"/>
        </w:rPr>
        <w:t>o</w:t>
      </w:r>
      <w:r>
        <w:rPr>
          <w:sz w:val="24"/>
          <w:szCs w:val="24"/>
        </w:rPr>
        <w:t>ws</w:t>
      </w:r>
      <w:r>
        <w:rPr>
          <w:spacing w:val="19"/>
          <w:sz w:val="24"/>
          <w:szCs w:val="24"/>
        </w:rPr>
        <w:t xml:space="preserve"> </w:t>
      </w:r>
      <w:r>
        <w:rPr>
          <w:sz w:val="24"/>
          <w:szCs w:val="24"/>
        </w:rPr>
        <w:t>and</w:t>
      </w:r>
      <w:r>
        <w:rPr>
          <w:spacing w:val="42"/>
          <w:sz w:val="24"/>
          <w:szCs w:val="24"/>
        </w:rPr>
        <w:t xml:space="preserve"> </w:t>
      </w:r>
      <w:r>
        <w:rPr>
          <w:sz w:val="24"/>
          <w:szCs w:val="24"/>
        </w:rPr>
        <w:t>infl</w:t>
      </w:r>
      <w:r>
        <w:rPr>
          <w:spacing w:val="-6"/>
          <w:sz w:val="24"/>
          <w:szCs w:val="24"/>
        </w:rPr>
        <w:t>o</w:t>
      </w:r>
      <w:r>
        <w:rPr>
          <w:sz w:val="24"/>
          <w:szCs w:val="24"/>
        </w:rPr>
        <w:t>ws</w:t>
      </w:r>
      <w:r>
        <w:rPr>
          <w:spacing w:val="-6"/>
          <w:sz w:val="24"/>
          <w:szCs w:val="24"/>
        </w:rPr>
        <w:t xml:space="preserve"> </w:t>
      </w:r>
      <w:r>
        <w:rPr>
          <w:sz w:val="24"/>
          <w:szCs w:val="24"/>
        </w:rPr>
        <w:t>i</w:t>
      </w:r>
      <w:r>
        <w:rPr>
          <w:spacing w:val="-7"/>
          <w:sz w:val="24"/>
          <w:szCs w:val="24"/>
        </w:rPr>
        <w:t>n</w:t>
      </w:r>
      <w:r>
        <w:rPr>
          <w:sz w:val="24"/>
          <w:szCs w:val="24"/>
        </w:rPr>
        <w:t>tr</w:t>
      </w:r>
      <w:r>
        <w:rPr>
          <w:spacing w:val="6"/>
          <w:sz w:val="24"/>
          <w:szCs w:val="24"/>
        </w:rPr>
        <w:t>o</w:t>
      </w:r>
      <w:r>
        <w:rPr>
          <w:sz w:val="24"/>
          <w:szCs w:val="24"/>
        </w:rPr>
        <w:t xml:space="preserve">duces </w:t>
      </w:r>
      <w:r>
        <w:rPr>
          <w:spacing w:val="3"/>
          <w:sz w:val="24"/>
          <w:szCs w:val="24"/>
        </w:rPr>
        <w:t xml:space="preserve"> </w:t>
      </w:r>
      <w:r>
        <w:rPr>
          <w:w w:val="104"/>
          <w:sz w:val="24"/>
          <w:szCs w:val="24"/>
        </w:rPr>
        <w:t>im</w:t>
      </w:r>
      <w:r>
        <w:rPr>
          <w:spacing w:val="6"/>
          <w:w w:val="104"/>
          <w:sz w:val="24"/>
          <w:szCs w:val="24"/>
        </w:rPr>
        <w:t>p</w:t>
      </w:r>
      <w:r>
        <w:rPr>
          <w:w w:val="110"/>
          <w:sz w:val="24"/>
          <w:szCs w:val="24"/>
        </w:rPr>
        <w:t>orta</w:t>
      </w:r>
      <w:r>
        <w:rPr>
          <w:spacing w:val="-6"/>
          <w:w w:val="110"/>
          <w:sz w:val="24"/>
          <w:szCs w:val="24"/>
        </w:rPr>
        <w:t>n</w:t>
      </w:r>
      <w:r>
        <w:rPr>
          <w:w w:val="137"/>
          <w:sz w:val="24"/>
          <w:szCs w:val="24"/>
        </w:rPr>
        <w:t>t</w:t>
      </w:r>
      <w:r>
        <w:rPr>
          <w:spacing w:val="13"/>
          <w:sz w:val="24"/>
          <w:szCs w:val="24"/>
        </w:rPr>
        <w:t xml:space="preserve"> </w:t>
      </w:r>
      <w:r>
        <w:rPr>
          <w:spacing w:val="-13"/>
          <w:sz w:val="24"/>
          <w:szCs w:val="24"/>
        </w:rPr>
        <w:t>v</w:t>
      </w:r>
      <w:r>
        <w:rPr>
          <w:sz w:val="24"/>
          <w:szCs w:val="24"/>
        </w:rPr>
        <w:t xml:space="preserve">ariation, </w:t>
      </w:r>
      <w:r>
        <w:rPr>
          <w:spacing w:val="21"/>
          <w:sz w:val="24"/>
          <w:szCs w:val="24"/>
        </w:rPr>
        <w:t xml:space="preserve"> </w:t>
      </w:r>
      <w:r>
        <w:rPr>
          <w:sz w:val="24"/>
          <w:szCs w:val="24"/>
        </w:rPr>
        <w:t>whi</w:t>
      </w:r>
      <w:r>
        <w:rPr>
          <w:spacing w:val="-7"/>
          <w:sz w:val="24"/>
          <w:szCs w:val="24"/>
        </w:rPr>
        <w:t>c</w:t>
      </w:r>
      <w:r>
        <w:rPr>
          <w:sz w:val="24"/>
          <w:szCs w:val="24"/>
        </w:rPr>
        <w:t>h</w:t>
      </w:r>
      <w:r>
        <w:rPr>
          <w:spacing w:val="23"/>
          <w:sz w:val="24"/>
          <w:szCs w:val="24"/>
        </w:rPr>
        <w:t xml:space="preserve"> </w:t>
      </w:r>
      <w:r>
        <w:rPr>
          <w:w w:val="111"/>
          <w:sz w:val="24"/>
          <w:szCs w:val="24"/>
        </w:rPr>
        <w:t>exta</w:t>
      </w:r>
      <w:r>
        <w:rPr>
          <w:spacing w:val="-8"/>
          <w:w w:val="111"/>
          <w:sz w:val="24"/>
          <w:szCs w:val="24"/>
        </w:rPr>
        <w:t>n</w:t>
      </w:r>
      <w:r>
        <w:rPr>
          <w:w w:val="111"/>
          <w:sz w:val="24"/>
          <w:szCs w:val="24"/>
        </w:rPr>
        <w:t>t</w:t>
      </w:r>
      <w:r>
        <w:rPr>
          <w:spacing w:val="9"/>
          <w:w w:val="111"/>
          <w:sz w:val="24"/>
          <w:szCs w:val="24"/>
        </w:rPr>
        <w:t xml:space="preserve"> </w:t>
      </w:r>
      <w:r>
        <w:rPr>
          <w:sz w:val="24"/>
          <w:szCs w:val="24"/>
        </w:rPr>
        <w:t>resear</w:t>
      </w:r>
      <w:r>
        <w:rPr>
          <w:spacing w:val="-7"/>
          <w:sz w:val="24"/>
          <w:szCs w:val="24"/>
        </w:rPr>
        <w:t>c</w:t>
      </w:r>
      <w:r>
        <w:rPr>
          <w:sz w:val="24"/>
          <w:szCs w:val="24"/>
        </w:rPr>
        <w:t>h</w:t>
      </w:r>
      <w:r>
        <w:rPr>
          <w:spacing w:val="43"/>
          <w:sz w:val="24"/>
          <w:szCs w:val="24"/>
        </w:rPr>
        <w:t xml:space="preserve"> </w:t>
      </w:r>
      <w:r>
        <w:rPr>
          <w:sz w:val="24"/>
          <w:szCs w:val="24"/>
        </w:rPr>
        <w:t>argues</w:t>
      </w:r>
      <w:r>
        <w:rPr>
          <w:spacing w:val="38"/>
          <w:sz w:val="24"/>
          <w:szCs w:val="24"/>
        </w:rPr>
        <w:t xml:space="preserve"> </w:t>
      </w:r>
      <w:r>
        <w:rPr>
          <w:sz w:val="24"/>
          <w:szCs w:val="24"/>
        </w:rPr>
        <w:t>can</w:t>
      </w:r>
      <w:r>
        <w:rPr>
          <w:spacing w:val="30"/>
          <w:sz w:val="24"/>
          <w:szCs w:val="24"/>
        </w:rPr>
        <w:t xml:space="preserve"> </w:t>
      </w:r>
      <w:r>
        <w:rPr>
          <w:spacing w:val="7"/>
          <w:sz w:val="24"/>
          <w:szCs w:val="24"/>
        </w:rPr>
        <w:t>b</w:t>
      </w:r>
      <w:r>
        <w:rPr>
          <w:sz w:val="24"/>
          <w:szCs w:val="24"/>
        </w:rPr>
        <w:t>e</w:t>
      </w:r>
      <w:r>
        <w:rPr>
          <w:spacing w:val="19"/>
          <w:sz w:val="24"/>
          <w:szCs w:val="24"/>
        </w:rPr>
        <w:t xml:space="preserve"> </w:t>
      </w:r>
      <w:r>
        <w:rPr>
          <w:w w:val="120"/>
          <w:sz w:val="24"/>
          <w:szCs w:val="24"/>
        </w:rPr>
        <w:t xml:space="preserve">at </w:t>
      </w:r>
      <w:r>
        <w:rPr>
          <w:sz w:val="24"/>
          <w:szCs w:val="24"/>
        </w:rPr>
        <w:t>least</w:t>
      </w:r>
      <w:r>
        <w:rPr>
          <w:spacing w:val="44"/>
          <w:sz w:val="24"/>
          <w:szCs w:val="24"/>
        </w:rPr>
        <w:t xml:space="preserve"> </w:t>
      </w:r>
      <w:r>
        <w:rPr>
          <w:sz w:val="24"/>
          <w:szCs w:val="24"/>
        </w:rPr>
        <w:t xml:space="preserve">partially </w:t>
      </w:r>
      <w:r>
        <w:rPr>
          <w:spacing w:val="22"/>
          <w:sz w:val="24"/>
          <w:szCs w:val="24"/>
        </w:rPr>
        <w:t xml:space="preserve"> </w:t>
      </w:r>
      <w:r>
        <w:rPr>
          <w:sz w:val="24"/>
          <w:szCs w:val="24"/>
        </w:rPr>
        <w:t>explained</w:t>
      </w:r>
      <w:r>
        <w:rPr>
          <w:spacing w:val="46"/>
          <w:sz w:val="24"/>
          <w:szCs w:val="24"/>
        </w:rPr>
        <w:t xml:space="preserve"> </w:t>
      </w:r>
      <w:r>
        <w:rPr>
          <w:spacing w:val="-7"/>
          <w:sz w:val="24"/>
          <w:szCs w:val="24"/>
        </w:rPr>
        <w:t>b</w:t>
      </w:r>
      <w:r>
        <w:rPr>
          <w:sz w:val="24"/>
          <w:szCs w:val="24"/>
        </w:rPr>
        <w:t>y</w:t>
      </w:r>
      <w:r>
        <w:rPr>
          <w:spacing w:val="31"/>
          <w:sz w:val="24"/>
          <w:szCs w:val="24"/>
        </w:rPr>
        <w:t xml:space="preserve"> </w:t>
      </w:r>
      <w:r>
        <w:rPr>
          <w:sz w:val="24"/>
          <w:szCs w:val="24"/>
        </w:rPr>
        <w:t xml:space="preserve">dispute </w:t>
      </w:r>
      <w:r>
        <w:rPr>
          <w:spacing w:val="6"/>
          <w:sz w:val="24"/>
          <w:szCs w:val="24"/>
        </w:rPr>
        <w:t xml:space="preserve"> </w:t>
      </w:r>
      <w:r>
        <w:rPr>
          <w:w w:val="104"/>
          <w:sz w:val="24"/>
          <w:szCs w:val="24"/>
        </w:rPr>
        <w:t>i</w:t>
      </w:r>
      <w:r>
        <w:rPr>
          <w:spacing w:val="-7"/>
          <w:w w:val="104"/>
          <w:sz w:val="24"/>
          <w:szCs w:val="24"/>
        </w:rPr>
        <w:t>n</w:t>
      </w:r>
      <w:r>
        <w:rPr>
          <w:spacing w:val="-7"/>
          <w:w w:val="103"/>
          <w:sz w:val="24"/>
          <w:szCs w:val="24"/>
        </w:rPr>
        <w:t>v</w:t>
      </w:r>
      <w:r>
        <w:rPr>
          <w:w w:val="99"/>
          <w:sz w:val="24"/>
          <w:szCs w:val="24"/>
        </w:rPr>
        <w:t>ol</w:t>
      </w:r>
      <w:r>
        <w:rPr>
          <w:spacing w:val="-6"/>
          <w:w w:val="99"/>
          <w:sz w:val="24"/>
          <w:szCs w:val="24"/>
        </w:rPr>
        <w:t>v</w:t>
      </w:r>
      <w:r>
        <w:rPr>
          <w:w w:val="102"/>
          <w:sz w:val="24"/>
          <w:szCs w:val="24"/>
        </w:rPr>
        <w:t>eme</w:t>
      </w:r>
      <w:r>
        <w:rPr>
          <w:spacing w:val="-7"/>
          <w:w w:val="102"/>
          <w:sz w:val="24"/>
          <w:szCs w:val="24"/>
        </w:rPr>
        <w:t>n</w:t>
      </w:r>
      <w:r>
        <w:rPr>
          <w:w w:val="123"/>
          <w:sz w:val="24"/>
          <w:szCs w:val="24"/>
        </w:rPr>
        <w:t>t.</w:t>
      </w:r>
    </w:p>
    <w:p w14:paraId="365EF82D" w14:textId="77777777" w:rsidR="000A768D" w:rsidRDefault="006C1B1D">
      <w:pPr>
        <w:spacing w:before="7" w:line="401" w:lineRule="auto"/>
        <w:ind w:left="100" w:right="78" w:firstLine="239"/>
        <w:jc w:val="both"/>
        <w:rPr>
          <w:sz w:val="24"/>
          <w:szCs w:val="24"/>
        </w:rPr>
      </w:pPr>
      <w:r>
        <w:rPr>
          <w:sz w:val="24"/>
          <w:szCs w:val="24"/>
        </w:rPr>
        <w:t>Our</w:t>
      </w:r>
      <w:r>
        <w:rPr>
          <w:spacing w:val="30"/>
          <w:sz w:val="24"/>
          <w:szCs w:val="24"/>
        </w:rPr>
        <w:t xml:space="preserve"> </w:t>
      </w:r>
      <w:r>
        <w:rPr>
          <w:spacing w:val="-7"/>
          <w:sz w:val="24"/>
          <w:szCs w:val="24"/>
        </w:rPr>
        <w:t>k</w:t>
      </w:r>
      <w:r>
        <w:rPr>
          <w:sz w:val="24"/>
          <w:szCs w:val="24"/>
        </w:rPr>
        <w:t>ey</w:t>
      </w:r>
      <w:r>
        <w:rPr>
          <w:spacing w:val="4"/>
          <w:sz w:val="24"/>
          <w:szCs w:val="24"/>
        </w:rPr>
        <w:t xml:space="preserve"> </w:t>
      </w:r>
      <w:r>
        <w:rPr>
          <w:w w:val="104"/>
          <w:sz w:val="24"/>
          <w:szCs w:val="24"/>
        </w:rPr>
        <w:t>inde</w:t>
      </w:r>
      <w:r>
        <w:rPr>
          <w:spacing w:val="7"/>
          <w:w w:val="104"/>
          <w:sz w:val="24"/>
          <w:szCs w:val="24"/>
        </w:rPr>
        <w:t>p</w:t>
      </w:r>
      <w:r>
        <w:rPr>
          <w:w w:val="104"/>
          <w:sz w:val="24"/>
          <w:szCs w:val="24"/>
        </w:rPr>
        <w:t>ende</w:t>
      </w:r>
      <w:r>
        <w:rPr>
          <w:spacing w:val="-7"/>
          <w:w w:val="104"/>
          <w:sz w:val="24"/>
          <w:szCs w:val="24"/>
        </w:rPr>
        <w:t>n</w:t>
      </w:r>
      <w:r>
        <w:rPr>
          <w:w w:val="137"/>
          <w:sz w:val="24"/>
          <w:szCs w:val="24"/>
        </w:rPr>
        <w:t xml:space="preserve">t </w:t>
      </w:r>
      <w:r>
        <w:rPr>
          <w:spacing w:val="-13"/>
          <w:sz w:val="24"/>
          <w:szCs w:val="24"/>
        </w:rPr>
        <w:t>v</w:t>
      </w:r>
      <w:r>
        <w:rPr>
          <w:sz w:val="24"/>
          <w:szCs w:val="24"/>
        </w:rPr>
        <w:t>ariable</w:t>
      </w:r>
      <w:r>
        <w:rPr>
          <w:spacing w:val="37"/>
          <w:sz w:val="24"/>
          <w:szCs w:val="24"/>
        </w:rPr>
        <w:t xml:space="preserve"> </w:t>
      </w:r>
      <w:r>
        <w:rPr>
          <w:sz w:val="24"/>
          <w:szCs w:val="24"/>
        </w:rPr>
        <w:t>also</w:t>
      </w:r>
      <w:r>
        <w:rPr>
          <w:spacing w:val="5"/>
          <w:sz w:val="24"/>
          <w:szCs w:val="24"/>
        </w:rPr>
        <w:t xml:space="preserve"> </w:t>
      </w:r>
      <w:r>
        <w:rPr>
          <w:sz w:val="24"/>
          <w:szCs w:val="24"/>
        </w:rPr>
        <w:t>adheres</w:t>
      </w:r>
      <w:r>
        <w:rPr>
          <w:spacing w:val="36"/>
          <w:sz w:val="24"/>
          <w:szCs w:val="24"/>
        </w:rPr>
        <w:t xml:space="preserve"> </w:t>
      </w:r>
      <w:r>
        <w:rPr>
          <w:sz w:val="24"/>
          <w:szCs w:val="24"/>
        </w:rPr>
        <w:t>to</w:t>
      </w:r>
      <w:r>
        <w:rPr>
          <w:spacing w:val="22"/>
          <w:sz w:val="24"/>
          <w:szCs w:val="24"/>
        </w:rPr>
        <w:t xml:space="preserve"> </w:t>
      </w:r>
      <w:r>
        <w:rPr>
          <w:sz w:val="24"/>
          <w:szCs w:val="24"/>
        </w:rPr>
        <w:t>the</w:t>
      </w:r>
      <w:r>
        <w:rPr>
          <w:spacing w:val="32"/>
          <w:sz w:val="24"/>
          <w:szCs w:val="24"/>
        </w:rPr>
        <w:t xml:space="preserve"> </w:t>
      </w:r>
      <w:r>
        <w:rPr>
          <w:sz w:val="24"/>
          <w:szCs w:val="24"/>
        </w:rPr>
        <w:t>co</w:t>
      </w:r>
      <w:r>
        <w:rPr>
          <w:spacing w:val="-6"/>
          <w:sz w:val="24"/>
          <w:szCs w:val="24"/>
        </w:rPr>
        <w:t>n</w:t>
      </w:r>
      <w:r>
        <w:rPr>
          <w:spacing w:val="-7"/>
          <w:sz w:val="24"/>
          <w:szCs w:val="24"/>
        </w:rPr>
        <w:t>v</w:t>
      </w:r>
      <w:r>
        <w:rPr>
          <w:sz w:val="24"/>
          <w:szCs w:val="24"/>
        </w:rPr>
        <w:t>e</w:t>
      </w:r>
      <w:r>
        <w:rPr>
          <w:spacing w:val="-6"/>
          <w:sz w:val="24"/>
          <w:szCs w:val="24"/>
        </w:rPr>
        <w:t>n</w:t>
      </w:r>
      <w:r>
        <w:rPr>
          <w:sz w:val="24"/>
          <w:szCs w:val="24"/>
        </w:rPr>
        <w:t>tion</w:t>
      </w:r>
      <w:r>
        <w:rPr>
          <w:spacing w:val="44"/>
          <w:sz w:val="24"/>
          <w:szCs w:val="24"/>
        </w:rPr>
        <w:t xml:space="preserve"> </w:t>
      </w:r>
      <w:r>
        <w:rPr>
          <w:sz w:val="24"/>
          <w:szCs w:val="24"/>
        </w:rPr>
        <w:t>established</w:t>
      </w:r>
      <w:r>
        <w:rPr>
          <w:spacing w:val="53"/>
          <w:sz w:val="24"/>
          <w:szCs w:val="24"/>
        </w:rPr>
        <w:t xml:space="preserve"> </w:t>
      </w:r>
      <w:r>
        <w:rPr>
          <w:spacing w:val="-7"/>
          <w:sz w:val="24"/>
          <w:szCs w:val="24"/>
        </w:rPr>
        <w:t>b</w:t>
      </w:r>
      <w:r>
        <w:rPr>
          <w:sz w:val="24"/>
          <w:szCs w:val="24"/>
        </w:rPr>
        <w:t>y</w:t>
      </w:r>
      <w:r>
        <w:rPr>
          <w:spacing w:val="13"/>
          <w:sz w:val="24"/>
          <w:szCs w:val="24"/>
        </w:rPr>
        <w:t xml:space="preserve"> </w:t>
      </w:r>
      <w:r>
        <w:rPr>
          <w:sz w:val="24"/>
          <w:szCs w:val="24"/>
        </w:rPr>
        <w:t>prior</w:t>
      </w:r>
      <w:r>
        <w:rPr>
          <w:spacing w:val="23"/>
          <w:sz w:val="24"/>
          <w:szCs w:val="24"/>
        </w:rPr>
        <w:t xml:space="preserve"> </w:t>
      </w:r>
      <w:r>
        <w:rPr>
          <w:w w:val="103"/>
          <w:sz w:val="24"/>
          <w:szCs w:val="24"/>
        </w:rPr>
        <w:t>resear</w:t>
      </w:r>
      <w:r>
        <w:rPr>
          <w:spacing w:val="-6"/>
          <w:w w:val="103"/>
          <w:sz w:val="24"/>
          <w:szCs w:val="24"/>
        </w:rPr>
        <w:t>c</w:t>
      </w:r>
      <w:r>
        <w:rPr>
          <w:w w:val="108"/>
          <w:sz w:val="24"/>
          <w:szCs w:val="24"/>
        </w:rPr>
        <w:t xml:space="preserve">h, </w:t>
      </w:r>
      <w:r>
        <w:rPr>
          <w:sz w:val="24"/>
          <w:szCs w:val="24"/>
        </w:rPr>
        <w:t>whi</w:t>
      </w:r>
      <w:r>
        <w:rPr>
          <w:spacing w:val="-7"/>
          <w:sz w:val="24"/>
          <w:szCs w:val="24"/>
        </w:rPr>
        <w:t>c</w:t>
      </w:r>
      <w:r>
        <w:rPr>
          <w:sz w:val="24"/>
          <w:szCs w:val="24"/>
        </w:rPr>
        <w:t>h</w:t>
      </w:r>
      <w:r>
        <w:rPr>
          <w:spacing w:val="18"/>
          <w:sz w:val="24"/>
          <w:szCs w:val="24"/>
        </w:rPr>
        <w:t xml:space="preserve"> </w:t>
      </w:r>
      <w:r>
        <w:rPr>
          <w:sz w:val="24"/>
          <w:szCs w:val="24"/>
        </w:rPr>
        <w:t>has</w:t>
      </w:r>
      <w:r>
        <w:rPr>
          <w:spacing w:val="28"/>
          <w:sz w:val="24"/>
          <w:szCs w:val="24"/>
        </w:rPr>
        <w:t xml:space="preserve"> </w:t>
      </w:r>
      <w:r>
        <w:rPr>
          <w:sz w:val="24"/>
          <w:szCs w:val="24"/>
        </w:rPr>
        <w:t>f</w:t>
      </w:r>
      <w:r>
        <w:rPr>
          <w:spacing w:val="7"/>
          <w:sz w:val="24"/>
          <w:szCs w:val="24"/>
        </w:rPr>
        <w:t>o</w:t>
      </w:r>
      <w:r>
        <w:rPr>
          <w:sz w:val="24"/>
          <w:szCs w:val="24"/>
        </w:rPr>
        <w:t>cused</w:t>
      </w:r>
      <w:r>
        <w:rPr>
          <w:spacing w:val="7"/>
          <w:sz w:val="24"/>
          <w:szCs w:val="24"/>
        </w:rPr>
        <w:t xml:space="preserve"> </w:t>
      </w:r>
      <w:r>
        <w:rPr>
          <w:sz w:val="24"/>
          <w:szCs w:val="24"/>
        </w:rPr>
        <w:t>on</w:t>
      </w:r>
      <w:r>
        <w:rPr>
          <w:spacing w:val="13"/>
          <w:sz w:val="24"/>
          <w:szCs w:val="24"/>
        </w:rPr>
        <w:t xml:space="preserve"> </w:t>
      </w:r>
      <w:r>
        <w:rPr>
          <w:w w:val="107"/>
          <w:sz w:val="24"/>
          <w:szCs w:val="24"/>
        </w:rPr>
        <w:t>trea</w:t>
      </w:r>
      <w:r>
        <w:rPr>
          <w:spacing w:val="-7"/>
          <w:w w:val="107"/>
          <w:sz w:val="24"/>
          <w:szCs w:val="24"/>
        </w:rPr>
        <w:t>t</w:t>
      </w:r>
      <w:r>
        <w:rPr>
          <w:w w:val="107"/>
          <w:sz w:val="24"/>
          <w:szCs w:val="24"/>
        </w:rPr>
        <w:t>y-based</w:t>
      </w:r>
      <w:r>
        <w:rPr>
          <w:spacing w:val="13"/>
          <w:w w:val="107"/>
          <w:sz w:val="24"/>
          <w:szCs w:val="24"/>
        </w:rPr>
        <w:t xml:space="preserve"> </w:t>
      </w:r>
      <w:r>
        <w:rPr>
          <w:sz w:val="24"/>
          <w:szCs w:val="24"/>
        </w:rPr>
        <w:t>ICSID</w:t>
      </w:r>
      <w:r>
        <w:rPr>
          <w:spacing w:val="27"/>
          <w:sz w:val="24"/>
          <w:szCs w:val="24"/>
        </w:rPr>
        <w:t xml:space="preserve"> </w:t>
      </w:r>
      <w:r>
        <w:rPr>
          <w:sz w:val="24"/>
          <w:szCs w:val="24"/>
        </w:rPr>
        <w:t xml:space="preserve">disputes. </w:t>
      </w:r>
      <w:r>
        <w:rPr>
          <w:spacing w:val="34"/>
          <w:sz w:val="24"/>
          <w:szCs w:val="24"/>
        </w:rPr>
        <w:t xml:space="preserve"> </w:t>
      </w:r>
      <w:r>
        <w:rPr>
          <w:sz w:val="24"/>
          <w:szCs w:val="24"/>
        </w:rPr>
        <w:t>Dr</w:t>
      </w:r>
      <w:r>
        <w:rPr>
          <w:spacing w:val="-7"/>
          <w:sz w:val="24"/>
          <w:szCs w:val="24"/>
        </w:rPr>
        <w:t>a</w:t>
      </w:r>
      <w:r>
        <w:rPr>
          <w:sz w:val="24"/>
          <w:szCs w:val="24"/>
        </w:rPr>
        <w:t>wing</w:t>
      </w:r>
      <w:r>
        <w:rPr>
          <w:spacing w:val="34"/>
          <w:sz w:val="24"/>
          <w:szCs w:val="24"/>
        </w:rPr>
        <w:t xml:space="preserve"> </w:t>
      </w:r>
      <w:r>
        <w:rPr>
          <w:sz w:val="24"/>
          <w:szCs w:val="24"/>
        </w:rPr>
        <w:t>on</w:t>
      </w:r>
      <w:r>
        <w:rPr>
          <w:spacing w:val="13"/>
          <w:sz w:val="24"/>
          <w:szCs w:val="24"/>
        </w:rPr>
        <w:t xml:space="preserve"> </w:t>
      </w:r>
      <w:r>
        <w:rPr>
          <w:sz w:val="24"/>
          <w:szCs w:val="24"/>
        </w:rPr>
        <w:t>ICSID</w:t>
      </w:r>
      <w:r>
        <w:rPr>
          <w:spacing w:val="27"/>
          <w:sz w:val="24"/>
          <w:szCs w:val="24"/>
        </w:rPr>
        <w:t xml:space="preserve"> </w:t>
      </w:r>
      <w:r>
        <w:rPr>
          <w:sz w:val="24"/>
          <w:szCs w:val="24"/>
        </w:rPr>
        <w:t>records,</w:t>
      </w:r>
      <w:r>
        <w:rPr>
          <w:position w:val="9"/>
          <w:sz w:val="14"/>
          <w:szCs w:val="14"/>
        </w:rPr>
        <w:t xml:space="preserve">32  </w:t>
      </w:r>
      <w:r>
        <w:rPr>
          <w:spacing w:val="6"/>
          <w:position w:val="9"/>
          <w:sz w:val="14"/>
          <w:szCs w:val="14"/>
        </w:rPr>
        <w:t xml:space="preserve"> </w:t>
      </w:r>
      <w:r>
        <w:rPr>
          <w:spacing w:val="-6"/>
          <w:sz w:val="24"/>
          <w:szCs w:val="24"/>
        </w:rPr>
        <w:t>w</w:t>
      </w:r>
      <w:r>
        <w:rPr>
          <w:sz w:val="24"/>
          <w:szCs w:val="24"/>
        </w:rPr>
        <w:t xml:space="preserve">e </w:t>
      </w:r>
      <w:r>
        <w:rPr>
          <w:w w:val="106"/>
          <w:sz w:val="24"/>
          <w:szCs w:val="24"/>
        </w:rPr>
        <w:t xml:space="preserve">create </w:t>
      </w:r>
      <w:r>
        <w:rPr>
          <w:sz w:val="24"/>
          <w:szCs w:val="24"/>
        </w:rPr>
        <w:t>three</w:t>
      </w:r>
      <w:r>
        <w:rPr>
          <w:spacing w:val="55"/>
          <w:sz w:val="24"/>
          <w:szCs w:val="24"/>
        </w:rPr>
        <w:t xml:space="preserve"> </w:t>
      </w:r>
      <w:r>
        <w:rPr>
          <w:spacing w:val="-7"/>
          <w:sz w:val="24"/>
          <w:szCs w:val="24"/>
        </w:rPr>
        <w:t>v</w:t>
      </w:r>
      <w:r>
        <w:rPr>
          <w:sz w:val="24"/>
          <w:szCs w:val="24"/>
        </w:rPr>
        <w:t>ersions</w:t>
      </w:r>
      <w:r>
        <w:rPr>
          <w:spacing w:val="27"/>
          <w:sz w:val="24"/>
          <w:szCs w:val="24"/>
        </w:rPr>
        <w:t xml:space="preserve"> </w:t>
      </w:r>
      <w:r>
        <w:rPr>
          <w:sz w:val="24"/>
          <w:szCs w:val="24"/>
        </w:rPr>
        <w:t>of</w:t>
      </w:r>
      <w:r>
        <w:rPr>
          <w:spacing w:val="5"/>
          <w:sz w:val="24"/>
          <w:szCs w:val="24"/>
        </w:rPr>
        <w:t xml:space="preserve"> </w:t>
      </w:r>
      <w:r>
        <w:rPr>
          <w:sz w:val="24"/>
          <w:szCs w:val="24"/>
        </w:rPr>
        <w:t>the</w:t>
      </w:r>
      <w:r>
        <w:rPr>
          <w:spacing w:val="49"/>
          <w:sz w:val="24"/>
          <w:szCs w:val="24"/>
        </w:rPr>
        <w:t xml:space="preserve"> </w:t>
      </w:r>
      <w:r>
        <w:rPr>
          <w:sz w:val="24"/>
          <w:szCs w:val="24"/>
        </w:rPr>
        <w:t xml:space="preserve">disputes </w:t>
      </w:r>
      <w:r>
        <w:rPr>
          <w:spacing w:val="4"/>
          <w:sz w:val="24"/>
          <w:szCs w:val="24"/>
        </w:rPr>
        <w:t xml:space="preserve"> </w:t>
      </w:r>
      <w:r>
        <w:rPr>
          <w:spacing w:val="-13"/>
          <w:sz w:val="24"/>
          <w:szCs w:val="24"/>
        </w:rPr>
        <w:t>v</w:t>
      </w:r>
      <w:r>
        <w:rPr>
          <w:sz w:val="24"/>
          <w:szCs w:val="24"/>
        </w:rPr>
        <w:t xml:space="preserve">ariable: </w:t>
      </w:r>
      <w:r>
        <w:rPr>
          <w:spacing w:val="16"/>
          <w:sz w:val="24"/>
          <w:szCs w:val="24"/>
        </w:rPr>
        <w:t xml:space="preserve"> </w:t>
      </w:r>
      <w:r>
        <w:rPr>
          <w:sz w:val="24"/>
          <w:szCs w:val="24"/>
        </w:rPr>
        <w:t>a</w:t>
      </w:r>
      <w:r>
        <w:rPr>
          <w:spacing w:val="27"/>
          <w:sz w:val="24"/>
          <w:szCs w:val="24"/>
        </w:rPr>
        <w:t xml:space="preserve"> </w:t>
      </w:r>
      <w:r>
        <w:rPr>
          <w:sz w:val="24"/>
          <w:szCs w:val="24"/>
        </w:rPr>
        <w:t>cou</w:t>
      </w:r>
      <w:r>
        <w:rPr>
          <w:spacing w:val="-7"/>
          <w:sz w:val="24"/>
          <w:szCs w:val="24"/>
        </w:rPr>
        <w:t>n</w:t>
      </w:r>
      <w:r>
        <w:rPr>
          <w:sz w:val="24"/>
          <w:szCs w:val="24"/>
        </w:rPr>
        <w:t xml:space="preserve">ter </w:t>
      </w:r>
      <w:r>
        <w:rPr>
          <w:spacing w:val="4"/>
          <w:sz w:val="24"/>
          <w:szCs w:val="24"/>
        </w:rPr>
        <w:t xml:space="preserve"> </w:t>
      </w:r>
      <w:r>
        <w:rPr>
          <w:sz w:val="24"/>
          <w:szCs w:val="24"/>
        </w:rPr>
        <w:t>of</w:t>
      </w:r>
      <w:r>
        <w:rPr>
          <w:spacing w:val="5"/>
          <w:sz w:val="24"/>
          <w:szCs w:val="24"/>
        </w:rPr>
        <w:t xml:space="preserve"> </w:t>
      </w:r>
      <w:r>
        <w:rPr>
          <w:sz w:val="24"/>
          <w:szCs w:val="24"/>
        </w:rPr>
        <w:t>h</w:t>
      </w:r>
      <w:r>
        <w:rPr>
          <w:spacing w:val="-6"/>
          <w:sz w:val="24"/>
          <w:szCs w:val="24"/>
        </w:rPr>
        <w:t>o</w:t>
      </w:r>
      <w:r>
        <w:rPr>
          <w:sz w:val="24"/>
          <w:szCs w:val="24"/>
        </w:rPr>
        <w:t>w</w:t>
      </w:r>
      <w:r>
        <w:rPr>
          <w:spacing w:val="17"/>
          <w:sz w:val="24"/>
          <w:szCs w:val="24"/>
        </w:rPr>
        <w:t xml:space="preserve"> </w:t>
      </w:r>
      <w:r>
        <w:rPr>
          <w:sz w:val="24"/>
          <w:szCs w:val="24"/>
        </w:rPr>
        <w:t>ma</w:t>
      </w:r>
      <w:r>
        <w:rPr>
          <w:spacing w:val="-6"/>
          <w:sz w:val="24"/>
          <w:szCs w:val="24"/>
        </w:rPr>
        <w:t>n</w:t>
      </w:r>
      <w:r>
        <w:rPr>
          <w:sz w:val="24"/>
          <w:szCs w:val="24"/>
        </w:rPr>
        <w:t>y</w:t>
      </w:r>
      <w:r>
        <w:rPr>
          <w:spacing w:val="49"/>
          <w:sz w:val="24"/>
          <w:szCs w:val="24"/>
        </w:rPr>
        <w:t xml:space="preserve"> </w:t>
      </w:r>
      <w:r>
        <w:rPr>
          <w:sz w:val="24"/>
          <w:szCs w:val="24"/>
        </w:rPr>
        <w:t xml:space="preserve">disputes </w:t>
      </w:r>
      <w:r>
        <w:rPr>
          <w:spacing w:val="4"/>
          <w:sz w:val="24"/>
          <w:szCs w:val="24"/>
        </w:rPr>
        <w:t xml:space="preserve"> </w:t>
      </w:r>
      <w:r>
        <w:rPr>
          <w:sz w:val="24"/>
          <w:szCs w:val="24"/>
        </w:rPr>
        <w:t>a</w:t>
      </w:r>
      <w:r>
        <w:rPr>
          <w:spacing w:val="27"/>
          <w:sz w:val="24"/>
          <w:szCs w:val="24"/>
        </w:rPr>
        <w:t xml:space="preserve"> </w:t>
      </w:r>
      <w:r>
        <w:rPr>
          <w:sz w:val="24"/>
          <w:szCs w:val="24"/>
        </w:rPr>
        <w:t>cou</w:t>
      </w:r>
      <w:r>
        <w:rPr>
          <w:spacing w:val="-6"/>
          <w:sz w:val="24"/>
          <w:szCs w:val="24"/>
        </w:rPr>
        <w:t>n</w:t>
      </w:r>
      <w:r>
        <w:rPr>
          <w:sz w:val="24"/>
          <w:szCs w:val="24"/>
        </w:rPr>
        <w:t xml:space="preserve">try </w:t>
      </w:r>
      <w:r>
        <w:rPr>
          <w:spacing w:val="8"/>
          <w:sz w:val="24"/>
          <w:szCs w:val="24"/>
        </w:rPr>
        <w:t xml:space="preserve"> </w:t>
      </w:r>
      <w:r>
        <w:rPr>
          <w:sz w:val="24"/>
          <w:szCs w:val="24"/>
        </w:rPr>
        <w:t>has</w:t>
      </w:r>
      <w:r>
        <w:rPr>
          <w:spacing w:val="36"/>
          <w:sz w:val="24"/>
          <w:szCs w:val="24"/>
        </w:rPr>
        <w:t xml:space="preserve"> </w:t>
      </w:r>
      <w:r>
        <w:rPr>
          <w:w w:val="101"/>
          <w:sz w:val="24"/>
          <w:szCs w:val="24"/>
        </w:rPr>
        <w:t xml:space="preserve">faced </w:t>
      </w:r>
      <w:r>
        <w:rPr>
          <w:sz w:val="24"/>
          <w:szCs w:val="24"/>
        </w:rPr>
        <w:t>in</w:t>
      </w:r>
      <w:r>
        <w:rPr>
          <w:spacing w:val="25"/>
          <w:sz w:val="24"/>
          <w:szCs w:val="24"/>
        </w:rPr>
        <w:t xml:space="preserve"> </w:t>
      </w:r>
      <w:r>
        <w:rPr>
          <w:sz w:val="24"/>
          <w:szCs w:val="24"/>
        </w:rPr>
        <w:t>the</w:t>
      </w:r>
      <w:r>
        <w:rPr>
          <w:spacing w:val="50"/>
          <w:sz w:val="24"/>
          <w:szCs w:val="24"/>
        </w:rPr>
        <w:t xml:space="preserve"> </w:t>
      </w:r>
      <w:r>
        <w:rPr>
          <w:sz w:val="24"/>
          <w:szCs w:val="24"/>
        </w:rPr>
        <w:t xml:space="preserve">past  </w:t>
      </w:r>
      <w:r>
        <w:rPr>
          <w:spacing w:val="-7"/>
          <w:w w:val="137"/>
          <w:sz w:val="24"/>
          <w:szCs w:val="24"/>
        </w:rPr>
        <w:t>t</w:t>
      </w:r>
      <w:r>
        <w:rPr>
          <w:spacing w:val="-6"/>
          <w:w w:val="97"/>
          <w:sz w:val="24"/>
          <w:szCs w:val="24"/>
        </w:rPr>
        <w:t>w</w:t>
      </w:r>
      <w:r>
        <w:rPr>
          <w:w w:val="97"/>
          <w:sz w:val="24"/>
          <w:szCs w:val="24"/>
        </w:rPr>
        <w:t>o</w:t>
      </w:r>
      <w:r>
        <w:rPr>
          <w:spacing w:val="18"/>
          <w:w w:val="97"/>
          <w:sz w:val="24"/>
          <w:szCs w:val="24"/>
        </w:rPr>
        <w:t xml:space="preserve"> </w:t>
      </w:r>
      <w:r>
        <w:rPr>
          <w:spacing w:val="-7"/>
          <w:sz w:val="24"/>
          <w:szCs w:val="24"/>
        </w:rPr>
        <w:t>y</w:t>
      </w:r>
      <w:r>
        <w:rPr>
          <w:sz w:val="24"/>
          <w:szCs w:val="24"/>
        </w:rPr>
        <w:t>ears,</w:t>
      </w:r>
      <w:r>
        <w:rPr>
          <w:spacing w:val="44"/>
          <w:sz w:val="24"/>
          <w:szCs w:val="24"/>
        </w:rPr>
        <w:t xml:space="preserve"> </w:t>
      </w:r>
      <w:r>
        <w:rPr>
          <w:sz w:val="24"/>
          <w:szCs w:val="24"/>
        </w:rPr>
        <w:t>in</w:t>
      </w:r>
      <w:r>
        <w:rPr>
          <w:spacing w:val="25"/>
          <w:sz w:val="24"/>
          <w:szCs w:val="24"/>
        </w:rPr>
        <w:t xml:space="preserve"> </w:t>
      </w:r>
      <w:r>
        <w:rPr>
          <w:sz w:val="24"/>
          <w:szCs w:val="24"/>
        </w:rPr>
        <w:t>the</w:t>
      </w:r>
      <w:r>
        <w:rPr>
          <w:spacing w:val="50"/>
          <w:sz w:val="24"/>
          <w:szCs w:val="24"/>
        </w:rPr>
        <w:t xml:space="preserve"> </w:t>
      </w:r>
      <w:r>
        <w:rPr>
          <w:sz w:val="24"/>
          <w:szCs w:val="24"/>
        </w:rPr>
        <w:t>past  fi</w:t>
      </w:r>
      <w:r>
        <w:rPr>
          <w:spacing w:val="-7"/>
          <w:sz w:val="24"/>
          <w:szCs w:val="24"/>
        </w:rPr>
        <w:t>v</w:t>
      </w:r>
      <w:r>
        <w:rPr>
          <w:sz w:val="24"/>
          <w:szCs w:val="24"/>
        </w:rPr>
        <w:t>e</w:t>
      </w:r>
      <w:r>
        <w:rPr>
          <w:spacing w:val="1"/>
          <w:sz w:val="24"/>
          <w:szCs w:val="24"/>
        </w:rPr>
        <w:t xml:space="preserve"> </w:t>
      </w:r>
      <w:r>
        <w:rPr>
          <w:spacing w:val="-7"/>
          <w:sz w:val="24"/>
          <w:szCs w:val="24"/>
        </w:rPr>
        <w:t>y</w:t>
      </w:r>
      <w:r>
        <w:rPr>
          <w:sz w:val="24"/>
          <w:szCs w:val="24"/>
        </w:rPr>
        <w:t>ears,</w:t>
      </w:r>
      <w:r>
        <w:rPr>
          <w:spacing w:val="44"/>
          <w:sz w:val="24"/>
          <w:szCs w:val="24"/>
        </w:rPr>
        <w:t xml:space="preserve"> </w:t>
      </w:r>
      <w:r>
        <w:rPr>
          <w:sz w:val="24"/>
          <w:szCs w:val="24"/>
        </w:rPr>
        <w:t>and</w:t>
      </w:r>
      <w:r>
        <w:rPr>
          <w:spacing w:val="45"/>
          <w:sz w:val="24"/>
          <w:szCs w:val="24"/>
        </w:rPr>
        <w:t xml:space="preserve"> </w:t>
      </w:r>
      <w:r>
        <w:rPr>
          <w:sz w:val="24"/>
          <w:szCs w:val="24"/>
        </w:rPr>
        <w:t>a</w:t>
      </w:r>
      <w:r>
        <w:rPr>
          <w:spacing w:val="27"/>
          <w:sz w:val="24"/>
          <w:szCs w:val="24"/>
        </w:rPr>
        <w:t xml:space="preserve"> </w:t>
      </w:r>
      <w:r>
        <w:rPr>
          <w:sz w:val="24"/>
          <w:szCs w:val="24"/>
        </w:rPr>
        <w:t>cu</w:t>
      </w:r>
      <w:r>
        <w:rPr>
          <w:spacing w:val="-7"/>
          <w:sz w:val="24"/>
          <w:szCs w:val="24"/>
        </w:rPr>
        <w:t>m</w:t>
      </w:r>
      <w:r>
        <w:rPr>
          <w:sz w:val="24"/>
          <w:szCs w:val="24"/>
        </w:rPr>
        <w:t>ulati</w:t>
      </w:r>
      <w:r>
        <w:rPr>
          <w:spacing w:val="-7"/>
          <w:sz w:val="24"/>
          <w:szCs w:val="24"/>
        </w:rPr>
        <w:t>v</w:t>
      </w:r>
      <w:r>
        <w:rPr>
          <w:sz w:val="24"/>
          <w:szCs w:val="24"/>
        </w:rPr>
        <w:t xml:space="preserve">e </w:t>
      </w:r>
      <w:r>
        <w:rPr>
          <w:spacing w:val="10"/>
          <w:sz w:val="24"/>
          <w:szCs w:val="24"/>
        </w:rPr>
        <w:t xml:space="preserve"> </w:t>
      </w:r>
      <w:r>
        <w:rPr>
          <w:sz w:val="24"/>
          <w:szCs w:val="24"/>
        </w:rPr>
        <w:t>cou</w:t>
      </w:r>
      <w:r>
        <w:rPr>
          <w:spacing w:val="-6"/>
          <w:sz w:val="24"/>
          <w:szCs w:val="24"/>
        </w:rPr>
        <w:t>n</w:t>
      </w:r>
      <w:r>
        <w:rPr>
          <w:sz w:val="24"/>
          <w:szCs w:val="24"/>
        </w:rPr>
        <w:t xml:space="preserve">t. </w:t>
      </w:r>
      <w:r>
        <w:rPr>
          <w:spacing w:val="35"/>
          <w:sz w:val="24"/>
          <w:szCs w:val="24"/>
        </w:rPr>
        <w:t xml:space="preserve"> </w:t>
      </w:r>
      <w:r>
        <w:rPr>
          <w:sz w:val="24"/>
          <w:szCs w:val="24"/>
        </w:rPr>
        <w:t>Gi</w:t>
      </w:r>
      <w:r>
        <w:rPr>
          <w:spacing w:val="-7"/>
          <w:sz w:val="24"/>
          <w:szCs w:val="24"/>
        </w:rPr>
        <w:t>v</w:t>
      </w:r>
      <w:r>
        <w:rPr>
          <w:sz w:val="24"/>
          <w:szCs w:val="24"/>
        </w:rPr>
        <w:t>en</w:t>
      </w:r>
      <w:r>
        <w:rPr>
          <w:spacing w:val="35"/>
          <w:sz w:val="24"/>
          <w:szCs w:val="24"/>
        </w:rPr>
        <w:t xml:space="preserve"> </w:t>
      </w:r>
      <w:r>
        <w:rPr>
          <w:sz w:val="24"/>
          <w:szCs w:val="24"/>
        </w:rPr>
        <w:t>the</w:t>
      </w:r>
      <w:r>
        <w:rPr>
          <w:spacing w:val="50"/>
          <w:sz w:val="24"/>
          <w:szCs w:val="24"/>
        </w:rPr>
        <w:t xml:space="preserve"> </w:t>
      </w:r>
      <w:r>
        <w:rPr>
          <w:w w:val="105"/>
          <w:sz w:val="24"/>
          <w:szCs w:val="24"/>
        </w:rPr>
        <w:t>argume</w:t>
      </w:r>
      <w:r>
        <w:rPr>
          <w:spacing w:val="-6"/>
          <w:w w:val="105"/>
          <w:sz w:val="24"/>
          <w:szCs w:val="24"/>
        </w:rPr>
        <w:t>n</w:t>
      </w:r>
      <w:r>
        <w:rPr>
          <w:w w:val="114"/>
          <w:sz w:val="24"/>
          <w:szCs w:val="24"/>
        </w:rPr>
        <w:t xml:space="preserve">ts </w:t>
      </w:r>
      <w:r>
        <w:rPr>
          <w:sz w:val="24"/>
          <w:szCs w:val="24"/>
        </w:rPr>
        <w:t>de</w:t>
      </w:r>
      <w:r>
        <w:rPr>
          <w:spacing w:val="-7"/>
          <w:sz w:val="24"/>
          <w:szCs w:val="24"/>
        </w:rPr>
        <w:t>v</w:t>
      </w:r>
      <w:r>
        <w:rPr>
          <w:sz w:val="24"/>
          <w:szCs w:val="24"/>
        </w:rPr>
        <w:t>elo</w:t>
      </w:r>
      <w:r>
        <w:rPr>
          <w:spacing w:val="7"/>
          <w:sz w:val="24"/>
          <w:szCs w:val="24"/>
        </w:rPr>
        <w:t>p</w:t>
      </w:r>
      <w:r>
        <w:rPr>
          <w:sz w:val="24"/>
          <w:szCs w:val="24"/>
        </w:rPr>
        <w:t>ed</w:t>
      </w:r>
      <w:r>
        <w:rPr>
          <w:spacing w:val="53"/>
          <w:sz w:val="24"/>
          <w:szCs w:val="24"/>
        </w:rPr>
        <w:t xml:space="preserve"> </w:t>
      </w:r>
      <w:r>
        <w:rPr>
          <w:sz w:val="24"/>
          <w:szCs w:val="24"/>
        </w:rPr>
        <w:t>a</w:t>
      </w:r>
      <w:r>
        <w:rPr>
          <w:spacing w:val="7"/>
          <w:sz w:val="24"/>
          <w:szCs w:val="24"/>
        </w:rPr>
        <w:t>b</w:t>
      </w:r>
      <w:r>
        <w:rPr>
          <w:spacing w:val="-6"/>
          <w:sz w:val="24"/>
          <w:szCs w:val="24"/>
        </w:rPr>
        <w:t>o</w:t>
      </w:r>
      <w:r>
        <w:rPr>
          <w:spacing w:val="-7"/>
          <w:sz w:val="24"/>
          <w:szCs w:val="24"/>
        </w:rPr>
        <w:t>v</w:t>
      </w:r>
      <w:r>
        <w:rPr>
          <w:sz w:val="24"/>
          <w:szCs w:val="24"/>
        </w:rPr>
        <w:t xml:space="preserve">e, </w:t>
      </w:r>
      <w:r>
        <w:rPr>
          <w:spacing w:val="2"/>
          <w:sz w:val="24"/>
          <w:szCs w:val="24"/>
        </w:rPr>
        <w:t xml:space="preserve"> </w:t>
      </w:r>
      <w:r>
        <w:rPr>
          <w:sz w:val="24"/>
          <w:szCs w:val="24"/>
        </w:rPr>
        <w:t>our</w:t>
      </w:r>
      <w:r>
        <w:rPr>
          <w:spacing w:val="51"/>
          <w:sz w:val="24"/>
          <w:szCs w:val="24"/>
        </w:rPr>
        <w:t xml:space="preserve"> </w:t>
      </w:r>
      <w:r>
        <w:rPr>
          <w:sz w:val="24"/>
          <w:szCs w:val="24"/>
        </w:rPr>
        <w:t>ex</w:t>
      </w:r>
      <w:r>
        <w:rPr>
          <w:spacing w:val="6"/>
          <w:sz w:val="24"/>
          <w:szCs w:val="24"/>
        </w:rPr>
        <w:t>p</w:t>
      </w:r>
      <w:r>
        <w:rPr>
          <w:sz w:val="24"/>
          <w:szCs w:val="24"/>
        </w:rPr>
        <w:t xml:space="preserve">ectation </w:t>
      </w:r>
      <w:r>
        <w:rPr>
          <w:spacing w:val="46"/>
          <w:sz w:val="24"/>
          <w:szCs w:val="24"/>
        </w:rPr>
        <w:t xml:space="preserve"> </w:t>
      </w:r>
      <w:r>
        <w:rPr>
          <w:sz w:val="24"/>
          <w:szCs w:val="24"/>
        </w:rPr>
        <w:t>is</w:t>
      </w:r>
      <w:r>
        <w:rPr>
          <w:spacing w:val="32"/>
          <w:sz w:val="24"/>
          <w:szCs w:val="24"/>
        </w:rPr>
        <w:t xml:space="preserve"> </w:t>
      </w:r>
      <w:r>
        <w:rPr>
          <w:sz w:val="24"/>
          <w:szCs w:val="24"/>
        </w:rPr>
        <w:t xml:space="preserve">that </w:t>
      </w:r>
      <w:r>
        <w:rPr>
          <w:spacing w:val="44"/>
          <w:sz w:val="24"/>
          <w:szCs w:val="24"/>
        </w:rPr>
        <w:t xml:space="preserve"> </w:t>
      </w:r>
      <w:r>
        <w:rPr>
          <w:sz w:val="24"/>
          <w:szCs w:val="24"/>
        </w:rPr>
        <w:t>ea</w:t>
      </w:r>
      <w:r>
        <w:rPr>
          <w:spacing w:val="-6"/>
          <w:sz w:val="24"/>
          <w:szCs w:val="24"/>
        </w:rPr>
        <w:t>c</w:t>
      </w:r>
      <w:r>
        <w:rPr>
          <w:sz w:val="24"/>
          <w:szCs w:val="24"/>
        </w:rPr>
        <w:t>h</w:t>
      </w:r>
      <w:r>
        <w:rPr>
          <w:spacing w:val="48"/>
          <w:sz w:val="24"/>
          <w:szCs w:val="24"/>
        </w:rPr>
        <w:t xml:space="preserve"> </w:t>
      </w:r>
      <w:r>
        <w:rPr>
          <w:sz w:val="24"/>
          <w:szCs w:val="24"/>
        </w:rPr>
        <w:t>of</w:t>
      </w:r>
      <w:r>
        <w:rPr>
          <w:spacing w:val="23"/>
          <w:sz w:val="24"/>
          <w:szCs w:val="24"/>
        </w:rPr>
        <w:t xml:space="preserve"> </w:t>
      </w:r>
      <w:r>
        <w:rPr>
          <w:sz w:val="24"/>
          <w:szCs w:val="24"/>
        </w:rPr>
        <w:t xml:space="preserve">these  </w:t>
      </w:r>
      <w:r>
        <w:rPr>
          <w:spacing w:val="-13"/>
          <w:sz w:val="24"/>
          <w:szCs w:val="24"/>
        </w:rPr>
        <w:t>v</w:t>
      </w:r>
      <w:r>
        <w:rPr>
          <w:sz w:val="24"/>
          <w:szCs w:val="24"/>
        </w:rPr>
        <w:t xml:space="preserve">ariables </w:t>
      </w:r>
      <w:r>
        <w:rPr>
          <w:spacing w:val="9"/>
          <w:sz w:val="24"/>
          <w:szCs w:val="24"/>
        </w:rPr>
        <w:t xml:space="preserve"> </w:t>
      </w:r>
      <w:r>
        <w:rPr>
          <w:sz w:val="24"/>
          <w:szCs w:val="24"/>
        </w:rPr>
        <w:t>will</w:t>
      </w:r>
      <w:r>
        <w:rPr>
          <w:spacing w:val="24"/>
          <w:sz w:val="24"/>
          <w:szCs w:val="24"/>
        </w:rPr>
        <w:t xml:space="preserve"> </w:t>
      </w:r>
      <w:r>
        <w:rPr>
          <w:sz w:val="24"/>
          <w:szCs w:val="24"/>
        </w:rPr>
        <w:t>h</w:t>
      </w:r>
      <w:r>
        <w:rPr>
          <w:spacing w:val="-6"/>
          <w:sz w:val="24"/>
          <w:szCs w:val="24"/>
        </w:rPr>
        <w:t>a</w:t>
      </w:r>
      <w:r>
        <w:rPr>
          <w:spacing w:val="-7"/>
          <w:sz w:val="24"/>
          <w:szCs w:val="24"/>
        </w:rPr>
        <w:t>v</w:t>
      </w:r>
      <w:r>
        <w:rPr>
          <w:sz w:val="24"/>
          <w:szCs w:val="24"/>
        </w:rPr>
        <w:t>e</w:t>
      </w:r>
      <w:r>
        <w:rPr>
          <w:spacing w:val="56"/>
          <w:sz w:val="24"/>
          <w:szCs w:val="24"/>
        </w:rPr>
        <w:t xml:space="preserve"> </w:t>
      </w:r>
      <w:r>
        <w:rPr>
          <w:sz w:val="24"/>
          <w:szCs w:val="24"/>
        </w:rPr>
        <w:t>a</w:t>
      </w:r>
      <w:r>
        <w:rPr>
          <w:spacing w:val="45"/>
          <w:sz w:val="24"/>
          <w:szCs w:val="24"/>
        </w:rPr>
        <w:t xml:space="preserve"> </w:t>
      </w:r>
      <w:r>
        <w:rPr>
          <w:sz w:val="24"/>
          <w:szCs w:val="24"/>
        </w:rPr>
        <w:t xml:space="preserve">minimal </w:t>
      </w:r>
      <w:r>
        <w:rPr>
          <w:spacing w:val="7"/>
          <w:sz w:val="24"/>
          <w:szCs w:val="24"/>
        </w:rPr>
        <w:t xml:space="preserve"> </w:t>
      </w:r>
      <w:r>
        <w:rPr>
          <w:w w:val="108"/>
          <w:sz w:val="24"/>
          <w:szCs w:val="24"/>
        </w:rPr>
        <w:t xml:space="preserve">and </w:t>
      </w:r>
      <w:r>
        <w:rPr>
          <w:sz w:val="24"/>
          <w:szCs w:val="24"/>
        </w:rPr>
        <w:t xml:space="preserve">uncertain </w:t>
      </w:r>
      <w:r>
        <w:rPr>
          <w:spacing w:val="20"/>
          <w:sz w:val="24"/>
          <w:szCs w:val="24"/>
        </w:rPr>
        <w:t xml:space="preserve"> </w:t>
      </w:r>
      <w:r>
        <w:rPr>
          <w:sz w:val="24"/>
          <w:szCs w:val="24"/>
        </w:rPr>
        <w:t>effect</w:t>
      </w:r>
      <w:r>
        <w:rPr>
          <w:spacing w:val="7"/>
          <w:sz w:val="24"/>
          <w:szCs w:val="24"/>
        </w:rPr>
        <w:t xml:space="preserve"> </w:t>
      </w:r>
      <w:r>
        <w:rPr>
          <w:sz w:val="24"/>
          <w:szCs w:val="24"/>
        </w:rPr>
        <w:t>on</w:t>
      </w:r>
      <w:r>
        <w:rPr>
          <w:spacing w:val="23"/>
          <w:sz w:val="24"/>
          <w:szCs w:val="24"/>
        </w:rPr>
        <w:t xml:space="preserve"> </w:t>
      </w:r>
      <w:r>
        <w:rPr>
          <w:sz w:val="24"/>
          <w:szCs w:val="24"/>
        </w:rPr>
        <w:t>FDI</w:t>
      </w:r>
      <w:r>
        <w:rPr>
          <w:spacing w:val="45"/>
          <w:sz w:val="24"/>
          <w:szCs w:val="24"/>
        </w:rPr>
        <w:t xml:space="preserve"> </w:t>
      </w:r>
      <w:r>
        <w:rPr>
          <w:sz w:val="24"/>
          <w:szCs w:val="24"/>
        </w:rPr>
        <w:t>fl</w:t>
      </w:r>
      <w:r>
        <w:rPr>
          <w:spacing w:val="-6"/>
          <w:sz w:val="24"/>
          <w:szCs w:val="24"/>
        </w:rPr>
        <w:t>o</w:t>
      </w:r>
      <w:r>
        <w:rPr>
          <w:sz w:val="24"/>
          <w:szCs w:val="24"/>
        </w:rPr>
        <w:t>ws.</w:t>
      </w:r>
    </w:p>
    <w:p w14:paraId="7463A7A4" w14:textId="77777777" w:rsidR="000A768D" w:rsidRDefault="006C1B1D">
      <w:pPr>
        <w:spacing w:before="7" w:line="401" w:lineRule="auto"/>
        <w:ind w:left="100" w:right="78" w:firstLine="239"/>
        <w:jc w:val="both"/>
        <w:rPr>
          <w:sz w:val="24"/>
          <w:szCs w:val="24"/>
        </w:rPr>
      </w:pPr>
      <w:r>
        <w:rPr>
          <w:sz w:val="24"/>
          <w:szCs w:val="24"/>
        </w:rPr>
        <w:t>Before</w:t>
      </w:r>
      <w:r>
        <w:rPr>
          <w:spacing w:val="41"/>
          <w:sz w:val="24"/>
          <w:szCs w:val="24"/>
        </w:rPr>
        <w:t xml:space="preserve"> </w:t>
      </w:r>
      <w:r>
        <w:rPr>
          <w:sz w:val="24"/>
          <w:szCs w:val="24"/>
        </w:rPr>
        <w:t xml:space="preserve">adding </w:t>
      </w:r>
      <w:r>
        <w:rPr>
          <w:spacing w:val="12"/>
          <w:sz w:val="24"/>
          <w:szCs w:val="24"/>
        </w:rPr>
        <w:t xml:space="preserve"> </w:t>
      </w:r>
      <w:r>
        <w:rPr>
          <w:sz w:val="24"/>
          <w:szCs w:val="24"/>
        </w:rPr>
        <w:t>in</w:t>
      </w:r>
      <w:r>
        <w:rPr>
          <w:spacing w:val="49"/>
          <w:sz w:val="24"/>
          <w:szCs w:val="24"/>
        </w:rPr>
        <w:t xml:space="preserve"> </w:t>
      </w:r>
      <w:r>
        <w:rPr>
          <w:sz w:val="24"/>
          <w:szCs w:val="24"/>
        </w:rPr>
        <w:t>our</w:t>
      </w:r>
      <w:r>
        <w:rPr>
          <w:spacing w:val="56"/>
          <w:sz w:val="24"/>
          <w:szCs w:val="24"/>
        </w:rPr>
        <w:t xml:space="preserve"> </w:t>
      </w:r>
      <w:r>
        <w:rPr>
          <w:sz w:val="24"/>
          <w:szCs w:val="24"/>
        </w:rPr>
        <w:t>set  of</w:t>
      </w:r>
      <w:r>
        <w:rPr>
          <w:spacing w:val="28"/>
          <w:sz w:val="24"/>
          <w:szCs w:val="24"/>
        </w:rPr>
        <w:t xml:space="preserve"> </w:t>
      </w:r>
      <w:r>
        <w:rPr>
          <w:sz w:val="24"/>
          <w:szCs w:val="24"/>
        </w:rPr>
        <w:t>co</w:t>
      </w:r>
      <w:r>
        <w:rPr>
          <w:spacing w:val="-6"/>
          <w:sz w:val="24"/>
          <w:szCs w:val="24"/>
        </w:rPr>
        <w:t>n</w:t>
      </w:r>
      <w:r>
        <w:rPr>
          <w:sz w:val="24"/>
          <w:szCs w:val="24"/>
        </w:rPr>
        <w:t xml:space="preserve">trol </w:t>
      </w:r>
      <w:r>
        <w:rPr>
          <w:spacing w:val="15"/>
          <w:sz w:val="24"/>
          <w:szCs w:val="24"/>
        </w:rPr>
        <w:t xml:space="preserve"> </w:t>
      </w:r>
      <w:r>
        <w:rPr>
          <w:spacing w:val="-13"/>
          <w:sz w:val="24"/>
          <w:szCs w:val="24"/>
        </w:rPr>
        <w:t>v</w:t>
      </w:r>
      <w:r>
        <w:rPr>
          <w:sz w:val="24"/>
          <w:szCs w:val="24"/>
        </w:rPr>
        <w:t xml:space="preserve">ariables, </w:t>
      </w:r>
      <w:r>
        <w:rPr>
          <w:spacing w:val="31"/>
          <w:sz w:val="24"/>
          <w:szCs w:val="24"/>
        </w:rPr>
        <w:t xml:space="preserve"> </w:t>
      </w:r>
      <w:r>
        <w:rPr>
          <w:spacing w:val="-6"/>
          <w:sz w:val="24"/>
          <w:szCs w:val="24"/>
        </w:rPr>
        <w:t>w</w:t>
      </w:r>
      <w:r>
        <w:rPr>
          <w:sz w:val="24"/>
          <w:szCs w:val="24"/>
        </w:rPr>
        <w:t>e</w:t>
      </w:r>
      <w:r>
        <w:rPr>
          <w:spacing w:val="33"/>
          <w:sz w:val="24"/>
          <w:szCs w:val="24"/>
        </w:rPr>
        <w:t xml:space="preserve"> </w:t>
      </w:r>
      <w:r>
        <w:rPr>
          <w:sz w:val="24"/>
          <w:szCs w:val="24"/>
        </w:rPr>
        <w:t xml:space="preserve">run </w:t>
      </w:r>
      <w:r>
        <w:rPr>
          <w:spacing w:val="9"/>
          <w:sz w:val="24"/>
          <w:szCs w:val="24"/>
        </w:rPr>
        <w:t xml:space="preserve"> </w:t>
      </w:r>
      <w:r>
        <w:rPr>
          <w:sz w:val="24"/>
          <w:szCs w:val="24"/>
        </w:rPr>
        <w:t>a</w:t>
      </w:r>
      <w:r>
        <w:rPr>
          <w:spacing w:val="51"/>
          <w:sz w:val="24"/>
          <w:szCs w:val="24"/>
        </w:rPr>
        <w:t xml:space="preserve"> </w:t>
      </w:r>
      <w:r>
        <w:rPr>
          <w:sz w:val="24"/>
          <w:szCs w:val="24"/>
        </w:rPr>
        <w:t>simple</w:t>
      </w:r>
      <w:r>
        <w:rPr>
          <w:spacing w:val="47"/>
          <w:sz w:val="24"/>
          <w:szCs w:val="24"/>
        </w:rPr>
        <w:t xml:space="preserve"> </w:t>
      </w:r>
      <w:r>
        <w:rPr>
          <w:sz w:val="24"/>
          <w:szCs w:val="24"/>
        </w:rPr>
        <w:t xml:space="preserve">analysis </w:t>
      </w:r>
      <w:r>
        <w:rPr>
          <w:spacing w:val="5"/>
          <w:sz w:val="24"/>
          <w:szCs w:val="24"/>
        </w:rPr>
        <w:t xml:space="preserve"> </w:t>
      </w:r>
      <w:r>
        <w:rPr>
          <w:sz w:val="24"/>
          <w:szCs w:val="24"/>
        </w:rPr>
        <w:t xml:space="preserve">to </w:t>
      </w:r>
      <w:r>
        <w:rPr>
          <w:spacing w:val="1"/>
          <w:sz w:val="24"/>
          <w:szCs w:val="24"/>
        </w:rPr>
        <w:t xml:space="preserve"> </w:t>
      </w:r>
      <w:r>
        <w:rPr>
          <w:sz w:val="24"/>
          <w:szCs w:val="24"/>
        </w:rPr>
        <w:t xml:space="preserve">examine </w:t>
      </w:r>
      <w:r>
        <w:rPr>
          <w:spacing w:val="6"/>
          <w:sz w:val="24"/>
          <w:szCs w:val="24"/>
        </w:rPr>
        <w:t xml:space="preserve"> </w:t>
      </w:r>
      <w:r>
        <w:rPr>
          <w:w w:val="111"/>
          <w:sz w:val="24"/>
          <w:szCs w:val="24"/>
        </w:rPr>
        <w:t xml:space="preserve">the </w:t>
      </w:r>
      <w:r>
        <w:rPr>
          <w:sz w:val="24"/>
          <w:szCs w:val="24"/>
        </w:rPr>
        <w:t>bi</w:t>
      </w:r>
      <w:r>
        <w:rPr>
          <w:spacing w:val="-13"/>
          <w:sz w:val="24"/>
          <w:szCs w:val="24"/>
        </w:rPr>
        <w:t>v</w:t>
      </w:r>
      <w:r>
        <w:rPr>
          <w:sz w:val="24"/>
          <w:szCs w:val="24"/>
        </w:rPr>
        <w:t xml:space="preserve">ariate </w:t>
      </w:r>
      <w:r>
        <w:rPr>
          <w:spacing w:val="33"/>
          <w:sz w:val="24"/>
          <w:szCs w:val="24"/>
        </w:rPr>
        <w:t xml:space="preserve"> </w:t>
      </w:r>
      <w:r>
        <w:rPr>
          <w:sz w:val="24"/>
          <w:szCs w:val="24"/>
        </w:rPr>
        <w:t xml:space="preserve">relationship </w:t>
      </w:r>
      <w:r>
        <w:rPr>
          <w:spacing w:val="35"/>
          <w:sz w:val="24"/>
          <w:szCs w:val="24"/>
        </w:rPr>
        <w:t xml:space="preserve"> </w:t>
      </w:r>
      <w:r>
        <w:rPr>
          <w:spacing w:val="6"/>
          <w:sz w:val="24"/>
          <w:szCs w:val="24"/>
        </w:rPr>
        <w:t>b</w:t>
      </w:r>
      <w:r>
        <w:rPr>
          <w:sz w:val="24"/>
          <w:szCs w:val="24"/>
        </w:rPr>
        <w:t>e</w:t>
      </w:r>
      <w:r>
        <w:rPr>
          <w:spacing w:val="-7"/>
          <w:sz w:val="24"/>
          <w:szCs w:val="24"/>
        </w:rPr>
        <w:t>tw</w:t>
      </w:r>
      <w:r>
        <w:rPr>
          <w:sz w:val="24"/>
          <w:szCs w:val="24"/>
        </w:rPr>
        <w:t>een</w:t>
      </w:r>
      <w:r>
        <w:rPr>
          <w:spacing w:val="59"/>
          <w:sz w:val="24"/>
          <w:szCs w:val="24"/>
        </w:rPr>
        <w:t xml:space="preserve"> </w:t>
      </w:r>
      <w:r>
        <w:rPr>
          <w:sz w:val="24"/>
          <w:szCs w:val="24"/>
        </w:rPr>
        <w:t>our</w:t>
      </w:r>
      <w:r>
        <w:rPr>
          <w:spacing w:val="47"/>
          <w:sz w:val="24"/>
          <w:szCs w:val="24"/>
        </w:rPr>
        <w:t xml:space="preserve"> </w:t>
      </w:r>
      <w:r>
        <w:rPr>
          <w:sz w:val="24"/>
          <w:szCs w:val="24"/>
        </w:rPr>
        <w:t xml:space="preserve">dispute </w:t>
      </w:r>
      <w:r>
        <w:rPr>
          <w:spacing w:val="19"/>
          <w:sz w:val="24"/>
          <w:szCs w:val="24"/>
        </w:rPr>
        <w:t xml:space="preserve"> </w:t>
      </w:r>
      <w:r>
        <w:rPr>
          <w:spacing w:val="-13"/>
          <w:sz w:val="24"/>
          <w:szCs w:val="24"/>
        </w:rPr>
        <w:t>v</w:t>
      </w:r>
      <w:r>
        <w:rPr>
          <w:sz w:val="24"/>
          <w:szCs w:val="24"/>
        </w:rPr>
        <w:t xml:space="preserve">ariables </w:t>
      </w:r>
      <w:r>
        <w:rPr>
          <w:spacing w:val="4"/>
          <w:sz w:val="24"/>
          <w:szCs w:val="24"/>
        </w:rPr>
        <w:t xml:space="preserve"> </w:t>
      </w:r>
      <w:r>
        <w:rPr>
          <w:sz w:val="24"/>
          <w:szCs w:val="24"/>
        </w:rPr>
        <w:t>and</w:t>
      </w:r>
      <w:r>
        <w:rPr>
          <w:spacing w:val="59"/>
          <w:sz w:val="24"/>
          <w:szCs w:val="24"/>
        </w:rPr>
        <w:t xml:space="preserve"> </w:t>
      </w:r>
      <w:r>
        <w:rPr>
          <w:sz w:val="24"/>
          <w:szCs w:val="24"/>
        </w:rPr>
        <w:t>logged</w:t>
      </w:r>
      <w:r>
        <w:rPr>
          <w:spacing w:val="24"/>
          <w:sz w:val="24"/>
          <w:szCs w:val="24"/>
        </w:rPr>
        <w:t xml:space="preserve"> </w:t>
      </w:r>
      <w:r>
        <w:rPr>
          <w:sz w:val="24"/>
          <w:szCs w:val="24"/>
        </w:rPr>
        <w:t>FDI</w:t>
      </w:r>
      <w:r>
        <w:rPr>
          <w:spacing w:val="58"/>
          <w:sz w:val="24"/>
          <w:szCs w:val="24"/>
        </w:rPr>
        <w:t xml:space="preserve"> </w:t>
      </w:r>
      <w:r>
        <w:rPr>
          <w:sz w:val="24"/>
          <w:szCs w:val="24"/>
        </w:rPr>
        <w:t>fl</w:t>
      </w:r>
      <w:r>
        <w:rPr>
          <w:spacing w:val="-7"/>
          <w:sz w:val="24"/>
          <w:szCs w:val="24"/>
        </w:rPr>
        <w:t>o</w:t>
      </w:r>
      <w:r>
        <w:rPr>
          <w:sz w:val="24"/>
          <w:szCs w:val="24"/>
        </w:rPr>
        <w:t>ws.</w:t>
      </w:r>
      <w:r>
        <w:rPr>
          <w:spacing w:val="58"/>
          <w:sz w:val="24"/>
          <w:szCs w:val="24"/>
        </w:rPr>
        <w:t xml:space="preserve"> </w:t>
      </w:r>
      <w:r>
        <w:rPr>
          <w:spacing w:val="-19"/>
          <w:sz w:val="24"/>
          <w:szCs w:val="24"/>
        </w:rPr>
        <w:t>T</w:t>
      </w:r>
      <w:r>
        <w:rPr>
          <w:sz w:val="24"/>
          <w:szCs w:val="24"/>
        </w:rPr>
        <w:t>o</w:t>
      </w:r>
      <w:r>
        <w:rPr>
          <w:spacing w:val="49"/>
          <w:sz w:val="24"/>
          <w:szCs w:val="24"/>
        </w:rPr>
        <w:t xml:space="preserve"> </w:t>
      </w:r>
      <w:r>
        <w:rPr>
          <w:sz w:val="24"/>
          <w:szCs w:val="24"/>
        </w:rPr>
        <w:t>do</w:t>
      </w:r>
      <w:r>
        <w:rPr>
          <w:spacing w:val="36"/>
          <w:sz w:val="24"/>
          <w:szCs w:val="24"/>
        </w:rPr>
        <w:t xml:space="preserve"> </w:t>
      </w:r>
      <w:r>
        <w:rPr>
          <w:sz w:val="24"/>
          <w:szCs w:val="24"/>
        </w:rPr>
        <w:t xml:space="preserve">this, </w:t>
      </w:r>
      <w:r>
        <w:rPr>
          <w:spacing w:val="11"/>
          <w:sz w:val="24"/>
          <w:szCs w:val="24"/>
        </w:rPr>
        <w:t xml:space="preserve"> </w:t>
      </w:r>
      <w:r>
        <w:rPr>
          <w:spacing w:val="-6"/>
          <w:sz w:val="24"/>
          <w:szCs w:val="24"/>
        </w:rPr>
        <w:t>w</w:t>
      </w:r>
      <w:r>
        <w:rPr>
          <w:sz w:val="24"/>
          <w:szCs w:val="24"/>
        </w:rPr>
        <w:t>e ta</w:t>
      </w:r>
      <w:r>
        <w:rPr>
          <w:spacing w:val="-6"/>
          <w:sz w:val="24"/>
          <w:szCs w:val="24"/>
        </w:rPr>
        <w:t>k</w:t>
      </w:r>
      <w:r>
        <w:rPr>
          <w:sz w:val="24"/>
          <w:szCs w:val="24"/>
        </w:rPr>
        <w:t>e</w:t>
      </w:r>
      <w:r>
        <w:rPr>
          <w:spacing w:val="42"/>
          <w:sz w:val="24"/>
          <w:szCs w:val="24"/>
        </w:rPr>
        <w:t xml:space="preserve"> </w:t>
      </w:r>
      <w:r>
        <w:rPr>
          <w:sz w:val="24"/>
          <w:szCs w:val="24"/>
        </w:rPr>
        <w:t>e</w:t>
      </w:r>
      <w:r>
        <w:rPr>
          <w:spacing w:val="-7"/>
          <w:sz w:val="24"/>
          <w:szCs w:val="24"/>
        </w:rPr>
        <w:t>v</w:t>
      </w:r>
      <w:r>
        <w:rPr>
          <w:sz w:val="24"/>
          <w:szCs w:val="24"/>
        </w:rPr>
        <w:t>ery</w:t>
      </w:r>
      <w:r>
        <w:rPr>
          <w:spacing w:val="19"/>
          <w:sz w:val="24"/>
          <w:szCs w:val="24"/>
        </w:rPr>
        <w:t xml:space="preserve"> </w:t>
      </w:r>
      <w:r>
        <w:rPr>
          <w:sz w:val="24"/>
          <w:szCs w:val="24"/>
        </w:rPr>
        <w:t>cou</w:t>
      </w:r>
      <w:r>
        <w:rPr>
          <w:spacing w:val="-6"/>
          <w:sz w:val="24"/>
          <w:szCs w:val="24"/>
        </w:rPr>
        <w:t>n</w:t>
      </w:r>
      <w:r>
        <w:rPr>
          <w:sz w:val="24"/>
          <w:szCs w:val="24"/>
        </w:rPr>
        <w:t>try</w:t>
      </w:r>
      <w:r>
        <w:rPr>
          <w:spacing w:val="58"/>
          <w:sz w:val="24"/>
          <w:szCs w:val="24"/>
        </w:rPr>
        <w:t xml:space="preserve"> </w:t>
      </w:r>
      <w:r>
        <w:rPr>
          <w:sz w:val="24"/>
          <w:szCs w:val="24"/>
        </w:rPr>
        <w:t xml:space="preserve">that </w:t>
      </w:r>
      <w:r>
        <w:rPr>
          <w:spacing w:val="15"/>
          <w:sz w:val="24"/>
          <w:szCs w:val="24"/>
        </w:rPr>
        <w:t xml:space="preserve"> </w:t>
      </w:r>
      <w:r>
        <w:rPr>
          <w:sz w:val="24"/>
          <w:szCs w:val="24"/>
        </w:rPr>
        <w:t>had</w:t>
      </w:r>
      <w:r>
        <w:rPr>
          <w:spacing w:val="35"/>
          <w:sz w:val="24"/>
          <w:szCs w:val="24"/>
        </w:rPr>
        <w:t xml:space="preserve"> </w:t>
      </w:r>
      <w:r>
        <w:rPr>
          <w:sz w:val="24"/>
          <w:szCs w:val="24"/>
        </w:rPr>
        <w:t>at</w:t>
      </w:r>
      <w:r>
        <w:rPr>
          <w:spacing w:val="42"/>
          <w:sz w:val="24"/>
          <w:szCs w:val="24"/>
        </w:rPr>
        <w:t xml:space="preserve"> </w:t>
      </w:r>
      <w:r>
        <w:rPr>
          <w:sz w:val="24"/>
          <w:szCs w:val="24"/>
        </w:rPr>
        <w:t>least</w:t>
      </w:r>
      <w:r>
        <w:rPr>
          <w:spacing w:val="33"/>
          <w:sz w:val="24"/>
          <w:szCs w:val="24"/>
        </w:rPr>
        <w:t xml:space="preserve"> </w:t>
      </w:r>
      <w:r>
        <w:rPr>
          <w:sz w:val="24"/>
          <w:szCs w:val="24"/>
        </w:rPr>
        <w:t>one</w:t>
      </w:r>
      <w:r>
        <w:rPr>
          <w:spacing w:val="10"/>
          <w:sz w:val="24"/>
          <w:szCs w:val="24"/>
        </w:rPr>
        <w:t xml:space="preserve"> </w:t>
      </w:r>
      <w:r>
        <w:rPr>
          <w:w w:val="107"/>
          <w:sz w:val="24"/>
          <w:szCs w:val="24"/>
        </w:rPr>
        <w:t>trea</w:t>
      </w:r>
      <w:r>
        <w:rPr>
          <w:spacing w:val="-7"/>
          <w:w w:val="107"/>
          <w:sz w:val="24"/>
          <w:szCs w:val="24"/>
        </w:rPr>
        <w:t>t</w:t>
      </w:r>
      <w:r>
        <w:rPr>
          <w:w w:val="107"/>
          <w:sz w:val="24"/>
          <w:szCs w:val="24"/>
        </w:rPr>
        <w:t>y-based</w:t>
      </w:r>
      <w:r>
        <w:rPr>
          <w:spacing w:val="12"/>
          <w:w w:val="107"/>
          <w:sz w:val="24"/>
          <w:szCs w:val="24"/>
        </w:rPr>
        <w:t xml:space="preserve"> </w:t>
      </w:r>
      <w:r>
        <w:rPr>
          <w:sz w:val="24"/>
          <w:szCs w:val="24"/>
        </w:rPr>
        <w:t>ICSID</w:t>
      </w:r>
      <w:r>
        <w:rPr>
          <w:spacing w:val="26"/>
          <w:sz w:val="24"/>
          <w:szCs w:val="24"/>
        </w:rPr>
        <w:t xml:space="preserve"> </w:t>
      </w:r>
      <w:r>
        <w:rPr>
          <w:sz w:val="24"/>
          <w:szCs w:val="24"/>
        </w:rPr>
        <w:t>dispute</w:t>
      </w:r>
      <w:r>
        <w:rPr>
          <w:spacing w:val="55"/>
          <w:sz w:val="24"/>
          <w:szCs w:val="24"/>
        </w:rPr>
        <w:t xml:space="preserve"> </w:t>
      </w:r>
      <w:r>
        <w:rPr>
          <w:sz w:val="24"/>
          <w:szCs w:val="24"/>
        </w:rPr>
        <w:t>in</w:t>
      </w:r>
      <w:r>
        <w:rPr>
          <w:spacing w:val="14"/>
          <w:sz w:val="24"/>
          <w:szCs w:val="24"/>
        </w:rPr>
        <w:t xml:space="preserve"> </w:t>
      </w:r>
      <w:r>
        <w:rPr>
          <w:sz w:val="24"/>
          <w:szCs w:val="24"/>
        </w:rPr>
        <w:t>the</w:t>
      </w:r>
      <w:r>
        <w:rPr>
          <w:spacing w:val="39"/>
          <w:sz w:val="24"/>
          <w:szCs w:val="24"/>
        </w:rPr>
        <w:t xml:space="preserve"> </w:t>
      </w:r>
      <w:r>
        <w:rPr>
          <w:sz w:val="24"/>
          <w:szCs w:val="24"/>
        </w:rPr>
        <w:t>1987-2014</w:t>
      </w:r>
      <w:r>
        <w:rPr>
          <w:spacing w:val="-23"/>
          <w:sz w:val="24"/>
          <w:szCs w:val="24"/>
        </w:rPr>
        <w:t xml:space="preserve"> </w:t>
      </w:r>
      <w:r>
        <w:rPr>
          <w:spacing w:val="6"/>
          <w:w w:val="108"/>
          <w:sz w:val="24"/>
          <w:szCs w:val="24"/>
        </w:rPr>
        <w:t>p</w:t>
      </w:r>
      <w:r>
        <w:rPr>
          <w:w w:val="101"/>
          <w:sz w:val="24"/>
          <w:szCs w:val="24"/>
        </w:rPr>
        <w:t>eri</w:t>
      </w:r>
      <w:r>
        <w:rPr>
          <w:spacing w:val="7"/>
          <w:w w:val="101"/>
          <w:sz w:val="24"/>
          <w:szCs w:val="24"/>
        </w:rPr>
        <w:t>o</w:t>
      </w:r>
      <w:r>
        <w:rPr>
          <w:w w:val="108"/>
          <w:sz w:val="24"/>
          <w:szCs w:val="24"/>
        </w:rPr>
        <w:t xml:space="preserve">d </w:t>
      </w:r>
      <w:r>
        <w:rPr>
          <w:sz w:val="24"/>
          <w:szCs w:val="24"/>
        </w:rPr>
        <w:t>and</w:t>
      </w:r>
      <w:r>
        <w:rPr>
          <w:spacing w:val="58"/>
          <w:sz w:val="24"/>
          <w:szCs w:val="24"/>
        </w:rPr>
        <w:t xml:space="preserve"> </w:t>
      </w:r>
      <w:r>
        <w:rPr>
          <w:sz w:val="24"/>
          <w:szCs w:val="24"/>
        </w:rPr>
        <w:t>run</w:t>
      </w:r>
      <w:r>
        <w:rPr>
          <w:spacing w:val="59"/>
          <w:sz w:val="24"/>
          <w:szCs w:val="24"/>
        </w:rPr>
        <w:t xml:space="preserve"> </w:t>
      </w:r>
      <w:r>
        <w:rPr>
          <w:sz w:val="24"/>
          <w:szCs w:val="24"/>
        </w:rPr>
        <w:t>simple</w:t>
      </w:r>
      <w:r>
        <w:rPr>
          <w:spacing w:val="36"/>
          <w:sz w:val="24"/>
          <w:szCs w:val="24"/>
        </w:rPr>
        <w:t xml:space="preserve"> </w:t>
      </w:r>
      <w:r>
        <w:rPr>
          <w:sz w:val="24"/>
          <w:szCs w:val="24"/>
        </w:rPr>
        <w:t>linear</w:t>
      </w:r>
      <w:r>
        <w:rPr>
          <w:spacing w:val="52"/>
          <w:sz w:val="24"/>
          <w:szCs w:val="24"/>
        </w:rPr>
        <w:t xml:space="preserve"> </w:t>
      </w:r>
      <w:r>
        <w:rPr>
          <w:sz w:val="24"/>
          <w:szCs w:val="24"/>
        </w:rPr>
        <w:t>m</w:t>
      </w:r>
      <w:r>
        <w:rPr>
          <w:spacing w:val="7"/>
          <w:sz w:val="24"/>
          <w:szCs w:val="24"/>
        </w:rPr>
        <w:t>o</w:t>
      </w:r>
      <w:r>
        <w:rPr>
          <w:sz w:val="24"/>
          <w:szCs w:val="24"/>
        </w:rPr>
        <w:t>dels</w:t>
      </w:r>
      <w:r>
        <w:rPr>
          <w:spacing w:val="37"/>
          <w:sz w:val="24"/>
          <w:szCs w:val="24"/>
        </w:rPr>
        <w:t xml:space="preserve"> </w:t>
      </w:r>
      <w:r>
        <w:rPr>
          <w:sz w:val="24"/>
          <w:szCs w:val="24"/>
        </w:rPr>
        <w:t>for</w:t>
      </w:r>
      <w:r>
        <w:rPr>
          <w:spacing w:val="27"/>
          <w:sz w:val="24"/>
          <w:szCs w:val="24"/>
        </w:rPr>
        <w:t xml:space="preserve"> </w:t>
      </w:r>
      <w:r>
        <w:rPr>
          <w:sz w:val="24"/>
          <w:szCs w:val="24"/>
        </w:rPr>
        <w:t>ea</w:t>
      </w:r>
      <w:r>
        <w:rPr>
          <w:spacing w:val="-6"/>
          <w:sz w:val="24"/>
          <w:szCs w:val="24"/>
        </w:rPr>
        <w:t>c</w:t>
      </w:r>
      <w:r>
        <w:rPr>
          <w:sz w:val="24"/>
          <w:szCs w:val="24"/>
        </w:rPr>
        <w:t>h</w:t>
      </w:r>
      <w:r>
        <w:rPr>
          <w:spacing w:val="43"/>
          <w:sz w:val="24"/>
          <w:szCs w:val="24"/>
        </w:rPr>
        <w:t xml:space="preserve"> </w:t>
      </w:r>
      <w:r>
        <w:rPr>
          <w:sz w:val="24"/>
          <w:szCs w:val="24"/>
        </w:rPr>
        <w:t>of</w:t>
      </w:r>
      <w:r>
        <w:rPr>
          <w:spacing w:val="18"/>
          <w:sz w:val="24"/>
          <w:szCs w:val="24"/>
        </w:rPr>
        <w:t xml:space="preserve"> </w:t>
      </w:r>
      <w:r>
        <w:rPr>
          <w:sz w:val="24"/>
          <w:szCs w:val="24"/>
        </w:rPr>
        <w:t>our</w:t>
      </w:r>
      <w:r>
        <w:rPr>
          <w:spacing w:val="46"/>
          <w:sz w:val="24"/>
          <w:szCs w:val="24"/>
        </w:rPr>
        <w:t xml:space="preserve"> </w:t>
      </w:r>
      <w:r>
        <w:rPr>
          <w:sz w:val="24"/>
          <w:szCs w:val="24"/>
        </w:rPr>
        <w:t xml:space="preserve">three </w:t>
      </w:r>
      <w:r>
        <w:rPr>
          <w:spacing w:val="8"/>
          <w:sz w:val="24"/>
          <w:szCs w:val="24"/>
        </w:rPr>
        <w:t xml:space="preserve"> </w:t>
      </w:r>
      <w:r>
        <w:rPr>
          <w:sz w:val="24"/>
          <w:szCs w:val="24"/>
        </w:rPr>
        <w:t>lagged</w:t>
      </w:r>
      <w:r>
        <w:rPr>
          <w:spacing w:val="36"/>
          <w:sz w:val="24"/>
          <w:szCs w:val="24"/>
        </w:rPr>
        <w:t xml:space="preserve"> </w:t>
      </w:r>
      <w:r>
        <w:rPr>
          <w:sz w:val="24"/>
          <w:szCs w:val="24"/>
        </w:rPr>
        <w:t xml:space="preserve">disputes </w:t>
      </w:r>
      <w:r>
        <w:rPr>
          <w:spacing w:val="13"/>
          <w:sz w:val="24"/>
          <w:szCs w:val="24"/>
        </w:rPr>
        <w:t xml:space="preserve"> </w:t>
      </w:r>
      <w:r>
        <w:rPr>
          <w:sz w:val="24"/>
          <w:szCs w:val="24"/>
        </w:rPr>
        <w:t xml:space="preserve">measures, </w:t>
      </w:r>
      <w:r>
        <w:rPr>
          <w:spacing w:val="11"/>
          <w:sz w:val="24"/>
          <w:szCs w:val="24"/>
        </w:rPr>
        <w:t xml:space="preserve"> </w:t>
      </w:r>
      <w:r>
        <w:rPr>
          <w:sz w:val="24"/>
          <w:szCs w:val="24"/>
        </w:rPr>
        <w:t>using</w:t>
      </w:r>
      <w:r>
        <w:rPr>
          <w:spacing w:val="40"/>
          <w:sz w:val="24"/>
          <w:szCs w:val="24"/>
        </w:rPr>
        <w:t xml:space="preserve"> </w:t>
      </w:r>
      <w:r>
        <w:rPr>
          <w:sz w:val="24"/>
          <w:szCs w:val="24"/>
        </w:rPr>
        <w:t>logged</w:t>
      </w:r>
    </w:p>
    <w:p w14:paraId="2E2341DB" w14:textId="77777777" w:rsidR="000A768D" w:rsidRDefault="00880F97">
      <w:pPr>
        <w:spacing w:before="7"/>
        <w:ind w:left="100" w:right="81"/>
        <w:jc w:val="both"/>
        <w:rPr>
          <w:sz w:val="24"/>
          <w:szCs w:val="24"/>
        </w:rPr>
      </w:pPr>
      <w:r>
        <w:pict w14:anchorId="31D6709B">
          <v:group id="_x0000_s1934" style="position:absolute;left:0;text-align:left;margin-left:1in;margin-top:37.15pt;width:59.8pt;height:0;z-index:-5347;mso-position-horizontal-relative:page" coordorigin="1440,743" coordsize="1196,0">
            <v:polyline id="_x0000_s1935" style="position:absolute" points="2880,1486,4076,1486" coordorigin="1440,743" coordsize="1196,0" filled="f" strokeweight="5055emu">
              <v:path arrowok="t"/>
            </v:polyline>
            <w10:wrap anchorx="page"/>
          </v:group>
        </w:pict>
      </w:r>
      <w:r w:rsidR="006C1B1D">
        <w:rPr>
          <w:sz w:val="24"/>
          <w:szCs w:val="24"/>
        </w:rPr>
        <w:t>FDI</w:t>
      </w:r>
      <w:r w:rsidR="006C1B1D">
        <w:rPr>
          <w:spacing w:val="59"/>
          <w:sz w:val="24"/>
          <w:szCs w:val="24"/>
        </w:rPr>
        <w:t xml:space="preserve"> </w:t>
      </w:r>
      <w:r w:rsidR="006C1B1D">
        <w:rPr>
          <w:sz w:val="24"/>
          <w:szCs w:val="24"/>
        </w:rPr>
        <w:t>fl</w:t>
      </w:r>
      <w:r w:rsidR="006C1B1D">
        <w:rPr>
          <w:spacing w:val="-6"/>
          <w:sz w:val="24"/>
          <w:szCs w:val="24"/>
        </w:rPr>
        <w:t>o</w:t>
      </w:r>
      <w:r w:rsidR="006C1B1D">
        <w:rPr>
          <w:sz w:val="24"/>
          <w:szCs w:val="24"/>
        </w:rPr>
        <w:t>ws</w:t>
      </w:r>
      <w:r w:rsidR="006C1B1D">
        <w:rPr>
          <w:spacing w:val="6"/>
          <w:sz w:val="24"/>
          <w:szCs w:val="24"/>
        </w:rPr>
        <w:t xml:space="preserve"> </w:t>
      </w:r>
      <w:r w:rsidR="006C1B1D">
        <w:rPr>
          <w:sz w:val="24"/>
          <w:szCs w:val="24"/>
        </w:rPr>
        <w:t>as</w:t>
      </w:r>
      <w:r w:rsidR="006C1B1D">
        <w:rPr>
          <w:spacing w:val="41"/>
          <w:sz w:val="24"/>
          <w:szCs w:val="24"/>
        </w:rPr>
        <w:t xml:space="preserve"> </w:t>
      </w:r>
      <w:r w:rsidR="006C1B1D">
        <w:rPr>
          <w:sz w:val="24"/>
          <w:szCs w:val="24"/>
        </w:rPr>
        <w:t>our</w:t>
      </w:r>
      <w:r w:rsidR="006C1B1D">
        <w:rPr>
          <w:spacing w:val="49"/>
          <w:sz w:val="24"/>
          <w:szCs w:val="24"/>
        </w:rPr>
        <w:t xml:space="preserve"> </w:t>
      </w:r>
      <w:r w:rsidR="006C1B1D">
        <w:rPr>
          <w:w w:val="105"/>
          <w:sz w:val="24"/>
          <w:szCs w:val="24"/>
        </w:rPr>
        <w:t>de</w:t>
      </w:r>
      <w:r w:rsidR="006C1B1D">
        <w:rPr>
          <w:spacing w:val="7"/>
          <w:w w:val="105"/>
          <w:sz w:val="24"/>
          <w:szCs w:val="24"/>
        </w:rPr>
        <w:t>p</w:t>
      </w:r>
      <w:r w:rsidR="006C1B1D">
        <w:rPr>
          <w:w w:val="97"/>
          <w:sz w:val="24"/>
          <w:szCs w:val="24"/>
        </w:rPr>
        <w:t>e</w:t>
      </w:r>
      <w:r w:rsidR="006C1B1D">
        <w:rPr>
          <w:w w:val="108"/>
          <w:sz w:val="24"/>
          <w:szCs w:val="24"/>
        </w:rPr>
        <w:t>n</w:t>
      </w:r>
      <w:r w:rsidR="006C1B1D">
        <w:rPr>
          <w:w w:val="105"/>
          <w:sz w:val="24"/>
          <w:szCs w:val="24"/>
        </w:rPr>
        <w:t>de</w:t>
      </w:r>
      <w:r w:rsidR="006C1B1D">
        <w:rPr>
          <w:spacing w:val="-7"/>
          <w:w w:val="105"/>
          <w:sz w:val="24"/>
          <w:szCs w:val="24"/>
        </w:rPr>
        <w:t>n</w:t>
      </w:r>
      <w:r w:rsidR="006C1B1D">
        <w:rPr>
          <w:w w:val="137"/>
          <w:sz w:val="24"/>
          <w:szCs w:val="24"/>
        </w:rPr>
        <w:t>t</w:t>
      </w:r>
      <w:r w:rsidR="006C1B1D">
        <w:rPr>
          <w:sz w:val="24"/>
          <w:szCs w:val="24"/>
        </w:rPr>
        <w:t xml:space="preserve"> </w:t>
      </w:r>
      <w:r w:rsidR="006C1B1D">
        <w:rPr>
          <w:spacing w:val="-27"/>
          <w:sz w:val="24"/>
          <w:szCs w:val="24"/>
        </w:rPr>
        <w:t xml:space="preserve"> </w:t>
      </w:r>
      <w:r w:rsidR="006C1B1D">
        <w:rPr>
          <w:spacing w:val="-14"/>
          <w:w w:val="105"/>
          <w:sz w:val="24"/>
          <w:szCs w:val="24"/>
        </w:rPr>
        <w:t>v</w:t>
      </w:r>
      <w:r w:rsidR="006C1B1D">
        <w:rPr>
          <w:w w:val="105"/>
          <w:sz w:val="24"/>
          <w:szCs w:val="24"/>
        </w:rPr>
        <w:t>ariable.</w:t>
      </w:r>
      <w:r w:rsidR="006C1B1D">
        <w:rPr>
          <w:w w:val="105"/>
          <w:position w:val="9"/>
          <w:sz w:val="14"/>
          <w:szCs w:val="14"/>
        </w:rPr>
        <w:t xml:space="preserve">33   </w:t>
      </w:r>
      <w:r w:rsidR="006C1B1D">
        <w:rPr>
          <w:spacing w:val="10"/>
          <w:w w:val="105"/>
          <w:position w:val="9"/>
          <w:sz w:val="14"/>
          <w:szCs w:val="14"/>
        </w:rPr>
        <w:t xml:space="preserve"> </w:t>
      </w:r>
      <w:r w:rsidR="006C1B1D">
        <w:rPr>
          <w:sz w:val="24"/>
          <w:szCs w:val="24"/>
        </w:rPr>
        <w:t xml:space="preserve">The </w:t>
      </w:r>
      <w:r w:rsidR="006C1B1D">
        <w:rPr>
          <w:spacing w:val="3"/>
          <w:sz w:val="24"/>
          <w:szCs w:val="24"/>
        </w:rPr>
        <w:t xml:space="preserve"> </w:t>
      </w:r>
      <w:r w:rsidR="006C1B1D">
        <w:rPr>
          <w:sz w:val="24"/>
          <w:szCs w:val="24"/>
        </w:rPr>
        <w:t xml:space="preserve">results </w:t>
      </w:r>
      <w:r w:rsidR="006C1B1D">
        <w:rPr>
          <w:spacing w:val="10"/>
          <w:sz w:val="24"/>
          <w:szCs w:val="24"/>
        </w:rPr>
        <w:t xml:space="preserve"> </w:t>
      </w:r>
      <w:r w:rsidR="006C1B1D">
        <w:rPr>
          <w:sz w:val="24"/>
          <w:szCs w:val="24"/>
        </w:rPr>
        <w:t>are</w:t>
      </w:r>
      <w:r w:rsidR="006C1B1D">
        <w:rPr>
          <w:spacing w:val="51"/>
          <w:sz w:val="24"/>
          <w:szCs w:val="24"/>
        </w:rPr>
        <w:t xml:space="preserve"> </w:t>
      </w:r>
      <w:r w:rsidR="006C1B1D">
        <w:rPr>
          <w:sz w:val="24"/>
          <w:szCs w:val="24"/>
        </w:rPr>
        <w:t>sh</w:t>
      </w:r>
      <w:r w:rsidR="006C1B1D">
        <w:rPr>
          <w:spacing w:val="-6"/>
          <w:sz w:val="24"/>
          <w:szCs w:val="24"/>
        </w:rPr>
        <w:t>o</w:t>
      </w:r>
      <w:r w:rsidR="006C1B1D">
        <w:rPr>
          <w:sz w:val="24"/>
          <w:szCs w:val="24"/>
        </w:rPr>
        <w:t>wn</w:t>
      </w:r>
      <w:r w:rsidR="006C1B1D">
        <w:rPr>
          <w:spacing w:val="38"/>
          <w:sz w:val="24"/>
          <w:szCs w:val="24"/>
        </w:rPr>
        <w:t xml:space="preserve"> </w:t>
      </w:r>
      <w:r w:rsidR="006C1B1D">
        <w:rPr>
          <w:sz w:val="24"/>
          <w:szCs w:val="24"/>
        </w:rPr>
        <w:t>in</w:t>
      </w:r>
      <w:r w:rsidR="006C1B1D">
        <w:rPr>
          <w:spacing w:val="40"/>
          <w:sz w:val="24"/>
          <w:szCs w:val="24"/>
        </w:rPr>
        <w:t xml:space="preserve"> </w:t>
      </w:r>
      <w:r w:rsidR="006C1B1D">
        <w:rPr>
          <w:sz w:val="24"/>
          <w:szCs w:val="24"/>
        </w:rPr>
        <w:t xml:space="preserve">Figure </w:t>
      </w:r>
      <w:r w:rsidR="006C1B1D">
        <w:rPr>
          <w:spacing w:val="3"/>
          <w:sz w:val="24"/>
          <w:szCs w:val="24"/>
        </w:rPr>
        <w:t xml:space="preserve"> </w:t>
      </w:r>
      <w:r w:rsidR="006C1B1D">
        <w:rPr>
          <w:sz w:val="24"/>
          <w:szCs w:val="24"/>
        </w:rPr>
        <w:t xml:space="preserve">1. </w:t>
      </w:r>
      <w:r w:rsidR="006C1B1D">
        <w:rPr>
          <w:spacing w:val="30"/>
          <w:sz w:val="24"/>
          <w:szCs w:val="24"/>
        </w:rPr>
        <w:t xml:space="preserve"> </w:t>
      </w:r>
      <w:r w:rsidR="006C1B1D">
        <w:rPr>
          <w:sz w:val="24"/>
          <w:szCs w:val="24"/>
        </w:rPr>
        <w:t>In</w:t>
      </w:r>
      <w:r w:rsidR="006C1B1D">
        <w:rPr>
          <w:spacing w:val="47"/>
          <w:sz w:val="24"/>
          <w:szCs w:val="24"/>
        </w:rPr>
        <w:t xml:space="preserve"> </w:t>
      </w:r>
      <w:r w:rsidR="006C1B1D">
        <w:rPr>
          <w:sz w:val="24"/>
          <w:szCs w:val="24"/>
        </w:rPr>
        <w:t>ea</w:t>
      </w:r>
      <w:r w:rsidR="006C1B1D">
        <w:rPr>
          <w:spacing w:val="-6"/>
          <w:sz w:val="24"/>
          <w:szCs w:val="24"/>
        </w:rPr>
        <w:t>c</w:t>
      </w:r>
      <w:r w:rsidR="006C1B1D">
        <w:rPr>
          <w:sz w:val="24"/>
          <w:szCs w:val="24"/>
        </w:rPr>
        <w:t>h</w:t>
      </w:r>
      <w:r w:rsidR="006C1B1D">
        <w:rPr>
          <w:spacing w:val="45"/>
          <w:sz w:val="24"/>
          <w:szCs w:val="24"/>
        </w:rPr>
        <w:t xml:space="preserve"> </w:t>
      </w:r>
      <w:r w:rsidR="006C1B1D">
        <w:rPr>
          <w:sz w:val="24"/>
          <w:szCs w:val="24"/>
        </w:rPr>
        <w:t>of</w:t>
      </w:r>
      <w:r w:rsidR="006C1B1D">
        <w:rPr>
          <w:spacing w:val="21"/>
          <w:sz w:val="24"/>
          <w:szCs w:val="24"/>
        </w:rPr>
        <w:t xml:space="preserve"> </w:t>
      </w:r>
      <w:r w:rsidR="006C1B1D">
        <w:rPr>
          <w:w w:val="111"/>
          <w:sz w:val="24"/>
          <w:szCs w:val="24"/>
        </w:rPr>
        <w:t>the</w:t>
      </w:r>
    </w:p>
    <w:p w14:paraId="19A22B07" w14:textId="77777777" w:rsidR="000A768D" w:rsidRDefault="000A768D">
      <w:pPr>
        <w:spacing w:line="200" w:lineRule="exact"/>
      </w:pPr>
    </w:p>
    <w:p w14:paraId="7D59756B" w14:textId="77777777" w:rsidR="000A768D" w:rsidRDefault="000A768D">
      <w:pPr>
        <w:spacing w:before="7" w:line="240" w:lineRule="exact"/>
        <w:rPr>
          <w:sz w:val="24"/>
          <w:szCs w:val="24"/>
        </w:rPr>
      </w:pPr>
    </w:p>
    <w:p w14:paraId="6BFA8DD1" w14:textId="77777777" w:rsidR="000A768D" w:rsidRDefault="006C1B1D">
      <w:pPr>
        <w:spacing w:before="30"/>
        <w:ind w:left="363"/>
      </w:pPr>
      <w:r>
        <w:rPr>
          <w:position w:val="8"/>
          <w:sz w:val="14"/>
          <w:szCs w:val="14"/>
        </w:rPr>
        <w:lastRenderedPageBreak/>
        <w:t>31</w:t>
      </w:r>
      <w:r>
        <w:t>Allee</w:t>
      </w:r>
      <w:r>
        <w:rPr>
          <w:spacing w:val="39"/>
        </w:rPr>
        <w:t xml:space="preserve"> </w:t>
      </w:r>
      <w:r>
        <w:t>and</w:t>
      </w:r>
      <w:r>
        <w:rPr>
          <w:spacing w:val="49"/>
        </w:rPr>
        <w:t xml:space="preserve"> </w:t>
      </w:r>
      <w:r>
        <w:rPr>
          <w:spacing w:val="-6"/>
          <w:w w:val="112"/>
        </w:rPr>
        <w:t>P</w:t>
      </w:r>
      <w:r>
        <w:rPr>
          <w:w w:val="112"/>
        </w:rPr>
        <w:t>einhardt</w:t>
      </w:r>
      <w:r>
        <w:rPr>
          <w:spacing w:val="14"/>
          <w:w w:val="112"/>
        </w:rPr>
        <w:t xml:space="preserve"> </w:t>
      </w:r>
      <w:r>
        <w:t>(2011,</w:t>
      </w:r>
      <w:r>
        <w:rPr>
          <w:spacing w:val="26"/>
        </w:rPr>
        <w:t xml:space="preserve"> </w:t>
      </w:r>
      <w:r>
        <w:t xml:space="preserve">p. </w:t>
      </w:r>
      <w:r>
        <w:rPr>
          <w:spacing w:val="4"/>
        </w:rPr>
        <w:t xml:space="preserve"> </w:t>
      </w:r>
      <w:r>
        <w:rPr>
          <w:w w:val="101"/>
        </w:rPr>
        <w:t>419–420)</w:t>
      </w:r>
    </w:p>
    <w:p w14:paraId="061F8630" w14:textId="77777777" w:rsidR="000A768D" w:rsidRDefault="006C1B1D">
      <w:pPr>
        <w:spacing w:line="220" w:lineRule="exact"/>
        <w:ind w:left="363"/>
      </w:pPr>
      <w:r>
        <w:rPr>
          <w:position w:val="7"/>
          <w:sz w:val="14"/>
          <w:szCs w:val="14"/>
        </w:rPr>
        <w:t>32</w:t>
      </w:r>
      <w:r>
        <w:t xml:space="preserve">ICSID </w:t>
      </w:r>
      <w:r>
        <w:rPr>
          <w:spacing w:val="10"/>
        </w:rPr>
        <w:t xml:space="preserve"> </w:t>
      </w:r>
      <w:r>
        <w:t>(2015,</w:t>
      </w:r>
      <w:r>
        <w:rPr>
          <w:spacing w:val="26"/>
        </w:rPr>
        <w:t xml:space="preserve"> </w:t>
      </w:r>
      <w:r>
        <w:t xml:space="preserve">p. </w:t>
      </w:r>
      <w:r>
        <w:rPr>
          <w:spacing w:val="3"/>
        </w:rPr>
        <w:t xml:space="preserve"> </w:t>
      </w:r>
      <w:r>
        <w:t>7,</w:t>
      </w:r>
      <w:r>
        <w:rPr>
          <w:spacing w:val="20"/>
        </w:rPr>
        <w:t xml:space="preserve"> </w:t>
      </w:r>
      <w:r>
        <w:rPr>
          <w:w w:val="103"/>
        </w:rPr>
        <w:t>10)</w:t>
      </w:r>
    </w:p>
    <w:p w14:paraId="026B8B46" w14:textId="77777777" w:rsidR="000A768D" w:rsidRDefault="006C1B1D">
      <w:pPr>
        <w:spacing w:line="220" w:lineRule="exact"/>
        <w:ind w:left="363"/>
        <w:sectPr w:rsidR="000A768D">
          <w:pgSz w:w="12240" w:h="15840"/>
          <w:pgMar w:top="1200" w:right="1320" w:bottom="280" w:left="1340" w:header="1007" w:footer="0" w:gutter="0"/>
          <w:cols w:space="720"/>
        </w:sectPr>
      </w:pPr>
      <w:r>
        <w:rPr>
          <w:position w:val="7"/>
          <w:sz w:val="14"/>
          <w:szCs w:val="14"/>
        </w:rPr>
        <w:t>33</w:t>
      </w:r>
      <w:r>
        <w:rPr>
          <w:spacing w:val="-17"/>
        </w:rPr>
        <w:t>F</w:t>
      </w:r>
      <w:r>
        <w:t xml:space="preserve">or </w:t>
      </w:r>
      <w:r>
        <w:rPr>
          <w:spacing w:val="13"/>
        </w:rPr>
        <w:t xml:space="preserve"> </w:t>
      </w:r>
      <w:r>
        <w:t>ea</w:t>
      </w:r>
      <w:r>
        <w:rPr>
          <w:spacing w:val="-5"/>
        </w:rPr>
        <w:t>c</w:t>
      </w:r>
      <w:r>
        <w:t>h</w:t>
      </w:r>
      <w:r>
        <w:rPr>
          <w:spacing w:val="37"/>
        </w:rPr>
        <w:t xml:space="preserve"> </w:t>
      </w:r>
      <w:r>
        <w:t>of</w:t>
      </w:r>
      <w:r>
        <w:rPr>
          <w:spacing w:val="10"/>
        </w:rPr>
        <w:t xml:space="preserve"> </w:t>
      </w:r>
      <w:r>
        <w:t>these</w:t>
      </w:r>
      <w:r>
        <w:rPr>
          <w:spacing w:val="50"/>
        </w:rPr>
        <w:t xml:space="preserve"> </w:t>
      </w:r>
      <w:r>
        <w:t>m</w:t>
      </w:r>
      <w:r>
        <w:rPr>
          <w:spacing w:val="6"/>
        </w:rPr>
        <w:t>o</w:t>
      </w:r>
      <w:r>
        <w:t>dels</w:t>
      </w:r>
      <w:r>
        <w:rPr>
          <w:spacing w:val="33"/>
        </w:rPr>
        <w:t xml:space="preserve"> </w:t>
      </w:r>
      <w:r>
        <w:rPr>
          <w:spacing w:val="-6"/>
        </w:rPr>
        <w:t>w</w:t>
      </w:r>
      <w:r>
        <w:t>e</w:t>
      </w:r>
      <w:r>
        <w:rPr>
          <w:spacing w:val="15"/>
        </w:rPr>
        <w:t xml:space="preserve"> </w:t>
      </w:r>
      <w:r>
        <w:t>h</w:t>
      </w:r>
      <w:r>
        <w:rPr>
          <w:spacing w:val="-6"/>
        </w:rPr>
        <w:t>av</w:t>
      </w:r>
      <w:r>
        <w:t>e</w:t>
      </w:r>
      <w:r>
        <w:rPr>
          <w:spacing w:val="41"/>
        </w:rPr>
        <w:t xml:space="preserve"> </w:t>
      </w:r>
      <w:r>
        <w:t>29</w:t>
      </w:r>
      <w:r>
        <w:rPr>
          <w:spacing w:val="15"/>
        </w:rPr>
        <w:t xml:space="preserve"> </w:t>
      </w:r>
      <w:r>
        <w:rPr>
          <w:w w:val="106"/>
        </w:rPr>
        <w:t>obser</w:t>
      </w:r>
      <w:r>
        <w:rPr>
          <w:spacing w:val="-12"/>
          <w:w w:val="106"/>
        </w:rPr>
        <w:t>v</w:t>
      </w:r>
      <w:r>
        <w:rPr>
          <w:w w:val="106"/>
        </w:rPr>
        <w:t>ations</w:t>
      </w:r>
      <w:r>
        <w:rPr>
          <w:spacing w:val="23"/>
          <w:w w:val="106"/>
        </w:rPr>
        <w:t xml:space="preserve"> </w:t>
      </w:r>
      <w:r>
        <w:t>for</w:t>
      </w:r>
      <w:r>
        <w:rPr>
          <w:spacing w:val="22"/>
        </w:rPr>
        <w:t xml:space="preserve"> </w:t>
      </w:r>
      <w:r>
        <w:t>e</w:t>
      </w:r>
      <w:r>
        <w:rPr>
          <w:spacing w:val="-6"/>
        </w:rPr>
        <w:t>v</w:t>
      </w:r>
      <w:r>
        <w:t>ery</w:t>
      </w:r>
      <w:r>
        <w:rPr>
          <w:spacing w:val="35"/>
        </w:rPr>
        <w:t xml:space="preserve"> </w:t>
      </w:r>
      <w:r>
        <w:rPr>
          <w:w w:val="105"/>
        </w:rPr>
        <w:t>cou</w:t>
      </w:r>
      <w:r>
        <w:rPr>
          <w:spacing w:val="-5"/>
          <w:w w:val="105"/>
        </w:rPr>
        <w:t>n</w:t>
      </w:r>
      <w:r>
        <w:rPr>
          <w:w w:val="117"/>
        </w:rPr>
        <w:t>tr</w:t>
      </w:r>
      <w:r>
        <w:rPr>
          <w:spacing w:val="-17"/>
          <w:w w:val="117"/>
        </w:rPr>
        <w:t>y</w:t>
      </w:r>
      <w:r>
        <w:rPr>
          <w:w w:val="110"/>
        </w:rPr>
        <w:t>.</w:t>
      </w:r>
    </w:p>
    <w:p w14:paraId="72CAB9DE" w14:textId="77777777" w:rsidR="000A768D" w:rsidRDefault="000A768D">
      <w:pPr>
        <w:spacing w:before="4" w:line="180" w:lineRule="exact"/>
        <w:rPr>
          <w:sz w:val="19"/>
          <w:szCs w:val="19"/>
        </w:rPr>
      </w:pPr>
    </w:p>
    <w:p w14:paraId="664977C1" w14:textId="77777777" w:rsidR="000A768D" w:rsidRDefault="006C1B1D">
      <w:pPr>
        <w:spacing w:before="14" w:line="401" w:lineRule="auto"/>
        <w:ind w:left="100" w:right="79"/>
        <w:jc w:val="both"/>
        <w:rPr>
          <w:sz w:val="14"/>
          <w:szCs w:val="14"/>
        </w:rPr>
      </w:pPr>
      <w:r>
        <w:rPr>
          <w:sz w:val="24"/>
          <w:szCs w:val="24"/>
        </w:rPr>
        <w:t xml:space="preserve">panels, </w:t>
      </w:r>
      <w:r>
        <w:rPr>
          <w:spacing w:val="9"/>
          <w:sz w:val="24"/>
          <w:szCs w:val="24"/>
        </w:rPr>
        <w:t xml:space="preserve"> </w:t>
      </w:r>
      <w:r>
        <w:rPr>
          <w:spacing w:val="-6"/>
          <w:sz w:val="24"/>
          <w:szCs w:val="24"/>
        </w:rPr>
        <w:t>w</w:t>
      </w:r>
      <w:r>
        <w:rPr>
          <w:sz w:val="24"/>
          <w:szCs w:val="24"/>
        </w:rPr>
        <w:t>e</w:t>
      </w:r>
      <w:r>
        <w:rPr>
          <w:spacing w:val="27"/>
          <w:sz w:val="24"/>
          <w:szCs w:val="24"/>
        </w:rPr>
        <w:t xml:space="preserve"> </w:t>
      </w:r>
      <w:r>
        <w:rPr>
          <w:sz w:val="24"/>
          <w:szCs w:val="24"/>
        </w:rPr>
        <w:t>pr</w:t>
      </w:r>
      <w:r>
        <w:rPr>
          <w:spacing w:val="-6"/>
          <w:sz w:val="24"/>
          <w:szCs w:val="24"/>
        </w:rPr>
        <w:t>o</w:t>
      </w:r>
      <w:r>
        <w:rPr>
          <w:sz w:val="24"/>
          <w:szCs w:val="24"/>
        </w:rPr>
        <w:t>vide  a</w:t>
      </w:r>
      <w:r>
        <w:rPr>
          <w:spacing w:val="46"/>
          <w:sz w:val="24"/>
          <w:szCs w:val="24"/>
        </w:rPr>
        <w:t xml:space="preserve"> </w:t>
      </w:r>
      <w:r>
        <w:rPr>
          <w:sz w:val="24"/>
          <w:szCs w:val="24"/>
        </w:rPr>
        <w:t xml:space="preserve">histogram </w:t>
      </w:r>
      <w:r>
        <w:rPr>
          <w:spacing w:val="24"/>
          <w:sz w:val="24"/>
          <w:szCs w:val="24"/>
        </w:rPr>
        <w:t xml:space="preserve"> </w:t>
      </w:r>
      <w:r>
        <w:rPr>
          <w:sz w:val="24"/>
          <w:szCs w:val="24"/>
        </w:rPr>
        <w:t>of</w:t>
      </w:r>
      <w:r>
        <w:rPr>
          <w:spacing w:val="25"/>
          <w:sz w:val="24"/>
          <w:szCs w:val="24"/>
        </w:rPr>
        <w:t xml:space="preserve"> </w:t>
      </w:r>
      <w:r>
        <w:rPr>
          <w:sz w:val="24"/>
          <w:szCs w:val="24"/>
        </w:rPr>
        <w:t xml:space="preserve">the </w:t>
      </w:r>
      <w:r>
        <w:rPr>
          <w:spacing w:val="8"/>
          <w:sz w:val="24"/>
          <w:szCs w:val="24"/>
        </w:rPr>
        <w:t xml:space="preserve"> </w:t>
      </w:r>
      <w:r>
        <w:rPr>
          <w:w w:val="97"/>
          <w:sz w:val="24"/>
          <w:szCs w:val="24"/>
        </w:rPr>
        <w:t>c</w:t>
      </w:r>
      <w:r>
        <w:rPr>
          <w:spacing w:val="7"/>
          <w:w w:val="97"/>
          <w:sz w:val="24"/>
          <w:szCs w:val="24"/>
        </w:rPr>
        <w:t>o</w:t>
      </w:r>
      <w:r>
        <w:rPr>
          <w:w w:val="95"/>
          <w:sz w:val="24"/>
          <w:szCs w:val="24"/>
        </w:rPr>
        <w:t>efficie</w:t>
      </w:r>
      <w:r>
        <w:rPr>
          <w:spacing w:val="-7"/>
          <w:w w:val="95"/>
          <w:sz w:val="24"/>
          <w:szCs w:val="24"/>
        </w:rPr>
        <w:t>n</w:t>
      </w:r>
      <w:r>
        <w:rPr>
          <w:w w:val="137"/>
          <w:sz w:val="24"/>
          <w:szCs w:val="24"/>
        </w:rPr>
        <w:t>t</w:t>
      </w:r>
      <w:r>
        <w:rPr>
          <w:spacing w:val="36"/>
          <w:w w:val="137"/>
          <w:sz w:val="24"/>
          <w:szCs w:val="24"/>
        </w:rPr>
        <w:t xml:space="preserve"> </w:t>
      </w:r>
      <w:r>
        <w:rPr>
          <w:sz w:val="24"/>
          <w:szCs w:val="24"/>
        </w:rPr>
        <w:t xml:space="preserve">estimates </w:t>
      </w:r>
      <w:r>
        <w:rPr>
          <w:spacing w:val="29"/>
          <w:sz w:val="24"/>
          <w:szCs w:val="24"/>
        </w:rPr>
        <w:t xml:space="preserve"> </w:t>
      </w:r>
      <w:r>
        <w:rPr>
          <w:sz w:val="24"/>
          <w:szCs w:val="24"/>
        </w:rPr>
        <w:t>for</w:t>
      </w:r>
      <w:r>
        <w:rPr>
          <w:spacing w:val="33"/>
          <w:sz w:val="24"/>
          <w:szCs w:val="24"/>
        </w:rPr>
        <w:t xml:space="preserve"> </w:t>
      </w:r>
      <w:r>
        <w:rPr>
          <w:sz w:val="24"/>
          <w:szCs w:val="24"/>
        </w:rPr>
        <w:t xml:space="preserve">the </w:t>
      </w:r>
      <w:r>
        <w:rPr>
          <w:spacing w:val="8"/>
          <w:sz w:val="24"/>
          <w:szCs w:val="24"/>
        </w:rPr>
        <w:t xml:space="preserve"> </w:t>
      </w:r>
      <w:r>
        <w:rPr>
          <w:sz w:val="24"/>
          <w:szCs w:val="24"/>
        </w:rPr>
        <w:t xml:space="preserve">dispute </w:t>
      </w:r>
      <w:r>
        <w:rPr>
          <w:spacing w:val="24"/>
          <w:sz w:val="24"/>
          <w:szCs w:val="24"/>
        </w:rPr>
        <w:t xml:space="preserve"> </w:t>
      </w:r>
      <w:r>
        <w:rPr>
          <w:spacing w:val="-13"/>
          <w:sz w:val="24"/>
          <w:szCs w:val="24"/>
        </w:rPr>
        <w:t>v</w:t>
      </w:r>
      <w:r>
        <w:rPr>
          <w:sz w:val="24"/>
          <w:szCs w:val="24"/>
        </w:rPr>
        <w:t xml:space="preserve">ariables </w:t>
      </w:r>
      <w:r>
        <w:rPr>
          <w:spacing w:val="10"/>
          <w:sz w:val="24"/>
          <w:szCs w:val="24"/>
        </w:rPr>
        <w:t xml:space="preserve"> </w:t>
      </w:r>
      <w:r>
        <w:rPr>
          <w:w w:val="101"/>
          <w:sz w:val="24"/>
          <w:szCs w:val="24"/>
        </w:rPr>
        <w:t xml:space="preserve">from </w:t>
      </w:r>
      <w:r>
        <w:rPr>
          <w:sz w:val="24"/>
          <w:szCs w:val="24"/>
        </w:rPr>
        <w:t>ea</w:t>
      </w:r>
      <w:r>
        <w:rPr>
          <w:spacing w:val="-6"/>
          <w:sz w:val="24"/>
          <w:szCs w:val="24"/>
        </w:rPr>
        <w:t>c</w:t>
      </w:r>
      <w:r>
        <w:rPr>
          <w:sz w:val="24"/>
          <w:szCs w:val="24"/>
        </w:rPr>
        <w:t>h</w:t>
      </w:r>
      <w:r>
        <w:rPr>
          <w:spacing w:val="35"/>
          <w:sz w:val="24"/>
          <w:szCs w:val="24"/>
        </w:rPr>
        <w:t xml:space="preserve"> </w:t>
      </w:r>
      <w:r>
        <w:rPr>
          <w:sz w:val="24"/>
          <w:szCs w:val="24"/>
        </w:rPr>
        <w:t>of</w:t>
      </w:r>
      <w:r>
        <w:rPr>
          <w:spacing w:val="11"/>
          <w:sz w:val="24"/>
          <w:szCs w:val="24"/>
        </w:rPr>
        <w:t xml:space="preserve"> </w:t>
      </w:r>
      <w:r>
        <w:rPr>
          <w:sz w:val="24"/>
          <w:szCs w:val="24"/>
        </w:rPr>
        <w:t>the</w:t>
      </w:r>
      <w:r>
        <w:rPr>
          <w:spacing w:val="55"/>
          <w:sz w:val="24"/>
          <w:szCs w:val="24"/>
        </w:rPr>
        <w:t xml:space="preserve"> </w:t>
      </w:r>
      <w:r>
        <w:rPr>
          <w:sz w:val="24"/>
          <w:szCs w:val="24"/>
        </w:rPr>
        <w:t>cou</w:t>
      </w:r>
      <w:r>
        <w:rPr>
          <w:spacing w:val="-6"/>
          <w:sz w:val="24"/>
          <w:szCs w:val="24"/>
        </w:rPr>
        <w:t>n</w:t>
      </w:r>
      <w:r>
        <w:rPr>
          <w:sz w:val="24"/>
          <w:szCs w:val="24"/>
        </w:rPr>
        <w:t>try-le</w:t>
      </w:r>
      <w:r>
        <w:rPr>
          <w:spacing w:val="-7"/>
          <w:sz w:val="24"/>
          <w:szCs w:val="24"/>
        </w:rPr>
        <w:t>v</w:t>
      </w:r>
      <w:r>
        <w:rPr>
          <w:sz w:val="24"/>
          <w:szCs w:val="24"/>
        </w:rPr>
        <w:t xml:space="preserve">el </w:t>
      </w:r>
      <w:r>
        <w:rPr>
          <w:spacing w:val="3"/>
          <w:sz w:val="24"/>
          <w:szCs w:val="24"/>
        </w:rPr>
        <w:t xml:space="preserve"> </w:t>
      </w:r>
      <w:r>
        <w:rPr>
          <w:sz w:val="24"/>
          <w:szCs w:val="24"/>
        </w:rPr>
        <w:t xml:space="preserve">regressions. </w:t>
      </w:r>
      <w:r>
        <w:rPr>
          <w:spacing w:val="13"/>
          <w:sz w:val="24"/>
          <w:szCs w:val="24"/>
        </w:rPr>
        <w:t xml:space="preserve"> </w:t>
      </w:r>
      <w:r>
        <w:rPr>
          <w:sz w:val="24"/>
          <w:szCs w:val="24"/>
        </w:rPr>
        <w:t>If</w:t>
      </w:r>
      <w:r>
        <w:rPr>
          <w:spacing w:val="18"/>
          <w:sz w:val="24"/>
          <w:szCs w:val="24"/>
        </w:rPr>
        <w:t xml:space="preserve"> </w:t>
      </w:r>
      <w:r>
        <w:rPr>
          <w:sz w:val="24"/>
          <w:szCs w:val="24"/>
        </w:rPr>
        <w:t xml:space="preserve">disputes </w:t>
      </w:r>
      <w:r>
        <w:rPr>
          <w:spacing w:val="10"/>
          <w:sz w:val="24"/>
          <w:szCs w:val="24"/>
        </w:rPr>
        <w:t xml:space="preserve"> </w:t>
      </w:r>
      <w:r>
        <w:rPr>
          <w:sz w:val="24"/>
          <w:szCs w:val="24"/>
        </w:rPr>
        <w:t>had</w:t>
      </w:r>
      <w:r>
        <w:rPr>
          <w:spacing w:val="50"/>
          <w:sz w:val="24"/>
          <w:szCs w:val="24"/>
        </w:rPr>
        <w:t xml:space="preserve"> </w:t>
      </w:r>
      <w:r>
        <w:rPr>
          <w:sz w:val="24"/>
          <w:szCs w:val="24"/>
        </w:rPr>
        <w:t>costly</w:t>
      </w:r>
      <w:r>
        <w:rPr>
          <w:spacing w:val="40"/>
          <w:sz w:val="24"/>
          <w:szCs w:val="24"/>
        </w:rPr>
        <w:t xml:space="preserve"> </w:t>
      </w:r>
      <w:r>
        <w:rPr>
          <w:sz w:val="24"/>
          <w:szCs w:val="24"/>
        </w:rPr>
        <w:t>effects</w:t>
      </w:r>
      <w:r>
        <w:rPr>
          <w:spacing w:val="10"/>
          <w:sz w:val="24"/>
          <w:szCs w:val="24"/>
        </w:rPr>
        <w:t xml:space="preserve"> </w:t>
      </w:r>
      <w:r>
        <w:rPr>
          <w:sz w:val="24"/>
          <w:szCs w:val="24"/>
        </w:rPr>
        <w:t>on</w:t>
      </w:r>
      <w:r>
        <w:rPr>
          <w:spacing w:val="27"/>
          <w:sz w:val="24"/>
          <w:szCs w:val="24"/>
        </w:rPr>
        <w:t xml:space="preserve"> </w:t>
      </w:r>
      <w:r>
        <w:rPr>
          <w:sz w:val="24"/>
          <w:szCs w:val="24"/>
        </w:rPr>
        <w:t>FDI</w:t>
      </w:r>
      <w:r>
        <w:rPr>
          <w:spacing w:val="50"/>
          <w:sz w:val="24"/>
          <w:szCs w:val="24"/>
        </w:rPr>
        <w:t xml:space="preserve"> </w:t>
      </w:r>
      <w:r>
        <w:rPr>
          <w:sz w:val="24"/>
          <w:szCs w:val="24"/>
        </w:rPr>
        <w:t>fl</w:t>
      </w:r>
      <w:r>
        <w:rPr>
          <w:spacing w:val="-6"/>
          <w:sz w:val="24"/>
          <w:szCs w:val="24"/>
        </w:rPr>
        <w:t>o</w:t>
      </w:r>
      <w:r>
        <w:rPr>
          <w:sz w:val="24"/>
          <w:szCs w:val="24"/>
        </w:rPr>
        <w:t xml:space="preserve">ws, </w:t>
      </w:r>
      <w:r>
        <w:rPr>
          <w:spacing w:val="-6"/>
          <w:sz w:val="24"/>
          <w:szCs w:val="24"/>
        </w:rPr>
        <w:t>w</w:t>
      </w:r>
      <w:r>
        <w:rPr>
          <w:sz w:val="24"/>
          <w:szCs w:val="24"/>
        </w:rPr>
        <w:t>e</w:t>
      </w:r>
      <w:r>
        <w:rPr>
          <w:spacing w:val="14"/>
          <w:sz w:val="24"/>
          <w:szCs w:val="24"/>
        </w:rPr>
        <w:t xml:space="preserve"> </w:t>
      </w:r>
      <w:r>
        <w:rPr>
          <w:spacing w:val="-7"/>
          <w:w w:val="97"/>
          <w:sz w:val="24"/>
          <w:szCs w:val="24"/>
        </w:rPr>
        <w:t>w</w:t>
      </w:r>
      <w:r>
        <w:rPr>
          <w:w w:val="103"/>
          <w:sz w:val="24"/>
          <w:szCs w:val="24"/>
        </w:rPr>
        <w:t xml:space="preserve">ould </w:t>
      </w:r>
      <w:r>
        <w:rPr>
          <w:sz w:val="24"/>
          <w:szCs w:val="24"/>
        </w:rPr>
        <w:t>ex</w:t>
      </w:r>
      <w:r>
        <w:rPr>
          <w:spacing w:val="6"/>
          <w:sz w:val="24"/>
          <w:szCs w:val="24"/>
        </w:rPr>
        <w:t>p</w:t>
      </w:r>
      <w:r>
        <w:rPr>
          <w:sz w:val="24"/>
          <w:szCs w:val="24"/>
        </w:rPr>
        <w:t>ect</w:t>
      </w:r>
      <w:r>
        <w:rPr>
          <w:spacing w:val="42"/>
          <w:sz w:val="24"/>
          <w:szCs w:val="24"/>
        </w:rPr>
        <w:t xml:space="preserve"> </w:t>
      </w:r>
      <w:r>
        <w:rPr>
          <w:sz w:val="24"/>
          <w:szCs w:val="24"/>
        </w:rPr>
        <w:t>to</w:t>
      </w:r>
      <w:r>
        <w:rPr>
          <w:spacing w:val="33"/>
          <w:sz w:val="24"/>
          <w:szCs w:val="24"/>
        </w:rPr>
        <w:t xml:space="preserve"> </w:t>
      </w:r>
      <w:r>
        <w:rPr>
          <w:sz w:val="24"/>
          <w:szCs w:val="24"/>
        </w:rPr>
        <w:t>see</w:t>
      </w:r>
      <w:r>
        <w:rPr>
          <w:spacing w:val="7"/>
          <w:sz w:val="24"/>
          <w:szCs w:val="24"/>
        </w:rPr>
        <w:t xml:space="preserve"> </w:t>
      </w:r>
      <w:r>
        <w:rPr>
          <w:sz w:val="24"/>
          <w:szCs w:val="24"/>
        </w:rPr>
        <w:t>the</w:t>
      </w:r>
      <w:r>
        <w:rPr>
          <w:spacing w:val="44"/>
          <w:sz w:val="24"/>
          <w:szCs w:val="24"/>
        </w:rPr>
        <w:t xml:space="preserve"> </w:t>
      </w:r>
      <w:r>
        <w:rPr>
          <w:sz w:val="24"/>
          <w:szCs w:val="24"/>
        </w:rPr>
        <w:t>m</w:t>
      </w:r>
      <w:r>
        <w:rPr>
          <w:spacing w:val="13"/>
          <w:sz w:val="24"/>
          <w:szCs w:val="24"/>
        </w:rPr>
        <w:t>a</w:t>
      </w:r>
      <w:r>
        <w:rPr>
          <w:sz w:val="24"/>
          <w:szCs w:val="24"/>
        </w:rPr>
        <w:t>jori</w:t>
      </w:r>
      <w:r>
        <w:rPr>
          <w:spacing w:val="-6"/>
          <w:sz w:val="24"/>
          <w:szCs w:val="24"/>
        </w:rPr>
        <w:t>t</w:t>
      </w:r>
      <w:r>
        <w:rPr>
          <w:sz w:val="24"/>
          <w:szCs w:val="24"/>
        </w:rPr>
        <w:t xml:space="preserve">y </w:t>
      </w:r>
      <w:r>
        <w:rPr>
          <w:spacing w:val="9"/>
          <w:sz w:val="24"/>
          <w:szCs w:val="24"/>
        </w:rPr>
        <w:t xml:space="preserve"> </w:t>
      </w:r>
      <w:r>
        <w:rPr>
          <w:sz w:val="24"/>
          <w:szCs w:val="24"/>
        </w:rPr>
        <w:t>of</w:t>
      </w:r>
      <w:r>
        <w:rPr>
          <w:spacing w:val="1"/>
          <w:sz w:val="24"/>
          <w:szCs w:val="24"/>
        </w:rPr>
        <w:t xml:space="preserve"> </w:t>
      </w:r>
      <w:r>
        <w:rPr>
          <w:sz w:val="24"/>
          <w:szCs w:val="24"/>
        </w:rPr>
        <w:t>obser</w:t>
      </w:r>
      <w:r>
        <w:rPr>
          <w:spacing w:val="-13"/>
          <w:sz w:val="24"/>
          <w:szCs w:val="24"/>
        </w:rPr>
        <w:t>v</w:t>
      </w:r>
      <w:r>
        <w:rPr>
          <w:sz w:val="24"/>
          <w:szCs w:val="24"/>
        </w:rPr>
        <w:t>ations  to</w:t>
      </w:r>
      <w:r>
        <w:rPr>
          <w:spacing w:val="33"/>
          <w:sz w:val="24"/>
          <w:szCs w:val="24"/>
        </w:rPr>
        <w:t xml:space="preserve"> </w:t>
      </w:r>
      <w:r>
        <w:rPr>
          <w:sz w:val="24"/>
          <w:szCs w:val="24"/>
        </w:rPr>
        <w:t>falling</w:t>
      </w:r>
      <w:r>
        <w:rPr>
          <w:spacing w:val="13"/>
          <w:sz w:val="24"/>
          <w:szCs w:val="24"/>
        </w:rPr>
        <w:t xml:space="preserve"> </w:t>
      </w:r>
      <w:r>
        <w:rPr>
          <w:sz w:val="24"/>
          <w:szCs w:val="24"/>
        </w:rPr>
        <w:t>to</w:t>
      </w:r>
      <w:r>
        <w:rPr>
          <w:spacing w:val="33"/>
          <w:sz w:val="24"/>
          <w:szCs w:val="24"/>
        </w:rPr>
        <w:t xml:space="preserve"> </w:t>
      </w:r>
      <w:r>
        <w:rPr>
          <w:sz w:val="24"/>
          <w:szCs w:val="24"/>
        </w:rPr>
        <w:t>the</w:t>
      </w:r>
      <w:r>
        <w:rPr>
          <w:spacing w:val="44"/>
          <w:sz w:val="24"/>
          <w:szCs w:val="24"/>
        </w:rPr>
        <w:t xml:space="preserve"> </w:t>
      </w:r>
      <w:r>
        <w:rPr>
          <w:sz w:val="24"/>
          <w:szCs w:val="24"/>
        </w:rPr>
        <w:t>left</w:t>
      </w:r>
      <w:r>
        <w:rPr>
          <w:spacing w:val="22"/>
          <w:sz w:val="24"/>
          <w:szCs w:val="24"/>
        </w:rPr>
        <w:t xml:space="preserve"> </w:t>
      </w:r>
      <w:r>
        <w:rPr>
          <w:sz w:val="24"/>
          <w:szCs w:val="24"/>
        </w:rPr>
        <w:t>of the</w:t>
      </w:r>
      <w:r>
        <w:rPr>
          <w:spacing w:val="44"/>
          <w:sz w:val="24"/>
          <w:szCs w:val="24"/>
        </w:rPr>
        <w:t xml:space="preserve"> </w:t>
      </w:r>
      <w:r>
        <w:rPr>
          <w:sz w:val="24"/>
          <w:szCs w:val="24"/>
        </w:rPr>
        <w:t>red</w:t>
      </w:r>
      <w:r>
        <w:rPr>
          <w:spacing w:val="30"/>
          <w:sz w:val="24"/>
          <w:szCs w:val="24"/>
        </w:rPr>
        <w:t xml:space="preserve"> </w:t>
      </w:r>
      <w:r>
        <w:rPr>
          <w:sz w:val="24"/>
          <w:szCs w:val="24"/>
        </w:rPr>
        <w:t>line,</w:t>
      </w:r>
      <w:r>
        <w:rPr>
          <w:spacing w:val="21"/>
          <w:sz w:val="24"/>
          <w:szCs w:val="24"/>
        </w:rPr>
        <w:t xml:space="preserve"> </w:t>
      </w:r>
      <w:r>
        <w:rPr>
          <w:sz w:val="24"/>
          <w:szCs w:val="24"/>
        </w:rPr>
        <w:t>as</w:t>
      </w:r>
      <w:r>
        <w:rPr>
          <w:spacing w:val="20"/>
          <w:sz w:val="24"/>
          <w:szCs w:val="24"/>
        </w:rPr>
        <w:t xml:space="preserve"> </w:t>
      </w:r>
      <w:r>
        <w:rPr>
          <w:sz w:val="24"/>
          <w:szCs w:val="24"/>
        </w:rPr>
        <w:t>this</w:t>
      </w:r>
      <w:r>
        <w:rPr>
          <w:spacing w:val="43"/>
          <w:sz w:val="24"/>
          <w:szCs w:val="24"/>
        </w:rPr>
        <w:t xml:space="preserve"> </w:t>
      </w:r>
      <w:r>
        <w:rPr>
          <w:spacing w:val="-6"/>
          <w:w w:val="97"/>
          <w:sz w:val="24"/>
          <w:szCs w:val="24"/>
        </w:rPr>
        <w:t>w</w:t>
      </w:r>
      <w:r>
        <w:rPr>
          <w:w w:val="103"/>
          <w:sz w:val="24"/>
          <w:szCs w:val="24"/>
        </w:rPr>
        <w:t xml:space="preserve">ould </w:t>
      </w:r>
      <w:r>
        <w:rPr>
          <w:sz w:val="24"/>
          <w:szCs w:val="24"/>
        </w:rPr>
        <w:t>indicate</w:t>
      </w:r>
      <w:r>
        <w:rPr>
          <w:spacing w:val="53"/>
          <w:sz w:val="24"/>
          <w:szCs w:val="24"/>
        </w:rPr>
        <w:t xml:space="preserve"> </w:t>
      </w:r>
      <w:r>
        <w:rPr>
          <w:sz w:val="24"/>
          <w:szCs w:val="24"/>
        </w:rPr>
        <w:t>a</w:t>
      </w:r>
      <w:r>
        <w:rPr>
          <w:spacing w:val="18"/>
          <w:sz w:val="24"/>
          <w:szCs w:val="24"/>
        </w:rPr>
        <w:t xml:space="preserve"> </w:t>
      </w:r>
      <w:r>
        <w:rPr>
          <w:sz w:val="24"/>
          <w:szCs w:val="24"/>
        </w:rPr>
        <w:t>negati</w:t>
      </w:r>
      <w:r>
        <w:rPr>
          <w:spacing w:val="-6"/>
          <w:sz w:val="24"/>
          <w:szCs w:val="24"/>
        </w:rPr>
        <w:t>v</w:t>
      </w:r>
      <w:r>
        <w:rPr>
          <w:sz w:val="24"/>
          <w:szCs w:val="24"/>
        </w:rPr>
        <w:t>e</w:t>
      </w:r>
      <w:r>
        <w:rPr>
          <w:spacing w:val="40"/>
          <w:sz w:val="24"/>
          <w:szCs w:val="24"/>
        </w:rPr>
        <w:t xml:space="preserve"> </w:t>
      </w:r>
      <w:r>
        <w:rPr>
          <w:sz w:val="24"/>
          <w:szCs w:val="24"/>
        </w:rPr>
        <w:t xml:space="preserve">relationship </w:t>
      </w:r>
      <w:r>
        <w:rPr>
          <w:spacing w:val="10"/>
          <w:sz w:val="24"/>
          <w:szCs w:val="24"/>
        </w:rPr>
        <w:t xml:space="preserve"> </w:t>
      </w:r>
      <w:r>
        <w:rPr>
          <w:spacing w:val="7"/>
          <w:sz w:val="24"/>
          <w:szCs w:val="24"/>
        </w:rPr>
        <w:t>b</w:t>
      </w:r>
      <w:r>
        <w:rPr>
          <w:sz w:val="24"/>
          <w:szCs w:val="24"/>
        </w:rPr>
        <w:t>e</w:t>
      </w:r>
      <w:r>
        <w:rPr>
          <w:spacing w:val="-7"/>
          <w:sz w:val="24"/>
          <w:szCs w:val="24"/>
        </w:rPr>
        <w:t>t</w:t>
      </w:r>
      <w:r>
        <w:rPr>
          <w:spacing w:val="-6"/>
          <w:sz w:val="24"/>
          <w:szCs w:val="24"/>
        </w:rPr>
        <w:t>w</w:t>
      </w:r>
      <w:r>
        <w:rPr>
          <w:sz w:val="24"/>
          <w:szCs w:val="24"/>
        </w:rPr>
        <w:t>een</w:t>
      </w:r>
      <w:r>
        <w:rPr>
          <w:spacing w:val="36"/>
          <w:sz w:val="24"/>
          <w:szCs w:val="24"/>
        </w:rPr>
        <w:t xml:space="preserve"> </w:t>
      </w:r>
      <w:r>
        <w:rPr>
          <w:sz w:val="24"/>
          <w:szCs w:val="24"/>
        </w:rPr>
        <w:t>disputes</w:t>
      </w:r>
      <w:r>
        <w:rPr>
          <w:spacing w:val="55"/>
          <w:sz w:val="24"/>
          <w:szCs w:val="24"/>
        </w:rPr>
        <w:t xml:space="preserve"> </w:t>
      </w:r>
      <w:r>
        <w:rPr>
          <w:sz w:val="24"/>
          <w:szCs w:val="24"/>
        </w:rPr>
        <w:t>and</w:t>
      </w:r>
      <w:r>
        <w:rPr>
          <w:spacing w:val="36"/>
          <w:sz w:val="24"/>
          <w:szCs w:val="24"/>
        </w:rPr>
        <w:t xml:space="preserve"> </w:t>
      </w:r>
      <w:r>
        <w:rPr>
          <w:sz w:val="24"/>
          <w:szCs w:val="24"/>
        </w:rPr>
        <w:t>FDI</w:t>
      </w:r>
      <w:r>
        <w:rPr>
          <w:spacing w:val="35"/>
          <w:sz w:val="24"/>
          <w:szCs w:val="24"/>
        </w:rPr>
        <w:t xml:space="preserve"> </w:t>
      </w:r>
      <w:r>
        <w:rPr>
          <w:sz w:val="24"/>
          <w:szCs w:val="24"/>
        </w:rPr>
        <w:t>fl</w:t>
      </w:r>
      <w:r>
        <w:rPr>
          <w:spacing w:val="-6"/>
          <w:sz w:val="24"/>
          <w:szCs w:val="24"/>
        </w:rPr>
        <w:t>o</w:t>
      </w:r>
      <w:r>
        <w:rPr>
          <w:sz w:val="24"/>
          <w:szCs w:val="24"/>
        </w:rPr>
        <w:t>ws.</w:t>
      </w:r>
      <w:r>
        <w:rPr>
          <w:spacing w:val="16"/>
          <w:sz w:val="24"/>
          <w:szCs w:val="24"/>
        </w:rPr>
        <w:t xml:space="preserve"> </w:t>
      </w:r>
      <w:r>
        <w:rPr>
          <w:sz w:val="24"/>
          <w:szCs w:val="24"/>
        </w:rPr>
        <w:t>H</w:t>
      </w:r>
      <w:r>
        <w:rPr>
          <w:spacing w:val="-6"/>
          <w:sz w:val="24"/>
          <w:szCs w:val="24"/>
        </w:rPr>
        <w:t>ow</w:t>
      </w:r>
      <w:r>
        <w:rPr>
          <w:sz w:val="24"/>
          <w:szCs w:val="24"/>
        </w:rPr>
        <w:t>e</w:t>
      </w:r>
      <w:r>
        <w:rPr>
          <w:spacing w:val="-7"/>
          <w:sz w:val="24"/>
          <w:szCs w:val="24"/>
        </w:rPr>
        <w:t>v</w:t>
      </w:r>
      <w:r>
        <w:rPr>
          <w:sz w:val="24"/>
          <w:szCs w:val="24"/>
        </w:rPr>
        <w:t>er,</w:t>
      </w:r>
      <w:r>
        <w:rPr>
          <w:spacing w:val="14"/>
          <w:sz w:val="24"/>
          <w:szCs w:val="24"/>
        </w:rPr>
        <w:t xml:space="preserve"> </w:t>
      </w:r>
      <w:r>
        <w:rPr>
          <w:spacing w:val="-6"/>
          <w:sz w:val="24"/>
          <w:szCs w:val="24"/>
        </w:rPr>
        <w:t>w</w:t>
      </w:r>
      <w:r>
        <w:rPr>
          <w:sz w:val="24"/>
          <w:szCs w:val="24"/>
        </w:rPr>
        <w:t>e find</w:t>
      </w:r>
      <w:r>
        <w:rPr>
          <w:spacing w:val="8"/>
          <w:sz w:val="24"/>
          <w:szCs w:val="24"/>
        </w:rPr>
        <w:t xml:space="preserve"> </w:t>
      </w:r>
      <w:r>
        <w:rPr>
          <w:sz w:val="24"/>
          <w:szCs w:val="24"/>
        </w:rPr>
        <w:t>the</w:t>
      </w:r>
      <w:r>
        <w:rPr>
          <w:spacing w:val="40"/>
          <w:sz w:val="24"/>
          <w:szCs w:val="24"/>
        </w:rPr>
        <w:t xml:space="preserve"> </w:t>
      </w:r>
      <w:r>
        <w:rPr>
          <w:w w:val="106"/>
          <w:sz w:val="24"/>
          <w:szCs w:val="24"/>
        </w:rPr>
        <w:t xml:space="preserve">exact </w:t>
      </w:r>
      <w:r>
        <w:rPr>
          <w:sz w:val="24"/>
          <w:szCs w:val="24"/>
        </w:rPr>
        <w:t>op</w:t>
      </w:r>
      <w:r>
        <w:rPr>
          <w:spacing w:val="6"/>
          <w:sz w:val="24"/>
          <w:szCs w:val="24"/>
        </w:rPr>
        <w:t>p</w:t>
      </w:r>
      <w:r>
        <w:rPr>
          <w:sz w:val="24"/>
          <w:szCs w:val="24"/>
        </w:rPr>
        <w:t>osite</w:t>
      </w:r>
      <w:r>
        <w:rPr>
          <w:spacing w:val="46"/>
          <w:sz w:val="24"/>
          <w:szCs w:val="24"/>
        </w:rPr>
        <w:t xml:space="preserve"> </w:t>
      </w:r>
      <w:r>
        <w:rPr>
          <w:sz w:val="24"/>
          <w:szCs w:val="24"/>
        </w:rPr>
        <w:t xml:space="preserve">relationship </w:t>
      </w:r>
      <w:r>
        <w:rPr>
          <w:spacing w:val="21"/>
          <w:sz w:val="24"/>
          <w:szCs w:val="24"/>
        </w:rPr>
        <w:t xml:space="preserve"> </w:t>
      </w:r>
      <w:r>
        <w:rPr>
          <w:sz w:val="24"/>
          <w:szCs w:val="24"/>
        </w:rPr>
        <w:t>for</w:t>
      </w:r>
      <w:r>
        <w:rPr>
          <w:spacing w:val="15"/>
          <w:sz w:val="24"/>
          <w:szCs w:val="24"/>
        </w:rPr>
        <w:t xml:space="preserve"> </w:t>
      </w:r>
      <w:r>
        <w:rPr>
          <w:sz w:val="24"/>
          <w:szCs w:val="24"/>
        </w:rPr>
        <w:t>the</w:t>
      </w:r>
      <w:r>
        <w:rPr>
          <w:spacing w:val="50"/>
          <w:sz w:val="24"/>
          <w:szCs w:val="24"/>
        </w:rPr>
        <w:t xml:space="preserve"> </w:t>
      </w:r>
      <w:r>
        <w:rPr>
          <w:spacing w:val="-13"/>
          <w:sz w:val="24"/>
          <w:szCs w:val="24"/>
        </w:rPr>
        <w:t>v</w:t>
      </w:r>
      <w:r>
        <w:rPr>
          <w:sz w:val="24"/>
          <w:szCs w:val="24"/>
        </w:rPr>
        <w:t>ast</w:t>
      </w:r>
      <w:r>
        <w:rPr>
          <w:spacing w:val="54"/>
          <w:sz w:val="24"/>
          <w:szCs w:val="24"/>
        </w:rPr>
        <w:t xml:space="preserve"> </w:t>
      </w:r>
      <w:r>
        <w:rPr>
          <w:sz w:val="24"/>
          <w:szCs w:val="24"/>
        </w:rPr>
        <w:t>m</w:t>
      </w:r>
      <w:r>
        <w:rPr>
          <w:spacing w:val="13"/>
          <w:sz w:val="24"/>
          <w:szCs w:val="24"/>
        </w:rPr>
        <w:t>a</w:t>
      </w:r>
      <w:r>
        <w:rPr>
          <w:sz w:val="24"/>
          <w:szCs w:val="24"/>
        </w:rPr>
        <w:t>jori</w:t>
      </w:r>
      <w:r>
        <w:rPr>
          <w:spacing w:val="-6"/>
          <w:sz w:val="24"/>
          <w:szCs w:val="24"/>
        </w:rPr>
        <w:t>t</w:t>
      </w:r>
      <w:r>
        <w:rPr>
          <w:sz w:val="24"/>
          <w:szCs w:val="24"/>
        </w:rPr>
        <w:t xml:space="preserve">y </w:t>
      </w:r>
      <w:r>
        <w:rPr>
          <w:spacing w:val="15"/>
          <w:sz w:val="24"/>
          <w:szCs w:val="24"/>
        </w:rPr>
        <w:t xml:space="preserve"> </w:t>
      </w:r>
      <w:r>
        <w:rPr>
          <w:sz w:val="24"/>
          <w:szCs w:val="24"/>
        </w:rPr>
        <w:t>of</w:t>
      </w:r>
      <w:r>
        <w:rPr>
          <w:spacing w:val="6"/>
          <w:sz w:val="24"/>
          <w:szCs w:val="24"/>
        </w:rPr>
        <w:t xml:space="preserve"> </w:t>
      </w:r>
      <w:r>
        <w:rPr>
          <w:w w:val="103"/>
          <w:sz w:val="24"/>
          <w:szCs w:val="24"/>
        </w:rPr>
        <w:t>cou</w:t>
      </w:r>
      <w:r>
        <w:rPr>
          <w:spacing w:val="-6"/>
          <w:w w:val="103"/>
          <w:sz w:val="24"/>
          <w:szCs w:val="24"/>
        </w:rPr>
        <w:t>n</w:t>
      </w:r>
      <w:r>
        <w:rPr>
          <w:w w:val="107"/>
          <w:sz w:val="24"/>
          <w:szCs w:val="24"/>
        </w:rPr>
        <w:t>tries.</w:t>
      </w:r>
      <w:r>
        <w:rPr>
          <w:w w:val="113"/>
          <w:position w:val="9"/>
          <w:sz w:val="14"/>
          <w:szCs w:val="14"/>
        </w:rPr>
        <w:t>34</w:t>
      </w:r>
    </w:p>
    <w:p w14:paraId="2B840C7E" w14:textId="77777777" w:rsidR="000A768D" w:rsidRDefault="000A768D">
      <w:pPr>
        <w:spacing w:before="6" w:line="120" w:lineRule="exact"/>
        <w:rPr>
          <w:sz w:val="13"/>
          <w:szCs w:val="13"/>
        </w:rPr>
      </w:pPr>
    </w:p>
    <w:p w14:paraId="03E00E66" w14:textId="77777777" w:rsidR="000A768D" w:rsidRDefault="000A768D">
      <w:pPr>
        <w:spacing w:line="200" w:lineRule="exact"/>
      </w:pPr>
    </w:p>
    <w:p w14:paraId="4595239D" w14:textId="77777777" w:rsidR="000A768D" w:rsidRDefault="006C1B1D">
      <w:pPr>
        <w:ind w:left="550"/>
        <w:rPr>
          <w:sz w:val="24"/>
          <w:szCs w:val="24"/>
        </w:rPr>
      </w:pPr>
      <w:r>
        <w:rPr>
          <w:w w:val="131"/>
          <w:sz w:val="24"/>
          <w:szCs w:val="24"/>
        </w:rPr>
        <w:t>Figure</w:t>
      </w:r>
      <w:r>
        <w:rPr>
          <w:spacing w:val="8"/>
          <w:w w:val="131"/>
          <w:sz w:val="24"/>
          <w:szCs w:val="24"/>
        </w:rPr>
        <w:t xml:space="preserve"> </w:t>
      </w:r>
      <w:r>
        <w:rPr>
          <w:sz w:val="24"/>
          <w:szCs w:val="24"/>
        </w:rPr>
        <w:t xml:space="preserve">1. </w:t>
      </w:r>
      <w:r>
        <w:rPr>
          <w:spacing w:val="28"/>
          <w:sz w:val="24"/>
          <w:szCs w:val="24"/>
        </w:rPr>
        <w:t xml:space="preserve"> </w:t>
      </w:r>
      <w:r>
        <w:rPr>
          <w:sz w:val="24"/>
          <w:szCs w:val="24"/>
        </w:rPr>
        <w:t>Bi</w:t>
      </w:r>
      <w:r>
        <w:rPr>
          <w:spacing w:val="-13"/>
          <w:sz w:val="24"/>
          <w:szCs w:val="24"/>
        </w:rPr>
        <w:t>v</w:t>
      </w:r>
      <w:r>
        <w:rPr>
          <w:sz w:val="24"/>
          <w:szCs w:val="24"/>
        </w:rPr>
        <w:t xml:space="preserve">ariate </w:t>
      </w:r>
      <w:r>
        <w:rPr>
          <w:spacing w:val="18"/>
          <w:sz w:val="24"/>
          <w:szCs w:val="24"/>
        </w:rPr>
        <w:t xml:space="preserve"> </w:t>
      </w:r>
      <w:r>
        <w:rPr>
          <w:sz w:val="24"/>
          <w:szCs w:val="24"/>
        </w:rPr>
        <w:t xml:space="preserve">Relationship </w:t>
      </w:r>
      <w:r>
        <w:rPr>
          <w:spacing w:val="19"/>
          <w:sz w:val="24"/>
          <w:szCs w:val="24"/>
        </w:rPr>
        <w:t xml:space="preserve"> </w:t>
      </w:r>
      <w:r>
        <w:rPr>
          <w:sz w:val="24"/>
          <w:szCs w:val="24"/>
        </w:rPr>
        <w:t>Be</w:t>
      </w:r>
      <w:r>
        <w:rPr>
          <w:spacing w:val="-6"/>
          <w:sz w:val="24"/>
          <w:szCs w:val="24"/>
        </w:rPr>
        <w:t>tw</w:t>
      </w:r>
      <w:r>
        <w:rPr>
          <w:sz w:val="24"/>
          <w:szCs w:val="24"/>
        </w:rPr>
        <w:t>een</w:t>
      </w:r>
      <w:r>
        <w:rPr>
          <w:spacing w:val="43"/>
          <w:sz w:val="24"/>
          <w:szCs w:val="24"/>
        </w:rPr>
        <w:t xml:space="preserve"> </w:t>
      </w:r>
      <w:r>
        <w:rPr>
          <w:sz w:val="24"/>
          <w:szCs w:val="24"/>
        </w:rPr>
        <w:t>Log(FDI)</w:t>
      </w:r>
      <w:r>
        <w:rPr>
          <w:spacing w:val="55"/>
          <w:sz w:val="24"/>
          <w:szCs w:val="24"/>
        </w:rPr>
        <w:t xml:space="preserve"> </w:t>
      </w:r>
      <w:r>
        <w:rPr>
          <w:sz w:val="24"/>
          <w:szCs w:val="24"/>
        </w:rPr>
        <w:t>and</w:t>
      </w:r>
      <w:r>
        <w:rPr>
          <w:spacing w:val="46"/>
          <w:sz w:val="24"/>
          <w:szCs w:val="24"/>
        </w:rPr>
        <w:t xml:space="preserve"> </w:t>
      </w:r>
      <w:r>
        <w:rPr>
          <w:sz w:val="24"/>
          <w:szCs w:val="24"/>
        </w:rPr>
        <w:t>Lagged</w:t>
      </w:r>
      <w:r>
        <w:rPr>
          <w:spacing w:val="25"/>
          <w:sz w:val="24"/>
          <w:szCs w:val="24"/>
        </w:rPr>
        <w:t xml:space="preserve"> </w:t>
      </w:r>
      <w:r>
        <w:rPr>
          <w:sz w:val="24"/>
          <w:szCs w:val="24"/>
        </w:rPr>
        <w:t>ICSID</w:t>
      </w:r>
      <w:r>
        <w:rPr>
          <w:spacing w:val="37"/>
          <w:sz w:val="24"/>
          <w:szCs w:val="24"/>
        </w:rPr>
        <w:t xml:space="preserve"> </w:t>
      </w:r>
      <w:r>
        <w:rPr>
          <w:w w:val="105"/>
          <w:sz w:val="24"/>
          <w:szCs w:val="24"/>
        </w:rPr>
        <w:t>Disputes</w:t>
      </w:r>
    </w:p>
    <w:p w14:paraId="05841F98" w14:textId="77777777" w:rsidR="000A768D" w:rsidRDefault="000A768D">
      <w:pPr>
        <w:spacing w:before="3" w:line="140" w:lineRule="exact"/>
        <w:rPr>
          <w:sz w:val="15"/>
          <w:szCs w:val="15"/>
        </w:rPr>
      </w:pPr>
    </w:p>
    <w:p w14:paraId="38BCD0BA" w14:textId="77777777" w:rsidR="000A768D" w:rsidRDefault="00880F97">
      <w:pPr>
        <w:spacing w:before="30"/>
        <w:ind w:left="418"/>
        <w:rPr>
          <w:sz w:val="12"/>
          <w:szCs w:val="12"/>
        </w:rPr>
      </w:pPr>
      <w:r>
        <w:pict w14:anchorId="0AAABB89">
          <v:group id="_x0000_s1852" style="position:absolute;left:0;text-align:left;margin-left:101.05pt;margin-top:-.35pt;width:140.85pt;height:172.65pt;z-index:-5346;mso-position-horizontal-relative:page" coordorigin="2021,-7" coordsize="2817,3453">
            <v:polyline id="_x0000_s1933" style="position:absolute" points="6860,588,4052,588,4052,3722,6860,3722,6860,588" coordorigin="2026,294" coordsize="2807,3133" filled="f" strokeweight="4082emu">
              <v:path arrowok="t"/>
            </v:polyline>
            <v:polyline id="_x0000_s1932" style="position:absolute" points="6860,6072,4052,6072" coordorigin="2026,3036" coordsize="2807,0" filled="f" strokecolor="#f9f9f9" strokeweight="6126emu">
              <v:path arrowok="t"/>
            </v:polyline>
            <v:polyline id="_x0000_s1931" style="position:absolute" points="4052,6072,6860,6072" coordorigin="2026,3036" coordsize="2807,0" filled="f" strokecolor="#f9f9f9" strokeweight="6126emu">
              <v:path arrowok="t"/>
            </v:polyline>
            <v:polyline id="_x0000_s1930" style="position:absolute" points="6860,4506,4052,4506" coordorigin="2026,2253" coordsize="2807,0" filled="f" strokecolor="#f9f9f9" strokeweight="6126emu">
              <v:path arrowok="t"/>
            </v:polyline>
            <v:polyline id="_x0000_s1929" style="position:absolute" points="4052,4506,6860,4506" coordorigin="2026,2253" coordsize="2807,0" filled="f" strokecolor="#f9f9f9" strokeweight="6126emu">
              <v:path arrowok="t"/>
            </v:polyline>
            <v:polyline id="_x0000_s1928" style="position:absolute" points="6860,2938,4052,2938" coordorigin="2026,1469" coordsize="2807,0" filled="f" strokecolor="#f9f9f9" strokeweight="6126emu">
              <v:path arrowok="t"/>
            </v:polyline>
            <v:polyline id="_x0000_s1927" style="position:absolute" points="4052,2938,6860,2938" coordorigin="2026,1469" coordsize="2807,0" filled="f" strokecolor="#f9f9f9" strokeweight="6126emu">
              <v:path arrowok="t"/>
            </v:polyline>
            <v:polyline id="_x0000_s1926" style="position:absolute" points="6860,1372,4052,1372" coordorigin="2026,686" coordsize="2807,0" filled="f" strokecolor="#f9f9f9" strokeweight="6126emu">
              <v:path arrowok="t"/>
            </v:polyline>
            <v:polyline id="_x0000_s1925" style="position:absolute" points="4052,1372,6860,1372" coordorigin="2026,686" coordsize="2807,0" filled="f" strokecolor="#f9f9f9" strokeweight="6126emu">
              <v:path arrowok="t"/>
            </v:polyline>
            <v:polyline id="_x0000_s1924" style="position:absolute" points="4706,588,4706,3722" coordorigin="2353,294" coordsize="0,3133" filled="f" strokecolor="#f9f9f9" strokeweight="6126emu">
              <v:path arrowok="t"/>
            </v:polyline>
            <v:polyline id="_x0000_s1923" style="position:absolute" points="6136,588,6136,3722" coordorigin="3068,294" coordsize="0,3133" filled="f" strokecolor="#f9f9f9" strokeweight="6126emu">
              <v:path arrowok="t"/>
            </v:polyline>
            <v:polyline id="_x0000_s1922" style="position:absolute" points="7564,588,7564,3722" coordorigin="3782,294" coordsize="0,3133" filled="f" strokecolor="#f9f9f9" strokeweight="6126emu">
              <v:path arrowok="t"/>
            </v:polyline>
            <v:polyline id="_x0000_s1921" style="position:absolute" points="8994,588,8994,3722" coordorigin="4497,294" coordsize="0,3133" filled="f" strokecolor="#f9f9f9" strokeweight="6126emu">
              <v:path arrowok="t"/>
            </v:polyline>
            <v:polyline id="_x0000_s1920" style="position:absolute" points="6860,5290,4052,5290" coordorigin="2026,2645" coordsize="2807,0" filled="f" strokecolor="#e5e5e5" strokeweight="2041emu">
              <v:path arrowok="t"/>
            </v:polyline>
            <v:polyline id="_x0000_s1919" style="position:absolute" points="4052,5290,6860,5290" coordorigin="2026,2645" coordsize="2807,0" filled="f" strokecolor="#e5e5e5" strokeweight="2041emu">
              <v:path arrowok="t"/>
            </v:polyline>
            <v:polyline id="_x0000_s1918" style="position:absolute" points="6860,3722,4052,3722" coordorigin="2026,1861" coordsize="2807,0" filled="f" strokecolor="#e5e5e5" strokeweight="2041emu">
              <v:path arrowok="t"/>
            </v:polyline>
            <v:polyline id="_x0000_s1917" style="position:absolute" points="4052,3722,6860,3722" coordorigin="2026,1861" coordsize="2807,0" filled="f" strokecolor="#e5e5e5" strokeweight="2041emu">
              <v:path arrowok="t"/>
            </v:polyline>
            <v:polyline id="_x0000_s1916" style="position:absolute" points="6860,2156,4052,2156" coordorigin="2026,1078" coordsize="2807,0" filled="f" strokecolor="#e5e5e5" strokeweight="2041emu">
              <v:path arrowok="t"/>
            </v:polyline>
            <v:polyline id="_x0000_s1915" style="position:absolute" points="4052,2156,6860,2156" coordorigin="2026,1078" coordsize="2807,0" filled="f" strokecolor="#e5e5e5" strokeweight="2041emu">
              <v:path arrowok="t"/>
            </v:polyline>
            <v:polyline id="_x0000_s1914" style="position:absolute" points="6860,588,4052,588" coordorigin="2026,294" coordsize="2807,0" filled="f" strokecolor="#e5e5e5" strokeweight="2041emu">
              <v:path arrowok="t"/>
            </v:polyline>
            <v:polyline id="_x0000_s1913" style="position:absolute" points="4052,588,6860,588" coordorigin="2026,294" coordsize="2807,0" filled="f" strokecolor="#e5e5e5" strokeweight="2041emu">
              <v:path arrowok="t"/>
            </v:polyline>
            <v:polyline id="_x0000_s1912" style="position:absolute" points="5422,588,5422,3722" coordorigin="2711,294" coordsize="0,3133" filled="f" strokecolor="#e5e5e5" strokeweight="2041emu">
              <v:path arrowok="t"/>
            </v:polyline>
            <v:polyline id="_x0000_s1911" style="position:absolute" points="6850,588,6850,3722" coordorigin="3425,294" coordsize="0,3133" filled="f" strokecolor="#e5e5e5" strokeweight="2041emu">
              <v:path arrowok="t"/>
            </v:polyline>
            <v:polyline id="_x0000_s1910" style="position:absolute" points="8280,588,8280,3722" coordorigin="4140,294" coordsize="0,3133" filled="f" strokecolor="#e5e5e5" strokeweight="2041emu">
              <v:path arrowok="t"/>
            </v:polyline>
            <v:polyline id="_x0000_s1909" style="position:absolute" points="4088,6542,4088,6699" coordorigin="2044,3271" coordsize="0,157" filled="f" strokecolor="#bcbcbc" strokeweight="23529emu">
              <v:path arrowok="t"/>
            </v:polyline>
            <v:polyline id="_x0000_s1908" style="position:absolute" points="4087,6542,4052,6542,4052,6699,4087,6699,4087,6542" coordorigin="2026,3271" coordsize="35,157" filled="f" strokecolor="#969696" strokeweight="6126emu">
              <v:path arrowok="t"/>
            </v:polyline>
            <v:polyline id="_x0000_s1907" style="position:absolute" points="4790,6542,4790,6699" coordorigin="2395,3271" coordsize="0,157" filled="f" strokecolor="#bcbcbc" strokeweight="23632emu">
              <v:path arrowok="t"/>
            </v:polyline>
            <v:polyline id="_x0000_s1906" style="position:absolute" points="4789,6542,4754,6542,4754,6699,4789,6699,4789,6542" coordorigin="2377,3271" coordsize="35,157" filled="f" strokecolor="#969696" strokeweight="6126emu">
              <v:path arrowok="t"/>
            </v:polyline>
            <v:polyline id="_x0000_s1905" style="position:absolute" points="5280,6542,5280,6699" coordorigin="2640,3271" coordsize="0,157" filled="f" strokecolor="#bcbcbc" strokeweight="23531emu">
              <v:path arrowok="t"/>
            </v:polyline>
            <v:polyline id="_x0000_s1904" style="position:absolute" points="5281,6542,5246,6542,5246,6699,5281,6699,5281,6542" coordorigin="2623,3271" coordsize="35,157" filled="f" strokecolor="#969696" strokeweight="6126emu">
              <v:path arrowok="t"/>
            </v:polyline>
            <v:polyline id="_x0000_s1903" style="position:absolute" points="5350,6542,5350,6699" coordorigin="2675,3271" coordsize="0,157" filled="f" strokecolor="#bcbcbc" strokeweight="23529emu">
              <v:path arrowok="t"/>
            </v:polyline>
            <v:polyline id="_x0000_s1902" style="position:absolute" points="5351,6542,5316,6542,5316,6699,5351,6699,5351,6542" coordorigin="2658,3271" coordsize="35,157" filled="f" strokecolor="#969696" strokeweight="6126emu">
              <v:path arrowok="t"/>
            </v:polyline>
            <v:polyline id="_x0000_s1901" style="position:absolute" points="5422,6542,5422,6699" coordorigin="2711,3271" coordsize="0,157" filled="f" strokecolor="#bcbcbc" strokeweight="23531emu">
              <v:path arrowok="t"/>
            </v:polyline>
            <v:polyline id="_x0000_s1900" style="position:absolute" points="5421,6542,5386,6542,5386,6699,5421,6699,5421,6542" coordorigin="2693,3271" coordsize="35,157" filled="f" strokecolor="#969696" strokeweight="6126emu">
              <v:path arrowok="t"/>
            </v:polyline>
            <v:polyline id="_x0000_s1899" style="position:absolute" points="5492,4662,5492,5759" coordorigin="2746,2331" coordsize="0,1097" filled="f" strokecolor="#bcbcbc" strokeweight="23632emu">
              <v:path arrowok="t"/>
            </v:polyline>
            <v:polyline id="_x0000_s1898" style="position:absolute" points="5491,4662,5456,4662,5456,5759,5491,5759,5491,4662" coordorigin="2728,2331" coordsize="35,1097" filled="f" strokecolor="#969696" strokeweight="6126emu">
              <v:path arrowok="t"/>
            </v:polyline>
            <v:polyline id="_x0000_s1897" style="position:absolute" points="5562,4976,5562,5916" coordorigin="2781,2488" coordsize="0,940" filled="f" strokecolor="#bcbcbc" strokeweight="23531emu">
              <v:path arrowok="t"/>
            </v:polyline>
            <v:polyline id="_x0000_s1896" style="position:absolute" points="5561,4976,5526,4976,5526,5916,5561,5916,5561,4976" coordorigin="2763,2488" coordsize="35,940" filled="f" strokecolor="#969696" strokeweight="6126emu">
              <v:path arrowok="t"/>
            </v:polyline>
            <v:polyline id="_x0000_s1895" style="position:absolute" points="5632,5916,5632,6386" coordorigin="2816,2958" coordsize="0,470" filled="f" strokecolor="#bcbcbc" strokeweight="23529emu">
              <v:path arrowok="t"/>
            </v:polyline>
            <v:polyline id="_x0000_s1894" style="position:absolute" points="5631,5916,5596,5916,5596,6386,5631,6386,5631,5916" coordorigin="2798,2958" coordsize="35,470" filled="f" strokecolor="#969696" strokeweight="6126emu">
              <v:path arrowok="t"/>
            </v:polyline>
            <v:polyline id="_x0000_s1893" style="position:absolute" points="5702,5602,5702,6229" coordorigin="2851,2801" coordsize="0,627" filled="f" strokecolor="#bcbcbc" strokeweight="23531emu">
              <v:path arrowok="t"/>
            </v:polyline>
            <v:polyline id="_x0000_s1892" style="position:absolute" points="5701,5602,5666,5602,5666,6229,5701,6229,5701,5602" coordorigin="2833,2801" coordsize="35,627" filled="f" strokecolor="#969696" strokeweight="6126emu">
              <v:path arrowok="t"/>
            </v:polyline>
            <v:polyline id="_x0000_s1891" style="position:absolute" points="5772,5916,5772,6386" coordorigin="2886,2958" coordsize="0,470" filled="f" strokecolor="#bcbcbc" strokeweight="23529emu">
              <v:path arrowok="t"/>
            </v:polyline>
            <v:polyline id="_x0000_s1890" style="position:absolute" points="5772,5916,5736,5916,5736,6386,5772,6386,5772,5916" coordorigin="2868,2958" coordsize="35,470" filled="f" strokecolor="#969696" strokeweight="6126emu">
              <v:path arrowok="t"/>
            </v:polyline>
            <v:polyline id="_x0000_s1889" style="position:absolute" points="5842,6230,5842,6543" coordorigin="2921,3115" coordsize="0,313" filled="f" strokecolor="#bcbcbc" strokeweight="23632emu">
              <v:path arrowok="t"/>
            </v:polyline>
            <v:polyline id="_x0000_s1888" style="position:absolute" points="5843,6230,5808,6230,5808,6543,5843,6543,5843,6230" coordorigin="2904,3115" coordsize="35,313" filled="f" strokecolor="#969696" strokeweight="6126emu">
              <v:path arrowok="t"/>
            </v:polyline>
            <v:polyline id="_x0000_s1887" style="position:absolute" points="5912,6230,5912,6543" coordorigin="2956,3115" coordsize="0,313" filled="f" strokecolor="#bcbcbc" strokeweight="23531emu">
              <v:path arrowok="t"/>
            </v:polyline>
            <v:polyline id="_x0000_s1886" style="position:absolute" points="5913,6230,5878,6230,5878,6543,5913,6543,5913,6230" coordorigin="2939,3115" coordsize="35,313" filled="f" strokecolor="#969696" strokeweight="6126emu">
              <v:path arrowok="t"/>
            </v:polyline>
            <v:polyline id="_x0000_s1885" style="position:absolute" points="5982,5290,5982,6073" coordorigin="2991,2645" coordsize="0,783" filled="f" strokecolor="#bcbcbc" strokeweight="23529emu">
              <v:path arrowok="t"/>
            </v:polyline>
            <v:polyline id="_x0000_s1884" style="position:absolute" points="5983,5290,5948,5290,5948,6073,5983,6073,5983,5290" coordorigin="2974,2645" coordsize="35,783" filled="f" strokecolor="#969696" strokeweight="6126emu">
              <v:path arrowok="t"/>
            </v:polyline>
            <v:polyline id="_x0000_s1883" style="position:absolute" points="6052,6230,6052,6543" coordorigin="3026,3115" coordsize="0,313" filled="f" strokecolor="#bcbcbc" strokeweight="23531emu">
              <v:path arrowok="t"/>
            </v:polyline>
            <v:polyline id="_x0000_s1882" style="position:absolute" points="6053,6230,6018,6230,6018,6543,6053,6543,6053,6230" coordorigin="3009,3115" coordsize="35,313" filled="f" strokecolor="#969696" strokeweight="6126emu">
              <v:path arrowok="t"/>
            </v:polyline>
            <v:polyline id="_x0000_s1881" style="position:absolute" points="6122,5916,6122,6386" coordorigin="3061,2958" coordsize="0,470" filled="f" strokecolor="#bcbcbc" strokeweight="23529emu">
              <v:path arrowok="t"/>
            </v:polyline>
            <v:polyline id="_x0000_s1880" style="position:absolute" points="6123,5916,6088,5916,6088,6386,6123,6386,6123,5916" coordorigin="3044,2958" coordsize="35,470" filled="f" strokecolor="#969696" strokeweight="6126emu">
              <v:path arrowok="t"/>
            </v:polyline>
            <v:polyline id="_x0000_s1879" style="position:absolute" points="6264,5916,6264,6386" coordorigin="3132,2958" coordsize="0,470" filled="f" strokecolor="#bcbcbc" strokeweight="23529emu">
              <v:path arrowok="t"/>
            </v:polyline>
            <v:polyline id="_x0000_s1878" style="position:absolute" points="6263,5916,6228,5916,6228,6386,6263,6386,6263,5916" coordorigin="3114,2958" coordsize="35,470" filled="f" strokecolor="#969696" strokeweight="6126emu">
              <v:path arrowok="t"/>
            </v:polyline>
            <v:polyline id="_x0000_s1877" style="position:absolute" points="6334,6542,6334,6699" coordorigin="3167,3271" coordsize="0,157" filled="f" strokecolor="#bcbcbc" strokeweight="23531emu">
              <v:path arrowok="t"/>
            </v:polyline>
            <v:polyline id="_x0000_s1876" style="position:absolute" points="6333,6542,6298,6542,6298,6699,6333,6699,6333,6542" coordorigin="3149,3271" coordsize="35,157" filled="f" strokecolor="#969696" strokeweight="6126emu">
              <v:path arrowok="t"/>
            </v:polyline>
            <v:polyline id="_x0000_s1875" style="position:absolute" points="6474,6542,6474,6699" coordorigin="3237,3271" coordsize="0,157" filled="f" strokecolor="#bcbcbc" strokeweight="23531emu">
              <v:path arrowok="t"/>
            </v:polyline>
            <v:polyline id="_x0000_s1874" style="position:absolute" points="6473,6542,6438,6542,6438,6699,6473,6699,6473,6542" coordorigin="3219,3271" coordsize="35,157" filled="f" strokecolor="#969696" strokeweight="6126emu">
              <v:path arrowok="t"/>
            </v:polyline>
            <v:polyline id="_x0000_s1873" style="position:absolute" points="6544,6542,6544,6699" coordorigin="3272,3271" coordsize="0,157" filled="f" strokecolor="#bcbcbc" strokeweight="23632emu">
              <v:path arrowok="t"/>
            </v:polyline>
            <v:polyline id="_x0000_s1872" style="position:absolute" points="6544,6542,6508,6542,6508,6699,6544,6699,6544,6542" coordorigin="3254,3271" coordsize="35,157" filled="f" strokecolor="#969696" strokeweight="6126emu">
              <v:path arrowok="t"/>
            </v:polyline>
            <v:polyline id="_x0000_s1871" style="position:absolute" points="6614,6230,6614,6543" coordorigin="3307,3115" coordsize="0,313" filled="f" strokecolor="#bcbcbc" strokeweight="23529emu">
              <v:path arrowok="t"/>
            </v:polyline>
            <v:polyline id="_x0000_s1870" style="position:absolute" points="6615,6230,6580,6230,6580,6543,6615,6543,6615,6230" coordorigin="3290,3115" coordsize="35,313" filled="f" strokecolor="#969696" strokeweight="6126emu">
              <v:path arrowok="t"/>
            </v:polyline>
            <v:polyline id="_x0000_s1869" style="position:absolute" points="6684,6542,6684,6699" coordorigin="3342,3271" coordsize="0,157" filled="f" strokecolor="#bcbcbc" strokeweight="23531emu">
              <v:path arrowok="t"/>
            </v:polyline>
            <v:polyline id="_x0000_s1868" style="position:absolute" points="6685,6542,6650,6542,6650,6699,6685,6699,6685,6542" coordorigin="3325,3271" coordsize="35,157" filled="f" strokecolor="#969696" strokeweight="6126emu">
              <v:path arrowok="t"/>
            </v:polyline>
            <v:polyline id="_x0000_s1867" style="position:absolute" points="6824,6230,6824,6543" coordorigin="3412,3115" coordsize="0,313" filled="f" strokecolor="#bcbcbc" strokeweight="23632emu">
              <v:path arrowok="t"/>
            </v:polyline>
            <v:polyline id="_x0000_s1866" style="position:absolute" points="6825,6230,6790,6230,6790,6543,6825,6543,6825,6230" coordorigin="3395,3115" coordsize="35,313" filled="f" strokecolor="#969696" strokeweight="6126emu">
              <v:path arrowok="t"/>
            </v:polyline>
            <v:polyline id="_x0000_s1865" style="position:absolute" points="7176,6542,7176,6699" coordorigin="3588,3271" coordsize="0,157" filled="f" strokecolor="#bcbcbc" strokeweight="23632emu">
              <v:path arrowok="t"/>
            </v:polyline>
            <v:polyline id="_x0000_s1864" style="position:absolute" points="7175,6542,7140,6542,7140,6699,7175,6699,7175,6542" coordorigin="3570,3271" coordsize="35,157" filled="f" strokecolor="#969696" strokeweight="6126emu">
              <v:path arrowok="t"/>
            </v:polyline>
            <v:polyline id="_x0000_s1863" style="position:absolute" points="7666,6542,7666,6699" coordorigin="3833,3271" coordsize="0,157" filled="f" strokecolor="#bcbcbc" strokeweight="23529emu">
              <v:path arrowok="t"/>
            </v:polyline>
            <v:polyline id="_x0000_s1862" style="position:absolute" points="7667,6542,7632,6542,7632,6699,7667,6699,7667,6542" coordorigin="3816,3271" coordsize="35,157" filled="f" strokecolor="#969696" strokeweight="6126emu">
              <v:path arrowok="t"/>
            </v:polyline>
            <v:polyline id="_x0000_s1861" style="position:absolute" points="8580,6542,8580,6699" coordorigin="4290,3271" coordsize="0,157" filled="f" strokecolor="#bcbcbc" strokeweight="23531emu">
              <v:path arrowok="t"/>
            </v:polyline>
            <v:polyline id="_x0000_s1860" style="position:absolute" points="8579,6542,8544,6542,8544,6699,8579,6699,8579,6542" coordorigin="4272,3271" coordsize="35,157" filled="f" strokecolor="#969696" strokeweight="6126emu">
              <v:path arrowok="t"/>
            </v:polyline>
            <v:polyline id="_x0000_s1859" style="position:absolute" points="8650,6542,8650,6699" coordorigin="4325,3271" coordsize="0,157" filled="f" strokecolor="#bcbcbc" strokeweight="23529emu">
              <v:path arrowok="t"/>
            </v:polyline>
            <v:polyline id="_x0000_s1858" style="position:absolute" points="8649,6542,8614,6542,8614,6699,8649,6699,8649,6542" coordorigin="4307,3271" coordsize="35,157" filled="f" strokecolor="#969696" strokeweight="6126emu">
              <v:path arrowok="t"/>
            </v:polyline>
            <v:polyline id="_x0000_s1857" style="position:absolute" points="9632,6542,9632,6699" coordorigin="4816,3271" coordsize="0,157" filled="f" strokecolor="#bcbcbc" strokeweight="23529emu">
              <v:path arrowok="t"/>
            </v:polyline>
            <v:polyline id="_x0000_s1856" style="position:absolute" points="9632,6542,9596,6542,9596,6699,9632,6699,9632,6542" coordorigin="4798,3271" coordsize="35,157" filled="f" strokecolor="#969696" strokeweight="6126emu">
              <v:path arrowok="t"/>
            </v:polyline>
            <v:polyline id="_x0000_s1855" style="position:absolute" points="5422,588,5422,3722" coordorigin="2711,294" coordsize="0,3133" filled="f" strokecolor="red" strokeweight="6126emu">
              <v:path arrowok="t"/>
            </v:polyline>
            <v:shape id="_x0000_s1854" style="position:absolute;left:2026;top:-5;width:2807;height:299" coordorigin="2026,-5" coordsize="2807,299" path="m4834,-5l2026,-5,2026,294,4834,294,4834,-5xe" fillcolor="#ccc" stroked="f">
              <v:path arrowok="t"/>
            </v:shape>
            <v:polyline id="_x0000_s1853" style="position:absolute" points="6860,-10,4052,-10,4052,289,6860,289,6860,-10" coordorigin="2026,-5" coordsize="2807,299" filled="f" strokecolor="#7f7f7f" strokeweight="2041emu">
              <v:path arrowok="t"/>
            </v:polyline>
            <w10:wrap anchorx="page"/>
          </v:group>
        </w:pict>
      </w:r>
      <w:r>
        <w:pict w14:anchorId="52E92659">
          <v:group id="_x0000_s1779" style="position:absolute;left:0;text-align:left;margin-left:246.25pt;margin-top:-.35pt;width:140.85pt;height:172.65pt;z-index:-5345;mso-position-horizontal-relative:page" coordorigin="4925,-7" coordsize="2817,3453">
            <v:polyline id="_x0000_s1851" style="position:absolute" points="12667,588,9860,588,9860,3722,12667,3722,12667,588" coordorigin="4930,294" coordsize="2807,3133" filled="f" strokeweight="4082emu">
              <v:path arrowok="t"/>
            </v:polyline>
            <v:polyline id="_x0000_s1850" style="position:absolute" points="9860,6072,12667,6072" coordorigin="4930,3036" coordsize="2807,0" filled="f" strokecolor="#f9f9f9" strokeweight="6126emu">
              <v:path arrowok="t"/>
            </v:polyline>
            <v:polyline id="_x0000_s1849" style="position:absolute" points="9860,4506,12667,4506" coordorigin="4930,2253" coordsize="2807,0" filled="f" strokecolor="#f9f9f9" strokeweight="6126emu">
              <v:path arrowok="t"/>
            </v:polyline>
            <v:polyline id="_x0000_s1848" style="position:absolute" points="9860,2938,12667,2938" coordorigin="4930,1469" coordsize="2807,0" filled="f" strokecolor="#f9f9f9" strokeweight="6126emu">
              <v:path arrowok="t"/>
            </v:polyline>
            <v:polyline id="_x0000_s1847" style="position:absolute" points="9860,1372,12667,1372" coordorigin="4930,686" coordsize="2807,0" filled="f" strokecolor="#f9f9f9" strokeweight="6126emu">
              <v:path arrowok="t"/>
            </v:polyline>
            <v:polyline id="_x0000_s1846" style="position:absolute" points="10610,588,10610,3722" coordorigin="5305,294" coordsize="0,3133" filled="f" strokecolor="#f9f9f9" strokeweight="6126emu">
              <v:path arrowok="t"/>
            </v:polyline>
            <v:polyline id="_x0000_s1845" style="position:absolute" points="11848,588,11848,3722" coordorigin="5924,294" coordsize="0,3133" filled="f" strokecolor="#f9f9f9" strokeweight="6126emu">
              <v:path arrowok="t"/>
            </v:polyline>
            <v:polyline id="_x0000_s1844" style="position:absolute" points="13086,588,13086,3722" coordorigin="6543,294" coordsize="0,3133" filled="f" strokecolor="#f9f9f9" strokeweight="6126emu">
              <v:path arrowok="t"/>
            </v:polyline>
            <v:polyline id="_x0000_s1843" style="position:absolute" points="14324,588,14324,3722" coordorigin="7162,294" coordsize="0,3133" filled="f" strokecolor="#f9f9f9" strokeweight="6126emu">
              <v:path arrowok="t"/>
            </v:polyline>
            <v:polyline id="_x0000_s1842" style="position:absolute" points="9860,5290,12667,5290" coordorigin="4930,2645" coordsize="2807,0" filled="f" strokecolor="#e5e5e5" strokeweight="2041emu">
              <v:path arrowok="t"/>
            </v:polyline>
            <v:polyline id="_x0000_s1841" style="position:absolute" points="9860,3722,12667,3722" coordorigin="4930,1861" coordsize="2807,0" filled="f" strokecolor="#e5e5e5" strokeweight="2041emu">
              <v:path arrowok="t"/>
            </v:polyline>
            <v:polyline id="_x0000_s1840" style="position:absolute" points="9860,2156,12667,2156" coordorigin="4930,1078" coordsize="2807,0" filled="f" strokecolor="#e5e5e5" strokeweight="2041emu">
              <v:path arrowok="t"/>
            </v:polyline>
            <v:polyline id="_x0000_s1839" style="position:absolute" points="12667,588,9860,588" coordorigin="4930,294" coordsize="2807,0" filled="f" strokecolor="#e5e5e5" strokeweight="2041emu">
              <v:path arrowok="t"/>
            </v:polyline>
            <v:polyline id="_x0000_s1838" style="position:absolute" points="9860,588,12667,588" coordorigin="4930,294" coordsize="2807,0" filled="f" strokecolor="#e5e5e5" strokeweight="2041emu">
              <v:path arrowok="t"/>
            </v:polyline>
            <v:polyline id="_x0000_s1837" style="position:absolute" points="9990,588,9990,3722" coordorigin="4995,294" coordsize="0,3133" filled="f" strokecolor="#e5e5e5" strokeweight="2041emu">
              <v:path arrowok="t"/>
            </v:polyline>
            <v:polyline id="_x0000_s1836" style="position:absolute" points="11228,588,11228,3722" coordorigin="5614,294" coordsize="0,3133" filled="f" strokecolor="#e5e5e5" strokeweight="2041emu">
              <v:path arrowok="t"/>
            </v:polyline>
            <v:polyline id="_x0000_s1835" style="position:absolute" points="12466,588,12466,3722" coordorigin="6233,294" coordsize="0,3133" filled="f" strokecolor="#e5e5e5" strokeweight="2041emu">
              <v:path arrowok="t"/>
            </v:polyline>
            <v:polyline id="_x0000_s1834" style="position:absolute" points="13704,588,13704,3722" coordorigin="6852,294" coordsize="0,3133" filled="f" strokecolor="#e5e5e5" strokeweight="2041emu">
              <v:path arrowok="t"/>
            </v:polyline>
            <v:polyline id="_x0000_s1833" style="position:absolute" points="14944,588,14944,3722" coordorigin="7472,294" coordsize="0,3133" filled="f" strokecolor="#e5e5e5" strokeweight="2041emu">
              <v:path arrowok="t"/>
            </v:polyline>
            <v:polyline id="_x0000_s1832" style="position:absolute" points="9896,6542,9896,6699" coordorigin="4948,3271" coordsize="0,157" filled="f" strokecolor="#bcbcbc" strokeweight="23531emu">
              <v:path arrowok="t"/>
            </v:polyline>
            <v:polyline id="_x0000_s1831" style="position:absolute" points="9895,6542,9860,6542,9860,6699,9895,6699,9895,6542" coordorigin="4930,3271" coordsize="35,157" filled="f" strokecolor="#969696" strokeweight="6126emu">
              <v:path arrowok="t"/>
            </v:polyline>
            <v:polyline id="_x0000_s1830" style="position:absolute" points="10948,6542,10948,6699" coordorigin="5474,3271" coordsize="0,157" filled="f" strokecolor="#bcbcbc" strokeweight="23529emu">
              <v:path arrowok="t"/>
            </v:polyline>
            <v:polyline id="_x0000_s1829" style="position:absolute" points="10947,6542,10912,6542,10912,6699,10947,6699,10947,6542" coordorigin="5456,3271" coordsize="35,157" filled="f" strokecolor="#969696" strokeweight="6126emu">
              <v:path arrowok="t"/>
            </v:polyline>
            <v:polyline id="_x0000_s1828" style="position:absolute" points="11228,5602,11228,6229" coordorigin="5614,2801" coordsize="0,627" filled="f" strokecolor="#bcbcbc" strokeweight="23529emu">
              <v:path arrowok="t"/>
            </v:polyline>
            <v:polyline id="_x0000_s1827" style="position:absolute" points="11229,5602,11194,5602,11194,6229,11229,6229,11229,5602" coordorigin="5597,2801" coordsize="35,627" filled="f" strokecolor="#969696" strokeweight="6126emu">
              <v:path arrowok="t"/>
            </v:polyline>
            <v:polyline id="_x0000_s1826" style="position:absolute" points="11298,4662,11298,5759" coordorigin="5649,2331" coordsize="0,1097" filled="f" strokecolor="#bcbcbc" strokeweight="23531emu">
              <v:path arrowok="t"/>
            </v:polyline>
            <v:polyline id="_x0000_s1825" style="position:absolute" points="11299,4662,11264,4662,11264,5759,11299,5759,11299,4662" coordorigin="5632,2331" coordsize="35,1097" filled="f" strokecolor="#969696" strokeweight="6126emu">
              <v:path arrowok="t"/>
            </v:polyline>
            <v:polyline id="_x0000_s1824" style="position:absolute" points="11368,3722,11368,5289" coordorigin="5684,1861" coordsize="0,1567" filled="f" strokecolor="#bcbcbc" strokeweight="23529emu">
              <v:path arrowok="t"/>
            </v:polyline>
            <v:polyline id="_x0000_s1823" style="position:absolute" points="11369,3722,11334,3722,11334,5289,11369,5289,11369,3722" coordorigin="5667,1861" coordsize="35,1567" filled="f" strokecolor="#969696" strokeweight="6126emu">
              <v:path arrowok="t"/>
            </v:polyline>
            <v:polyline id="_x0000_s1822" style="position:absolute" points="11438,5916,11438,6386" coordorigin="5719,2958" coordsize="0,470" filled="f" strokecolor="#bcbcbc" strokeweight="23632emu">
              <v:path arrowok="t"/>
            </v:polyline>
            <v:polyline id="_x0000_s1821" style="position:absolute" points="11439,5916,11404,5916,11404,6386,11439,6386,11439,5916" coordorigin="5702,2958" coordsize="35,470" filled="f" strokecolor="#969696" strokeweight="6126emu">
              <v:path arrowok="t"/>
            </v:polyline>
            <v:polyline id="_x0000_s1820" style="position:absolute" points="11510,6230,11510,6543" coordorigin="5755,3115" coordsize="0,313" filled="f" strokecolor="#bcbcbc" strokeweight="23529emu">
              <v:path arrowok="t"/>
            </v:polyline>
            <v:polyline id="_x0000_s1819" style="position:absolute" points="11509,6230,11474,6230,11474,6543,11509,6543,11509,6230" coordorigin="5737,3115" coordsize="35,313" filled="f" strokecolor="#969696" strokeweight="6126emu">
              <v:path arrowok="t"/>
            </v:polyline>
            <v:polyline id="_x0000_s1818" style="position:absolute" points="11580,6230,11580,6543" coordorigin="5790,3115" coordsize="0,313" filled="f" strokecolor="#bcbcbc" strokeweight="23531emu">
              <v:path arrowok="t"/>
            </v:polyline>
            <v:polyline id="_x0000_s1817" style="position:absolute" points="11579,6230,11544,6230,11544,6543,11579,6543,11579,6230" coordorigin="5772,3115" coordsize="35,313" filled="f" strokecolor="#969696" strokeweight="6126emu">
              <v:path arrowok="t"/>
            </v:polyline>
            <v:polyline id="_x0000_s1816" style="position:absolute" points="11650,5602,11650,6229" coordorigin="5825,2801" coordsize="0,627" filled="f" strokecolor="#bcbcbc" strokeweight="23529emu">
              <v:path arrowok="t"/>
            </v:polyline>
            <v:polyline id="_x0000_s1815" style="position:absolute" points="11649,5602,11614,5602,11614,6229,11649,6229,11649,5602" coordorigin="5807,2801" coordsize="35,627" filled="f" strokecolor="#969696" strokeweight="6126emu">
              <v:path arrowok="t"/>
            </v:polyline>
            <v:polyline id="_x0000_s1814" style="position:absolute" points="11720,5916,11720,6386" coordorigin="5860,2958" coordsize="0,470" filled="f" strokecolor="#bcbcbc" strokeweight="23531emu">
              <v:path arrowok="t"/>
            </v:polyline>
            <v:polyline id="_x0000_s1813" style="position:absolute" points="11719,5916,11684,5916,11684,6386,11719,6386,11719,5916" coordorigin="5842,2958" coordsize="35,470" filled="f" strokecolor="#969696" strokeweight="6126emu">
              <v:path arrowok="t"/>
            </v:polyline>
            <v:polyline id="_x0000_s1812" style="position:absolute" points="11790,6230,11790,6543" coordorigin="5895,3115" coordsize="0,313" filled="f" strokecolor="#bcbcbc" strokeweight="23632emu">
              <v:path arrowok="t"/>
            </v:polyline>
            <v:polyline id="_x0000_s1811" style="position:absolute" points="11790,6230,11754,6230,11754,6543,11790,6543,11790,6230" coordorigin="5877,3115" coordsize="35,313" filled="f" strokecolor="#969696" strokeweight="6126emu">
              <v:path arrowok="t"/>
            </v:polyline>
            <v:polyline id="_x0000_s1810" style="position:absolute" points="11860,5916,11860,6386" coordorigin="5930,2958" coordsize="0,470" filled="f" strokecolor="#bcbcbc" strokeweight="23529emu">
              <v:path arrowok="t"/>
            </v:polyline>
            <v:polyline id="_x0000_s1809" style="position:absolute" points="11861,5916,11826,5916,11826,6386,11861,6386,11861,5916" coordorigin="5913,2958" coordsize="35,470" filled="f" strokecolor="#969696" strokeweight="6126emu">
              <v:path arrowok="t"/>
            </v:polyline>
            <v:polyline id="_x0000_s1808" style="position:absolute" points="12000,6542,12000,6699" coordorigin="6000,3271" coordsize="0,157" filled="f" strokecolor="#bcbcbc" strokeweight="23529emu">
              <v:path arrowok="t"/>
            </v:polyline>
            <v:polyline id="_x0000_s1807" style="position:absolute" points="12001,6542,11966,6542,11966,6699,12001,6699,12001,6542" coordorigin="5983,3271" coordsize="35,157" filled="f" strokecolor="#969696" strokeweight="6126emu">
              <v:path arrowok="t"/>
            </v:polyline>
            <v:polyline id="_x0000_s1806" style="position:absolute" points="12070,6230,12070,6543" coordorigin="6035,3115" coordsize="0,313" filled="f" strokecolor="#bcbcbc" strokeweight="23531emu">
              <v:path arrowok="t"/>
            </v:polyline>
            <v:polyline id="_x0000_s1805" style="position:absolute" points="12071,6230,12036,6230,12036,6543,12071,6543,12071,6230" coordorigin="6018,3115" coordsize="35,313" filled="f" strokecolor="#969696" strokeweight="6126emu">
              <v:path arrowok="t"/>
            </v:polyline>
            <v:polyline id="_x0000_s1804" style="position:absolute" points="12140,6542,12140,6699" coordorigin="6070,3271" coordsize="0,157" filled="f" strokecolor="#bcbcbc" strokeweight="23632emu">
              <v:path arrowok="t"/>
            </v:polyline>
            <v:polyline id="_x0000_s1803" style="position:absolute" points="12141,6542,12106,6542,12106,6699,12141,6699,12141,6542" coordorigin="6053,3271" coordsize="35,157" filled="f" strokecolor="#969696" strokeweight="6126emu">
              <v:path arrowok="t"/>
            </v:polyline>
            <v:polyline id="_x0000_s1802" style="position:absolute" points="12210,6542,12210,6699" coordorigin="6105,3271" coordsize="0,157" filled="f" strokecolor="#bcbcbc" strokeweight="23531emu">
              <v:path arrowok="t"/>
            </v:polyline>
            <v:polyline id="_x0000_s1801" style="position:absolute" points="12211,6542,12176,6542,12176,6699,12211,6699,12211,6542" coordorigin="6088,3271" coordsize="35,157" filled="f" strokecolor="#969696" strokeweight="6126emu">
              <v:path arrowok="t"/>
            </v:polyline>
            <v:polyline id="_x0000_s1800" style="position:absolute" points="12282,6230,12282,6543" coordorigin="6141,3115" coordsize="0,313" filled="f" strokecolor="#bcbcbc" strokeweight="23529emu">
              <v:path arrowok="t"/>
            </v:polyline>
            <v:polyline id="_x0000_s1799" style="position:absolute" points="12281,6230,12246,6230,12246,6543,12281,6543,12281,6230" coordorigin="6123,3115" coordsize="35,313" filled="f" strokecolor="#969696" strokeweight="6126emu">
              <v:path arrowok="t"/>
            </v:polyline>
            <v:polyline id="_x0000_s1798" style="position:absolute" points="12492,6542,12492,6699" coordorigin="6246,3271" coordsize="0,157" filled="f" strokecolor="#bcbcbc" strokeweight="23632emu">
              <v:path arrowok="t"/>
            </v:polyline>
            <v:polyline id="_x0000_s1797" style="position:absolute" points="12491,6542,12456,6542,12456,6699,12491,6699,12491,6542" coordorigin="6228,3271" coordsize="35,157" filled="f" strokecolor="#969696" strokeweight="6126emu">
              <v:path arrowok="t"/>
            </v:polyline>
            <v:polyline id="_x0000_s1796" style="position:absolute" points="12562,6230,12562,6543" coordorigin="6281,3115" coordsize="0,313" filled="f" strokecolor="#bcbcbc" strokeweight="23531emu">
              <v:path arrowok="t"/>
            </v:polyline>
            <v:polyline id="_x0000_s1795" style="position:absolute" points="12561,6230,12526,6230,12526,6543,12561,6543,12561,6230" coordorigin="6263,3115" coordsize="35,313" filled="f" strokecolor="#969696" strokeweight="6126emu">
              <v:path arrowok="t"/>
            </v:polyline>
            <v:polyline id="_x0000_s1794" style="position:absolute" points="12842,6542,12842,6699" coordorigin="6421,3271" coordsize="0,157" filled="f" strokecolor="#bcbcbc" strokeweight="23531emu">
              <v:path arrowok="t"/>
            </v:polyline>
            <v:polyline id="_x0000_s1793" style="position:absolute" points="12843,6542,12808,6542,12808,6699,12843,6699,12843,6542" coordorigin="6404,3271" coordsize="35,157" filled="f" strokecolor="#969696" strokeweight="6126emu">
              <v:path arrowok="t"/>
            </v:polyline>
            <v:polyline id="_x0000_s1792" style="position:absolute" points="12982,6542,12982,6699" coordorigin="6491,3271" coordsize="0,157" filled="f" strokecolor="#bcbcbc" strokeweight="23531emu">
              <v:path arrowok="t"/>
            </v:polyline>
            <v:polyline id="_x0000_s1791" style="position:absolute" points="12983,6542,12948,6542,12948,6699,12983,6699,12983,6542" coordorigin="6474,3271" coordsize="35,157" filled="f" strokecolor="#969696" strokeweight="6126emu">
              <v:path arrowok="t"/>
            </v:polyline>
            <v:polyline id="_x0000_s1790" style="position:absolute" points="13334,6542,13334,6699" coordorigin="6667,3271" coordsize="0,157" filled="f" strokecolor="#bcbcbc" strokeweight="23531emu">
              <v:path arrowok="t"/>
            </v:polyline>
            <v:polyline id="_x0000_s1789" style="position:absolute" points="13333,6542,13298,6542,13298,6699,13333,6699,13333,6542" coordorigin="6649,3271" coordsize="35,157" filled="f" strokecolor="#969696" strokeweight="6126emu">
              <v:path arrowok="t"/>
            </v:polyline>
            <v:polyline id="_x0000_s1788" style="position:absolute" points="13966,6542,13966,6699" coordorigin="6983,3271" coordsize="0,157" filled="f" strokecolor="#bcbcbc" strokeweight="23531emu">
              <v:path arrowok="t"/>
            </v:polyline>
            <v:polyline id="_x0000_s1787" style="position:absolute" points="13965,6542,13930,6542,13930,6699,13965,6699,13965,6542" coordorigin="6965,3271" coordsize="35,157" filled="f" strokecolor="#969696" strokeweight="6126emu">
              <v:path arrowok="t"/>
            </v:polyline>
            <v:polyline id="_x0000_s1786" style="position:absolute" points="14668,6542,14668,6699" coordorigin="7334,3271" coordsize="0,157" filled="f" strokecolor="#bcbcbc" strokeweight="23531emu">
              <v:path arrowok="t"/>
            </v:polyline>
            <v:polyline id="_x0000_s1785" style="position:absolute" points="14667,6542,14632,6542,14632,6699,14667,6699,14667,6542" coordorigin="7316,3271" coordsize="35,157" filled="f" strokecolor="#969696" strokeweight="6126emu">
              <v:path arrowok="t"/>
            </v:polyline>
            <v:polyline id="_x0000_s1784" style="position:absolute" points="15440,6542,15440,6699" coordorigin="7720,3271" coordsize="0,157" filled="f" strokecolor="#bcbcbc" strokeweight="23531emu">
              <v:path arrowok="t"/>
            </v:polyline>
            <v:polyline id="_x0000_s1783" style="position:absolute" points="15439,6542,15404,6542,15404,6699,15439,6699,15439,6542" coordorigin="7702,3271" coordsize="35,157" filled="f" strokecolor="#969696" strokeweight="6126emu">
              <v:path arrowok="t"/>
            </v:polyline>
            <v:polyline id="_x0000_s1782" style="position:absolute" points="11228,588,11228,3722" coordorigin="5614,294" coordsize="0,3133" filled="f" strokecolor="red" strokeweight="6126emu">
              <v:path arrowok="t"/>
            </v:polyline>
            <v:shape id="_x0000_s1781" style="position:absolute;left:4930;top:-5;width:2807;height:299" coordorigin="4930,-5" coordsize="2807,299" path="m4930,-5l4930,294,7737,294,7737,-5,4930,-5xe" fillcolor="#ccc" stroked="f">
              <v:path arrowok="t"/>
            </v:shape>
            <v:shape id="_x0000_s1780" style="position:absolute;left:4930;top:-5;width:2807;height:299" coordorigin="4930,-5" coordsize="2807,299" path="m4930,294l4930,-5,7737,-5,7737,294,4930,294xe" filled="f" strokecolor="#7f7f7f" strokeweight="2041emu">
              <v:path arrowok="t"/>
            </v:shape>
            <w10:wrap anchorx="page"/>
          </v:group>
        </w:pict>
      </w:r>
      <w:r>
        <w:pict w14:anchorId="55710B48">
          <v:group id="_x0000_s1713" style="position:absolute;left:0;text-align:left;margin-left:391.45pt;margin-top:-.35pt;width:140.85pt;height:172.65pt;z-index:-5344;mso-position-horizontal-relative:page" coordorigin="7829,-7" coordsize="2817,3453">
            <v:polyline id="_x0000_s1778" style="position:absolute" points="18475,588,15668,588,15668,3722,18475,3722,18475,588" coordorigin="7834,294" coordsize="2807,3133" filled="f" strokeweight="4082emu">
              <v:path arrowok="t"/>
            </v:polyline>
            <v:polyline id="_x0000_s1777" style="position:absolute" points="15668,6072,18475,6072" coordorigin="7834,3036" coordsize="2807,0" filled="f" strokecolor="#f9f9f9" strokeweight="6126emu">
              <v:path arrowok="t"/>
            </v:polyline>
            <v:polyline id="_x0000_s1776" style="position:absolute" points="15668,4506,18475,4506" coordorigin="7834,2253" coordsize="2807,0" filled="f" strokecolor="#f9f9f9" strokeweight="6126emu">
              <v:path arrowok="t"/>
            </v:polyline>
            <v:polyline id="_x0000_s1775" style="position:absolute" points="15668,2938,18475,2938" coordorigin="7834,1469" coordsize="2807,0" filled="f" strokecolor="#f9f9f9" strokeweight="6126emu">
              <v:path arrowok="t"/>
            </v:polyline>
            <v:polyline id="_x0000_s1774" style="position:absolute" points="15668,1372,18475,1372" coordorigin="7834,686" coordsize="2807,0" filled="f" strokecolor="#f9f9f9" strokeweight="6126emu">
              <v:path arrowok="t"/>
            </v:polyline>
            <v:polyline id="_x0000_s1773" style="position:absolute" points="15772,588,15772,3722" coordorigin="7886,294" coordsize="0,3133" filled="f" strokecolor="#f9f9f9" strokeweight="6126emu">
              <v:path arrowok="t"/>
            </v:polyline>
            <v:polyline id="_x0000_s1772" style="position:absolute" points="16894,588,16894,3722" coordorigin="8447,294" coordsize="0,3133" filled="f" strokecolor="#f9f9f9" strokeweight="6126emu">
              <v:path arrowok="t"/>
            </v:polyline>
            <v:polyline id="_x0000_s1771" style="position:absolute" points="18018,588,18018,3722" coordorigin="9009,294" coordsize="0,3133" filled="f" strokecolor="#f9f9f9" strokeweight="6126emu">
              <v:path arrowok="t"/>
            </v:polyline>
            <v:polyline id="_x0000_s1770" style="position:absolute" points="19140,588,19140,3722" coordorigin="9570,294" coordsize="0,3133" filled="f" strokecolor="#f9f9f9" strokeweight="6126emu">
              <v:path arrowok="t"/>
            </v:polyline>
            <v:polyline id="_x0000_s1769" style="position:absolute" points="20262,588,20262,3722" coordorigin="10131,294" coordsize="0,3133" filled="f" strokecolor="#f9f9f9" strokeweight="6126emu">
              <v:path arrowok="t"/>
            </v:polyline>
            <v:polyline id="_x0000_s1768" style="position:absolute" points="15668,5290,18475,5290" coordorigin="7834,2645" coordsize="2807,0" filled="f" strokecolor="#e5e5e5" strokeweight="2041emu">
              <v:path arrowok="t"/>
            </v:polyline>
            <v:polyline id="_x0000_s1767" style="position:absolute" points="15668,3722,18475,3722" coordorigin="7834,1861" coordsize="2807,0" filled="f" strokecolor="#e5e5e5" strokeweight="2041emu">
              <v:path arrowok="t"/>
            </v:polyline>
            <v:polyline id="_x0000_s1766" style="position:absolute" points="15668,2156,18475,2156" coordorigin="7834,1078" coordsize="2807,0" filled="f" strokecolor="#e5e5e5" strokeweight="2041emu">
              <v:path arrowok="t"/>
            </v:polyline>
            <v:polyline id="_x0000_s1765" style="position:absolute" points="18475,588,15668,588" coordorigin="7834,294" coordsize="2807,0" filled="f" strokecolor="#e5e5e5" strokeweight="2041emu">
              <v:path arrowok="t"/>
            </v:polyline>
            <v:polyline id="_x0000_s1764" style="position:absolute" points="15668,588,18475,588" coordorigin="7834,294" coordsize="2807,0" filled="f" strokecolor="#e5e5e5" strokeweight="2041emu">
              <v:path arrowok="t"/>
            </v:polyline>
            <v:polyline id="_x0000_s1763" style="position:absolute" points="16334,588,16334,3722" coordorigin="8167,294" coordsize="0,3133" filled="f" strokecolor="#e5e5e5" strokeweight="2041emu">
              <v:path arrowok="t"/>
            </v:polyline>
            <v:polyline id="_x0000_s1762" style="position:absolute" points="17456,588,17456,3722" coordorigin="8728,294" coordsize="0,3133" filled="f" strokecolor="#e5e5e5" strokeweight="2041emu">
              <v:path arrowok="t"/>
            </v:polyline>
            <v:polyline id="_x0000_s1761" style="position:absolute" points="18578,588,18578,3722" coordorigin="9289,294" coordsize="0,3133" filled="f" strokecolor="#e5e5e5" strokeweight="2041emu">
              <v:path arrowok="t"/>
            </v:polyline>
            <v:polyline id="_x0000_s1760" style="position:absolute" points="19700,588,19700,3722" coordorigin="9850,294" coordsize="0,3133" filled="f" strokecolor="#e5e5e5" strokeweight="2041emu">
              <v:path arrowok="t"/>
            </v:polyline>
            <v:polyline id="_x0000_s1759" style="position:absolute" points="20822,588,20822,3722" coordorigin="10411,294" coordsize="0,3133" filled="f" strokecolor="#e5e5e5" strokeweight="2041emu">
              <v:path arrowok="t"/>
            </v:polyline>
            <v:polyline id="_x0000_s1758" style="position:absolute" points="15702,6542,15702,6699" coordorigin="7851,3271" coordsize="0,157" filled="f" strokecolor="#bcbcbc" strokeweight="23632emu">
              <v:path arrowok="t"/>
            </v:polyline>
            <v:polyline id="_x0000_s1757" style="position:absolute" points="15703,6542,15668,6542,15668,6699,15703,6699,15703,6542" coordorigin="7834,3271" coordsize="35,157" filled="f" strokecolor="#969696" strokeweight="6126emu">
              <v:path arrowok="t"/>
            </v:polyline>
            <v:polyline id="_x0000_s1756" style="position:absolute" points="15842,6230,15842,6543" coordorigin="7921,3115" coordsize="0,313" filled="f" strokecolor="#bcbcbc" strokeweight="23529emu">
              <v:path arrowok="t"/>
            </v:polyline>
            <v:polyline id="_x0000_s1755" style="position:absolute" points="15843,6230,15808,6230,15808,6543,15843,6543,15843,6230" coordorigin="7904,3115" coordsize="35,313" filled="f" strokecolor="#969696" strokeweight="6126emu">
              <v:path arrowok="t"/>
            </v:polyline>
            <v:polyline id="_x0000_s1754" style="position:absolute" points="16334,5916,16334,6386" coordorigin="8167,2958" coordsize="0,470" filled="f" strokecolor="#bcbcbc" strokeweight="23531emu">
              <v:path arrowok="t"/>
            </v:polyline>
            <v:polyline id="_x0000_s1753" style="position:absolute" points="16333,5916,16298,5916,16298,6386,16333,6386,16333,5916" coordorigin="8149,2958" coordsize="35,470" filled="f" strokecolor="#969696" strokeweight="6126emu">
              <v:path arrowok="t"/>
            </v:polyline>
            <v:polyline id="_x0000_s1752" style="position:absolute" points="16404,3722,16404,5289" coordorigin="8202,1861" coordsize="0,1567" filled="f" strokecolor="#bcbcbc" strokeweight="23632emu">
              <v:path arrowok="t"/>
            </v:polyline>
            <v:polyline id="_x0000_s1751" style="position:absolute" points="16404,3722,16368,3722,16368,5289,16404,5289,16404,3722" coordorigin="8184,1861" coordsize="35,1567" filled="f" strokecolor="#969696" strokeweight="6126emu">
              <v:path arrowok="t"/>
            </v:polyline>
            <v:polyline id="_x0000_s1750" style="position:absolute" points="16474,4662,16474,5759" coordorigin="8237,2331" coordsize="0,1097" filled="f" strokecolor="#bcbcbc" strokeweight="23529emu">
              <v:path arrowok="t"/>
            </v:polyline>
            <v:polyline id="_x0000_s1749" style="position:absolute" points="16475,4662,16440,4662,16440,5759,16475,5759,16475,4662" coordorigin="8220,2331" coordsize="35,1097" filled="f" strokecolor="#969696" strokeweight="6126emu">
              <v:path arrowok="t"/>
            </v:polyline>
            <v:polyline id="_x0000_s1748" style="position:absolute" points="16544,4976,16544,5916" coordorigin="8272,2488" coordsize="0,940" filled="f" strokecolor="#bcbcbc" strokeweight="23529emu">
              <v:path arrowok="t"/>
            </v:polyline>
            <v:polyline id="_x0000_s1747" style="position:absolute" points="16545,4976,16510,4976,16510,5916,16545,5916,16545,4976" coordorigin="8255,2488" coordsize="35,940" filled="f" strokecolor="#969696" strokeweight="6126emu">
              <v:path arrowok="t"/>
            </v:polyline>
            <v:polyline id="_x0000_s1746" style="position:absolute" points="16614,5602,16614,6229" coordorigin="8307,2801" coordsize="0,627" filled="f" strokecolor="#bcbcbc" strokeweight="23529emu">
              <v:path arrowok="t"/>
            </v:polyline>
            <v:polyline id="_x0000_s1745" style="position:absolute" points="16615,5602,16580,5602,16580,6229,16615,6229,16615,5602" coordorigin="8290,2801" coordsize="35,627" filled="f" strokecolor="#969696" strokeweight="6126emu">
              <v:path arrowok="t"/>
            </v:polyline>
            <v:polyline id="_x0000_s1744" style="position:absolute" points="16684,5916,16684,6386" coordorigin="8342,2958" coordsize="0,470" filled="f" strokecolor="#bcbcbc" strokeweight="23632emu">
              <v:path arrowok="t"/>
            </v:polyline>
            <v:polyline id="_x0000_s1743" style="position:absolute" points="16685,5916,16650,5916,16650,6386,16685,6386,16685,5916" coordorigin="8325,2958" coordsize="35,470" filled="f" strokecolor="#969696" strokeweight="6126emu">
              <v:path arrowok="t"/>
            </v:polyline>
            <v:polyline id="_x0000_s1742" style="position:absolute" points="16756,5916,16756,6386" coordorigin="8378,2958" coordsize="0,470" filled="f" strokecolor="#bcbcbc" strokeweight="23529emu">
              <v:path arrowok="t"/>
            </v:polyline>
            <v:polyline id="_x0000_s1741" style="position:absolute" points="16755,5916,16720,5916,16720,6386,16755,6386,16755,5916" coordorigin="8360,2958" coordsize="35,470" filled="f" strokecolor="#969696" strokeweight="6126emu">
              <v:path arrowok="t"/>
            </v:polyline>
            <v:polyline id="_x0000_s1740" style="position:absolute" points="16826,6230,16826,6543" coordorigin="8413,3115" coordsize="0,313" filled="f" strokecolor="#bcbcbc" strokeweight="23531emu">
              <v:path arrowok="t"/>
            </v:polyline>
            <v:polyline id="_x0000_s1739" style="position:absolute" points="16825,6230,16790,6230,16790,6543,16825,6543,16825,6230" coordorigin="8395,3115" coordsize="35,313" filled="f" strokecolor="#969696" strokeweight="6126emu">
              <v:path arrowok="t"/>
            </v:polyline>
            <v:polyline id="_x0000_s1738" style="position:absolute" points="16896,6230,16896,6543" coordorigin="8448,3115" coordsize="0,313" filled="f" strokecolor="#bcbcbc" strokeweight="23529emu">
              <v:path arrowok="t"/>
            </v:polyline>
            <v:polyline id="_x0000_s1737" style="position:absolute" points="16895,6230,16860,6230,16860,6543,16895,6543,16895,6230" coordorigin="8430,3115" coordsize="35,313" filled="f" strokecolor="#969696" strokeweight="6126emu">
              <v:path arrowok="t"/>
            </v:polyline>
            <v:polyline id="_x0000_s1736" style="position:absolute" points="17106,6542,17106,6699" coordorigin="8553,3271" coordsize="0,157" filled="f" strokecolor="#bcbcbc" strokeweight="23529emu">
              <v:path arrowok="t"/>
            </v:polyline>
            <v:polyline id="_x0000_s1735" style="position:absolute" points="17106,6542,17070,6542,17070,6699,17106,6699,17106,6542" coordorigin="8535,3271" coordsize="35,157" filled="f" strokecolor="#969696" strokeweight="6126emu">
              <v:path arrowok="t"/>
            </v:polyline>
            <v:polyline id="_x0000_s1734" style="position:absolute" points="17176,5916,17176,6386" coordorigin="8588,2958" coordsize="0,470" filled="f" strokecolor="#bcbcbc" strokeweight="23531emu">
              <v:path arrowok="t"/>
            </v:polyline>
            <v:polyline id="_x0000_s1733" style="position:absolute" points="17177,5916,17142,5916,17142,6386,17177,6386,17177,5916" coordorigin="8571,2958" coordsize="35,470" filled="f" strokecolor="#969696" strokeweight="6126emu">
              <v:path arrowok="t"/>
            </v:polyline>
            <v:polyline id="_x0000_s1732" style="position:absolute" points="17246,5602,17246,6229" coordorigin="8623,2801" coordsize="0,627" filled="f" strokecolor="#bcbcbc" strokeweight="23529emu">
              <v:path arrowok="t"/>
            </v:polyline>
            <v:polyline id="_x0000_s1731" style="position:absolute" points="17247,5602,17212,5602,17212,6229,17247,6229,17247,5602" coordorigin="8606,2801" coordsize="35,627" filled="f" strokecolor="#969696" strokeweight="6126emu">
              <v:path arrowok="t"/>
            </v:polyline>
            <v:polyline id="_x0000_s1730" style="position:absolute" points="17386,6542,17386,6699" coordorigin="8693,3271" coordsize="0,157" filled="f" strokecolor="#bcbcbc" strokeweight="23632emu">
              <v:path arrowok="t"/>
            </v:polyline>
            <v:polyline id="_x0000_s1729" style="position:absolute" points="17387,6542,17352,6542,17352,6699,17387,6699,17387,6542" coordorigin="8676,3271" coordsize="35,157" filled="f" strokecolor="#969696" strokeweight="6126emu">
              <v:path arrowok="t"/>
            </v:polyline>
            <v:polyline id="_x0000_s1728" style="position:absolute" points="17526,6542,17526,6699" coordorigin="8763,3271" coordsize="0,157" filled="f" strokecolor="#bcbcbc" strokeweight="23529emu">
              <v:path arrowok="t"/>
            </v:polyline>
            <v:polyline id="_x0000_s1727" style="position:absolute" points="17527,6542,17492,6542,17492,6699,17527,6699,17527,6542" coordorigin="8746,3271" coordsize="35,157" filled="f" strokecolor="#969696" strokeweight="6126emu">
              <v:path arrowok="t"/>
            </v:polyline>
            <v:polyline id="_x0000_s1726" style="position:absolute" points="17598,6542,17598,6699" coordorigin="8799,3271" coordsize="0,157" filled="f" strokecolor="#bcbcbc" strokeweight="23531emu">
              <v:path arrowok="t"/>
            </v:polyline>
            <v:polyline id="_x0000_s1725" style="position:absolute" points="17597,6542,17562,6542,17562,6699,17597,6699,17597,6542" coordorigin="8781,3271" coordsize="35,157" filled="f" strokecolor="#969696" strokeweight="6126emu">
              <v:path arrowok="t"/>
            </v:polyline>
            <v:polyline id="_x0000_s1724" style="position:absolute" points="17948,6542,17948,6699" coordorigin="8974,3271" coordsize="0,157" filled="f" strokecolor="#bcbcbc" strokeweight="23531emu">
              <v:path arrowok="t"/>
            </v:polyline>
            <v:polyline id="_x0000_s1723" style="position:absolute" points="17947,6542,17912,6542,17912,6699,17947,6699,17947,6542" coordorigin="8956,3271" coordsize="35,157" filled="f" strokecolor="#969696" strokeweight="6126emu">
              <v:path arrowok="t"/>
            </v:polyline>
            <v:polyline id="_x0000_s1722" style="position:absolute" points="18440,6542,18440,6699" coordorigin="9220,3271" coordsize="0,157" filled="f" strokecolor="#bcbcbc" strokeweight="23632emu">
              <v:path arrowok="t"/>
            </v:polyline>
            <v:polyline id="_x0000_s1721" style="position:absolute" points="18439,6542,18404,6542,18404,6699,18439,6699,18439,6542" coordorigin="9202,3271" coordsize="35,157" filled="f" strokecolor="#969696" strokeweight="6126emu">
              <v:path arrowok="t"/>
            </v:polyline>
            <v:polyline id="_x0000_s1720" style="position:absolute" points="20334,6542,20334,6699" coordorigin="10167,3271" coordsize="0,157" filled="f" strokecolor="#bcbcbc" strokeweight="23529emu">
              <v:path arrowok="t"/>
            </v:polyline>
            <v:polyline id="_x0000_s1719" style="position:absolute" points="20334,6542,20298,6542,20298,6699,20334,6699,20334,6542" coordorigin="10149,3271" coordsize="35,157" filled="f" strokecolor="#969696" strokeweight="6126emu">
              <v:path arrowok="t"/>
            </v:polyline>
            <v:polyline id="_x0000_s1718" style="position:absolute" points="21246,6542,21246,6699" coordorigin="10623,3271" coordsize="0,157" filled="f" strokecolor="#bcbcbc" strokeweight="23531emu">
              <v:path arrowok="t"/>
            </v:polyline>
            <v:polyline id="_x0000_s1717" style="position:absolute" points="21247,6542,21212,6542,21212,6699,21247,6699,21247,6542" coordorigin="10606,3271" coordsize="35,157" filled="f" strokecolor="#969696" strokeweight="6126emu">
              <v:path arrowok="t"/>
            </v:polyline>
            <v:polyline id="_x0000_s1716" style="position:absolute" points="16334,588,16334,3722" coordorigin="8167,294" coordsize="0,3133" filled="f" strokecolor="red" strokeweight="6126emu">
              <v:path arrowok="t"/>
            </v:polyline>
            <v:shape id="_x0000_s1715" style="position:absolute;left:7834;top:-5;width:2807;height:299" coordorigin="7834,-5" coordsize="2807,299" path="m7834,-5l7834,294,10641,294,10641,-5,7834,-5xe" fillcolor="#ccc" stroked="f">
              <v:path arrowok="t"/>
            </v:shape>
            <v:shape id="_x0000_s1714" style="position:absolute;left:7834;top:-5;width:2807;height:299" coordorigin="7834,-5" coordsize="2807,299" path="m7834,294l7834,-5,10641,-5,10641,294,7834,294xe" filled="f" strokecolor="#7f7f7f" strokeweight="2041emu">
              <v:path arrowok="t"/>
            </v:shape>
            <w10:wrap anchorx="page"/>
          </v:group>
        </w:pict>
      </w:r>
      <w:r w:rsidR="006C1B1D">
        <w:rPr>
          <w:position w:val="-15"/>
          <w:sz w:val="18"/>
          <w:szCs w:val="18"/>
        </w:rPr>
        <w:t xml:space="preserve">20             </w:t>
      </w:r>
      <w:r w:rsidR="006C1B1D">
        <w:rPr>
          <w:spacing w:val="35"/>
          <w:position w:val="-15"/>
          <w:sz w:val="18"/>
          <w:szCs w:val="18"/>
        </w:rPr>
        <w:t xml:space="preserve"> </w:t>
      </w:r>
      <w:r w:rsidR="006C1B1D">
        <w:rPr>
          <w:color w:val="191919"/>
          <w:sz w:val="18"/>
          <w:szCs w:val="18"/>
        </w:rPr>
        <w:t>ICSID</w:t>
      </w:r>
      <w:r w:rsidR="006C1B1D">
        <w:rPr>
          <w:color w:val="191919"/>
          <w:spacing w:val="43"/>
          <w:sz w:val="18"/>
          <w:szCs w:val="18"/>
        </w:rPr>
        <w:t xml:space="preserve"> </w:t>
      </w:r>
      <w:r w:rsidR="006C1B1D">
        <w:rPr>
          <w:color w:val="191919"/>
          <w:sz w:val="18"/>
          <w:szCs w:val="18"/>
        </w:rPr>
        <w:t xml:space="preserve">(past </w:t>
      </w:r>
      <w:r w:rsidR="006C1B1D">
        <w:rPr>
          <w:color w:val="191919"/>
          <w:spacing w:val="23"/>
          <w:sz w:val="18"/>
          <w:szCs w:val="18"/>
        </w:rPr>
        <w:t xml:space="preserve"> </w:t>
      </w:r>
      <w:r w:rsidR="006C1B1D">
        <w:rPr>
          <w:color w:val="191919"/>
          <w:sz w:val="18"/>
          <w:szCs w:val="18"/>
        </w:rPr>
        <w:t>2</w:t>
      </w:r>
      <w:r w:rsidR="006C1B1D">
        <w:rPr>
          <w:color w:val="191919"/>
          <w:spacing w:val="15"/>
          <w:sz w:val="18"/>
          <w:szCs w:val="18"/>
        </w:rPr>
        <w:t xml:space="preserve"> </w:t>
      </w:r>
      <w:r w:rsidR="006C1B1D">
        <w:rPr>
          <w:color w:val="191919"/>
          <w:spacing w:val="-5"/>
          <w:sz w:val="18"/>
          <w:szCs w:val="18"/>
        </w:rPr>
        <w:t>y</w:t>
      </w:r>
      <w:r w:rsidR="006C1B1D">
        <w:rPr>
          <w:color w:val="191919"/>
          <w:sz w:val="18"/>
          <w:szCs w:val="18"/>
        </w:rPr>
        <w:t xml:space="preserve">ears)                           </w:t>
      </w:r>
      <w:r w:rsidR="006C1B1D">
        <w:rPr>
          <w:color w:val="191919"/>
          <w:spacing w:val="29"/>
          <w:sz w:val="18"/>
          <w:szCs w:val="18"/>
        </w:rPr>
        <w:t xml:space="preserve"> </w:t>
      </w:r>
      <w:r w:rsidR="006C1B1D">
        <w:rPr>
          <w:color w:val="191919"/>
          <w:sz w:val="18"/>
          <w:szCs w:val="18"/>
        </w:rPr>
        <w:t>ICSID</w:t>
      </w:r>
      <w:r w:rsidR="006C1B1D">
        <w:rPr>
          <w:color w:val="191919"/>
          <w:spacing w:val="43"/>
          <w:sz w:val="18"/>
          <w:szCs w:val="18"/>
        </w:rPr>
        <w:t xml:space="preserve"> </w:t>
      </w:r>
      <w:r w:rsidR="006C1B1D">
        <w:rPr>
          <w:color w:val="191919"/>
          <w:sz w:val="18"/>
          <w:szCs w:val="18"/>
        </w:rPr>
        <w:t xml:space="preserve">(past </w:t>
      </w:r>
      <w:r w:rsidR="006C1B1D">
        <w:rPr>
          <w:color w:val="191919"/>
          <w:spacing w:val="23"/>
          <w:sz w:val="18"/>
          <w:szCs w:val="18"/>
        </w:rPr>
        <w:t xml:space="preserve"> </w:t>
      </w:r>
      <w:r w:rsidR="006C1B1D">
        <w:rPr>
          <w:color w:val="191919"/>
          <w:sz w:val="18"/>
          <w:szCs w:val="18"/>
        </w:rPr>
        <w:t>5</w:t>
      </w:r>
      <w:r w:rsidR="006C1B1D">
        <w:rPr>
          <w:color w:val="191919"/>
          <w:spacing w:val="15"/>
          <w:sz w:val="18"/>
          <w:szCs w:val="18"/>
        </w:rPr>
        <w:t xml:space="preserve"> </w:t>
      </w:r>
      <w:r w:rsidR="006C1B1D">
        <w:rPr>
          <w:color w:val="191919"/>
          <w:spacing w:val="-5"/>
          <w:sz w:val="18"/>
          <w:szCs w:val="18"/>
        </w:rPr>
        <w:t>y</w:t>
      </w:r>
      <w:r w:rsidR="006C1B1D">
        <w:rPr>
          <w:color w:val="191919"/>
          <w:sz w:val="18"/>
          <w:szCs w:val="18"/>
        </w:rPr>
        <w:t xml:space="preserve">ears)                           </w:t>
      </w:r>
      <w:r w:rsidR="006C1B1D">
        <w:rPr>
          <w:color w:val="191919"/>
          <w:spacing w:val="7"/>
          <w:sz w:val="18"/>
          <w:szCs w:val="18"/>
        </w:rPr>
        <w:t xml:space="preserve"> </w:t>
      </w:r>
      <w:r w:rsidR="006C1B1D">
        <w:rPr>
          <w:color w:val="191919"/>
          <w:w w:val="109"/>
          <w:sz w:val="18"/>
          <w:szCs w:val="18"/>
        </w:rPr>
        <w:t>Cu</w:t>
      </w:r>
      <w:r w:rsidR="006C1B1D">
        <w:rPr>
          <w:color w:val="191919"/>
          <w:spacing w:val="-5"/>
          <w:w w:val="109"/>
          <w:sz w:val="18"/>
          <w:szCs w:val="18"/>
        </w:rPr>
        <w:t>m</w:t>
      </w:r>
      <w:r w:rsidR="006C1B1D">
        <w:rPr>
          <w:color w:val="191919"/>
          <w:w w:val="109"/>
          <w:sz w:val="18"/>
          <w:szCs w:val="18"/>
        </w:rPr>
        <w:t>ulati</w:t>
      </w:r>
      <w:r w:rsidR="006C1B1D">
        <w:rPr>
          <w:color w:val="191919"/>
          <w:spacing w:val="-5"/>
          <w:w w:val="109"/>
          <w:sz w:val="18"/>
          <w:szCs w:val="18"/>
        </w:rPr>
        <w:t>v</w:t>
      </w:r>
      <w:r w:rsidR="006C1B1D">
        <w:rPr>
          <w:color w:val="191919"/>
          <w:w w:val="109"/>
          <w:sz w:val="18"/>
          <w:szCs w:val="18"/>
        </w:rPr>
        <w:t>e</w:t>
      </w:r>
      <w:r w:rsidR="006C1B1D">
        <w:rPr>
          <w:color w:val="191919"/>
          <w:spacing w:val="18"/>
          <w:w w:val="109"/>
          <w:sz w:val="18"/>
          <w:szCs w:val="18"/>
        </w:rPr>
        <w:t xml:space="preserve"> </w:t>
      </w:r>
      <w:r w:rsidR="006C1B1D">
        <w:rPr>
          <w:color w:val="191919"/>
          <w:w w:val="106"/>
          <w:sz w:val="18"/>
          <w:szCs w:val="18"/>
        </w:rPr>
        <w:t>ICSID</w:t>
      </w:r>
      <w:r w:rsidR="006C1B1D">
        <w:rPr>
          <w:color w:val="191919"/>
          <w:w w:val="142"/>
          <w:position w:val="-3"/>
          <w:sz w:val="12"/>
          <w:szCs w:val="12"/>
        </w:rPr>
        <w:t>t</w:t>
      </w:r>
      <w:r w:rsidR="006C1B1D">
        <w:rPr>
          <w:rFonts w:ascii="Segoe UI Symbol" w:eastAsia="Segoe UI Symbol" w:hAnsi="Segoe UI Symbol" w:cs="Segoe UI Symbol"/>
          <w:color w:val="191919"/>
          <w:w w:val="124"/>
          <w:position w:val="-3"/>
          <w:sz w:val="12"/>
          <w:szCs w:val="12"/>
        </w:rPr>
        <w:t>−</w:t>
      </w:r>
      <w:r w:rsidR="006C1B1D">
        <w:rPr>
          <w:color w:val="191919"/>
          <w:w w:val="109"/>
          <w:position w:val="-3"/>
          <w:sz w:val="12"/>
          <w:szCs w:val="12"/>
        </w:rPr>
        <w:t>1</w:t>
      </w:r>
    </w:p>
    <w:p w14:paraId="3EA0467D" w14:textId="77777777" w:rsidR="000A768D" w:rsidRDefault="000A768D">
      <w:pPr>
        <w:spacing w:before="6" w:line="140" w:lineRule="exact"/>
        <w:rPr>
          <w:sz w:val="14"/>
          <w:szCs w:val="14"/>
        </w:rPr>
      </w:pPr>
    </w:p>
    <w:p w14:paraId="25BCF7DD" w14:textId="77777777" w:rsidR="000A768D" w:rsidRDefault="000A768D">
      <w:pPr>
        <w:spacing w:line="200" w:lineRule="exact"/>
      </w:pPr>
    </w:p>
    <w:p w14:paraId="5D7D9394" w14:textId="77777777" w:rsidR="000A768D" w:rsidRDefault="000A768D">
      <w:pPr>
        <w:spacing w:line="200" w:lineRule="exact"/>
      </w:pPr>
    </w:p>
    <w:p w14:paraId="35937ABE" w14:textId="77777777" w:rsidR="000A768D" w:rsidRDefault="006C1B1D">
      <w:pPr>
        <w:spacing w:before="30"/>
        <w:ind w:left="418"/>
        <w:rPr>
          <w:sz w:val="18"/>
          <w:szCs w:val="18"/>
        </w:rPr>
      </w:pPr>
      <w:r>
        <w:rPr>
          <w:sz w:val="18"/>
          <w:szCs w:val="18"/>
        </w:rPr>
        <w:t>15</w:t>
      </w:r>
    </w:p>
    <w:p w14:paraId="75D8AD07" w14:textId="77777777" w:rsidR="000A768D" w:rsidRDefault="000A768D">
      <w:pPr>
        <w:spacing w:before="6" w:line="140" w:lineRule="exact"/>
        <w:rPr>
          <w:sz w:val="14"/>
          <w:szCs w:val="14"/>
        </w:rPr>
      </w:pPr>
    </w:p>
    <w:p w14:paraId="1472D5DD" w14:textId="77777777" w:rsidR="000A768D" w:rsidRDefault="000A768D">
      <w:pPr>
        <w:spacing w:line="200" w:lineRule="exact"/>
      </w:pPr>
    </w:p>
    <w:p w14:paraId="14833D8E" w14:textId="77777777" w:rsidR="000A768D" w:rsidRDefault="000A768D">
      <w:pPr>
        <w:spacing w:line="200" w:lineRule="exact"/>
      </w:pPr>
    </w:p>
    <w:p w14:paraId="09DD21E4" w14:textId="77777777" w:rsidR="000A768D" w:rsidRDefault="00880F97">
      <w:pPr>
        <w:spacing w:before="30"/>
        <w:ind w:left="418"/>
        <w:rPr>
          <w:sz w:val="18"/>
          <w:szCs w:val="18"/>
        </w:rPr>
      </w:pPr>
      <w:r>
        <w:pict w14:anchorId="6CCAB906">
          <v:shapetype id="_x0000_t202" coordsize="21600,21600" o:spt="202" path="m0,0l0,21600,21600,21600,21600,0xe">
            <v:stroke joinstyle="miter"/>
            <v:path gradientshapeok="t" o:connecttype="rect"/>
          </v:shapetype>
          <v:shape id="_x0000_s1712" type="#_x0000_t202" style="position:absolute;left:0;text-align:left;margin-left:75.75pt;margin-top:-9.05pt;width:13.6pt;height:32.55pt;z-index:-5342;mso-position-horizontal-relative:page" filled="f" stroked="f">
            <v:textbox style="layout-flow:vertical;mso-layout-flow-alt:bottom-to-top" inset="0,0,0,0">
              <w:txbxContent>
                <w:p w14:paraId="0FBC20CD" w14:textId="77777777" w:rsidR="00462171" w:rsidRDefault="00462171">
                  <w:pPr>
                    <w:spacing w:line="240" w:lineRule="exact"/>
                    <w:ind w:left="20" w:right="-35"/>
                    <w:rPr>
                      <w:sz w:val="23"/>
                      <w:szCs w:val="23"/>
                    </w:rPr>
                  </w:pPr>
                  <w:r>
                    <w:rPr>
                      <w:w w:val="106"/>
                      <w:sz w:val="23"/>
                      <w:szCs w:val="23"/>
                    </w:rPr>
                    <w:t>Cou</w:t>
                  </w:r>
                  <w:r>
                    <w:rPr>
                      <w:spacing w:val="-6"/>
                      <w:w w:val="106"/>
                      <w:sz w:val="23"/>
                      <w:szCs w:val="23"/>
                    </w:rPr>
                    <w:t>n</w:t>
                  </w:r>
                  <w:r>
                    <w:rPr>
                      <w:w w:val="138"/>
                      <w:sz w:val="23"/>
                      <w:szCs w:val="23"/>
                    </w:rPr>
                    <w:t>t</w:t>
                  </w:r>
                </w:p>
              </w:txbxContent>
            </v:textbox>
            <w10:wrap anchorx="page"/>
          </v:shape>
        </w:pict>
      </w:r>
      <w:r w:rsidR="006C1B1D">
        <w:rPr>
          <w:sz w:val="18"/>
          <w:szCs w:val="18"/>
        </w:rPr>
        <w:t>10</w:t>
      </w:r>
    </w:p>
    <w:p w14:paraId="0369EF3D" w14:textId="77777777" w:rsidR="000A768D" w:rsidRDefault="000A768D">
      <w:pPr>
        <w:spacing w:before="6" w:line="140" w:lineRule="exact"/>
        <w:rPr>
          <w:sz w:val="14"/>
          <w:szCs w:val="14"/>
        </w:rPr>
      </w:pPr>
    </w:p>
    <w:p w14:paraId="120BAE9C" w14:textId="77777777" w:rsidR="000A768D" w:rsidRDefault="000A768D">
      <w:pPr>
        <w:spacing w:line="200" w:lineRule="exact"/>
      </w:pPr>
    </w:p>
    <w:p w14:paraId="65365A08" w14:textId="77777777" w:rsidR="000A768D" w:rsidRDefault="000A768D">
      <w:pPr>
        <w:spacing w:line="200" w:lineRule="exact"/>
      </w:pPr>
    </w:p>
    <w:p w14:paraId="7128CA0F" w14:textId="77777777" w:rsidR="000A768D" w:rsidRDefault="006C1B1D">
      <w:pPr>
        <w:spacing w:before="30"/>
        <w:ind w:left="509"/>
        <w:rPr>
          <w:sz w:val="18"/>
          <w:szCs w:val="18"/>
        </w:rPr>
      </w:pPr>
      <w:r>
        <w:rPr>
          <w:sz w:val="18"/>
          <w:szCs w:val="18"/>
        </w:rPr>
        <w:t>5</w:t>
      </w:r>
    </w:p>
    <w:p w14:paraId="44DC8388" w14:textId="77777777" w:rsidR="000A768D" w:rsidRDefault="000A768D">
      <w:pPr>
        <w:spacing w:before="6" w:line="140" w:lineRule="exact"/>
        <w:rPr>
          <w:sz w:val="14"/>
          <w:szCs w:val="14"/>
        </w:rPr>
      </w:pPr>
    </w:p>
    <w:p w14:paraId="5AAEC967" w14:textId="77777777" w:rsidR="000A768D" w:rsidRDefault="000A768D">
      <w:pPr>
        <w:spacing w:line="200" w:lineRule="exact"/>
      </w:pPr>
    </w:p>
    <w:p w14:paraId="7E715BD1" w14:textId="77777777" w:rsidR="000A768D" w:rsidRDefault="000A768D">
      <w:pPr>
        <w:spacing w:line="200" w:lineRule="exact"/>
      </w:pPr>
    </w:p>
    <w:p w14:paraId="5DDC543D" w14:textId="77777777" w:rsidR="000A768D" w:rsidRDefault="006C1B1D">
      <w:pPr>
        <w:spacing w:before="30" w:line="180" w:lineRule="exact"/>
        <w:ind w:left="509"/>
        <w:rPr>
          <w:sz w:val="18"/>
          <w:szCs w:val="18"/>
        </w:rPr>
      </w:pPr>
      <w:r>
        <w:rPr>
          <w:position w:val="-2"/>
          <w:sz w:val="18"/>
          <w:szCs w:val="18"/>
        </w:rPr>
        <w:t>0</w:t>
      </w:r>
    </w:p>
    <w:p w14:paraId="689896FA" w14:textId="77777777" w:rsidR="000A768D" w:rsidRDefault="006C1B1D">
      <w:pPr>
        <w:spacing w:line="140" w:lineRule="exact"/>
        <w:ind w:left="1325"/>
        <w:rPr>
          <w:sz w:val="18"/>
          <w:szCs w:val="18"/>
        </w:rPr>
      </w:pPr>
      <w:r>
        <w:rPr>
          <w:position w:val="1"/>
          <w:sz w:val="18"/>
          <w:szCs w:val="18"/>
        </w:rPr>
        <w:t xml:space="preserve">0            </w:t>
      </w:r>
      <w:r>
        <w:rPr>
          <w:spacing w:val="39"/>
          <w:position w:val="1"/>
          <w:sz w:val="18"/>
          <w:szCs w:val="18"/>
        </w:rPr>
        <w:t xml:space="preserve"> </w:t>
      </w:r>
      <w:r>
        <w:rPr>
          <w:position w:val="1"/>
          <w:sz w:val="18"/>
          <w:szCs w:val="18"/>
        </w:rPr>
        <w:t xml:space="preserve">5           </w:t>
      </w:r>
      <w:r>
        <w:rPr>
          <w:spacing w:val="39"/>
          <w:position w:val="1"/>
          <w:sz w:val="18"/>
          <w:szCs w:val="18"/>
        </w:rPr>
        <w:t xml:space="preserve"> </w:t>
      </w:r>
      <w:r>
        <w:rPr>
          <w:position w:val="1"/>
          <w:sz w:val="18"/>
          <w:szCs w:val="18"/>
        </w:rPr>
        <w:t xml:space="preserve">10              </w:t>
      </w:r>
      <w:r>
        <w:rPr>
          <w:spacing w:val="14"/>
          <w:position w:val="1"/>
          <w:sz w:val="18"/>
          <w:szCs w:val="18"/>
        </w:rPr>
        <w:t xml:space="preserve"> </w:t>
      </w:r>
      <w:r>
        <w:rPr>
          <w:position w:val="1"/>
          <w:sz w:val="18"/>
          <w:szCs w:val="18"/>
        </w:rPr>
        <w:t xml:space="preserve">-5          </w:t>
      </w:r>
      <w:r>
        <w:rPr>
          <w:spacing w:val="3"/>
          <w:position w:val="1"/>
          <w:sz w:val="18"/>
          <w:szCs w:val="18"/>
        </w:rPr>
        <w:t xml:space="preserve"> </w:t>
      </w:r>
      <w:r>
        <w:rPr>
          <w:position w:val="1"/>
          <w:sz w:val="18"/>
          <w:szCs w:val="18"/>
        </w:rPr>
        <w:t xml:space="preserve">0          </w:t>
      </w:r>
      <w:r>
        <w:rPr>
          <w:spacing w:val="34"/>
          <w:position w:val="1"/>
          <w:sz w:val="18"/>
          <w:szCs w:val="18"/>
        </w:rPr>
        <w:t xml:space="preserve"> </w:t>
      </w:r>
      <w:r>
        <w:rPr>
          <w:position w:val="1"/>
          <w:sz w:val="18"/>
          <w:szCs w:val="18"/>
        </w:rPr>
        <w:t xml:space="preserve">5         </w:t>
      </w:r>
      <w:r>
        <w:rPr>
          <w:spacing w:val="33"/>
          <w:position w:val="1"/>
          <w:sz w:val="18"/>
          <w:szCs w:val="18"/>
        </w:rPr>
        <w:t xml:space="preserve"> </w:t>
      </w:r>
      <w:r>
        <w:rPr>
          <w:position w:val="1"/>
          <w:sz w:val="18"/>
          <w:szCs w:val="18"/>
        </w:rPr>
        <w:t xml:space="preserve">10        </w:t>
      </w:r>
      <w:r>
        <w:rPr>
          <w:spacing w:val="33"/>
          <w:position w:val="1"/>
          <w:sz w:val="18"/>
          <w:szCs w:val="18"/>
        </w:rPr>
        <w:t xml:space="preserve"> </w:t>
      </w:r>
      <w:r>
        <w:rPr>
          <w:position w:val="1"/>
          <w:sz w:val="18"/>
          <w:szCs w:val="18"/>
        </w:rPr>
        <w:t xml:space="preserve">15           </w:t>
      </w:r>
      <w:r>
        <w:rPr>
          <w:spacing w:val="19"/>
          <w:position w:val="1"/>
          <w:sz w:val="18"/>
          <w:szCs w:val="18"/>
        </w:rPr>
        <w:t xml:space="preserve"> </w:t>
      </w:r>
      <w:r>
        <w:rPr>
          <w:position w:val="1"/>
          <w:sz w:val="18"/>
          <w:szCs w:val="18"/>
        </w:rPr>
        <w:t xml:space="preserve">0         </w:t>
      </w:r>
      <w:r>
        <w:rPr>
          <w:spacing w:val="20"/>
          <w:position w:val="1"/>
          <w:sz w:val="18"/>
          <w:szCs w:val="18"/>
        </w:rPr>
        <w:t xml:space="preserve"> </w:t>
      </w:r>
      <w:r>
        <w:rPr>
          <w:position w:val="1"/>
          <w:sz w:val="18"/>
          <w:szCs w:val="18"/>
        </w:rPr>
        <w:t xml:space="preserve">5        </w:t>
      </w:r>
      <w:r>
        <w:rPr>
          <w:spacing w:val="20"/>
          <w:position w:val="1"/>
          <w:sz w:val="18"/>
          <w:szCs w:val="18"/>
        </w:rPr>
        <w:t xml:space="preserve"> </w:t>
      </w:r>
      <w:r>
        <w:rPr>
          <w:position w:val="1"/>
          <w:sz w:val="18"/>
          <w:szCs w:val="18"/>
        </w:rPr>
        <w:t xml:space="preserve">10       </w:t>
      </w:r>
      <w:r>
        <w:rPr>
          <w:spacing w:val="20"/>
          <w:position w:val="1"/>
          <w:sz w:val="18"/>
          <w:szCs w:val="18"/>
        </w:rPr>
        <w:t xml:space="preserve"> </w:t>
      </w:r>
      <w:r>
        <w:rPr>
          <w:position w:val="1"/>
          <w:sz w:val="18"/>
          <w:szCs w:val="18"/>
        </w:rPr>
        <w:t xml:space="preserve">15       </w:t>
      </w:r>
      <w:r>
        <w:rPr>
          <w:spacing w:val="20"/>
          <w:position w:val="1"/>
          <w:sz w:val="18"/>
          <w:szCs w:val="18"/>
        </w:rPr>
        <w:t xml:space="preserve"> </w:t>
      </w:r>
      <w:r>
        <w:rPr>
          <w:position w:val="1"/>
          <w:sz w:val="18"/>
          <w:szCs w:val="18"/>
        </w:rPr>
        <w:t>20</w:t>
      </w:r>
    </w:p>
    <w:p w14:paraId="40E4E776" w14:textId="77777777" w:rsidR="000A768D" w:rsidRDefault="006C1B1D">
      <w:pPr>
        <w:spacing w:line="220" w:lineRule="exact"/>
        <w:ind w:left="3800" w:right="3393"/>
        <w:jc w:val="center"/>
        <w:rPr>
          <w:sz w:val="23"/>
          <w:szCs w:val="23"/>
        </w:rPr>
      </w:pPr>
      <w:r>
        <w:rPr>
          <w:position w:val="1"/>
          <w:sz w:val="23"/>
          <w:szCs w:val="23"/>
        </w:rPr>
        <w:t>β</w:t>
      </w:r>
      <w:r>
        <w:rPr>
          <w:spacing w:val="41"/>
          <w:position w:val="1"/>
          <w:sz w:val="23"/>
          <w:szCs w:val="23"/>
        </w:rPr>
        <w:t xml:space="preserve"> </w:t>
      </w:r>
      <w:r>
        <w:rPr>
          <w:position w:val="1"/>
          <w:sz w:val="23"/>
          <w:szCs w:val="23"/>
        </w:rPr>
        <w:t>for</w:t>
      </w:r>
      <w:r>
        <w:rPr>
          <w:spacing w:val="18"/>
          <w:position w:val="1"/>
          <w:sz w:val="23"/>
          <w:szCs w:val="23"/>
        </w:rPr>
        <w:t xml:space="preserve"> </w:t>
      </w:r>
      <w:r>
        <w:rPr>
          <w:position w:val="1"/>
          <w:sz w:val="23"/>
          <w:szCs w:val="23"/>
        </w:rPr>
        <w:t xml:space="preserve">Dispute </w:t>
      </w:r>
      <w:r>
        <w:rPr>
          <w:spacing w:val="11"/>
          <w:position w:val="1"/>
          <w:sz w:val="23"/>
          <w:szCs w:val="23"/>
        </w:rPr>
        <w:t xml:space="preserve"> </w:t>
      </w:r>
      <w:r>
        <w:rPr>
          <w:spacing w:val="-19"/>
          <w:w w:val="102"/>
          <w:position w:val="1"/>
          <w:sz w:val="23"/>
          <w:szCs w:val="23"/>
        </w:rPr>
        <w:t>V</w:t>
      </w:r>
      <w:r>
        <w:rPr>
          <w:w w:val="105"/>
          <w:position w:val="1"/>
          <w:sz w:val="23"/>
          <w:szCs w:val="23"/>
        </w:rPr>
        <w:t>ariables</w:t>
      </w:r>
    </w:p>
    <w:p w14:paraId="28907043" w14:textId="77777777" w:rsidR="000A768D" w:rsidRDefault="000A768D">
      <w:pPr>
        <w:spacing w:before="1" w:line="280" w:lineRule="exact"/>
        <w:rPr>
          <w:sz w:val="28"/>
          <w:szCs w:val="28"/>
        </w:rPr>
      </w:pPr>
    </w:p>
    <w:p w14:paraId="482F7E60" w14:textId="77777777" w:rsidR="000A768D" w:rsidRDefault="006C1B1D">
      <w:pPr>
        <w:spacing w:before="14" w:line="242" w:lineRule="auto"/>
        <w:ind w:left="817" w:right="796"/>
        <w:jc w:val="both"/>
        <w:rPr>
          <w:sz w:val="24"/>
          <w:szCs w:val="24"/>
        </w:rPr>
      </w:pPr>
      <w:r>
        <w:rPr>
          <w:sz w:val="24"/>
          <w:szCs w:val="24"/>
        </w:rPr>
        <w:t xml:space="preserve">Note: </w:t>
      </w:r>
      <w:r>
        <w:rPr>
          <w:spacing w:val="34"/>
          <w:sz w:val="24"/>
          <w:szCs w:val="24"/>
        </w:rPr>
        <w:t xml:space="preserve"> </w:t>
      </w:r>
      <w:r>
        <w:rPr>
          <w:sz w:val="24"/>
          <w:szCs w:val="24"/>
        </w:rPr>
        <w:t>Here</w:t>
      </w:r>
      <w:r>
        <w:rPr>
          <w:spacing w:val="37"/>
          <w:sz w:val="24"/>
          <w:szCs w:val="24"/>
        </w:rPr>
        <w:t xml:space="preserve"> </w:t>
      </w:r>
      <w:r>
        <w:rPr>
          <w:spacing w:val="-6"/>
          <w:sz w:val="24"/>
          <w:szCs w:val="24"/>
        </w:rPr>
        <w:t>w</w:t>
      </w:r>
      <w:r>
        <w:rPr>
          <w:sz w:val="24"/>
          <w:szCs w:val="24"/>
        </w:rPr>
        <w:t>e</w:t>
      </w:r>
      <w:r>
        <w:rPr>
          <w:spacing w:val="24"/>
          <w:sz w:val="24"/>
          <w:szCs w:val="24"/>
        </w:rPr>
        <w:t xml:space="preserve"> </w:t>
      </w:r>
      <w:r>
        <w:rPr>
          <w:sz w:val="24"/>
          <w:szCs w:val="24"/>
        </w:rPr>
        <w:t>sh</w:t>
      </w:r>
      <w:r>
        <w:rPr>
          <w:spacing w:val="-7"/>
          <w:sz w:val="24"/>
          <w:szCs w:val="24"/>
        </w:rPr>
        <w:t>o</w:t>
      </w:r>
      <w:r>
        <w:rPr>
          <w:sz w:val="24"/>
          <w:szCs w:val="24"/>
        </w:rPr>
        <w:t>w</w:t>
      </w:r>
      <w:r>
        <w:rPr>
          <w:spacing w:val="30"/>
          <w:sz w:val="24"/>
          <w:szCs w:val="24"/>
        </w:rPr>
        <w:t xml:space="preserve"> </w:t>
      </w:r>
      <w:r>
        <w:rPr>
          <w:sz w:val="24"/>
          <w:szCs w:val="24"/>
        </w:rPr>
        <w:t xml:space="preserve">the </w:t>
      </w:r>
      <w:r>
        <w:rPr>
          <w:spacing w:val="4"/>
          <w:sz w:val="24"/>
          <w:szCs w:val="24"/>
        </w:rPr>
        <w:t xml:space="preserve"> </w:t>
      </w:r>
      <w:r>
        <w:rPr>
          <w:sz w:val="24"/>
          <w:szCs w:val="24"/>
        </w:rPr>
        <w:t>bi</w:t>
      </w:r>
      <w:r>
        <w:rPr>
          <w:spacing w:val="-13"/>
          <w:sz w:val="24"/>
          <w:szCs w:val="24"/>
        </w:rPr>
        <w:t>v</w:t>
      </w:r>
      <w:r>
        <w:rPr>
          <w:sz w:val="24"/>
          <w:szCs w:val="24"/>
        </w:rPr>
        <w:t xml:space="preserve">ariate </w:t>
      </w:r>
      <w:r>
        <w:rPr>
          <w:spacing w:val="35"/>
          <w:sz w:val="24"/>
          <w:szCs w:val="24"/>
        </w:rPr>
        <w:t xml:space="preserve"> </w:t>
      </w:r>
      <w:r>
        <w:rPr>
          <w:sz w:val="24"/>
          <w:szCs w:val="24"/>
        </w:rPr>
        <w:t xml:space="preserve">relationship </w:t>
      </w:r>
      <w:r>
        <w:rPr>
          <w:spacing w:val="29"/>
          <w:sz w:val="24"/>
          <w:szCs w:val="24"/>
        </w:rPr>
        <w:t xml:space="preserve"> </w:t>
      </w:r>
      <w:r>
        <w:rPr>
          <w:spacing w:val="6"/>
          <w:sz w:val="24"/>
          <w:szCs w:val="24"/>
        </w:rPr>
        <w:t>b</w:t>
      </w:r>
      <w:r>
        <w:rPr>
          <w:sz w:val="24"/>
          <w:szCs w:val="24"/>
        </w:rPr>
        <w:t>e</w:t>
      </w:r>
      <w:r>
        <w:rPr>
          <w:spacing w:val="-7"/>
          <w:sz w:val="24"/>
          <w:szCs w:val="24"/>
        </w:rPr>
        <w:t>t</w:t>
      </w:r>
      <w:r>
        <w:rPr>
          <w:spacing w:val="-6"/>
          <w:sz w:val="24"/>
          <w:szCs w:val="24"/>
        </w:rPr>
        <w:t>w</w:t>
      </w:r>
      <w:r>
        <w:rPr>
          <w:sz w:val="24"/>
          <w:szCs w:val="24"/>
        </w:rPr>
        <w:t xml:space="preserve">een </w:t>
      </w:r>
      <w:r>
        <w:rPr>
          <w:spacing w:val="1"/>
          <w:sz w:val="24"/>
          <w:szCs w:val="24"/>
        </w:rPr>
        <w:t xml:space="preserve"> </w:t>
      </w:r>
      <w:r>
        <w:rPr>
          <w:sz w:val="24"/>
          <w:szCs w:val="24"/>
        </w:rPr>
        <w:t xml:space="preserve">disputes </w:t>
      </w:r>
      <w:r>
        <w:rPr>
          <w:spacing w:val="19"/>
          <w:sz w:val="24"/>
          <w:szCs w:val="24"/>
        </w:rPr>
        <w:t xml:space="preserve"> </w:t>
      </w:r>
      <w:r>
        <w:rPr>
          <w:sz w:val="24"/>
          <w:szCs w:val="24"/>
        </w:rPr>
        <w:t>and  logged FDI</w:t>
      </w:r>
      <w:r>
        <w:rPr>
          <w:spacing w:val="35"/>
          <w:sz w:val="24"/>
          <w:szCs w:val="24"/>
        </w:rPr>
        <w:t xml:space="preserve"> </w:t>
      </w:r>
      <w:r>
        <w:rPr>
          <w:sz w:val="24"/>
          <w:szCs w:val="24"/>
        </w:rPr>
        <w:t>fl</w:t>
      </w:r>
      <w:r>
        <w:rPr>
          <w:spacing w:val="-7"/>
          <w:sz w:val="24"/>
          <w:szCs w:val="24"/>
        </w:rPr>
        <w:t>o</w:t>
      </w:r>
      <w:r>
        <w:rPr>
          <w:sz w:val="24"/>
          <w:szCs w:val="24"/>
        </w:rPr>
        <w:t>ws</w:t>
      </w:r>
      <w:r>
        <w:rPr>
          <w:spacing w:val="-19"/>
          <w:sz w:val="24"/>
          <w:szCs w:val="24"/>
        </w:rPr>
        <w:t xml:space="preserve"> </w:t>
      </w:r>
      <w:r>
        <w:rPr>
          <w:sz w:val="24"/>
          <w:szCs w:val="24"/>
        </w:rPr>
        <w:t xml:space="preserve">through </w:t>
      </w:r>
      <w:r>
        <w:rPr>
          <w:spacing w:val="8"/>
          <w:sz w:val="24"/>
          <w:szCs w:val="24"/>
        </w:rPr>
        <w:t xml:space="preserve"> </w:t>
      </w:r>
      <w:r>
        <w:rPr>
          <w:sz w:val="24"/>
          <w:szCs w:val="24"/>
        </w:rPr>
        <w:t>a</w:t>
      </w:r>
      <w:r>
        <w:rPr>
          <w:spacing w:val="18"/>
          <w:sz w:val="24"/>
          <w:szCs w:val="24"/>
        </w:rPr>
        <w:t xml:space="preserve"> </w:t>
      </w:r>
      <w:r>
        <w:rPr>
          <w:sz w:val="24"/>
          <w:szCs w:val="24"/>
        </w:rPr>
        <w:t>series</w:t>
      </w:r>
      <w:r>
        <w:rPr>
          <w:spacing w:val="8"/>
          <w:sz w:val="24"/>
          <w:szCs w:val="24"/>
        </w:rPr>
        <w:t xml:space="preserve"> </w:t>
      </w:r>
      <w:r>
        <w:rPr>
          <w:sz w:val="24"/>
          <w:szCs w:val="24"/>
        </w:rPr>
        <w:t>of</w:t>
      </w:r>
      <w:r>
        <w:rPr>
          <w:spacing w:val="-4"/>
          <w:sz w:val="24"/>
          <w:szCs w:val="24"/>
        </w:rPr>
        <w:t xml:space="preserve"> </w:t>
      </w:r>
      <w:r>
        <w:rPr>
          <w:sz w:val="24"/>
          <w:szCs w:val="24"/>
        </w:rPr>
        <w:t>regressions</w:t>
      </w:r>
      <w:r>
        <w:rPr>
          <w:spacing w:val="19"/>
          <w:sz w:val="24"/>
          <w:szCs w:val="24"/>
        </w:rPr>
        <w:t xml:space="preserve"> </w:t>
      </w:r>
      <w:r>
        <w:rPr>
          <w:sz w:val="24"/>
          <w:szCs w:val="24"/>
        </w:rPr>
        <w:t>for</w:t>
      </w:r>
      <w:r>
        <w:rPr>
          <w:spacing w:val="5"/>
          <w:sz w:val="24"/>
          <w:szCs w:val="24"/>
        </w:rPr>
        <w:t xml:space="preserve"> </w:t>
      </w:r>
      <w:r>
        <w:rPr>
          <w:sz w:val="24"/>
          <w:szCs w:val="24"/>
        </w:rPr>
        <w:t>individual</w:t>
      </w:r>
      <w:r>
        <w:rPr>
          <w:spacing w:val="53"/>
          <w:sz w:val="24"/>
          <w:szCs w:val="24"/>
        </w:rPr>
        <w:t xml:space="preserve"> </w:t>
      </w:r>
      <w:r>
        <w:rPr>
          <w:sz w:val="24"/>
          <w:szCs w:val="24"/>
        </w:rPr>
        <w:t>cou</w:t>
      </w:r>
      <w:r>
        <w:rPr>
          <w:spacing w:val="-6"/>
          <w:sz w:val="24"/>
          <w:szCs w:val="24"/>
        </w:rPr>
        <w:t>n</w:t>
      </w:r>
      <w:r>
        <w:rPr>
          <w:sz w:val="24"/>
          <w:szCs w:val="24"/>
        </w:rPr>
        <w:t>tries</w:t>
      </w:r>
      <w:r>
        <w:rPr>
          <w:spacing w:val="51"/>
          <w:sz w:val="24"/>
          <w:szCs w:val="24"/>
        </w:rPr>
        <w:t xml:space="preserve"> </w:t>
      </w:r>
      <w:r>
        <w:rPr>
          <w:spacing w:val="-7"/>
          <w:sz w:val="24"/>
          <w:szCs w:val="24"/>
        </w:rPr>
        <w:t>ov</w:t>
      </w:r>
      <w:r>
        <w:rPr>
          <w:sz w:val="24"/>
          <w:szCs w:val="24"/>
        </w:rPr>
        <w:t>er</w:t>
      </w:r>
      <w:r>
        <w:rPr>
          <w:spacing w:val="15"/>
          <w:sz w:val="24"/>
          <w:szCs w:val="24"/>
        </w:rPr>
        <w:t xml:space="preserve"> </w:t>
      </w:r>
      <w:r>
        <w:rPr>
          <w:sz w:val="24"/>
          <w:szCs w:val="24"/>
        </w:rPr>
        <w:t>the</w:t>
      </w:r>
      <w:r>
        <w:rPr>
          <w:spacing w:val="40"/>
          <w:sz w:val="24"/>
          <w:szCs w:val="24"/>
        </w:rPr>
        <w:t xml:space="preserve"> </w:t>
      </w:r>
      <w:r>
        <w:rPr>
          <w:sz w:val="24"/>
          <w:szCs w:val="24"/>
        </w:rPr>
        <w:t>1987 to</w:t>
      </w:r>
      <w:r>
        <w:rPr>
          <w:spacing w:val="57"/>
          <w:sz w:val="24"/>
          <w:szCs w:val="24"/>
        </w:rPr>
        <w:t xml:space="preserve"> </w:t>
      </w:r>
      <w:r>
        <w:rPr>
          <w:sz w:val="24"/>
          <w:szCs w:val="24"/>
        </w:rPr>
        <w:t>2014</w:t>
      </w:r>
      <w:r>
        <w:rPr>
          <w:spacing w:val="23"/>
          <w:sz w:val="24"/>
          <w:szCs w:val="24"/>
        </w:rPr>
        <w:t xml:space="preserve"> </w:t>
      </w:r>
      <w:r>
        <w:rPr>
          <w:spacing w:val="6"/>
          <w:sz w:val="24"/>
          <w:szCs w:val="24"/>
        </w:rPr>
        <w:t>p</w:t>
      </w:r>
      <w:r>
        <w:rPr>
          <w:sz w:val="24"/>
          <w:szCs w:val="24"/>
        </w:rPr>
        <w:t>eri</w:t>
      </w:r>
      <w:r>
        <w:rPr>
          <w:spacing w:val="7"/>
          <w:sz w:val="24"/>
          <w:szCs w:val="24"/>
        </w:rPr>
        <w:t>o</w:t>
      </w:r>
      <w:r>
        <w:rPr>
          <w:sz w:val="24"/>
          <w:szCs w:val="24"/>
        </w:rPr>
        <w:t xml:space="preserve">d.  </w:t>
      </w:r>
      <w:r>
        <w:rPr>
          <w:spacing w:val="7"/>
          <w:sz w:val="24"/>
          <w:szCs w:val="24"/>
        </w:rPr>
        <w:t xml:space="preserve"> </w:t>
      </w:r>
      <w:r>
        <w:rPr>
          <w:sz w:val="24"/>
          <w:szCs w:val="24"/>
        </w:rPr>
        <w:t>E</w:t>
      </w:r>
      <w:r>
        <w:rPr>
          <w:spacing w:val="-7"/>
          <w:sz w:val="24"/>
          <w:szCs w:val="24"/>
        </w:rPr>
        <w:t>v</w:t>
      </w:r>
      <w:r>
        <w:rPr>
          <w:sz w:val="24"/>
          <w:szCs w:val="24"/>
        </w:rPr>
        <w:t xml:space="preserve">ery </w:t>
      </w:r>
      <w:r>
        <w:rPr>
          <w:spacing w:val="4"/>
          <w:sz w:val="24"/>
          <w:szCs w:val="24"/>
        </w:rPr>
        <w:t xml:space="preserve"> </w:t>
      </w:r>
      <w:r>
        <w:rPr>
          <w:sz w:val="24"/>
          <w:szCs w:val="24"/>
        </w:rPr>
        <w:t>obser</w:t>
      </w:r>
      <w:r>
        <w:rPr>
          <w:spacing w:val="-13"/>
          <w:sz w:val="24"/>
          <w:szCs w:val="24"/>
        </w:rPr>
        <w:t>v</w:t>
      </w:r>
      <w:r>
        <w:rPr>
          <w:sz w:val="24"/>
          <w:szCs w:val="24"/>
        </w:rPr>
        <w:t xml:space="preserve">ation </w:t>
      </w:r>
      <w:r>
        <w:rPr>
          <w:spacing w:val="27"/>
          <w:sz w:val="24"/>
          <w:szCs w:val="24"/>
        </w:rPr>
        <w:t xml:space="preserve"> </w:t>
      </w:r>
      <w:r>
        <w:rPr>
          <w:sz w:val="24"/>
          <w:szCs w:val="24"/>
        </w:rPr>
        <w:t>in</w:t>
      </w:r>
      <w:r>
        <w:rPr>
          <w:spacing w:val="44"/>
          <w:sz w:val="24"/>
          <w:szCs w:val="24"/>
        </w:rPr>
        <w:t xml:space="preserve"> </w:t>
      </w:r>
      <w:r>
        <w:rPr>
          <w:sz w:val="24"/>
          <w:szCs w:val="24"/>
        </w:rPr>
        <w:t xml:space="preserve">these </w:t>
      </w:r>
      <w:r>
        <w:rPr>
          <w:spacing w:val="1"/>
          <w:sz w:val="24"/>
          <w:szCs w:val="24"/>
        </w:rPr>
        <w:t xml:space="preserve"> </w:t>
      </w:r>
      <w:r>
        <w:rPr>
          <w:sz w:val="24"/>
          <w:szCs w:val="24"/>
        </w:rPr>
        <w:t xml:space="preserve">histograms </w:t>
      </w:r>
      <w:r>
        <w:rPr>
          <w:spacing w:val="30"/>
          <w:sz w:val="24"/>
          <w:szCs w:val="24"/>
        </w:rPr>
        <w:t xml:space="preserve"> </w:t>
      </w:r>
      <w:r>
        <w:rPr>
          <w:sz w:val="24"/>
          <w:szCs w:val="24"/>
        </w:rPr>
        <w:t>represe</w:t>
      </w:r>
      <w:r>
        <w:rPr>
          <w:spacing w:val="-7"/>
          <w:sz w:val="24"/>
          <w:szCs w:val="24"/>
        </w:rPr>
        <w:t>n</w:t>
      </w:r>
      <w:r>
        <w:rPr>
          <w:sz w:val="24"/>
          <w:szCs w:val="24"/>
        </w:rPr>
        <w:t xml:space="preserve">ts </w:t>
      </w:r>
      <w:r>
        <w:rPr>
          <w:spacing w:val="31"/>
          <w:sz w:val="24"/>
          <w:szCs w:val="24"/>
        </w:rPr>
        <w:t xml:space="preserve"> </w:t>
      </w:r>
      <w:r>
        <w:rPr>
          <w:sz w:val="24"/>
          <w:szCs w:val="24"/>
        </w:rPr>
        <w:t xml:space="preserve">the </w:t>
      </w:r>
      <w:r>
        <w:rPr>
          <w:spacing w:val="9"/>
          <w:sz w:val="24"/>
          <w:szCs w:val="24"/>
        </w:rPr>
        <w:t xml:space="preserve"> </w:t>
      </w:r>
      <w:r>
        <w:rPr>
          <w:w w:val="107"/>
          <w:sz w:val="24"/>
          <w:szCs w:val="24"/>
        </w:rPr>
        <w:t xml:space="preserve">result </w:t>
      </w:r>
      <w:r>
        <w:rPr>
          <w:sz w:val="24"/>
          <w:szCs w:val="24"/>
        </w:rPr>
        <w:t>of</w:t>
      </w:r>
      <w:r>
        <w:rPr>
          <w:spacing w:val="22"/>
          <w:sz w:val="24"/>
          <w:szCs w:val="24"/>
        </w:rPr>
        <w:t xml:space="preserve"> </w:t>
      </w:r>
      <w:r>
        <w:rPr>
          <w:sz w:val="24"/>
          <w:szCs w:val="24"/>
        </w:rPr>
        <w:t>a</w:t>
      </w:r>
      <w:r>
        <w:rPr>
          <w:spacing w:val="43"/>
          <w:sz w:val="24"/>
          <w:szCs w:val="24"/>
        </w:rPr>
        <w:t xml:space="preserve"> </w:t>
      </w:r>
      <w:r>
        <w:rPr>
          <w:sz w:val="24"/>
          <w:szCs w:val="24"/>
        </w:rPr>
        <w:t>cou</w:t>
      </w:r>
      <w:r>
        <w:rPr>
          <w:spacing w:val="-6"/>
          <w:sz w:val="24"/>
          <w:szCs w:val="24"/>
        </w:rPr>
        <w:t>n</w:t>
      </w:r>
      <w:r>
        <w:rPr>
          <w:sz w:val="24"/>
          <w:szCs w:val="24"/>
        </w:rPr>
        <w:t xml:space="preserve">try </w:t>
      </w:r>
      <w:r>
        <w:rPr>
          <w:spacing w:val="25"/>
          <w:sz w:val="24"/>
          <w:szCs w:val="24"/>
        </w:rPr>
        <w:t xml:space="preserve"> </w:t>
      </w:r>
      <w:r>
        <w:rPr>
          <w:sz w:val="24"/>
          <w:szCs w:val="24"/>
        </w:rPr>
        <w:t>le</w:t>
      </w:r>
      <w:r>
        <w:rPr>
          <w:spacing w:val="-7"/>
          <w:sz w:val="24"/>
          <w:szCs w:val="24"/>
        </w:rPr>
        <w:t>v</w:t>
      </w:r>
      <w:r>
        <w:rPr>
          <w:sz w:val="24"/>
          <w:szCs w:val="24"/>
        </w:rPr>
        <w:t>el</w:t>
      </w:r>
      <w:r>
        <w:rPr>
          <w:spacing w:val="26"/>
          <w:sz w:val="24"/>
          <w:szCs w:val="24"/>
        </w:rPr>
        <w:t xml:space="preserve"> </w:t>
      </w:r>
      <w:r>
        <w:rPr>
          <w:sz w:val="24"/>
          <w:szCs w:val="24"/>
        </w:rPr>
        <w:t>regression</w:t>
      </w:r>
      <w:r>
        <w:rPr>
          <w:spacing w:val="44"/>
          <w:sz w:val="24"/>
          <w:szCs w:val="24"/>
        </w:rPr>
        <w:t xml:space="preserve"> </w:t>
      </w:r>
      <w:r>
        <w:rPr>
          <w:sz w:val="24"/>
          <w:szCs w:val="24"/>
        </w:rPr>
        <w:t>in</w:t>
      </w:r>
      <w:r>
        <w:rPr>
          <w:spacing w:val="41"/>
          <w:sz w:val="24"/>
          <w:szCs w:val="24"/>
        </w:rPr>
        <w:t xml:space="preserve"> </w:t>
      </w:r>
      <w:r>
        <w:rPr>
          <w:sz w:val="24"/>
          <w:szCs w:val="24"/>
        </w:rPr>
        <w:t>whi</w:t>
      </w:r>
      <w:r>
        <w:rPr>
          <w:spacing w:val="-7"/>
          <w:sz w:val="24"/>
          <w:szCs w:val="24"/>
        </w:rPr>
        <w:t>c</w:t>
      </w:r>
      <w:r>
        <w:rPr>
          <w:sz w:val="24"/>
          <w:szCs w:val="24"/>
        </w:rPr>
        <w:t>h</w:t>
      </w:r>
      <w:r>
        <w:rPr>
          <w:spacing w:val="44"/>
          <w:sz w:val="24"/>
          <w:szCs w:val="24"/>
        </w:rPr>
        <w:t xml:space="preserve"> </w:t>
      </w:r>
      <w:r>
        <w:rPr>
          <w:spacing w:val="-6"/>
          <w:sz w:val="24"/>
          <w:szCs w:val="24"/>
        </w:rPr>
        <w:t>w</w:t>
      </w:r>
      <w:r>
        <w:rPr>
          <w:sz w:val="24"/>
          <w:szCs w:val="24"/>
        </w:rPr>
        <w:t>e</w:t>
      </w:r>
      <w:r>
        <w:rPr>
          <w:spacing w:val="26"/>
          <w:sz w:val="24"/>
          <w:szCs w:val="24"/>
        </w:rPr>
        <w:t xml:space="preserve"> </w:t>
      </w:r>
      <w:r>
        <w:rPr>
          <w:sz w:val="24"/>
          <w:szCs w:val="24"/>
        </w:rPr>
        <w:t>m</w:t>
      </w:r>
      <w:r>
        <w:rPr>
          <w:spacing w:val="7"/>
          <w:sz w:val="24"/>
          <w:szCs w:val="24"/>
        </w:rPr>
        <w:t>o</w:t>
      </w:r>
      <w:r>
        <w:rPr>
          <w:sz w:val="24"/>
          <w:szCs w:val="24"/>
        </w:rPr>
        <w:t>del</w:t>
      </w:r>
      <w:r>
        <w:rPr>
          <w:spacing w:val="43"/>
          <w:sz w:val="24"/>
          <w:szCs w:val="24"/>
        </w:rPr>
        <w:t xml:space="preserve"> </w:t>
      </w:r>
      <w:r>
        <w:rPr>
          <w:sz w:val="24"/>
          <w:szCs w:val="24"/>
        </w:rPr>
        <w:t>FDI  fl</w:t>
      </w:r>
      <w:r>
        <w:rPr>
          <w:spacing w:val="-6"/>
          <w:sz w:val="24"/>
          <w:szCs w:val="24"/>
        </w:rPr>
        <w:t>o</w:t>
      </w:r>
      <w:r>
        <w:rPr>
          <w:sz w:val="24"/>
          <w:szCs w:val="24"/>
        </w:rPr>
        <w:t>ws</w:t>
      </w:r>
      <w:r>
        <w:rPr>
          <w:spacing w:val="7"/>
          <w:sz w:val="24"/>
          <w:szCs w:val="24"/>
        </w:rPr>
        <w:t xml:space="preserve"> </w:t>
      </w:r>
      <w:r>
        <w:rPr>
          <w:sz w:val="24"/>
          <w:szCs w:val="24"/>
        </w:rPr>
        <w:t>as</w:t>
      </w:r>
      <w:r>
        <w:rPr>
          <w:spacing w:val="42"/>
          <w:sz w:val="24"/>
          <w:szCs w:val="24"/>
        </w:rPr>
        <w:t xml:space="preserve"> </w:t>
      </w:r>
      <w:r>
        <w:rPr>
          <w:sz w:val="24"/>
          <w:szCs w:val="24"/>
        </w:rPr>
        <w:t>a</w:t>
      </w:r>
      <w:r>
        <w:rPr>
          <w:spacing w:val="43"/>
          <w:sz w:val="24"/>
          <w:szCs w:val="24"/>
        </w:rPr>
        <w:t xml:space="preserve"> </w:t>
      </w:r>
      <w:r>
        <w:rPr>
          <w:sz w:val="24"/>
          <w:szCs w:val="24"/>
        </w:rPr>
        <w:t xml:space="preserve">function </w:t>
      </w:r>
      <w:r>
        <w:rPr>
          <w:spacing w:val="6"/>
          <w:sz w:val="24"/>
          <w:szCs w:val="24"/>
        </w:rPr>
        <w:t xml:space="preserve"> </w:t>
      </w:r>
      <w:r>
        <w:rPr>
          <w:sz w:val="24"/>
          <w:szCs w:val="24"/>
        </w:rPr>
        <w:t xml:space="preserve">of </w:t>
      </w:r>
      <w:r>
        <w:rPr>
          <w:w w:val="106"/>
          <w:sz w:val="24"/>
          <w:szCs w:val="24"/>
        </w:rPr>
        <w:t>disputes.</w:t>
      </w:r>
    </w:p>
    <w:p w14:paraId="61100004" w14:textId="77777777" w:rsidR="000A768D" w:rsidRDefault="000A768D">
      <w:pPr>
        <w:spacing w:before="5" w:line="180" w:lineRule="exact"/>
        <w:rPr>
          <w:sz w:val="18"/>
          <w:szCs w:val="18"/>
        </w:rPr>
      </w:pPr>
    </w:p>
    <w:p w14:paraId="3DDD7CCF" w14:textId="77777777" w:rsidR="000A768D" w:rsidRDefault="000A768D">
      <w:pPr>
        <w:spacing w:line="200" w:lineRule="exact"/>
      </w:pPr>
    </w:p>
    <w:p w14:paraId="7509E57E" w14:textId="77777777" w:rsidR="000A768D" w:rsidRDefault="00880F97">
      <w:pPr>
        <w:spacing w:line="460" w:lineRule="exact"/>
        <w:ind w:left="100" w:right="76" w:firstLine="239"/>
        <w:jc w:val="both"/>
        <w:rPr>
          <w:sz w:val="24"/>
          <w:szCs w:val="24"/>
        </w:rPr>
      </w:pPr>
      <w:r>
        <w:pict w14:anchorId="3828FC4A">
          <v:group id="_x0000_s1710" style="position:absolute;left:0;text-align:left;margin-left:1in;margin-top:150.2pt;width:59.8pt;height:0;z-index:-5343;mso-position-horizontal-relative:page" coordorigin="1440,3004" coordsize="1196,0">
            <v:polyline id="_x0000_s1711" style="position:absolute" points="2880,6008,4076,6008" coordorigin="1440,3004" coordsize="1196,0" filled="f" strokeweight="5055emu">
              <v:path arrowok="t"/>
            </v:polyline>
            <w10:wrap anchorx="page"/>
          </v:group>
        </w:pict>
      </w:r>
      <w:r w:rsidR="006C1B1D">
        <w:rPr>
          <w:sz w:val="24"/>
          <w:szCs w:val="24"/>
        </w:rPr>
        <w:t>Though</w:t>
      </w:r>
      <w:r w:rsidR="006C1B1D">
        <w:rPr>
          <w:spacing w:val="53"/>
          <w:sz w:val="24"/>
          <w:szCs w:val="24"/>
        </w:rPr>
        <w:t xml:space="preserve"> </w:t>
      </w:r>
      <w:r w:rsidR="006C1B1D">
        <w:rPr>
          <w:sz w:val="24"/>
          <w:szCs w:val="24"/>
        </w:rPr>
        <w:t>this</w:t>
      </w:r>
      <w:r w:rsidR="006C1B1D">
        <w:rPr>
          <w:spacing w:val="39"/>
          <w:sz w:val="24"/>
          <w:szCs w:val="24"/>
        </w:rPr>
        <w:t xml:space="preserve"> </w:t>
      </w:r>
      <w:r w:rsidR="006C1B1D">
        <w:rPr>
          <w:sz w:val="24"/>
          <w:szCs w:val="24"/>
        </w:rPr>
        <w:t>bi</w:t>
      </w:r>
      <w:r w:rsidR="006C1B1D">
        <w:rPr>
          <w:spacing w:val="-13"/>
          <w:sz w:val="24"/>
          <w:szCs w:val="24"/>
        </w:rPr>
        <w:t>v</w:t>
      </w:r>
      <w:r w:rsidR="006C1B1D">
        <w:rPr>
          <w:sz w:val="24"/>
          <w:szCs w:val="24"/>
        </w:rPr>
        <w:t xml:space="preserve">ariate </w:t>
      </w:r>
      <w:r w:rsidR="006C1B1D">
        <w:rPr>
          <w:spacing w:val="6"/>
          <w:sz w:val="24"/>
          <w:szCs w:val="24"/>
        </w:rPr>
        <w:t xml:space="preserve"> </w:t>
      </w:r>
      <w:r w:rsidR="006C1B1D">
        <w:rPr>
          <w:sz w:val="24"/>
          <w:szCs w:val="24"/>
        </w:rPr>
        <w:t>analysis</w:t>
      </w:r>
      <w:r w:rsidR="006C1B1D">
        <w:rPr>
          <w:spacing w:val="31"/>
          <w:sz w:val="24"/>
          <w:szCs w:val="24"/>
        </w:rPr>
        <w:t xml:space="preserve"> </w:t>
      </w:r>
      <w:r w:rsidR="006C1B1D">
        <w:rPr>
          <w:sz w:val="24"/>
          <w:szCs w:val="24"/>
        </w:rPr>
        <w:t>is</w:t>
      </w:r>
      <w:r w:rsidR="006C1B1D">
        <w:rPr>
          <w:spacing w:val="5"/>
          <w:sz w:val="24"/>
          <w:szCs w:val="24"/>
        </w:rPr>
        <w:t xml:space="preserve"> </w:t>
      </w:r>
      <w:r w:rsidR="006C1B1D">
        <w:rPr>
          <w:sz w:val="24"/>
          <w:szCs w:val="24"/>
        </w:rPr>
        <w:t>useful</w:t>
      </w:r>
      <w:r w:rsidR="006C1B1D">
        <w:rPr>
          <w:spacing w:val="14"/>
          <w:sz w:val="24"/>
          <w:szCs w:val="24"/>
        </w:rPr>
        <w:t xml:space="preserve"> </w:t>
      </w:r>
      <w:r w:rsidR="006C1B1D">
        <w:rPr>
          <w:sz w:val="24"/>
          <w:szCs w:val="24"/>
        </w:rPr>
        <w:t>as</w:t>
      </w:r>
      <w:r w:rsidR="006C1B1D">
        <w:rPr>
          <w:spacing w:val="16"/>
          <w:sz w:val="24"/>
          <w:szCs w:val="24"/>
        </w:rPr>
        <w:t xml:space="preserve"> </w:t>
      </w:r>
      <w:r w:rsidR="006C1B1D">
        <w:rPr>
          <w:sz w:val="24"/>
          <w:szCs w:val="24"/>
        </w:rPr>
        <w:t>a</w:t>
      </w:r>
      <w:r w:rsidR="006C1B1D">
        <w:rPr>
          <w:spacing w:val="18"/>
          <w:sz w:val="24"/>
          <w:szCs w:val="24"/>
        </w:rPr>
        <w:t xml:space="preserve"> </w:t>
      </w:r>
      <w:r w:rsidR="006C1B1D">
        <w:rPr>
          <w:sz w:val="24"/>
          <w:szCs w:val="24"/>
        </w:rPr>
        <w:t xml:space="preserve">starting </w:t>
      </w:r>
      <w:r w:rsidR="006C1B1D">
        <w:rPr>
          <w:spacing w:val="20"/>
          <w:sz w:val="24"/>
          <w:szCs w:val="24"/>
        </w:rPr>
        <w:t xml:space="preserve"> </w:t>
      </w:r>
      <w:r w:rsidR="006C1B1D">
        <w:rPr>
          <w:spacing w:val="6"/>
          <w:sz w:val="24"/>
          <w:szCs w:val="24"/>
        </w:rPr>
        <w:t>p</w:t>
      </w:r>
      <w:r w:rsidR="006C1B1D">
        <w:rPr>
          <w:sz w:val="24"/>
          <w:szCs w:val="24"/>
        </w:rPr>
        <w:t>oi</w:t>
      </w:r>
      <w:r w:rsidR="006C1B1D">
        <w:rPr>
          <w:spacing w:val="-6"/>
          <w:sz w:val="24"/>
          <w:szCs w:val="24"/>
        </w:rPr>
        <w:t>n</w:t>
      </w:r>
      <w:r w:rsidR="006C1B1D">
        <w:rPr>
          <w:sz w:val="24"/>
          <w:szCs w:val="24"/>
        </w:rPr>
        <w:t>t,</w:t>
      </w:r>
      <w:r w:rsidR="006C1B1D">
        <w:rPr>
          <w:spacing w:val="52"/>
          <w:sz w:val="24"/>
          <w:szCs w:val="24"/>
        </w:rPr>
        <w:t xml:space="preserve"> </w:t>
      </w:r>
      <w:r w:rsidR="006C1B1D">
        <w:rPr>
          <w:sz w:val="24"/>
          <w:szCs w:val="24"/>
        </w:rPr>
        <w:t>adding</w:t>
      </w:r>
      <w:r w:rsidR="006C1B1D">
        <w:rPr>
          <w:spacing w:val="41"/>
          <w:sz w:val="24"/>
          <w:szCs w:val="24"/>
        </w:rPr>
        <w:t xml:space="preserve"> </w:t>
      </w:r>
      <w:r w:rsidR="006C1B1D">
        <w:rPr>
          <w:sz w:val="24"/>
          <w:szCs w:val="24"/>
        </w:rPr>
        <w:t>in</w:t>
      </w:r>
      <w:r w:rsidR="006C1B1D">
        <w:rPr>
          <w:spacing w:val="15"/>
          <w:sz w:val="24"/>
          <w:szCs w:val="24"/>
        </w:rPr>
        <w:t xml:space="preserve"> </w:t>
      </w:r>
      <w:r w:rsidR="006C1B1D">
        <w:rPr>
          <w:sz w:val="24"/>
          <w:szCs w:val="24"/>
        </w:rPr>
        <w:t>a</w:t>
      </w:r>
      <w:r w:rsidR="006C1B1D">
        <w:rPr>
          <w:spacing w:val="18"/>
          <w:sz w:val="24"/>
          <w:szCs w:val="24"/>
        </w:rPr>
        <w:t xml:space="preserve"> </w:t>
      </w:r>
      <w:r w:rsidR="006C1B1D">
        <w:rPr>
          <w:sz w:val="24"/>
          <w:szCs w:val="24"/>
        </w:rPr>
        <w:t>series</w:t>
      </w:r>
      <w:r w:rsidR="006C1B1D">
        <w:rPr>
          <w:spacing w:val="8"/>
          <w:sz w:val="24"/>
          <w:szCs w:val="24"/>
        </w:rPr>
        <w:t xml:space="preserve"> </w:t>
      </w:r>
      <w:r w:rsidR="006C1B1D">
        <w:rPr>
          <w:sz w:val="24"/>
          <w:szCs w:val="24"/>
        </w:rPr>
        <w:t>of</w:t>
      </w:r>
      <w:r w:rsidR="006C1B1D">
        <w:rPr>
          <w:spacing w:val="-4"/>
          <w:sz w:val="24"/>
          <w:szCs w:val="24"/>
        </w:rPr>
        <w:t xml:space="preserve"> </w:t>
      </w:r>
      <w:r w:rsidR="006C1B1D">
        <w:rPr>
          <w:sz w:val="24"/>
          <w:szCs w:val="24"/>
        </w:rPr>
        <w:t>co</w:t>
      </w:r>
      <w:r w:rsidR="006C1B1D">
        <w:rPr>
          <w:spacing w:val="-6"/>
          <w:sz w:val="24"/>
          <w:szCs w:val="24"/>
        </w:rPr>
        <w:t>n</w:t>
      </w:r>
      <w:r w:rsidR="006C1B1D">
        <w:rPr>
          <w:sz w:val="24"/>
          <w:szCs w:val="24"/>
        </w:rPr>
        <w:t>trols</w:t>
      </w:r>
      <w:r w:rsidR="006C1B1D">
        <w:rPr>
          <w:spacing w:val="41"/>
          <w:sz w:val="24"/>
          <w:szCs w:val="24"/>
        </w:rPr>
        <w:t xml:space="preserve"> </w:t>
      </w:r>
      <w:r w:rsidR="006C1B1D">
        <w:rPr>
          <w:sz w:val="24"/>
          <w:szCs w:val="24"/>
        </w:rPr>
        <w:t>is o</w:t>
      </w:r>
      <w:r w:rsidR="006C1B1D">
        <w:rPr>
          <w:spacing w:val="-6"/>
          <w:sz w:val="24"/>
          <w:szCs w:val="24"/>
        </w:rPr>
        <w:t>b</w:t>
      </w:r>
      <w:r w:rsidR="006C1B1D">
        <w:rPr>
          <w:sz w:val="24"/>
          <w:szCs w:val="24"/>
        </w:rPr>
        <w:t>viously</w:t>
      </w:r>
      <w:r w:rsidR="006C1B1D">
        <w:rPr>
          <w:spacing w:val="36"/>
          <w:sz w:val="24"/>
          <w:szCs w:val="24"/>
        </w:rPr>
        <w:t xml:space="preserve"> </w:t>
      </w:r>
      <w:r w:rsidR="006C1B1D">
        <w:rPr>
          <w:sz w:val="24"/>
          <w:szCs w:val="24"/>
        </w:rPr>
        <w:t>necessar</w:t>
      </w:r>
      <w:r w:rsidR="006C1B1D">
        <w:rPr>
          <w:spacing w:val="-20"/>
          <w:sz w:val="24"/>
          <w:szCs w:val="24"/>
        </w:rPr>
        <w:t>y</w:t>
      </w:r>
      <w:r w:rsidR="006C1B1D">
        <w:rPr>
          <w:sz w:val="24"/>
          <w:szCs w:val="24"/>
        </w:rPr>
        <w:t xml:space="preserve">. </w:t>
      </w:r>
      <w:r w:rsidR="006C1B1D">
        <w:rPr>
          <w:spacing w:val="26"/>
          <w:sz w:val="24"/>
          <w:szCs w:val="24"/>
        </w:rPr>
        <w:t xml:space="preserve"> </w:t>
      </w:r>
      <w:r w:rsidR="006C1B1D">
        <w:rPr>
          <w:sz w:val="24"/>
          <w:szCs w:val="24"/>
        </w:rPr>
        <w:t>T</w:t>
      </w:r>
      <w:r w:rsidR="006C1B1D">
        <w:rPr>
          <w:spacing w:val="-7"/>
          <w:sz w:val="24"/>
          <w:szCs w:val="24"/>
        </w:rPr>
        <w:t>h</w:t>
      </w:r>
      <w:r w:rsidR="006C1B1D">
        <w:rPr>
          <w:sz w:val="24"/>
          <w:szCs w:val="24"/>
        </w:rPr>
        <w:t xml:space="preserve">us </w:t>
      </w:r>
      <w:r w:rsidR="006C1B1D">
        <w:rPr>
          <w:spacing w:val="4"/>
          <w:sz w:val="24"/>
          <w:szCs w:val="24"/>
        </w:rPr>
        <w:t xml:space="preserve"> </w:t>
      </w:r>
      <w:r w:rsidR="006C1B1D">
        <w:rPr>
          <w:spacing w:val="-7"/>
          <w:sz w:val="24"/>
          <w:szCs w:val="24"/>
        </w:rPr>
        <w:t>w</w:t>
      </w:r>
      <w:r w:rsidR="006C1B1D">
        <w:rPr>
          <w:sz w:val="24"/>
          <w:szCs w:val="24"/>
        </w:rPr>
        <w:t>e</w:t>
      </w:r>
      <w:r w:rsidR="006C1B1D">
        <w:rPr>
          <w:spacing w:val="16"/>
          <w:sz w:val="24"/>
          <w:szCs w:val="24"/>
        </w:rPr>
        <w:t xml:space="preserve"> </w:t>
      </w:r>
      <w:r w:rsidR="006C1B1D">
        <w:rPr>
          <w:sz w:val="24"/>
          <w:szCs w:val="24"/>
        </w:rPr>
        <w:t>include</w:t>
      </w:r>
      <w:r w:rsidR="006C1B1D">
        <w:rPr>
          <w:spacing w:val="45"/>
          <w:sz w:val="24"/>
          <w:szCs w:val="24"/>
        </w:rPr>
        <w:t xml:space="preserve"> </w:t>
      </w:r>
      <w:r w:rsidR="006C1B1D">
        <w:rPr>
          <w:sz w:val="24"/>
          <w:szCs w:val="24"/>
        </w:rPr>
        <w:t>a</w:t>
      </w:r>
      <w:r w:rsidR="006C1B1D">
        <w:rPr>
          <w:spacing w:val="34"/>
          <w:sz w:val="24"/>
          <w:szCs w:val="24"/>
        </w:rPr>
        <w:t xml:space="preserve"> </w:t>
      </w:r>
      <w:r w:rsidR="006C1B1D">
        <w:rPr>
          <w:sz w:val="24"/>
          <w:szCs w:val="24"/>
        </w:rPr>
        <w:t>set</w:t>
      </w:r>
      <w:r w:rsidR="006C1B1D">
        <w:rPr>
          <w:spacing w:val="43"/>
          <w:sz w:val="24"/>
          <w:szCs w:val="24"/>
        </w:rPr>
        <w:t xml:space="preserve"> </w:t>
      </w:r>
      <w:r w:rsidR="006C1B1D">
        <w:rPr>
          <w:sz w:val="24"/>
          <w:szCs w:val="24"/>
        </w:rPr>
        <w:t>of</w:t>
      </w:r>
      <w:r w:rsidR="006C1B1D">
        <w:rPr>
          <w:spacing w:val="12"/>
          <w:sz w:val="24"/>
          <w:szCs w:val="24"/>
        </w:rPr>
        <w:t xml:space="preserve"> </w:t>
      </w:r>
      <w:r w:rsidR="006C1B1D">
        <w:rPr>
          <w:sz w:val="24"/>
          <w:szCs w:val="24"/>
        </w:rPr>
        <w:t>co</w:t>
      </w:r>
      <w:r w:rsidR="006C1B1D">
        <w:rPr>
          <w:spacing w:val="-7"/>
          <w:sz w:val="24"/>
          <w:szCs w:val="24"/>
        </w:rPr>
        <w:t>n</w:t>
      </w:r>
      <w:r w:rsidR="006C1B1D">
        <w:rPr>
          <w:sz w:val="24"/>
          <w:szCs w:val="24"/>
        </w:rPr>
        <w:t>trols</w:t>
      </w:r>
      <w:r w:rsidR="006C1B1D">
        <w:rPr>
          <w:spacing w:val="57"/>
          <w:sz w:val="24"/>
          <w:szCs w:val="24"/>
        </w:rPr>
        <w:t xml:space="preserve"> </w:t>
      </w:r>
      <w:r w:rsidR="006C1B1D">
        <w:rPr>
          <w:sz w:val="24"/>
          <w:szCs w:val="24"/>
        </w:rPr>
        <w:t xml:space="preserve">that </w:t>
      </w:r>
      <w:r w:rsidR="006C1B1D">
        <w:rPr>
          <w:spacing w:val="32"/>
          <w:sz w:val="24"/>
          <w:szCs w:val="24"/>
        </w:rPr>
        <w:t xml:space="preserve"> </w:t>
      </w:r>
      <w:r w:rsidR="006C1B1D">
        <w:rPr>
          <w:sz w:val="24"/>
          <w:szCs w:val="24"/>
        </w:rPr>
        <w:t>h</w:t>
      </w:r>
      <w:r w:rsidR="006C1B1D">
        <w:rPr>
          <w:spacing w:val="-7"/>
          <w:sz w:val="24"/>
          <w:szCs w:val="24"/>
        </w:rPr>
        <w:t>av</w:t>
      </w:r>
      <w:r w:rsidR="006C1B1D">
        <w:rPr>
          <w:sz w:val="24"/>
          <w:szCs w:val="24"/>
        </w:rPr>
        <w:t>e</w:t>
      </w:r>
      <w:r w:rsidR="006C1B1D">
        <w:rPr>
          <w:spacing w:val="45"/>
          <w:sz w:val="24"/>
          <w:szCs w:val="24"/>
        </w:rPr>
        <w:t xml:space="preserve"> </w:t>
      </w:r>
      <w:r w:rsidR="006C1B1D">
        <w:rPr>
          <w:spacing w:val="6"/>
          <w:sz w:val="24"/>
          <w:szCs w:val="24"/>
        </w:rPr>
        <w:t>b</w:t>
      </w:r>
      <w:r w:rsidR="006C1B1D">
        <w:rPr>
          <w:sz w:val="24"/>
          <w:szCs w:val="24"/>
        </w:rPr>
        <w:t>een</w:t>
      </w:r>
      <w:r w:rsidR="006C1B1D">
        <w:rPr>
          <w:spacing w:val="37"/>
          <w:sz w:val="24"/>
          <w:szCs w:val="24"/>
        </w:rPr>
        <w:t xml:space="preserve"> </w:t>
      </w:r>
      <w:r w:rsidR="006C1B1D">
        <w:rPr>
          <w:sz w:val="24"/>
          <w:szCs w:val="24"/>
        </w:rPr>
        <w:t>previously</w:t>
      </w:r>
      <w:r w:rsidR="006C1B1D">
        <w:rPr>
          <w:spacing w:val="49"/>
          <w:sz w:val="24"/>
          <w:szCs w:val="24"/>
        </w:rPr>
        <w:t xml:space="preserve"> </w:t>
      </w:r>
      <w:r w:rsidR="006C1B1D">
        <w:rPr>
          <w:w w:val="101"/>
          <w:sz w:val="24"/>
          <w:szCs w:val="24"/>
        </w:rPr>
        <w:t>empl</w:t>
      </w:r>
      <w:r w:rsidR="006C1B1D">
        <w:rPr>
          <w:spacing w:val="-7"/>
          <w:w w:val="101"/>
          <w:sz w:val="24"/>
          <w:szCs w:val="24"/>
        </w:rPr>
        <w:t>o</w:t>
      </w:r>
      <w:r w:rsidR="006C1B1D">
        <w:rPr>
          <w:spacing w:val="-7"/>
          <w:w w:val="103"/>
          <w:sz w:val="24"/>
          <w:szCs w:val="24"/>
        </w:rPr>
        <w:t>y</w:t>
      </w:r>
      <w:r w:rsidR="006C1B1D">
        <w:rPr>
          <w:w w:val="103"/>
          <w:sz w:val="24"/>
          <w:szCs w:val="24"/>
        </w:rPr>
        <w:t xml:space="preserve">ed </w:t>
      </w:r>
      <w:r w:rsidR="006C1B1D">
        <w:rPr>
          <w:sz w:val="24"/>
          <w:szCs w:val="24"/>
        </w:rPr>
        <w:t>in</w:t>
      </w:r>
      <w:r w:rsidR="006C1B1D">
        <w:rPr>
          <w:spacing w:val="36"/>
          <w:sz w:val="24"/>
          <w:szCs w:val="24"/>
        </w:rPr>
        <w:t xml:space="preserve"> </w:t>
      </w:r>
      <w:r w:rsidR="006C1B1D">
        <w:rPr>
          <w:sz w:val="24"/>
          <w:szCs w:val="24"/>
        </w:rPr>
        <w:t xml:space="preserve">the </w:t>
      </w:r>
      <w:r w:rsidR="006C1B1D">
        <w:rPr>
          <w:spacing w:val="1"/>
          <w:sz w:val="24"/>
          <w:szCs w:val="24"/>
        </w:rPr>
        <w:t xml:space="preserve"> </w:t>
      </w:r>
      <w:r w:rsidR="006C1B1D">
        <w:rPr>
          <w:sz w:val="24"/>
          <w:szCs w:val="24"/>
        </w:rPr>
        <w:t>FDI</w:t>
      </w:r>
      <w:r w:rsidR="006C1B1D">
        <w:rPr>
          <w:spacing w:val="56"/>
          <w:sz w:val="24"/>
          <w:szCs w:val="24"/>
        </w:rPr>
        <w:t xml:space="preserve"> </w:t>
      </w:r>
      <w:r w:rsidR="006C1B1D">
        <w:rPr>
          <w:w w:val="109"/>
          <w:sz w:val="24"/>
          <w:szCs w:val="24"/>
        </w:rPr>
        <w:t xml:space="preserve">literature. </w:t>
      </w:r>
      <w:r w:rsidR="006C1B1D">
        <w:rPr>
          <w:spacing w:val="6"/>
          <w:w w:val="109"/>
          <w:sz w:val="24"/>
          <w:szCs w:val="24"/>
        </w:rPr>
        <w:t xml:space="preserve"> </w:t>
      </w:r>
      <w:r w:rsidR="006C1B1D">
        <w:rPr>
          <w:sz w:val="24"/>
          <w:szCs w:val="24"/>
        </w:rPr>
        <w:t>S</w:t>
      </w:r>
      <w:r w:rsidR="006C1B1D">
        <w:rPr>
          <w:spacing w:val="6"/>
          <w:sz w:val="24"/>
          <w:szCs w:val="24"/>
        </w:rPr>
        <w:t>p</w:t>
      </w:r>
      <w:r w:rsidR="006C1B1D">
        <w:rPr>
          <w:sz w:val="24"/>
          <w:szCs w:val="24"/>
        </w:rPr>
        <w:t>ecificall</w:t>
      </w:r>
      <w:r w:rsidR="006C1B1D">
        <w:rPr>
          <w:spacing w:val="-20"/>
          <w:sz w:val="24"/>
          <w:szCs w:val="24"/>
        </w:rPr>
        <w:t>y</w:t>
      </w:r>
      <w:r w:rsidR="006C1B1D">
        <w:rPr>
          <w:sz w:val="24"/>
          <w:szCs w:val="24"/>
        </w:rPr>
        <w:t>,</w:t>
      </w:r>
      <w:r w:rsidR="006C1B1D">
        <w:rPr>
          <w:spacing w:val="24"/>
          <w:sz w:val="24"/>
          <w:szCs w:val="24"/>
        </w:rPr>
        <w:t xml:space="preserve"> </w:t>
      </w:r>
      <w:r w:rsidR="006C1B1D">
        <w:rPr>
          <w:sz w:val="24"/>
          <w:szCs w:val="24"/>
        </w:rPr>
        <w:t>to</w:t>
      </w:r>
      <w:r w:rsidR="006C1B1D">
        <w:rPr>
          <w:spacing w:val="49"/>
          <w:sz w:val="24"/>
          <w:szCs w:val="24"/>
        </w:rPr>
        <w:t xml:space="preserve"> </w:t>
      </w:r>
      <w:r w:rsidR="006C1B1D">
        <w:rPr>
          <w:w w:val="103"/>
          <w:sz w:val="24"/>
          <w:szCs w:val="24"/>
        </w:rPr>
        <w:t>accou</w:t>
      </w:r>
      <w:r w:rsidR="006C1B1D">
        <w:rPr>
          <w:spacing w:val="-6"/>
          <w:w w:val="103"/>
          <w:sz w:val="24"/>
          <w:szCs w:val="24"/>
        </w:rPr>
        <w:t>n</w:t>
      </w:r>
      <w:r w:rsidR="006C1B1D">
        <w:rPr>
          <w:w w:val="137"/>
          <w:sz w:val="24"/>
          <w:szCs w:val="24"/>
        </w:rPr>
        <w:t>t</w:t>
      </w:r>
      <w:r w:rsidR="006C1B1D">
        <w:rPr>
          <w:spacing w:val="29"/>
          <w:sz w:val="24"/>
          <w:szCs w:val="24"/>
        </w:rPr>
        <w:t xml:space="preserve"> </w:t>
      </w:r>
      <w:r w:rsidR="006C1B1D">
        <w:rPr>
          <w:sz w:val="24"/>
          <w:szCs w:val="24"/>
        </w:rPr>
        <w:t>for</w:t>
      </w:r>
      <w:r w:rsidR="006C1B1D">
        <w:rPr>
          <w:spacing w:val="26"/>
          <w:sz w:val="24"/>
          <w:szCs w:val="24"/>
        </w:rPr>
        <w:t xml:space="preserve"> </w:t>
      </w:r>
      <w:r w:rsidR="006C1B1D">
        <w:rPr>
          <w:sz w:val="24"/>
          <w:szCs w:val="24"/>
        </w:rPr>
        <w:t>macr</w:t>
      </w:r>
      <w:r w:rsidR="006C1B1D">
        <w:rPr>
          <w:spacing w:val="7"/>
          <w:sz w:val="24"/>
          <w:szCs w:val="24"/>
        </w:rPr>
        <w:t>o</w:t>
      </w:r>
      <w:r w:rsidR="006C1B1D">
        <w:rPr>
          <w:sz w:val="24"/>
          <w:szCs w:val="24"/>
        </w:rPr>
        <w:t>economic</w:t>
      </w:r>
      <w:r w:rsidR="006C1B1D">
        <w:rPr>
          <w:spacing w:val="46"/>
          <w:sz w:val="24"/>
          <w:szCs w:val="24"/>
        </w:rPr>
        <w:t xml:space="preserve"> </w:t>
      </w:r>
      <w:r w:rsidR="006C1B1D">
        <w:rPr>
          <w:sz w:val="24"/>
          <w:szCs w:val="24"/>
        </w:rPr>
        <w:t>factors</w:t>
      </w:r>
      <w:r w:rsidR="006C1B1D">
        <w:rPr>
          <w:spacing w:val="55"/>
          <w:sz w:val="24"/>
          <w:szCs w:val="24"/>
        </w:rPr>
        <w:t xml:space="preserve"> </w:t>
      </w:r>
      <w:r w:rsidR="006C1B1D">
        <w:rPr>
          <w:sz w:val="24"/>
          <w:szCs w:val="24"/>
        </w:rPr>
        <w:t xml:space="preserve">that </w:t>
      </w:r>
      <w:r w:rsidR="006C1B1D">
        <w:rPr>
          <w:spacing w:val="37"/>
          <w:sz w:val="24"/>
          <w:szCs w:val="24"/>
        </w:rPr>
        <w:t xml:space="preserve"> </w:t>
      </w:r>
      <w:r w:rsidR="006C1B1D">
        <w:rPr>
          <w:w w:val="102"/>
          <w:sz w:val="24"/>
          <w:szCs w:val="24"/>
        </w:rPr>
        <w:t>mig</w:t>
      </w:r>
      <w:r w:rsidR="006C1B1D">
        <w:rPr>
          <w:spacing w:val="-6"/>
          <w:w w:val="102"/>
          <w:sz w:val="24"/>
          <w:szCs w:val="24"/>
        </w:rPr>
        <w:t>h</w:t>
      </w:r>
      <w:r w:rsidR="006C1B1D">
        <w:rPr>
          <w:w w:val="137"/>
          <w:sz w:val="24"/>
          <w:szCs w:val="24"/>
        </w:rPr>
        <w:t>t</w:t>
      </w:r>
      <w:r w:rsidR="006C1B1D">
        <w:rPr>
          <w:spacing w:val="29"/>
          <w:sz w:val="24"/>
          <w:szCs w:val="24"/>
        </w:rPr>
        <w:t xml:space="preserve"> </w:t>
      </w:r>
      <w:r w:rsidR="006C1B1D">
        <w:rPr>
          <w:w w:val="101"/>
          <w:sz w:val="24"/>
          <w:szCs w:val="24"/>
        </w:rPr>
        <w:t xml:space="preserve">affect </w:t>
      </w:r>
      <w:r w:rsidR="006C1B1D">
        <w:rPr>
          <w:sz w:val="24"/>
          <w:szCs w:val="24"/>
        </w:rPr>
        <w:t>FDI</w:t>
      </w:r>
      <w:r w:rsidR="006C1B1D">
        <w:rPr>
          <w:spacing w:val="54"/>
          <w:sz w:val="24"/>
          <w:szCs w:val="24"/>
        </w:rPr>
        <w:t xml:space="preserve"> </w:t>
      </w:r>
      <w:r w:rsidR="006C1B1D">
        <w:rPr>
          <w:sz w:val="24"/>
          <w:szCs w:val="24"/>
        </w:rPr>
        <w:t>fl</w:t>
      </w:r>
      <w:r w:rsidR="006C1B1D">
        <w:rPr>
          <w:spacing w:val="-6"/>
          <w:sz w:val="24"/>
          <w:szCs w:val="24"/>
        </w:rPr>
        <w:t>o</w:t>
      </w:r>
      <w:r w:rsidR="006C1B1D">
        <w:rPr>
          <w:sz w:val="24"/>
          <w:szCs w:val="24"/>
        </w:rPr>
        <w:t xml:space="preserve">ws </w:t>
      </w:r>
      <w:r w:rsidR="006C1B1D">
        <w:rPr>
          <w:spacing w:val="-7"/>
          <w:sz w:val="24"/>
          <w:szCs w:val="24"/>
        </w:rPr>
        <w:t>w</w:t>
      </w:r>
      <w:r w:rsidR="006C1B1D">
        <w:rPr>
          <w:sz w:val="24"/>
          <w:szCs w:val="24"/>
        </w:rPr>
        <w:t>e</w:t>
      </w:r>
      <w:r w:rsidR="006C1B1D">
        <w:rPr>
          <w:spacing w:val="18"/>
          <w:sz w:val="24"/>
          <w:szCs w:val="24"/>
        </w:rPr>
        <w:t xml:space="preserve"> </w:t>
      </w:r>
      <w:r w:rsidR="006C1B1D">
        <w:rPr>
          <w:sz w:val="24"/>
          <w:szCs w:val="24"/>
        </w:rPr>
        <w:t>add</w:t>
      </w:r>
      <w:r w:rsidR="006C1B1D">
        <w:rPr>
          <w:spacing w:val="54"/>
          <w:sz w:val="24"/>
          <w:szCs w:val="24"/>
        </w:rPr>
        <w:t xml:space="preserve"> </w:t>
      </w:r>
      <w:r w:rsidR="006C1B1D">
        <w:rPr>
          <w:sz w:val="24"/>
          <w:szCs w:val="24"/>
        </w:rPr>
        <w:t>in</w:t>
      </w:r>
      <w:r w:rsidR="006C1B1D">
        <w:rPr>
          <w:spacing w:val="34"/>
          <w:sz w:val="24"/>
          <w:szCs w:val="24"/>
        </w:rPr>
        <w:t xml:space="preserve"> </w:t>
      </w:r>
      <w:r w:rsidR="006C1B1D">
        <w:rPr>
          <w:sz w:val="24"/>
          <w:szCs w:val="24"/>
        </w:rPr>
        <w:t xml:space="preserve">GDP </w:t>
      </w:r>
      <w:r w:rsidR="006C1B1D">
        <w:rPr>
          <w:spacing w:val="5"/>
          <w:sz w:val="24"/>
          <w:szCs w:val="24"/>
        </w:rPr>
        <w:t xml:space="preserve"> </w:t>
      </w:r>
      <w:r w:rsidR="006C1B1D">
        <w:rPr>
          <w:sz w:val="24"/>
          <w:szCs w:val="24"/>
        </w:rPr>
        <w:t>gr</w:t>
      </w:r>
      <w:r w:rsidR="006C1B1D">
        <w:rPr>
          <w:spacing w:val="-6"/>
          <w:sz w:val="24"/>
          <w:szCs w:val="24"/>
        </w:rPr>
        <w:t>o</w:t>
      </w:r>
      <w:r w:rsidR="006C1B1D">
        <w:rPr>
          <w:sz w:val="24"/>
          <w:szCs w:val="24"/>
        </w:rPr>
        <w:t xml:space="preserve">wth, </w:t>
      </w:r>
      <w:r w:rsidR="006C1B1D">
        <w:rPr>
          <w:spacing w:val="6"/>
          <w:sz w:val="24"/>
          <w:szCs w:val="24"/>
        </w:rPr>
        <w:t xml:space="preserve"> </w:t>
      </w:r>
      <w:r w:rsidR="006C1B1D">
        <w:rPr>
          <w:sz w:val="24"/>
          <w:szCs w:val="24"/>
        </w:rPr>
        <w:t>logged</w:t>
      </w:r>
      <w:r w:rsidR="006C1B1D">
        <w:rPr>
          <w:spacing w:val="21"/>
          <w:sz w:val="24"/>
          <w:szCs w:val="24"/>
        </w:rPr>
        <w:t xml:space="preserve"> </w:t>
      </w:r>
      <w:r w:rsidR="006C1B1D">
        <w:rPr>
          <w:sz w:val="24"/>
          <w:szCs w:val="24"/>
        </w:rPr>
        <w:t xml:space="preserve">GDP </w:t>
      </w:r>
      <w:r w:rsidR="006C1B1D">
        <w:rPr>
          <w:spacing w:val="5"/>
          <w:sz w:val="24"/>
          <w:szCs w:val="24"/>
        </w:rPr>
        <w:t xml:space="preserve"> </w:t>
      </w:r>
      <w:r w:rsidR="006C1B1D">
        <w:rPr>
          <w:spacing w:val="6"/>
          <w:sz w:val="24"/>
          <w:szCs w:val="24"/>
        </w:rPr>
        <w:t>p</w:t>
      </w:r>
      <w:r w:rsidR="006C1B1D">
        <w:rPr>
          <w:sz w:val="24"/>
          <w:szCs w:val="24"/>
        </w:rPr>
        <w:t>er</w:t>
      </w:r>
      <w:r w:rsidR="006C1B1D">
        <w:rPr>
          <w:spacing w:val="44"/>
          <w:sz w:val="24"/>
          <w:szCs w:val="24"/>
        </w:rPr>
        <w:t xml:space="preserve"> </w:t>
      </w:r>
      <w:r w:rsidR="006C1B1D">
        <w:rPr>
          <w:sz w:val="24"/>
          <w:szCs w:val="24"/>
        </w:rPr>
        <w:t xml:space="preserve">capita, </w:t>
      </w:r>
      <w:r w:rsidR="006C1B1D">
        <w:rPr>
          <w:spacing w:val="28"/>
          <w:sz w:val="24"/>
          <w:szCs w:val="24"/>
        </w:rPr>
        <w:t xml:space="preserve"> </w:t>
      </w:r>
      <w:r w:rsidR="006C1B1D">
        <w:rPr>
          <w:sz w:val="24"/>
          <w:szCs w:val="24"/>
        </w:rPr>
        <w:t>logged</w:t>
      </w:r>
      <w:r w:rsidR="006C1B1D">
        <w:rPr>
          <w:spacing w:val="21"/>
          <w:sz w:val="24"/>
          <w:szCs w:val="24"/>
        </w:rPr>
        <w:t xml:space="preserve"> </w:t>
      </w:r>
      <w:r w:rsidR="006C1B1D">
        <w:rPr>
          <w:spacing w:val="6"/>
          <w:sz w:val="24"/>
          <w:szCs w:val="24"/>
        </w:rPr>
        <w:t>p</w:t>
      </w:r>
      <w:r w:rsidR="006C1B1D">
        <w:rPr>
          <w:sz w:val="24"/>
          <w:szCs w:val="24"/>
        </w:rPr>
        <w:t xml:space="preserve">opulation, </w:t>
      </w:r>
      <w:r w:rsidR="006C1B1D">
        <w:rPr>
          <w:spacing w:val="38"/>
          <w:sz w:val="24"/>
          <w:szCs w:val="24"/>
        </w:rPr>
        <w:t xml:space="preserve"> </w:t>
      </w:r>
      <w:r w:rsidR="006C1B1D">
        <w:rPr>
          <w:sz w:val="24"/>
          <w:szCs w:val="24"/>
        </w:rPr>
        <w:t>and</w:t>
      </w:r>
      <w:r w:rsidR="006C1B1D">
        <w:rPr>
          <w:spacing w:val="54"/>
          <w:sz w:val="24"/>
          <w:szCs w:val="24"/>
        </w:rPr>
        <w:t xml:space="preserve"> </w:t>
      </w:r>
      <w:r w:rsidR="006C1B1D">
        <w:rPr>
          <w:sz w:val="24"/>
          <w:szCs w:val="24"/>
        </w:rPr>
        <w:t>logged inflation.</w:t>
      </w:r>
      <w:r w:rsidR="006C1B1D">
        <w:rPr>
          <w:position w:val="9"/>
          <w:sz w:val="16"/>
          <w:szCs w:val="16"/>
        </w:rPr>
        <w:t xml:space="preserve">35    </w:t>
      </w:r>
      <w:r w:rsidR="006C1B1D">
        <w:rPr>
          <w:spacing w:val="29"/>
          <w:position w:val="9"/>
          <w:sz w:val="16"/>
          <w:szCs w:val="16"/>
        </w:rPr>
        <w:t xml:space="preserve"> </w:t>
      </w:r>
      <w:r w:rsidR="006C1B1D">
        <w:rPr>
          <w:spacing w:val="-7"/>
          <w:sz w:val="24"/>
          <w:szCs w:val="24"/>
        </w:rPr>
        <w:t>A</w:t>
      </w:r>
      <w:r w:rsidR="006C1B1D">
        <w:rPr>
          <w:sz w:val="24"/>
          <w:szCs w:val="24"/>
        </w:rPr>
        <w:t>dditionall</w:t>
      </w:r>
      <w:r w:rsidR="006C1B1D">
        <w:rPr>
          <w:spacing w:val="-20"/>
          <w:sz w:val="24"/>
          <w:szCs w:val="24"/>
        </w:rPr>
        <w:t>y</w:t>
      </w:r>
      <w:r w:rsidR="006C1B1D">
        <w:rPr>
          <w:sz w:val="24"/>
          <w:szCs w:val="24"/>
        </w:rPr>
        <w:t xml:space="preserve">, </w:t>
      </w:r>
      <w:r w:rsidR="006C1B1D">
        <w:rPr>
          <w:spacing w:val="48"/>
          <w:sz w:val="24"/>
          <w:szCs w:val="24"/>
        </w:rPr>
        <w:t xml:space="preserve"> </w:t>
      </w:r>
      <w:r w:rsidR="006C1B1D">
        <w:rPr>
          <w:spacing w:val="-6"/>
          <w:sz w:val="24"/>
          <w:szCs w:val="24"/>
        </w:rPr>
        <w:t>w</w:t>
      </w:r>
      <w:r w:rsidR="006C1B1D">
        <w:rPr>
          <w:sz w:val="24"/>
          <w:szCs w:val="24"/>
        </w:rPr>
        <w:t>e</w:t>
      </w:r>
      <w:r w:rsidR="006C1B1D">
        <w:rPr>
          <w:spacing w:val="33"/>
          <w:sz w:val="24"/>
          <w:szCs w:val="24"/>
        </w:rPr>
        <w:t xml:space="preserve"> </w:t>
      </w:r>
      <w:r w:rsidR="006C1B1D">
        <w:rPr>
          <w:sz w:val="24"/>
          <w:szCs w:val="24"/>
        </w:rPr>
        <w:t xml:space="preserve">add </w:t>
      </w:r>
      <w:r w:rsidR="006C1B1D">
        <w:rPr>
          <w:spacing w:val="9"/>
          <w:sz w:val="24"/>
          <w:szCs w:val="24"/>
        </w:rPr>
        <w:t xml:space="preserve"> </w:t>
      </w:r>
      <w:r w:rsidR="006C1B1D">
        <w:rPr>
          <w:sz w:val="24"/>
          <w:szCs w:val="24"/>
        </w:rPr>
        <w:t>a</w:t>
      </w:r>
      <w:r w:rsidR="006C1B1D">
        <w:rPr>
          <w:spacing w:val="51"/>
          <w:sz w:val="24"/>
          <w:szCs w:val="24"/>
        </w:rPr>
        <w:t xml:space="preserve"> </w:t>
      </w:r>
      <w:r w:rsidR="006C1B1D">
        <w:rPr>
          <w:sz w:val="24"/>
          <w:szCs w:val="24"/>
        </w:rPr>
        <w:t>set  of</w:t>
      </w:r>
      <w:r w:rsidR="006C1B1D">
        <w:rPr>
          <w:spacing w:val="30"/>
          <w:sz w:val="24"/>
          <w:szCs w:val="24"/>
        </w:rPr>
        <w:t xml:space="preserve"> </w:t>
      </w:r>
      <w:r w:rsidR="006C1B1D">
        <w:rPr>
          <w:sz w:val="24"/>
          <w:szCs w:val="24"/>
        </w:rPr>
        <w:t xml:space="preserve">measures </w:t>
      </w:r>
      <w:r w:rsidR="006C1B1D">
        <w:rPr>
          <w:spacing w:val="8"/>
          <w:sz w:val="24"/>
          <w:szCs w:val="24"/>
        </w:rPr>
        <w:t xml:space="preserve"> </w:t>
      </w:r>
      <w:r w:rsidR="006C1B1D">
        <w:rPr>
          <w:sz w:val="24"/>
          <w:szCs w:val="24"/>
        </w:rPr>
        <w:t>from</w:t>
      </w:r>
      <w:r w:rsidR="006C1B1D">
        <w:rPr>
          <w:spacing w:val="46"/>
          <w:sz w:val="24"/>
          <w:szCs w:val="24"/>
        </w:rPr>
        <w:t xml:space="preserve"> </w:t>
      </w:r>
      <w:r w:rsidR="006C1B1D">
        <w:rPr>
          <w:sz w:val="24"/>
          <w:szCs w:val="24"/>
        </w:rPr>
        <w:t xml:space="preserve">the </w:t>
      </w:r>
      <w:r w:rsidR="006C1B1D">
        <w:rPr>
          <w:spacing w:val="14"/>
          <w:sz w:val="24"/>
          <w:szCs w:val="24"/>
        </w:rPr>
        <w:t xml:space="preserve"> </w:t>
      </w:r>
      <w:r w:rsidR="006C1B1D">
        <w:rPr>
          <w:w w:val="108"/>
          <w:sz w:val="24"/>
          <w:szCs w:val="24"/>
        </w:rPr>
        <w:t>I</w:t>
      </w:r>
      <w:r w:rsidR="006C1B1D">
        <w:rPr>
          <w:spacing w:val="-6"/>
          <w:w w:val="108"/>
          <w:sz w:val="24"/>
          <w:szCs w:val="24"/>
        </w:rPr>
        <w:t>n</w:t>
      </w:r>
      <w:r w:rsidR="006C1B1D">
        <w:rPr>
          <w:w w:val="108"/>
          <w:sz w:val="24"/>
          <w:szCs w:val="24"/>
        </w:rPr>
        <w:t>ternational</w:t>
      </w:r>
      <w:r w:rsidR="006C1B1D">
        <w:rPr>
          <w:spacing w:val="45"/>
          <w:w w:val="108"/>
          <w:sz w:val="24"/>
          <w:szCs w:val="24"/>
        </w:rPr>
        <w:t xml:space="preserve"> </w:t>
      </w:r>
      <w:r w:rsidR="006C1B1D">
        <w:rPr>
          <w:sz w:val="24"/>
          <w:szCs w:val="24"/>
        </w:rPr>
        <w:t>Cou</w:t>
      </w:r>
      <w:r w:rsidR="006C1B1D">
        <w:rPr>
          <w:spacing w:val="-7"/>
          <w:sz w:val="24"/>
          <w:szCs w:val="24"/>
        </w:rPr>
        <w:t>n</w:t>
      </w:r>
      <w:r w:rsidR="006C1B1D">
        <w:rPr>
          <w:sz w:val="24"/>
          <w:szCs w:val="24"/>
        </w:rPr>
        <w:t xml:space="preserve">try </w:t>
      </w:r>
      <w:r w:rsidR="006C1B1D">
        <w:rPr>
          <w:spacing w:val="45"/>
          <w:sz w:val="24"/>
          <w:szCs w:val="24"/>
        </w:rPr>
        <w:t xml:space="preserve"> </w:t>
      </w:r>
      <w:r w:rsidR="006C1B1D">
        <w:rPr>
          <w:w w:val="103"/>
          <w:sz w:val="24"/>
          <w:szCs w:val="24"/>
        </w:rPr>
        <w:t xml:space="preserve">Risk </w:t>
      </w:r>
      <w:r w:rsidR="006C1B1D">
        <w:rPr>
          <w:sz w:val="24"/>
          <w:szCs w:val="24"/>
        </w:rPr>
        <w:t>Guide</w:t>
      </w:r>
      <w:r w:rsidR="006C1B1D">
        <w:rPr>
          <w:spacing w:val="32"/>
          <w:sz w:val="24"/>
          <w:szCs w:val="24"/>
        </w:rPr>
        <w:t xml:space="preserve"> </w:t>
      </w:r>
      <w:r w:rsidR="006C1B1D">
        <w:rPr>
          <w:sz w:val="24"/>
          <w:szCs w:val="24"/>
        </w:rPr>
        <w:t>(IC</w:t>
      </w:r>
      <w:r w:rsidR="006C1B1D">
        <w:rPr>
          <w:spacing w:val="-7"/>
          <w:sz w:val="24"/>
          <w:szCs w:val="24"/>
        </w:rPr>
        <w:t>R</w:t>
      </w:r>
      <w:r w:rsidR="006C1B1D">
        <w:rPr>
          <w:sz w:val="24"/>
          <w:szCs w:val="24"/>
        </w:rPr>
        <w:t xml:space="preserve">G) </w:t>
      </w:r>
      <w:r w:rsidR="006C1B1D">
        <w:rPr>
          <w:spacing w:val="3"/>
          <w:sz w:val="24"/>
          <w:szCs w:val="24"/>
        </w:rPr>
        <w:t xml:space="preserve"> </w:t>
      </w:r>
      <w:r w:rsidR="006C1B1D">
        <w:rPr>
          <w:sz w:val="24"/>
          <w:szCs w:val="24"/>
        </w:rPr>
        <w:t>to</w:t>
      </w:r>
      <w:r w:rsidR="006C1B1D">
        <w:rPr>
          <w:spacing w:val="29"/>
          <w:sz w:val="24"/>
          <w:szCs w:val="24"/>
        </w:rPr>
        <w:t xml:space="preserve"> </w:t>
      </w:r>
      <w:r w:rsidR="006C1B1D">
        <w:rPr>
          <w:sz w:val="24"/>
          <w:szCs w:val="24"/>
        </w:rPr>
        <w:t>acco</w:t>
      </w:r>
      <w:r w:rsidR="006C1B1D">
        <w:rPr>
          <w:w w:val="108"/>
          <w:sz w:val="24"/>
          <w:szCs w:val="24"/>
        </w:rPr>
        <w:t>u</w:t>
      </w:r>
      <w:r w:rsidR="006C1B1D">
        <w:rPr>
          <w:spacing w:val="-7"/>
          <w:w w:val="108"/>
          <w:sz w:val="24"/>
          <w:szCs w:val="24"/>
        </w:rPr>
        <w:t>n</w:t>
      </w:r>
      <w:r w:rsidR="006C1B1D">
        <w:rPr>
          <w:w w:val="137"/>
          <w:sz w:val="24"/>
          <w:szCs w:val="24"/>
        </w:rPr>
        <w:t>t</w:t>
      </w:r>
      <w:r w:rsidR="006C1B1D">
        <w:rPr>
          <w:spacing w:val="9"/>
          <w:sz w:val="24"/>
          <w:szCs w:val="24"/>
        </w:rPr>
        <w:t xml:space="preserve"> </w:t>
      </w:r>
      <w:r w:rsidR="006C1B1D">
        <w:rPr>
          <w:sz w:val="24"/>
          <w:szCs w:val="24"/>
        </w:rPr>
        <w:t>for</w:t>
      </w:r>
      <w:r w:rsidR="006C1B1D">
        <w:rPr>
          <w:spacing w:val="6"/>
          <w:sz w:val="24"/>
          <w:szCs w:val="24"/>
        </w:rPr>
        <w:t xml:space="preserve"> </w:t>
      </w:r>
      <w:r w:rsidR="006C1B1D">
        <w:rPr>
          <w:sz w:val="24"/>
          <w:szCs w:val="24"/>
        </w:rPr>
        <w:t>the</w:t>
      </w:r>
      <w:r w:rsidR="006C1B1D">
        <w:rPr>
          <w:spacing w:val="41"/>
          <w:sz w:val="24"/>
          <w:szCs w:val="24"/>
        </w:rPr>
        <w:t xml:space="preserve"> </w:t>
      </w:r>
      <w:r w:rsidR="006C1B1D">
        <w:rPr>
          <w:sz w:val="24"/>
          <w:szCs w:val="24"/>
        </w:rPr>
        <w:t>le</w:t>
      </w:r>
      <w:r w:rsidR="006C1B1D">
        <w:rPr>
          <w:spacing w:val="-7"/>
          <w:sz w:val="24"/>
          <w:szCs w:val="24"/>
        </w:rPr>
        <w:t>v</w:t>
      </w:r>
      <w:r w:rsidR="006C1B1D">
        <w:rPr>
          <w:sz w:val="24"/>
          <w:szCs w:val="24"/>
        </w:rPr>
        <w:t>el</w:t>
      </w:r>
      <w:r w:rsidR="006C1B1D">
        <w:rPr>
          <w:spacing w:val="1"/>
          <w:sz w:val="24"/>
          <w:szCs w:val="24"/>
        </w:rPr>
        <w:t xml:space="preserve"> </w:t>
      </w:r>
      <w:r w:rsidR="006C1B1D">
        <w:rPr>
          <w:sz w:val="24"/>
          <w:szCs w:val="24"/>
        </w:rPr>
        <w:t>of</w:t>
      </w:r>
      <w:r w:rsidR="006C1B1D">
        <w:rPr>
          <w:spacing w:val="-3"/>
          <w:sz w:val="24"/>
          <w:szCs w:val="24"/>
        </w:rPr>
        <w:t xml:space="preserve"> </w:t>
      </w:r>
      <w:r w:rsidR="006C1B1D">
        <w:rPr>
          <w:spacing w:val="6"/>
          <w:sz w:val="24"/>
          <w:szCs w:val="24"/>
        </w:rPr>
        <w:t>p</w:t>
      </w:r>
      <w:r w:rsidR="006C1B1D">
        <w:rPr>
          <w:sz w:val="24"/>
          <w:szCs w:val="24"/>
        </w:rPr>
        <w:t>olitical</w:t>
      </w:r>
      <w:r w:rsidR="006C1B1D">
        <w:rPr>
          <w:spacing w:val="39"/>
          <w:sz w:val="24"/>
          <w:szCs w:val="24"/>
        </w:rPr>
        <w:t xml:space="preserve"> </w:t>
      </w:r>
      <w:r w:rsidR="006C1B1D">
        <w:rPr>
          <w:sz w:val="24"/>
          <w:szCs w:val="24"/>
        </w:rPr>
        <w:t>violence</w:t>
      </w:r>
      <w:r w:rsidR="006C1B1D">
        <w:rPr>
          <w:spacing w:val="9"/>
          <w:sz w:val="24"/>
          <w:szCs w:val="24"/>
        </w:rPr>
        <w:t xml:space="preserve"> </w:t>
      </w:r>
      <w:r w:rsidR="006C1B1D">
        <w:rPr>
          <w:sz w:val="24"/>
          <w:szCs w:val="24"/>
        </w:rPr>
        <w:t>in</w:t>
      </w:r>
      <w:r w:rsidR="006C1B1D">
        <w:rPr>
          <w:spacing w:val="16"/>
          <w:sz w:val="24"/>
          <w:szCs w:val="24"/>
        </w:rPr>
        <w:t xml:space="preserve"> </w:t>
      </w:r>
      <w:r w:rsidR="006C1B1D">
        <w:rPr>
          <w:sz w:val="24"/>
          <w:szCs w:val="24"/>
        </w:rPr>
        <w:t>the</w:t>
      </w:r>
      <w:r w:rsidR="006C1B1D">
        <w:rPr>
          <w:spacing w:val="41"/>
          <w:sz w:val="24"/>
          <w:szCs w:val="24"/>
        </w:rPr>
        <w:t xml:space="preserve"> </w:t>
      </w:r>
      <w:r w:rsidR="006C1B1D">
        <w:rPr>
          <w:sz w:val="24"/>
          <w:szCs w:val="24"/>
        </w:rPr>
        <w:t>cou</w:t>
      </w:r>
      <w:r w:rsidR="006C1B1D">
        <w:rPr>
          <w:spacing w:val="-6"/>
          <w:sz w:val="24"/>
          <w:szCs w:val="24"/>
        </w:rPr>
        <w:t>n</w:t>
      </w:r>
      <w:r w:rsidR="006C1B1D">
        <w:rPr>
          <w:sz w:val="24"/>
          <w:szCs w:val="24"/>
        </w:rPr>
        <w:t>try  and</w:t>
      </w:r>
      <w:r w:rsidR="006C1B1D">
        <w:rPr>
          <w:spacing w:val="37"/>
          <w:sz w:val="24"/>
          <w:szCs w:val="24"/>
        </w:rPr>
        <w:t xml:space="preserve"> </w:t>
      </w:r>
      <w:r w:rsidR="006C1B1D">
        <w:rPr>
          <w:sz w:val="24"/>
          <w:szCs w:val="24"/>
        </w:rPr>
        <w:t>the</w:t>
      </w:r>
      <w:r w:rsidR="006C1B1D">
        <w:rPr>
          <w:spacing w:val="41"/>
          <w:sz w:val="24"/>
          <w:szCs w:val="24"/>
        </w:rPr>
        <w:t xml:space="preserve"> </w:t>
      </w:r>
      <w:r w:rsidR="006C1B1D">
        <w:rPr>
          <w:sz w:val="24"/>
          <w:szCs w:val="24"/>
        </w:rPr>
        <w:t>risk</w:t>
      </w:r>
      <w:r w:rsidR="006C1B1D">
        <w:rPr>
          <w:spacing w:val="20"/>
          <w:sz w:val="24"/>
          <w:szCs w:val="24"/>
        </w:rPr>
        <w:t xml:space="preserve"> </w:t>
      </w:r>
      <w:r w:rsidR="006C1B1D">
        <w:rPr>
          <w:sz w:val="24"/>
          <w:szCs w:val="24"/>
        </w:rPr>
        <w:t>to</w:t>
      </w:r>
      <w:r w:rsidR="006C1B1D">
        <w:rPr>
          <w:spacing w:val="29"/>
          <w:sz w:val="24"/>
          <w:szCs w:val="24"/>
        </w:rPr>
        <w:t xml:space="preserve"> </w:t>
      </w:r>
      <w:r w:rsidR="006C1B1D">
        <w:rPr>
          <w:w w:val="111"/>
          <w:sz w:val="24"/>
          <w:szCs w:val="24"/>
        </w:rPr>
        <w:t>the</w:t>
      </w:r>
    </w:p>
    <w:p w14:paraId="17B5F9E1" w14:textId="77777777" w:rsidR="000A768D" w:rsidRDefault="000A768D">
      <w:pPr>
        <w:spacing w:before="1" w:line="220" w:lineRule="exact"/>
        <w:rPr>
          <w:sz w:val="22"/>
          <w:szCs w:val="22"/>
        </w:rPr>
      </w:pPr>
    </w:p>
    <w:p w14:paraId="3B3FDDD1" w14:textId="77777777" w:rsidR="000A768D" w:rsidRDefault="006C1B1D">
      <w:pPr>
        <w:spacing w:before="30" w:line="249" w:lineRule="auto"/>
        <w:ind w:left="100" w:right="85" w:firstLine="263"/>
        <w:jc w:val="both"/>
      </w:pPr>
      <w:r>
        <w:rPr>
          <w:position w:val="8"/>
          <w:sz w:val="14"/>
          <w:szCs w:val="14"/>
        </w:rPr>
        <w:t>34</w:t>
      </w:r>
      <w:r>
        <w:rPr>
          <w:spacing w:val="-17"/>
        </w:rPr>
        <w:t>W</w:t>
      </w:r>
      <w:r>
        <w:t>e  also</w:t>
      </w:r>
      <w:r>
        <w:rPr>
          <w:spacing w:val="28"/>
        </w:rPr>
        <w:t xml:space="preserve"> </w:t>
      </w:r>
      <w:r>
        <w:t>run</w:t>
      </w:r>
      <w:r>
        <w:rPr>
          <w:spacing w:val="50"/>
        </w:rPr>
        <w:t xml:space="preserve"> </w:t>
      </w:r>
      <w:r>
        <w:t>a</w:t>
      </w:r>
      <w:r>
        <w:rPr>
          <w:spacing w:val="29"/>
        </w:rPr>
        <w:t xml:space="preserve"> </w:t>
      </w:r>
      <w:r>
        <w:t>m</w:t>
      </w:r>
      <w:r>
        <w:rPr>
          <w:spacing w:val="5"/>
        </w:rPr>
        <w:t>o</w:t>
      </w:r>
      <w:r>
        <w:t>del</w:t>
      </w:r>
      <w:r>
        <w:rPr>
          <w:spacing w:val="34"/>
        </w:rPr>
        <w:t xml:space="preserve"> </w:t>
      </w:r>
      <w:r>
        <w:t>across</w:t>
      </w:r>
      <w:r>
        <w:rPr>
          <w:spacing w:val="38"/>
        </w:rPr>
        <w:t xml:space="preserve"> </w:t>
      </w:r>
      <w:r>
        <w:t>the</w:t>
      </w:r>
      <w:r>
        <w:rPr>
          <w:spacing w:val="50"/>
        </w:rPr>
        <w:t xml:space="preserve"> </w:t>
      </w:r>
      <w:r>
        <w:t>full</w:t>
      </w:r>
      <w:r>
        <w:rPr>
          <w:spacing w:val="21"/>
        </w:rPr>
        <w:t xml:space="preserve"> </w:t>
      </w:r>
      <w:r>
        <w:t>panel</w:t>
      </w:r>
      <w:r>
        <w:rPr>
          <w:spacing w:val="48"/>
        </w:rPr>
        <w:t xml:space="preserve"> </w:t>
      </w:r>
      <w:r>
        <w:t>of</w:t>
      </w:r>
      <w:r>
        <w:rPr>
          <w:spacing w:val="11"/>
        </w:rPr>
        <w:t xml:space="preserve"> </w:t>
      </w:r>
      <w:r>
        <w:t>112</w:t>
      </w:r>
      <w:r>
        <w:rPr>
          <w:spacing w:val="14"/>
        </w:rPr>
        <w:t xml:space="preserve"> </w:t>
      </w:r>
      <w:r>
        <w:t>l</w:t>
      </w:r>
      <w:r>
        <w:rPr>
          <w:spacing w:val="-6"/>
        </w:rPr>
        <w:t>o</w:t>
      </w:r>
      <w:r>
        <w:rPr>
          <w:spacing w:val="-5"/>
        </w:rPr>
        <w:t>w</w:t>
      </w:r>
      <w:r>
        <w:t>er</w:t>
      </w:r>
      <w:r>
        <w:rPr>
          <w:spacing w:val="26"/>
        </w:rPr>
        <w:t xml:space="preserve"> </w:t>
      </w:r>
      <w:r>
        <w:t>income</w:t>
      </w:r>
      <w:r>
        <w:rPr>
          <w:spacing w:val="36"/>
        </w:rPr>
        <w:t xml:space="preserve"> </w:t>
      </w:r>
      <w:r>
        <w:t>cou</w:t>
      </w:r>
      <w:r>
        <w:rPr>
          <w:spacing w:val="-5"/>
        </w:rPr>
        <w:t>n</w:t>
      </w:r>
      <w:r>
        <w:t xml:space="preserve">tries, </w:t>
      </w:r>
      <w:r>
        <w:rPr>
          <w:spacing w:val="27"/>
        </w:rPr>
        <w:t xml:space="preserve"> </w:t>
      </w:r>
      <w:r>
        <w:t xml:space="preserve">including </w:t>
      </w:r>
      <w:r>
        <w:rPr>
          <w:spacing w:val="6"/>
        </w:rPr>
        <w:t xml:space="preserve"> b</w:t>
      </w:r>
      <w:r>
        <w:t xml:space="preserve">oth </w:t>
      </w:r>
      <w:r>
        <w:rPr>
          <w:spacing w:val="10"/>
        </w:rPr>
        <w:t xml:space="preserve"> </w:t>
      </w:r>
      <w:r>
        <w:t>cou</w:t>
      </w:r>
      <w:r>
        <w:rPr>
          <w:spacing w:val="-5"/>
        </w:rPr>
        <w:t>n</w:t>
      </w:r>
      <w:r>
        <w:t xml:space="preserve">tries </w:t>
      </w:r>
      <w:r>
        <w:rPr>
          <w:spacing w:val="18"/>
        </w:rPr>
        <w:t xml:space="preserve"> </w:t>
      </w:r>
      <w:r>
        <w:rPr>
          <w:w w:val="121"/>
        </w:rPr>
        <w:t xml:space="preserve">that </w:t>
      </w:r>
      <w:r>
        <w:t xml:space="preserve">had </w:t>
      </w:r>
      <w:r>
        <w:rPr>
          <w:spacing w:val="2"/>
        </w:rPr>
        <w:t xml:space="preserve"> </w:t>
      </w:r>
      <w:r>
        <w:t xml:space="preserve">disputes </w:t>
      </w:r>
      <w:r>
        <w:rPr>
          <w:spacing w:val="24"/>
        </w:rPr>
        <w:t xml:space="preserve"> </w:t>
      </w:r>
      <w:r>
        <w:t xml:space="preserve">and </w:t>
      </w:r>
      <w:r>
        <w:rPr>
          <w:spacing w:val="2"/>
        </w:rPr>
        <w:t xml:space="preserve"> </w:t>
      </w:r>
      <w:r>
        <w:t xml:space="preserve">those  </w:t>
      </w:r>
      <w:r>
        <w:rPr>
          <w:w w:val="121"/>
        </w:rPr>
        <w:t>that</w:t>
      </w:r>
      <w:r>
        <w:rPr>
          <w:spacing w:val="11"/>
          <w:w w:val="121"/>
        </w:rPr>
        <w:t xml:space="preserve"> </w:t>
      </w:r>
      <w:r>
        <w:t>did</w:t>
      </w:r>
      <w:r>
        <w:rPr>
          <w:spacing w:val="41"/>
        </w:rPr>
        <w:t xml:space="preserve"> </w:t>
      </w:r>
      <w:r>
        <w:t xml:space="preserve">not </w:t>
      </w:r>
      <w:r>
        <w:rPr>
          <w:spacing w:val="1"/>
        </w:rPr>
        <w:t xml:space="preserve"> </w:t>
      </w:r>
      <w:r>
        <w:t>using</w:t>
      </w:r>
      <w:r>
        <w:rPr>
          <w:spacing w:val="39"/>
        </w:rPr>
        <w:t xml:space="preserve"> </w:t>
      </w:r>
      <w:r>
        <w:t>fixed</w:t>
      </w:r>
      <w:r>
        <w:rPr>
          <w:spacing w:val="25"/>
        </w:rPr>
        <w:t xml:space="preserve"> </w:t>
      </w:r>
      <w:r>
        <w:t>effects</w:t>
      </w:r>
      <w:r>
        <w:rPr>
          <w:spacing w:val="27"/>
        </w:rPr>
        <w:t xml:space="preserve"> </w:t>
      </w:r>
      <w:r>
        <w:t>for</w:t>
      </w:r>
      <w:r>
        <w:rPr>
          <w:spacing w:val="25"/>
        </w:rPr>
        <w:t xml:space="preserve"> </w:t>
      </w:r>
      <w:r>
        <w:t>ea</w:t>
      </w:r>
      <w:r>
        <w:rPr>
          <w:spacing w:val="-5"/>
        </w:rPr>
        <w:t>c</w:t>
      </w:r>
      <w:r>
        <w:t>h</w:t>
      </w:r>
      <w:r>
        <w:rPr>
          <w:spacing w:val="41"/>
        </w:rPr>
        <w:t xml:space="preserve"> </w:t>
      </w:r>
      <w:r>
        <w:rPr>
          <w:w w:val="109"/>
        </w:rPr>
        <w:t>cou</w:t>
      </w:r>
      <w:r>
        <w:rPr>
          <w:spacing w:val="-5"/>
          <w:w w:val="109"/>
        </w:rPr>
        <w:t>n</w:t>
      </w:r>
      <w:r>
        <w:rPr>
          <w:w w:val="109"/>
        </w:rPr>
        <w:t>tr</w:t>
      </w:r>
      <w:r>
        <w:rPr>
          <w:spacing w:val="-19"/>
          <w:w w:val="109"/>
        </w:rPr>
        <w:t>y</w:t>
      </w:r>
      <w:r>
        <w:rPr>
          <w:w w:val="109"/>
        </w:rPr>
        <w:t xml:space="preserve">.  </w:t>
      </w:r>
      <w:r>
        <w:t xml:space="preserve">The </w:t>
      </w:r>
      <w:r>
        <w:rPr>
          <w:spacing w:val="3"/>
        </w:rPr>
        <w:t xml:space="preserve"> </w:t>
      </w:r>
      <w:r>
        <w:t xml:space="preserve">regression </w:t>
      </w:r>
      <w:r>
        <w:rPr>
          <w:spacing w:val="3"/>
        </w:rPr>
        <w:t xml:space="preserve"> </w:t>
      </w:r>
      <w:r>
        <w:t>c</w:t>
      </w:r>
      <w:r>
        <w:rPr>
          <w:spacing w:val="6"/>
        </w:rPr>
        <w:t>o</w:t>
      </w:r>
      <w:r>
        <w:t>efficie</w:t>
      </w:r>
      <w:r>
        <w:rPr>
          <w:spacing w:val="-5"/>
        </w:rPr>
        <w:t>n</w:t>
      </w:r>
      <w:r>
        <w:t>ts</w:t>
      </w:r>
      <w:r>
        <w:rPr>
          <w:spacing w:val="24"/>
        </w:rPr>
        <w:t xml:space="preserve"> </w:t>
      </w:r>
      <w:r>
        <w:t>on</w:t>
      </w:r>
      <w:r>
        <w:rPr>
          <w:spacing w:val="30"/>
        </w:rPr>
        <w:t xml:space="preserve"> </w:t>
      </w:r>
      <w:r>
        <w:rPr>
          <w:w w:val="113"/>
        </w:rPr>
        <w:t xml:space="preserve">the </w:t>
      </w:r>
      <w:r>
        <w:t xml:space="preserve">dispute </w:t>
      </w:r>
      <w:r>
        <w:rPr>
          <w:spacing w:val="9"/>
        </w:rPr>
        <w:t xml:space="preserve"> </w:t>
      </w:r>
      <w:r>
        <w:rPr>
          <w:spacing w:val="-11"/>
        </w:rPr>
        <w:t>v</w:t>
      </w:r>
      <w:r>
        <w:t xml:space="preserve">ariables </w:t>
      </w:r>
      <w:r>
        <w:rPr>
          <w:spacing w:val="4"/>
        </w:rPr>
        <w:t xml:space="preserve"> </w:t>
      </w:r>
      <w:r>
        <w:t>are</w:t>
      </w:r>
      <w:r>
        <w:rPr>
          <w:spacing w:val="28"/>
        </w:rPr>
        <w:t xml:space="preserve"> </w:t>
      </w:r>
      <w:r>
        <w:rPr>
          <w:w w:val="106"/>
        </w:rPr>
        <w:t>consiste</w:t>
      </w:r>
      <w:r>
        <w:rPr>
          <w:spacing w:val="-5"/>
          <w:w w:val="106"/>
        </w:rPr>
        <w:t>n</w:t>
      </w:r>
      <w:r>
        <w:rPr>
          <w:w w:val="106"/>
        </w:rPr>
        <w:t>tly</w:t>
      </w:r>
      <w:r>
        <w:rPr>
          <w:spacing w:val="10"/>
          <w:w w:val="106"/>
        </w:rPr>
        <w:t xml:space="preserve"> </w:t>
      </w:r>
      <w:r>
        <w:rPr>
          <w:spacing w:val="6"/>
        </w:rPr>
        <w:t>p</w:t>
      </w:r>
      <w:r>
        <w:t>ositi</w:t>
      </w:r>
      <w:r>
        <w:rPr>
          <w:spacing w:val="-6"/>
        </w:rPr>
        <w:t>v</w:t>
      </w:r>
      <w:r>
        <w:t>e,</w:t>
      </w:r>
      <w:r>
        <w:rPr>
          <w:spacing w:val="50"/>
        </w:rPr>
        <w:t xml:space="preserve"> </w:t>
      </w:r>
      <w:r>
        <w:rPr>
          <w:w w:val="114"/>
        </w:rPr>
        <w:t xml:space="preserve">rather </w:t>
      </w:r>
      <w:r>
        <w:t xml:space="preserve">than </w:t>
      </w:r>
      <w:r>
        <w:rPr>
          <w:spacing w:val="9"/>
        </w:rPr>
        <w:t xml:space="preserve"> </w:t>
      </w:r>
      <w:r>
        <w:t>negati</w:t>
      </w:r>
      <w:r>
        <w:rPr>
          <w:spacing w:val="-6"/>
        </w:rPr>
        <w:t>v</w:t>
      </w:r>
      <w:r>
        <w:t xml:space="preserve">e, </w:t>
      </w:r>
      <w:r>
        <w:rPr>
          <w:spacing w:val="10"/>
        </w:rPr>
        <w:t xml:space="preserve"> </w:t>
      </w:r>
      <w:r>
        <w:t>and</w:t>
      </w:r>
      <w:r>
        <w:rPr>
          <w:spacing w:val="39"/>
        </w:rPr>
        <w:t xml:space="preserve"> </w:t>
      </w:r>
      <w:r>
        <w:rPr>
          <w:w w:val="102"/>
        </w:rPr>
        <w:t>significa</w:t>
      </w:r>
      <w:r>
        <w:rPr>
          <w:spacing w:val="-5"/>
          <w:w w:val="102"/>
        </w:rPr>
        <w:t>n</w:t>
      </w:r>
      <w:r>
        <w:rPr>
          <w:w w:val="139"/>
        </w:rPr>
        <w:t>t</w:t>
      </w:r>
      <w:r>
        <w:rPr>
          <w:spacing w:val="7"/>
        </w:rPr>
        <w:t xml:space="preserve"> </w:t>
      </w:r>
      <w:r>
        <w:t>at</w:t>
      </w:r>
      <w:r>
        <w:rPr>
          <w:spacing w:val="40"/>
        </w:rPr>
        <w:t xml:space="preserve"> </w:t>
      </w:r>
      <w:r>
        <w:t>a</w:t>
      </w:r>
      <w:r>
        <w:rPr>
          <w:spacing w:val="18"/>
        </w:rPr>
        <w:t xml:space="preserve"> </w:t>
      </w:r>
      <w:r>
        <w:t>95%</w:t>
      </w:r>
      <w:r>
        <w:rPr>
          <w:spacing w:val="3"/>
        </w:rPr>
        <w:t xml:space="preserve"> </w:t>
      </w:r>
      <w:r>
        <w:t>confidence</w:t>
      </w:r>
      <w:r>
        <w:rPr>
          <w:spacing w:val="26"/>
        </w:rPr>
        <w:t xml:space="preserve"> </w:t>
      </w:r>
      <w:r>
        <w:rPr>
          <w:w w:val="106"/>
        </w:rPr>
        <w:t>i</w:t>
      </w:r>
      <w:r>
        <w:rPr>
          <w:spacing w:val="-6"/>
          <w:w w:val="106"/>
        </w:rPr>
        <w:t>n</w:t>
      </w:r>
      <w:r>
        <w:rPr>
          <w:w w:val="112"/>
        </w:rPr>
        <w:t>ter</w:t>
      </w:r>
      <w:r>
        <w:rPr>
          <w:spacing w:val="-11"/>
          <w:w w:val="112"/>
        </w:rPr>
        <w:t>v</w:t>
      </w:r>
      <w:r>
        <w:rPr>
          <w:w w:val="108"/>
        </w:rPr>
        <w:t>al.</w:t>
      </w:r>
    </w:p>
    <w:p w14:paraId="1C2D73CB" w14:textId="77777777" w:rsidR="000A768D" w:rsidRDefault="006C1B1D">
      <w:pPr>
        <w:spacing w:line="240" w:lineRule="exact"/>
        <w:ind w:left="352"/>
        <w:sectPr w:rsidR="000A768D">
          <w:headerReference w:type="default" r:id="rId14"/>
          <w:pgSz w:w="12240" w:h="15840"/>
          <w:pgMar w:top="1200" w:right="1320" w:bottom="280" w:left="1340" w:header="1007" w:footer="0" w:gutter="0"/>
          <w:pgNumType w:start="10"/>
          <w:cols w:space="720"/>
        </w:sectPr>
      </w:pPr>
      <w:r>
        <w:rPr>
          <w:position w:val="7"/>
          <w:sz w:val="16"/>
          <w:szCs w:val="16"/>
        </w:rPr>
        <w:t>35</w:t>
      </w:r>
      <w:r>
        <w:rPr>
          <w:spacing w:val="-17"/>
          <w:position w:val="-1"/>
        </w:rPr>
        <w:t>W</w:t>
      </w:r>
      <w:r>
        <w:rPr>
          <w:position w:val="-1"/>
        </w:rPr>
        <w:t>e</w:t>
      </w:r>
      <w:r>
        <w:rPr>
          <w:spacing w:val="38"/>
          <w:position w:val="-1"/>
        </w:rPr>
        <w:t xml:space="preserve"> </w:t>
      </w:r>
      <w:r>
        <w:rPr>
          <w:position w:val="-1"/>
        </w:rPr>
        <w:t xml:space="preserve">gather </w:t>
      </w:r>
      <w:r>
        <w:rPr>
          <w:spacing w:val="16"/>
          <w:position w:val="-1"/>
        </w:rPr>
        <w:t xml:space="preserve"> </w:t>
      </w:r>
      <w:r>
        <w:rPr>
          <w:position w:val="-1"/>
        </w:rPr>
        <w:t>ea</w:t>
      </w:r>
      <w:r>
        <w:rPr>
          <w:spacing w:val="-5"/>
          <w:position w:val="-1"/>
        </w:rPr>
        <w:t>c</w:t>
      </w:r>
      <w:r>
        <w:rPr>
          <w:position w:val="-1"/>
        </w:rPr>
        <w:t>h</w:t>
      </w:r>
      <w:r>
        <w:rPr>
          <w:spacing w:val="37"/>
          <w:position w:val="-1"/>
        </w:rPr>
        <w:t xml:space="preserve"> </w:t>
      </w:r>
      <w:r>
        <w:rPr>
          <w:position w:val="-1"/>
        </w:rPr>
        <w:t>of</w:t>
      </w:r>
      <w:r>
        <w:rPr>
          <w:spacing w:val="9"/>
          <w:position w:val="-1"/>
        </w:rPr>
        <w:t xml:space="preserve"> </w:t>
      </w:r>
      <w:r>
        <w:rPr>
          <w:position w:val="-1"/>
        </w:rPr>
        <w:t>these</w:t>
      </w:r>
      <w:r>
        <w:rPr>
          <w:spacing w:val="50"/>
          <w:position w:val="-1"/>
        </w:rPr>
        <w:t xml:space="preserve"> </w:t>
      </w:r>
      <w:r>
        <w:rPr>
          <w:position w:val="-1"/>
        </w:rPr>
        <w:t xml:space="preserve">measures </w:t>
      </w:r>
      <w:r>
        <w:rPr>
          <w:spacing w:val="7"/>
          <w:position w:val="-1"/>
        </w:rPr>
        <w:t xml:space="preserve"> </w:t>
      </w:r>
      <w:r>
        <w:rPr>
          <w:position w:val="-1"/>
        </w:rPr>
        <w:t>from</w:t>
      </w:r>
      <w:r>
        <w:rPr>
          <w:spacing w:val="32"/>
          <w:position w:val="-1"/>
        </w:rPr>
        <w:t xml:space="preserve"> </w:t>
      </w:r>
      <w:r>
        <w:rPr>
          <w:position w:val="-1"/>
        </w:rPr>
        <w:t>the</w:t>
      </w:r>
      <w:r>
        <w:rPr>
          <w:spacing w:val="48"/>
          <w:position w:val="-1"/>
        </w:rPr>
        <w:t xml:space="preserve"> </w:t>
      </w:r>
      <w:r>
        <w:rPr>
          <w:spacing w:val="-17"/>
          <w:position w:val="-1"/>
        </w:rPr>
        <w:t>W</w:t>
      </w:r>
      <w:r>
        <w:rPr>
          <w:position w:val="-1"/>
        </w:rPr>
        <w:t>orld  Bank</w:t>
      </w:r>
      <w:r>
        <w:rPr>
          <w:spacing w:val="50"/>
          <w:position w:val="-1"/>
        </w:rPr>
        <w:t xml:space="preserve"> </w:t>
      </w:r>
      <w:r>
        <w:rPr>
          <w:w w:val="104"/>
          <w:position w:val="-1"/>
        </w:rPr>
        <w:t>(2013).</w:t>
      </w:r>
    </w:p>
    <w:p w14:paraId="16BFF68F" w14:textId="77777777" w:rsidR="000A768D" w:rsidRDefault="000A768D">
      <w:pPr>
        <w:spacing w:before="1" w:line="160" w:lineRule="exact"/>
        <w:rPr>
          <w:sz w:val="16"/>
          <w:szCs w:val="16"/>
        </w:rPr>
      </w:pPr>
    </w:p>
    <w:p w14:paraId="5D628E2F" w14:textId="77777777" w:rsidR="000A768D" w:rsidRDefault="006C1B1D">
      <w:pPr>
        <w:spacing w:before="32" w:line="388" w:lineRule="auto"/>
        <w:ind w:left="120" w:right="76"/>
        <w:jc w:val="both"/>
        <w:rPr>
          <w:sz w:val="24"/>
          <w:szCs w:val="24"/>
        </w:rPr>
      </w:pPr>
      <w:r>
        <w:rPr>
          <w:sz w:val="24"/>
          <w:szCs w:val="24"/>
        </w:rPr>
        <w:t>ruling</w:t>
      </w:r>
      <w:r>
        <w:rPr>
          <w:spacing w:val="28"/>
          <w:sz w:val="24"/>
          <w:szCs w:val="24"/>
        </w:rPr>
        <w:t xml:space="preserve"> </w:t>
      </w:r>
      <w:r>
        <w:rPr>
          <w:w w:val="97"/>
          <w:sz w:val="24"/>
          <w:szCs w:val="24"/>
        </w:rPr>
        <w:t>g</w:t>
      </w:r>
      <w:r>
        <w:rPr>
          <w:spacing w:val="-6"/>
          <w:w w:val="97"/>
          <w:sz w:val="24"/>
          <w:szCs w:val="24"/>
        </w:rPr>
        <w:t>o</w:t>
      </w:r>
      <w:r>
        <w:rPr>
          <w:spacing w:val="-7"/>
          <w:w w:val="103"/>
          <w:sz w:val="24"/>
          <w:szCs w:val="24"/>
        </w:rPr>
        <w:t>v</w:t>
      </w:r>
      <w:r>
        <w:rPr>
          <w:w w:val="104"/>
          <w:sz w:val="24"/>
          <w:szCs w:val="24"/>
        </w:rPr>
        <w:t>ernme</w:t>
      </w:r>
      <w:r>
        <w:rPr>
          <w:spacing w:val="-7"/>
          <w:w w:val="104"/>
          <w:sz w:val="24"/>
          <w:szCs w:val="24"/>
        </w:rPr>
        <w:t>n</w:t>
      </w:r>
      <w:r>
        <w:rPr>
          <w:w w:val="137"/>
          <w:sz w:val="24"/>
          <w:szCs w:val="24"/>
        </w:rPr>
        <w:t>t</w:t>
      </w:r>
      <w:r>
        <w:rPr>
          <w:spacing w:val="6"/>
          <w:sz w:val="24"/>
          <w:szCs w:val="24"/>
        </w:rPr>
        <w:t xml:space="preserve"> </w:t>
      </w:r>
      <w:r>
        <w:rPr>
          <w:sz w:val="24"/>
          <w:szCs w:val="24"/>
        </w:rPr>
        <w:t>from</w:t>
      </w:r>
      <w:r>
        <w:rPr>
          <w:spacing w:val="11"/>
          <w:sz w:val="24"/>
          <w:szCs w:val="24"/>
        </w:rPr>
        <w:t xml:space="preserve"> </w:t>
      </w:r>
      <w:r>
        <w:rPr>
          <w:sz w:val="24"/>
          <w:szCs w:val="24"/>
        </w:rPr>
        <w:t>foreign</w:t>
      </w:r>
      <w:r>
        <w:rPr>
          <w:spacing w:val="6"/>
          <w:sz w:val="24"/>
          <w:szCs w:val="24"/>
        </w:rPr>
        <w:t xml:space="preserve"> </w:t>
      </w:r>
      <w:r>
        <w:rPr>
          <w:sz w:val="24"/>
          <w:szCs w:val="24"/>
        </w:rPr>
        <w:t>action.</w:t>
      </w:r>
      <w:r>
        <w:rPr>
          <w:position w:val="9"/>
          <w:sz w:val="16"/>
          <w:szCs w:val="16"/>
        </w:rPr>
        <w:t xml:space="preserve">36  </w:t>
      </w:r>
      <w:r>
        <w:rPr>
          <w:spacing w:val="27"/>
          <w:position w:val="9"/>
          <w:sz w:val="16"/>
          <w:szCs w:val="16"/>
        </w:rPr>
        <w:t xml:space="preserve"> </w:t>
      </w:r>
      <w:r>
        <w:rPr>
          <w:sz w:val="24"/>
          <w:szCs w:val="24"/>
        </w:rPr>
        <w:t>Next,</w:t>
      </w:r>
      <w:r>
        <w:rPr>
          <w:spacing w:val="40"/>
          <w:sz w:val="24"/>
          <w:szCs w:val="24"/>
        </w:rPr>
        <w:t xml:space="preserve"> </w:t>
      </w:r>
      <w:r>
        <w:rPr>
          <w:spacing w:val="-7"/>
          <w:sz w:val="24"/>
          <w:szCs w:val="24"/>
        </w:rPr>
        <w:t>w</w:t>
      </w:r>
      <w:r>
        <w:rPr>
          <w:sz w:val="24"/>
          <w:szCs w:val="24"/>
        </w:rPr>
        <w:t>e</w:t>
      </w:r>
      <w:r>
        <w:rPr>
          <w:spacing w:val="-2"/>
          <w:sz w:val="24"/>
          <w:szCs w:val="24"/>
        </w:rPr>
        <w:t xml:space="preserve"> </w:t>
      </w:r>
      <w:r>
        <w:rPr>
          <w:sz w:val="24"/>
          <w:szCs w:val="24"/>
        </w:rPr>
        <w:t>add</w:t>
      </w:r>
      <w:r>
        <w:rPr>
          <w:spacing w:val="34"/>
          <w:sz w:val="24"/>
          <w:szCs w:val="24"/>
        </w:rPr>
        <w:t xml:space="preserve"> </w:t>
      </w:r>
      <w:r>
        <w:rPr>
          <w:sz w:val="24"/>
          <w:szCs w:val="24"/>
        </w:rPr>
        <w:t>in</w:t>
      </w:r>
      <w:r>
        <w:rPr>
          <w:spacing w:val="12"/>
          <w:sz w:val="24"/>
          <w:szCs w:val="24"/>
        </w:rPr>
        <w:t xml:space="preserve"> </w:t>
      </w:r>
      <w:r>
        <w:rPr>
          <w:sz w:val="24"/>
          <w:szCs w:val="24"/>
        </w:rPr>
        <w:t>a</w:t>
      </w:r>
      <w:r>
        <w:rPr>
          <w:spacing w:val="16"/>
          <w:sz w:val="24"/>
          <w:szCs w:val="24"/>
        </w:rPr>
        <w:t xml:space="preserve"> </w:t>
      </w:r>
      <w:r>
        <w:rPr>
          <w:sz w:val="24"/>
          <w:szCs w:val="24"/>
        </w:rPr>
        <w:t>set</w:t>
      </w:r>
      <w:r>
        <w:rPr>
          <w:spacing w:val="24"/>
          <w:sz w:val="24"/>
          <w:szCs w:val="24"/>
        </w:rPr>
        <w:t xml:space="preserve"> </w:t>
      </w:r>
      <w:r>
        <w:rPr>
          <w:sz w:val="24"/>
          <w:szCs w:val="24"/>
        </w:rPr>
        <w:t>of</w:t>
      </w:r>
      <w:r>
        <w:rPr>
          <w:spacing w:val="-6"/>
          <w:sz w:val="24"/>
          <w:szCs w:val="24"/>
        </w:rPr>
        <w:t xml:space="preserve"> </w:t>
      </w:r>
      <w:r>
        <w:rPr>
          <w:w w:val="109"/>
          <w:sz w:val="24"/>
          <w:szCs w:val="24"/>
        </w:rPr>
        <w:t xml:space="preserve">institutional </w:t>
      </w:r>
      <w:r>
        <w:rPr>
          <w:sz w:val="24"/>
          <w:szCs w:val="24"/>
        </w:rPr>
        <w:t>measures</w:t>
      </w:r>
      <w:r>
        <w:rPr>
          <w:spacing w:val="33"/>
          <w:sz w:val="24"/>
          <w:szCs w:val="24"/>
        </w:rPr>
        <w:t xml:space="preserve"> </w:t>
      </w:r>
      <w:r>
        <w:rPr>
          <w:w w:val="119"/>
          <w:sz w:val="24"/>
          <w:szCs w:val="24"/>
        </w:rPr>
        <w:t xml:space="preserve">that </w:t>
      </w:r>
      <w:r>
        <w:rPr>
          <w:sz w:val="24"/>
          <w:szCs w:val="24"/>
        </w:rPr>
        <w:t>h</w:t>
      </w:r>
      <w:r>
        <w:rPr>
          <w:spacing w:val="-6"/>
          <w:sz w:val="24"/>
          <w:szCs w:val="24"/>
        </w:rPr>
        <w:t>a</w:t>
      </w:r>
      <w:r>
        <w:rPr>
          <w:spacing w:val="-7"/>
          <w:sz w:val="24"/>
          <w:szCs w:val="24"/>
        </w:rPr>
        <w:t>v</w:t>
      </w:r>
      <w:r>
        <w:rPr>
          <w:sz w:val="24"/>
          <w:szCs w:val="24"/>
        </w:rPr>
        <w:t>e</w:t>
      </w:r>
      <w:r>
        <w:rPr>
          <w:spacing w:val="22"/>
          <w:sz w:val="24"/>
          <w:szCs w:val="24"/>
        </w:rPr>
        <w:t xml:space="preserve"> </w:t>
      </w:r>
      <w:r>
        <w:rPr>
          <w:spacing w:val="6"/>
          <w:sz w:val="24"/>
          <w:szCs w:val="24"/>
        </w:rPr>
        <w:t>b</w:t>
      </w:r>
      <w:r>
        <w:rPr>
          <w:sz w:val="24"/>
          <w:szCs w:val="24"/>
        </w:rPr>
        <w:t>een</w:t>
      </w:r>
      <w:r>
        <w:rPr>
          <w:spacing w:val="14"/>
          <w:sz w:val="24"/>
          <w:szCs w:val="24"/>
        </w:rPr>
        <w:t xml:space="preserve"> </w:t>
      </w:r>
      <w:r>
        <w:rPr>
          <w:sz w:val="24"/>
          <w:szCs w:val="24"/>
        </w:rPr>
        <w:t>ide</w:t>
      </w:r>
      <w:r>
        <w:rPr>
          <w:spacing w:val="-7"/>
          <w:sz w:val="24"/>
          <w:szCs w:val="24"/>
        </w:rPr>
        <w:t>n</w:t>
      </w:r>
      <w:r>
        <w:rPr>
          <w:sz w:val="24"/>
          <w:szCs w:val="24"/>
        </w:rPr>
        <w:t>tified</w:t>
      </w:r>
      <w:r>
        <w:rPr>
          <w:spacing w:val="26"/>
          <w:sz w:val="24"/>
          <w:szCs w:val="24"/>
        </w:rPr>
        <w:t xml:space="preserve"> </w:t>
      </w:r>
      <w:r>
        <w:rPr>
          <w:sz w:val="24"/>
          <w:szCs w:val="24"/>
        </w:rPr>
        <w:t>as</w:t>
      </w:r>
      <w:r>
        <w:rPr>
          <w:spacing w:val="9"/>
          <w:sz w:val="24"/>
          <w:szCs w:val="24"/>
        </w:rPr>
        <w:t xml:space="preserve"> </w:t>
      </w:r>
      <w:r>
        <w:rPr>
          <w:sz w:val="24"/>
          <w:szCs w:val="24"/>
        </w:rPr>
        <w:t>related</w:t>
      </w:r>
      <w:r>
        <w:rPr>
          <w:spacing w:val="47"/>
          <w:sz w:val="24"/>
          <w:szCs w:val="24"/>
        </w:rPr>
        <w:t xml:space="preserve"> </w:t>
      </w:r>
      <w:r>
        <w:rPr>
          <w:sz w:val="24"/>
          <w:szCs w:val="24"/>
        </w:rPr>
        <w:t>to</w:t>
      </w:r>
      <w:r>
        <w:rPr>
          <w:spacing w:val="22"/>
          <w:sz w:val="24"/>
          <w:szCs w:val="24"/>
        </w:rPr>
        <w:t xml:space="preserve"> </w:t>
      </w:r>
      <w:r>
        <w:rPr>
          <w:sz w:val="24"/>
          <w:szCs w:val="24"/>
        </w:rPr>
        <w:t>FDI</w:t>
      </w:r>
      <w:r>
        <w:rPr>
          <w:spacing w:val="27"/>
          <w:sz w:val="24"/>
          <w:szCs w:val="24"/>
        </w:rPr>
        <w:t xml:space="preserve"> </w:t>
      </w:r>
      <w:r>
        <w:rPr>
          <w:sz w:val="24"/>
          <w:szCs w:val="24"/>
        </w:rPr>
        <w:t>fl</w:t>
      </w:r>
      <w:r>
        <w:rPr>
          <w:spacing w:val="-6"/>
          <w:sz w:val="24"/>
          <w:szCs w:val="24"/>
        </w:rPr>
        <w:t>o</w:t>
      </w:r>
      <w:r>
        <w:rPr>
          <w:sz w:val="24"/>
          <w:szCs w:val="24"/>
        </w:rPr>
        <w:t>ws: financial</w:t>
      </w:r>
      <w:r>
        <w:rPr>
          <w:spacing w:val="18"/>
          <w:sz w:val="24"/>
          <w:szCs w:val="24"/>
        </w:rPr>
        <w:t xml:space="preserve"> </w:t>
      </w:r>
      <w:r>
        <w:rPr>
          <w:sz w:val="24"/>
          <w:szCs w:val="24"/>
        </w:rPr>
        <w:t>o</w:t>
      </w:r>
      <w:r>
        <w:rPr>
          <w:spacing w:val="7"/>
          <w:sz w:val="24"/>
          <w:szCs w:val="24"/>
        </w:rPr>
        <w:t>p</w:t>
      </w:r>
      <w:r>
        <w:rPr>
          <w:sz w:val="24"/>
          <w:szCs w:val="24"/>
        </w:rPr>
        <w:t>enness,</w:t>
      </w:r>
      <w:r>
        <w:rPr>
          <w:position w:val="9"/>
          <w:sz w:val="16"/>
          <w:szCs w:val="16"/>
        </w:rPr>
        <w:t xml:space="preserve">37 </w:t>
      </w:r>
      <w:r>
        <w:rPr>
          <w:spacing w:val="9"/>
          <w:position w:val="9"/>
          <w:sz w:val="16"/>
          <w:szCs w:val="16"/>
        </w:rPr>
        <w:t xml:space="preserve"> </w:t>
      </w:r>
      <w:r>
        <w:rPr>
          <w:spacing w:val="6"/>
          <w:sz w:val="24"/>
          <w:szCs w:val="24"/>
        </w:rPr>
        <w:t>p</w:t>
      </w:r>
      <w:r>
        <w:rPr>
          <w:sz w:val="24"/>
          <w:szCs w:val="24"/>
        </w:rPr>
        <w:t>olitical</w:t>
      </w:r>
      <w:r>
        <w:rPr>
          <w:spacing w:val="31"/>
          <w:sz w:val="24"/>
          <w:szCs w:val="24"/>
        </w:rPr>
        <w:t xml:space="preserve"> </w:t>
      </w:r>
      <w:r>
        <w:rPr>
          <w:sz w:val="24"/>
          <w:szCs w:val="24"/>
        </w:rPr>
        <w:t>dem</w:t>
      </w:r>
      <w:r>
        <w:rPr>
          <w:spacing w:val="7"/>
          <w:sz w:val="24"/>
          <w:szCs w:val="24"/>
        </w:rPr>
        <w:t>o</w:t>
      </w:r>
      <w:r>
        <w:rPr>
          <w:sz w:val="24"/>
          <w:szCs w:val="24"/>
        </w:rPr>
        <w:t>crac</w:t>
      </w:r>
      <w:r>
        <w:rPr>
          <w:spacing w:val="-20"/>
          <w:sz w:val="24"/>
          <w:szCs w:val="24"/>
        </w:rPr>
        <w:t>y</w:t>
      </w:r>
      <w:r>
        <w:rPr>
          <w:sz w:val="24"/>
          <w:szCs w:val="24"/>
        </w:rPr>
        <w:t>,</w:t>
      </w:r>
      <w:r>
        <w:rPr>
          <w:position w:val="9"/>
          <w:sz w:val="16"/>
          <w:szCs w:val="16"/>
        </w:rPr>
        <w:t xml:space="preserve">38 </w:t>
      </w:r>
      <w:r>
        <w:rPr>
          <w:spacing w:val="27"/>
          <w:position w:val="9"/>
          <w:sz w:val="16"/>
          <w:szCs w:val="16"/>
        </w:rPr>
        <w:t xml:space="preserve"> </w:t>
      </w:r>
      <w:r>
        <w:rPr>
          <w:w w:val="108"/>
          <w:sz w:val="24"/>
          <w:szCs w:val="24"/>
        </w:rPr>
        <w:t xml:space="preserve">and </w:t>
      </w:r>
      <w:r>
        <w:rPr>
          <w:sz w:val="24"/>
          <w:szCs w:val="24"/>
        </w:rPr>
        <w:t>le</w:t>
      </w:r>
      <w:r>
        <w:rPr>
          <w:spacing w:val="-7"/>
          <w:sz w:val="24"/>
          <w:szCs w:val="24"/>
        </w:rPr>
        <w:t>v</w:t>
      </w:r>
      <w:r>
        <w:rPr>
          <w:sz w:val="24"/>
          <w:szCs w:val="24"/>
        </w:rPr>
        <w:t>el</w:t>
      </w:r>
      <w:r>
        <w:rPr>
          <w:spacing w:val="10"/>
          <w:sz w:val="24"/>
          <w:szCs w:val="24"/>
        </w:rPr>
        <w:t xml:space="preserve"> </w:t>
      </w:r>
      <w:r>
        <w:rPr>
          <w:sz w:val="24"/>
          <w:szCs w:val="24"/>
        </w:rPr>
        <w:t>of</w:t>
      </w:r>
      <w:r>
        <w:rPr>
          <w:spacing w:val="6"/>
          <w:sz w:val="24"/>
          <w:szCs w:val="24"/>
        </w:rPr>
        <w:t xml:space="preserve"> </w:t>
      </w:r>
      <w:r>
        <w:rPr>
          <w:sz w:val="24"/>
          <w:szCs w:val="24"/>
        </w:rPr>
        <w:t>pro</w:t>
      </w:r>
      <w:r>
        <w:rPr>
          <w:spacing w:val="6"/>
          <w:sz w:val="24"/>
          <w:szCs w:val="24"/>
        </w:rPr>
        <w:t>p</w:t>
      </w:r>
      <w:r>
        <w:rPr>
          <w:sz w:val="24"/>
          <w:szCs w:val="24"/>
        </w:rPr>
        <w:t>er</w:t>
      </w:r>
      <w:r>
        <w:rPr>
          <w:spacing w:val="-7"/>
          <w:sz w:val="24"/>
          <w:szCs w:val="24"/>
        </w:rPr>
        <w:t>t</w:t>
      </w:r>
      <w:r>
        <w:rPr>
          <w:sz w:val="24"/>
          <w:szCs w:val="24"/>
        </w:rPr>
        <w:t xml:space="preserve">y </w:t>
      </w:r>
      <w:r>
        <w:rPr>
          <w:spacing w:val="21"/>
          <w:sz w:val="24"/>
          <w:szCs w:val="24"/>
        </w:rPr>
        <w:t xml:space="preserve"> </w:t>
      </w:r>
      <w:r>
        <w:rPr>
          <w:sz w:val="24"/>
          <w:szCs w:val="24"/>
        </w:rPr>
        <w:t>rig</w:t>
      </w:r>
      <w:r>
        <w:rPr>
          <w:spacing w:val="-7"/>
          <w:sz w:val="24"/>
          <w:szCs w:val="24"/>
        </w:rPr>
        <w:t>h</w:t>
      </w:r>
      <w:r>
        <w:rPr>
          <w:sz w:val="24"/>
          <w:szCs w:val="24"/>
        </w:rPr>
        <w:t>ts</w:t>
      </w:r>
      <w:r>
        <w:rPr>
          <w:spacing w:val="56"/>
          <w:sz w:val="24"/>
          <w:szCs w:val="24"/>
        </w:rPr>
        <w:t xml:space="preserve"> </w:t>
      </w:r>
      <w:r>
        <w:rPr>
          <w:w w:val="106"/>
          <w:sz w:val="24"/>
          <w:szCs w:val="24"/>
        </w:rPr>
        <w:t>protection.</w:t>
      </w:r>
      <w:r>
        <w:rPr>
          <w:w w:val="106"/>
          <w:position w:val="9"/>
          <w:sz w:val="16"/>
          <w:szCs w:val="16"/>
        </w:rPr>
        <w:t xml:space="preserve">39 </w:t>
      </w:r>
      <w:r>
        <w:rPr>
          <w:spacing w:val="28"/>
          <w:w w:val="106"/>
          <w:position w:val="9"/>
          <w:sz w:val="16"/>
          <w:szCs w:val="16"/>
        </w:rPr>
        <w:t xml:space="preserve"> </w:t>
      </w:r>
      <w:r>
        <w:rPr>
          <w:sz w:val="24"/>
          <w:szCs w:val="24"/>
        </w:rPr>
        <w:t>Last</w:t>
      </w:r>
      <w:r>
        <w:rPr>
          <w:spacing w:val="51"/>
          <w:sz w:val="24"/>
          <w:szCs w:val="24"/>
        </w:rPr>
        <w:t xml:space="preserve"> </w:t>
      </w:r>
      <w:r>
        <w:rPr>
          <w:sz w:val="24"/>
          <w:szCs w:val="24"/>
        </w:rPr>
        <w:t>to</w:t>
      </w:r>
      <w:r>
        <w:rPr>
          <w:spacing w:val="38"/>
          <w:sz w:val="24"/>
          <w:szCs w:val="24"/>
        </w:rPr>
        <w:t xml:space="preserve"> </w:t>
      </w:r>
      <w:r>
        <w:rPr>
          <w:w w:val="103"/>
          <w:sz w:val="24"/>
          <w:szCs w:val="24"/>
        </w:rPr>
        <w:t>accou</w:t>
      </w:r>
      <w:r>
        <w:rPr>
          <w:spacing w:val="-6"/>
          <w:w w:val="103"/>
          <w:sz w:val="24"/>
          <w:szCs w:val="24"/>
        </w:rPr>
        <w:t>n</w:t>
      </w:r>
      <w:r>
        <w:rPr>
          <w:w w:val="137"/>
          <w:sz w:val="24"/>
          <w:szCs w:val="24"/>
        </w:rPr>
        <w:t>t</w:t>
      </w:r>
      <w:r>
        <w:rPr>
          <w:spacing w:val="17"/>
          <w:sz w:val="24"/>
          <w:szCs w:val="24"/>
        </w:rPr>
        <w:t xml:space="preserve"> </w:t>
      </w:r>
      <w:r>
        <w:rPr>
          <w:sz w:val="24"/>
          <w:szCs w:val="24"/>
        </w:rPr>
        <w:t>for</w:t>
      </w:r>
      <w:r>
        <w:rPr>
          <w:spacing w:val="15"/>
          <w:sz w:val="24"/>
          <w:szCs w:val="24"/>
        </w:rPr>
        <w:t xml:space="preserve"> </w:t>
      </w:r>
      <w:r>
        <w:rPr>
          <w:sz w:val="24"/>
          <w:szCs w:val="24"/>
        </w:rPr>
        <w:t>global</w:t>
      </w:r>
      <w:r>
        <w:rPr>
          <w:spacing w:val="24"/>
          <w:sz w:val="24"/>
          <w:szCs w:val="24"/>
        </w:rPr>
        <w:t xml:space="preserve"> </w:t>
      </w:r>
      <w:r>
        <w:rPr>
          <w:sz w:val="24"/>
          <w:szCs w:val="24"/>
        </w:rPr>
        <w:t xml:space="preserve">trends </w:t>
      </w:r>
      <w:r>
        <w:rPr>
          <w:spacing w:val="5"/>
          <w:sz w:val="24"/>
          <w:szCs w:val="24"/>
        </w:rPr>
        <w:t xml:space="preserve"> </w:t>
      </w:r>
      <w:r>
        <w:rPr>
          <w:sz w:val="24"/>
          <w:szCs w:val="24"/>
        </w:rPr>
        <w:t>in</w:t>
      </w:r>
      <w:r>
        <w:rPr>
          <w:spacing w:val="25"/>
          <w:sz w:val="24"/>
          <w:szCs w:val="24"/>
        </w:rPr>
        <w:t xml:space="preserve"> </w:t>
      </w:r>
      <w:r>
        <w:rPr>
          <w:sz w:val="24"/>
          <w:szCs w:val="24"/>
        </w:rPr>
        <w:t>FDI</w:t>
      </w:r>
      <w:r>
        <w:rPr>
          <w:spacing w:val="45"/>
          <w:sz w:val="24"/>
          <w:szCs w:val="24"/>
        </w:rPr>
        <w:t xml:space="preserve"> </w:t>
      </w:r>
      <w:r>
        <w:rPr>
          <w:sz w:val="24"/>
          <w:szCs w:val="24"/>
        </w:rPr>
        <w:t>fl</w:t>
      </w:r>
      <w:r>
        <w:rPr>
          <w:spacing w:val="-6"/>
          <w:sz w:val="24"/>
          <w:szCs w:val="24"/>
        </w:rPr>
        <w:t>o</w:t>
      </w:r>
      <w:r>
        <w:rPr>
          <w:sz w:val="24"/>
          <w:szCs w:val="24"/>
        </w:rPr>
        <w:t>ws,</w:t>
      </w:r>
      <w:r>
        <w:rPr>
          <w:spacing w:val="-7"/>
          <w:sz w:val="24"/>
          <w:szCs w:val="24"/>
        </w:rPr>
        <w:t xml:space="preserve"> </w:t>
      </w:r>
      <w:r>
        <w:rPr>
          <w:spacing w:val="-6"/>
          <w:sz w:val="24"/>
          <w:szCs w:val="24"/>
        </w:rPr>
        <w:t>w</w:t>
      </w:r>
      <w:r>
        <w:rPr>
          <w:sz w:val="24"/>
          <w:szCs w:val="24"/>
        </w:rPr>
        <w:t>e</w:t>
      </w:r>
      <w:r>
        <w:rPr>
          <w:spacing w:val="10"/>
          <w:sz w:val="24"/>
          <w:szCs w:val="24"/>
        </w:rPr>
        <w:t xml:space="preserve"> </w:t>
      </w:r>
      <w:r>
        <w:rPr>
          <w:w w:val="108"/>
          <w:sz w:val="24"/>
          <w:szCs w:val="24"/>
        </w:rPr>
        <w:t xml:space="preserve">add </w:t>
      </w:r>
      <w:r>
        <w:rPr>
          <w:sz w:val="24"/>
          <w:szCs w:val="24"/>
        </w:rPr>
        <w:t>in</w:t>
      </w:r>
      <w:r>
        <w:rPr>
          <w:spacing w:val="22"/>
          <w:sz w:val="24"/>
          <w:szCs w:val="24"/>
        </w:rPr>
        <w:t xml:space="preserve"> </w:t>
      </w:r>
      <w:r>
        <w:rPr>
          <w:sz w:val="24"/>
          <w:szCs w:val="24"/>
        </w:rPr>
        <w:t>a</w:t>
      </w:r>
      <w:r>
        <w:rPr>
          <w:spacing w:val="25"/>
          <w:sz w:val="24"/>
          <w:szCs w:val="24"/>
        </w:rPr>
        <w:t xml:space="preserve"> </w:t>
      </w:r>
      <w:r>
        <w:rPr>
          <w:spacing w:val="-7"/>
          <w:sz w:val="24"/>
          <w:szCs w:val="24"/>
        </w:rPr>
        <w:t>y</w:t>
      </w:r>
      <w:r>
        <w:rPr>
          <w:sz w:val="24"/>
          <w:szCs w:val="24"/>
        </w:rPr>
        <w:t>early</w:t>
      </w:r>
      <w:r>
        <w:rPr>
          <w:spacing w:val="38"/>
          <w:sz w:val="24"/>
          <w:szCs w:val="24"/>
        </w:rPr>
        <w:t xml:space="preserve"> </w:t>
      </w:r>
      <w:r>
        <w:rPr>
          <w:sz w:val="24"/>
          <w:szCs w:val="24"/>
        </w:rPr>
        <w:t>le</w:t>
      </w:r>
      <w:r>
        <w:rPr>
          <w:spacing w:val="-7"/>
          <w:sz w:val="24"/>
          <w:szCs w:val="24"/>
        </w:rPr>
        <w:t>v</w:t>
      </w:r>
      <w:r>
        <w:rPr>
          <w:sz w:val="24"/>
          <w:szCs w:val="24"/>
        </w:rPr>
        <w:t>el</w:t>
      </w:r>
      <w:r>
        <w:rPr>
          <w:spacing w:val="7"/>
          <w:sz w:val="24"/>
          <w:szCs w:val="24"/>
        </w:rPr>
        <w:t xml:space="preserve"> </w:t>
      </w:r>
      <w:r>
        <w:rPr>
          <w:spacing w:val="-13"/>
          <w:sz w:val="24"/>
          <w:szCs w:val="24"/>
        </w:rPr>
        <w:t>v</w:t>
      </w:r>
      <w:r>
        <w:rPr>
          <w:sz w:val="24"/>
          <w:szCs w:val="24"/>
        </w:rPr>
        <w:t>ariable</w:t>
      </w:r>
      <w:r>
        <w:rPr>
          <w:spacing w:val="53"/>
          <w:sz w:val="24"/>
          <w:szCs w:val="24"/>
        </w:rPr>
        <w:t xml:space="preserve"> </w:t>
      </w:r>
      <w:r>
        <w:rPr>
          <w:sz w:val="24"/>
          <w:szCs w:val="24"/>
        </w:rPr>
        <w:t xml:space="preserve">that </w:t>
      </w:r>
      <w:r>
        <w:rPr>
          <w:spacing w:val="23"/>
          <w:sz w:val="24"/>
          <w:szCs w:val="24"/>
        </w:rPr>
        <w:t xml:space="preserve"> </w:t>
      </w:r>
      <w:r>
        <w:rPr>
          <w:sz w:val="24"/>
          <w:szCs w:val="24"/>
        </w:rPr>
        <w:t>sums</w:t>
      </w:r>
      <w:r>
        <w:rPr>
          <w:spacing w:val="30"/>
          <w:sz w:val="24"/>
          <w:szCs w:val="24"/>
        </w:rPr>
        <w:t xml:space="preserve"> </w:t>
      </w:r>
      <w:r>
        <w:rPr>
          <w:sz w:val="24"/>
          <w:szCs w:val="24"/>
        </w:rPr>
        <w:t>up</w:t>
      </w:r>
      <w:r>
        <w:rPr>
          <w:spacing w:val="34"/>
          <w:sz w:val="24"/>
          <w:szCs w:val="24"/>
        </w:rPr>
        <w:t xml:space="preserve"> </w:t>
      </w:r>
      <w:r>
        <w:rPr>
          <w:sz w:val="24"/>
          <w:szCs w:val="24"/>
        </w:rPr>
        <w:t>the</w:t>
      </w:r>
      <w:r>
        <w:rPr>
          <w:spacing w:val="47"/>
          <w:sz w:val="24"/>
          <w:szCs w:val="24"/>
        </w:rPr>
        <w:t xml:space="preserve"> </w:t>
      </w:r>
      <w:r>
        <w:rPr>
          <w:sz w:val="24"/>
          <w:szCs w:val="24"/>
        </w:rPr>
        <w:t>net</w:t>
      </w:r>
      <w:r>
        <w:rPr>
          <w:spacing w:val="47"/>
          <w:sz w:val="24"/>
          <w:szCs w:val="24"/>
        </w:rPr>
        <w:t xml:space="preserve"> </w:t>
      </w:r>
      <w:r>
        <w:rPr>
          <w:sz w:val="24"/>
          <w:szCs w:val="24"/>
        </w:rPr>
        <w:t>FDI</w:t>
      </w:r>
      <w:r>
        <w:rPr>
          <w:spacing w:val="42"/>
          <w:sz w:val="24"/>
          <w:szCs w:val="24"/>
        </w:rPr>
        <w:t xml:space="preserve"> </w:t>
      </w:r>
      <w:r>
        <w:rPr>
          <w:sz w:val="24"/>
          <w:szCs w:val="24"/>
        </w:rPr>
        <w:t>fl</w:t>
      </w:r>
      <w:r>
        <w:rPr>
          <w:spacing w:val="-6"/>
          <w:sz w:val="24"/>
          <w:szCs w:val="24"/>
        </w:rPr>
        <w:t>o</w:t>
      </w:r>
      <w:r>
        <w:rPr>
          <w:sz w:val="24"/>
          <w:szCs w:val="24"/>
        </w:rPr>
        <w:t>ws</w:t>
      </w:r>
      <w:r>
        <w:rPr>
          <w:spacing w:val="-12"/>
          <w:sz w:val="24"/>
          <w:szCs w:val="24"/>
        </w:rPr>
        <w:t xml:space="preserve"> </w:t>
      </w:r>
      <w:r>
        <w:rPr>
          <w:sz w:val="24"/>
          <w:szCs w:val="24"/>
        </w:rPr>
        <w:t>in</w:t>
      </w:r>
      <w:r>
        <w:rPr>
          <w:spacing w:val="22"/>
          <w:sz w:val="24"/>
          <w:szCs w:val="24"/>
        </w:rPr>
        <w:t xml:space="preserve"> </w:t>
      </w:r>
      <w:r>
        <w:rPr>
          <w:sz w:val="24"/>
          <w:szCs w:val="24"/>
        </w:rPr>
        <w:t>a</w:t>
      </w:r>
      <w:r>
        <w:rPr>
          <w:spacing w:val="25"/>
          <w:sz w:val="24"/>
          <w:szCs w:val="24"/>
        </w:rPr>
        <w:t xml:space="preserve"> </w:t>
      </w:r>
      <w:r>
        <w:rPr>
          <w:sz w:val="24"/>
          <w:szCs w:val="24"/>
        </w:rPr>
        <w:t>gi</w:t>
      </w:r>
      <w:r>
        <w:rPr>
          <w:spacing w:val="-6"/>
          <w:sz w:val="24"/>
          <w:szCs w:val="24"/>
        </w:rPr>
        <w:t>v</w:t>
      </w:r>
      <w:r>
        <w:rPr>
          <w:sz w:val="24"/>
          <w:szCs w:val="24"/>
        </w:rPr>
        <w:t>en</w:t>
      </w:r>
      <w:r>
        <w:rPr>
          <w:spacing w:val="19"/>
          <w:sz w:val="24"/>
          <w:szCs w:val="24"/>
        </w:rPr>
        <w:t xml:space="preserve"> </w:t>
      </w:r>
      <w:r>
        <w:rPr>
          <w:spacing w:val="-7"/>
          <w:sz w:val="24"/>
          <w:szCs w:val="24"/>
        </w:rPr>
        <w:t>y</w:t>
      </w:r>
      <w:r>
        <w:rPr>
          <w:sz w:val="24"/>
          <w:szCs w:val="24"/>
        </w:rPr>
        <w:t>ear</w:t>
      </w:r>
      <w:r>
        <w:rPr>
          <w:spacing w:val="36"/>
          <w:sz w:val="24"/>
          <w:szCs w:val="24"/>
        </w:rPr>
        <w:t xml:space="preserve"> </w:t>
      </w:r>
      <w:r>
        <w:rPr>
          <w:sz w:val="24"/>
          <w:szCs w:val="24"/>
        </w:rPr>
        <w:t>across</w:t>
      </w:r>
      <w:r>
        <w:rPr>
          <w:spacing w:val="28"/>
          <w:sz w:val="24"/>
          <w:szCs w:val="24"/>
        </w:rPr>
        <w:t xml:space="preserve"> </w:t>
      </w:r>
      <w:r>
        <w:rPr>
          <w:sz w:val="24"/>
          <w:szCs w:val="24"/>
        </w:rPr>
        <w:t>all</w:t>
      </w:r>
      <w:r>
        <w:rPr>
          <w:spacing w:val="22"/>
          <w:sz w:val="24"/>
          <w:szCs w:val="24"/>
        </w:rPr>
        <w:t xml:space="preserve"> </w:t>
      </w:r>
      <w:r>
        <w:rPr>
          <w:w w:val="103"/>
          <w:sz w:val="24"/>
          <w:szCs w:val="24"/>
        </w:rPr>
        <w:t>cou</w:t>
      </w:r>
      <w:r>
        <w:rPr>
          <w:spacing w:val="-6"/>
          <w:w w:val="103"/>
          <w:sz w:val="24"/>
          <w:szCs w:val="24"/>
        </w:rPr>
        <w:t>n</w:t>
      </w:r>
      <w:r>
        <w:rPr>
          <w:w w:val="107"/>
          <w:sz w:val="24"/>
          <w:szCs w:val="24"/>
        </w:rPr>
        <w:t xml:space="preserve">tries </w:t>
      </w:r>
      <w:r>
        <w:rPr>
          <w:sz w:val="24"/>
          <w:szCs w:val="24"/>
        </w:rPr>
        <w:t>in</w:t>
      </w:r>
      <w:r>
        <w:rPr>
          <w:spacing w:val="25"/>
          <w:sz w:val="24"/>
          <w:szCs w:val="24"/>
        </w:rPr>
        <w:t xml:space="preserve"> </w:t>
      </w:r>
      <w:r>
        <w:rPr>
          <w:sz w:val="24"/>
          <w:szCs w:val="24"/>
        </w:rPr>
        <w:t>the</w:t>
      </w:r>
      <w:r>
        <w:rPr>
          <w:spacing w:val="50"/>
          <w:sz w:val="24"/>
          <w:szCs w:val="24"/>
        </w:rPr>
        <w:t xml:space="preserve"> </w:t>
      </w:r>
      <w:r>
        <w:rPr>
          <w:spacing w:val="-6"/>
          <w:w w:val="97"/>
          <w:sz w:val="24"/>
          <w:szCs w:val="24"/>
        </w:rPr>
        <w:t>w</w:t>
      </w:r>
      <w:r>
        <w:rPr>
          <w:w w:val="97"/>
          <w:sz w:val="24"/>
          <w:szCs w:val="24"/>
        </w:rPr>
        <w:t>o</w:t>
      </w:r>
      <w:r>
        <w:rPr>
          <w:w w:val="107"/>
          <w:sz w:val="24"/>
          <w:szCs w:val="24"/>
        </w:rPr>
        <w:t>rld</w:t>
      </w:r>
      <w:r>
        <w:rPr>
          <w:w w:val="108"/>
          <w:sz w:val="24"/>
          <w:szCs w:val="24"/>
        </w:rPr>
        <w:t>.</w:t>
      </w:r>
    </w:p>
    <w:p w14:paraId="28F590CB" w14:textId="77777777" w:rsidR="000A768D" w:rsidRDefault="006C1B1D">
      <w:pPr>
        <w:spacing w:before="21" w:line="397" w:lineRule="auto"/>
        <w:ind w:left="120" w:right="76" w:firstLine="239"/>
        <w:jc w:val="both"/>
        <w:rPr>
          <w:sz w:val="24"/>
          <w:szCs w:val="24"/>
        </w:rPr>
      </w:pPr>
      <w:r>
        <w:rPr>
          <w:sz w:val="24"/>
          <w:szCs w:val="24"/>
        </w:rPr>
        <w:t xml:space="preserve">Our </w:t>
      </w:r>
      <w:r>
        <w:rPr>
          <w:spacing w:val="12"/>
          <w:sz w:val="24"/>
          <w:szCs w:val="24"/>
        </w:rPr>
        <w:t xml:space="preserve"> </w:t>
      </w:r>
      <w:r>
        <w:rPr>
          <w:sz w:val="24"/>
          <w:szCs w:val="24"/>
        </w:rPr>
        <w:t xml:space="preserve">sample </w:t>
      </w:r>
      <w:r>
        <w:rPr>
          <w:spacing w:val="2"/>
          <w:sz w:val="24"/>
          <w:szCs w:val="24"/>
        </w:rPr>
        <w:t xml:space="preserve"> </w:t>
      </w:r>
      <w:r>
        <w:rPr>
          <w:sz w:val="24"/>
          <w:szCs w:val="24"/>
        </w:rPr>
        <w:t>includes</w:t>
      </w:r>
      <w:r>
        <w:rPr>
          <w:spacing w:val="58"/>
          <w:sz w:val="24"/>
          <w:szCs w:val="24"/>
        </w:rPr>
        <w:t xml:space="preserve"> </w:t>
      </w:r>
      <w:r>
        <w:rPr>
          <w:sz w:val="24"/>
          <w:szCs w:val="24"/>
        </w:rPr>
        <w:t>all</w:t>
      </w:r>
      <w:r>
        <w:rPr>
          <w:spacing w:val="49"/>
          <w:sz w:val="24"/>
          <w:szCs w:val="24"/>
        </w:rPr>
        <w:t xml:space="preserve"> </w:t>
      </w:r>
      <w:r>
        <w:rPr>
          <w:sz w:val="24"/>
          <w:szCs w:val="24"/>
        </w:rPr>
        <w:t>l</w:t>
      </w:r>
      <w:r>
        <w:rPr>
          <w:spacing w:val="-6"/>
          <w:sz w:val="24"/>
          <w:szCs w:val="24"/>
        </w:rPr>
        <w:t>ow</w:t>
      </w:r>
      <w:r>
        <w:rPr>
          <w:sz w:val="24"/>
          <w:szCs w:val="24"/>
        </w:rPr>
        <w:t>er</w:t>
      </w:r>
      <w:r>
        <w:rPr>
          <w:spacing w:val="39"/>
          <w:sz w:val="24"/>
          <w:szCs w:val="24"/>
        </w:rPr>
        <w:t xml:space="preserve"> </w:t>
      </w:r>
      <w:r>
        <w:rPr>
          <w:sz w:val="24"/>
          <w:szCs w:val="24"/>
        </w:rPr>
        <w:t xml:space="preserve">and </w:t>
      </w:r>
      <w:r>
        <w:rPr>
          <w:spacing w:val="10"/>
          <w:sz w:val="24"/>
          <w:szCs w:val="24"/>
        </w:rPr>
        <w:t xml:space="preserve"> </w:t>
      </w:r>
      <w:r>
        <w:rPr>
          <w:sz w:val="24"/>
          <w:szCs w:val="24"/>
        </w:rPr>
        <w:t xml:space="preserve">middle-income </w:t>
      </w:r>
      <w:r>
        <w:rPr>
          <w:spacing w:val="11"/>
          <w:sz w:val="24"/>
          <w:szCs w:val="24"/>
        </w:rPr>
        <w:t xml:space="preserve"> </w:t>
      </w:r>
      <w:r>
        <w:rPr>
          <w:sz w:val="24"/>
          <w:szCs w:val="24"/>
        </w:rPr>
        <w:t xml:space="preserve">nations </w:t>
      </w:r>
      <w:r>
        <w:rPr>
          <w:spacing w:val="30"/>
          <w:sz w:val="24"/>
          <w:szCs w:val="24"/>
        </w:rPr>
        <w:t xml:space="preserve"> </w:t>
      </w:r>
      <w:r>
        <w:rPr>
          <w:sz w:val="24"/>
          <w:szCs w:val="24"/>
        </w:rPr>
        <w:t>for</w:t>
      </w:r>
      <w:r>
        <w:rPr>
          <w:spacing w:val="39"/>
          <w:sz w:val="24"/>
          <w:szCs w:val="24"/>
        </w:rPr>
        <w:t xml:space="preserve"> </w:t>
      </w:r>
      <w:r>
        <w:rPr>
          <w:sz w:val="24"/>
          <w:szCs w:val="24"/>
        </w:rPr>
        <w:t>whi</w:t>
      </w:r>
      <w:r>
        <w:rPr>
          <w:spacing w:val="-7"/>
          <w:sz w:val="24"/>
          <w:szCs w:val="24"/>
        </w:rPr>
        <w:t>c</w:t>
      </w:r>
      <w:r>
        <w:rPr>
          <w:sz w:val="24"/>
          <w:szCs w:val="24"/>
        </w:rPr>
        <w:t>h</w:t>
      </w:r>
      <w:r>
        <w:rPr>
          <w:spacing w:val="52"/>
          <w:sz w:val="24"/>
          <w:szCs w:val="24"/>
        </w:rPr>
        <w:t xml:space="preserve"> </w:t>
      </w:r>
      <w:r>
        <w:rPr>
          <w:sz w:val="24"/>
          <w:szCs w:val="24"/>
        </w:rPr>
        <w:t xml:space="preserve">data </w:t>
      </w:r>
      <w:r>
        <w:rPr>
          <w:spacing w:val="38"/>
          <w:sz w:val="24"/>
          <w:szCs w:val="24"/>
        </w:rPr>
        <w:t xml:space="preserve"> </w:t>
      </w:r>
      <w:r>
        <w:rPr>
          <w:sz w:val="24"/>
          <w:szCs w:val="24"/>
        </w:rPr>
        <w:t>are</w:t>
      </w:r>
      <w:r>
        <w:rPr>
          <w:spacing w:val="60"/>
          <w:sz w:val="24"/>
          <w:szCs w:val="24"/>
        </w:rPr>
        <w:t xml:space="preserve"> </w:t>
      </w:r>
      <w:r>
        <w:rPr>
          <w:spacing w:val="-6"/>
          <w:w w:val="109"/>
          <w:sz w:val="24"/>
          <w:szCs w:val="24"/>
        </w:rPr>
        <w:t>a</w:t>
      </w:r>
      <w:r>
        <w:rPr>
          <w:spacing w:val="-13"/>
          <w:w w:val="103"/>
          <w:sz w:val="24"/>
          <w:szCs w:val="24"/>
        </w:rPr>
        <w:t>v</w:t>
      </w:r>
      <w:r>
        <w:rPr>
          <w:w w:val="104"/>
          <w:sz w:val="24"/>
          <w:szCs w:val="24"/>
        </w:rPr>
        <w:t xml:space="preserve">ailable. </w:t>
      </w:r>
      <w:r>
        <w:rPr>
          <w:spacing w:val="-20"/>
          <w:sz w:val="24"/>
          <w:szCs w:val="24"/>
        </w:rPr>
        <w:t>W</w:t>
      </w:r>
      <w:r>
        <w:rPr>
          <w:sz w:val="24"/>
          <w:szCs w:val="24"/>
        </w:rPr>
        <w:t>e</w:t>
      </w:r>
      <w:r>
        <w:rPr>
          <w:spacing w:val="38"/>
          <w:sz w:val="24"/>
          <w:szCs w:val="24"/>
        </w:rPr>
        <w:t xml:space="preserve"> </w:t>
      </w:r>
      <w:r>
        <w:rPr>
          <w:sz w:val="24"/>
          <w:szCs w:val="24"/>
        </w:rPr>
        <w:t>exclude</w:t>
      </w:r>
      <w:r>
        <w:rPr>
          <w:spacing w:val="43"/>
          <w:sz w:val="24"/>
          <w:szCs w:val="24"/>
        </w:rPr>
        <w:t xml:space="preserve"> </w:t>
      </w:r>
      <w:r>
        <w:rPr>
          <w:sz w:val="24"/>
          <w:szCs w:val="24"/>
        </w:rPr>
        <w:t>up</w:t>
      </w:r>
      <w:r>
        <w:rPr>
          <w:spacing w:val="6"/>
          <w:sz w:val="24"/>
          <w:szCs w:val="24"/>
        </w:rPr>
        <w:t>p</w:t>
      </w:r>
      <w:r>
        <w:rPr>
          <w:sz w:val="24"/>
          <w:szCs w:val="24"/>
        </w:rPr>
        <w:t xml:space="preserve">er </w:t>
      </w:r>
      <w:r>
        <w:rPr>
          <w:spacing w:val="4"/>
          <w:sz w:val="24"/>
          <w:szCs w:val="24"/>
        </w:rPr>
        <w:t xml:space="preserve"> </w:t>
      </w:r>
      <w:r>
        <w:rPr>
          <w:sz w:val="24"/>
          <w:szCs w:val="24"/>
        </w:rPr>
        <w:t>income</w:t>
      </w:r>
      <w:r>
        <w:rPr>
          <w:spacing w:val="36"/>
          <w:sz w:val="24"/>
          <w:szCs w:val="24"/>
        </w:rPr>
        <w:t xml:space="preserve"> </w:t>
      </w:r>
      <w:r>
        <w:rPr>
          <w:sz w:val="24"/>
          <w:szCs w:val="24"/>
        </w:rPr>
        <w:t xml:space="preserve">nations </w:t>
      </w:r>
      <w:r>
        <w:rPr>
          <w:spacing w:val="17"/>
          <w:sz w:val="24"/>
          <w:szCs w:val="24"/>
        </w:rPr>
        <w:t xml:space="preserve"> </w:t>
      </w:r>
      <w:r>
        <w:rPr>
          <w:sz w:val="24"/>
          <w:szCs w:val="24"/>
        </w:rPr>
        <w:t>from</w:t>
      </w:r>
      <w:r>
        <w:rPr>
          <w:spacing w:val="32"/>
          <w:sz w:val="24"/>
          <w:szCs w:val="24"/>
        </w:rPr>
        <w:t xml:space="preserve"> </w:t>
      </w:r>
      <w:r>
        <w:rPr>
          <w:sz w:val="24"/>
          <w:szCs w:val="24"/>
        </w:rPr>
        <w:t>the  analysis</w:t>
      </w:r>
      <w:r>
        <w:rPr>
          <w:spacing w:val="51"/>
          <w:sz w:val="24"/>
          <w:szCs w:val="24"/>
        </w:rPr>
        <w:t xml:space="preserve"> </w:t>
      </w:r>
      <w:r>
        <w:rPr>
          <w:spacing w:val="7"/>
          <w:sz w:val="24"/>
          <w:szCs w:val="24"/>
        </w:rPr>
        <w:t>b</w:t>
      </w:r>
      <w:r>
        <w:rPr>
          <w:sz w:val="24"/>
          <w:szCs w:val="24"/>
        </w:rPr>
        <w:t>ecause</w:t>
      </w:r>
      <w:r>
        <w:rPr>
          <w:spacing w:val="45"/>
          <w:sz w:val="24"/>
          <w:szCs w:val="24"/>
        </w:rPr>
        <w:t xml:space="preserve"> </w:t>
      </w:r>
      <w:r>
        <w:rPr>
          <w:sz w:val="24"/>
          <w:szCs w:val="24"/>
        </w:rPr>
        <w:t xml:space="preserve">their </w:t>
      </w:r>
      <w:r>
        <w:rPr>
          <w:spacing w:val="7"/>
          <w:sz w:val="24"/>
          <w:szCs w:val="24"/>
        </w:rPr>
        <w:t xml:space="preserve"> </w:t>
      </w:r>
      <w:r>
        <w:rPr>
          <w:sz w:val="24"/>
          <w:szCs w:val="24"/>
        </w:rPr>
        <w:t>role</w:t>
      </w:r>
      <w:r>
        <w:rPr>
          <w:spacing w:val="33"/>
          <w:sz w:val="24"/>
          <w:szCs w:val="24"/>
        </w:rPr>
        <w:t xml:space="preserve"> </w:t>
      </w:r>
      <w:r>
        <w:rPr>
          <w:sz w:val="24"/>
          <w:szCs w:val="24"/>
        </w:rPr>
        <w:t>in</w:t>
      </w:r>
      <w:r>
        <w:rPr>
          <w:spacing w:val="35"/>
          <w:sz w:val="24"/>
          <w:szCs w:val="24"/>
        </w:rPr>
        <w:t xml:space="preserve"> </w:t>
      </w:r>
      <w:r>
        <w:rPr>
          <w:sz w:val="24"/>
          <w:szCs w:val="24"/>
        </w:rPr>
        <w:t xml:space="preserve">the  </w:t>
      </w:r>
      <w:r>
        <w:rPr>
          <w:w w:val="104"/>
          <w:sz w:val="24"/>
          <w:szCs w:val="24"/>
        </w:rPr>
        <w:t>i</w:t>
      </w:r>
      <w:r>
        <w:rPr>
          <w:spacing w:val="-7"/>
          <w:w w:val="104"/>
          <w:sz w:val="24"/>
          <w:szCs w:val="24"/>
        </w:rPr>
        <w:t>n</w:t>
      </w:r>
      <w:r>
        <w:rPr>
          <w:w w:val="109"/>
          <w:sz w:val="24"/>
          <w:szCs w:val="24"/>
        </w:rPr>
        <w:t xml:space="preserve">ternational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13"/>
          <w:w w:val="137"/>
          <w:sz w:val="24"/>
          <w:szCs w:val="24"/>
        </w:rPr>
        <w:t xml:space="preserve"> </w:t>
      </w:r>
      <w:r>
        <w:rPr>
          <w:sz w:val="24"/>
          <w:szCs w:val="24"/>
        </w:rPr>
        <w:t>regime</w:t>
      </w:r>
      <w:r>
        <w:rPr>
          <w:spacing w:val="19"/>
          <w:sz w:val="24"/>
          <w:szCs w:val="24"/>
        </w:rPr>
        <w:t xml:space="preserve"> </w:t>
      </w:r>
      <w:r>
        <w:rPr>
          <w:sz w:val="24"/>
          <w:szCs w:val="24"/>
        </w:rPr>
        <w:t>differs significa</w:t>
      </w:r>
      <w:r>
        <w:rPr>
          <w:spacing w:val="-6"/>
          <w:sz w:val="24"/>
          <w:szCs w:val="24"/>
        </w:rPr>
        <w:t>n</w:t>
      </w:r>
      <w:r>
        <w:rPr>
          <w:sz w:val="24"/>
          <w:szCs w:val="24"/>
        </w:rPr>
        <w:t>tly</w:t>
      </w:r>
      <w:r>
        <w:rPr>
          <w:spacing w:val="37"/>
          <w:sz w:val="24"/>
          <w:szCs w:val="24"/>
        </w:rPr>
        <w:t xml:space="preserve"> </w:t>
      </w:r>
      <w:r>
        <w:rPr>
          <w:sz w:val="24"/>
          <w:szCs w:val="24"/>
        </w:rPr>
        <w:t>from</w:t>
      </w:r>
      <w:r>
        <w:rPr>
          <w:spacing w:val="17"/>
          <w:sz w:val="24"/>
          <w:szCs w:val="24"/>
        </w:rPr>
        <w:t xml:space="preserve"> </w:t>
      </w:r>
      <w:r>
        <w:rPr>
          <w:sz w:val="24"/>
          <w:szCs w:val="24"/>
        </w:rPr>
        <w:t xml:space="preserve">that </w:t>
      </w:r>
      <w:r>
        <w:rPr>
          <w:spacing w:val="21"/>
          <w:sz w:val="24"/>
          <w:szCs w:val="24"/>
        </w:rPr>
        <w:t xml:space="preserve"> </w:t>
      </w:r>
      <w:r>
        <w:rPr>
          <w:sz w:val="24"/>
          <w:szCs w:val="24"/>
        </w:rPr>
        <w:t>of</w:t>
      </w:r>
      <w:r>
        <w:rPr>
          <w:spacing w:val="1"/>
          <w:sz w:val="24"/>
          <w:szCs w:val="24"/>
        </w:rPr>
        <w:t xml:space="preserve"> </w:t>
      </w:r>
      <w:r>
        <w:rPr>
          <w:sz w:val="24"/>
          <w:szCs w:val="24"/>
        </w:rPr>
        <w:t>l</w:t>
      </w:r>
      <w:r>
        <w:rPr>
          <w:spacing w:val="-6"/>
          <w:sz w:val="24"/>
          <w:szCs w:val="24"/>
        </w:rPr>
        <w:t>ow</w:t>
      </w:r>
      <w:r>
        <w:rPr>
          <w:sz w:val="24"/>
          <w:szCs w:val="24"/>
        </w:rPr>
        <w:t>er</w:t>
      </w:r>
      <w:r>
        <w:rPr>
          <w:spacing w:val="8"/>
          <w:sz w:val="24"/>
          <w:szCs w:val="24"/>
        </w:rPr>
        <w:t xml:space="preserve"> </w:t>
      </w:r>
      <w:r>
        <w:rPr>
          <w:sz w:val="24"/>
          <w:szCs w:val="24"/>
        </w:rPr>
        <w:t>and</w:t>
      </w:r>
      <w:r>
        <w:rPr>
          <w:spacing w:val="40"/>
          <w:sz w:val="24"/>
          <w:szCs w:val="24"/>
        </w:rPr>
        <w:t xml:space="preserve"> </w:t>
      </w:r>
      <w:r>
        <w:rPr>
          <w:sz w:val="24"/>
          <w:szCs w:val="24"/>
        </w:rPr>
        <w:t>middle-income</w:t>
      </w:r>
      <w:r>
        <w:rPr>
          <w:spacing w:val="41"/>
          <w:sz w:val="24"/>
          <w:szCs w:val="24"/>
        </w:rPr>
        <w:t xml:space="preserve"> </w:t>
      </w:r>
      <w:r>
        <w:rPr>
          <w:w w:val="108"/>
          <w:sz w:val="24"/>
          <w:szCs w:val="24"/>
        </w:rPr>
        <w:t>nations.</w:t>
      </w:r>
      <w:r>
        <w:rPr>
          <w:w w:val="108"/>
          <w:position w:val="9"/>
          <w:sz w:val="16"/>
          <w:szCs w:val="16"/>
        </w:rPr>
        <w:t xml:space="preserve">40 </w:t>
      </w:r>
      <w:r>
        <w:rPr>
          <w:spacing w:val="1"/>
          <w:w w:val="108"/>
          <w:position w:val="9"/>
          <w:sz w:val="16"/>
          <w:szCs w:val="16"/>
        </w:rPr>
        <w:t xml:space="preserve"> </w:t>
      </w:r>
      <w:r>
        <w:rPr>
          <w:w w:val="108"/>
          <w:sz w:val="24"/>
          <w:szCs w:val="24"/>
        </w:rPr>
        <w:t xml:space="preserve">The </w:t>
      </w:r>
      <w:r>
        <w:rPr>
          <w:sz w:val="24"/>
          <w:szCs w:val="24"/>
        </w:rPr>
        <w:t>time</w:t>
      </w:r>
      <w:r>
        <w:rPr>
          <w:spacing w:val="34"/>
          <w:sz w:val="24"/>
          <w:szCs w:val="24"/>
        </w:rPr>
        <w:t xml:space="preserve"> </w:t>
      </w:r>
      <w:r>
        <w:rPr>
          <w:spacing w:val="7"/>
          <w:sz w:val="24"/>
          <w:szCs w:val="24"/>
        </w:rPr>
        <w:t>p</w:t>
      </w:r>
      <w:r>
        <w:rPr>
          <w:sz w:val="24"/>
          <w:szCs w:val="24"/>
        </w:rPr>
        <w:t>eri</w:t>
      </w:r>
      <w:r>
        <w:rPr>
          <w:spacing w:val="7"/>
          <w:sz w:val="24"/>
          <w:szCs w:val="24"/>
        </w:rPr>
        <w:t>o</w:t>
      </w:r>
      <w:r>
        <w:rPr>
          <w:sz w:val="24"/>
          <w:szCs w:val="24"/>
        </w:rPr>
        <w:t>d</w:t>
      </w:r>
      <w:r>
        <w:rPr>
          <w:spacing w:val="32"/>
          <w:sz w:val="24"/>
          <w:szCs w:val="24"/>
        </w:rPr>
        <w:t xml:space="preserve"> </w:t>
      </w:r>
      <w:r>
        <w:rPr>
          <w:sz w:val="24"/>
          <w:szCs w:val="24"/>
        </w:rPr>
        <w:t>c</w:t>
      </w:r>
      <w:r>
        <w:rPr>
          <w:spacing w:val="-6"/>
          <w:sz w:val="24"/>
          <w:szCs w:val="24"/>
        </w:rPr>
        <w:t>o</w:t>
      </w:r>
      <w:r>
        <w:rPr>
          <w:spacing w:val="-7"/>
          <w:sz w:val="24"/>
          <w:szCs w:val="24"/>
        </w:rPr>
        <w:t>v</w:t>
      </w:r>
      <w:r>
        <w:rPr>
          <w:sz w:val="24"/>
          <w:szCs w:val="24"/>
        </w:rPr>
        <w:t>ered</w:t>
      </w:r>
      <w:r>
        <w:rPr>
          <w:spacing w:val="22"/>
          <w:sz w:val="24"/>
          <w:szCs w:val="24"/>
        </w:rPr>
        <w:t xml:space="preserve"> </w:t>
      </w:r>
      <w:r>
        <w:rPr>
          <w:spacing w:val="-7"/>
          <w:sz w:val="24"/>
          <w:szCs w:val="24"/>
        </w:rPr>
        <w:t>b</w:t>
      </w:r>
      <w:r>
        <w:rPr>
          <w:sz w:val="24"/>
          <w:szCs w:val="24"/>
        </w:rPr>
        <w:t>y</w:t>
      </w:r>
      <w:r>
        <w:rPr>
          <w:spacing w:val="22"/>
          <w:sz w:val="24"/>
          <w:szCs w:val="24"/>
        </w:rPr>
        <w:t xml:space="preserve"> </w:t>
      </w:r>
      <w:r>
        <w:rPr>
          <w:sz w:val="24"/>
          <w:szCs w:val="24"/>
        </w:rPr>
        <w:t>the</w:t>
      </w:r>
      <w:r>
        <w:rPr>
          <w:spacing w:val="42"/>
          <w:sz w:val="24"/>
          <w:szCs w:val="24"/>
        </w:rPr>
        <w:t xml:space="preserve"> </w:t>
      </w:r>
      <w:r>
        <w:rPr>
          <w:w w:val="109"/>
          <w:sz w:val="24"/>
          <w:szCs w:val="24"/>
        </w:rPr>
        <w:t>statistical</w:t>
      </w:r>
      <w:r>
        <w:rPr>
          <w:spacing w:val="3"/>
          <w:w w:val="109"/>
          <w:sz w:val="24"/>
          <w:szCs w:val="24"/>
        </w:rPr>
        <w:t xml:space="preserve"> </w:t>
      </w:r>
      <w:r>
        <w:rPr>
          <w:sz w:val="24"/>
          <w:szCs w:val="24"/>
        </w:rPr>
        <w:t>analysis</w:t>
      </w:r>
      <w:r>
        <w:rPr>
          <w:spacing w:val="33"/>
          <w:sz w:val="24"/>
          <w:szCs w:val="24"/>
        </w:rPr>
        <w:t xml:space="preserve"> </w:t>
      </w:r>
      <w:r>
        <w:rPr>
          <w:sz w:val="24"/>
          <w:szCs w:val="24"/>
        </w:rPr>
        <w:t>ranges</w:t>
      </w:r>
      <w:r>
        <w:rPr>
          <w:spacing w:val="35"/>
          <w:sz w:val="24"/>
          <w:szCs w:val="24"/>
        </w:rPr>
        <w:t xml:space="preserve"> </w:t>
      </w:r>
      <w:r>
        <w:rPr>
          <w:sz w:val="24"/>
          <w:szCs w:val="24"/>
        </w:rPr>
        <w:t>from</w:t>
      </w:r>
      <w:r>
        <w:rPr>
          <w:spacing w:val="13"/>
          <w:sz w:val="24"/>
          <w:szCs w:val="24"/>
        </w:rPr>
        <w:t xml:space="preserve"> </w:t>
      </w:r>
      <w:r>
        <w:rPr>
          <w:sz w:val="24"/>
          <w:szCs w:val="24"/>
        </w:rPr>
        <w:t>1987, when</w:t>
      </w:r>
      <w:r>
        <w:rPr>
          <w:spacing w:val="19"/>
          <w:sz w:val="24"/>
          <w:szCs w:val="24"/>
        </w:rPr>
        <w:t xml:space="preserve"> </w:t>
      </w:r>
      <w:r>
        <w:rPr>
          <w:sz w:val="24"/>
          <w:szCs w:val="24"/>
        </w:rPr>
        <w:t>the</w:t>
      </w:r>
      <w:r>
        <w:rPr>
          <w:spacing w:val="42"/>
          <w:sz w:val="24"/>
          <w:szCs w:val="24"/>
        </w:rPr>
        <w:t xml:space="preserve"> </w:t>
      </w:r>
      <w:r>
        <w:rPr>
          <w:sz w:val="24"/>
          <w:szCs w:val="24"/>
        </w:rPr>
        <w:t>first</w:t>
      </w:r>
      <w:r>
        <w:rPr>
          <w:spacing w:val="24"/>
          <w:sz w:val="24"/>
          <w:szCs w:val="24"/>
        </w:rPr>
        <w:t xml:space="preserve"> </w:t>
      </w:r>
      <w:r>
        <w:rPr>
          <w:w w:val="116"/>
          <w:sz w:val="24"/>
          <w:szCs w:val="24"/>
        </w:rPr>
        <w:t>trea</w:t>
      </w:r>
      <w:r>
        <w:rPr>
          <w:spacing w:val="-7"/>
          <w:w w:val="116"/>
          <w:sz w:val="24"/>
          <w:szCs w:val="24"/>
        </w:rPr>
        <w:t>t</w:t>
      </w:r>
      <w:r>
        <w:rPr>
          <w:w w:val="103"/>
          <w:sz w:val="24"/>
          <w:szCs w:val="24"/>
        </w:rPr>
        <w:t xml:space="preserve">y-based </w:t>
      </w:r>
      <w:r>
        <w:rPr>
          <w:sz w:val="24"/>
          <w:szCs w:val="24"/>
        </w:rPr>
        <w:t>dispute</w:t>
      </w:r>
      <w:r>
        <w:rPr>
          <w:spacing w:val="55"/>
          <w:sz w:val="24"/>
          <w:szCs w:val="24"/>
        </w:rPr>
        <w:t xml:space="preserve"> </w:t>
      </w:r>
      <w:r>
        <w:rPr>
          <w:spacing w:val="-6"/>
          <w:sz w:val="24"/>
          <w:szCs w:val="24"/>
        </w:rPr>
        <w:t>w</w:t>
      </w:r>
      <w:r>
        <w:rPr>
          <w:sz w:val="24"/>
          <w:szCs w:val="24"/>
        </w:rPr>
        <w:t>as</w:t>
      </w:r>
      <w:r>
        <w:rPr>
          <w:spacing w:val="10"/>
          <w:sz w:val="24"/>
          <w:szCs w:val="24"/>
        </w:rPr>
        <w:t xml:space="preserve"> </w:t>
      </w:r>
      <w:r>
        <w:rPr>
          <w:w w:val="105"/>
          <w:sz w:val="24"/>
          <w:szCs w:val="24"/>
        </w:rPr>
        <w:t>broug</w:t>
      </w:r>
      <w:r>
        <w:rPr>
          <w:spacing w:val="-6"/>
          <w:w w:val="105"/>
          <w:sz w:val="24"/>
          <w:szCs w:val="24"/>
        </w:rPr>
        <w:t>h</w:t>
      </w:r>
      <w:r>
        <w:rPr>
          <w:w w:val="137"/>
          <w:sz w:val="24"/>
          <w:szCs w:val="24"/>
        </w:rPr>
        <w:t>t</w:t>
      </w:r>
      <w:r>
        <w:rPr>
          <w:spacing w:val="7"/>
          <w:sz w:val="24"/>
          <w:szCs w:val="24"/>
        </w:rPr>
        <w:t xml:space="preserve"> </w:t>
      </w:r>
      <w:r>
        <w:rPr>
          <w:sz w:val="24"/>
          <w:szCs w:val="24"/>
        </w:rPr>
        <w:t>to</w:t>
      </w:r>
      <w:r>
        <w:rPr>
          <w:spacing w:val="28"/>
          <w:sz w:val="24"/>
          <w:szCs w:val="24"/>
        </w:rPr>
        <w:t xml:space="preserve"> </w:t>
      </w:r>
      <w:r>
        <w:rPr>
          <w:w w:val="109"/>
          <w:sz w:val="24"/>
          <w:szCs w:val="24"/>
        </w:rPr>
        <w:t>i</w:t>
      </w:r>
      <w:r>
        <w:rPr>
          <w:spacing w:val="-8"/>
          <w:w w:val="109"/>
          <w:sz w:val="24"/>
          <w:szCs w:val="24"/>
        </w:rPr>
        <w:t>n</w:t>
      </w:r>
      <w:r>
        <w:rPr>
          <w:w w:val="109"/>
          <w:sz w:val="24"/>
          <w:szCs w:val="24"/>
        </w:rPr>
        <w:t>ternational</w:t>
      </w:r>
      <w:r>
        <w:rPr>
          <w:spacing w:val="-7"/>
          <w:w w:val="109"/>
          <w:sz w:val="24"/>
          <w:szCs w:val="24"/>
        </w:rPr>
        <w:t xml:space="preserve"> </w:t>
      </w:r>
      <w:r>
        <w:rPr>
          <w:w w:val="109"/>
          <w:sz w:val="24"/>
          <w:szCs w:val="24"/>
        </w:rPr>
        <w:t>arbitration,</w:t>
      </w:r>
      <w:r>
        <w:rPr>
          <w:spacing w:val="14"/>
          <w:w w:val="109"/>
          <w:sz w:val="24"/>
          <w:szCs w:val="24"/>
        </w:rPr>
        <w:t xml:space="preserve"> </w:t>
      </w:r>
      <w:r>
        <w:rPr>
          <w:sz w:val="24"/>
          <w:szCs w:val="24"/>
        </w:rPr>
        <w:t>to</w:t>
      </w:r>
      <w:r>
        <w:rPr>
          <w:spacing w:val="28"/>
          <w:sz w:val="24"/>
          <w:szCs w:val="24"/>
        </w:rPr>
        <w:t xml:space="preserve"> </w:t>
      </w:r>
      <w:r>
        <w:rPr>
          <w:sz w:val="24"/>
          <w:szCs w:val="24"/>
        </w:rPr>
        <w:t>2014,</w:t>
      </w:r>
      <w:r>
        <w:rPr>
          <w:spacing w:val="-1"/>
          <w:sz w:val="24"/>
          <w:szCs w:val="24"/>
        </w:rPr>
        <w:t xml:space="preserve"> </w:t>
      </w:r>
      <w:r>
        <w:rPr>
          <w:sz w:val="24"/>
          <w:szCs w:val="24"/>
        </w:rPr>
        <w:t>yielding</w:t>
      </w:r>
      <w:r>
        <w:rPr>
          <w:spacing w:val="15"/>
          <w:sz w:val="24"/>
          <w:szCs w:val="24"/>
        </w:rPr>
        <w:t xml:space="preserve"> </w:t>
      </w:r>
      <w:r>
        <w:rPr>
          <w:sz w:val="24"/>
          <w:szCs w:val="24"/>
        </w:rPr>
        <w:t>an</w:t>
      </w:r>
      <w:r>
        <w:rPr>
          <w:spacing w:val="27"/>
          <w:sz w:val="24"/>
          <w:szCs w:val="24"/>
        </w:rPr>
        <w:t xml:space="preserve"> </w:t>
      </w:r>
      <w:r>
        <w:rPr>
          <w:sz w:val="24"/>
          <w:szCs w:val="24"/>
        </w:rPr>
        <w:t>u</w:t>
      </w:r>
      <w:r>
        <w:rPr>
          <w:spacing w:val="-7"/>
          <w:sz w:val="24"/>
          <w:szCs w:val="24"/>
        </w:rPr>
        <w:t>n</w:t>
      </w:r>
      <w:r>
        <w:rPr>
          <w:sz w:val="24"/>
          <w:szCs w:val="24"/>
        </w:rPr>
        <w:t xml:space="preserve">balanced </w:t>
      </w:r>
      <w:r>
        <w:rPr>
          <w:spacing w:val="9"/>
          <w:sz w:val="24"/>
          <w:szCs w:val="24"/>
        </w:rPr>
        <w:t xml:space="preserve"> </w:t>
      </w:r>
      <w:r>
        <w:rPr>
          <w:w w:val="102"/>
          <w:sz w:val="24"/>
          <w:szCs w:val="24"/>
        </w:rPr>
        <w:t xml:space="preserve">time-series </w:t>
      </w:r>
      <w:r>
        <w:rPr>
          <w:sz w:val="24"/>
          <w:szCs w:val="24"/>
        </w:rPr>
        <w:t>panel</w:t>
      </w:r>
      <w:r>
        <w:rPr>
          <w:spacing w:val="54"/>
          <w:sz w:val="24"/>
          <w:szCs w:val="24"/>
        </w:rPr>
        <w:t xml:space="preserve"> </w:t>
      </w:r>
      <w:r>
        <w:rPr>
          <w:sz w:val="24"/>
          <w:szCs w:val="24"/>
        </w:rPr>
        <w:t>of</w:t>
      </w:r>
      <w:r>
        <w:rPr>
          <w:spacing w:val="16"/>
          <w:sz w:val="24"/>
          <w:szCs w:val="24"/>
        </w:rPr>
        <w:t xml:space="preserve"> </w:t>
      </w:r>
      <w:r>
        <w:rPr>
          <w:sz w:val="24"/>
          <w:szCs w:val="24"/>
        </w:rPr>
        <w:t>more</w:t>
      </w:r>
      <w:r>
        <w:rPr>
          <w:spacing w:val="37"/>
          <w:sz w:val="24"/>
          <w:szCs w:val="24"/>
        </w:rPr>
        <w:t xml:space="preserve"> </w:t>
      </w:r>
      <w:r>
        <w:rPr>
          <w:sz w:val="24"/>
          <w:szCs w:val="24"/>
        </w:rPr>
        <w:t xml:space="preserve">than </w:t>
      </w:r>
      <w:r>
        <w:rPr>
          <w:spacing w:val="21"/>
          <w:sz w:val="24"/>
          <w:szCs w:val="24"/>
        </w:rPr>
        <w:t xml:space="preserve"> </w:t>
      </w:r>
      <w:r>
        <w:rPr>
          <w:sz w:val="24"/>
          <w:szCs w:val="24"/>
        </w:rPr>
        <w:t>2,500</w:t>
      </w:r>
      <w:r>
        <w:rPr>
          <w:spacing w:val="17"/>
          <w:sz w:val="24"/>
          <w:szCs w:val="24"/>
        </w:rPr>
        <w:t xml:space="preserve"> </w:t>
      </w:r>
      <w:r>
        <w:rPr>
          <w:sz w:val="24"/>
          <w:szCs w:val="24"/>
        </w:rPr>
        <w:t>obser</w:t>
      </w:r>
      <w:r>
        <w:rPr>
          <w:spacing w:val="-13"/>
          <w:sz w:val="24"/>
          <w:szCs w:val="24"/>
        </w:rPr>
        <w:t>v</w:t>
      </w:r>
      <w:r>
        <w:rPr>
          <w:sz w:val="24"/>
          <w:szCs w:val="24"/>
        </w:rPr>
        <w:t xml:space="preserve">ations </w:t>
      </w:r>
      <w:r>
        <w:rPr>
          <w:spacing w:val="14"/>
          <w:sz w:val="24"/>
          <w:szCs w:val="24"/>
        </w:rPr>
        <w:t xml:space="preserve"> </w:t>
      </w:r>
      <w:r>
        <w:rPr>
          <w:sz w:val="24"/>
          <w:szCs w:val="24"/>
        </w:rPr>
        <w:t>c</w:t>
      </w:r>
      <w:r>
        <w:rPr>
          <w:spacing w:val="-6"/>
          <w:sz w:val="24"/>
          <w:szCs w:val="24"/>
        </w:rPr>
        <w:t>o</w:t>
      </w:r>
      <w:r>
        <w:rPr>
          <w:spacing w:val="-7"/>
          <w:sz w:val="24"/>
          <w:szCs w:val="24"/>
        </w:rPr>
        <w:t>v</w:t>
      </w:r>
      <w:r>
        <w:rPr>
          <w:sz w:val="24"/>
          <w:szCs w:val="24"/>
        </w:rPr>
        <w:t>ering</w:t>
      </w:r>
      <w:r>
        <w:rPr>
          <w:spacing w:val="35"/>
          <w:sz w:val="24"/>
          <w:szCs w:val="24"/>
        </w:rPr>
        <w:t xml:space="preserve"> </w:t>
      </w:r>
      <w:r>
        <w:rPr>
          <w:sz w:val="24"/>
          <w:szCs w:val="24"/>
        </w:rPr>
        <w:t>101</w:t>
      </w:r>
      <w:r>
        <w:rPr>
          <w:spacing w:val="17"/>
          <w:sz w:val="24"/>
          <w:szCs w:val="24"/>
        </w:rPr>
        <w:t xml:space="preserve"> </w:t>
      </w:r>
      <w:r>
        <w:rPr>
          <w:sz w:val="24"/>
          <w:szCs w:val="24"/>
        </w:rPr>
        <w:t>cou</w:t>
      </w:r>
      <w:r>
        <w:rPr>
          <w:spacing w:val="-7"/>
          <w:sz w:val="24"/>
          <w:szCs w:val="24"/>
        </w:rPr>
        <w:t>n</w:t>
      </w:r>
      <w:r>
        <w:rPr>
          <w:sz w:val="24"/>
          <w:szCs w:val="24"/>
        </w:rPr>
        <w:t xml:space="preserve">tries. </w:t>
      </w:r>
      <w:r>
        <w:rPr>
          <w:spacing w:val="56"/>
          <w:sz w:val="24"/>
          <w:szCs w:val="24"/>
        </w:rPr>
        <w:t xml:space="preserve"> </w:t>
      </w:r>
      <w:r>
        <w:rPr>
          <w:spacing w:val="-20"/>
          <w:sz w:val="24"/>
          <w:szCs w:val="24"/>
        </w:rPr>
        <w:t>T</w:t>
      </w:r>
      <w:r>
        <w:rPr>
          <w:sz w:val="24"/>
          <w:szCs w:val="24"/>
        </w:rPr>
        <w:t>o</w:t>
      </w:r>
      <w:r>
        <w:rPr>
          <w:spacing w:val="46"/>
          <w:sz w:val="24"/>
          <w:szCs w:val="24"/>
        </w:rPr>
        <w:t xml:space="preserve"> </w:t>
      </w:r>
      <w:r>
        <w:rPr>
          <w:sz w:val="24"/>
          <w:szCs w:val="24"/>
        </w:rPr>
        <w:t xml:space="preserve">estimate </w:t>
      </w:r>
      <w:r>
        <w:rPr>
          <w:spacing w:val="23"/>
          <w:sz w:val="24"/>
          <w:szCs w:val="24"/>
        </w:rPr>
        <w:t xml:space="preserve"> </w:t>
      </w:r>
      <w:r>
        <w:rPr>
          <w:sz w:val="24"/>
          <w:szCs w:val="24"/>
        </w:rPr>
        <w:t>our</w:t>
      </w:r>
      <w:r>
        <w:rPr>
          <w:spacing w:val="44"/>
          <w:sz w:val="24"/>
          <w:szCs w:val="24"/>
        </w:rPr>
        <w:t xml:space="preserve"> </w:t>
      </w:r>
      <w:r>
        <w:rPr>
          <w:sz w:val="24"/>
          <w:szCs w:val="24"/>
        </w:rPr>
        <w:t>m</w:t>
      </w:r>
      <w:r>
        <w:rPr>
          <w:spacing w:val="7"/>
          <w:sz w:val="24"/>
          <w:szCs w:val="24"/>
        </w:rPr>
        <w:t>o</w:t>
      </w:r>
      <w:r>
        <w:rPr>
          <w:sz w:val="24"/>
          <w:szCs w:val="24"/>
        </w:rPr>
        <w:t>del</w:t>
      </w:r>
      <w:r>
        <w:rPr>
          <w:spacing w:val="36"/>
          <w:sz w:val="24"/>
          <w:szCs w:val="24"/>
        </w:rPr>
        <w:t xml:space="preserve"> </w:t>
      </w:r>
      <w:r>
        <w:rPr>
          <w:spacing w:val="-6"/>
          <w:w w:val="97"/>
          <w:sz w:val="24"/>
          <w:szCs w:val="24"/>
        </w:rPr>
        <w:t>o</w:t>
      </w:r>
      <w:r>
        <w:rPr>
          <w:spacing w:val="-7"/>
          <w:w w:val="103"/>
          <w:sz w:val="24"/>
          <w:szCs w:val="24"/>
        </w:rPr>
        <w:t>v</w:t>
      </w:r>
      <w:r>
        <w:rPr>
          <w:w w:val="104"/>
          <w:sz w:val="24"/>
          <w:szCs w:val="24"/>
        </w:rPr>
        <w:t xml:space="preserve">er </w:t>
      </w:r>
      <w:r>
        <w:rPr>
          <w:sz w:val="24"/>
          <w:szCs w:val="24"/>
        </w:rPr>
        <w:t>this</w:t>
      </w:r>
      <w:r>
        <w:rPr>
          <w:spacing w:val="33"/>
          <w:sz w:val="24"/>
          <w:szCs w:val="24"/>
        </w:rPr>
        <w:t xml:space="preserve"> </w:t>
      </w:r>
      <w:r>
        <w:rPr>
          <w:sz w:val="24"/>
          <w:szCs w:val="24"/>
        </w:rPr>
        <w:t>sample,</w:t>
      </w:r>
      <w:r>
        <w:rPr>
          <w:spacing w:val="27"/>
          <w:sz w:val="24"/>
          <w:szCs w:val="24"/>
        </w:rPr>
        <w:t xml:space="preserve"> </w:t>
      </w:r>
      <w:r>
        <w:rPr>
          <w:spacing w:val="-6"/>
          <w:sz w:val="24"/>
          <w:szCs w:val="24"/>
        </w:rPr>
        <w:t>w</w:t>
      </w:r>
      <w:r>
        <w:rPr>
          <w:sz w:val="24"/>
          <w:szCs w:val="24"/>
        </w:rPr>
        <w:t>e</w:t>
      </w:r>
      <w:r>
        <w:rPr>
          <w:spacing w:val="-6"/>
          <w:sz w:val="24"/>
          <w:szCs w:val="24"/>
        </w:rPr>
        <w:t xml:space="preserve"> </w:t>
      </w:r>
      <w:r>
        <w:rPr>
          <w:sz w:val="24"/>
          <w:szCs w:val="24"/>
        </w:rPr>
        <w:t>utilize</w:t>
      </w:r>
      <w:r>
        <w:rPr>
          <w:spacing w:val="26"/>
          <w:sz w:val="24"/>
          <w:szCs w:val="24"/>
        </w:rPr>
        <w:t xml:space="preserve"> </w:t>
      </w:r>
      <w:r>
        <w:rPr>
          <w:sz w:val="24"/>
          <w:szCs w:val="24"/>
        </w:rPr>
        <w:t>cou</w:t>
      </w:r>
      <w:r>
        <w:rPr>
          <w:spacing w:val="-6"/>
          <w:sz w:val="24"/>
          <w:szCs w:val="24"/>
        </w:rPr>
        <w:t>n</w:t>
      </w:r>
      <w:r>
        <w:rPr>
          <w:sz w:val="24"/>
          <w:szCs w:val="24"/>
        </w:rPr>
        <w:t>try</w:t>
      </w:r>
      <w:r>
        <w:rPr>
          <w:spacing w:val="53"/>
          <w:sz w:val="24"/>
          <w:szCs w:val="24"/>
        </w:rPr>
        <w:t xml:space="preserve"> </w:t>
      </w:r>
      <w:r>
        <w:rPr>
          <w:sz w:val="24"/>
          <w:szCs w:val="24"/>
        </w:rPr>
        <w:t>fixed</w:t>
      </w:r>
      <w:r>
        <w:rPr>
          <w:spacing w:val="-5"/>
          <w:sz w:val="24"/>
          <w:szCs w:val="24"/>
        </w:rPr>
        <w:t xml:space="preserve"> </w:t>
      </w:r>
      <w:r>
        <w:rPr>
          <w:sz w:val="24"/>
          <w:szCs w:val="24"/>
        </w:rPr>
        <w:t>effects.</w:t>
      </w:r>
      <w:r>
        <w:rPr>
          <w:spacing w:val="32"/>
          <w:sz w:val="24"/>
          <w:szCs w:val="24"/>
        </w:rPr>
        <w:t xml:space="preserve"> </w:t>
      </w:r>
      <w:r>
        <w:rPr>
          <w:sz w:val="24"/>
          <w:szCs w:val="24"/>
        </w:rPr>
        <w:t>The</w:t>
      </w:r>
      <w:r>
        <w:rPr>
          <w:spacing w:val="32"/>
          <w:sz w:val="24"/>
          <w:szCs w:val="24"/>
        </w:rPr>
        <w:t xml:space="preserve"> </w:t>
      </w:r>
      <w:r>
        <w:rPr>
          <w:sz w:val="24"/>
          <w:szCs w:val="24"/>
        </w:rPr>
        <w:t>results</w:t>
      </w:r>
      <w:r>
        <w:rPr>
          <w:spacing w:val="40"/>
          <w:sz w:val="24"/>
          <w:szCs w:val="24"/>
        </w:rPr>
        <w:t xml:space="preserve"> </w:t>
      </w:r>
      <w:r>
        <w:rPr>
          <w:sz w:val="24"/>
          <w:szCs w:val="24"/>
        </w:rPr>
        <w:t>of</w:t>
      </w:r>
      <w:r>
        <w:rPr>
          <w:spacing w:val="-10"/>
          <w:sz w:val="24"/>
          <w:szCs w:val="24"/>
        </w:rPr>
        <w:t xml:space="preserve"> </w:t>
      </w:r>
      <w:r>
        <w:rPr>
          <w:sz w:val="24"/>
          <w:szCs w:val="24"/>
        </w:rPr>
        <w:t>this</w:t>
      </w:r>
      <w:r>
        <w:rPr>
          <w:spacing w:val="33"/>
          <w:sz w:val="24"/>
          <w:szCs w:val="24"/>
        </w:rPr>
        <w:t xml:space="preserve"> </w:t>
      </w:r>
      <w:r>
        <w:rPr>
          <w:sz w:val="24"/>
          <w:szCs w:val="24"/>
        </w:rPr>
        <w:t>analysis</w:t>
      </w:r>
      <w:r>
        <w:rPr>
          <w:spacing w:val="25"/>
          <w:sz w:val="24"/>
          <w:szCs w:val="24"/>
        </w:rPr>
        <w:t xml:space="preserve"> </w:t>
      </w:r>
      <w:r>
        <w:rPr>
          <w:sz w:val="24"/>
          <w:szCs w:val="24"/>
        </w:rPr>
        <w:t>are</w:t>
      </w:r>
      <w:r>
        <w:rPr>
          <w:spacing w:val="20"/>
          <w:sz w:val="24"/>
          <w:szCs w:val="24"/>
        </w:rPr>
        <w:t xml:space="preserve"> </w:t>
      </w:r>
      <w:r>
        <w:rPr>
          <w:sz w:val="24"/>
          <w:szCs w:val="24"/>
        </w:rPr>
        <w:t>sh</w:t>
      </w:r>
      <w:r>
        <w:rPr>
          <w:spacing w:val="-6"/>
          <w:sz w:val="24"/>
          <w:szCs w:val="24"/>
        </w:rPr>
        <w:t>o</w:t>
      </w:r>
      <w:r>
        <w:rPr>
          <w:sz w:val="24"/>
          <w:szCs w:val="24"/>
        </w:rPr>
        <w:t>wn</w:t>
      </w:r>
      <w:r>
        <w:rPr>
          <w:spacing w:val="8"/>
          <w:sz w:val="24"/>
          <w:szCs w:val="24"/>
        </w:rPr>
        <w:t xml:space="preserve"> </w:t>
      </w:r>
      <w:r>
        <w:rPr>
          <w:sz w:val="24"/>
          <w:szCs w:val="24"/>
        </w:rPr>
        <w:t>in</w:t>
      </w:r>
      <w:r>
        <w:rPr>
          <w:spacing w:val="9"/>
          <w:sz w:val="24"/>
          <w:szCs w:val="24"/>
        </w:rPr>
        <w:t xml:space="preserve"> </w:t>
      </w:r>
      <w:r>
        <w:rPr>
          <w:spacing w:val="-20"/>
          <w:sz w:val="24"/>
          <w:szCs w:val="24"/>
        </w:rPr>
        <w:t>T</w:t>
      </w:r>
      <w:r>
        <w:rPr>
          <w:sz w:val="24"/>
          <w:szCs w:val="24"/>
        </w:rPr>
        <w:t>able</w:t>
      </w:r>
      <w:r>
        <w:rPr>
          <w:spacing w:val="40"/>
          <w:sz w:val="24"/>
          <w:szCs w:val="24"/>
        </w:rPr>
        <w:t xml:space="preserve"> </w:t>
      </w:r>
      <w:r>
        <w:rPr>
          <w:w w:val="101"/>
          <w:sz w:val="24"/>
          <w:szCs w:val="24"/>
        </w:rPr>
        <w:t>1.</w:t>
      </w:r>
    </w:p>
    <w:p w14:paraId="6FC08EEA" w14:textId="76FCFC51" w:rsidR="000A768D" w:rsidRDefault="006C1B1D">
      <w:pPr>
        <w:spacing w:before="11" w:line="401" w:lineRule="auto"/>
        <w:ind w:left="120" w:right="79" w:firstLine="239"/>
        <w:jc w:val="both"/>
        <w:rPr>
          <w:sz w:val="24"/>
          <w:szCs w:val="24"/>
        </w:rPr>
      </w:pPr>
      <w:r>
        <w:rPr>
          <w:sz w:val="24"/>
          <w:szCs w:val="24"/>
        </w:rPr>
        <w:t>As</w:t>
      </w:r>
      <w:r>
        <w:rPr>
          <w:spacing w:val="38"/>
          <w:sz w:val="24"/>
          <w:szCs w:val="24"/>
        </w:rPr>
        <w:t xml:space="preserve"> </w:t>
      </w:r>
      <w:r>
        <w:rPr>
          <w:sz w:val="24"/>
          <w:szCs w:val="24"/>
        </w:rPr>
        <w:t>ex</w:t>
      </w:r>
      <w:r>
        <w:rPr>
          <w:spacing w:val="7"/>
          <w:sz w:val="24"/>
          <w:szCs w:val="24"/>
        </w:rPr>
        <w:t>p</w:t>
      </w:r>
      <w:r>
        <w:rPr>
          <w:sz w:val="24"/>
          <w:szCs w:val="24"/>
        </w:rPr>
        <w:t xml:space="preserve">ected, </w:t>
      </w:r>
      <w:r>
        <w:rPr>
          <w:spacing w:val="24"/>
          <w:sz w:val="24"/>
          <w:szCs w:val="24"/>
        </w:rPr>
        <w:t xml:space="preserve"> </w:t>
      </w:r>
      <w:r>
        <w:rPr>
          <w:sz w:val="24"/>
          <w:szCs w:val="24"/>
        </w:rPr>
        <w:t xml:space="preserve">the </w:t>
      </w:r>
      <w:r>
        <w:rPr>
          <w:spacing w:val="11"/>
          <w:sz w:val="24"/>
          <w:szCs w:val="24"/>
        </w:rPr>
        <w:t xml:space="preserve"> </w:t>
      </w:r>
      <w:r>
        <w:rPr>
          <w:sz w:val="24"/>
          <w:szCs w:val="24"/>
        </w:rPr>
        <w:t xml:space="preserve">results </w:t>
      </w:r>
      <w:r>
        <w:rPr>
          <w:spacing w:val="16"/>
          <w:sz w:val="24"/>
          <w:szCs w:val="24"/>
        </w:rPr>
        <w:t xml:space="preserve"> </w:t>
      </w:r>
      <w:r>
        <w:rPr>
          <w:sz w:val="24"/>
          <w:szCs w:val="24"/>
        </w:rPr>
        <w:t>for</w:t>
      </w:r>
      <w:r>
        <w:rPr>
          <w:spacing w:val="36"/>
          <w:sz w:val="24"/>
          <w:szCs w:val="24"/>
        </w:rPr>
        <w:t xml:space="preserve"> </w:t>
      </w:r>
      <w:r>
        <w:rPr>
          <w:sz w:val="24"/>
          <w:szCs w:val="24"/>
        </w:rPr>
        <w:t>our</w:t>
      </w:r>
      <w:r>
        <w:rPr>
          <w:spacing w:val="55"/>
          <w:sz w:val="24"/>
          <w:szCs w:val="24"/>
        </w:rPr>
        <w:t xml:space="preserve"> </w:t>
      </w:r>
      <w:r>
        <w:rPr>
          <w:w w:val="106"/>
          <w:sz w:val="24"/>
          <w:szCs w:val="24"/>
        </w:rPr>
        <w:t>parameterizations</w:t>
      </w:r>
      <w:r>
        <w:rPr>
          <w:spacing w:val="48"/>
          <w:w w:val="106"/>
          <w:sz w:val="24"/>
          <w:szCs w:val="24"/>
        </w:rPr>
        <w:t xml:space="preserve"> </w:t>
      </w:r>
      <w:r>
        <w:rPr>
          <w:sz w:val="24"/>
          <w:szCs w:val="24"/>
        </w:rPr>
        <w:t>of</w:t>
      </w:r>
      <w:r>
        <w:rPr>
          <w:spacing w:val="27"/>
          <w:sz w:val="24"/>
          <w:szCs w:val="24"/>
        </w:rPr>
        <w:t xml:space="preserve"> </w:t>
      </w:r>
      <w:r>
        <w:rPr>
          <w:sz w:val="24"/>
          <w:szCs w:val="24"/>
        </w:rPr>
        <w:t>ICSID</w:t>
      </w:r>
      <w:r>
        <w:rPr>
          <w:spacing w:val="57"/>
          <w:sz w:val="24"/>
          <w:szCs w:val="24"/>
        </w:rPr>
        <w:t xml:space="preserve"> </w:t>
      </w:r>
      <w:r>
        <w:rPr>
          <w:sz w:val="24"/>
          <w:szCs w:val="24"/>
        </w:rPr>
        <w:t xml:space="preserve">disputes </w:t>
      </w:r>
      <w:r>
        <w:rPr>
          <w:spacing w:val="26"/>
          <w:sz w:val="24"/>
          <w:szCs w:val="24"/>
        </w:rPr>
        <w:t xml:space="preserve"> </w:t>
      </w:r>
      <w:r>
        <w:rPr>
          <w:sz w:val="24"/>
          <w:szCs w:val="24"/>
        </w:rPr>
        <w:t>consiste</w:t>
      </w:r>
      <w:r>
        <w:rPr>
          <w:spacing w:val="-6"/>
          <w:sz w:val="24"/>
          <w:szCs w:val="24"/>
        </w:rPr>
        <w:t>n</w:t>
      </w:r>
      <w:r>
        <w:rPr>
          <w:sz w:val="24"/>
          <w:szCs w:val="24"/>
        </w:rPr>
        <w:t xml:space="preserve">tly </w:t>
      </w:r>
      <w:r>
        <w:rPr>
          <w:spacing w:val="30"/>
          <w:sz w:val="24"/>
          <w:szCs w:val="24"/>
        </w:rPr>
        <w:t xml:space="preserve"> </w:t>
      </w:r>
      <w:r>
        <w:rPr>
          <w:sz w:val="24"/>
          <w:szCs w:val="24"/>
        </w:rPr>
        <w:t>sh</w:t>
      </w:r>
      <w:r>
        <w:rPr>
          <w:spacing w:val="-6"/>
          <w:sz w:val="24"/>
          <w:szCs w:val="24"/>
        </w:rPr>
        <w:t>o</w:t>
      </w:r>
      <w:r>
        <w:rPr>
          <w:sz w:val="24"/>
          <w:szCs w:val="24"/>
        </w:rPr>
        <w:t xml:space="preserve">w that </w:t>
      </w:r>
      <w:r>
        <w:rPr>
          <w:spacing w:val="48"/>
          <w:sz w:val="24"/>
          <w:szCs w:val="24"/>
        </w:rPr>
        <w:t xml:space="preserve"> </w:t>
      </w:r>
      <w:r>
        <w:rPr>
          <w:sz w:val="24"/>
          <w:szCs w:val="24"/>
        </w:rPr>
        <w:t>simply</w:t>
      </w:r>
      <w:r>
        <w:rPr>
          <w:spacing w:val="53"/>
          <w:sz w:val="24"/>
          <w:szCs w:val="24"/>
        </w:rPr>
        <w:t xml:space="preserve"> </w:t>
      </w:r>
      <w:r>
        <w:rPr>
          <w:sz w:val="24"/>
          <w:szCs w:val="24"/>
        </w:rPr>
        <w:t>facing</w:t>
      </w:r>
      <w:r>
        <w:rPr>
          <w:spacing w:val="40"/>
          <w:sz w:val="24"/>
          <w:szCs w:val="24"/>
        </w:rPr>
        <w:t xml:space="preserve"> </w:t>
      </w:r>
      <w:r>
        <w:rPr>
          <w:sz w:val="24"/>
          <w:szCs w:val="24"/>
        </w:rPr>
        <w:t>a</w:t>
      </w:r>
      <w:r>
        <w:rPr>
          <w:spacing w:val="50"/>
          <w:sz w:val="24"/>
          <w:szCs w:val="24"/>
        </w:rPr>
        <w:t xml:space="preserve"> </w:t>
      </w:r>
      <w:r>
        <w:rPr>
          <w:sz w:val="24"/>
          <w:szCs w:val="24"/>
        </w:rPr>
        <w:t xml:space="preserve">dispute </w:t>
      </w:r>
      <w:r>
        <w:rPr>
          <w:spacing w:val="28"/>
          <w:sz w:val="24"/>
          <w:szCs w:val="24"/>
        </w:rPr>
        <w:t xml:space="preserve"> </w:t>
      </w:r>
      <w:r>
        <w:rPr>
          <w:sz w:val="24"/>
          <w:szCs w:val="24"/>
        </w:rPr>
        <w:t xml:space="preserve">at </w:t>
      </w:r>
      <w:r>
        <w:rPr>
          <w:spacing w:val="15"/>
          <w:sz w:val="24"/>
          <w:szCs w:val="24"/>
        </w:rPr>
        <w:t xml:space="preserve"> </w:t>
      </w:r>
      <w:r>
        <w:rPr>
          <w:sz w:val="24"/>
          <w:szCs w:val="24"/>
        </w:rPr>
        <w:t xml:space="preserve">the </w:t>
      </w:r>
      <w:r>
        <w:rPr>
          <w:spacing w:val="12"/>
          <w:sz w:val="24"/>
          <w:szCs w:val="24"/>
        </w:rPr>
        <w:t xml:space="preserve"> </w:t>
      </w:r>
      <w:r>
        <w:rPr>
          <w:sz w:val="24"/>
          <w:szCs w:val="24"/>
        </w:rPr>
        <w:t>ICSID</w:t>
      </w:r>
      <w:r>
        <w:rPr>
          <w:spacing w:val="56"/>
          <w:sz w:val="24"/>
          <w:szCs w:val="24"/>
        </w:rPr>
        <w:t xml:space="preserve"> </w:t>
      </w:r>
      <w:r>
        <w:rPr>
          <w:sz w:val="24"/>
          <w:szCs w:val="24"/>
        </w:rPr>
        <w:t>is</w:t>
      </w:r>
      <w:r>
        <w:rPr>
          <w:spacing w:val="37"/>
          <w:sz w:val="24"/>
          <w:szCs w:val="24"/>
        </w:rPr>
        <w:t xml:space="preserve"> </w:t>
      </w:r>
      <w:r>
        <w:rPr>
          <w:sz w:val="24"/>
          <w:szCs w:val="24"/>
        </w:rPr>
        <w:t xml:space="preserve">not </w:t>
      </w:r>
      <w:r>
        <w:rPr>
          <w:spacing w:val="11"/>
          <w:sz w:val="24"/>
          <w:szCs w:val="24"/>
        </w:rPr>
        <w:t xml:space="preserve"> </w:t>
      </w:r>
      <w:r>
        <w:rPr>
          <w:sz w:val="24"/>
          <w:szCs w:val="24"/>
        </w:rPr>
        <w:t>ass</w:t>
      </w:r>
      <w:r>
        <w:rPr>
          <w:spacing w:val="7"/>
          <w:sz w:val="24"/>
          <w:szCs w:val="24"/>
        </w:rPr>
        <w:t>o</w:t>
      </w:r>
      <w:r>
        <w:rPr>
          <w:sz w:val="24"/>
          <w:szCs w:val="24"/>
        </w:rPr>
        <w:t xml:space="preserve">ciated </w:t>
      </w:r>
      <w:r>
        <w:rPr>
          <w:spacing w:val="18"/>
          <w:sz w:val="24"/>
          <w:szCs w:val="24"/>
        </w:rPr>
        <w:t xml:space="preserve"> </w:t>
      </w:r>
      <w:r>
        <w:rPr>
          <w:sz w:val="24"/>
          <w:szCs w:val="24"/>
        </w:rPr>
        <w:t xml:space="preserve">with </w:t>
      </w:r>
      <w:r>
        <w:rPr>
          <w:spacing w:val="6"/>
          <w:sz w:val="24"/>
          <w:szCs w:val="24"/>
        </w:rPr>
        <w:t xml:space="preserve"> </w:t>
      </w:r>
      <w:r>
        <w:rPr>
          <w:sz w:val="24"/>
          <w:szCs w:val="24"/>
        </w:rPr>
        <w:t>a</w:t>
      </w:r>
      <w:r>
        <w:rPr>
          <w:spacing w:val="50"/>
          <w:sz w:val="24"/>
          <w:szCs w:val="24"/>
        </w:rPr>
        <w:t xml:space="preserve"> </w:t>
      </w:r>
      <w:r>
        <w:rPr>
          <w:sz w:val="24"/>
          <w:szCs w:val="24"/>
        </w:rPr>
        <w:t xml:space="preserve">meaningful </w:t>
      </w:r>
      <w:r>
        <w:rPr>
          <w:spacing w:val="2"/>
          <w:sz w:val="24"/>
          <w:szCs w:val="24"/>
        </w:rPr>
        <w:t xml:space="preserve"> </w:t>
      </w:r>
      <w:r>
        <w:rPr>
          <w:spacing w:val="-6"/>
          <w:sz w:val="24"/>
          <w:szCs w:val="24"/>
        </w:rPr>
        <w:t>c</w:t>
      </w:r>
      <w:r>
        <w:rPr>
          <w:sz w:val="24"/>
          <w:szCs w:val="24"/>
        </w:rPr>
        <w:t>hange</w:t>
      </w:r>
      <w:r>
        <w:rPr>
          <w:spacing w:val="60"/>
          <w:sz w:val="24"/>
          <w:szCs w:val="24"/>
        </w:rPr>
        <w:t xml:space="preserve"> </w:t>
      </w:r>
      <w:r>
        <w:rPr>
          <w:w w:val="104"/>
          <w:sz w:val="24"/>
          <w:szCs w:val="24"/>
        </w:rPr>
        <w:t xml:space="preserve">in </w:t>
      </w:r>
      <w:r>
        <w:rPr>
          <w:sz w:val="24"/>
          <w:szCs w:val="24"/>
        </w:rPr>
        <w:t>FDI</w:t>
      </w:r>
      <w:r>
        <w:rPr>
          <w:spacing w:val="48"/>
          <w:sz w:val="24"/>
          <w:szCs w:val="24"/>
        </w:rPr>
        <w:t xml:space="preserve"> </w:t>
      </w:r>
      <w:r>
        <w:rPr>
          <w:sz w:val="24"/>
          <w:szCs w:val="24"/>
        </w:rPr>
        <w:t>fl</w:t>
      </w:r>
      <w:r>
        <w:rPr>
          <w:spacing w:val="-6"/>
          <w:sz w:val="24"/>
          <w:szCs w:val="24"/>
        </w:rPr>
        <w:t>o</w:t>
      </w:r>
      <w:r>
        <w:rPr>
          <w:sz w:val="24"/>
          <w:szCs w:val="24"/>
        </w:rPr>
        <w:t>ws.</w:t>
      </w:r>
      <w:r>
        <w:rPr>
          <w:spacing w:val="43"/>
          <w:sz w:val="24"/>
          <w:szCs w:val="24"/>
        </w:rPr>
        <w:t xml:space="preserve"> </w:t>
      </w:r>
      <w:r>
        <w:rPr>
          <w:spacing w:val="-20"/>
          <w:sz w:val="24"/>
          <w:szCs w:val="24"/>
        </w:rPr>
        <w:t>T</w:t>
      </w:r>
      <w:r>
        <w:rPr>
          <w:sz w:val="24"/>
          <w:szCs w:val="24"/>
        </w:rPr>
        <w:t>able  2,</w:t>
      </w:r>
      <w:r>
        <w:rPr>
          <w:spacing w:val="26"/>
          <w:sz w:val="24"/>
          <w:szCs w:val="24"/>
        </w:rPr>
        <w:t xml:space="preserve"> </w:t>
      </w:r>
      <w:r>
        <w:rPr>
          <w:sz w:val="24"/>
          <w:szCs w:val="24"/>
        </w:rPr>
        <w:t>whi</w:t>
      </w:r>
      <w:r>
        <w:rPr>
          <w:spacing w:val="-7"/>
          <w:sz w:val="24"/>
          <w:szCs w:val="24"/>
        </w:rPr>
        <w:t>c</w:t>
      </w:r>
      <w:r>
        <w:rPr>
          <w:sz w:val="24"/>
          <w:szCs w:val="24"/>
        </w:rPr>
        <w:t>h</w:t>
      </w:r>
      <w:r>
        <w:rPr>
          <w:spacing w:val="31"/>
          <w:sz w:val="24"/>
          <w:szCs w:val="24"/>
        </w:rPr>
        <w:t xml:space="preserve"> </w:t>
      </w:r>
      <w:r>
        <w:rPr>
          <w:sz w:val="24"/>
          <w:szCs w:val="24"/>
        </w:rPr>
        <w:t>utilizes</w:t>
      </w:r>
      <w:r>
        <w:rPr>
          <w:spacing w:val="42"/>
          <w:sz w:val="24"/>
          <w:szCs w:val="24"/>
        </w:rPr>
        <w:t xml:space="preserve"> </w:t>
      </w:r>
      <w:r>
        <w:rPr>
          <w:sz w:val="24"/>
          <w:szCs w:val="24"/>
        </w:rPr>
        <w:t>a</w:t>
      </w:r>
      <w:r>
        <w:rPr>
          <w:spacing w:val="32"/>
          <w:sz w:val="24"/>
          <w:szCs w:val="24"/>
        </w:rPr>
        <w:t xml:space="preserve"> </w:t>
      </w:r>
      <w:r>
        <w:rPr>
          <w:w w:val="111"/>
          <w:sz w:val="24"/>
          <w:szCs w:val="24"/>
        </w:rPr>
        <w:t>dataset</w:t>
      </w:r>
      <w:r>
        <w:rPr>
          <w:spacing w:val="16"/>
          <w:w w:val="111"/>
          <w:sz w:val="24"/>
          <w:szCs w:val="24"/>
        </w:rPr>
        <w:t xml:space="preserve"> </w:t>
      </w:r>
      <w:r>
        <w:rPr>
          <w:sz w:val="24"/>
          <w:szCs w:val="24"/>
        </w:rPr>
        <w:t>of</w:t>
      </w:r>
      <w:r>
        <w:rPr>
          <w:spacing w:val="10"/>
          <w:sz w:val="24"/>
          <w:szCs w:val="24"/>
        </w:rPr>
        <w:t xml:space="preserve"> </w:t>
      </w:r>
      <w:r>
        <w:rPr>
          <w:sz w:val="24"/>
          <w:szCs w:val="24"/>
        </w:rPr>
        <w:t>non-ICSID</w:t>
      </w:r>
      <w:r>
        <w:rPr>
          <w:spacing w:val="54"/>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21"/>
          <w:w w:val="137"/>
          <w:sz w:val="24"/>
          <w:szCs w:val="24"/>
        </w:rPr>
        <w:t xml:space="preserve"> </w:t>
      </w:r>
      <w:r>
        <w:rPr>
          <w:sz w:val="24"/>
          <w:szCs w:val="24"/>
        </w:rPr>
        <w:t xml:space="preserve">disputes, </w:t>
      </w:r>
      <w:r>
        <w:rPr>
          <w:spacing w:val="15"/>
          <w:sz w:val="24"/>
          <w:szCs w:val="24"/>
        </w:rPr>
        <w:t xml:space="preserve"> </w:t>
      </w:r>
      <w:r>
        <w:rPr>
          <w:sz w:val="24"/>
          <w:szCs w:val="24"/>
        </w:rPr>
        <w:t xml:space="preserve">offers </w:t>
      </w:r>
      <w:r>
        <w:rPr>
          <w:spacing w:val="-7"/>
          <w:w w:val="103"/>
          <w:sz w:val="24"/>
          <w:szCs w:val="24"/>
        </w:rPr>
        <w:t>v</w:t>
      </w:r>
      <w:r>
        <w:rPr>
          <w:w w:val="104"/>
          <w:sz w:val="24"/>
          <w:szCs w:val="24"/>
        </w:rPr>
        <w:t xml:space="preserve">ery </w:t>
      </w:r>
      <w:r>
        <w:rPr>
          <w:sz w:val="24"/>
          <w:szCs w:val="24"/>
        </w:rPr>
        <w:t>similar</w:t>
      </w:r>
      <w:r>
        <w:rPr>
          <w:spacing w:val="50"/>
          <w:sz w:val="24"/>
          <w:szCs w:val="24"/>
        </w:rPr>
        <w:t xml:space="preserve"> </w:t>
      </w:r>
      <w:r>
        <w:rPr>
          <w:w w:val="107"/>
          <w:sz w:val="24"/>
          <w:szCs w:val="24"/>
        </w:rPr>
        <w:t>results.</w:t>
      </w:r>
      <w:r>
        <w:rPr>
          <w:w w:val="107"/>
          <w:position w:val="9"/>
          <w:sz w:val="14"/>
          <w:szCs w:val="14"/>
        </w:rPr>
        <w:t xml:space="preserve">41  </w:t>
      </w:r>
      <w:r>
        <w:rPr>
          <w:spacing w:val="28"/>
          <w:w w:val="107"/>
          <w:position w:val="9"/>
          <w:sz w:val="14"/>
          <w:szCs w:val="14"/>
        </w:rPr>
        <w:t xml:space="preserve"> </w:t>
      </w:r>
      <w:r>
        <w:rPr>
          <w:spacing w:val="-20"/>
          <w:sz w:val="24"/>
          <w:szCs w:val="24"/>
        </w:rPr>
        <w:t>T</w:t>
      </w:r>
      <w:r>
        <w:rPr>
          <w:sz w:val="24"/>
          <w:szCs w:val="24"/>
        </w:rPr>
        <w:t>a</w:t>
      </w:r>
      <w:r>
        <w:rPr>
          <w:spacing w:val="-6"/>
          <w:sz w:val="24"/>
          <w:szCs w:val="24"/>
        </w:rPr>
        <w:t>k</w:t>
      </w:r>
      <w:r>
        <w:rPr>
          <w:sz w:val="24"/>
          <w:szCs w:val="24"/>
        </w:rPr>
        <w:t xml:space="preserve">en </w:t>
      </w:r>
      <w:r>
        <w:rPr>
          <w:spacing w:val="12"/>
          <w:sz w:val="24"/>
          <w:szCs w:val="24"/>
        </w:rPr>
        <w:t xml:space="preserve"> </w:t>
      </w:r>
      <w:r>
        <w:rPr>
          <w:sz w:val="24"/>
          <w:szCs w:val="24"/>
        </w:rPr>
        <w:t xml:space="preserve">together, </w:t>
      </w:r>
      <w:r>
        <w:rPr>
          <w:spacing w:val="32"/>
          <w:sz w:val="24"/>
          <w:szCs w:val="24"/>
        </w:rPr>
        <w:t xml:space="preserve"> </w:t>
      </w:r>
      <w:r>
        <w:rPr>
          <w:sz w:val="24"/>
          <w:szCs w:val="24"/>
        </w:rPr>
        <w:t>these</w:t>
      </w:r>
      <w:r>
        <w:rPr>
          <w:spacing w:val="55"/>
          <w:sz w:val="24"/>
          <w:szCs w:val="24"/>
        </w:rPr>
        <w:t xml:space="preserve"> </w:t>
      </w:r>
      <w:r>
        <w:rPr>
          <w:sz w:val="24"/>
          <w:szCs w:val="24"/>
        </w:rPr>
        <w:t>findings</w:t>
      </w:r>
      <w:r>
        <w:rPr>
          <w:spacing w:val="38"/>
          <w:sz w:val="24"/>
          <w:szCs w:val="24"/>
        </w:rPr>
        <w:t xml:space="preserve"> </w:t>
      </w:r>
      <w:r>
        <w:rPr>
          <w:sz w:val="24"/>
          <w:szCs w:val="24"/>
        </w:rPr>
        <w:t xml:space="preserve">directly </w:t>
      </w:r>
      <w:r>
        <w:rPr>
          <w:spacing w:val="6"/>
          <w:sz w:val="24"/>
          <w:szCs w:val="24"/>
        </w:rPr>
        <w:t xml:space="preserve"> </w:t>
      </w:r>
      <w:r>
        <w:rPr>
          <w:w w:val="108"/>
          <w:sz w:val="24"/>
          <w:szCs w:val="24"/>
        </w:rPr>
        <w:t>co</w:t>
      </w:r>
      <w:r>
        <w:rPr>
          <w:spacing w:val="-6"/>
          <w:w w:val="108"/>
          <w:sz w:val="24"/>
          <w:szCs w:val="24"/>
        </w:rPr>
        <w:t>n</w:t>
      </w:r>
      <w:r>
        <w:rPr>
          <w:w w:val="108"/>
          <w:sz w:val="24"/>
          <w:szCs w:val="24"/>
        </w:rPr>
        <w:t>tradict</w:t>
      </w:r>
      <w:r>
        <w:rPr>
          <w:spacing w:val="26"/>
          <w:w w:val="108"/>
          <w:sz w:val="24"/>
          <w:szCs w:val="24"/>
        </w:rPr>
        <w:t xml:space="preserve"> </w:t>
      </w:r>
      <w:r>
        <w:rPr>
          <w:sz w:val="24"/>
          <w:szCs w:val="24"/>
        </w:rPr>
        <w:t>prior</w:t>
      </w:r>
      <w:r>
        <w:rPr>
          <w:spacing w:val="53"/>
          <w:sz w:val="24"/>
          <w:szCs w:val="24"/>
        </w:rPr>
        <w:t xml:space="preserve"> </w:t>
      </w:r>
      <w:r>
        <w:rPr>
          <w:sz w:val="24"/>
          <w:szCs w:val="24"/>
        </w:rPr>
        <w:t>resear</w:t>
      </w:r>
      <w:r>
        <w:rPr>
          <w:spacing w:val="-6"/>
          <w:sz w:val="24"/>
          <w:szCs w:val="24"/>
        </w:rPr>
        <w:t>c</w:t>
      </w:r>
      <w:r>
        <w:rPr>
          <w:sz w:val="24"/>
          <w:szCs w:val="24"/>
        </w:rPr>
        <w:t>h</w:t>
      </w:r>
      <w:r>
        <w:rPr>
          <w:spacing w:val="60"/>
          <w:sz w:val="24"/>
          <w:szCs w:val="24"/>
        </w:rPr>
        <w:t xml:space="preserve"> </w:t>
      </w:r>
      <w:r>
        <w:rPr>
          <w:w w:val="102"/>
          <w:sz w:val="24"/>
          <w:szCs w:val="24"/>
        </w:rPr>
        <w:t xml:space="preserve">claiming </w:t>
      </w:r>
      <w:r>
        <w:rPr>
          <w:sz w:val="24"/>
          <w:szCs w:val="24"/>
        </w:rPr>
        <w:t xml:space="preserve">that </w:t>
      </w:r>
      <w:r>
        <w:rPr>
          <w:spacing w:val="28"/>
          <w:sz w:val="24"/>
          <w:szCs w:val="24"/>
        </w:rPr>
        <w:t xml:space="preserve"> </w:t>
      </w:r>
      <w:del w:id="426" w:author="Karen Remmer [2]" w:date="2017-10-05T15:43:00Z">
        <w:r w:rsidDel="00462171">
          <w:rPr>
            <w:sz w:val="24"/>
            <w:szCs w:val="24"/>
          </w:rPr>
          <w:delText>ICSID</w:delText>
        </w:r>
        <w:r w:rsidDel="00462171">
          <w:rPr>
            <w:spacing w:val="39"/>
            <w:sz w:val="24"/>
            <w:szCs w:val="24"/>
          </w:rPr>
          <w:delText xml:space="preserve"> </w:delText>
        </w:r>
      </w:del>
      <w:ins w:id="427" w:author="Karen Remmer [2]" w:date="2017-10-05T15:43:00Z">
        <w:r w:rsidR="00462171">
          <w:rPr>
            <w:spacing w:val="39"/>
            <w:sz w:val="24"/>
            <w:szCs w:val="24"/>
          </w:rPr>
          <w:t>involvement in investment treaty arbitration</w:t>
        </w:r>
      </w:ins>
      <w:del w:id="428" w:author="Karen Remmer [2]" w:date="2017-10-05T15:43:00Z">
        <w:r w:rsidDel="00462171">
          <w:rPr>
            <w:sz w:val="24"/>
            <w:szCs w:val="24"/>
          </w:rPr>
          <w:delText xml:space="preserve">dispute </w:delText>
        </w:r>
        <w:r w:rsidDel="00462171">
          <w:rPr>
            <w:spacing w:val="7"/>
            <w:sz w:val="24"/>
            <w:szCs w:val="24"/>
          </w:rPr>
          <w:delText xml:space="preserve"> </w:delText>
        </w:r>
        <w:r w:rsidDel="00462171">
          <w:rPr>
            <w:w w:val="104"/>
            <w:sz w:val="24"/>
            <w:szCs w:val="24"/>
          </w:rPr>
          <w:delText>i</w:delText>
        </w:r>
        <w:r w:rsidDel="00462171">
          <w:rPr>
            <w:spacing w:val="-7"/>
            <w:w w:val="104"/>
            <w:sz w:val="24"/>
            <w:szCs w:val="24"/>
          </w:rPr>
          <w:delText>n</w:delText>
        </w:r>
        <w:r w:rsidDel="00462171">
          <w:rPr>
            <w:spacing w:val="-7"/>
            <w:w w:val="103"/>
            <w:sz w:val="24"/>
            <w:szCs w:val="24"/>
          </w:rPr>
          <w:delText>v</w:delText>
        </w:r>
        <w:r w:rsidDel="00462171">
          <w:rPr>
            <w:w w:val="99"/>
            <w:sz w:val="24"/>
            <w:szCs w:val="24"/>
          </w:rPr>
          <w:delText>ol</w:delText>
        </w:r>
        <w:r w:rsidDel="00462171">
          <w:rPr>
            <w:spacing w:val="-7"/>
            <w:w w:val="99"/>
            <w:sz w:val="24"/>
            <w:szCs w:val="24"/>
          </w:rPr>
          <w:delText>v</w:delText>
        </w:r>
        <w:r w:rsidDel="00462171">
          <w:rPr>
            <w:w w:val="102"/>
            <w:sz w:val="24"/>
            <w:szCs w:val="24"/>
          </w:rPr>
          <w:delText>eme</w:delText>
        </w:r>
        <w:r w:rsidDel="00462171">
          <w:rPr>
            <w:spacing w:val="-7"/>
            <w:w w:val="102"/>
            <w:sz w:val="24"/>
            <w:szCs w:val="24"/>
          </w:rPr>
          <w:delText>n</w:delText>
        </w:r>
        <w:r w:rsidDel="00462171">
          <w:rPr>
            <w:w w:val="137"/>
            <w:sz w:val="24"/>
            <w:szCs w:val="24"/>
          </w:rPr>
          <w:delText>t</w:delText>
        </w:r>
      </w:del>
      <w:r>
        <w:rPr>
          <w:spacing w:val="20"/>
          <w:sz w:val="24"/>
          <w:szCs w:val="24"/>
        </w:rPr>
        <w:t xml:space="preserve"> </w:t>
      </w:r>
      <w:r>
        <w:rPr>
          <w:sz w:val="24"/>
          <w:szCs w:val="24"/>
        </w:rPr>
        <w:t>negati</w:t>
      </w:r>
      <w:r>
        <w:rPr>
          <w:spacing w:val="-6"/>
          <w:sz w:val="24"/>
          <w:szCs w:val="24"/>
        </w:rPr>
        <w:t>v</w:t>
      </w:r>
      <w:r>
        <w:rPr>
          <w:sz w:val="24"/>
          <w:szCs w:val="24"/>
        </w:rPr>
        <w:t>ely</w:t>
      </w:r>
      <w:r>
        <w:rPr>
          <w:spacing w:val="57"/>
          <w:sz w:val="24"/>
          <w:szCs w:val="24"/>
        </w:rPr>
        <w:t xml:space="preserve"> </w:t>
      </w:r>
      <w:r>
        <w:rPr>
          <w:sz w:val="24"/>
          <w:szCs w:val="24"/>
        </w:rPr>
        <w:t>affects</w:t>
      </w:r>
      <w:r>
        <w:rPr>
          <w:spacing w:val="20"/>
          <w:sz w:val="24"/>
          <w:szCs w:val="24"/>
        </w:rPr>
        <w:t xml:space="preserve"> </w:t>
      </w:r>
      <w:r>
        <w:rPr>
          <w:sz w:val="24"/>
          <w:szCs w:val="24"/>
        </w:rPr>
        <w:t>FDI</w:t>
      </w:r>
      <w:r>
        <w:rPr>
          <w:spacing w:val="47"/>
          <w:sz w:val="24"/>
          <w:szCs w:val="24"/>
        </w:rPr>
        <w:t xml:space="preserve"> </w:t>
      </w:r>
      <w:r>
        <w:rPr>
          <w:sz w:val="24"/>
          <w:szCs w:val="24"/>
        </w:rPr>
        <w:t>fl</w:t>
      </w:r>
      <w:r>
        <w:rPr>
          <w:spacing w:val="-6"/>
          <w:sz w:val="24"/>
          <w:szCs w:val="24"/>
        </w:rPr>
        <w:t>o</w:t>
      </w:r>
      <w:r>
        <w:rPr>
          <w:sz w:val="24"/>
          <w:szCs w:val="24"/>
        </w:rPr>
        <w:t>ws.</w:t>
      </w:r>
      <w:r>
        <w:rPr>
          <w:position w:val="9"/>
          <w:sz w:val="14"/>
          <w:szCs w:val="14"/>
        </w:rPr>
        <w:t xml:space="preserve">42 </w:t>
      </w:r>
      <w:r>
        <w:rPr>
          <w:spacing w:val="33"/>
          <w:position w:val="9"/>
          <w:sz w:val="14"/>
          <w:szCs w:val="14"/>
        </w:rPr>
        <w:t xml:space="preserve"> </w:t>
      </w:r>
      <w:ins w:id="429" w:author="Karen Remmer [2]" w:date="2017-10-04T14:37:00Z">
        <w:r w:rsidR="00CF03DA" w:rsidRPr="00CF03DA">
          <w:rPr>
            <w:spacing w:val="33"/>
            <w:position w:val="9"/>
            <w:sz w:val="14"/>
            <w:szCs w:val="14"/>
            <w:rPrChange w:id="430" w:author="Karen Remmer [2]" w:date="2017-10-04T14:37:00Z">
              <w:rPr>
                <w:spacing w:val="33"/>
                <w:position w:val="9"/>
                <w:sz w:val="14"/>
                <w:szCs w:val="14"/>
                <w:vertAlign w:val="subscript"/>
              </w:rPr>
            </w:rPrChange>
          </w:rPr>
          <w:softHyphen/>
        </w:r>
      </w:ins>
      <w:r w:rsidRPr="00CF03DA">
        <w:rPr>
          <w:sz w:val="24"/>
          <w:szCs w:val="24"/>
        </w:rPr>
        <w:t>More</w:t>
      </w:r>
      <w:r>
        <w:rPr>
          <w:spacing w:val="25"/>
          <w:sz w:val="24"/>
          <w:szCs w:val="24"/>
        </w:rPr>
        <w:t xml:space="preserve"> </w:t>
      </w:r>
      <w:r>
        <w:rPr>
          <w:w w:val="108"/>
          <w:sz w:val="24"/>
          <w:szCs w:val="24"/>
        </w:rPr>
        <w:t>im</w:t>
      </w:r>
      <w:r>
        <w:rPr>
          <w:spacing w:val="6"/>
          <w:w w:val="108"/>
          <w:sz w:val="24"/>
          <w:szCs w:val="24"/>
        </w:rPr>
        <w:t>p</w:t>
      </w:r>
      <w:r>
        <w:rPr>
          <w:w w:val="108"/>
          <w:sz w:val="24"/>
          <w:szCs w:val="24"/>
        </w:rPr>
        <w:t>orta</w:t>
      </w:r>
      <w:r>
        <w:rPr>
          <w:spacing w:val="-6"/>
          <w:w w:val="108"/>
          <w:sz w:val="24"/>
          <w:szCs w:val="24"/>
        </w:rPr>
        <w:t>n</w:t>
      </w:r>
      <w:r>
        <w:rPr>
          <w:w w:val="108"/>
          <w:sz w:val="24"/>
          <w:szCs w:val="24"/>
        </w:rPr>
        <w:t>tl</w:t>
      </w:r>
      <w:r>
        <w:rPr>
          <w:spacing w:val="-22"/>
          <w:w w:val="108"/>
          <w:sz w:val="24"/>
          <w:szCs w:val="24"/>
        </w:rPr>
        <w:t>y</w:t>
      </w:r>
      <w:r>
        <w:rPr>
          <w:w w:val="108"/>
          <w:sz w:val="24"/>
          <w:szCs w:val="24"/>
        </w:rPr>
        <w:t>,</w:t>
      </w:r>
      <w:r>
        <w:rPr>
          <w:spacing w:val="17"/>
          <w:w w:val="108"/>
          <w:sz w:val="24"/>
          <w:szCs w:val="24"/>
        </w:rPr>
        <w:t xml:space="preserve"> </w:t>
      </w:r>
      <w:r>
        <w:rPr>
          <w:w w:val="102"/>
          <w:sz w:val="24"/>
          <w:szCs w:val="24"/>
        </w:rPr>
        <w:t>h</w:t>
      </w:r>
      <w:r>
        <w:rPr>
          <w:spacing w:val="-6"/>
          <w:w w:val="102"/>
          <w:sz w:val="24"/>
          <w:szCs w:val="24"/>
        </w:rPr>
        <w:t>o</w:t>
      </w:r>
      <w:r>
        <w:rPr>
          <w:spacing w:val="-7"/>
          <w:w w:val="97"/>
          <w:sz w:val="24"/>
          <w:szCs w:val="24"/>
        </w:rPr>
        <w:t>w</w:t>
      </w:r>
      <w:r>
        <w:rPr>
          <w:sz w:val="24"/>
          <w:szCs w:val="24"/>
        </w:rPr>
        <w:t>e</w:t>
      </w:r>
      <w:r>
        <w:rPr>
          <w:spacing w:val="-7"/>
          <w:sz w:val="24"/>
          <w:szCs w:val="24"/>
        </w:rPr>
        <w:t>v</w:t>
      </w:r>
      <w:r>
        <w:rPr>
          <w:w w:val="105"/>
          <w:sz w:val="24"/>
          <w:szCs w:val="24"/>
        </w:rPr>
        <w:t xml:space="preserve">er, </w:t>
      </w:r>
      <w:r>
        <w:rPr>
          <w:sz w:val="24"/>
          <w:szCs w:val="24"/>
        </w:rPr>
        <w:t>our</w:t>
      </w:r>
      <w:r>
        <w:rPr>
          <w:spacing w:val="40"/>
          <w:sz w:val="24"/>
          <w:szCs w:val="24"/>
        </w:rPr>
        <w:t xml:space="preserve"> </w:t>
      </w:r>
      <w:r>
        <w:rPr>
          <w:sz w:val="24"/>
          <w:szCs w:val="24"/>
        </w:rPr>
        <w:t>findings</w:t>
      </w:r>
      <w:r>
        <w:rPr>
          <w:spacing w:val="32"/>
          <w:sz w:val="24"/>
          <w:szCs w:val="24"/>
        </w:rPr>
        <w:t xml:space="preserve"> </w:t>
      </w:r>
      <w:r>
        <w:rPr>
          <w:sz w:val="24"/>
          <w:szCs w:val="24"/>
        </w:rPr>
        <w:t>raise</w:t>
      </w:r>
      <w:r>
        <w:rPr>
          <w:spacing w:val="38"/>
          <w:sz w:val="24"/>
          <w:szCs w:val="24"/>
        </w:rPr>
        <w:t xml:space="preserve"> </w:t>
      </w:r>
      <w:r>
        <w:rPr>
          <w:sz w:val="24"/>
          <w:szCs w:val="24"/>
        </w:rPr>
        <w:t>questions  a</w:t>
      </w:r>
      <w:r>
        <w:rPr>
          <w:spacing w:val="7"/>
          <w:sz w:val="24"/>
          <w:szCs w:val="24"/>
        </w:rPr>
        <w:t>b</w:t>
      </w:r>
      <w:r>
        <w:rPr>
          <w:sz w:val="24"/>
          <w:szCs w:val="24"/>
        </w:rPr>
        <w:t xml:space="preserve">out </w:t>
      </w:r>
      <w:r>
        <w:rPr>
          <w:spacing w:val="15"/>
          <w:sz w:val="24"/>
          <w:szCs w:val="24"/>
        </w:rPr>
        <w:t xml:space="preserve"> </w:t>
      </w:r>
      <w:r>
        <w:rPr>
          <w:sz w:val="24"/>
          <w:szCs w:val="24"/>
        </w:rPr>
        <w:t>the</w:t>
      </w:r>
      <w:r>
        <w:rPr>
          <w:spacing w:val="56"/>
          <w:sz w:val="24"/>
          <w:szCs w:val="24"/>
        </w:rPr>
        <w:t xml:space="preserve"> </w:t>
      </w:r>
      <w:r>
        <w:rPr>
          <w:sz w:val="24"/>
          <w:szCs w:val="24"/>
        </w:rPr>
        <w:t>causal</w:t>
      </w:r>
      <w:r>
        <w:rPr>
          <w:spacing w:val="49"/>
          <w:sz w:val="24"/>
          <w:szCs w:val="24"/>
        </w:rPr>
        <w:t xml:space="preserve"> </w:t>
      </w:r>
      <w:r>
        <w:rPr>
          <w:sz w:val="24"/>
          <w:szCs w:val="24"/>
        </w:rPr>
        <w:t>me</w:t>
      </w:r>
      <w:r>
        <w:rPr>
          <w:spacing w:val="-6"/>
          <w:sz w:val="24"/>
          <w:szCs w:val="24"/>
        </w:rPr>
        <w:t>c</w:t>
      </w:r>
      <w:r>
        <w:rPr>
          <w:sz w:val="24"/>
          <w:szCs w:val="24"/>
        </w:rPr>
        <w:t xml:space="preserve">hanism </w:t>
      </w:r>
      <w:r>
        <w:rPr>
          <w:spacing w:val="3"/>
          <w:sz w:val="24"/>
          <w:szCs w:val="24"/>
        </w:rPr>
        <w:t xml:space="preserve"> </w:t>
      </w:r>
      <w:r>
        <w:rPr>
          <w:sz w:val="24"/>
          <w:szCs w:val="24"/>
        </w:rPr>
        <w:t>assumed</w:t>
      </w:r>
      <w:r>
        <w:rPr>
          <w:spacing w:val="57"/>
          <w:sz w:val="24"/>
          <w:szCs w:val="24"/>
        </w:rPr>
        <w:t xml:space="preserve"> </w:t>
      </w:r>
      <w:r>
        <w:rPr>
          <w:sz w:val="24"/>
          <w:szCs w:val="24"/>
        </w:rPr>
        <w:t>to</w:t>
      </w:r>
      <w:r>
        <w:rPr>
          <w:spacing w:val="44"/>
          <w:sz w:val="24"/>
          <w:szCs w:val="24"/>
        </w:rPr>
        <w:t xml:space="preserve"> </w:t>
      </w:r>
      <w:r>
        <w:rPr>
          <w:spacing w:val="6"/>
          <w:sz w:val="24"/>
          <w:szCs w:val="24"/>
        </w:rPr>
        <w:t>b</w:t>
      </w:r>
      <w:r>
        <w:rPr>
          <w:sz w:val="24"/>
          <w:szCs w:val="24"/>
        </w:rPr>
        <w:t>e</w:t>
      </w:r>
      <w:r>
        <w:rPr>
          <w:spacing w:val="30"/>
          <w:sz w:val="24"/>
          <w:szCs w:val="24"/>
        </w:rPr>
        <w:t xml:space="preserve"> </w:t>
      </w:r>
      <w:r>
        <w:rPr>
          <w:sz w:val="24"/>
          <w:szCs w:val="24"/>
        </w:rPr>
        <w:t>linking</w:t>
      </w:r>
      <w:r>
        <w:rPr>
          <w:spacing w:val="38"/>
          <w:sz w:val="24"/>
          <w:szCs w:val="24"/>
        </w:rPr>
        <w:t xml:space="preserve"> </w:t>
      </w:r>
      <w:r>
        <w:rPr>
          <w:sz w:val="24"/>
          <w:szCs w:val="24"/>
        </w:rPr>
        <w:t xml:space="preserve">disputes </w:t>
      </w:r>
      <w:r>
        <w:rPr>
          <w:spacing w:val="11"/>
          <w:sz w:val="24"/>
          <w:szCs w:val="24"/>
        </w:rPr>
        <w:t xml:space="preserve"> </w:t>
      </w:r>
      <w:r>
        <w:rPr>
          <w:w w:val="111"/>
          <w:sz w:val="24"/>
          <w:szCs w:val="24"/>
        </w:rPr>
        <w:t xml:space="preserve">to </w:t>
      </w:r>
      <w:r>
        <w:rPr>
          <w:sz w:val="24"/>
          <w:szCs w:val="24"/>
        </w:rPr>
        <w:t>FDI</w:t>
      </w:r>
      <w:r>
        <w:rPr>
          <w:spacing w:val="25"/>
          <w:sz w:val="24"/>
          <w:szCs w:val="24"/>
        </w:rPr>
        <w:t xml:space="preserve"> </w:t>
      </w:r>
      <w:r>
        <w:rPr>
          <w:sz w:val="24"/>
          <w:szCs w:val="24"/>
        </w:rPr>
        <w:t>fl</w:t>
      </w:r>
      <w:r>
        <w:rPr>
          <w:spacing w:val="-7"/>
          <w:sz w:val="24"/>
          <w:szCs w:val="24"/>
        </w:rPr>
        <w:t>o</w:t>
      </w:r>
      <w:r>
        <w:rPr>
          <w:sz w:val="24"/>
          <w:szCs w:val="24"/>
        </w:rPr>
        <w:t>ws.</w:t>
      </w:r>
      <w:r>
        <w:rPr>
          <w:spacing w:val="14"/>
          <w:sz w:val="24"/>
          <w:szCs w:val="24"/>
        </w:rPr>
        <w:t xml:space="preserve"> </w:t>
      </w:r>
      <w:r>
        <w:rPr>
          <w:sz w:val="24"/>
          <w:szCs w:val="24"/>
        </w:rPr>
        <w:t xml:space="preserve">That </w:t>
      </w:r>
      <w:r>
        <w:rPr>
          <w:spacing w:val="4"/>
          <w:sz w:val="24"/>
          <w:szCs w:val="24"/>
        </w:rPr>
        <w:t xml:space="preserve"> </w:t>
      </w:r>
      <w:r>
        <w:rPr>
          <w:sz w:val="24"/>
          <w:szCs w:val="24"/>
        </w:rPr>
        <w:t>me</w:t>
      </w:r>
      <w:r>
        <w:rPr>
          <w:spacing w:val="-6"/>
          <w:sz w:val="24"/>
          <w:szCs w:val="24"/>
        </w:rPr>
        <w:t>c</w:t>
      </w:r>
      <w:r>
        <w:rPr>
          <w:sz w:val="24"/>
          <w:szCs w:val="24"/>
        </w:rPr>
        <w:t>hanism</w:t>
      </w:r>
      <w:r>
        <w:rPr>
          <w:spacing w:val="37"/>
          <w:sz w:val="24"/>
          <w:szCs w:val="24"/>
        </w:rPr>
        <w:t xml:space="preserve"> </w:t>
      </w:r>
      <w:r>
        <w:rPr>
          <w:sz w:val="24"/>
          <w:szCs w:val="24"/>
        </w:rPr>
        <w:t>is</w:t>
      </w:r>
      <w:r>
        <w:rPr>
          <w:spacing w:val="-5"/>
          <w:sz w:val="24"/>
          <w:szCs w:val="24"/>
        </w:rPr>
        <w:t xml:space="preserve"> </w:t>
      </w:r>
      <w:r>
        <w:rPr>
          <w:sz w:val="24"/>
          <w:szCs w:val="24"/>
        </w:rPr>
        <w:t>presumed</w:t>
      </w:r>
      <w:r>
        <w:rPr>
          <w:spacing w:val="35"/>
          <w:sz w:val="24"/>
          <w:szCs w:val="24"/>
        </w:rPr>
        <w:t xml:space="preserve"> </w:t>
      </w:r>
      <w:r>
        <w:rPr>
          <w:sz w:val="24"/>
          <w:szCs w:val="24"/>
        </w:rPr>
        <w:t>to</w:t>
      </w:r>
      <w:r>
        <w:rPr>
          <w:spacing w:val="19"/>
          <w:sz w:val="24"/>
          <w:szCs w:val="24"/>
        </w:rPr>
        <w:t xml:space="preserve"> </w:t>
      </w:r>
      <w:r>
        <w:rPr>
          <w:spacing w:val="6"/>
          <w:sz w:val="24"/>
          <w:szCs w:val="24"/>
        </w:rPr>
        <w:t>b</w:t>
      </w:r>
      <w:r>
        <w:rPr>
          <w:sz w:val="24"/>
          <w:szCs w:val="24"/>
        </w:rPr>
        <w:t>e</w:t>
      </w:r>
      <w:r>
        <w:rPr>
          <w:spacing w:val="4"/>
          <w:sz w:val="24"/>
          <w:szCs w:val="24"/>
        </w:rPr>
        <w:t xml:space="preserve"> </w:t>
      </w:r>
      <w:r>
        <w:rPr>
          <w:w w:val="109"/>
          <w:sz w:val="24"/>
          <w:szCs w:val="24"/>
        </w:rPr>
        <w:t>reputational</w:t>
      </w:r>
      <w:r>
        <w:rPr>
          <w:spacing w:val="-7"/>
          <w:w w:val="109"/>
          <w:sz w:val="24"/>
          <w:szCs w:val="24"/>
        </w:rPr>
        <w:t xml:space="preserve"> </w:t>
      </w:r>
      <w:r>
        <w:rPr>
          <w:spacing w:val="-6"/>
          <w:sz w:val="24"/>
          <w:szCs w:val="24"/>
        </w:rPr>
        <w:t>c</w:t>
      </w:r>
      <w:r>
        <w:rPr>
          <w:sz w:val="24"/>
          <w:szCs w:val="24"/>
        </w:rPr>
        <w:t>hange,</w:t>
      </w:r>
      <w:r>
        <w:rPr>
          <w:spacing w:val="24"/>
          <w:sz w:val="24"/>
          <w:szCs w:val="24"/>
        </w:rPr>
        <w:t xml:space="preserve"> </w:t>
      </w:r>
      <w:r>
        <w:rPr>
          <w:sz w:val="24"/>
          <w:szCs w:val="24"/>
        </w:rPr>
        <w:t>but</w:t>
      </w:r>
      <w:r>
        <w:rPr>
          <w:spacing w:val="41"/>
          <w:sz w:val="24"/>
          <w:szCs w:val="24"/>
        </w:rPr>
        <w:t xml:space="preserve"> </w:t>
      </w:r>
      <w:r>
        <w:rPr>
          <w:sz w:val="24"/>
          <w:szCs w:val="24"/>
        </w:rPr>
        <w:t>this</w:t>
      </w:r>
      <w:r>
        <w:rPr>
          <w:spacing w:val="29"/>
          <w:sz w:val="24"/>
          <w:szCs w:val="24"/>
        </w:rPr>
        <w:t xml:space="preserve"> </w:t>
      </w:r>
      <w:r>
        <w:rPr>
          <w:sz w:val="24"/>
          <w:szCs w:val="24"/>
        </w:rPr>
        <w:t>is</w:t>
      </w:r>
      <w:r>
        <w:rPr>
          <w:spacing w:val="-5"/>
          <w:sz w:val="24"/>
          <w:szCs w:val="24"/>
        </w:rPr>
        <w:t xml:space="preserve"> </w:t>
      </w:r>
      <w:r>
        <w:rPr>
          <w:sz w:val="24"/>
          <w:szCs w:val="24"/>
        </w:rPr>
        <w:t>an</w:t>
      </w:r>
      <w:r>
        <w:rPr>
          <w:spacing w:val="18"/>
          <w:sz w:val="24"/>
          <w:szCs w:val="24"/>
        </w:rPr>
        <w:t xml:space="preserve"> </w:t>
      </w:r>
      <w:r>
        <w:rPr>
          <w:w w:val="106"/>
          <w:sz w:val="24"/>
          <w:szCs w:val="24"/>
        </w:rPr>
        <w:t>assumption</w:t>
      </w:r>
    </w:p>
    <w:p w14:paraId="493798AC" w14:textId="17F83ACC" w:rsidR="000A768D" w:rsidRDefault="00880F97">
      <w:pPr>
        <w:spacing w:before="7"/>
        <w:ind w:left="120" w:right="84"/>
        <w:jc w:val="both"/>
        <w:rPr>
          <w:sz w:val="24"/>
          <w:szCs w:val="24"/>
        </w:rPr>
      </w:pPr>
      <w:r>
        <w:pict w14:anchorId="176365F2">
          <v:group id="_x0000_s1708" style="position:absolute;left:0;text-align:left;margin-left:1in;margin-top:29.05pt;width:59.8pt;height:0;z-index:-5341;mso-position-horizontal-relative:page" coordorigin="1440,581" coordsize="1196,0">
            <v:polyline id="_x0000_s1709" style="position:absolute" points="2880,1162,4076,1162" coordorigin="1440,581" coordsize="1196,0" filled="f" strokeweight="5055emu">
              <v:path arrowok="t"/>
            </v:polyline>
            <w10:wrap anchorx="page"/>
          </v:group>
        </w:pict>
      </w:r>
      <w:r w:rsidR="006C1B1D">
        <w:rPr>
          <w:sz w:val="24"/>
          <w:szCs w:val="24"/>
        </w:rPr>
        <w:t xml:space="preserve">that </w:t>
      </w:r>
      <w:r w:rsidR="006C1B1D">
        <w:rPr>
          <w:spacing w:val="45"/>
          <w:sz w:val="24"/>
          <w:szCs w:val="24"/>
        </w:rPr>
        <w:t xml:space="preserve"> </w:t>
      </w:r>
      <w:r w:rsidR="006C1B1D">
        <w:rPr>
          <w:sz w:val="24"/>
          <w:szCs w:val="24"/>
        </w:rPr>
        <w:t>has</w:t>
      </w:r>
      <w:r w:rsidR="006C1B1D">
        <w:rPr>
          <w:spacing w:val="56"/>
          <w:sz w:val="24"/>
          <w:szCs w:val="24"/>
        </w:rPr>
        <w:t xml:space="preserve"> </w:t>
      </w:r>
      <w:r w:rsidR="006C1B1D">
        <w:rPr>
          <w:sz w:val="24"/>
          <w:szCs w:val="24"/>
        </w:rPr>
        <w:t xml:space="preserve">not </w:t>
      </w:r>
      <w:r w:rsidR="006C1B1D">
        <w:rPr>
          <w:spacing w:val="8"/>
          <w:sz w:val="24"/>
          <w:szCs w:val="24"/>
        </w:rPr>
        <w:t xml:space="preserve"> </w:t>
      </w:r>
      <w:r w:rsidR="006C1B1D">
        <w:rPr>
          <w:sz w:val="24"/>
          <w:szCs w:val="24"/>
        </w:rPr>
        <w:t xml:space="preserve">actually </w:t>
      </w:r>
      <w:r w:rsidR="006C1B1D">
        <w:rPr>
          <w:spacing w:val="30"/>
          <w:sz w:val="24"/>
          <w:szCs w:val="24"/>
        </w:rPr>
        <w:t xml:space="preserve"> </w:t>
      </w:r>
      <w:r w:rsidR="006C1B1D">
        <w:rPr>
          <w:spacing w:val="6"/>
          <w:sz w:val="24"/>
          <w:szCs w:val="24"/>
        </w:rPr>
        <w:t>b</w:t>
      </w:r>
      <w:r w:rsidR="006C1B1D">
        <w:rPr>
          <w:sz w:val="24"/>
          <w:szCs w:val="24"/>
        </w:rPr>
        <w:t>een</w:t>
      </w:r>
      <w:r w:rsidR="006C1B1D">
        <w:rPr>
          <w:spacing w:val="50"/>
          <w:sz w:val="24"/>
          <w:szCs w:val="24"/>
        </w:rPr>
        <w:t xml:space="preserve"> </w:t>
      </w:r>
      <w:r w:rsidR="006C1B1D">
        <w:rPr>
          <w:sz w:val="24"/>
          <w:szCs w:val="24"/>
        </w:rPr>
        <w:t xml:space="preserve">tested.  </w:t>
      </w:r>
      <w:ins w:id="431" w:author="Karen Remmer [2]" w:date="2017-10-04T14:38:00Z">
        <w:r w:rsidR="00CF03DA">
          <w:rPr>
            <w:sz w:val="24"/>
            <w:szCs w:val="24"/>
          </w:rPr>
          <w:t xml:space="preserve">Since FDI flows </w:t>
        </w:r>
      </w:ins>
      <w:ins w:id="432" w:author="Karen Remmer [2]" w:date="2017-10-04T14:39:00Z">
        <w:r w:rsidR="00CF03DA">
          <w:rPr>
            <w:sz w:val="24"/>
            <w:szCs w:val="24"/>
          </w:rPr>
          <w:t xml:space="preserve">reflect considerations other than reputation, </w:t>
        </w:r>
      </w:ins>
      <w:ins w:id="433" w:author="Karen Remmer [2]" w:date="2017-10-05T15:43:00Z">
        <w:r w:rsidR="00462171">
          <w:rPr>
            <w:sz w:val="24"/>
            <w:szCs w:val="24"/>
          </w:rPr>
          <w:t>particularly</w:t>
        </w:r>
      </w:ins>
      <w:ins w:id="434" w:author="Karen Remmer [2]" w:date="2017-10-04T14:39:00Z">
        <w:r w:rsidR="00CF03DA">
          <w:rPr>
            <w:sz w:val="24"/>
            <w:szCs w:val="24"/>
          </w:rPr>
          <w:t xml:space="preserve"> rates of return, </w:t>
        </w:r>
      </w:ins>
      <w:del w:id="435" w:author="Karen Remmer [2]" w:date="2017-10-04T14:40:00Z">
        <w:r w:rsidR="006C1B1D" w:rsidDel="00CF03DA">
          <w:rPr>
            <w:spacing w:val="36"/>
            <w:sz w:val="24"/>
            <w:szCs w:val="24"/>
          </w:rPr>
          <w:delText xml:space="preserve"> </w:delText>
        </w:r>
        <w:r w:rsidR="006C1B1D" w:rsidDel="00CF03DA">
          <w:rPr>
            <w:spacing w:val="-20"/>
            <w:sz w:val="24"/>
            <w:szCs w:val="24"/>
          </w:rPr>
          <w:delText>F</w:delText>
        </w:r>
        <w:r w:rsidR="006C1B1D" w:rsidDel="00CF03DA">
          <w:rPr>
            <w:sz w:val="24"/>
            <w:szCs w:val="24"/>
          </w:rPr>
          <w:delText xml:space="preserve">or </w:delText>
        </w:r>
        <w:r w:rsidR="006C1B1D" w:rsidDel="00CF03DA">
          <w:rPr>
            <w:spacing w:val="4"/>
            <w:sz w:val="24"/>
            <w:szCs w:val="24"/>
          </w:rPr>
          <w:delText xml:space="preserve"> </w:delText>
        </w:r>
        <w:r w:rsidR="006C1B1D" w:rsidDel="00CF03DA">
          <w:rPr>
            <w:sz w:val="24"/>
            <w:szCs w:val="24"/>
          </w:rPr>
          <w:delText xml:space="preserve">this </w:delText>
        </w:r>
        <w:r w:rsidR="006C1B1D" w:rsidDel="00CF03DA">
          <w:rPr>
            <w:spacing w:val="7"/>
            <w:sz w:val="24"/>
            <w:szCs w:val="24"/>
          </w:rPr>
          <w:delText xml:space="preserve"> </w:delText>
        </w:r>
        <w:r w:rsidR="006C1B1D" w:rsidDel="00CF03DA">
          <w:rPr>
            <w:sz w:val="24"/>
            <w:szCs w:val="24"/>
          </w:rPr>
          <w:delText>reason</w:delText>
        </w:r>
      </w:del>
      <w:r w:rsidR="006C1B1D">
        <w:rPr>
          <w:sz w:val="24"/>
          <w:szCs w:val="24"/>
        </w:rPr>
        <w:t xml:space="preserve">, </w:t>
      </w:r>
      <w:r w:rsidR="006C1B1D">
        <w:rPr>
          <w:spacing w:val="9"/>
          <w:sz w:val="24"/>
          <w:szCs w:val="24"/>
        </w:rPr>
        <w:t xml:space="preserve"> </w:t>
      </w:r>
      <w:r w:rsidR="006C1B1D">
        <w:rPr>
          <w:spacing w:val="-6"/>
          <w:sz w:val="24"/>
          <w:szCs w:val="24"/>
        </w:rPr>
        <w:t>w</w:t>
      </w:r>
      <w:r w:rsidR="006C1B1D">
        <w:rPr>
          <w:sz w:val="24"/>
          <w:szCs w:val="24"/>
        </w:rPr>
        <w:t>e</w:t>
      </w:r>
      <w:r w:rsidR="006C1B1D">
        <w:rPr>
          <w:spacing w:val="29"/>
          <w:sz w:val="24"/>
          <w:szCs w:val="24"/>
        </w:rPr>
        <w:t xml:space="preserve"> </w:t>
      </w:r>
      <w:ins w:id="436" w:author="Karen Remmer [2]" w:date="2017-10-04T15:09:00Z">
        <w:r w:rsidR="000F68F8">
          <w:rPr>
            <w:spacing w:val="29"/>
            <w:sz w:val="24"/>
            <w:szCs w:val="24"/>
          </w:rPr>
          <w:t>therefore</w:t>
        </w:r>
      </w:ins>
      <w:del w:id="437" w:author="Karen Remmer [2]" w:date="2017-10-04T15:09:00Z">
        <w:r w:rsidR="006C1B1D" w:rsidDel="000F68F8">
          <w:rPr>
            <w:sz w:val="24"/>
            <w:szCs w:val="24"/>
          </w:rPr>
          <w:delText>next</w:delText>
        </w:r>
      </w:del>
      <w:r w:rsidR="006C1B1D">
        <w:rPr>
          <w:sz w:val="24"/>
          <w:szCs w:val="24"/>
        </w:rPr>
        <w:t xml:space="preserve"> </w:t>
      </w:r>
      <w:r w:rsidR="006C1B1D">
        <w:rPr>
          <w:spacing w:val="9"/>
          <w:sz w:val="24"/>
          <w:szCs w:val="24"/>
        </w:rPr>
        <w:t xml:space="preserve"> </w:t>
      </w:r>
      <w:r w:rsidR="006C1B1D">
        <w:rPr>
          <w:sz w:val="24"/>
          <w:szCs w:val="24"/>
        </w:rPr>
        <w:t xml:space="preserve">turn </w:t>
      </w:r>
      <w:r w:rsidR="006C1B1D">
        <w:rPr>
          <w:spacing w:val="30"/>
          <w:sz w:val="24"/>
          <w:szCs w:val="24"/>
        </w:rPr>
        <w:t xml:space="preserve"> </w:t>
      </w:r>
      <w:r w:rsidR="006C1B1D">
        <w:rPr>
          <w:sz w:val="24"/>
          <w:szCs w:val="24"/>
        </w:rPr>
        <w:t>to</w:t>
      </w:r>
      <w:r w:rsidR="006C1B1D">
        <w:rPr>
          <w:spacing w:val="58"/>
          <w:sz w:val="24"/>
          <w:szCs w:val="24"/>
        </w:rPr>
        <w:t xml:space="preserve"> </w:t>
      </w:r>
      <w:r w:rsidR="006C1B1D">
        <w:rPr>
          <w:sz w:val="24"/>
          <w:szCs w:val="24"/>
        </w:rPr>
        <w:t>a</w:t>
      </w:r>
      <w:r w:rsidR="006C1B1D">
        <w:rPr>
          <w:spacing w:val="47"/>
          <w:sz w:val="24"/>
          <w:szCs w:val="24"/>
        </w:rPr>
        <w:t xml:space="preserve"> </w:t>
      </w:r>
      <w:r w:rsidR="006C1B1D">
        <w:rPr>
          <w:sz w:val="24"/>
          <w:szCs w:val="24"/>
        </w:rPr>
        <w:t>more</w:t>
      </w:r>
      <w:r w:rsidR="006C1B1D">
        <w:rPr>
          <w:spacing w:val="47"/>
          <w:sz w:val="24"/>
          <w:szCs w:val="24"/>
        </w:rPr>
        <w:t xml:space="preserve"> </w:t>
      </w:r>
      <w:r w:rsidR="006C1B1D">
        <w:rPr>
          <w:sz w:val="24"/>
          <w:szCs w:val="24"/>
        </w:rPr>
        <w:t xml:space="preserve">direct </w:t>
      </w:r>
      <w:r w:rsidR="006C1B1D">
        <w:rPr>
          <w:spacing w:val="14"/>
          <w:sz w:val="24"/>
          <w:szCs w:val="24"/>
        </w:rPr>
        <w:t xml:space="preserve"> </w:t>
      </w:r>
      <w:r w:rsidR="006C1B1D">
        <w:rPr>
          <w:sz w:val="24"/>
          <w:szCs w:val="24"/>
        </w:rPr>
        <w:t xml:space="preserve">test </w:t>
      </w:r>
      <w:r w:rsidR="006C1B1D">
        <w:rPr>
          <w:spacing w:val="20"/>
          <w:sz w:val="24"/>
          <w:szCs w:val="24"/>
        </w:rPr>
        <w:t xml:space="preserve"> </w:t>
      </w:r>
      <w:r w:rsidR="006C1B1D">
        <w:rPr>
          <w:sz w:val="24"/>
          <w:szCs w:val="24"/>
        </w:rPr>
        <w:t>of</w:t>
      </w:r>
    </w:p>
    <w:p w14:paraId="74E8ED73" w14:textId="77777777" w:rsidR="000A768D" w:rsidRDefault="000A768D">
      <w:pPr>
        <w:spacing w:before="3" w:line="280" w:lineRule="exact"/>
        <w:rPr>
          <w:sz w:val="28"/>
          <w:szCs w:val="28"/>
        </w:rPr>
      </w:pPr>
    </w:p>
    <w:p w14:paraId="26EA555B" w14:textId="77777777" w:rsidR="000A768D" w:rsidRDefault="006C1B1D">
      <w:pPr>
        <w:spacing w:before="26"/>
        <w:ind w:left="372"/>
      </w:pPr>
      <w:r>
        <w:rPr>
          <w:position w:val="8"/>
          <w:sz w:val="16"/>
          <w:szCs w:val="16"/>
        </w:rPr>
        <w:t>36</w:t>
      </w:r>
      <w:r>
        <w:rPr>
          <w:spacing w:val="-5"/>
        </w:rPr>
        <w:t>P</w:t>
      </w:r>
      <w:r>
        <w:t xml:space="preserve">olitical </w:t>
      </w:r>
      <w:r>
        <w:rPr>
          <w:spacing w:val="25"/>
        </w:rPr>
        <w:t xml:space="preserve"> </w:t>
      </w:r>
      <w:r>
        <w:t>Risk</w:t>
      </w:r>
      <w:r>
        <w:rPr>
          <w:spacing w:val="34"/>
        </w:rPr>
        <w:t xml:space="preserve"> </w:t>
      </w:r>
      <w:r>
        <w:t>Services</w:t>
      </w:r>
      <w:r>
        <w:rPr>
          <w:spacing w:val="30"/>
        </w:rPr>
        <w:t xml:space="preserve"> </w:t>
      </w:r>
      <w:r>
        <w:t xml:space="preserve">Group </w:t>
      </w:r>
      <w:r>
        <w:rPr>
          <w:spacing w:val="7"/>
        </w:rPr>
        <w:t xml:space="preserve"> </w:t>
      </w:r>
      <w:r>
        <w:rPr>
          <w:w w:val="103"/>
        </w:rPr>
        <w:t>(2013)</w:t>
      </w:r>
    </w:p>
    <w:p w14:paraId="06D95236" w14:textId="77777777" w:rsidR="000A768D" w:rsidRDefault="006C1B1D">
      <w:pPr>
        <w:spacing w:line="240" w:lineRule="exact"/>
        <w:ind w:left="372"/>
      </w:pPr>
      <w:r>
        <w:rPr>
          <w:position w:val="7"/>
          <w:sz w:val="16"/>
          <w:szCs w:val="16"/>
        </w:rPr>
        <w:t>37</w:t>
      </w:r>
      <w:r>
        <w:rPr>
          <w:position w:val="-1"/>
        </w:rPr>
        <w:t xml:space="preserve">Chinn </w:t>
      </w:r>
      <w:r>
        <w:rPr>
          <w:spacing w:val="14"/>
          <w:position w:val="-1"/>
        </w:rPr>
        <w:t xml:space="preserve"> </w:t>
      </w:r>
      <w:r>
        <w:rPr>
          <w:position w:val="-1"/>
        </w:rPr>
        <w:t>and</w:t>
      </w:r>
      <w:r>
        <w:rPr>
          <w:spacing w:val="49"/>
          <w:position w:val="-1"/>
        </w:rPr>
        <w:t xml:space="preserve"> </w:t>
      </w:r>
      <w:r>
        <w:rPr>
          <w:position w:val="-1"/>
        </w:rPr>
        <w:t>Ito</w:t>
      </w:r>
      <w:r>
        <w:rPr>
          <w:spacing w:val="43"/>
          <w:position w:val="-1"/>
        </w:rPr>
        <w:t xml:space="preserve"> </w:t>
      </w:r>
      <w:r>
        <w:rPr>
          <w:w w:val="103"/>
          <w:position w:val="-1"/>
        </w:rPr>
        <w:t>(2008)</w:t>
      </w:r>
    </w:p>
    <w:p w14:paraId="5A33A666" w14:textId="77777777" w:rsidR="000A768D" w:rsidRDefault="006C1B1D">
      <w:pPr>
        <w:spacing w:line="240" w:lineRule="exact"/>
        <w:ind w:left="372"/>
      </w:pPr>
      <w:r>
        <w:rPr>
          <w:position w:val="7"/>
          <w:sz w:val="16"/>
          <w:szCs w:val="16"/>
        </w:rPr>
        <w:t>38</w:t>
      </w:r>
      <w:r>
        <w:rPr>
          <w:position w:val="-1"/>
        </w:rPr>
        <w:t>S</w:t>
      </w:r>
      <w:r>
        <w:rPr>
          <w:spacing w:val="6"/>
          <w:position w:val="-1"/>
        </w:rPr>
        <w:t>p</w:t>
      </w:r>
      <w:r>
        <w:rPr>
          <w:position w:val="-1"/>
        </w:rPr>
        <w:t>ecificall</w:t>
      </w:r>
      <w:r>
        <w:rPr>
          <w:spacing w:val="-17"/>
          <w:position w:val="-1"/>
        </w:rPr>
        <w:t>y</w:t>
      </w:r>
      <w:r>
        <w:rPr>
          <w:position w:val="-1"/>
        </w:rPr>
        <w:t xml:space="preserve">, </w:t>
      </w:r>
      <w:r>
        <w:rPr>
          <w:spacing w:val="15"/>
          <w:position w:val="-1"/>
        </w:rPr>
        <w:t xml:space="preserve"> </w:t>
      </w:r>
      <w:r>
        <w:rPr>
          <w:spacing w:val="-6"/>
          <w:position w:val="-1"/>
        </w:rPr>
        <w:t>w</w:t>
      </w:r>
      <w:r>
        <w:rPr>
          <w:position w:val="-1"/>
        </w:rPr>
        <w:t>e</w:t>
      </w:r>
      <w:r>
        <w:rPr>
          <w:spacing w:val="37"/>
          <w:position w:val="-1"/>
        </w:rPr>
        <w:t xml:space="preserve"> </w:t>
      </w:r>
      <w:r>
        <w:rPr>
          <w:position w:val="-1"/>
        </w:rPr>
        <w:t>use</w:t>
      </w:r>
      <w:r>
        <w:rPr>
          <w:spacing w:val="50"/>
          <w:position w:val="-1"/>
        </w:rPr>
        <w:t xml:space="preserve"> </w:t>
      </w:r>
      <w:r>
        <w:rPr>
          <w:position w:val="-1"/>
        </w:rPr>
        <w:t xml:space="preserve">the </w:t>
      </w:r>
      <w:r>
        <w:rPr>
          <w:spacing w:val="21"/>
          <w:position w:val="-1"/>
        </w:rPr>
        <w:t xml:space="preserve"> </w:t>
      </w:r>
      <w:r>
        <w:rPr>
          <w:spacing w:val="-5"/>
          <w:position w:val="-1"/>
        </w:rPr>
        <w:t>P</w:t>
      </w:r>
      <w:r>
        <w:rPr>
          <w:position w:val="-1"/>
        </w:rPr>
        <w:t>oli</w:t>
      </w:r>
      <w:r>
        <w:rPr>
          <w:spacing w:val="-6"/>
          <w:position w:val="-1"/>
        </w:rPr>
        <w:t>t</w:t>
      </w:r>
      <w:r>
        <w:rPr>
          <w:position w:val="-1"/>
        </w:rPr>
        <w:t xml:space="preserve">y </w:t>
      </w:r>
      <w:r>
        <w:rPr>
          <w:spacing w:val="39"/>
          <w:position w:val="-1"/>
        </w:rPr>
        <w:t xml:space="preserve"> </w:t>
      </w:r>
      <w:r>
        <w:rPr>
          <w:position w:val="-1"/>
        </w:rPr>
        <w:t>2</w:t>
      </w:r>
      <w:r>
        <w:rPr>
          <w:spacing w:val="38"/>
          <w:position w:val="-1"/>
        </w:rPr>
        <w:t xml:space="preserve"> </w:t>
      </w:r>
      <w:r>
        <w:rPr>
          <w:position w:val="-1"/>
        </w:rPr>
        <w:t>score</w:t>
      </w:r>
      <w:r>
        <w:rPr>
          <w:spacing w:val="47"/>
          <w:position w:val="-1"/>
        </w:rPr>
        <w:t xml:space="preserve"> </w:t>
      </w:r>
      <w:r>
        <w:rPr>
          <w:position w:val="-1"/>
        </w:rPr>
        <w:t xml:space="preserve">from </w:t>
      </w:r>
      <w:r>
        <w:rPr>
          <w:spacing w:val="5"/>
          <w:position w:val="-1"/>
        </w:rPr>
        <w:t xml:space="preserve"> </w:t>
      </w:r>
      <w:r>
        <w:rPr>
          <w:position w:val="-1"/>
        </w:rPr>
        <w:t xml:space="preserve">the </w:t>
      </w:r>
      <w:r>
        <w:rPr>
          <w:spacing w:val="21"/>
          <w:position w:val="-1"/>
        </w:rPr>
        <w:t xml:space="preserve"> </w:t>
      </w:r>
      <w:r>
        <w:rPr>
          <w:spacing w:val="-5"/>
          <w:position w:val="-1"/>
        </w:rPr>
        <w:t>P</w:t>
      </w:r>
      <w:r>
        <w:rPr>
          <w:position w:val="-1"/>
        </w:rPr>
        <w:t>oli</w:t>
      </w:r>
      <w:r>
        <w:rPr>
          <w:spacing w:val="-6"/>
          <w:position w:val="-1"/>
        </w:rPr>
        <w:t>t</w:t>
      </w:r>
      <w:r>
        <w:rPr>
          <w:position w:val="-1"/>
        </w:rPr>
        <w:t xml:space="preserve">y </w:t>
      </w:r>
      <w:r>
        <w:rPr>
          <w:spacing w:val="39"/>
          <w:position w:val="-1"/>
        </w:rPr>
        <w:t xml:space="preserve"> </w:t>
      </w:r>
      <w:r>
        <w:rPr>
          <w:position w:val="-1"/>
        </w:rPr>
        <w:t>IV</w:t>
      </w:r>
      <w:r>
        <w:rPr>
          <w:spacing w:val="47"/>
          <w:position w:val="-1"/>
        </w:rPr>
        <w:t xml:space="preserve"> </w:t>
      </w:r>
      <w:r>
        <w:rPr>
          <w:position w:val="-1"/>
        </w:rPr>
        <w:t>pr</w:t>
      </w:r>
      <w:r>
        <w:rPr>
          <w:spacing w:val="11"/>
          <w:position w:val="-1"/>
        </w:rPr>
        <w:t>o</w:t>
      </w:r>
      <w:r>
        <w:rPr>
          <w:position w:val="-1"/>
        </w:rPr>
        <w:t xml:space="preserve">ject </w:t>
      </w:r>
      <w:r>
        <w:rPr>
          <w:spacing w:val="36"/>
          <w:position w:val="-1"/>
        </w:rPr>
        <w:t xml:space="preserve"> </w:t>
      </w:r>
      <w:r>
        <w:rPr>
          <w:position w:val="-1"/>
        </w:rPr>
        <w:t>de</w:t>
      </w:r>
      <w:r>
        <w:rPr>
          <w:spacing w:val="-5"/>
          <w:position w:val="-1"/>
        </w:rPr>
        <w:t>v</w:t>
      </w:r>
      <w:r>
        <w:rPr>
          <w:position w:val="-1"/>
        </w:rPr>
        <w:t>elo</w:t>
      </w:r>
      <w:r>
        <w:rPr>
          <w:spacing w:val="5"/>
          <w:position w:val="-1"/>
        </w:rPr>
        <w:t>p</w:t>
      </w:r>
      <w:r>
        <w:rPr>
          <w:position w:val="-1"/>
        </w:rPr>
        <w:t xml:space="preserve">ed </w:t>
      </w:r>
      <w:r>
        <w:rPr>
          <w:spacing w:val="20"/>
          <w:position w:val="-1"/>
        </w:rPr>
        <w:t xml:space="preserve"> </w:t>
      </w:r>
      <w:r>
        <w:rPr>
          <w:spacing w:val="-5"/>
          <w:position w:val="-1"/>
        </w:rPr>
        <w:t>b</w:t>
      </w:r>
      <w:r>
        <w:rPr>
          <w:position w:val="-1"/>
        </w:rPr>
        <w:t xml:space="preserve">y </w:t>
      </w:r>
      <w:r>
        <w:rPr>
          <w:spacing w:val="4"/>
          <w:position w:val="-1"/>
        </w:rPr>
        <w:t xml:space="preserve"> </w:t>
      </w:r>
      <w:r>
        <w:rPr>
          <w:position w:val="-1"/>
        </w:rPr>
        <w:t xml:space="preserve">Marshall, </w:t>
      </w:r>
      <w:r>
        <w:rPr>
          <w:spacing w:val="44"/>
          <w:position w:val="-1"/>
        </w:rPr>
        <w:t xml:space="preserve"> </w:t>
      </w:r>
      <w:r>
        <w:rPr>
          <w:position w:val="-1"/>
        </w:rPr>
        <w:t xml:space="preserve">Gurr </w:t>
      </w:r>
      <w:r>
        <w:rPr>
          <w:spacing w:val="34"/>
          <w:position w:val="-1"/>
        </w:rPr>
        <w:t xml:space="preserve"> </w:t>
      </w:r>
      <w:r>
        <w:rPr>
          <w:w w:val="111"/>
          <w:position w:val="-1"/>
        </w:rPr>
        <w:t>and</w:t>
      </w:r>
    </w:p>
    <w:p w14:paraId="0A838D85" w14:textId="77777777" w:rsidR="000A768D" w:rsidRDefault="006C1B1D">
      <w:pPr>
        <w:spacing w:before="9"/>
        <w:ind w:left="120"/>
      </w:pPr>
      <w:r>
        <w:t xml:space="preserve">Jaggers </w:t>
      </w:r>
      <w:r>
        <w:rPr>
          <w:spacing w:val="8"/>
        </w:rPr>
        <w:t xml:space="preserve"> </w:t>
      </w:r>
      <w:r>
        <w:rPr>
          <w:w w:val="104"/>
        </w:rPr>
        <w:t>(2013).</w:t>
      </w:r>
    </w:p>
    <w:p w14:paraId="73D8E175" w14:textId="77777777" w:rsidR="000A768D" w:rsidRDefault="006C1B1D">
      <w:pPr>
        <w:spacing w:line="240" w:lineRule="exact"/>
        <w:ind w:left="372"/>
      </w:pPr>
      <w:r>
        <w:rPr>
          <w:position w:val="7"/>
          <w:sz w:val="16"/>
          <w:szCs w:val="16"/>
        </w:rPr>
        <w:t>39</w:t>
      </w:r>
      <w:r>
        <w:rPr>
          <w:spacing w:val="-5"/>
          <w:position w:val="-1"/>
        </w:rPr>
        <w:t>P</w:t>
      </w:r>
      <w:r>
        <w:rPr>
          <w:position w:val="-1"/>
        </w:rPr>
        <w:t xml:space="preserve">olitical </w:t>
      </w:r>
      <w:r>
        <w:rPr>
          <w:spacing w:val="25"/>
          <w:position w:val="-1"/>
        </w:rPr>
        <w:t xml:space="preserve"> </w:t>
      </w:r>
      <w:r>
        <w:rPr>
          <w:position w:val="-1"/>
        </w:rPr>
        <w:t>Risk</w:t>
      </w:r>
      <w:r>
        <w:rPr>
          <w:spacing w:val="34"/>
          <w:position w:val="-1"/>
        </w:rPr>
        <w:t xml:space="preserve"> </w:t>
      </w:r>
      <w:r>
        <w:rPr>
          <w:position w:val="-1"/>
        </w:rPr>
        <w:t>Services</w:t>
      </w:r>
      <w:r>
        <w:rPr>
          <w:spacing w:val="30"/>
          <w:position w:val="-1"/>
        </w:rPr>
        <w:t xml:space="preserve"> </w:t>
      </w:r>
      <w:r>
        <w:rPr>
          <w:position w:val="-1"/>
        </w:rPr>
        <w:t xml:space="preserve">Group </w:t>
      </w:r>
      <w:r>
        <w:rPr>
          <w:spacing w:val="7"/>
          <w:position w:val="-1"/>
        </w:rPr>
        <w:t xml:space="preserve"> </w:t>
      </w:r>
      <w:r>
        <w:rPr>
          <w:w w:val="103"/>
          <w:position w:val="-1"/>
        </w:rPr>
        <w:t>(2013)</w:t>
      </w:r>
    </w:p>
    <w:p w14:paraId="624E43E8" w14:textId="77777777" w:rsidR="000A768D" w:rsidRDefault="006C1B1D">
      <w:pPr>
        <w:spacing w:before="16" w:line="240" w:lineRule="exact"/>
        <w:ind w:left="120" w:right="83" w:firstLine="252"/>
        <w:jc w:val="both"/>
      </w:pPr>
      <w:r>
        <w:rPr>
          <w:position w:val="8"/>
          <w:sz w:val="16"/>
          <w:szCs w:val="16"/>
        </w:rPr>
        <w:t>40</w:t>
      </w:r>
      <w:r>
        <w:t>This</w:t>
      </w:r>
      <w:r>
        <w:rPr>
          <w:spacing w:val="48"/>
        </w:rPr>
        <w:t xml:space="preserve"> </w:t>
      </w:r>
      <w:r>
        <w:t>is</w:t>
      </w:r>
      <w:r>
        <w:rPr>
          <w:spacing w:val="8"/>
        </w:rPr>
        <w:t xml:space="preserve"> </w:t>
      </w:r>
      <w:r>
        <w:t>the</w:t>
      </w:r>
      <w:r>
        <w:rPr>
          <w:spacing w:val="40"/>
        </w:rPr>
        <w:t xml:space="preserve"> </w:t>
      </w:r>
      <w:r>
        <w:t>same</w:t>
      </w:r>
      <w:r>
        <w:rPr>
          <w:spacing w:val="28"/>
        </w:rPr>
        <w:t xml:space="preserve"> </w:t>
      </w:r>
      <w:r>
        <w:t>exclusion</w:t>
      </w:r>
      <w:r>
        <w:rPr>
          <w:spacing w:val="31"/>
        </w:rPr>
        <w:t xml:space="preserve"> </w:t>
      </w:r>
      <w:r>
        <w:t xml:space="preserve">criteria </w:t>
      </w:r>
      <w:r>
        <w:rPr>
          <w:spacing w:val="9"/>
        </w:rPr>
        <w:t xml:space="preserve"> </w:t>
      </w:r>
      <w:r>
        <w:t>used</w:t>
      </w:r>
      <w:r>
        <w:rPr>
          <w:spacing w:val="26"/>
        </w:rPr>
        <w:t xml:space="preserve"> </w:t>
      </w:r>
      <w:r>
        <w:rPr>
          <w:spacing w:val="-5"/>
        </w:rPr>
        <w:t>b</w:t>
      </w:r>
      <w:r>
        <w:t>y</w:t>
      </w:r>
      <w:r>
        <w:rPr>
          <w:spacing w:val="23"/>
        </w:rPr>
        <w:t xml:space="preserve"> </w:t>
      </w:r>
      <w:r>
        <w:t>Allee</w:t>
      </w:r>
      <w:r>
        <w:rPr>
          <w:spacing w:val="9"/>
        </w:rPr>
        <w:t xml:space="preserve"> </w:t>
      </w:r>
      <w:r>
        <w:t>and</w:t>
      </w:r>
      <w:r>
        <w:rPr>
          <w:spacing w:val="40"/>
        </w:rPr>
        <w:t xml:space="preserve"> </w:t>
      </w:r>
      <w:r>
        <w:rPr>
          <w:spacing w:val="-6"/>
          <w:w w:val="112"/>
        </w:rPr>
        <w:t>P</w:t>
      </w:r>
      <w:r>
        <w:rPr>
          <w:w w:val="112"/>
        </w:rPr>
        <w:t>einhardt</w:t>
      </w:r>
      <w:r>
        <w:rPr>
          <w:spacing w:val="6"/>
          <w:w w:val="112"/>
        </w:rPr>
        <w:t xml:space="preserve"> </w:t>
      </w:r>
      <w:r>
        <w:t xml:space="preserve">(2011). </w:t>
      </w:r>
      <w:r>
        <w:rPr>
          <w:spacing w:val="8"/>
        </w:rPr>
        <w:t xml:space="preserve"> </w:t>
      </w:r>
      <w:r>
        <w:t>S</w:t>
      </w:r>
      <w:r>
        <w:rPr>
          <w:spacing w:val="6"/>
        </w:rPr>
        <w:t>p</w:t>
      </w:r>
      <w:r>
        <w:t>ecificall</w:t>
      </w:r>
      <w:r>
        <w:rPr>
          <w:spacing w:val="-17"/>
        </w:rPr>
        <w:t>y</w:t>
      </w:r>
      <w:r>
        <w:t>,</w:t>
      </w:r>
      <w:r>
        <w:rPr>
          <w:spacing w:val="23"/>
        </w:rPr>
        <w:t xml:space="preserve"> </w:t>
      </w:r>
      <w:r>
        <w:rPr>
          <w:spacing w:val="-6"/>
        </w:rPr>
        <w:t>w</w:t>
      </w:r>
      <w:r>
        <w:t>e</w:t>
      </w:r>
      <w:r>
        <w:rPr>
          <w:spacing w:val="6"/>
        </w:rPr>
        <w:t xml:space="preserve"> </w:t>
      </w:r>
      <w:r>
        <w:t>foll</w:t>
      </w:r>
      <w:r>
        <w:rPr>
          <w:spacing w:val="-6"/>
        </w:rPr>
        <w:t>o</w:t>
      </w:r>
      <w:r>
        <w:t>w</w:t>
      </w:r>
      <w:r>
        <w:rPr>
          <w:spacing w:val="-1"/>
        </w:rPr>
        <w:t xml:space="preserve"> </w:t>
      </w:r>
      <w:r>
        <w:t xml:space="preserve">their </w:t>
      </w:r>
      <w:r>
        <w:rPr>
          <w:spacing w:val="2"/>
        </w:rPr>
        <w:t xml:space="preserve"> </w:t>
      </w:r>
      <w:r>
        <w:rPr>
          <w:w w:val="103"/>
        </w:rPr>
        <w:t xml:space="preserve">case </w:t>
      </w:r>
      <w:r>
        <w:t xml:space="preserve">selection </w:t>
      </w:r>
      <w:r>
        <w:rPr>
          <w:spacing w:val="7"/>
        </w:rPr>
        <w:t xml:space="preserve"> </w:t>
      </w:r>
      <w:r>
        <w:t>rule  of</w:t>
      </w:r>
      <w:r>
        <w:rPr>
          <w:spacing w:val="22"/>
        </w:rPr>
        <w:t xml:space="preserve"> </w:t>
      </w:r>
      <w:r>
        <w:t xml:space="preserve">excluding </w:t>
      </w:r>
      <w:r>
        <w:rPr>
          <w:spacing w:val="10"/>
        </w:rPr>
        <w:t xml:space="preserve"> </w:t>
      </w:r>
      <w:r>
        <w:t xml:space="preserve">those </w:t>
      </w:r>
      <w:r>
        <w:rPr>
          <w:spacing w:val="8"/>
        </w:rPr>
        <w:t xml:space="preserve"> </w:t>
      </w:r>
      <w:r>
        <w:t>cou</w:t>
      </w:r>
      <w:r>
        <w:rPr>
          <w:spacing w:val="-5"/>
        </w:rPr>
        <w:t>n</w:t>
      </w:r>
      <w:r>
        <w:t xml:space="preserve">tries </w:t>
      </w:r>
      <w:r>
        <w:rPr>
          <w:spacing w:val="29"/>
        </w:rPr>
        <w:t xml:space="preserve"> </w:t>
      </w:r>
      <w:r>
        <w:rPr>
          <w:w w:val="121"/>
        </w:rPr>
        <w:t>that</w:t>
      </w:r>
      <w:r>
        <w:rPr>
          <w:spacing w:val="18"/>
          <w:w w:val="121"/>
        </w:rPr>
        <w:t xml:space="preserve"> </w:t>
      </w:r>
      <w:r>
        <w:rPr>
          <w:spacing w:val="-6"/>
        </w:rPr>
        <w:t>w</w:t>
      </w:r>
      <w:r>
        <w:t>ere</w:t>
      </w:r>
      <w:r>
        <w:rPr>
          <w:spacing w:val="37"/>
        </w:rPr>
        <w:t xml:space="preserve"> </w:t>
      </w:r>
      <w:r>
        <w:t>me</w:t>
      </w:r>
      <w:r>
        <w:rPr>
          <w:spacing w:val="-5"/>
        </w:rPr>
        <w:t>m</w:t>
      </w:r>
      <w:r>
        <w:rPr>
          <w:spacing w:val="6"/>
        </w:rPr>
        <w:t>b</w:t>
      </w:r>
      <w:r>
        <w:t xml:space="preserve">ers </w:t>
      </w:r>
      <w:r>
        <w:rPr>
          <w:spacing w:val="20"/>
        </w:rPr>
        <w:t xml:space="preserve"> </w:t>
      </w:r>
      <w:r>
        <w:t>of</w:t>
      </w:r>
      <w:r>
        <w:rPr>
          <w:spacing w:val="22"/>
        </w:rPr>
        <w:t xml:space="preserve"> </w:t>
      </w:r>
      <w:r>
        <w:t xml:space="preserve">the </w:t>
      </w:r>
      <w:r>
        <w:rPr>
          <w:spacing w:val="10"/>
        </w:rPr>
        <w:t xml:space="preserve"> </w:t>
      </w:r>
      <w:r>
        <w:t xml:space="preserve">OECD </w:t>
      </w:r>
      <w:r>
        <w:rPr>
          <w:spacing w:val="16"/>
        </w:rPr>
        <w:t xml:space="preserve"> </w:t>
      </w:r>
      <w:r>
        <w:t xml:space="preserve">at </w:t>
      </w:r>
      <w:r>
        <w:rPr>
          <w:spacing w:val="11"/>
        </w:rPr>
        <w:t xml:space="preserve"> </w:t>
      </w:r>
      <w:r>
        <w:t xml:space="preserve">the </w:t>
      </w:r>
      <w:r>
        <w:rPr>
          <w:spacing w:val="10"/>
        </w:rPr>
        <w:t xml:space="preserve"> </w:t>
      </w:r>
      <w:r>
        <w:rPr>
          <w:spacing w:val="5"/>
        </w:rPr>
        <w:t>b</w:t>
      </w:r>
      <w:r>
        <w:t xml:space="preserve">eginning </w:t>
      </w:r>
      <w:r>
        <w:rPr>
          <w:spacing w:val="16"/>
        </w:rPr>
        <w:t xml:space="preserve"> </w:t>
      </w:r>
      <w:r>
        <w:t>of</w:t>
      </w:r>
      <w:r>
        <w:rPr>
          <w:spacing w:val="22"/>
        </w:rPr>
        <w:t xml:space="preserve"> </w:t>
      </w:r>
      <w:r>
        <w:t xml:space="preserve">the </w:t>
      </w:r>
      <w:r>
        <w:rPr>
          <w:spacing w:val="10"/>
        </w:rPr>
        <w:t xml:space="preserve"> </w:t>
      </w:r>
      <w:r>
        <w:rPr>
          <w:w w:val="109"/>
        </w:rPr>
        <w:t xml:space="preserve">time </w:t>
      </w:r>
      <w:r>
        <w:rPr>
          <w:spacing w:val="6"/>
        </w:rPr>
        <w:t>p</w:t>
      </w:r>
      <w:r>
        <w:t>eri</w:t>
      </w:r>
      <w:r>
        <w:rPr>
          <w:spacing w:val="5"/>
        </w:rPr>
        <w:t>o</w:t>
      </w:r>
      <w:r>
        <w:t xml:space="preserve">d </w:t>
      </w:r>
      <w:r>
        <w:rPr>
          <w:spacing w:val="1"/>
        </w:rPr>
        <w:t xml:space="preserve"> </w:t>
      </w:r>
      <w:r>
        <w:t>of</w:t>
      </w:r>
      <w:r>
        <w:rPr>
          <w:spacing w:val="15"/>
        </w:rPr>
        <w:t xml:space="preserve"> </w:t>
      </w:r>
      <w:r>
        <w:t xml:space="preserve">the </w:t>
      </w:r>
      <w:r>
        <w:rPr>
          <w:spacing w:val="3"/>
        </w:rPr>
        <w:t xml:space="preserve"> </w:t>
      </w:r>
      <w:r>
        <w:t xml:space="preserve">analysis. </w:t>
      </w:r>
      <w:r>
        <w:rPr>
          <w:spacing w:val="47"/>
        </w:rPr>
        <w:t xml:space="preserve"> </w:t>
      </w:r>
      <w:r>
        <w:t xml:space="preserve">Applying </w:t>
      </w:r>
      <w:r>
        <w:rPr>
          <w:spacing w:val="9"/>
        </w:rPr>
        <w:t xml:space="preserve"> </w:t>
      </w:r>
      <w:r>
        <w:rPr>
          <w:w w:val="102"/>
        </w:rPr>
        <w:t>differe</w:t>
      </w:r>
      <w:r>
        <w:rPr>
          <w:spacing w:val="-5"/>
          <w:w w:val="102"/>
        </w:rPr>
        <w:t>n</w:t>
      </w:r>
      <w:r>
        <w:rPr>
          <w:w w:val="139"/>
        </w:rPr>
        <w:t>t</w:t>
      </w:r>
      <w:r>
        <w:rPr>
          <w:spacing w:val="22"/>
          <w:w w:val="139"/>
        </w:rPr>
        <w:t xml:space="preserve"> </w:t>
      </w:r>
      <w:r>
        <w:t>case</w:t>
      </w:r>
      <w:r>
        <w:rPr>
          <w:spacing w:val="32"/>
        </w:rPr>
        <w:t xml:space="preserve"> </w:t>
      </w:r>
      <w:r>
        <w:t>selection  rules,  su</w:t>
      </w:r>
      <w:r>
        <w:rPr>
          <w:spacing w:val="-5"/>
        </w:rPr>
        <w:t>c</w:t>
      </w:r>
      <w:r>
        <w:t>h</w:t>
      </w:r>
      <w:r>
        <w:rPr>
          <w:spacing w:val="42"/>
        </w:rPr>
        <w:t xml:space="preserve"> </w:t>
      </w:r>
      <w:r>
        <w:t>as</w:t>
      </w:r>
      <w:r>
        <w:rPr>
          <w:spacing w:val="33"/>
        </w:rPr>
        <w:t xml:space="preserve"> </w:t>
      </w:r>
      <w:r>
        <w:t>rem</w:t>
      </w:r>
      <w:r>
        <w:rPr>
          <w:spacing w:val="-5"/>
        </w:rPr>
        <w:t>o</w:t>
      </w:r>
      <w:r>
        <w:t xml:space="preserve">ving </w:t>
      </w:r>
      <w:r>
        <w:rPr>
          <w:spacing w:val="6"/>
        </w:rPr>
        <w:t xml:space="preserve"> </w:t>
      </w:r>
      <w:r>
        <w:t>up</w:t>
      </w:r>
      <w:r>
        <w:rPr>
          <w:spacing w:val="6"/>
        </w:rPr>
        <w:t>p</w:t>
      </w:r>
      <w:r>
        <w:t xml:space="preserve">er </w:t>
      </w:r>
      <w:r>
        <w:rPr>
          <w:spacing w:val="13"/>
        </w:rPr>
        <w:t xml:space="preserve"> </w:t>
      </w:r>
      <w:r>
        <w:t>income</w:t>
      </w:r>
      <w:r>
        <w:rPr>
          <w:spacing w:val="39"/>
        </w:rPr>
        <w:t xml:space="preserve"> </w:t>
      </w:r>
      <w:r>
        <w:t>cou</w:t>
      </w:r>
      <w:r>
        <w:rPr>
          <w:spacing w:val="-5"/>
        </w:rPr>
        <w:t>n</w:t>
      </w:r>
      <w:r>
        <w:t xml:space="preserve">tries </w:t>
      </w:r>
      <w:r>
        <w:rPr>
          <w:spacing w:val="22"/>
        </w:rPr>
        <w:t xml:space="preserve"> </w:t>
      </w:r>
      <w:r>
        <w:rPr>
          <w:w w:val="107"/>
        </w:rPr>
        <w:t xml:space="preserve">as </w:t>
      </w:r>
      <w:r>
        <w:t>defined</w:t>
      </w:r>
      <w:r>
        <w:rPr>
          <w:spacing w:val="35"/>
        </w:rPr>
        <w:t xml:space="preserve"> </w:t>
      </w:r>
      <w:r>
        <w:rPr>
          <w:spacing w:val="-5"/>
        </w:rPr>
        <w:t>b</w:t>
      </w:r>
      <w:r>
        <w:t>y</w:t>
      </w:r>
      <w:r>
        <w:rPr>
          <w:spacing w:val="31"/>
        </w:rPr>
        <w:t xml:space="preserve"> </w:t>
      </w:r>
      <w:r>
        <w:t>the</w:t>
      </w:r>
      <w:r>
        <w:rPr>
          <w:spacing w:val="48"/>
        </w:rPr>
        <w:t xml:space="preserve"> </w:t>
      </w:r>
      <w:r>
        <w:rPr>
          <w:spacing w:val="-17"/>
        </w:rPr>
        <w:t>W</w:t>
      </w:r>
      <w:r>
        <w:t xml:space="preserve">ord </w:t>
      </w:r>
      <w:r>
        <w:rPr>
          <w:spacing w:val="2"/>
        </w:rPr>
        <w:t xml:space="preserve"> </w:t>
      </w:r>
      <w:r>
        <w:t>Bank</w:t>
      </w:r>
      <w:r>
        <w:rPr>
          <w:spacing w:val="50"/>
        </w:rPr>
        <w:t xml:space="preserve"> </w:t>
      </w:r>
      <w:r>
        <w:t>leads</w:t>
      </w:r>
      <w:r>
        <w:rPr>
          <w:spacing w:val="38"/>
        </w:rPr>
        <w:t xml:space="preserve"> </w:t>
      </w:r>
      <w:r>
        <w:t>to</w:t>
      </w:r>
      <w:r>
        <w:rPr>
          <w:spacing w:val="36"/>
        </w:rPr>
        <w:t xml:space="preserve"> </w:t>
      </w:r>
      <w:r>
        <w:t>similar</w:t>
      </w:r>
      <w:r>
        <w:rPr>
          <w:spacing w:val="49"/>
        </w:rPr>
        <w:t xml:space="preserve"> </w:t>
      </w:r>
      <w:r>
        <w:rPr>
          <w:w w:val="108"/>
        </w:rPr>
        <w:t>results.</w:t>
      </w:r>
    </w:p>
    <w:p w14:paraId="6F90059A" w14:textId="77777777" w:rsidR="000A768D" w:rsidRDefault="006C1B1D">
      <w:pPr>
        <w:spacing w:line="220" w:lineRule="exact"/>
        <w:ind w:left="383"/>
      </w:pPr>
      <w:r>
        <w:rPr>
          <w:position w:val="7"/>
          <w:sz w:val="14"/>
          <w:szCs w:val="14"/>
        </w:rPr>
        <w:t>41</w:t>
      </w:r>
      <w:r>
        <w:t xml:space="preserve">The </w:t>
      </w:r>
      <w:r>
        <w:rPr>
          <w:spacing w:val="15"/>
        </w:rPr>
        <w:t xml:space="preserve"> </w:t>
      </w:r>
      <w:r>
        <w:rPr>
          <w:w w:val="108"/>
        </w:rPr>
        <w:t>d</w:t>
      </w:r>
      <w:r>
        <w:rPr>
          <w:spacing w:val="6"/>
          <w:w w:val="108"/>
        </w:rPr>
        <w:t>o</w:t>
      </w:r>
      <w:r>
        <w:rPr>
          <w:w w:val="108"/>
        </w:rPr>
        <w:t>cume</w:t>
      </w:r>
      <w:r>
        <w:rPr>
          <w:spacing w:val="-5"/>
          <w:w w:val="108"/>
        </w:rPr>
        <w:t>n</w:t>
      </w:r>
      <w:r>
        <w:rPr>
          <w:w w:val="108"/>
        </w:rPr>
        <w:t>tation</w:t>
      </w:r>
      <w:r>
        <w:rPr>
          <w:spacing w:val="17"/>
          <w:w w:val="108"/>
        </w:rPr>
        <w:t xml:space="preserve"> </w:t>
      </w:r>
      <w:r>
        <w:t>of</w:t>
      </w:r>
      <w:r>
        <w:rPr>
          <w:spacing w:val="9"/>
        </w:rPr>
        <w:t xml:space="preserve"> </w:t>
      </w:r>
      <w:r>
        <w:t>c</w:t>
      </w:r>
      <w:r>
        <w:rPr>
          <w:spacing w:val="6"/>
        </w:rPr>
        <w:t>o</w:t>
      </w:r>
      <w:r>
        <w:t>dings</w:t>
      </w:r>
      <w:r>
        <w:rPr>
          <w:spacing w:val="31"/>
        </w:rPr>
        <w:t xml:space="preserve"> </w:t>
      </w:r>
      <w:r>
        <w:t>for</w:t>
      </w:r>
      <w:r>
        <w:rPr>
          <w:spacing w:val="21"/>
        </w:rPr>
        <w:t xml:space="preserve"> </w:t>
      </w:r>
      <w:r>
        <w:rPr>
          <w:w w:val="110"/>
        </w:rPr>
        <w:t>trea</w:t>
      </w:r>
      <w:r>
        <w:rPr>
          <w:spacing w:val="-7"/>
          <w:w w:val="110"/>
        </w:rPr>
        <w:t>t</w:t>
      </w:r>
      <w:r>
        <w:rPr>
          <w:w w:val="110"/>
        </w:rPr>
        <w:t>y-based</w:t>
      </w:r>
      <w:r>
        <w:rPr>
          <w:spacing w:val="16"/>
          <w:w w:val="110"/>
        </w:rPr>
        <w:t xml:space="preserve"> </w:t>
      </w:r>
      <w:r>
        <w:t>ICSID</w:t>
      </w:r>
      <w:r>
        <w:rPr>
          <w:spacing w:val="42"/>
        </w:rPr>
        <w:t xml:space="preserve"> </w:t>
      </w:r>
      <w:r>
        <w:t xml:space="preserve">disputes </w:t>
      </w:r>
      <w:r>
        <w:rPr>
          <w:spacing w:val="19"/>
        </w:rPr>
        <w:t xml:space="preserve"> </w:t>
      </w:r>
      <w:r>
        <w:t>is</w:t>
      </w:r>
      <w:r>
        <w:rPr>
          <w:spacing w:val="16"/>
        </w:rPr>
        <w:t xml:space="preserve"> </w:t>
      </w:r>
      <w:r>
        <w:rPr>
          <w:spacing w:val="-6"/>
        </w:rPr>
        <w:t>a</w:t>
      </w:r>
      <w:r>
        <w:rPr>
          <w:spacing w:val="-11"/>
        </w:rPr>
        <w:t>v</w:t>
      </w:r>
      <w:r>
        <w:t xml:space="preserve">ailable </w:t>
      </w:r>
      <w:r>
        <w:rPr>
          <w:spacing w:val="12"/>
        </w:rPr>
        <w:t xml:space="preserve"> </w:t>
      </w:r>
      <w:r>
        <w:t>on</w:t>
      </w:r>
      <w:r>
        <w:rPr>
          <w:spacing w:val="26"/>
        </w:rPr>
        <w:t xml:space="preserve"> </w:t>
      </w:r>
      <w:r>
        <w:t xml:space="preserve">request </w:t>
      </w:r>
      <w:r>
        <w:rPr>
          <w:spacing w:val="12"/>
        </w:rPr>
        <w:t xml:space="preserve"> </w:t>
      </w:r>
      <w:r>
        <w:t>to</w:t>
      </w:r>
      <w:r>
        <w:rPr>
          <w:spacing w:val="36"/>
        </w:rPr>
        <w:t xml:space="preserve"> </w:t>
      </w:r>
      <w:r>
        <w:t>the</w:t>
      </w:r>
      <w:r>
        <w:rPr>
          <w:spacing w:val="48"/>
        </w:rPr>
        <w:t xml:space="preserve"> </w:t>
      </w:r>
      <w:r>
        <w:rPr>
          <w:w w:val="111"/>
        </w:rPr>
        <w:t>authors.</w:t>
      </w:r>
    </w:p>
    <w:p w14:paraId="0333DB7C" w14:textId="77777777" w:rsidR="000A768D" w:rsidRDefault="006C1B1D">
      <w:pPr>
        <w:spacing w:before="4" w:line="240" w:lineRule="exact"/>
        <w:ind w:left="120" w:right="85" w:firstLine="263"/>
        <w:jc w:val="both"/>
        <w:sectPr w:rsidR="000A768D">
          <w:pgSz w:w="12240" w:h="15840"/>
          <w:pgMar w:top="1200" w:right="1320" w:bottom="280" w:left="1320" w:header="1007" w:footer="0" w:gutter="0"/>
          <w:cols w:space="720"/>
        </w:sectPr>
      </w:pPr>
      <w:r>
        <w:rPr>
          <w:position w:val="8"/>
          <w:sz w:val="14"/>
          <w:szCs w:val="14"/>
        </w:rPr>
        <w:t>42</w:t>
      </w:r>
      <w:r>
        <w:t>Gi</w:t>
      </w:r>
      <w:r>
        <w:rPr>
          <w:spacing w:val="-6"/>
        </w:rPr>
        <w:t>v</w:t>
      </w:r>
      <w:r>
        <w:t>en</w:t>
      </w:r>
      <w:r>
        <w:rPr>
          <w:spacing w:val="43"/>
        </w:rPr>
        <w:t xml:space="preserve"> </w:t>
      </w:r>
      <w:r>
        <w:t>the</w:t>
      </w:r>
      <w:r>
        <w:rPr>
          <w:spacing w:val="32"/>
        </w:rPr>
        <w:t xml:space="preserve"> </w:t>
      </w:r>
      <w:r>
        <w:rPr>
          <w:w w:val="111"/>
        </w:rPr>
        <w:t>co</w:t>
      </w:r>
      <w:r>
        <w:rPr>
          <w:spacing w:val="-6"/>
          <w:w w:val="111"/>
        </w:rPr>
        <w:t>n</w:t>
      </w:r>
      <w:r>
        <w:rPr>
          <w:w w:val="111"/>
        </w:rPr>
        <w:t>trast</w:t>
      </w:r>
      <w:r>
        <w:rPr>
          <w:spacing w:val="-2"/>
          <w:w w:val="111"/>
        </w:rPr>
        <w:t xml:space="preserve"> </w:t>
      </w:r>
      <w:r>
        <w:rPr>
          <w:spacing w:val="6"/>
        </w:rPr>
        <w:t>b</w:t>
      </w:r>
      <w:r>
        <w:t>e</w:t>
      </w:r>
      <w:r>
        <w:rPr>
          <w:spacing w:val="-6"/>
        </w:rPr>
        <w:t>tw</w:t>
      </w:r>
      <w:r>
        <w:t>een</w:t>
      </w:r>
      <w:r>
        <w:rPr>
          <w:spacing w:val="38"/>
        </w:rPr>
        <w:t xml:space="preserve"> </w:t>
      </w:r>
      <w:r>
        <w:t>our</w:t>
      </w:r>
      <w:r>
        <w:rPr>
          <w:spacing w:val="20"/>
        </w:rPr>
        <w:t xml:space="preserve"> </w:t>
      </w:r>
      <w:r>
        <w:t>findings</w:t>
      </w:r>
      <w:r>
        <w:rPr>
          <w:spacing w:val="20"/>
        </w:rPr>
        <w:t xml:space="preserve"> </w:t>
      </w:r>
      <w:r>
        <w:t>and</w:t>
      </w:r>
      <w:r>
        <w:rPr>
          <w:spacing w:val="32"/>
        </w:rPr>
        <w:t xml:space="preserve"> </w:t>
      </w:r>
      <w:r>
        <w:t>those</w:t>
      </w:r>
      <w:r>
        <w:rPr>
          <w:spacing w:val="30"/>
        </w:rPr>
        <w:t xml:space="preserve"> </w:t>
      </w:r>
      <w:r>
        <w:rPr>
          <w:w w:val="109"/>
        </w:rPr>
        <w:t>re</w:t>
      </w:r>
      <w:r>
        <w:rPr>
          <w:spacing w:val="7"/>
          <w:w w:val="109"/>
        </w:rPr>
        <w:t>p</w:t>
      </w:r>
      <w:r>
        <w:rPr>
          <w:w w:val="109"/>
        </w:rPr>
        <w:t>orted</w:t>
      </w:r>
      <w:r>
        <w:rPr>
          <w:spacing w:val="-4"/>
          <w:w w:val="109"/>
        </w:rPr>
        <w:t xml:space="preserve"> </w:t>
      </w:r>
      <w:r>
        <w:rPr>
          <w:spacing w:val="-5"/>
        </w:rPr>
        <w:t>b</w:t>
      </w:r>
      <w:r>
        <w:t>y</w:t>
      </w:r>
      <w:r>
        <w:rPr>
          <w:spacing w:val="14"/>
        </w:rPr>
        <w:t xml:space="preserve"> </w:t>
      </w:r>
      <w:r>
        <w:t>prior</w:t>
      </w:r>
      <w:r>
        <w:rPr>
          <w:spacing w:val="30"/>
        </w:rPr>
        <w:t xml:space="preserve"> </w:t>
      </w:r>
      <w:r>
        <w:t>resear</w:t>
      </w:r>
      <w:r>
        <w:rPr>
          <w:spacing w:val="-5"/>
        </w:rPr>
        <w:t>c</w:t>
      </w:r>
      <w:r>
        <w:t xml:space="preserve">h, </w:t>
      </w:r>
      <w:r>
        <w:rPr>
          <w:spacing w:val="2"/>
        </w:rPr>
        <w:t xml:space="preserve"> </w:t>
      </w:r>
      <w:r>
        <w:rPr>
          <w:spacing w:val="-5"/>
        </w:rPr>
        <w:t>w</w:t>
      </w:r>
      <w:r>
        <w:t>e</w:t>
      </w:r>
      <w:r>
        <w:rPr>
          <w:spacing w:val="-3"/>
        </w:rPr>
        <w:t xml:space="preserve"> </w:t>
      </w:r>
      <w:r>
        <w:t xml:space="preserve">conducted </w:t>
      </w:r>
      <w:r>
        <w:rPr>
          <w:spacing w:val="7"/>
        </w:rPr>
        <w:t xml:space="preserve"> </w:t>
      </w:r>
      <w:r>
        <w:t>a</w:t>
      </w:r>
      <w:r>
        <w:rPr>
          <w:spacing w:val="10"/>
        </w:rPr>
        <w:t xml:space="preserve"> </w:t>
      </w:r>
      <w:r>
        <w:rPr>
          <w:w w:val="107"/>
        </w:rPr>
        <w:t xml:space="preserve">replication </w:t>
      </w:r>
      <w:r>
        <w:t>of</w:t>
      </w:r>
      <w:r>
        <w:rPr>
          <w:spacing w:val="26"/>
        </w:rPr>
        <w:t xml:space="preserve"> </w:t>
      </w:r>
      <w:r>
        <w:t xml:space="preserve">the </w:t>
      </w:r>
      <w:ins w:id="438" w:author="Karen Remmer [2]" w:date="2017-10-04T14:25:00Z">
        <w:r w:rsidR="004945C8">
          <w:t>seminal</w:t>
        </w:r>
      </w:ins>
      <w:r>
        <w:rPr>
          <w:spacing w:val="14"/>
        </w:rPr>
        <w:t xml:space="preserve"> </w:t>
      </w:r>
      <w:r>
        <w:t xml:space="preserve">study </w:t>
      </w:r>
      <w:r>
        <w:rPr>
          <w:spacing w:val="28"/>
        </w:rPr>
        <w:t xml:space="preserve"> </w:t>
      </w:r>
      <w:r>
        <w:t>of</w:t>
      </w:r>
      <w:r>
        <w:rPr>
          <w:spacing w:val="26"/>
        </w:rPr>
        <w:t xml:space="preserve"> </w:t>
      </w:r>
      <w:r>
        <w:t>Allee</w:t>
      </w:r>
      <w:r>
        <w:rPr>
          <w:spacing w:val="37"/>
        </w:rPr>
        <w:t xml:space="preserve"> </w:t>
      </w:r>
      <w:r>
        <w:t xml:space="preserve">and </w:t>
      </w:r>
      <w:r>
        <w:rPr>
          <w:spacing w:val="14"/>
        </w:rPr>
        <w:t xml:space="preserve"> </w:t>
      </w:r>
      <w:r>
        <w:rPr>
          <w:spacing w:val="-6"/>
          <w:w w:val="112"/>
        </w:rPr>
        <w:t>P</w:t>
      </w:r>
      <w:r>
        <w:rPr>
          <w:w w:val="112"/>
        </w:rPr>
        <w:t>einhardt</w:t>
      </w:r>
      <w:r>
        <w:rPr>
          <w:spacing w:val="30"/>
          <w:w w:val="112"/>
        </w:rPr>
        <w:t xml:space="preserve"> </w:t>
      </w:r>
      <w:r>
        <w:t xml:space="preserve">(2011), </w:t>
      </w:r>
      <w:r>
        <w:rPr>
          <w:spacing w:val="11"/>
        </w:rPr>
        <w:t xml:space="preserve"> </w:t>
      </w:r>
      <w:r>
        <w:t>whi</w:t>
      </w:r>
      <w:r>
        <w:rPr>
          <w:spacing w:val="-5"/>
        </w:rPr>
        <w:t>c</w:t>
      </w:r>
      <w:r>
        <w:t xml:space="preserve">h  to </w:t>
      </w:r>
      <w:r>
        <w:rPr>
          <w:spacing w:val="2"/>
        </w:rPr>
        <w:t xml:space="preserve"> </w:t>
      </w:r>
      <w:r>
        <w:t xml:space="preserve">our </w:t>
      </w:r>
      <w:r>
        <w:rPr>
          <w:spacing w:val="3"/>
        </w:rPr>
        <w:t xml:space="preserve"> </w:t>
      </w:r>
      <w:r>
        <w:t>kn</w:t>
      </w:r>
      <w:r>
        <w:rPr>
          <w:spacing w:val="-5"/>
        </w:rPr>
        <w:t>o</w:t>
      </w:r>
      <w:r>
        <w:t xml:space="preserve">wledge </w:t>
      </w:r>
      <w:r>
        <w:rPr>
          <w:spacing w:val="3"/>
        </w:rPr>
        <w:t xml:space="preserve"> </w:t>
      </w:r>
      <w:r>
        <w:t>is</w:t>
      </w:r>
      <w:r>
        <w:rPr>
          <w:spacing w:val="32"/>
        </w:rPr>
        <w:t xml:space="preserve"> </w:t>
      </w:r>
      <w:r>
        <w:t xml:space="preserve">the </w:t>
      </w:r>
      <w:r>
        <w:rPr>
          <w:spacing w:val="14"/>
        </w:rPr>
        <w:t xml:space="preserve"> </w:t>
      </w:r>
      <w:r>
        <w:t xml:space="preserve">most </w:t>
      </w:r>
      <w:r>
        <w:rPr>
          <w:spacing w:val="13"/>
        </w:rPr>
        <w:t xml:space="preserve"> </w:t>
      </w:r>
      <w:r>
        <w:rPr>
          <w:w w:val="106"/>
        </w:rPr>
        <w:t>promine</w:t>
      </w:r>
      <w:r>
        <w:rPr>
          <w:spacing w:val="-5"/>
          <w:w w:val="106"/>
        </w:rPr>
        <w:t>n</w:t>
      </w:r>
      <w:r>
        <w:rPr>
          <w:w w:val="139"/>
        </w:rPr>
        <w:t>t</w:t>
      </w:r>
      <w:r>
        <w:rPr>
          <w:spacing w:val="32"/>
          <w:w w:val="139"/>
        </w:rPr>
        <w:t xml:space="preserve"> </w:t>
      </w:r>
      <w:r>
        <w:rPr>
          <w:spacing w:val="-6"/>
        </w:rPr>
        <w:t>w</w:t>
      </w:r>
      <w:r>
        <w:t>ork</w:t>
      </w:r>
      <w:r>
        <w:rPr>
          <w:spacing w:val="47"/>
        </w:rPr>
        <w:t xml:space="preserve"> </w:t>
      </w:r>
      <w:r>
        <w:t>on</w:t>
      </w:r>
      <w:r>
        <w:rPr>
          <w:spacing w:val="42"/>
        </w:rPr>
        <w:t xml:space="preserve"> </w:t>
      </w:r>
      <w:r>
        <w:rPr>
          <w:w w:val="115"/>
        </w:rPr>
        <w:t>thi</w:t>
      </w:r>
      <w:r>
        <w:t>s su</w:t>
      </w:r>
      <w:r>
        <w:rPr>
          <w:spacing w:val="11"/>
        </w:rPr>
        <w:t>b</w:t>
      </w:r>
      <w:r>
        <w:t xml:space="preserve">ject. </w:t>
      </w:r>
      <w:r>
        <w:rPr>
          <w:spacing w:val="38"/>
        </w:rPr>
        <w:t xml:space="preserve"> </w:t>
      </w:r>
      <w:r>
        <w:rPr>
          <w:spacing w:val="-17"/>
        </w:rPr>
        <w:t>W</w:t>
      </w:r>
      <w:r>
        <w:t>e</w:t>
      </w:r>
      <w:r>
        <w:rPr>
          <w:spacing w:val="30"/>
        </w:rPr>
        <w:t xml:space="preserve"> </w:t>
      </w:r>
      <w:r>
        <w:t>find</w:t>
      </w:r>
      <w:r>
        <w:rPr>
          <w:spacing w:val="24"/>
        </w:rPr>
        <w:t xml:space="preserve"> </w:t>
      </w:r>
      <w:r>
        <w:rPr>
          <w:w w:val="121"/>
        </w:rPr>
        <w:t>that</w:t>
      </w:r>
      <w:r>
        <w:rPr>
          <w:spacing w:val="5"/>
          <w:w w:val="121"/>
        </w:rPr>
        <w:t xml:space="preserve"> </w:t>
      </w:r>
      <w:r>
        <w:t>the</w:t>
      </w:r>
      <w:r>
        <w:rPr>
          <w:spacing w:val="48"/>
        </w:rPr>
        <w:t xml:space="preserve"> </w:t>
      </w:r>
      <w:r>
        <w:rPr>
          <w:w w:val="102"/>
        </w:rPr>
        <w:t>significa</w:t>
      </w:r>
      <w:r>
        <w:rPr>
          <w:spacing w:val="-5"/>
          <w:w w:val="102"/>
        </w:rPr>
        <w:t>n</w:t>
      </w:r>
      <w:r>
        <w:rPr>
          <w:w w:val="139"/>
        </w:rPr>
        <w:t>t</w:t>
      </w:r>
      <w:r>
        <w:rPr>
          <w:spacing w:val="16"/>
        </w:rPr>
        <w:t xml:space="preserve"> </w:t>
      </w:r>
      <w:r>
        <w:t>negati</w:t>
      </w:r>
      <w:r>
        <w:rPr>
          <w:spacing w:val="-6"/>
        </w:rPr>
        <w:t>v</w:t>
      </w:r>
      <w:r>
        <w:t xml:space="preserve">e </w:t>
      </w:r>
      <w:r>
        <w:rPr>
          <w:spacing w:val="12"/>
        </w:rPr>
        <w:t xml:space="preserve"> </w:t>
      </w:r>
      <w:r>
        <w:t>effects</w:t>
      </w:r>
      <w:r>
        <w:rPr>
          <w:spacing w:val="21"/>
        </w:rPr>
        <w:t xml:space="preserve"> </w:t>
      </w:r>
      <w:r>
        <w:t>of</w:t>
      </w:r>
      <w:r>
        <w:rPr>
          <w:spacing w:val="9"/>
        </w:rPr>
        <w:t xml:space="preserve"> </w:t>
      </w:r>
      <w:r>
        <w:t>ICSID</w:t>
      </w:r>
      <w:r>
        <w:rPr>
          <w:spacing w:val="42"/>
        </w:rPr>
        <w:t xml:space="preserve"> </w:t>
      </w:r>
      <w:r>
        <w:t xml:space="preserve">disputes </w:t>
      </w:r>
      <w:r>
        <w:rPr>
          <w:spacing w:val="18"/>
        </w:rPr>
        <w:t xml:space="preserve"> </w:t>
      </w:r>
      <w:r>
        <w:t>on</w:t>
      </w:r>
      <w:r>
        <w:rPr>
          <w:spacing w:val="26"/>
        </w:rPr>
        <w:t xml:space="preserve"> </w:t>
      </w:r>
      <w:r>
        <w:t>FDI</w:t>
      </w:r>
      <w:r>
        <w:rPr>
          <w:spacing w:val="47"/>
        </w:rPr>
        <w:t xml:space="preserve"> </w:t>
      </w:r>
      <w:r>
        <w:t>fl</w:t>
      </w:r>
      <w:r>
        <w:rPr>
          <w:spacing w:val="-6"/>
        </w:rPr>
        <w:t>o</w:t>
      </w:r>
      <w:r>
        <w:t>ws</w:t>
      </w:r>
      <w:r>
        <w:rPr>
          <w:spacing w:val="3"/>
        </w:rPr>
        <w:t xml:space="preserve"> </w:t>
      </w:r>
      <w:r>
        <w:rPr>
          <w:w w:val="109"/>
        </w:rPr>
        <w:t>re</w:t>
      </w:r>
      <w:r>
        <w:rPr>
          <w:spacing w:val="7"/>
          <w:w w:val="109"/>
        </w:rPr>
        <w:t>p</w:t>
      </w:r>
      <w:r>
        <w:rPr>
          <w:w w:val="109"/>
        </w:rPr>
        <w:t>orted</w:t>
      </w:r>
      <w:r>
        <w:rPr>
          <w:spacing w:val="13"/>
          <w:w w:val="109"/>
        </w:rPr>
        <w:t xml:space="preserve"> </w:t>
      </w:r>
      <w:r>
        <w:t>in</w:t>
      </w:r>
      <w:r>
        <w:rPr>
          <w:spacing w:val="25"/>
        </w:rPr>
        <w:t xml:space="preserve"> </w:t>
      </w:r>
      <w:r>
        <w:t xml:space="preserve">their </w:t>
      </w:r>
      <w:r>
        <w:rPr>
          <w:spacing w:val="10"/>
        </w:rPr>
        <w:t xml:space="preserve"> </w:t>
      </w:r>
      <w:r>
        <w:rPr>
          <w:spacing w:val="-6"/>
          <w:w w:val="99"/>
        </w:rPr>
        <w:t>w</w:t>
      </w:r>
      <w:r>
        <w:rPr>
          <w:w w:val="106"/>
        </w:rPr>
        <w:t xml:space="preserve">ork </w:t>
      </w:r>
      <w:r>
        <w:t>are</w:t>
      </w:r>
      <w:r>
        <w:rPr>
          <w:spacing w:val="30"/>
        </w:rPr>
        <w:t xml:space="preserve"> </w:t>
      </w:r>
      <w:r>
        <w:t>a</w:t>
      </w:r>
      <w:r>
        <w:rPr>
          <w:spacing w:val="19"/>
        </w:rPr>
        <w:t xml:space="preserve"> </w:t>
      </w:r>
      <w:r>
        <w:t xml:space="preserve">result </w:t>
      </w:r>
      <w:r>
        <w:rPr>
          <w:spacing w:val="3"/>
        </w:rPr>
        <w:t xml:space="preserve"> </w:t>
      </w:r>
      <w:r>
        <w:t>of</w:t>
      </w:r>
      <w:r>
        <w:rPr>
          <w:spacing w:val="2"/>
        </w:rPr>
        <w:t xml:space="preserve"> </w:t>
      </w:r>
      <w:r>
        <w:t>a</w:t>
      </w:r>
      <w:r>
        <w:rPr>
          <w:spacing w:val="19"/>
        </w:rPr>
        <w:t xml:space="preserve"> </w:t>
      </w:r>
      <w:r>
        <w:t>c</w:t>
      </w:r>
      <w:r>
        <w:rPr>
          <w:spacing w:val="6"/>
        </w:rPr>
        <w:t>o</w:t>
      </w:r>
      <w:r>
        <w:t>ding</w:t>
      </w:r>
      <w:r>
        <w:rPr>
          <w:spacing w:val="24"/>
        </w:rPr>
        <w:t xml:space="preserve"> </w:t>
      </w:r>
      <w:r>
        <w:t xml:space="preserve">error. </w:t>
      </w:r>
      <w:r>
        <w:rPr>
          <w:spacing w:val="16"/>
        </w:rPr>
        <w:t xml:space="preserve"> </w:t>
      </w:r>
      <w:r>
        <w:t>A</w:t>
      </w:r>
      <w:r>
        <w:rPr>
          <w:spacing w:val="13"/>
        </w:rPr>
        <w:t xml:space="preserve"> </w:t>
      </w:r>
      <w:r>
        <w:t>full</w:t>
      </w:r>
      <w:r>
        <w:rPr>
          <w:spacing w:val="11"/>
        </w:rPr>
        <w:t xml:space="preserve"> </w:t>
      </w:r>
      <w:r>
        <w:t>discussion</w:t>
      </w:r>
      <w:r>
        <w:rPr>
          <w:spacing w:val="36"/>
        </w:rPr>
        <w:t xml:space="preserve"> </w:t>
      </w:r>
      <w:r>
        <w:t>of</w:t>
      </w:r>
      <w:r>
        <w:rPr>
          <w:spacing w:val="2"/>
        </w:rPr>
        <w:t xml:space="preserve"> </w:t>
      </w:r>
      <w:r>
        <w:t>this</w:t>
      </w:r>
      <w:r>
        <w:rPr>
          <w:spacing w:val="40"/>
        </w:rPr>
        <w:t xml:space="preserve"> </w:t>
      </w:r>
      <w:r>
        <w:t>issue</w:t>
      </w:r>
      <w:r>
        <w:rPr>
          <w:spacing w:val="16"/>
        </w:rPr>
        <w:t xml:space="preserve"> </w:t>
      </w:r>
      <w:r>
        <w:t>and</w:t>
      </w:r>
      <w:r>
        <w:rPr>
          <w:spacing w:val="40"/>
        </w:rPr>
        <w:t xml:space="preserve"> </w:t>
      </w:r>
      <w:r>
        <w:t>its</w:t>
      </w:r>
      <w:r>
        <w:rPr>
          <w:spacing w:val="31"/>
        </w:rPr>
        <w:t xml:space="preserve"> </w:t>
      </w:r>
      <w:r>
        <w:t>effect</w:t>
      </w:r>
      <w:r>
        <w:rPr>
          <w:spacing w:val="13"/>
        </w:rPr>
        <w:t xml:space="preserve"> </w:t>
      </w:r>
      <w:r>
        <w:t>on</w:t>
      </w:r>
      <w:r>
        <w:rPr>
          <w:spacing w:val="18"/>
        </w:rPr>
        <w:t xml:space="preserve"> </w:t>
      </w:r>
      <w:r>
        <w:t xml:space="preserve">their </w:t>
      </w:r>
      <w:r>
        <w:rPr>
          <w:spacing w:val="2"/>
        </w:rPr>
        <w:t xml:space="preserve"> </w:t>
      </w:r>
      <w:r>
        <w:t>results  is</w:t>
      </w:r>
      <w:r>
        <w:rPr>
          <w:spacing w:val="8"/>
        </w:rPr>
        <w:t xml:space="preserve"> </w:t>
      </w:r>
      <w:r>
        <w:rPr>
          <w:w w:val="108"/>
        </w:rPr>
        <w:t>prese</w:t>
      </w:r>
      <w:r>
        <w:rPr>
          <w:spacing w:val="-5"/>
          <w:w w:val="108"/>
        </w:rPr>
        <w:t>n</w:t>
      </w:r>
      <w:r>
        <w:rPr>
          <w:w w:val="108"/>
        </w:rPr>
        <w:t>ted</w:t>
      </w:r>
      <w:r>
        <w:rPr>
          <w:spacing w:val="6"/>
          <w:w w:val="108"/>
        </w:rPr>
        <w:t xml:space="preserve"> </w:t>
      </w:r>
      <w:r>
        <w:t>in</w:t>
      </w:r>
      <w:r>
        <w:rPr>
          <w:spacing w:val="18"/>
        </w:rPr>
        <w:t xml:space="preserve"> </w:t>
      </w:r>
      <w:r>
        <w:rPr>
          <w:w w:val="113"/>
        </w:rPr>
        <w:t xml:space="preserve">the </w:t>
      </w:r>
      <w:r>
        <w:t>Ap</w:t>
      </w:r>
      <w:r>
        <w:rPr>
          <w:spacing w:val="6"/>
        </w:rPr>
        <w:t>p</w:t>
      </w:r>
      <w:r>
        <w:t xml:space="preserve">endix </w:t>
      </w:r>
      <w:r>
        <w:rPr>
          <w:spacing w:val="12"/>
        </w:rPr>
        <w:t xml:space="preserve"> </w:t>
      </w:r>
      <w:r>
        <w:t>to</w:t>
      </w:r>
      <w:r>
        <w:rPr>
          <w:spacing w:val="36"/>
        </w:rPr>
        <w:t xml:space="preserve"> </w:t>
      </w:r>
      <w:r>
        <w:t>this</w:t>
      </w:r>
      <w:r>
        <w:rPr>
          <w:spacing w:val="49"/>
        </w:rPr>
        <w:t xml:space="preserve"> </w:t>
      </w:r>
      <w:r>
        <w:rPr>
          <w:w w:val="111"/>
        </w:rPr>
        <w:t>pa</w:t>
      </w:r>
      <w:r>
        <w:rPr>
          <w:spacing w:val="6"/>
          <w:w w:val="111"/>
        </w:rPr>
        <w:t>p</w:t>
      </w:r>
      <w:r>
        <w:rPr>
          <w:w w:val="99"/>
        </w:rPr>
        <w:t>e</w:t>
      </w:r>
      <w:r>
        <w:rPr>
          <w:w w:val="117"/>
        </w:rPr>
        <w:t>r</w:t>
      </w:r>
      <w:r>
        <w:rPr>
          <w:w w:val="110"/>
        </w:rPr>
        <w:t>.</w:t>
      </w:r>
    </w:p>
    <w:p w14:paraId="7777E54E" w14:textId="77777777" w:rsidR="000A768D" w:rsidRDefault="000A768D">
      <w:pPr>
        <w:spacing w:before="9" w:line="160" w:lineRule="exact"/>
        <w:rPr>
          <w:sz w:val="17"/>
          <w:szCs w:val="17"/>
        </w:rPr>
      </w:pPr>
    </w:p>
    <w:p w14:paraId="4DA4E98F" w14:textId="77777777" w:rsidR="000A768D" w:rsidRDefault="006C1B1D">
      <w:pPr>
        <w:spacing w:before="26" w:line="260" w:lineRule="exact"/>
        <w:ind w:left="817" w:right="790"/>
        <w:jc w:val="both"/>
        <w:rPr>
          <w:sz w:val="24"/>
          <w:szCs w:val="24"/>
        </w:rPr>
      </w:pPr>
      <w:r>
        <w:rPr>
          <w:spacing w:val="-27"/>
          <w:w w:val="134"/>
          <w:sz w:val="24"/>
          <w:szCs w:val="24"/>
        </w:rPr>
        <w:t>T</w:t>
      </w:r>
      <w:r>
        <w:rPr>
          <w:w w:val="134"/>
          <w:sz w:val="24"/>
          <w:szCs w:val="24"/>
        </w:rPr>
        <w:t>able</w:t>
      </w:r>
      <w:r>
        <w:rPr>
          <w:spacing w:val="2"/>
          <w:w w:val="134"/>
          <w:sz w:val="24"/>
          <w:szCs w:val="24"/>
        </w:rPr>
        <w:t xml:space="preserve"> </w:t>
      </w:r>
      <w:r>
        <w:rPr>
          <w:sz w:val="24"/>
          <w:szCs w:val="24"/>
        </w:rPr>
        <w:t xml:space="preserve">1. </w:t>
      </w:r>
      <w:r>
        <w:rPr>
          <w:spacing w:val="28"/>
          <w:sz w:val="24"/>
          <w:szCs w:val="24"/>
        </w:rPr>
        <w:t xml:space="preserve"> </w:t>
      </w:r>
      <w:r>
        <w:rPr>
          <w:sz w:val="24"/>
          <w:szCs w:val="24"/>
        </w:rPr>
        <w:t>Regression</w:t>
      </w:r>
      <w:r>
        <w:rPr>
          <w:spacing w:val="21"/>
          <w:sz w:val="24"/>
          <w:szCs w:val="24"/>
        </w:rPr>
        <w:t xml:space="preserve"> </w:t>
      </w:r>
      <w:r>
        <w:rPr>
          <w:sz w:val="24"/>
          <w:szCs w:val="24"/>
        </w:rPr>
        <w:t>of</w:t>
      </w:r>
      <w:r>
        <w:rPr>
          <w:spacing w:val="-2"/>
          <w:sz w:val="24"/>
          <w:szCs w:val="24"/>
        </w:rPr>
        <w:t xml:space="preserve"> </w:t>
      </w:r>
      <w:r>
        <w:rPr>
          <w:sz w:val="24"/>
          <w:szCs w:val="24"/>
        </w:rPr>
        <w:t>ICSID</w:t>
      </w:r>
      <w:r>
        <w:rPr>
          <w:spacing w:val="29"/>
          <w:sz w:val="24"/>
          <w:szCs w:val="24"/>
        </w:rPr>
        <w:t xml:space="preserve"> </w:t>
      </w:r>
      <w:r>
        <w:rPr>
          <w:sz w:val="24"/>
          <w:szCs w:val="24"/>
        </w:rPr>
        <w:t>disputes</w:t>
      </w:r>
      <w:r>
        <w:rPr>
          <w:spacing w:val="57"/>
          <w:sz w:val="24"/>
          <w:szCs w:val="24"/>
        </w:rPr>
        <w:t xml:space="preserve"> </w:t>
      </w:r>
      <w:r>
        <w:rPr>
          <w:sz w:val="24"/>
          <w:szCs w:val="24"/>
        </w:rPr>
        <w:t>on</w:t>
      </w:r>
      <w:r>
        <w:rPr>
          <w:spacing w:val="16"/>
          <w:sz w:val="24"/>
          <w:szCs w:val="24"/>
        </w:rPr>
        <w:t xml:space="preserve"> </w:t>
      </w:r>
      <w:r>
        <w:rPr>
          <w:sz w:val="24"/>
          <w:szCs w:val="24"/>
        </w:rPr>
        <w:t>Ln(FDI</w:t>
      </w:r>
      <w:r>
        <w:rPr>
          <w:spacing w:val="54"/>
          <w:sz w:val="24"/>
          <w:szCs w:val="24"/>
        </w:rPr>
        <w:t xml:space="preserve"> </w:t>
      </w:r>
      <w:r>
        <w:rPr>
          <w:sz w:val="24"/>
          <w:szCs w:val="24"/>
        </w:rPr>
        <w:t>fl</w:t>
      </w:r>
      <w:r>
        <w:rPr>
          <w:spacing w:val="-6"/>
          <w:sz w:val="24"/>
          <w:szCs w:val="24"/>
        </w:rPr>
        <w:t>o</w:t>
      </w:r>
      <w:r>
        <w:rPr>
          <w:sz w:val="24"/>
          <w:szCs w:val="24"/>
        </w:rPr>
        <w:t>ws)</w:t>
      </w:r>
      <w:r>
        <w:rPr>
          <w:spacing w:val="-8"/>
          <w:sz w:val="24"/>
          <w:szCs w:val="24"/>
        </w:rPr>
        <w:t xml:space="preserve"> </w:t>
      </w:r>
      <w:r>
        <w:rPr>
          <w:sz w:val="24"/>
          <w:szCs w:val="24"/>
        </w:rPr>
        <w:t>using</w:t>
      </w:r>
      <w:r>
        <w:rPr>
          <w:spacing w:val="22"/>
          <w:sz w:val="24"/>
          <w:szCs w:val="24"/>
        </w:rPr>
        <w:t xml:space="preserve"> </w:t>
      </w:r>
      <w:r>
        <w:rPr>
          <w:sz w:val="24"/>
          <w:szCs w:val="24"/>
        </w:rPr>
        <w:t>cou</w:t>
      </w:r>
      <w:r>
        <w:rPr>
          <w:spacing w:val="-6"/>
          <w:sz w:val="24"/>
          <w:szCs w:val="24"/>
        </w:rPr>
        <w:t>n</w:t>
      </w:r>
      <w:r>
        <w:rPr>
          <w:sz w:val="24"/>
          <w:szCs w:val="24"/>
        </w:rPr>
        <w:t xml:space="preserve">try </w:t>
      </w:r>
      <w:r>
        <w:rPr>
          <w:spacing w:val="1"/>
          <w:sz w:val="24"/>
          <w:szCs w:val="24"/>
        </w:rPr>
        <w:t xml:space="preserve"> </w:t>
      </w:r>
      <w:r>
        <w:rPr>
          <w:sz w:val="24"/>
          <w:szCs w:val="24"/>
        </w:rPr>
        <w:t>fixed effects,</w:t>
      </w:r>
      <w:r>
        <w:rPr>
          <w:spacing w:val="-9"/>
          <w:sz w:val="24"/>
          <w:szCs w:val="24"/>
        </w:rPr>
        <w:t xml:space="preserve"> </w:t>
      </w:r>
      <w:r>
        <w:rPr>
          <w:w w:val="110"/>
          <w:sz w:val="24"/>
          <w:szCs w:val="24"/>
        </w:rPr>
        <w:t>standard</w:t>
      </w:r>
      <w:r>
        <w:rPr>
          <w:spacing w:val="-13"/>
          <w:w w:val="110"/>
          <w:sz w:val="24"/>
          <w:szCs w:val="24"/>
        </w:rPr>
        <w:t xml:space="preserve"> </w:t>
      </w:r>
      <w:r>
        <w:rPr>
          <w:sz w:val="24"/>
          <w:szCs w:val="24"/>
        </w:rPr>
        <w:t>errors</w:t>
      </w:r>
      <w:r>
        <w:rPr>
          <w:spacing w:val="15"/>
          <w:sz w:val="24"/>
          <w:szCs w:val="24"/>
        </w:rPr>
        <w:t xml:space="preserve"> </w:t>
      </w:r>
      <w:r>
        <w:rPr>
          <w:sz w:val="24"/>
          <w:szCs w:val="24"/>
        </w:rPr>
        <w:t>in pare</w:t>
      </w:r>
      <w:r>
        <w:rPr>
          <w:spacing w:val="-7"/>
          <w:sz w:val="24"/>
          <w:szCs w:val="24"/>
        </w:rPr>
        <w:t>n</w:t>
      </w:r>
      <w:r>
        <w:rPr>
          <w:sz w:val="24"/>
          <w:szCs w:val="24"/>
        </w:rPr>
        <w:t xml:space="preserve">theses. </w:t>
      </w:r>
      <w:r>
        <w:rPr>
          <w:spacing w:val="46"/>
          <w:sz w:val="24"/>
          <w:szCs w:val="24"/>
        </w:rPr>
        <w:t xml:space="preserve"> </w:t>
      </w:r>
      <w:r>
        <w:rPr>
          <w:rFonts w:ascii="Segoe UI Symbol" w:eastAsia="Segoe UI Symbol" w:hAnsi="Segoe UI Symbol" w:cs="Segoe UI Symbol"/>
          <w:position w:val="9"/>
          <w:sz w:val="16"/>
          <w:szCs w:val="16"/>
        </w:rPr>
        <w:t>∗∗</w:t>
      </w:r>
      <w:r>
        <w:rPr>
          <w:rFonts w:ascii="Segoe UI Symbol" w:eastAsia="Segoe UI Symbol" w:hAnsi="Segoe UI Symbol" w:cs="Segoe UI Symbol"/>
          <w:spacing w:val="6"/>
          <w:position w:val="9"/>
          <w:sz w:val="16"/>
          <w:szCs w:val="16"/>
        </w:rPr>
        <w:t xml:space="preserve"> </w:t>
      </w:r>
      <w:r>
        <w:rPr>
          <w:sz w:val="24"/>
          <w:szCs w:val="24"/>
        </w:rPr>
        <w:t>and</w:t>
      </w:r>
      <w:r>
        <w:rPr>
          <w:spacing w:val="21"/>
          <w:sz w:val="24"/>
          <w:szCs w:val="24"/>
        </w:rPr>
        <w:t xml:space="preserve"> </w:t>
      </w:r>
      <w:r>
        <w:rPr>
          <w:rFonts w:ascii="Segoe UI Symbol" w:eastAsia="Segoe UI Symbol" w:hAnsi="Segoe UI Symbol" w:cs="Segoe UI Symbol"/>
          <w:position w:val="9"/>
          <w:sz w:val="16"/>
          <w:szCs w:val="16"/>
        </w:rPr>
        <w:t>∗</w:t>
      </w:r>
      <w:r>
        <w:rPr>
          <w:rFonts w:ascii="Segoe UI Symbol" w:eastAsia="Segoe UI Symbol" w:hAnsi="Segoe UI Symbol" w:cs="Segoe UI Symbol"/>
          <w:spacing w:val="13"/>
          <w:position w:val="9"/>
          <w:sz w:val="16"/>
          <w:szCs w:val="16"/>
        </w:rPr>
        <w:t xml:space="preserve"> </w:t>
      </w:r>
      <w:r>
        <w:rPr>
          <w:sz w:val="24"/>
          <w:szCs w:val="24"/>
        </w:rPr>
        <w:t>indicate</w:t>
      </w:r>
      <w:r>
        <w:rPr>
          <w:spacing w:val="38"/>
          <w:sz w:val="24"/>
          <w:szCs w:val="24"/>
        </w:rPr>
        <w:t xml:space="preserve"> </w:t>
      </w:r>
      <w:r>
        <w:rPr>
          <w:sz w:val="24"/>
          <w:szCs w:val="24"/>
        </w:rPr>
        <w:t>significance</w:t>
      </w:r>
      <w:r>
        <w:rPr>
          <w:spacing w:val="-7"/>
          <w:sz w:val="24"/>
          <w:szCs w:val="24"/>
        </w:rPr>
        <w:t xml:space="preserve"> </w:t>
      </w:r>
      <w:r>
        <w:rPr>
          <w:sz w:val="24"/>
          <w:szCs w:val="24"/>
        </w:rPr>
        <w:t>at</w:t>
      </w:r>
      <w:r>
        <w:rPr>
          <w:spacing w:val="28"/>
          <w:sz w:val="24"/>
          <w:szCs w:val="24"/>
        </w:rPr>
        <w:t xml:space="preserve"> </w:t>
      </w:r>
      <w:r>
        <w:rPr>
          <w:sz w:val="24"/>
          <w:szCs w:val="24"/>
        </w:rPr>
        <w:t>p</w:t>
      </w:r>
      <w:r>
        <w:rPr>
          <w:spacing w:val="3"/>
          <w:sz w:val="24"/>
          <w:szCs w:val="24"/>
        </w:rPr>
        <w:t xml:space="preserve"> </w:t>
      </w:r>
      <w:r>
        <w:rPr>
          <w:w w:val="134"/>
          <w:sz w:val="24"/>
          <w:szCs w:val="24"/>
        </w:rPr>
        <w:t>&lt;</w:t>
      </w:r>
      <w:r>
        <w:rPr>
          <w:spacing w:val="-13"/>
          <w:w w:val="134"/>
          <w:sz w:val="24"/>
          <w:szCs w:val="24"/>
        </w:rPr>
        <w:t xml:space="preserve"> </w:t>
      </w:r>
      <w:r>
        <w:rPr>
          <w:sz w:val="24"/>
          <w:szCs w:val="24"/>
        </w:rPr>
        <w:t>0.05 and</w:t>
      </w:r>
      <w:r>
        <w:rPr>
          <w:spacing w:val="46"/>
          <w:sz w:val="24"/>
          <w:szCs w:val="24"/>
        </w:rPr>
        <w:t xml:space="preserve"> </w:t>
      </w:r>
      <w:r>
        <w:rPr>
          <w:sz w:val="24"/>
          <w:szCs w:val="24"/>
        </w:rPr>
        <w:t>p</w:t>
      </w:r>
      <w:r>
        <w:rPr>
          <w:spacing w:val="3"/>
          <w:sz w:val="24"/>
          <w:szCs w:val="24"/>
        </w:rPr>
        <w:t xml:space="preserve"> </w:t>
      </w:r>
      <w:r>
        <w:rPr>
          <w:w w:val="134"/>
          <w:sz w:val="24"/>
          <w:szCs w:val="24"/>
        </w:rPr>
        <w:t>&lt;</w:t>
      </w:r>
      <w:r>
        <w:rPr>
          <w:spacing w:val="-14"/>
          <w:w w:val="134"/>
          <w:sz w:val="24"/>
          <w:szCs w:val="24"/>
        </w:rPr>
        <w:t xml:space="preserve"> </w:t>
      </w:r>
      <w:r>
        <w:rPr>
          <w:sz w:val="24"/>
          <w:szCs w:val="24"/>
        </w:rPr>
        <w:t>0.10,</w:t>
      </w:r>
      <w:r>
        <w:rPr>
          <w:spacing w:val="16"/>
          <w:sz w:val="24"/>
          <w:szCs w:val="24"/>
        </w:rPr>
        <w:t xml:space="preserve"> </w:t>
      </w:r>
      <w:r>
        <w:rPr>
          <w:w w:val="104"/>
          <w:sz w:val="24"/>
          <w:szCs w:val="24"/>
        </w:rPr>
        <w:t>res</w:t>
      </w:r>
      <w:r>
        <w:rPr>
          <w:spacing w:val="7"/>
          <w:w w:val="104"/>
          <w:sz w:val="24"/>
          <w:szCs w:val="24"/>
        </w:rPr>
        <w:t>p</w:t>
      </w:r>
      <w:r>
        <w:rPr>
          <w:w w:val="104"/>
          <w:sz w:val="24"/>
          <w:szCs w:val="24"/>
        </w:rPr>
        <w:t>ecti</w:t>
      </w:r>
      <w:r>
        <w:rPr>
          <w:spacing w:val="-7"/>
          <w:w w:val="104"/>
          <w:sz w:val="24"/>
          <w:szCs w:val="24"/>
        </w:rPr>
        <w:t>v</w:t>
      </w:r>
      <w:r>
        <w:rPr>
          <w:w w:val="99"/>
          <w:sz w:val="24"/>
          <w:szCs w:val="24"/>
        </w:rPr>
        <w:t>el</w:t>
      </w:r>
      <w:r>
        <w:rPr>
          <w:spacing w:val="-19"/>
          <w:w w:val="99"/>
          <w:sz w:val="24"/>
          <w:szCs w:val="24"/>
        </w:rPr>
        <w:t>y</w:t>
      </w:r>
      <w:r>
        <w:rPr>
          <w:w w:val="108"/>
          <w:sz w:val="24"/>
          <w:szCs w:val="24"/>
        </w:rPr>
        <w:t>.</w:t>
      </w:r>
    </w:p>
    <w:p w14:paraId="4AA0E60B" w14:textId="77777777" w:rsidR="000A768D" w:rsidRDefault="000A768D">
      <w:pPr>
        <w:spacing w:before="6" w:line="180" w:lineRule="exact"/>
        <w:rPr>
          <w:sz w:val="18"/>
          <w:szCs w:val="18"/>
        </w:rPr>
      </w:pPr>
    </w:p>
    <w:tbl>
      <w:tblPr>
        <w:tblW w:w="0" w:type="auto"/>
        <w:tblInd w:w="1959" w:type="dxa"/>
        <w:tblLayout w:type="fixed"/>
        <w:tblCellMar>
          <w:left w:w="0" w:type="dxa"/>
          <w:right w:w="0" w:type="dxa"/>
        </w:tblCellMar>
        <w:tblLook w:val="01E0" w:firstRow="1" w:lastRow="1" w:firstColumn="1" w:lastColumn="1" w:noHBand="0" w:noVBand="0"/>
      </w:tblPr>
      <w:tblGrid>
        <w:gridCol w:w="2249"/>
        <w:gridCol w:w="1112"/>
        <w:gridCol w:w="1107"/>
        <w:gridCol w:w="1107"/>
      </w:tblGrid>
      <w:tr w:rsidR="000A768D" w14:paraId="6993FE81" w14:textId="77777777">
        <w:trPr>
          <w:trHeight w:hRule="exact" w:val="376"/>
        </w:trPr>
        <w:tc>
          <w:tcPr>
            <w:tcW w:w="2249" w:type="dxa"/>
            <w:tcBorders>
              <w:top w:val="nil"/>
              <w:left w:val="nil"/>
              <w:bottom w:val="single" w:sz="3" w:space="0" w:color="000000"/>
              <w:right w:val="nil"/>
            </w:tcBorders>
          </w:tcPr>
          <w:p w14:paraId="19A61EB2" w14:textId="77777777" w:rsidR="000A768D" w:rsidRDefault="006C1B1D">
            <w:pPr>
              <w:spacing w:before="61"/>
              <w:ind w:left="100"/>
            </w:pPr>
            <w:r>
              <w:rPr>
                <w:spacing w:val="-17"/>
                <w:w w:val="103"/>
              </w:rPr>
              <w:t>V</w:t>
            </w:r>
            <w:r>
              <w:rPr>
                <w:w w:val="108"/>
              </w:rPr>
              <w:t>ariable</w:t>
            </w:r>
          </w:p>
        </w:tc>
        <w:tc>
          <w:tcPr>
            <w:tcW w:w="1112" w:type="dxa"/>
            <w:tcBorders>
              <w:top w:val="nil"/>
              <w:left w:val="nil"/>
              <w:bottom w:val="single" w:sz="3" w:space="0" w:color="000000"/>
              <w:right w:val="nil"/>
            </w:tcBorders>
          </w:tcPr>
          <w:p w14:paraId="14F45F52" w14:textId="77777777" w:rsidR="000A768D" w:rsidRDefault="006C1B1D">
            <w:pPr>
              <w:spacing w:before="61"/>
              <w:ind w:left="304"/>
            </w:pPr>
            <w:r>
              <w:t>M</w:t>
            </w:r>
            <w:r>
              <w:rPr>
                <w:spacing w:val="6"/>
              </w:rPr>
              <w:t>o</w:t>
            </w:r>
            <w:r>
              <w:t>del</w:t>
            </w:r>
            <w:r>
              <w:rPr>
                <w:spacing w:val="29"/>
              </w:rPr>
              <w:t xml:space="preserve"> </w:t>
            </w:r>
            <w:r>
              <w:t>1</w:t>
            </w:r>
          </w:p>
        </w:tc>
        <w:tc>
          <w:tcPr>
            <w:tcW w:w="1107" w:type="dxa"/>
            <w:tcBorders>
              <w:top w:val="nil"/>
              <w:left w:val="nil"/>
              <w:bottom w:val="single" w:sz="3" w:space="0" w:color="000000"/>
              <w:right w:val="nil"/>
            </w:tcBorders>
          </w:tcPr>
          <w:p w14:paraId="7DF9794B" w14:textId="77777777" w:rsidR="000A768D" w:rsidRDefault="006C1B1D">
            <w:pPr>
              <w:spacing w:before="61"/>
              <w:ind w:left="299"/>
            </w:pPr>
            <w:r>
              <w:t>M</w:t>
            </w:r>
            <w:r>
              <w:rPr>
                <w:spacing w:val="6"/>
              </w:rPr>
              <w:t>o</w:t>
            </w:r>
            <w:r>
              <w:t>del</w:t>
            </w:r>
            <w:r>
              <w:rPr>
                <w:spacing w:val="29"/>
              </w:rPr>
              <w:t xml:space="preserve"> </w:t>
            </w:r>
            <w:r>
              <w:t>2</w:t>
            </w:r>
          </w:p>
        </w:tc>
        <w:tc>
          <w:tcPr>
            <w:tcW w:w="1107" w:type="dxa"/>
            <w:tcBorders>
              <w:top w:val="nil"/>
              <w:left w:val="nil"/>
              <w:bottom w:val="single" w:sz="3" w:space="0" w:color="000000"/>
              <w:right w:val="nil"/>
            </w:tcBorders>
          </w:tcPr>
          <w:p w14:paraId="66AF2E66" w14:textId="77777777" w:rsidR="000A768D" w:rsidRDefault="006C1B1D">
            <w:pPr>
              <w:spacing w:before="61"/>
              <w:ind w:left="299"/>
            </w:pPr>
            <w:r>
              <w:t>M</w:t>
            </w:r>
            <w:r>
              <w:rPr>
                <w:spacing w:val="6"/>
              </w:rPr>
              <w:t>o</w:t>
            </w:r>
            <w:r>
              <w:t>del</w:t>
            </w:r>
            <w:r>
              <w:rPr>
                <w:spacing w:val="29"/>
              </w:rPr>
              <w:t xml:space="preserve"> </w:t>
            </w:r>
            <w:r>
              <w:t>3</w:t>
            </w:r>
          </w:p>
        </w:tc>
      </w:tr>
      <w:tr w:rsidR="000A768D" w14:paraId="25FA69CE" w14:textId="77777777">
        <w:trPr>
          <w:trHeight w:hRule="exact" w:val="238"/>
        </w:trPr>
        <w:tc>
          <w:tcPr>
            <w:tcW w:w="2249" w:type="dxa"/>
            <w:tcBorders>
              <w:top w:val="single" w:sz="3" w:space="0" w:color="000000"/>
              <w:left w:val="nil"/>
              <w:bottom w:val="nil"/>
              <w:right w:val="nil"/>
            </w:tcBorders>
          </w:tcPr>
          <w:p w14:paraId="6D9799F0" w14:textId="77777777" w:rsidR="000A768D" w:rsidRDefault="006C1B1D">
            <w:pPr>
              <w:spacing w:before="4"/>
              <w:ind w:left="100"/>
            </w:pPr>
            <w:r>
              <w:t>ICSID</w:t>
            </w:r>
            <w:r>
              <w:rPr>
                <w:spacing w:val="42"/>
              </w:rPr>
              <w:t xml:space="preserve"> </w:t>
            </w:r>
            <w:r>
              <w:t xml:space="preserve">(past </w:t>
            </w:r>
            <w:r>
              <w:rPr>
                <w:spacing w:val="21"/>
              </w:rPr>
              <w:t xml:space="preserve"> </w:t>
            </w:r>
            <w:r>
              <w:t>2</w:t>
            </w:r>
            <w:r>
              <w:rPr>
                <w:spacing w:val="15"/>
              </w:rPr>
              <w:t xml:space="preserve"> </w:t>
            </w:r>
            <w:r>
              <w:rPr>
                <w:spacing w:val="-6"/>
                <w:w w:val="105"/>
              </w:rPr>
              <w:t>y</w:t>
            </w:r>
            <w:r>
              <w:rPr>
                <w:w w:val="108"/>
              </w:rPr>
              <w:t>ears)</w:t>
            </w:r>
          </w:p>
        </w:tc>
        <w:tc>
          <w:tcPr>
            <w:tcW w:w="1112" w:type="dxa"/>
            <w:tcBorders>
              <w:top w:val="single" w:sz="3" w:space="0" w:color="000000"/>
              <w:left w:val="nil"/>
              <w:bottom w:val="nil"/>
              <w:right w:val="nil"/>
            </w:tcBorders>
          </w:tcPr>
          <w:p w14:paraId="6BF98EC9" w14:textId="77777777" w:rsidR="000A768D" w:rsidRDefault="006C1B1D">
            <w:pPr>
              <w:spacing w:before="4"/>
              <w:ind w:left="204"/>
            </w:pPr>
            <w:r>
              <w:t>0.025</w:t>
            </w:r>
          </w:p>
        </w:tc>
        <w:tc>
          <w:tcPr>
            <w:tcW w:w="1107" w:type="dxa"/>
            <w:tcBorders>
              <w:top w:val="single" w:sz="3" w:space="0" w:color="000000"/>
              <w:left w:val="nil"/>
              <w:bottom w:val="nil"/>
              <w:right w:val="nil"/>
            </w:tcBorders>
          </w:tcPr>
          <w:p w14:paraId="5FE7A5EF" w14:textId="77777777" w:rsidR="000A768D" w:rsidRDefault="000A768D"/>
        </w:tc>
        <w:tc>
          <w:tcPr>
            <w:tcW w:w="1107" w:type="dxa"/>
            <w:tcBorders>
              <w:top w:val="single" w:sz="3" w:space="0" w:color="000000"/>
              <w:left w:val="nil"/>
              <w:bottom w:val="nil"/>
              <w:right w:val="nil"/>
            </w:tcBorders>
          </w:tcPr>
          <w:p w14:paraId="54D5B7D6" w14:textId="77777777" w:rsidR="000A768D" w:rsidRDefault="000A768D"/>
        </w:tc>
      </w:tr>
      <w:tr w:rsidR="000A768D" w14:paraId="20F875CC" w14:textId="77777777">
        <w:trPr>
          <w:trHeight w:hRule="exact" w:val="239"/>
        </w:trPr>
        <w:tc>
          <w:tcPr>
            <w:tcW w:w="2249" w:type="dxa"/>
            <w:tcBorders>
              <w:top w:val="nil"/>
              <w:left w:val="nil"/>
              <w:bottom w:val="nil"/>
              <w:right w:val="nil"/>
            </w:tcBorders>
          </w:tcPr>
          <w:p w14:paraId="12B9CE3E" w14:textId="77777777" w:rsidR="000A768D" w:rsidRDefault="000A768D"/>
        </w:tc>
        <w:tc>
          <w:tcPr>
            <w:tcW w:w="1112" w:type="dxa"/>
            <w:tcBorders>
              <w:top w:val="nil"/>
              <w:left w:val="nil"/>
              <w:bottom w:val="nil"/>
              <w:right w:val="nil"/>
            </w:tcBorders>
          </w:tcPr>
          <w:p w14:paraId="7D29E228" w14:textId="77777777" w:rsidR="000A768D" w:rsidRDefault="006C1B1D">
            <w:pPr>
              <w:spacing w:line="200" w:lineRule="exact"/>
              <w:ind w:left="127"/>
            </w:pPr>
            <w:r>
              <w:rPr>
                <w:w w:val="104"/>
              </w:rPr>
              <w:t>(0.183)</w:t>
            </w:r>
          </w:p>
        </w:tc>
        <w:tc>
          <w:tcPr>
            <w:tcW w:w="1107" w:type="dxa"/>
            <w:tcBorders>
              <w:top w:val="nil"/>
              <w:left w:val="nil"/>
              <w:bottom w:val="nil"/>
              <w:right w:val="nil"/>
            </w:tcBorders>
          </w:tcPr>
          <w:p w14:paraId="4AD61D3B" w14:textId="77777777" w:rsidR="000A768D" w:rsidRDefault="000A768D"/>
        </w:tc>
        <w:tc>
          <w:tcPr>
            <w:tcW w:w="1107" w:type="dxa"/>
            <w:tcBorders>
              <w:top w:val="nil"/>
              <w:left w:val="nil"/>
              <w:bottom w:val="nil"/>
              <w:right w:val="nil"/>
            </w:tcBorders>
          </w:tcPr>
          <w:p w14:paraId="132C2E4A" w14:textId="77777777" w:rsidR="000A768D" w:rsidRDefault="000A768D"/>
        </w:tc>
      </w:tr>
      <w:tr w:rsidR="000A768D" w14:paraId="1BE3805F" w14:textId="77777777">
        <w:trPr>
          <w:trHeight w:hRule="exact" w:val="239"/>
        </w:trPr>
        <w:tc>
          <w:tcPr>
            <w:tcW w:w="2249" w:type="dxa"/>
            <w:tcBorders>
              <w:top w:val="nil"/>
              <w:left w:val="nil"/>
              <w:bottom w:val="nil"/>
              <w:right w:val="nil"/>
            </w:tcBorders>
          </w:tcPr>
          <w:p w14:paraId="76CBCD53" w14:textId="77777777" w:rsidR="000A768D" w:rsidRDefault="006C1B1D">
            <w:pPr>
              <w:spacing w:line="200" w:lineRule="exact"/>
              <w:ind w:left="100"/>
            </w:pPr>
            <w:r>
              <w:t>ICSID</w:t>
            </w:r>
            <w:r>
              <w:rPr>
                <w:spacing w:val="42"/>
              </w:rPr>
              <w:t xml:space="preserve"> </w:t>
            </w:r>
            <w:r>
              <w:t xml:space="preserve">(past </w:t>
            </w:r>
            <w:r>
              <w:rPr>
                <w:spacing w:val="21"/>
              </w:rPr>
              <w:t xml:space="preserve"> </w:t>
            </w:r>
            <w:r>
              <w:t>5</w:t>
            </w:r>
            <w:r>
              <w:rPr>
                <w:spacing w:val="15"/>
              </w:rPr>
              <w:t xml:space="preserve"> </w:t>
            </w:r>
            <w:r>
              <w:rPr>
                <w:spacing w:val="-6"/>
                <w:w w:val="105"/>
              </w:rPr>
              <w:t>y</w:t>
            </w:r>
            <w:r>
              <w:rPr>
                <w:w w:val="108"/>
              </w:rPr>
              <w:t>ears)</w:t>
            </w:r>
          </w:p>
        </w:tc>
        <w:tc>
          <w:tcPr>
            <w:tcW w:w="1112" w:type="dxa"/>
            <w:tcBorders>
              <w:top w:val="nil"/>
              <w:left w:val="nil"/>
              <w:bottom w:val="nil"/>
              <w:right w:val="nil"/>
            </w:tcBorders>
          </w:tcPr>
          <w:p w14:paraId="0390EE87" w14:textId="77777777" w:rsidR="000A768D" w:rsidRDefault="000A768D"/>
        </w:tc>
        <w:tc>
          <w:tcPr>
            <w:tcW w:w="1107" w:type="dxa"/>
            <w:tcBorders>
              <w:top w:val="nil"/>
              <w:left w:val="nil"/>
              <w:bottom w:val="nil"/>
              <w:right w:val="nil"/>
            </w:tcBorders>
          </w:tcPr>
          <w:p w14:paraId="6A1B70CE" w14:textId="77777777" w:rsidR="000A768D" w:rsidRDefault="006C1B1D">
            <w:pPr>
              <w:spacing w:line="200" w:lineRule="exact"/>
              <w:ind w:left="199"/>
            </w:pPr>
            <w:r>
              <w:t>0.037</w:t>
            </w:r>
          </w:p>
        </w:tc>
        <w:tc>
          <w:tcPr>
            <w:tcW w:w="1107" w:type="dxa"/>
            <w:tcBorders>
              <w:top w:val="nil"/>
              <w:left w:val="nil"/>
              <w:bottom w:val="nil"/>
              <w:right w:val="nil"/>
            </w:tcBorders>
          </w:tcPr>
          <w:p w14:paraId="39C37EC8" w14:textId="77777777" w:rsidR="000A768D" w:rsidRDefault="000A768D"/>
        </w:tc>
      </w:tr>
      <w:tr w:rsidR="000A768D" w14:paraId="2B31B701" w14:textId="77777777">
        <w:trPr>
          <w:trHeight w:hRule="exact" w:val="239"/>
        </w:trPr>
        <w:tc>
          <w:tcPr>
            <w:tcW w:w="2249" w:type="dxa"/>
            <w:tcBorders>
              <w:top w:val="nil"/>
              <w:left w:val="nil"/>
              <w:bottom w:val="nil"/>
              <w:right w:val="nil"/>
            </w:tcBorders>
          </w:tcPr>
          <w:p w14:paraId="01C07B75" w14:textId="77777777" w:rsidR="000A768D" w:rsidRDefault="000A768D"/>
        </w:tc>
        <w:tc>
          <w:tcPr>
            <w:tcW w:w="1112" w:type="dxa"/>
            <w:tcBorders>
              <w:top w:val="nil"/>
              <w:left w:val="nil"/>
              <w:bottom w:val="nil"/>
              <w:right w:val="nil"/>
            </w:tcBorders>
          </w:tcPr>
          <w:p w14:paraId="504CDACB" w14:textId="77777777" w:rsidR="000A768D" w:rsidRDefault="000A768D"/>
        </w:tc>
        <w:tc>
          <w:tcPr>
            <w:tcW w:w="1107" w:type="dxa"/>
            <w:tcBorders>
              <w:top w:val="nil"/>
              <w:left w:val="nil"/>
              <w:bottom w:val="nil"/>
              <w:right w:val="nil"/>
            </w:tcBorders>
          </w:tcPr>
          <w:p w14:paraId="2F728CCB" w14:textId="77777777" w:rsidR="000A768D" w:rsidRDefault="006C1B1D">
            <w:pPr>
              <w:spacing w:line="200" w:lineRule="exact"/>
              <w:ind w:left="122"/>
            </w:pPr>
            <w:r>
              <w:rPr>
                <w:w w:val="104"/>
              </w:rPr>
              <w:t>(0.107)</w:t>
            </w:r>
          </w:p>
        </w:tc>
        <w:tc>
          <w:tcPr>
            <w:tcW w:w="1107" w:type="dxa"/>
            <w:tcBorders>
              <w:top w:val="nil"/>
              <w:left w:val="nil"/>
              <w:bottom w:val="nil"/>
              <w:right w:val="nil"/>
            </w:tcBorders>
          </w:tcPr>
          <w:p w14:paraId="58901991" w14:textId="77777777" w:rsidR="000A768D" w:rsidRDefault="000A768D"/>
        </w:tc>
      </w:tr>
      <w:tr w:rsidR="000A768D" w14:paraId="7671EADE" w14:textId="77777777">
        <w:trPr>
          <w:trHeight w:hRule="exact" w:val="267"/>
        </w:trPr>
        <w:tc>
          <w:tcPr>
            <w:tcW w:w="2249" w:type="dxa"/>
            <w:tcBorders>
              <w:top w:val="nil"/>
              <w:left w:val="nil"/>
              <w:bottom w:val="nil"/>
              <w:right w:val="nil"/>
            </w:tcBorders>
          </w:tcPr>
          <w:p w14:paraId="2D466759" w14:textId="77777777" w:rsidR="000A768D" w:rsidRDefault="006C1B1D">
            <w:pPr>
              <w:spacing w:line="220" w:lineRule="exact"/>
              <w:ind w:left="100"/>
              <w:rPr>
                <w:sz w:val="14"/>
                <w:szCs w:val="14"/>
              </w:rPr>
            </w:pPr>
            <w:r>
              <w:rPr>
                <w:w w:val="108"/>
                <w:position w:val="2"/>
              </w:rPr>
              <w:t>Cu</w:t>
            </w:r>
            <w:r>
              <w:rPr>
                <w:spacing w:val="-5"/>
                <w:w w:val="108"/>
                <w:position w:val="2"/>
              </w:rPr>
              <w:t>m</w:t>
            </w:r>
            <w:r>
              <w:rPr>
                <w:w w:val="108"/>
                <w:position w:val="2"/>
              </w:rPr>
              <w:t>ulati</w:t>
            </w:r>
            <w:r>
              <w:rPr>
                <w:spacing w:val="-6"/>
                <w:w w:val="108"/>
                <w:position w:val="2"/>
              </w:rPr>
              <w:t>v</w:t>
            </w:r>
            <w:r>
              <w:rPr>
                <w:w w:val="108"/>
                <w:position w:val="2"/>
              </w:rPr>
              <w:t>e</w:t>
            </w:r>
            <w:r>
              <w:rPr>
                <w:spacing w:val="14"/>
                <w:w w:val="108"/>
                <w:position w:val="2"/>
              </w:rPr>
              <w:t xml:space="preserve"> </w:t>
            </w:r>
            <w:r>
              <w:rPr>
                <w:w w:val="105"/>
                <w:position w:val="2"/>
              </w:rPr>
              <w:t>ICSID</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tc>
        <w:tc>
          <w:tcPr>
            <w:tcW w:w="1112" w:type="dxa"/>
            <w:tcBorders>
              <w:top w:val="nil"/>
              <w:left w:val="nil"/>
              <w:bottom w:val="nil"/>
              <w:right w:val="nil"/>
            </w:tcBorders>
          </w:tcPr>
          <w:p w14:paraId="00F78DD7" w14:textId="77777777" w:rsidR="000A768D" w:rsidRDefault="000A768D"/>
        </w:tc>
        <w:tc>
          <w:tcPr>
            <w:tcW w:w="1107" w:type="dxa"/>
            <w:tcBorders>
              <w:top w:val="nil"/>
              <w:left w:val="nil"/>
              <w:bottom w:val="nil"/>
              <w:right w:val="nil"/>
            </w:tcBorders>
          </w:tcPr>
          <w:p w14:paraId="34090FAD" w14:textId="77777777" w:rsidR="000A768D" w:rsidRDefault="000A768D"/>
        </w:tc>
        <w:tc>
          <w:tcPr>
            <w:tcW w:w="1107" w:type="dxa"/>
            <w:tcBorders>
              <w:top w:val="nil"/>
              <w:left w:val="nil"/>
              <w:bottom w:val="nil"/>
              <w:right w:val="nil"/>
            </w:tcBorders>
          </w:tcPr>
          <w:p w14:paraId="5AAB3DE2" w14:textId="77777777" w:rsidR="000A768D" w:rsidRDefault="006C1B1D">
            <w:pPr>
              <w:spacing w:line="200" w:lineRule="exact"/>
              <w:ind w:left="133"/>
            </w:pPr>
            <w:r>
              <w:t>-0.008</w:t>
            </w:r>
          </w:p>
        </w:tc>
      </w:tr>
      <w:tr w:rsidR="000A768D" w14:paraId="3065658A" w14:textId="77777777">
        <w:trPr>
          <w:trHeight w:hRule="exact" w:val="211"/>
        </w:trPr>
        <w:tc>
          <w:tcPr>
            <w:tcW w:w="2249" w:type="dxa"/>
            <w:tcBorders>
              <w:top w:val="nil"/>
              <w:left w:val="nil"/>
              <w:bottom w:val="nil"/>
              <w:right w:val="nil"/>
            </w:tcBorders>
          </w:tcPr>
          <w:p w14:paraId="0B4C2E0E" w14:textId="77777777" w:rsidR="000A768D" w:rsidRDefault="000A768D"/>
        </w:tc>
        <w:tc>
          <w:tcPr>
            <w:tcW w:w="1112" w:type="dxa"/>
            <w:tcBorders>
              <w:top w:val="nil"/>
              <w:left w:val="nil"/>
              <w:bottom w:val="nil"/>
              <w:right w:val="nil"/>
            </w:tcBorders>
          </w:tcPr>
          <w:p w14:paraId="048F75AE" w14:textId="77777777" w:rsidR="000A768D" w:rsidRDefault="000A768D"/>
        </w:tc>
        <w:tc>
          <w:tcPr>
            <w:tcW w:w="1107" w:type="dxa"/>
            <w:tcBorders>
              <w:top w:val="nil"/>
              <w:left w:val="nil"/>
              <w:bottom w:val="nil"/>
              <w:right w:val="nil"/>
            </w:tcBorders>
          </w:tcPr>
          <w:p w14:paraId="0EA2363B" w14:textId="77777777" w:rsidR="000A768D" w:rsidRDefault="000A768D"/>
        </w:tc>
        <w:tc>
          <w:tcPr>
            <w:tcW w:w="1107" w:type="dxa"/>
            <w:tcBorders>
              <w:top w:val="nil"/>
              <w:left w:val="nil"/>
              <w:bottom w:val="nil"/>
              <w:right w:val="nil"/>
            </w:tcBorders>
          </w:tcPr>
          <w:p w14:paraId="00073ABF" w14:textId="77777777" w:rsidR="000A768D" w:rsidRDefault="006C1B1D">
            <w:pPr>
              <w:spacing w:line="180" w:lineRule="exact"/>
              <w:ind w:left="122"/>
            </w:pPr>
            <w:r>
              <w:rPr>
                <w:w w:val="104"/>
                <w:position w:val="1"/>
              </w:rPr>
              <w:t>(0.065)</w:t>
            </w:r>
          </w:p>
        </w:tc>
      </w:tr>
      <w:tr w:rsidR="000A768D" w14:paraId="305C00AA" w14:textId="77777777">
        <w:trPr>
          <w:trHeight w:hRule="exact" w:val="267"/>
        </w:trPr>
        <w:tc>
          <w:tcPr>
            <w:tcW w:w="2249" w:type="dxa"/>
            <w:tcBorders>
              <w:top w:val="nil"/>
              <w:left w:val="nil"/>
              <w:bottom w:val="nil"/>
              <w:right w:val="nil"/>
            </w:tcBorders>
          </w:tcPr>
          <w:p w14:paraId="3CF522CC" w14:textId="77777777" w:rsidR="000A768D" w:rsidRDefault="006C1B1D">
            <w:pPr>
              <w:spacing w:line="220" w:lineRule="exact"/>
              <w:ind w:left="100"/>
              <w:rPr>
                <w:sz w:val="14"/>
                <w:szCs w:val="14"/>
              </w:rPr>
            </w:pPr>
            <w:r>
              <w:rPr>
                <w:w w:val="114"/>
                <w:position w:val="2"/>
              </w:rPr>
              <w:t>%∆</w:t>
            </w:r>
            <w:r>
              <w:rPr>
                <w:spacing w:val="10"/>
                <w:w w:val="114"/>
                <w:position w:val="2"/>
              </w:rPr>
              <w:t xml:space="preserve"> </w:t>
            </w:r>
            <w:r>
              <w:rPr>
                <w:w w:val="111"/>
                <w:position w:val="2"/>
              </w:rPr>
              <w:t>GDP</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tc>
        <w:tc>
          <w:tcPr>
            <w:tcW w:w="1112" w:type="dxa"/>
            <w:tcBorders>
              <w:top w:val="nil"/>
              <w:left w:val="nil"/>
              <w:bottom w:val="nil"/>
              <w:right w:val="nil"/>
            </w:tcBorders>
          </w:tcPr>
          <w:p w14:paraId="2344AE0C" w14:textId="77777777" w:rsidR="000A768D" w:rsidRDefault="006C1B1D">
            <w:pPr>
              <w:spacing w:line="200" w:lineRule="exact"/>
              <w:ind w:left="204"/>
              <w:rPr>
                <w:rFonts w:ascii="Segoe UI Symbol" w:eastAsia="Segoe UI Symbol" w:hAnsi="Segoe UI Symbol" w:cs="Segoe UI Symbol"/>
                <w:sz w:val="14"/>
                <w:szCs w:val="14"/>
              </w:rPr>
            </w:pPr>
            <w:r>
              <w:rPr>
                <w:w w:val="99"/>
              </w:rPr>
              <w:t>0</w:t>
            </w:r>
            <w:r>
              <w:rPr>
                <w:w w:val="110"/>
              </w:rPr>
              <w:t>.</w:t>
            </w:r>
            <w:r>
              <w:rPr>
                <w:w w:val="99"/>
              </w:rPr>
              <w:t>054</w:t>
            </w:r>
            <w:r>
              <w:rPr>
                <w:rFonts w:ascii="Segoe UI Symbol" w:eastAsia="Segoe UI Symbol" w:hAnsi="Segoe UI Symbol" w:cs="Segoe UI Symbol"/>
                <w:w w:val="102"/>
                <w:position w:val="7"/>
                <w:sz w:val="14"/>
                <w:szCs w:val="14"/>
              </w:rPr>
              <w:t>∗</w:t>
            </w:r>
          </w:p>
        </w:tc>
        <w:tc>
          <w:tcPr>
            <w:tcW w:w="1107" w:type="dxa"/>
            <w:tcBorders>
              <w:top w:val="nil"/>
              <w:left w:val="nil"/>
              <w:bottom w:val="nil"/>
              <w:right w:val="nil"/>
            </w:tcBorders>
          </w:tcPr>
          <w:p w14:paraId="1CD5D635" w14:textId="77777777" w:rsidR="000A768D" w:rsidRDefault="006C1B1D">
            <w:pPr>
              <w:spacing w:line="200" w:lineRule="exact"/>
              <w:ind w:left="199"/>
            </w:pPr>
            <w:r>
              <w:t>0.053</w:t>
            </w:r>
          </w:p>
        </w:tc>
        <w:tc>
          <w:tcPr>
            <w:tcW w:w="1107" w:type="dxa"/>
            <w:tcBorders>
              <w:top w:val="nil"/>
              <w:left w:val="nil"/>
              <w:bottom w:val="nil"/>
              <w:right w:val="nil"/>
            </w:tcBorders>
          </w:tcPr>
          <w:p w14:paraId="52876C8B" w14:textId="77777777" w:rsidR="000A768D" w:rsidRDefault="006C1B1D">
            <w:pPr>
              <w:spacing w:line="200" w:lineRule="exact"/>
              <w:ind w:left="199"/>
              <w:rPr>
                <w:rFonts w:ascii="Segoe UI Symbol" w:eastAsia="Segoe UI Symbol" w:hAnsi="Segoe UI Symbol" w:cs="Segoe UI Symbol"/>
                <w:sz w:val="14"/>
                <w:szCs w:val="14"/>
              </w:rPr>
            </w:pPr>
            <w:r>
              <w:rPr>
                <w:w w:val="99"/>
              </w:rPr>
              <w:t>0</w:t>
            </w:r>
            <w:r>
              <w:rPr>
                <w:w w:val="110"/>
              </w:rPr>
              <w:t>.</w:t>
            </w:r>
            <w:r>
              <w:rPr>
                <w:w w:val="99"/>
              </w:rPr>
              <w:t>054</w:t>
            </w:r>
            <w:r>
              <w:rPr>
                <w:rFonts w:ascii="Segoe UI Symbol" w:eastAsia="Segoe UI Symbol" w:hAnsi="Segoe UI Symbol" w:cs="Segoe UI Symbol"/>
                <w:w w:val="102"/>
                <w:position w:val="7"/>
                <w:sz w:val="14"/>
                <w:szCs w:val="14"/>
              </w:rPr>
              <w:t>∗</w:t>
            </w:r>
          </w:p>
        </w:tc>
      </w:tr>
      <w:tr w:rsidR="000A768D" w14:paraId="0608F0BF" w14:textId="77777777">
        <w:trPr>
          <w:trHeight w:hRule="exact" w:val="211"/>
        </w:trPr>
        <w:tc>
          <w:tcPr>
            <w:tcW w:w="2249" w:type="dxa"/>
            <w:tcBorders>
              <w:top w:val="nil"/>
              <w:left w:val="nil"/>
              <w:bottom w:val="nil"/>
              <w:right w:val="nil"/>
            </w:tcBorders>
          </w:tcPr>
          <w:p w14:paraId="54925060" w14:textId="77777777" w:rsidR="000A768D" w:rsidRDefault="000A768D"/>
        </w:tc>
        <w:tc>
          <w:tcPr>
            <w:tcW w:w="1112" w:type="dxa"/>
            <w:tcBorders>
              <w:top w:val="nil"/>
              <w:left w:val="nil"/>
              <w:bottom w:val="nil"/>
              <w:right w:val="nil"/>
            </w:tcBorders>
          </w:tcPr>
          <w:p w14:paraId="0C224BD2" w14:textId="77777777" w:rsidR="000A768D" w:rsidRDefault="006C1B1D">
            <w:pPr>
              <w:spacing w:line="180" w:lineRule="exact"/>
              <w:ind w:left="127"/>
            </w:pPr>
            <w:r>
              <w:rPr>
                <w:w w:val="104"/>
                <w:position w:val="1"/>
              </w:rPr>
              <w:t>(0.027)</w:t>
            </w:r>
          </w:p>
        </w:tc>
        <w:tc>
          <w:tcPr>
            <w:tcW w:w="1107" w:type="dxa"/>
            <w:tcBorders>
              <w:top w:val="nil"/>
              <w:left w:val="nil"/>
              <w:bottom w:val="nil"/>
              <w:right w:val="nil"/>
            </w:tcBorders>
          </w:tcPr>
          <w:p w14:paraId="1AC35BB5" w14:textId="77777777" w:rsidR="000A768D" w:rsidRDefault="006C1B1D">
            <w:pPr>
              <w:spacing w:line="180" w:lineRule="exact"/>
              <w:ind w:left="122"/>
            </w:pPr>
            <w:r>
              <w:rPr>
                <w:w w:val="104"/>
                <w:position w:val="1"/>
              </w:rPr>
              <w:t>(0.027)</w:t>
            </w:r>
          </w:p>
        </w:tc>
        <w:tc>
          <w:tcPr>
            <w:tcW w:w="1107" w:type="dxa"/>
            <w:tcBorders>
              <w:top w:val="nil"/>
              <w:left w:val="nil"/>
              <w:bottom w:val="nil"/>
              <w:right w:val="nil"/>
            </w:tcBorders>
          </w:tcPr>
          <w:p w14:paraId="53A1ECDE" w14:textId="77777777" w:rsidR="000A768D" w:rsidRDefault="006C1B1D">
            <w:pPr>
              <w:spacing w:line="180" w:lineRule="exact"/>
              <w:ind w:left="122"/>
            </w:pPr>
            <w:r>
              <w:rPr>
                <w:w w:val="104"/>
                <w:position w:val="1"/>
              </w:rPr>
              <w:t>(0.027)</w:t>
            </w:r>
          </w:p>
        </w:tc>
      </w:tr>
      <w:tr w:rsidR="000A768D" w14:paraId="309BB394" w14:textId="77777777">
        <w:trPr>
          <w:trHeight w:hRule="exact" w:val="267"/>
        </w:trPr>
        <w:tc>
          <w:tcPr>
            <w:tcW w:w="2249" w:type="dxa"/>
            <w:tcBorders>
              <w:top w:val="nil"/>
              <w:left w:val="nil"/>
              <w:bottom w:val="nil"/>
              <w:right w:val="nil"/>
            </w:tcBorders>
          </w:tcPr>
          <w:p w14:paraId="200878AD" w14:textId="77777777" w:rsidR="000A768D" w:rsidRDefault="006C1B1D">
            <w:pPr>
              <w:spacing w:line="220" w:lineRule="exact"/>
              <w:ind w:left="100"/>
              <w:rPr>
                <w:sz w:val="14"/>
                <w:szCs w:val="14"/>
              </w:rPr>
            </w:pPr>
            <w:r>
              <w:rPr>
                <w:w w:val="109"/>
                <w:position w:val="2"/>
              </w:rPr>
              <w:t>Ln(GDP</w:t>
            </w:r>
            <w:r>
              <w:rPr>
                <w:spacing w:val="11"/>
                <w:w w:val="109"/>
                <w:position w:val="2"/>
              </w:rPr>
              <w:t xml:space="preserve"> </w:t>
            </w:r>
            <w:r>
              <w:rPr>
                <w:spacing w:val="6"/>
                <w:position w:val="2"/>
              </w:rPr>
              <w:t>p</w:t>
            </w:r>
            <w:r>
              <w:rPr>
                <w:position w:val="2"/>
              </w:rPr>
              <w:t>er</w:t>
            </w:r>
            <w:r>
              <w:rPr>
                <w:spacing w:val="37"/>
                <w:position w:val="2"/>
              </w:rPr>
              <w:t xml:space="preserve"> </w:t>
            </w:r>
            <w:r>
              <w:rPr>
                <w:w w:val="112"/>
                <w:position w:val="2"/>
              </w:rPr>
              <w:t>capita)</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tc>
        <w:tc>
          <w:tcPr>
            <w:tcW w:w="1112" w:type="dxa"/>
            <w:tcBorders>
              <w:top w:val="nil"/>
              <w:left w:val="nil"/>
              <w:bottom w:val="nil"/>
              <w:right w:val="nil"/>
            </w:tcBorders>
          </w:tcPr>
          <w:p w14:paraId="000A3B8D" w14:textId="77777777" w:rsidR="000A768D" w:rsidRDefault="006C1B1D">
            <w:pPr>
              <w:spacing w:line="200" w:lineRule="exact"/>
              <w:ind w:left="138"/>
            </w:pPr>
            <w:r>
              <w:t>-1.658</w:t>
            </w:r>
          </w:p>
        </w:tc>
        <w:tc>
          <w:tcPr>
            <w:tcW w:w="1107" w:type="dxa"/>
            <w:tcBorders>
              <w:top w:val="nil"/>
              <w:left w:val="nil"/>
              <w:bottom w:val="nil"/>
              <w:right w:val="nil"/>
            </w:tcBorders>
          </w:tcPr>
          <w:p w14:paraId="239B3444" w14:textId="77777777" w:rsidR="000A768D" w:rsidRDefault="006C1B1D">
            <w:pPr>
              <w:spacing w:line="200" w:lineRule="exact"/>
              <w:ind w:left="133"/>
            </w:pPr>
            <w:r>
              <w:t>-1.662</w:t>
            </w:r>
          </w:p>
        </w:tc>
        <w:tc>
          <w:tcPr>
            <w:tcW w:w="1107" w:type="dxa"/>
            <w:tcBorders>
              <w:top w:val="nil"/>
              <w:left w:val="nil"/>
              <w:bottom w:val="nil"/>
              <w:right w:val="nil"/>
            </w:tcBorders>
          </w:tcPr>
          <w:p w14:paraId="1430D658" w14:textId="77777777" w:rsidR="000A768D" w:rsidRDefault="006C1B1D">
            <w:pPr>
              <w:spacing w:line="200" w:lineRule="exact"/>
              <w:ind w:left="133"/>
            </w:pPr>
            <w:r>
              <w:t>-1.653</w:t>
            </w:r>
          </w:p>
        </w:tc>
      </w:tr>
      <w:tr w:rsidR="000A768D" w14:paraId="462762E7" w14:textId="77777777">
        <w:trPr>
          <w:trHeight w:hRule="exact" w:val="211"/>
        </w:trPr>
        <w:tc>
          <w:tcPr>
            <w:tcW w:w="2249" w:type="dxa"/>
            <w:tcBorders>
              <w:top w:val="nil"/>
              <w:left w:val="nil"/>
              <w:bottom w:val="nil"/>
              <w:right w:val="nil"/>
            </w:tcBorders>
          </w:tcPr>
          <w:p w14:paraId="604504CA" w14:textId="77777777" w:rsidR="000A768D" w:rsidRDefault="000A768D"/>
        </w:tc>
        <w:tc>
          <w:tcPr>
            <w:tcW w:w="1112" w:type="dxa"/>
            <w:tcBorders>
              <w:top w:val="nil"/>
              <w:left w:val="nil"/>
              <w:bottom w:val="nil"/>
              <w:right w:val="nil"/>
            </w:tcBorders>
          </w:tcPr>
          <w:p w14:paraId="52D592EC" w14:textId="77777777" w:rsidR="000A768D" w:rsidRDefault="006C1B1D">
            <w:pPr>
              <w:spacing w:line="180" w:lineRule="exact"/>
              <w:ind w:left="127"/>
            </w:pPr>
            <w:r>
              <w:rPr>
                <w:w w:val="104"/>
                <w:position w:val="1"/>
              </w:rPr>
              <w:t>(0.875)</w:t>
            </w:r>
          </w:p>
        </w:tc>
        <w:tc>
          <w:tcPr>
            <w:tcW w:w="1107" w:type="dxa"/>
            <w:tcBorders>
              <w:top w:val="nil"/>
              <w:left w:val="nil"/>
              <w:bottom w:val="nil"/>
              <w:right w:val="nil"/>
            </w:tcBorders>
          </w:tcPr>
          <w:p w14:paraId="667243E5" w14:textId="77777777" w:rsidR="000A768D" w:rsidRDefault="006C1B1D">
            <w:pPr>
              <w:spacing w:line="180" w:lineRule="exact"/>
              <w:ind w:left="122"/>
            </w:pPr>
            <w:r>
              <w:rPr>
                <w:w w:val="102"/>
                <w:position w:val="1"/>
              </w:rPr>
              <w:t>(0.875</w:t>
            </w:r>
            <w:r>
              <w:rPr>
                <w:w w:val="116"/>
                <w:position w:val="1"/>
              </w:rPr>
              <w:t>)</w:t>
            </w:r>
          </w:p>
        </w:tc>
        <w:tc>
          <w:tcPr>
            <w:tcW w:w="1107" w:type="dxa"/>
            <w:tcBorders>
              <w:top w:val="nil"/>
              <w:left w:val="nil"/>
              <w:bottom w:val="nil"/>
              <w:right w:val="nil"/>
            </w:tcBorders>
          </w:tcPr>
          <w:p w14:paraId="48A39211" w14:textId="77777777" w:rsidR="000A768D" w:rsidRDefault="006C1B1D">
            <w:pPr>
              <w:spacing w:line="180" w:lineRule="exact"/>
              <w:ind w:left="122"/>
            </w:pPr>
            <w:r>
              <w:rPr>
                <w:w w:val="104"/>
                <w:position w:val="1"/>
              </w:rPr>
              <w:t>(0.876)</w:t>
            </w:r>
          </w:p>
        </w:tc>
      </w:tr>
      <w:tr w:rsidR="000A768D" w14:paraId="2A0B0622" w14:textId="77777777">
        <w:trPr>
          <w:trHeight w:hRule="exact" w:val="479"/>
        </w:trPr>
        <w:tc>
          <w:tcPr>
            <w:tcW w:w="2249" w:type="dxa"/>
            <w:tcBorders>
              <w:top w:val="nil"/>
              <w:left w:val="nil"/>
              <w:bottom w:val="nil"/>
              <w:right w:val="nil"/>
            </w:tcBorders>
          </w:tcPr>
          <w:p w14:paraId="700A11C1" w14:textId="77777777" w:rsidR="000A768D" w:rsidRDefault="006C1B1D">
            <w:pPr>
              <w:spacing w:line="220" w:lineRule="exact"/>
              <w:ind w:left="100"/>
              <w:rPr>
                <w:sz w:val="14"/>
                <w:szCs w:val="14"/>
              </w:rPr>
            </w:pPr>
            <w:r>
              <w:rPr>
                <w:w w:val="112"/>
                <w:position w:val="2"/>
              </w:rPr>
              <w:t>Ln(</w:t>
            </w:r>
            <w:r>
              <w:rPr>
                <w:spacing w:val="-5"/>
                <w:w w:val="112"/>
                <w:position w:val="2"/>
              </w:rPr>
              <w:t>P</w:t>
            </w:r>
            <w:r>
              <w:rPr>
                <w:w w:val="108"/>
                <w:position w:val="2"/>
              </w:rPr>
              <w:t>op.)</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tc>
        <w:tc>
          <w:tcPr>
            <w:tcW w:w="1112" w:type="dxa"/>
            <w:tcBorders>
              <w:top w:val="nil"/>
              <w:left w:val="nil"/>
              <w:bottom w:val="nil"/>
              <w:right w:val="nil"/>
            </w:tcBorders>
          </w:tcPr>
          <w:p w14:paraId="4D581126" w14:textId="77777777" w:rsidR="000A768D" w:rsidRDefault="006C1B1D">
            <w:pPr>
              <w:spacing w:line="200" w:lineRule="exact"/>
              <w:ind w:left="204"/>
              <w:rPr>
                <w:rFonts w:ascii="Segoe UI Symbol" w:eastAsia="Segoe UI Symbol" w:hAnsi="Segoe UI Symbol" w:cs="Segoe UI Symbol"/>
                <w:sz w:val="14"/>
                <w:szCs w:val="14"/>
              </w:rPr>
            </w:pPr>
            <w:r>
              <w:rPr>
                <w:w w:val="99"/>
              </w:rPr>
              <w:t>5</w:t>
            </w:r>
            <w:r>
              <w:rPr>
                <w:w w:val="110"/>
              </w:rPr>
              <w:t>.</w:t>
            </w:r>
            <w:r>
              <w:rPr>
                <w:w w:val="99"/>
              </w:rPr>
              <w:t>929</w:t>
            </w:r>
            <w:r>
              <w:rPr>
                <w:rFonts w:ascii="Segoe UI Symbol" w:eastAsia="Segoe UI Symbol" w:hAnsi="Segoe UI Symbol" w:cs="Segoe UI Symbol"/>
                <w:w w:val="102"/>
                <w:position w:val="7"/>
                <w:sz w:val="14"/>
                <w:szCs w:val="14"/>
              </w:rPr>
              <w:t>∗∗</w:t>
            </w:r>
          </w:p>
          <w:p w14:paraId="4696B858" w14:textId="77777777" w:rsidR="000A768D" w:rsidRDefault="006C1B1D">
            <w:pPr>
              <w:spacing w:before="9"/>
              <w:ind w:left="127"/>
            </w:pPr>
            <w:r>
              <w:rPr>
                <w:w w:val="104"/>
              </w:rPr>
              <w:t>(1.233)</w:t>
            </w:r>
          </w:p>
        </w:tc>
        <w:tc>
          <w:tcPr>
            <w:tcW w:w="1107" w:type="dxa"/>
            <w:tcBorders>
              <w:top w:val="nil"/>
              <w:left w:val="nil"/>
              <w:bottom w:val="nil"/>
              <w:right w:val="nil"/>
            </w:tcBorders>
          </w:tcPr>
          <w:p w14:paraId="1F2AE422" w14:textId="77777777" w:rsidR="000A768D" w:rsidRDefault="006C1B1D">
            <w:pPr>
              <w:spacing w:line="200" w:lineRule="exact"/>
              <w:ind w:left="199"/>
              <w:rPr>
                <w:rFonts w:ascii="Segoe UI Symbol" w:eastAsia="Segoe UI Symbol" w:hAnsi="Segoe UI Symbol" w:cs="Segoe UI Symbol"/>
                <w:sz w:val="14"/>
                <w:szCs w:val="14"/>
              </w:rPr>
            </w:pPr>
            <w:r>
              <w:rPr>
                <w:w w:val="99"/>
              </w:rPr>
              <w:t>5</w:t>
            </w:r>
            <w:r>
              <w:rPr>
                <w:w w:val="110"/>
              </w:rPr>
              <w:t>.</w:t>
            </w:r>
            <w:r>
              <w:rPr>
                <w:w w:val="99"/>
              </w:rPr>
              <w:t>929</w:t>
            </w:r>
            <w:r>
              <w:rPr>
                <w:rFonts w:ascii="Segoe UI Symbol" w:eastAsia="Segoe UI Symbol" w:hAnsi="Segoe UI Symbol" w:cs="Segoe UI Symbol"/>
                <w:w w:val="102"/>
                <w:position w:val="7"/>
                <w:sz w:val="14"/>
                <w:szCs w:val="14"/>
              </w:rPr>
              <w:t>∗∗</w:t>
            </w:r>
          </w:p>
          <w:p w14:paraId="4B7EAFDD" w14:textId="77777777" w:rsidR="000A768D" w:rsidRDefault="006C1B1D">
            <w:pPr>
              <w:spacing w:before="9"/>
              <w:ind w:left="122"/>
            </w:pPr>
            <w:r>
              <w:rPr>
                <w:w w:val="102"/>
              </w:rPr>
              <w:t>(1.233</w:t>
            </w:r>
            <w:r>
              <w:rPr>
                <w:w w:val="116"/>
              </w:rPr>
              <w:t>)</w:t>
            </w:r>
          </w:p>
        </w:tc>
        <w:tc>
          <w:tcPr>
            <w:tcW w:w="1107" w:type="dxa"/>
            <w:tcBorders>
              <w:top w:val="nil"/>
              <w:left w:val="nil"/>
              <w:bottom w:val="nil"/>
              <w:right w:val="nil"/>
            </w:tcBorders>
          </w:tcPr>
          <w:p w14:paraId="562D7E03" w14:textId="77777777" w:rsidR="000A768D" w:rsidRDefault="006C1B1D">
            <w:pPr>
              <w:spacing w:line="200" w:lineRule="exact"/>
              <w:ind w:left="199"/>
              <w:rPr>
                <w:rFonts w:ascii="Segoe UI Symbol" w:eastAsia="Segoe UI Symbol" w:hAnsi="Segoe UI Symbol" w:cs="Segoe UI Symbol"/>
                <w:sz w:val="14"/>
                <w:szCs w:val="14"/>
              </w:rPr>
            </w:pPr>
            <w:r>
              <w:rPr>
                <w:w w:val="99"/>
              </w:rPr>
              <w:t>5</w:t>
            </w:r>
            <w:r>
              <w:rPr>
                <w:w w:val="110"/>
              </w:rPr>
              <w:t>.</w:t>
            </w:r>
            <w:r>
              <w:rPr>
                <w:w w:val="99"/>
              </w:rPr>
              <w:t>944</w:t>
            </w:r>
            <w:r>
              <w:rPr>
                <w:rFonts w:ascii="Segoe UI Symbol" w:eastAsia="Segoe UI Symbol" w:hAnsi="Segoe UI Symbol" w:cs="Segoe UI Symbol"/>
                <w:w w:val="102"/>
                <w:position w:val="7"/>
                <w:sz w:val="14"/>
                <w:szCs w:val="14"/>
              </w:rPr>
              <w:t>∗∗</w:t>
            </w:r>
          </w:p>
          <w:p w14:paraId="2A4812EE" w14:textId="77777777" w:rsidR="000A768D" w:rsidRDefault="006C1B1D">
            <w:pPr>
              <w:spacing w:before="9"/>
              <w:ind w:left="122"/>
            </w:pPr>
            <w:r>
              <w:rPr>
                <w:w w:val="104"/>
              </w:rPr>
              <w:t>(1.235)</w:t>
            </w:r>
          </w:p>
        </w:tc>
      </w:tr>
      <w:tr w:rsidR="000A768D" w14:paraId="59E4417D" w14:textId="77777777">
        <w:trPr>
          <w:trHeight w:hRule="exact" w:val="267"/>
        </w:trPr>
        <w:tc>
          <w:tcPr>
            <w:tcW w:w="2249" w:type="dxa"/>
            <w:tcBorders>
              <w:top w:val="nil"/>
              <w:left w:val="nil"/>
              <w:bottom w:val="nil"/>
              <w:right w:val="nil"/>
            </w:tcBorders>
          </w:tcPr>
          <w:p w14:paraId="03F71FBF" w14:textId="77777777" w:rsidR="000A768D" w:rsidRDefault="006C1B1D">
            <w:pPr>
              <w:spacing w:line="220" w:lineRule="exact"/>
              <w:ind w:left="100"/>
              <w:rPr>
                <w:sz w:val="14"/>
                <w:szCs w:val="14"/>
              </w:rPr>
            </w:pPr>
            <w:r>
              <w:rPr>
                <w:w w:val="107"/>
                <w:position w:val="2"/>
              </w:rPr>
              <w:t>Ln(Inflation)</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tc>
        <w:tc>
          <w:tcPr>
            <w:tcW w:w="1112" w:type="dxa"/>
            <w:tcBorders>
              <w:top w:val="nil"/>
              <w:left w:val="nil"/>
              <w:bottom w:val="nil"/>
              <w:right w:val="nil"/>
            </w:tcBorders>
          </w:tcPr>
          <w:p w14:paraId="3A898A40" w14:textId="77777777" w:rsidR="000A768D" w:rsidRDefault="006C1B1D">
            <w:pPr>
              <w:spacing w:line="200" w:lineRule="exact"/>
              <w:ind w:left="138"/>
            </w:pPr>
            <w:r>
              <w:t>-0.349</w:t>
            </w:r>
          </w:p>
        </w:tc>
        <w:tc>
          <w:tcPr>
            <w:tcW w:w="1107" w:type="dxa"/>
            <w:tcBorders>
              <w:top w:val="nil"/>
              <w:left w:val="nil"/>
              <w:bottom w:val="nil"/>
              <w:right w:val="nil"/>
            </w:tcBorders>
          </w:tcPr>
          <w:p w14:paraId="49898501" w14:textId="77777777" w:rsidR="000A768D" w:rsidRDefault="006C1B1D">
            <w:pPr>
              <w:spacing w:line="200" w:lineRule="exact"/>
              <w:ind w:left="133"/>
            </w:pPr>
            <w:r>
              <w:t>-0.344</w:t>
            </w:r>
          </w:p>
        </w:tc>
        <w:tc>
          <w:tcPr>
            <w:tcW w:w="1107" w:type="dxa"/>
            <w:tcBorders>
              <w:top w:val="nil"/>
              <w:left w:val="nil"/>
              <w:bottom w:val="nil"/>
              <w:right w:val="nil"/>
            </w:tcBorders>
          </w:tcPr>
          <w:p w14:paraId="3BC04357" w14:textId="77777777" w:rsidR="000A768D" w:rsidRDefault="006C1B1D">
            <w:pPr>
              <w:spacing w:line="200" w:lineRule="exact"/>
              <w:ind w:left="133"/>
            </w:pPr>
            <w:r>
              <w:t>-0.355</w:t>
            </w:r>
          </w:p>
        </w:tc>
      </w:tr>
      <w:tr w:rsidR="000A768D" w14:paraId="719A59BF" w14:textId="77777777">
        <w:trPr>
          <w:trHeight w:hRule="exact" w:val="211"/>
        </w:trPr>
        <w:tc>
          <w:tcPr>
            <w:tcW w:w="2249" w:type="dxa"/>
            <w:tcBorders>
              <w:top w:val="nil"/>
              <w:left w:val="nil"/>
              <w:bottom w:val="nil"/>
              <w:right w:val="nil"/>
            </w:tcBorders>
          </w:tcPr>
          <w:p w14:paraId="24B12CEE" w14:textId="77777777" w:rsidR="000A768D" w:rsidRDefault="000A768D"/>
        </w:tc>
        <w:tc>
          <w:tcPr>
            <w:tcW w:w="1112" w:type="dxa"/>
            <w:tcBorders>
              <w:top w:val="nil"/>
              <w:left w:val="nil"/>
              <w:bottom w:val="nil"/>
              <w:right w:val="nil"/>
            </w:tcBorders>
          </w:tcPr>
          <w:p w14:paraId="3C157C1B" w14:textId="77777777" w:rsidR="000A768D" w:rsidRDefault="006C1B1D">
            <w:pPr>
              <w:spacing w:line="180" w:lineRule="exact"/>
              <w:ind w:left="127"/>
            </w:pPr>
            <w:r>
              <w:rPr>
                <w:w w:val="104"/>
                <w:position w:val="1"/>
              </w:rPr>
              <w:t>(0.361)</w:t>
            </w:r>
          </w:p>
        </w:tc>
        <w:tc>
          <w:tcPr>
            <w:tcW w:w="1107" w:type="dxa"/>
            <w:tcBorders>
              <w:top w:val="nil"/>
              <w:left w:val="nil"/>
              <w:bottom w:val="nil"/>
              <w:right w:val="nil"/>
            </w:tcBorders>
          </w:tcPr>
          <w:p w14:paraId="1F46E2E4" w14:textId="77777777" w:rsidR="000A768D" w:rsidRDefault="006C1B1D">
            <w:pPr>
              <w:spacing w:line="180" w:lineRule="exact"/>
              <w:ind w:left="122"/>
            </w:pPr>
            <w:r>
              <w:rPr>
                <w:w w:val="102"/>
                <w:position w:val="1"/>
              </w:rPr>
              <w:t>(0.362</w:t>
            </w:r>
            <w:r>
              <w:rPr>
                <w:w w:val="116"/>
                <w:position w:val="1"/>
              </w:rPr>
              <w:t>)</w:t>
            </w:r>
          </w:p>
        </w:tc>
        <w:tc>
          <w:tcPr>
            <w:tcW w:w="1107" w:type="dxa"/>
            <w:tcBorders>
              <w:top w:val="nil"/>
              <w:left w:val="nil"/>
              <w:bottom w:val="nil"/>
              <w:right w:val="nil"/>
            </w:tcBorders>
          </w:tcPr>
          <w:p w14:paraId="7D7AF873" w14:textId="77777777" w:rsidR="000A768D" w:rsidRDefault="006C1B1D">
            <w:pPr>
              <w:spacing w:line="180" w:lineRule="exact"/>
              <w:ind w:left="122"/>
            </w:pPr>
            <w:r>
              <w:rPr>
                <w:w w:val="104"/>
                <w:position w:val="1"/>
              </w:rPr>
              <w:t>(0.362)</w:t>
            </w:r>
          </w:p>
        </w:tc>
      </w:tr>
      <w:tr w:rsidR="000A768D" w14:paraId="7D411BBC" w14:textId="77777777">
        <w:trPr>
          <w:trHeight w:hRule="exact" w:val="478"/>
        </w:trPr>
        <w:tc>
          <w:tcPr>
            <w:tcW w:w="2249" w:type="dxa"/>
            <w:tcBorders>
              <w:top w:val="nil"/>
              <w:left w:val="nil"/>
              <w:bottom w:val="nil"/>
              <w:right w:val="nil"/>
            </w:tcBorders>
          </w:tcPr>
          <w:p w14:paraId="4971EBE6" w14:textId="77777777" w:rsidR="000A768D" w:rsidRDefault="006C1B1D">
            <w:pPr>
              <w:spacing w:line="220" w:lineRule="exact"/>
              <w:ind w:left="100"/>
              <w:rPr>
                <w:sz w:val="14"/>
                <w:szCs w:val="14"/>
              </w:rPr>
            </w:pPr>
            <w:r>
              <w:rPr>
                <w:w w:val="111"/>
                <w:position w:val="2"/>
              </w:rPr>
              <w:t>I</w:t>
            </w:r>
            <w:r>
              <w:rPr>
                <w:spacing w:val="-6"/>
                <w:w w:val="111"/>
                <w:position w:val="2"/>
              </w:rPr>
              <w:t>n</w:t>
            </w:r>
            <w:r>
              <w:rPr>
                <w:w w:val="111"/>
                <w:position w:val="2"/>
              </w:rPr>
              <w:t>ternal</w:t>
            </w:r>
            <w:r>
              <w:rPr>
                <w:spacing w:val="12"/>
                <w:w w:val="111"/>
                <w:position w:val="2"/>
              </w:rPr>
              <w:t xml:space="preserve"> </w:t>
            </w:r>
            <w:r>
              <w:rPr>
                <w:w w:val="111"/>
                <w:position w:val="2"/>
              </w:rPr>
              <w:t>Stabili</w:t>
            </w:r>
            <w:r>
              <w:rPr>
                <w:spacing w:val="-6"/>
                <w:w w:val="111"/>
                <w:position w:val="2"/>
              </w:rPr>
              <w:t>t</w:t>
            </w:r>
            <w:r>
              <w:rPr>
                <w:w w:val="105"/>
                <w:position w:val="2"/>
              </w:rPr>
              <w:t>y</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tc>
        <w:tc>
          <w:tcPr>
            <w:tcW w:w="1112" w:type="dxa"/>
            <w:tcBorders>
              <w:top w:val="nil"/>
              <w:left w:val="nil"/>
              <w:bottom w:val="nil"/>
              <w:right w:val="nil"/>
            </w:tcBorders>
          </w:tcPr>
          <w:p w14:paraId="3273A59B" w14:textId="77777777" w:rsidR="000A768D" w:rsidRDefault="006C1B1D">
            <w:pPr>
              <w:spacing w:line="200" w:lineRule="exact"/>
              <w:ind w:left="204"/>
              <w:rPr>
                <w:rFonts w:ascii="Segoe UI Symbol" w:eastAsia="Segoe UI Symbol" w:hAnsi="Segoe UI Symbol" w:cs="Segoe UI Symbol"/>
                <w:sz w:val="14"/>
                <w:szCs w:val="14"/>
              </w:rPr>
            </w:pPr>
            <w:r>
              <w:rPr>
                <w:w w:val="99"/>
              </w:rPr>
              <w:t>0</w:t>
            </w:r>
            <w:r>
              <w:rPr>
                <w:w w:val="110"/>
              </w:rPr>
              <w:t>.</w:t>
            </w:r>
            <w:r>
              <w:rPr>
                <w:w w:val="99"/>
              </w:rPr>
              <w:t>405</w:t>
            </w:r>
            <w:r>
              <w:rPr>
                <w:rFonts w:ascii="Segoe UI Symbol" w:eastAsia="Segoe UI Symbol" w:hAnsi="Segoe UI Symbol" w:cs="Segoe UI Symbol"/>
                <w:w w:val="102"/>
                <w:position w:val="7"/>
                <w:sz w:val="14"/>
                <w:szCs w:val="14"/>
              </w:rPr>
              <w:t>∗∗</w:t>
            </w:r>
          </w:p>
          <w:p w14:paraId="19A4F6FD" w14:textId="77777777" w:rsidR="000A768D" w:rsidRDefault="006C1B1D">
            <w:pPr>
              <w:spacing w:before="9"/>
              <w:ind w:left="127"/>
            </w:pPr>
            <w:r>
              <w:rPr>
                <w:w w:val="104"/>
              </w:rPr>
              <w:t>(0.121)</w:t>
            </w:r>
          </w:p>
        </w:tc>
        <w:tc>
          <w:tcPr>
            <w:tcW w:w="1107" w:type="dxa"/>
            <w:tcBorders>
              <w:top w:val="nil"/>
              <w:left w:val="nil"/>
              <w:bottom w:val="nil"/>
              <w:right w:val="nil"/>
            </w:tcBorders>
          </w:tcPr>
          <w:p w14:paraId="68A40CEB" w14:textId="77777777" w:rsidR="000A768D" w:rsidRDefault="006C1B1D">
            <w:pPr>
              <w:spacing w:line="200" w:lineRule="exact"/>
              <w:ind w:left="199"/>
              <w:rPr>
                <w:rFonts w:ascii="Segoe UI Symbol" w:eastAsia="Segoe UI Symbol" w:hAnsi="Segoe UI Symbol" w:cs="Segoe UI Symbol"/>
                <w:sz w:val="14"/>
                <w:szCs w:val="14"/>
              </w:rPr>
            </w:pPr>
            <w:r>
              <w:rPr>
                <w:w w:val="99"/>
              </w:rPr>
              <w:t>0</w:t>
            </w:r>
            <w:r>
              <w:rPr>
                <w:w w:val="110"/>
              </w:rPr>
              <w:t>.</w:t>
            </w:r>
            <w:r>
              <w:rPr>
                <w:w w:val="99"/>
              </w:rPr>
              <w:t>404</w:t>
            </w:r>
            <w:r>
              <w:rPr>
                <w:rFonts w:ascii="Segoe UI Symbol" w:eastAsia="Segoe UI Symbol" w:hAnsi="Segoe UI Symbol" w:cs="Segoe UI Symbol"/>
                <w:w w:val="102"/>
                <w:position w:val="7"/>
                <w:sz w:val="14"/>
                <w:szCs w:val="14"/>
              </w:rPr>
              <w:t>∗∗</w:t>
            </w:r>
          </w:p>
          <w:p w14:paraId="7890785F" w14:textId="77777777" w:rsidR="000A768D" w:rsidRDefault="006C1B1D">
            <w:pPr>
              <w:spacing w:before="9"/>
              <w:ind w:left="122"/>
            </w:pPr>
            <w:r>
              <w:rPr>
                <w:w w:val="102"/>
              </w:rPr>
              <w:t>(0.121</w:t>
            </w:r>
            <w:r>
              <w:rPr>
                <w:w w:val="116"/>
              </w:rPr>
              <w:t>)</w:t>
            </w:r>
          </w:p>
        </w:tc>
        <w:tc>
          <w:tcPr>
            <w:tcW w:w="1107" w:type="dxa"/>
            <w:tcBorders>
              <w:top w:val="nil"/>
              <w:left w:val="nil"/>
              <w:bottom w:val="nil"/>
              <w:right w:val="nil"/>
            </w:tcBorders>
          </w:tcPr>
          <w:p w14:paraId="5966CF05" w14:textId="77777777" w:rsidR="000A768D" w:rsidRDefault="006C1B1D">
            <w:pPr>
              <w:spacing w:line="200" w:lineRule="exact"/>
              <w:ind w:left="199"/>
              <w:rPr>
                <w:rFonts w:ascii="Segoe UI Symbol" w:eastAsia="Segoe UI Symbol" w:hAnsi="Segoe UI Symbol" w:cs="Segoe UI Symbol"/>
                <w:sz w:val="14"/>
                <w:szCs w:val="14"/>
              </w:rPr>
            </w:pPr>
            <w:r>
              <w:rPr>
                <w:w w:val="99"/>
              </w:rPr>
              <w:t>0</w:t>
            </w:r>
            <w:r>
              <w:rPr>
                <w:w w:val="110"/>
              </w:rPr>
              <w:t>.</w:t>
            </w:r>
            <w:r>
              <w:rPr>
                <w:w w:val="99"/>
              </w:rPr>
              <w:t>405</w:t>
            </w:r>
            <w:r>
              <w:rPr>
                <w:rFonts w:ascii="Segoe UI Symbol" w:eastAsia="Segoe UI Symbol" w:hAnsi="Segoe UI Symbol" w:cs="Segoe UI Symbol"/>
                <w:w w:val="102"/>
                <w:position w:val="7"/>
                <w:sz w:val="14"/>
                <w:szCs w:val="14"/>
              </w:rPr>
              <w:t>∗∗</w:t>
            </w:r>
          </w:p>
          <w:p w14:paraId="5820CC0E" w14:textId="77777777" w:rsidR="000A768D" w:rsidRDefault="006C1B1D">
            <w:pPr>
              <w:spacing w:before="9"/>
              <w:ind w:left="122"/>
            </w:pPr>
            <w:r>
              <w:rPr>
                <w:w w:val="104"/>
              </w:rPr>
              <w:t>(0.121)</w:t>
            </w:r>
          </w:p>
        </w:tc>
      </w:tr>
      <w:tr w:rsidR="000A768D" w14:paraId="19A132D8" w14:textId="77777777">
        <w:trPr>
          <w:trHeight w:hRule="exact" w:val="479"/>
        </w:trPr>
        <w:tc>
          <w:tcPr>
            <w:tcW w:w="2249" w:type="dxa"/>
            <w:tcBorders>
              <w:top w:val="nil"/>
              <w:left w:val="nil"/>
              <w:bottom w:val="nil"/>
              <w:right w:val="nil"/>
            </w:tcBorders>
          </w:tcPr>
          <w:p w14:paraId="45D1F5A8" w14:textId="77777777" w:rsidR="000A768D" w:rsidRDefault="006C1B1D">
            <w:pPr>
              <w:spacing w:line="220" w:lineRule="exact"/>
              <w:ind w:left="100"/>
              <w:rPr>
                <w:sz w:val="14"/>
                <w:szCs w:val="14"/>
              </w:rPr>
            </w:pPr>
            <w:r>
              <w:rPr>
                <w:w w:val="110"/>
                <w:position w:val="2"/>
              </w:rPr>
              <w:t>External</w:t>
            </w:r>
            <w:r>
              <w:rPr>
                <w:spacing w:val="11"/>
                <w:w w:val="110"/>
                <w:position w:val="2"/>
              </w:rPr>
              <w:t xml:space="preserve"> </w:t>
            </w:r>
            <w:r>
              <w:rPr>
                <w:w w:val="111"/>
                <w:position w:val="2"/>
              </w:rPr>
              <w:t>Stabili</w:t>
            </w:r>
            <w:r>
              <w:rPr>
                <w:spacing w:val="-6"/>
                <w:w w:val="111"/>
                <w:position w:val="2"/>
              </w:rPr>
              <w:t>t</w:t>
            </w:r>
            <w:r>
              <w:rPr>
                <w:w w:val="105"/>
                <w:position w:val="2"/>
              </w:rPr>
              <w:t>y</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tc>
        <w:tc>
          <w:tcPr>
            <w:tcW w:w="1112" w:type="dxa"/>
            <w:tcBorders>
              <w:top w:val="nil"/>
              <w:left w:val="nil"/>
              <w:bottom w:val="nil"/>
              <w:right w:val="nil"/>
            </w:tcBorders>
          </w:tcPr>
          <w:p w14:paraId="22C9F956" w14:textId="77777777" w:rsidR="000A768D" w:rsidRDefault="006C1B1D">
            <w:pPr>
              <w:spacing w:line="200" w:lineRule="exact"/>
              <w:ind w:left="204"/>
              <w:rPr>
                <w:rFonts w:ascii="Segoe UI Symbol" w:eastAsia="Segoe UI Symbol" w:hAnsi="Segoe UI Symbol" w:cs="Segoe UI Symbol"/>
                <w:sz w:val="14"/>
                <w:szCs w:val="14"/>
              </w:rPr>
            </w:pPr>
            <w:r>
              <w:rPr>
                <w:w w:val="99"/>
              </w:rPr>
              <w:t>0</w:t>
            </w:r>
            <w:r>
              <w:rPr>
                <w:w w:val="110"/>
              </w:rPr>
              <w:t>.</w:t>
            </w:r>
            <w:r>
              <w:rPr>
                <w:w w:val="99"/>
              </w:rPr>
              <w:t>395</w:t>
            </w:r>
            <w:r>
              <w:rPr>
                <w:rFonts w:ascii="Segoe UI Symbol" w:eastAsia="Segoe UI Symbol" w:hAnsi="Segoe UI Symbol" w:cs="Segoe UI Symbol"/>
                <w:w w:val="102"/>
                <w:position w:val="7"/>
                <w:sz w:val="14"/>
                <w:szCs w:val="14"/>
              </w:rPr>
              <w:t>∗∗</w:t>
            </w:r>
          </w:p>
          <w:p w14:paraId="396F20C6" w14:textId="77777777" w:rsidR="000A768D" w:rsidRDefault="006C1B1D">
            <w:pPr>
              <w:spacing w:before="9"/>
              <w:ind w:left="127"/>
            </w:pPr>
            <w:r>
              <w:rPr>
                <w:w w:val="104"/>
              </w:rPr>
              <w:t>(0.127)</w:t>
            </w:r>
          </w:p>
        </w:tc>
        <w:tc>
          <w:tcPr>
            <w:tcW w:w="1107" w:type="dxa"/>
            <w:tcBorders>
              <w:top w:val="nil"/>
              <w:left w:val="nil"/>
              <w:bottom w:val="nil"/>
              <w:right w:val="nil"/>
            </w:tcBorders>
          </w:tcPr>
          <w:p w14:paraId="77491F2C" w14:textId="77777777" w:rsidR="000A768D" w:rsidRDefault="006C1B1D">
            <w:pPr>
              <w:spacing w:line="200" w:lineRule="exact"/>
              <w:ind w:left="199"/>
              <w:rPr>
                <w:rFonts w:ascii="Segoe UI Symbol" w:eastAsia="Segoe UI Symbol" w:hAnsi="Segoe UI Symbol" w:cs="Segoe UI Symbol"/>
                <w:sz w:val="14"/>
                <w:szCs w:val="14"/>
              </w:rPr>
            </w:pPr>
            <w:r>
              <w:rPr>
                <w:w w:val="99"/>
              </w:rPr>
              <w:t>0</w:t>
            </w:r>
            <w:r>
              <w:rPr>
                <w:w w:val="110"/>
              </w:rPr>
              <w:t>.</w:t>
            </w:r>
            <w:r>
              <w:rPr>
                <w:w w:val="99"/>
              </w:rPr>
              <w:t>396</w:t>
            </w:r>
            <w:r>
              <w:rPr>
                <w:rFonts w:ascii="Segoe UI Symbol" w:eastAsia="Segoe UI Symbol" w:hAnsi="Segoe UI Symbol" w:cs="Segoe UI Symbol"/>
                <w:w w:val="102"/>
                <w:position w:val="7"/>
                <w:sz w:val="14"/>
                <w:szCs w:val="14"/>
              </w:rPr>
              <w:t>∗∗</w:t>
            </w:r>
          </w:p>
          <w:p w14:paraId="4B3DD39E" w14:textId="77777777" w:rsidR="000A768D" w:rsidRDefault="006C1B1D">
            <w:pPr>
              <w:spacing w:before="9"/>
              <w:ind w:left="122"/>
            </w:pPr>
            <w:r>
              <w:rPr>
                <w:w w:val="102"/>
              </w:rPr>
              <w:t>(0.127</w:t>
            </w:r>
            <w:r>
              <w:rPr>
                <w:w w:val="116"/>
              </w:rPr>
              <w:t>)</w:t>
            </w:r>
          </w:p>
        </w:tc>
        <w:tc>
          <w:tcPr>
            <w:tcW w:w="1107" w:type="dxa"/>
            <w:tcBorders>
              <w:top w:val="nil"/>
              <w:left w:val="nil"/>
              <w:bottom w:val="nil"/>
              <w:right w:val="nil"/>
            </w:tcBorders>
          </w:tcPr>
          <w:p w14:paraId="1DEC3F53" w14:textId="77777777" w:rsidR="000A768D" w:rsidRDefault="006C1B1D">
            <w:pPr>
              <w:spacing w:line="200" w:lineRule="exact"/>
              <w:ind w:left="199"/>
              <w:rPr>
                <w:rFonts w:ascii="Segoe UI Symbol" w:eastAsia="Segoe UI Symbol" w:hAnsi="Segoe UI Symbol" w:cs="Segoe UI Symbol"/>
                <w:sz w:val="14"/>
                <w:szCs w:val="14"/>
              </w:rPr>
            </w:pPr>
            <w:r>
              <w:rPr>
                <w:w w:val="99"/>
              </w:rPr>
              <w:t>0</w:t>
            </w:r>
            <w:r>
              <w:rPr>
                <w:w w:val="110"/>
              </w:rPr>
              <w:t>.</w:t>
            </w:r>
            <w:r>
              <w:rPr>
                <w:w w:val="99"/>
              </w:rPr>
              <w:t>394</w:t>
            </w:r>
            <w:r>
              <w:rPr>
                <w:rFonts w:ascii="Segoe UI Symbol" w:eastAsia="Segoe UI Symbol" w:hAnsi="Segoe UI Symbol" w:cs="Segoe UI Symbol"/>
                <w:w w:val="102"/>
                <w:position w:val="7"/>
                <w:sz w:val="14"/>
                <w:szCs w:val="14"/>
              </w:rPr>
              <w:t>∗∗</w:t>
            </w:r>
          </w:p>
          <w:p w14:paraId="0B460E59" w14:textId="77777777" w:rsidR="000A768D" w:rsidRDefault="006C1B1D">
            <w:pPr>
              <w:spacing w:before="9"/>
              <w:ind w:left="122"/>
            </w:pPr>
            <w:r>
              <w:rPr>
                <w:w w:val="104"/>
              </w:rPr>
              <w:t>(0.127)</w:t>
            </w:r>
          </w:p>
        </w:tc>
      </w:tr>
      <w:tr w:rsidR="000A768D" w14:paraId="6E0ACDE0" w14:textId="77777777">
        <w:trPr>
          <w:trHeight w:hRule="exact" w:val="267"/>
        </w:trPr>
        <w:tc>
          <w:tcPr>
            <w:tcW w:w="2249" w:type="dxa"/>
            <w:tcBorders>
              <w:top w:val="nil"/>
              <w:left w:val="nil"/>
              <w:bottom w:val="nil"/>
              <w:right w:val="nil"/>
            </w:tcBorders>
          </w:tcPr>
          <w:p w14:paraId="58283905" w14:textId="77777777" w:rsidR="000A768D" w:rsidRDefault="006C1B1D">
            <w:pPr>
              <w:spacing w:line="220" w:lineRule="exact"/>
              <w:ind w:left="100"/>
              <w:rPr>
                <w:sz w:val="14"/>
                <w:szCs w:val="14"/>
              </w:rPr>
            </w:pPr>
            <w:r>
              <w:rPr>
                <w:position w:val="2"/>
              </w:rPr>
              <w:t xml:space="preserve">Ratified </w:t>
            </w:r>
            <w:r>
              <w:rPr>
                <w:spacing w:val="11"/>
                <w:position w:val="2"/>
              </w:rPr>
              <w:t xml:space="preserve"> </w:t>
            </w:r>
            <w:r>
              <w:rPr>
                <w:w w:val="110"/>
                <w:position w:val="2"/>
              </w:rPr>
              <w:t>BI</w:t>
            </w:r>
            <w:r>
              <w:rPr>
                <w:spacing w:val="-16"/>
                <w:w w:val="110"/>
                <w:position w:val="2"/>
              </w:rPr>
              <w:t>T</w:t>
            </w:r>
            <w:r>
              <w:rPr>
                <w:position w:val="2"/>
              </w:rPr>
              <w:t>s</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tc>
        <w:tc>
          <w:tcPr>
            <w:tcW w:w="1112" w:type="dxa"/>
            <w:tcBorders>
              <w:top w:val="nil"/>
              <w:left w:val="nil"/>
              <w:bottom w:val="nil"/>
              <w:right w:val="nil"/>
            </w:tcBorders>
          </w:tcPr>
          <w:p w14:paraId="1A2069A2" w14:textId="77777777" w:rsidR="000A768D" w:rsidRDefault="006C1B1D">
            <w:pPr>
              <w:spacing w:line="200" w:lineRule="exact"/>
              <w:ind w:left="204"/>
            </w:pPr>
            <w:r>
              <w:t>0.002</w:t>
            </w:r>
          </w:p>
        </w:tc>
        <w:tc>
          <w:tcPr>
            <w:tcW w:w="1107" w:type="dxa"/>
            <w:tcBorders>
              <w:top w:val="nil"/>
              <w:left w:val="nil"/>
              <w:bottom w:val="nil"/>
              <w:right w:val="nil"/>
            </w:tcBorders>
          </w:tcPr>
          <w:p w14:paraId="68812625" w14:textId="77777777" w:rsidR="000A768D" w:rsidRDefault="006C1B1D">
            <w:pPr>
              <w:spacing w:line="200" w:lineRule="exact"/>
              <w:ind w:left="199"/>
            </w:pPr>
            <w:r>
              <w:t>0.001</w:t>
            </w:r>
          </w:p>
        </w:tc>
        <w:tc>
          <w:tcPr>
            <w:tcW w:w="1107" w:type="dxa"/>
            <w:tcBorders>
              <w:top w:val="nil"/>
              <w:left w:val="nil"/>
              <w:bottom w:val="nil"/>
              <w:right w:val="nil"/>
            </w:tcBorders>
          </w:tcPr>
          <w:p w14:paraId="3DA13F6B" w14:textId="77777777" w:rsidR="000A768D" w:rsidRDefault="006C1B1D">
            <w:pPr>
              <w:spacing w:line="200" w:lineRule="exact"/>
              <w:ind w:left="199"/>
            </w:pPr>
            <w:r>
              <w:t>0.002</w:t>
            </w:r>
          </w:p>
        </w:tc>
      </w:tr>
      <w:tr w:rsidR="000A768D" w14:paraId="15117381" w14:textId="77777777">
        <w:trPr>
          <w:trHeight w:hRule="exact" w:val="211"/>
        </w:trPr>
        <w:tc>
          <w:tcPr>
            <w:tcW w:w="2249" w:type="dxa"/>
            <w:tcBorders>
              <w:top w:val="nil"/>
              <w:left w:val="nil"/>
              <w:bottom w:val="nil"/>
              <w:right w:val="nil"/>
            </w:tcBorders>
          </w:tcPr>
          <w:p w14:paraId="2F88FAB2" w14:textId="77777777" w:rsidR="000A768D" w:rsidRDefault="000A768D"/>
        </w:tc>
        <w:tc>
          <w:tcPr>
            <w:tcW w:w="1112" w:type="dxa"/>
            <w:tcBorders>
              <w:top w:val="nil"/>
              <w:left w:val="nil"/>
              <w:bottom w:val="nil"/>
              <w:right w:val="nil"/>
            </w:tcBorders>
          </w:tcPr>
          <w:p w14:paraId="35063CEE" w14:textId="77777777" w:rsidR="000A768D" w:rsidRDefault="006C1B1D">
            <w:pPr>
              <w:spacing w:line="180" w:lineRule="exact"/>
              <w:ind w:left="127"/>
            </w:pPr>
            <w:r>
              <w:rPr>
                <w:w w:val="104"/>
                <w:position w:val="1"/>
              </w:rPr>
              <w:t>(0.015)</w:t>
            </w:r>
          </w:p>
        </w:tc>
        <w:tc>
          <w:tcPr>
            <w:tcW w:w="1107" w:type="dxa"/>
            <w:tcBorders>
              <w:top w:val="nil"/>
              <w:left w:val="nil"/>
              <w:bottom w:val="nil"/>
              <w:right w:val="nil"/>
            </w:tcBorders>
          </w:tcPr>
          <w:p w14:paraId="4B5C4E20" w14:textId="77777777" w:rsidR="000A768D" w:rsidRDefault="006C1B1D">
            <w:pPr>
              <w:spacing w:line="180" w:lineRule="exact"/>
              <w:ind w:left="122"/>
            </w:pPr>
            <w:r>
              <w:rPr>
                <w:w w:val="102"/>
                <w:position w:val="1"/>
              </w:rPr>
              <w:t>(0.015</w:t>
            </w:r>
            <w:r>
              <w:rPr>
                <w:w w:val="116"/>
                <w:position w:val="1"/>
              </w:rPr>
              <w:t>)</w:t>
            </w:r>
          </w:p>
        </w:tc>
        <w:tc>
          <w:tcPr>
            <w:tcW w:w="1107" w:type="dxa"/>
            <w:tcBorders>
              <w:top w:val="nil"/>
              <w:left w:val="nil"/>
              <w:bottom w:val="nil"/>
              <w:right w:val="nil"/>
            </w:tcBorders>
          </w:tcPr>
          <w:p w14:paraId="2F2E0F65" w14:textId="77777777" w:rsidR="000A768D" w:rsidRDefault="006C1B1D">
            <w:pPr>
              <w:spacing w:line="180" w:lineRule="exact"/>
              <w:ind w:left="122"/>
            </w:pPr>
            <w:r>
              <w:rPr>
                <w:w w:val="104"/>
                <w:position w:val="1"/>
              </w:rPr>
              <w:t>(0.015)</w:t>
            </w:r>
          </w:p>
        </w:tc>
      </w:tr>
      <w:tr w:rsidR="000A768D" w14:paraId="0006CFD4" w14:textId="77777777">
        <w:trPr>
          <w:trHeight w:hRule="exact" w:val="267"/>
        </w:trPr>
        <w:tc>
          <w:tcPr>
            <w:tcW w:w="2249" w:type="dxa"/>
            <w:tcBorders>
              <w:top w:val="nil"/>
              <w:left w:val="nil"/>
              <w:bottom w:val="nil"/>
              <w:right w:val="nil"/>
            </w:tcBorders>
          </w:tcPr>
          <w:p w14:paraId="5988DF39" w14:textId="77777777" w:rsidR="000A768D" w:rsidRDefault="006C1B1D">
            <w:pPr>
              <w:spacing w:line="220" w:lineRule="exact"/>
              <w:ind w:left="100"/>
              <w:rPr>
                <w:sz w:val="14"/>
                <w:szCs w:val="14"/>
              </w:rPr>
            </w:pPr>
            <w:r>
              <w:rPr>
                <w:w w:val="111"/>
                <w:position w:val="2"/>
              </w:rPr>
              <w:t>Capital</w:t>
            </w:r>
            <w:r>
              <w:rPr>
                <w:spacing w:val="10"/>
                <w:w w:val="111"/>
                <w:position w:val="2"/>
              </w:rPr>
              <w:t xml:space="preserve"> </w:t>
            </w:r>
            <w:r>
              <w:rPr>
                <w:w w:val="108"/>
                <w:position w:val="2"/>
              </w:rPr>
              <w:t>O</w:t>
            </w:r>
            <w:r>
              <w:rPr>
                <w:spacing w:val="6"/>
                <w:w w:val="108"/>
                <w:position w:val="2"/>
              </w:rPr>
              <w:t>p</w:t>
            </w:r>
            <w:r>
              <w:rPr>
                <w:w w:val="104"/>
                <w:position w:val="2"/>
              </w:rPr>
              <w:t>enness</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tc>
        <w:tc>
          <w:tcPr>
            <w:tcW w:w="1112" w:type="dxa"/>
            <w:tcBorders>
              <w:top w:val="nil"/>
              <w:left w:val="nil"/>
              <w:bottom w:val="nil"/>
              <w:right w:val="nil"/>
            </w:tcBorders>
          </w:tcPr>
          <w:p w14:paraId="72E872DC" w14:textId="77777777" w:rsidR="000A768D" w:rsidRDefault="006C1B1D">
            <w:pPr>
              <w:spacing w:line="200" w:lineRule="exact"/>
              <w:ind w:left="138"/>
            </w:pPr>
            <w:r>
              <w:t>-0.029</w:t>
            </w:r>
          </w:p>
        </w:tc>
        <w:tc>
          <w:tcPr>
            <w:tcW w:w="1107" w:type="dxa"/>
            <w:tcBorders>
              <w:top w:val="nil"/>
              <w:left w:val="nil"/>
              <w:bottom w:val="nil"/>
              <w:right w:val="nil"/>
            </w:tcBorders>
          </w:tcPr>
          <w:p w14:paraId="5A8B4400" w14:textId="77777777" w:rsidR="000A768D" w:rsidRDefault="006C1B1D">
            <w:pPr>
              <w:spacing w:line="200" w:lineRule="exact"/>
              <w:ind w:left="133"/>
            </w:pPr>
            <w:r>
              <w:t>-0.03</w:t>
            </w:r>
          </w:p>
        </w:tc>
        <w:tc>
          <w:tcPr>
            <w:tcW w:w="1107" w:type="dxa"/>
            <w:tcBorders>
              <w:top w:val="nil"/>
              <w:left w:val="nil"/>
              <w:bottom w:val="nil"/>
              <w:right w:val="nil"/>
            </w:tcBorders>
          </w:tcPr>
          <w:p w14:paraId="2BBCAB5D" w14:textId="77777777" w:rsidR="000A768D" w:rsidRDefault="006C1B1D">
            <w:pPr>
              <w:spacing w:line="200" w:lineRule="exact"/>
              <w:ind w:left="133"/>
            </w:pPr>
            <w:r>
              <w:t>-0.03</w:t>
            </w:r>
          </w:p>
        </w:tc>
      </w:tr>
      <w:tr w:rsidR="000A768D" w14:paraId="7D2D9732" w14:textId="77777777">
        <w:trPr>
          <w:trHeight w:hRule="exact" w:val="211"/>
        </w:trPr>
        <w:tc>
          <w:tcPr>
            <w:tcW w:w="2249" w:type="dxa"/>
            <w:tcBorders>
              <w:top w:val="nil"/>
              <w:left w:val="nil"/>
              <w:bottom w:val="nil"/>
              <w:right w:val="nil"/>
            </w:tcBorders>
          </w:tcPr>
          <w:p w14:paraId="205F9E9B" w14:textId="77777777" w:rsidR="000A768D" w:rsidRDefault="000A768D"/>
        </w:tc>
        <w:tc>
          <w:tcPr>
            <w:tcW w:w="1112" w:type="dxa"/>
            <w:tcBorders>
              <w:top w:val="nil"/>
              <w:left w:val="nil"/>
              <w:bottom w:val="nil"/>
              <w:right w:val="nil"/>
            </w:tcBorders>
          </w:tcPr>
          <w:p w14:paraId="0F5468B2" w14:textId="77777777" w:rsidR="000A768D" w:rsidRDefault="006C1B1D">
            <w:pPr>
              <w:spacing w:line="180" w:lineRule="exact"/>
              <w:ind w:left="127"/>
            </w:pPr>
            <w:r>
              <w:rPr>
                <w:w w:val="104"/>
                <w:position w:val="1"/>
              </w:rPr>
              <w:t>(0.186)</w:t>
            </w:r>
          </w:p>
        </w:tc>
        <w:tc>
          <w:tcPr>
            <w:tcW w:w="1107" w:type="dxa"/>
            <w:tcBorders>
              <w:top w:val="nil"/>
              <w:left w:val="nil"/>
              <w:bottom w:val="nil"/>
              <w:right w:val="nil"/>
            </w:tcBorders>
          </w:tcPr>
          <w:p w14:paraId="3441213F" w14:textId="77777777" w:rsidR="000A768D" w:rsidRDefault="006C1B1D">
            <w:pPr>
              <w:spacing w:line="180" w:lineRule="exact"/>
              <w:ind w:left="122"/>
            </w:pPr>
            <w:r>
              <w:rPr>
                <w:w w:val="102"/>
                <w:position w:val="1"/>
              </w:rPr>
              <w:t>(0.187</w:t>
            </w:r>
            <w:r>
              <w:rPr>
                <w:w w:val="116"/>
                <w:position w:val="1"/>
              </w:rPr>
              <w:t>)</w:t>
            </w:r>
          </w:p>
        </w:tc>
        <w:tc>
          <w:tcPr>
            <w:tcW w:w="1107" w:type="dxa"/>
            <w:tcBorders>
              <w:top w:val="nil"/>
              <w:left w:val="nil"/>
              <w:bottom w:val="nil"/>
              <w:right w:val="nil"/>
            </w:tcBorders>
          </w:tcPr>
          <w:p w14:paraId="41A54AA6" w14:textId="77777777" w:rsidR="000A768D" w:rsidRDefault="006C1B1D">
            <w:pPr>
              <w:spacing w:line="180" w:lineRule="exact"/>
              <w:ind w:left="122"/>
            </w:pPr>
            <w:r>
              <w:rPr>
                <w:w w:val="104"/>
                <w:position w:val="1"/>
              </w:rPr>
              <w:t>(0.187)</w:t>
            </w:r>
          </w:p>
        </w:tc>
      </w:tr>
      <w:tr w:rsidR="000A768D" w14:paraId="1B096F83" w14:textId="77777777">
        <w:trPr>
          <w:trHeight w:hRule="exact" w:val="267"/>
        </w:trPr>
        <w:tc>
          <w:tcPr>
            <w:tcW w:w="2249" w:type="dxa"/>
            <w:tcBorders>
              <w:top w:val="nil"/>
              <w:left w:val="nil"/>
              <w:bottom w:val="nil"/>
              <w:right w:val="nil"/>
            </w:tcBorders>
          </w:tcPr>
          <w:p w14:paraId="590E51A6" w14:textId="77777777" w:rsidR="000A768D" w:rsidRDefault="006C1B1D">
            <w:pPr>
              <w:spacing w:line="220" w:lineRule="exact"/>
              <w:ind w:left="100"/>
              <w:rPr>
                <w:sz w:val="14"/>
                <w:szCs w:val="14"/>
              </w:rPr>
            </w:pPr>
            <w:r>
              <w:rPr>
                <w:spacing w:val="-5"/>
                <w:w w:val="121"/>
                <w:position w:val="2"/>
              </w:rPr>
              <w:t>P</w:t>
            </w:r>
            <w:r>
              <w:rPr>
                <w:w w:val="108"/>
                <w:position w:val="2"/>
              </w:rPr>
              <w:t>oli</w:t>
            </w:r>
            <w:r>
              <w:rPr>
                <w:spacing w:val="-6"/>
                <w:w w:val="108"/>
                <w:position w:val="2"/>
              </w:rPr>
              <w:t>t</w:t>
            </w:r>
            <w:r>
              <w:rPr>
                <w:w w:val="105"/>
                <w:position w:val="2"/>
              </w:rPr>
              <w:t>y</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tc>
        <w:tc>
          <w:tcPr>
            <w:tcW w:w="1112" w:type="dxa"/>
            <w:tcBorders>
              <w:top w:val="nil"/>
              <w:left w:val="nil"/>
              <w:bottom w:val="nil"/>
              <w:right w:val="nil"/>
            </w:tcBorders>
          </w:tcPr>
          <w:p w14:paraId="155F2A25" w14:textId="77777777" w:rsidR="000A768D" w:rsidRDefault="006C1B1D">
            <w:pPr>
              <w:spacing w:line="200" w:lineRule="exact"/>
              <w:ind w:left="204"/>
            </w:pPr>
            <w:r>
              <w:t>0.002</w:t>
            </w:r>
          </w:p>
        </w:tc>
        <w:tc>
          <w:tcPr>
            <w:tcW w:w="1107" w:type="dxa"/>
            <w:tcBorders>
              <w:top w:val="nil"/>
              <w:left w:val="nil"/>
              <w:bottom w:val="nil"/>
              <w:right w:val="nil"/>
            </w:tcBorders>
          </w:tcPr>
          <w:p w14:paraId="7EE082F0" w14:textId="77777777" w:rsidR="000A768D" w:rsidRDefault="006C1B1D">
            <w:pPr>
              <w:spacing w:line="200" w:lineRule="exact"/>
              <w:ind w:left="199"/>
            </w:pPr>
            <w:r>
              <w:t>0.002</w:t>
            </w:r>
          </w:p>
        </w:tc>
        <w:tc>
          <w:tcPr>
            <w:tcW w:w="1107" w:type="dxa"/>
            <w:tcBorders>
              <w:top w:val="nil"/>
              <w:left w:val="nil"/>
              <w:bottom w:val="nil"/>
              <w:right w:val="nil"/>
            </w:tcBorders>
          </w:tcPr>
          <w:p w14:paraId="060C258E" w14:textId="77777777" w:rsidR="000A768D" w:rsidRDefault="006C1B1D">
            <w:pPr>
              <w:spacing w:line="200" w:lineRule="exact"/>
              <w:ind w:left="199"/>
            </w:pPr>
            <w:r>
              <w:t>0.002</w:t>
            </w:r>
          </w:p>
        </w:tc>
      </w:tr>
      <w:tr w:rsidR="000A768D" w14:paraId="55B0C583" w14:textId="77777777">
        <w:trPr>
          <w:trHeight w:hRule="exact" w:val="211"/>
        </w:trPr>
        <w:tc>
          <w:tcPr>
            <w:tcW w:w="2249" w:type="dxa"/>
            <w:tcBorders>
              <w:top w:val="nil"/>
              <w:left w:val="nil"/>
              <w:bottom w:val="nil"/>
              <w:right w:val="nil"/>
            </w:tcBorders>
          </w:tcPr>
          <w:p w14:paraId="5407AD89" w14:textId="77777777" w:rsidR="000A768D" w:rsidRDefault="000A768D"/>
        </w:tc>
        <w:tc>
          <w:tcPr>
            <w:tcW w:w="1112" w:type="dxa"/>
            <w:tcBorders>
              <w:top w:val="nil"/>
              <w:left w:val="nil"/>
              <w:bottom w:val="nil"/>
              <w:right w:val="nil"/>
            </w:tcBorders>
          </w:tcPr>
          <w:p w14:paraId="45993C68" w14:textId="77777777" w:rsidR="000A768D" w:rsidRDefault="006C1B1D">
            <w:pPr>
              <w:spacing w:line="180" w:lineRule="exact"/>
              <w:ind w:left="127"/>
            </w:pPr>
            <w:r>
              <w:rPr>
                <w:w w:val="104"/>
                <w:position w:val="1"/>
              </w:rPr>
              <w:t>(0.013)</w:t>
            </w:r>
          </w:p>
        </w:tc>
        <w:tc>
          <w:tcPr>
            <w:tcW w:w="1107" w:type="dxa"/>
            <w:tcBorders>
              <w:top w:val="nil"/>
              <w:left w:val="nil"/>
              <w:bottom w:val="nil"/>
              <w:right w:val="nil"/>
            </w:tcBorders>
          </w:tcPr>
          <w:p w14:paraId="22AF413E" w14:textId="77777777" w:rsidR="000A768D" w:rsidRDefault="006C1B1D">
            <w:pPr>
              <w:spacing w:line="180" w:lineRule="exact"/>
              <w:ind w:left="122"/>
            </w:pPr>
            <w:r>
              <w:rPr>
                <w:w w:val="102"/>
                <w:position w:val="1"/>
              </w:rPr>
              <w:t>(0.013</w:t>
            </w:r>
            <w:r>
              <w:rPr>
                <w:w w:val="116"/>
                <w:position w:val="1"/>
              </w:rPr>
              <w:t>)</w:t>
            </w:r>
          </w:p>
        </w:tc>
        <w:tc>
          <w:tcPr>
            <w:tcW w:w="1107" w:type="dxa"/>
            <w:tcBorders>
              <w:top w:val="nil"/>
              <w:left w:val="nil"/>
              <w:bottom w:val="nil"/>
              <w:right w:val="nil"/>
            </w:tcBorders>
          </w:tcPr>
          <w:p w14:paraId="3866AABC" w14:textId="77777777" w:rsidR="000A768D" w:rsidRDefault="006C1B1D">
            <w:pPr>
              <w:spacing w:line="180" w:lineRule="exact"/>
              <w:ind w:left="122"/>
            </w:pPr>
            <w:r>
              <w:rPr>
                <w:w w:val="104"/>
                <w:position w:val="1"/>
              </w:rPr>
              <w:t>(0.013)</w:t>
            </w:r>
          </w:p>
        </w:tc>
      </w:tr>
      <w:tr w:rsidR="000A768D" w14:paraId="665A9F76" w14:textId="77777777">
        <w:trPr>
          <w:trHeight w:hRule="exact" w:val="267"/>
        </w:trPr>
        <w:tc>
          <w:tcPr>
            <w:tcW w:w="2249" w:type="dxa"/>
            <w:tcBorders>
              <w:top w:val="nil"/>
              <w:left w:val="nil"/>
              <w:bottom w:val="nil"/>
              <w:right w:val="nil"/>
            </w:tcBorders>
          </w:tcPr>
          <w:p w14:paraId="79961CE9" w14:textId="77777777" w:rsidR="000A768D" w:rsidRDefault="006C1B1D">
            <w:pPr>
              <w:spacing w:line="220" w:lineRule="exact"/>
              <w:ind w:left="100"/>
              <w:rPr>
                <w:sz w:val="14"/>
                <w:szCs w:val="14"/>
              </w:rPr>
            </w:pPr>
            <w:r>
              <w:rPr>
                <w:w w:val="111"/>
                <w:position w:val="2"/>
              </w:rPr>
              <w:t>Pro</w:t>
            </w:r>
            <w:r>
              <w:rPr>
                <w:spacing w:val="7"/>
                <w:w w:val="111"/>
                <w:position w:val="2"/>
              </w:rPr>
              <w:t>p</w:t>
            </w:r>
            <w:r>
              <w:rPr>
                <w:w w:val="111"/>
                <w:position w:val="2"/>
              </w:rPr>
              <w:t>er</w:t>
            </w:r>
            <w:r>
              <w:rPr>
                <w:spacing w:val="-7"/>
                <w:w w:val="111"/>
                <w:position w:val="2"/>
              </w:rPr>
              <w:t>t</w:t>
            </w:r>
            <w:r>
              <w:rPr>
                <w:w w:val="111"/>
                <w:position w:val="2"/>
              </w:rPr>
              <w:t>y</w:t>
            </w:r>
            <w:r>
              <w:rPr>
                <w:spacing w:val="17"/>
                <w:w w:val="111"/>
                <w:position w:val="2"/>
              </w:rPr>
              <w:t xml:space="preserve"> </w:t>
            </w:r>
            <w:r>
              <w:rPr>
                <w:w w:val="106"/>
                <w:position w:val="2"/>
              </w:rPr>
              <w:t>Rig</w:t>
            </w:r>
            <w:r>
              <w:rPr>
                <w:spacing w:val="-6"/>
                <w:w w:val="106"/>
                <w:position w:val="2"/>
              </w:rPr>
              <w:t>h</w:t>
            </w:r>
            <w:r>
              <w:rPr>
                <w:w w:val="117"/>
                <w:position w:val="2"/>
              </w:rPr>
              <w:t>ts</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tc>
        <w:tc>
          <w:tcPr>
            <w:tcW w:w="1112" w:type="dxa"/>
            <w:tcBorders>
              <w:top w:val="nil"/>
              <w:left w:val="nil"/>
              <w:bottom w:val="nil"/>
              <w:right w:val="nil"/>
            </w:tcBorders>
          </w:tcPr>
          <w:p w14:paraId="0EE00D2F" w14:textId="77777777" w:rsidR="000A768D" w:rsidRDefault="006C1B1D">
            <w:pPr>
              <w:spacing w:line="200" w:lineRule="exact"/>
              <w:ind w:left="204"/>
            </w:pPr>
            <w:r>
              <w:t>0.043</w:t>
            </w:r>
          </w:p>
        </w:tc>
        <w:tc>
          <w:tcPr>
            <w:tcW w:w="1107" w:type="dxa"/>
            <w:tcBorders>
              <w:top w:val="nil"/>
              <w:left w:val="nil"/>
              <w:bottom w:val="nil"/>
              <w:right w:val="nil"/>
            </w:tcBorders>
          </w:tcPr>
          <w:p w14:paraId="44668556" w14:textId="77777777" w:rsidR="000A768D" w:rsidRDefault="006C1B1D">
            <w:pPr>
              <w:spacing w:line="200" w:lineRule="exact"/>
              <w:ind w:left="199"/>
            </w:pPr>
            <w:r>
              <w:t>0.045</w:t>
            </w:r>
          </w:p>
        </w:tc>
        <w:tc>
          <w:tcPr>
            <w:tcW w:w="1107" w:type="dxa"/>
            <w:tcBorders>
              <w:top w:val="nil"/>
              <w:left w:val="nil"/>
              <w:bottom w:val="nil"/>
              <w:right w:val="nil"/>
            </w:tcBorders>
          </w:tcPr>
          <w:p w14:paraId="2C16161A" w14:textId="77777777" w:rsidR="000A768D" w:rsidRDefault="006C1B1D">
            <w:pPr>
              <w:spacing w:line="200" w:lineRule="exact"/>
              <w:ind w:left="199"/>
            </w:pPr>
            <w:r>
              <w:t>0.042</w:t>
            </w:r>
          </w:p>
        </w:tc>
      </w:tr>
      <w:tr w:rsidR="000A768D" w14:paraId="6400C8D2" w14:textId="77777777">
        <w:trPr>
          <w:trHeight w:hRule="exact" w:val="211"/>
        </w:trPr>
        <w:tc>
          <w:tcPr>
            <w:tcW w:w="2249" w:type="dxa"/>
            <w:tcBorders>
              <w:top w:val="nil"/>
              <w:left w:val="nil"/>
              <w:bottom w:val="nil"/>
              <w:right w:val="nil"/>
            </w:tcBorders>
          </w:tcPr>
          <w:p w14:paraId="3DA45EAA" w14:textId="77777777" w:rsidR="000A768D" w:rsidRDefault="000A768D"/>
        </w:tc>
        <w:tc>
          <w:tcPr>
            <w:tcW w:w="1112" w:type="dxa"/>
            <w:tcBorders>
              <w:top w:val="nil"/>
              <w:left w:val="nil"/>
              <w:bottom w:val="nil"/>
              <w:right w:val="nil"/>
            </w:tcBorders>
          </w:tcPr>
          <w:p w14:paraId="65D06FB4" w14:textId="77777777" w:rsidR="000A768D" w:rsidRDefault="006C1B1D">
            <w:pPr>
              <w:spacing w:line="180" w:lineRule="exact"/>
              <w:ind w:left="127"/>
            </w:pPr>
            <w:r>
              <w:rPr>
                <w:w w:val="104"/>
                <w:position w:val="1"/>
              </w:rPr>
              <w:t>(0.057)</w:t>
            </w:r>
          </w:p>
        </w:tc>
        <w:tc>
          <w:tcPr>
            <w:tcW w:w="1107" w:type="dxa"/>
            <w:tcBorders>
              <w:top w:val="nil"/>
              <w:left w:val="nil"/>
              <w:bottom w:val="nil"/>
              <w:right w:val="nil"/>
            </w:tcBorders>
          </w:tcPr>
          <w:p w14:paraId="085A4554" w14:textId="77777777" w:rsidR="000A768D" w:rsidRDefault="006C1B1D">
            <w:pPr>
              <w:spacing w:line="180" w:lineRule="exact"/>
              <w:ind w:left="122"/>
            </w:pPr>
            <w:r>
              <w:rPr>
                <w:w w:val="102"/>
                <w:position w:val="1"/>
              </w:rPr>
              <w:t>(0.057</w:t>
            </w:r>
            <w:r>
              <w:rPr>
                <w:w w:val="116"/>
                <w:position w:val="1"/>
              </w:rPr>
              <w:t>)</w:t>
            </w:r>
          </w:p>
        </w:tc>
        <w:tc>
          <w:tcPr>
            <w:tcW w:w="1107" w:type="dxa"/>
            <w:tcBorders>
              <w:top w:val="nil"/>
              <w:left w:val="nil"/>
              <w:bottom w:val="nil"/>
              <w:right w:val="nil"/>
            </w:tcBorders>
          </w:tcPr>
          <w:p w14:paraId="0A226170" w14:textId="77777777" w:rsidR="000A768D" w:rsidRDefault="006C1B1D">
            <w:pPr>
              <w:spacing w:line="180" w:lineRule="exact"/>
              <w:ind w:left="122"/>
            </w:pPr>
            <w:r>
              <w:rPr>
                <w:w w:val="104"/>
                <w:position w:val="1"/>
              </w:rPr>
              <w:t>(0.057)</w:t>
            </w:r>
          </w:p>
        </w:tc>
      </w:tr>
      <w:tr w:rsidR="000A768D" w14:paraId="1A0AD856" w14:textId="77777777">
        <w:trPr>
          <w:trHeight w:hRule="exact" w:val="240"/>
        </w:trPr>
        <w:tc>
          <w:tcPr>
            <w:tcW w:w="2249" w:type="dxa"/>
            <w:tcBorders>
              <w:top w:val="nil"/>
              <w:left w:val="nil"/>
              <w:bottom w:val="nil"/>
              <w:right w:val="nil"/>
            </w:tcBorders>
          </w:tcPr>
          <w:p w14:paraId="0D2516E7" w14:textId="77777777" w:rsidR="000A768D" w:rsidRDefault="006C1B1D">
            <w:pPr>
              <w:spacing w:line="200" w:lineRule="exact"/>
              <w:ind w:left="100"/>
            </w:pPr>
            <w:r>
              <w:rPr>
                <w:spacing w:val="-17"/>
              </w:rPr>
              <w:t>W</w:t>
            </w:r>
            <w:r>
              <w:t xml:space="preserve">orld  </w:t>
            </w:r>
            <w:r>
              <w:rPr>
                <w:w w:val="109"/>
              </w:rPr>
              <w:t>FDI</w:t>
            </w:r>
          </w:p>
        </w:tc>
        <w:tc>
          <w:tcPr>
            <w:tcW w:w="1112" w:type="dxa"/>
            <w:tcBorders>
              <w:top w:val="nil"/>
              <w:left w:val="nil"/>
              <w:bottom w:val="nil"/>
              <w:right w:val="nil"/>
            </w:tcBorders>
          </w:tcPr>
          <w:p w14:paraId="62EC63FF" w14:textId="77777777" w:rsidR="000A768D" w:rsidRDefault="006C1B1D">
            <w:pPr>
              <w:spacing w:line="200" w:lineRule="exact"/>
              <w:ind w:left="204"/>
              <w:rPr>
                <w:rFonts w:ascii="Segoe UI Symbol" w:eastAsia="Segoe UI Symbol" w:hAnsi="Segoe UI Symbol" w:cs="Segoe UI Symbol"/>
                <w:sz w:val="14"/>
                <w:szCs w:val="14"/>
              </w:rPr>
            </w:pPr>
            <w:r>
              <w:rPr>
                <w:w w:val="99"/>
              </w:rPr>
              <w:t>0</w:t>
            </w:r>
            <w:r>
              <w:rPr>
                <w:w w:val="110"/>
              </w:rPr>
              <w:t>.</w:t>
            </w:r>
            <w:r>
              <w:rPr>
                <w:w w:val="99"/>
              </w:rPr>
              <w:t>000</w:t>
            </w:r>
            <w:r>
              <w:rPr>
                <w:rFonts w:ascii="Segoe UI Symbol" w:eastAsia="Segoe UI Symbol" w:hAnsi="Segoe UI Symbol" w:cs="Segoe UI Symbol"/>
                <w:w w:val="102"/>
                <w:position w:val="7"/>
                <w:sz w:val="14"/>
                <w:szCs w:val="14"/>
              </w:rPr>
              <w:t>∗∗</w:t>
            </w:r>
          </w:p>
        </w:tc>
        <w:tc>
          <w:tcPr>
            <w:tcW w:w="1107" w:type="dxa"/>
            <w:tcBorders>
              <w:top w:val="nil"/>
              <w:left w:val="nil"/>
              <w:bottom w:val="nil"/>
              <w:right w:val="nil"/>
            </w:tcBorders>
          </w:tcPr>
          <w:p w14:paraId="21C523CD" w14:textId="77777777" w:rsidR="000A768D" w:rsidRDefault="006C1B1D">
            <w:pPr>
              <w:spacing w:line="200" w:lineRule="exact"/>
              <w:ind w:left="199"/>
              <w:rPr>
                <w:rFonts w:ascii="Segoe UI Symbol" w:eastAsia="Segoe UI Symbol" w:hAnsi="Segoe UI Symbol" w:cs="Segoe UI Symbol"/>
                <w:sz w:val="14"/>
                <w:szCs w:val="14"/>
              </w:rPr>
            </w:pPr>
            <w:r>
              <w:rPr>
                <w:w w:val="99"/>
              </w:rPr>
              <w:t>0</w:t>
            </w:r>
            <w:r>
              <w:rPr>
                <w:w w:val="110"/>
              </w:rPr>
              <w:t>.</w:t>
            </w:r>
            <w:r>
              <w:rPr>
                <w:w w:val="99"/>
              </w:rPr>
              <w:t>000</w:t>
            </w:r>
            <w:r>
              <w:rPr>
                <w:rFonts w:ascii="Segoe UI Symbol" w:eastAsia="Segoe UI Symbol" w:hAnsi="Segoe UI Symbol" w:cs="Segoe UI Symbol"/>
                <w:w w:val="102"/>
                <w:position w:val="7"/>
                <w:sz w:val="14"/>
                <w:szCs w:val="14"/>
              </w:rPr>
              <w:t>∗∗</w:t>
            </w:r>
          </w:p>
        </w:tc>
        <w:tc>
          <w:tcPr>
            <w:tcW w:w="1107" w:type="dxa"/>
            <w:tcBorders>
              <w:top w:val="nil"/>
              <w:left w:val="nil"/>
              <w:bottom w:val="nil"/>
              <w:right w:val="nil"/>
            </w:tcBorders>
          </w:tcPr>
          <w:p w14:paraId="22FB341C" w14:textId="77777777" w:rsidR="000A768D" w:rsidRDefault="006C1B1D">
            <w:pPr>
              <w:spacing w:line="200" w:lineRule="exact"/>
              <w:ind w:left="199"/>
              <w:rPr>
                <w:rFonts w:ascii="Segoe UI Symbol" w:eastAsia="Segoe UI Symbol" w:hAnsi="Segoe UI Symbol" w:cs="Segoe UI Symbol"/>
                <w:sz w:val="14"/>
                <w:szCs w:val="14"/>
              </w:rPr>
            </w:pPr>
            <w:r>
              <w:rPr>
                <w:w w:val="99"/>
              </w:rPr>
              <w:t>0</w:t>
            </w:r>
            <w:r>
              <w:rPr>
                <w:w w:val="110"/>
              </w:rPr>
              <w:t>.</w:t>
            </w:r>
            <w:r>
              <w:rPr>
                <w:w w:val="99"/>
              </w:rPr>
              <w:t>000</w:t>
            </w:r>
            <w:r>
              <w:rPr>
                <w:rFonts w:ascii="Segoe UI Symbol" w:eastAsia="Segoe UI Symbol" w:hAnsi="Segoe UI Symbol" w:cs="Segoe UI Symbol"/>
                <w:w w:val="102"/>
                <w:position w:val="7"/>
                <w:sz w:val="14"/>
                <w:szCs w:val="14"/>
              </w:rPr>
              <w:t>∗∗</w:t>
            </w:r>
          </w:p>
        </w:tc>
      </w:tr>
      <w:tr w:rsidR="000A768D" w14:paraId="088DC55A" w14:textId="77777777">
        <w:trPr>
          <w:trHeight w:hRule="exact" w:val="248"/>
        </w:trPr>
        <w:tc>
          <w:tcPr>
            <w:tcW w:w="2249" w:type="dxa"/>
            <w:tcBorders>
              <w:top w:val="nil"/>
              <w:left w:val="nil"/>
              <w:bottom w:val="single" w:sz="3" w:space="0" w:color="000000"/>
              <w:right w:val="nil"/>
            </w:tcBorders>
          </w:tcPr>
          <w:p w14:paraId="2D1A1DA1" w14:textId="77777777" w:rsidR="000A768D" w:rsidRDefault="000A768D"/>
        </w:tc>
        <w:tc>
          <w:tcPr>
            <w:tcW w:w="1112" w:type="dxa"/>
            <w:tcBorders>
              <w:top w:val="nil"/>
              <w:left w:val="nil"/>
              <w:bottom w:val="single" w:sz="3" w:space="0" w:color="000000"/>
              <w:right w:val="nil"/>
            </w:tcBorders>
          </w:tcPr>
          <w:p w14:paraId="5DEF80C7" w14:textId="77777777" w:rsidR="000A768D" w:rsidRDefault="006C1B1D">
            <w:pPr>
              <w:spacing w:line="200" w:lineRule="exact"/>
              <w:ind w:left="127"/>
            </w:pPr>
            <w:r>
              <w:rPr>
                <w:w w:val="104"/>
              </w:rPr>
              <w:t>(0.000)</w:t>
            </w:r>
          </w:p>
        </w:tc>
        <w:tc>
          <w:tcPr>
            <w:tcW w:w="1107" w:type="dxa"/>
            <w:tcBorders>
              <w:top w:val="nil"/>
              <w:left w:val="nil"/>
              <w:bottom w:val="single" w:sz="3" w:space="0" w:color="000000"/>
              <w:right w:val="nil"/>
            </w:tcBorders>
          </w:tcPr>
          <w:p w14:paraId="482C4396" w14:textId="77777777" w:rsidR="000A768D" w:rsidRDefault="006C1B1D">
            <w:pPr>
              <w:spacing w:line="200" w:lineRule="exact"/>
              <w:ind w:left="122"/>
            </w:pPr>
            <w:r>
              <w:rPr>
                <w:w w:val="102"/>
              </w:rPr>
              <w:t>(0.000</w:t>
            </w:r>
            <w:r>
              <w:rPr>
                <w:w w:val="116"/>
              </w:rPr>
              <w:t>)</w:t>
            </w:r>
          </w:p>
        </w:tc>
        <w:tc>
          <w:tcPr>
            <w:tcW w:w="1107" w:type="dxa"/>
            <w:tcBorders>
              <w:top w:val="nil"/>
              <w:left w:val="nil"/>
              <w:bottom w:val="single" w:sz="3" w:space="0" w:color="000000"/>
              <w:right w:val="nil"/>
            </w:tcBorders>
          </w:tcPr>
          <w:p w14:paraId="65299D8B" w14:textId="77777777" w:rsidR="000A768D" w:rsidRDefault="006C1B1D">
            <w:pPr>
              <w:spacing w:line="200" w:lineRule="exact"/>
              <w:ind w:left="122"/>
            </w:pPr>
            <w:r>
              <w:rPr>
                <w:w w:val="104"/>
              </w:rPr>
              <w:t>(0.000)</w:t>
            </w:r>
          </w:p>
        </w:tc>
      </w:tr>
      <w:tr w:rsidR="000A768D" w14:paraId="3058B721" w14:textId="77777777">
        <w:trPr>
          <w:trHeight w:hRule="exact" w:val="238"/>
        </w:trPr>
        <w:tc>
          <w:tcPr>
            <w:tcW w:w="2249" w:type="dxa"/>
            <w:tcBorders>
              <w:top w:val="single" w:sz="3" w:space="0" w:color="000000"/>
              <w:left w:val="nil"/>
              <w:bottom w:val="nil"/>
              <w:right w:val="nil"/>
            </w:tcBorders>
          </w:tcPr>
          <w:p w14:paraId="41D8B7BB" w14:textId="77777777" w:rsidR="000A768D" w:rsidRDefault="006C1B1D">
            <w:pPr>
              <w:spacing w:line="200" w:lineRule="exact"/>
              <w:ind w:left="100"/>
            </w:pPr>
            <w:r>
              <w:rPr>
                <w:w w:val="110"/>
              </w:rPr>
              <w:t>n</w:t>
            </w:r>
          </w:p>
        </w:tc>
        <w:tc>
          <w:tcPr>
            <w:tcW w:w="1112" w:type="dxa"/>
            <w:tcBorders>
              <w:top w:val="single" w:sz="3" w:space="0" w:color="000000"/>
              <w:left w:val="nil"/>
              <w:bottom w:val="nil"/>
              <w:right w:val="nil"/>
            </w:tcBorders>
          </w:tcPr>
          <w:p w14:paraId="320D56F4" w14:textId="77777777" w:rsidR="000A768D" w:rsidRDefault="006C1B1D">
            <w:pPr>
              <w:spacing w:line="200" w:lineRule="exact"/>
              <w:ind w:left="105"/>
            </w:pPr>
            <w:r>
              <w:t>2572</w:t>
            </w:r>
          </w:p>
        </w:tc>
        <w:tc>
          <w:tcPr>
            <w:tcW w:w="1107" w:type="dxa"/>
            <w:tcBorders>
              <w:top w:val="single" w:sz="3" w:space="0" w:color="000000"/>
              <w:left w:val="nil"/>
              <w:bottom w:val="nil"/>
              <w:right w:val="nil"/>
            </w:tcBorders>
          </w:tcPr>
          <w:p w14:paraId="44CD9632" w14:textId="77777777" w:rsidR="000A768D" w:rsidRDefault="006C1B1D">
            <w:pPr>
              <w:spacing w:line="200" w:lineRule="exact"/>
              <w:ind w:left="100"/>
            </w:pPr>
            <w:r>
              <w:t>2572</w:t>
            </w:r>
          </w:p>
        </w:tc>
        <w:tc>
          <w:tcPr>
            <w:tcW w:w="1107" w:type="dxa"/>
            <w:tcBorders>
              <w:top w:val="single" w:sz="3" w:space="0" w:color="000000"/>
              <w:left w:val="nil"/>
              <w:bottom w:val="nil"/>
              <w:right w:val="nil"/>
            </w:tcBorders>
          </w:tcPr>
          <w:p w14:paraId="1E07E7EA" w14:textId="77777777" w:rsidR="000A768D" w:rsidRDefault="006C1B1D">
            <w:pPr>
              <w:spacing w:line="200" w:lineRule="exact"/>
              <w:ind w:left="100"/>
            </w:pPr>
            <w:r>
              <w:t>2572</w:t>
            </w:r>
          </w:p>
        </w:tc>
      </w:tr>
      <w:tr w:rsidR="000A768D" w14:paraId="5B5C2342" w14:textId="77777777">
        <w:trPr>
          <w:trHeight w:hRule="exact" w:val="239"/>
        </w:trPr>
        <w:tc>
          <w:tcPr>
            <w:tcW w:w="2249" w:type="dxa"/>
            <w:tcBorders>
              <w:top w:val="nil"/>
              <w:left w:val="nil"/>
              <w:bottom w:val="nil"/>
              <w:right w:val="nil"/>
            </w:tcBorders>
          </w:tcPr>
          <w:p w14:paraId="56762C87" w14:textId="77777777" w:rsidR="000A768D" w:rsidRDefault="006C1B1D">
            <w:pPr>
              <w:spacing w:line="200" w:lineRule="exact"/>
              <w:ind w:left="100"/>
            </w:pPr>
            <w:r>
              <w:rPr>
                <w:w w:val="103"/>
              </w:rPr>
              <w:t>N</w:t>
            </w:r>
          </w:p>
        </w:tc>
        <w:tc>
          <w:tcPr>
            <w:tcW w:w="1112" w:type="dxa"/>
            <w:tcBorders>
              <w:top w:val="nil"/>
              <w:left w:val="nil"/>
              <w:bottom w:val="nil"/>
              <w:right w:val="nil"/>
            </w:tcBorders>
          </w:tcPr>
          <w:p w14:paraId="0E971216" w14:textId="77777777" w:rsidR="000A768D" w:rsidRDefault="006C1B1D">
            <w:pPr>
              <w:spacing w:line="200" w:lineRule="exact"/>
              <w:ind w:left="304"/>
            </w:pPr>
            <w:r>
              <w:t>101</w:t>
            </w:r>
          </w:p>
        </w:tc>
        <w:tc>
          <w:tcPr>
            <w:tcW w:w="1107" w:type="dxa"/>
            <w:tcBorders>
              <w:top w:val="nil"/>
              <w:left w:val="nil"/>
              <w:bottom w:val="nil"/>
              <w:right w:val="nil"/>
            </w:tcBorders>
          </w:tcPr>
          <w:p w14:paraId="549D7DB4" w14:textId="77777777" w:rsidR="000A768D" w:rsidRDefault="006C1B1D">
            <w:pPr>
              <w:spacing w:line="200" w:lineRule="exact"/>
              <w:ind w:left="299"/>
            </w:pPr>
            <w:r>
              <w:t>101</w:t>
            </w:r>
          </w:p>
        </w:tc>
        <w:tc>
          <w:tcPr>
            <w:tcW w:w="1107" w:type="dxa"/>
            <w:tcBorders>
              <w:top w:val="nil"/>
              <w:left w:val="nil"/>
              <w:bottom w:val="nil"/>
              <w:right w:val="nil"/>
            </w:tcBorders>
          </w:tcPr>
          <w:p w14:paraId="38EC4692" w14:textId="77777777" w:rsidR="000A768D" w:rsidRDefault="006C1B1D">
            <w:pPr>
              <w:spacing w:line="200" w:lineRule="exact"/>
              <w:ind w:left="299"/>
            </w:pPr>
            <w:r>
              <w:t>101</w:t>
            </w:r>
          </w:p>
        </w:tc>
      </w:tr>
      <w:tr w:rsidR="000A768D" w14:paraId="3038431B" w14:textId="77777777">
        <w:trPr>
          <w:trHeight w:hRule="exact" w:val="296"/>
        </w:trPr>
        <w:tc>
          <w:tcPr>
            <w:tcW w:w="2249" w:type="dxa"/>
            <w:tcBorders>
              <w:top w:val="nil"/>
              <w:left w:val="nil"/>
              <w:bottom w:val="single" w:sz="3" w:space="0" w:color="000000"/>
              <w:right w:val="nil"/>
            </w:tcBorders>
          </w:tcPr>
          <w:p w14:paraId="78C17B1B" w14:textId="77777777" w:rsidR="000A768D" w:rsidRDefault="006C1B1D">
            <w:pPr>
              <w:spacing w:line="200" w:lineRule="exact"/>
              <w:ind w:left="100"/>
              <w:rPr>
                <w:sz w:val="14"/>
                <w:szCs w:val="14"/>
              </w:rPr>
            </w:pPr>
            <w:r>
              <w:rPr>
                <w:spacing w:val="2"/>
                <w:w w:val="113"/>
              </w:rPr>
              <w:t>R</w:t>
            </w:r>
            <w:r>
              <w:rPr>
                <w:w w:val="113"/>
                <w:position w:val="7"/>
                <w:sz w:val="14"/>
                <w:szCs w:val="14"/>
              </w:rPr>
              <w:t>2</w:t>
            </w:r>
          </w:p>
        </w:tc>
        <w:tc>
          <w:tcPr>
            <w:tcW w:w="1112" w:type="dxa"/>
            <w:tcBorders>
              <w:top w:val="nil"/>
              <w:left w:val="nil"/>
              <w:bottom w:val="single" w:sz="3" w:space="0" w:color="000000"/>
              <w:right w:val="nil"/>
            </w:tcBorders>
          </w:tcPr>
          <w:p w14:paraId="319CBCBC" w14:textId="77777777" w:rsidR="000A768D" w:rsidRDefault="006C1B1D">
            <w:pPr>
              <w:spacing w:line="200" w:lineRule="exact"/>
              <w:ind w:left="204"/>
            </w:pPr>
            <w:r>
              <w:rPr>
                <w:w w:val="101"/>
              </w:rPr>
              <w:t>0.08</w:t>
            </w:r>
          </w:p>
        </w:tc>
        <w:tc>
          <w:tcPr>
            <w:tcW w:w="1107" w:type="dxa"/>
            <w:tcBorders>
              <w:top w:val="nil"/>
              <w:left w:val="nil"/>
              <w:bottom w:val="single" w:sz="3" w:space="0" w:color="000000"/>
              <w:right w:val="nil"/>
            </w:tcBorders>
          </w:tcPr>
          <w:p w14:paraId="650150EF" w14:textId="77777777" w:rsidR="000A768D" w:rsidRDefault="006C1B1D">
            <w:pPr>
              <w:spacing w:line="200" w:lineRule="exact"/>
              <w:ind w:left="199"/>
            </w:pPr>
            <w:r>
              <w:rPr>
                <w:w w:val="101"/>
              </w:rPr>
              <w:t>0.08</w:t>
            </w:r>
          </w:p>
        </w:tc>
        <w:tc>
          <w:tcPr>
            <w:tcW w:w="1107" w:type="dxa"/>
            <w:tcBorders>
              <w:top w:val="nil"/>
              <w:left w:val="nil"/>
              <w:bottom w:val="single" w:sz="3" w:space="0" w:color="000000"/>
              <w:right w:val="nil"/>
            </w:tcBorders>
          </w:tcPr>
          <w:p w14:paraId="7E8ADC74" w14:textId="77777777" w:rsidR="000A768D" w:rsidRDefault="006C1B1D">
            <w:pPr>
              <w:spacing w:line="200" w:lineRule="exact"/>
              <w:ind w:left="199"/>
            </w:pPr>
            <w:r>
              <w:rPr>
                <w:w w:val="101"/>
              </w:rPr>
              <w:t>0.08</w:t>
            </w:r>
          </w:p>
        </w:tc>
      </w:tr>
    </w:tbl>
    <w:p w14:paraId="79732B1C" w14:textId="77777777" w:rsidR="000A768D" w:rsidRDefault="000A768D">
      <w:pPr>
        <w:spacing w:before="12" w:line="240" w:lineRule="exact"/>
        <w:rPr>
          <w:sz w:val="24"/>
          <w:szCs w:val="24"/>
        </w:rPr>
      </w:pPr>
    </w:p>
    <w:p w14:paraId="5249DC3D" w14:textId="77777777" w:rsidR="000A768D" w:rsidRDefault="006C1B1D">
      <w:pPr>
        <w:spacing w:before="14" w:line="401" w:lineRule="auto"/>
        <w:ind w:left="100" w:right="79"/>
        <w:rPr>
          <w:sz w:val="24"/>
          <w:szCs w:val="24"/>
        </w:rPr>
        <w:sectPr w:rsidR="000A768D">
          <w:pgSz w:w="12240" w:h="15840"/>
          <w:pgMar w:top="1200" w:right="1320" w:bottom="280" w:left="1340" w:header="1007" w:footer="0" w:gutter="0"/>
          <w:cols w:space="720"/>
        </w:sectPr>
      </w:pPr>
      <w:r>
        <w:rPr>
          <w:sz w:val="24"/>
          <w:szCs w:val="24"/>
        </w:rPr>
        <w:t xml:space="preserve">the </w:t>
      </w:r>
      <w:r>
        <w:rPr>
          <w:spacing w:val="2"/>
          <w:sz w:val="24"/>
          <w:szCs w:val="24"/>
        </w:rPr>
        <w:t xml:space="preserve"> </w:t>
      </w:r>
      <w:r>
        <w:rPr>
          <w:sz w:val="24"/>
          <w:szCs w:val="24"/>
        </w:rPr>
        <w:t>pro</w:t>
      </w:r>
      <w:r>
        <w:rPr>
          <w:spacing w:val="7"/>
          <w:sz w:val="24"/>
          <w:szCs w:val="24"/>
        </w:rPr>
        <w:t>p</w:t>
      </w:r>
      <w:r>
        <w:rPr>
          <w:sz w:val="24"/>
          <w:szCs w:val="24"/>
        </w:rPr>
        <w:t xml:space="preserve">osition </w:t>
      </w:r>
      <w:r>
        <w:rPr>
          <w:spacing w:val="17"/>
          <w:sz w:val="24"/>
          <w:szCs w:val="24"/>
        </w:rPr>
        <w:t xml:space="preserve"> </w:t>
      </w:r>
      <w:r>
        <w:rPr>
          <w:sz w:val="24"/>
          <w:szCs w:val="24"/>
        </w:rPr>
        <w:t xml:space="preserve">that </w:t>
      </w:r>
      <w:r>
        <w:rPr>
          <w:spacing w:val="38"/>
          <w:sz w:val="24"/>
          <w:szCs w:val="24"/>
        </w:rPr>
        <w:t xml:space="preserve"> </w:t>
      </w:r>
      <w:r>
        <w:rPr>
          <w:spacing w:val="6"/>
          <w:sz w:val="24"/>
          <w:szCs w:val="24"/>
        </w:rPr>
        <w:t>b</w:t>
      </w:r>
      <w:r>
        <w:rPr>
          <w:sz w:val="24"/>
          <w:szCs w:val="24"/>
        </w:rPr>
        <w:t>ecoming</w:t>
      </w:r>
      <w:r>
        <w:rPr>
          <w:spacing w:val="40"/>
          <w:sz w:val="24"/>
          <w:szCs w:val="24"/>
        </w:rPr>
        <w:t xml:space="preserve"> </w:t>
      </w:r>
      <w:r>
        <w:rPr>
          <w:sz w:val="24"/>
          <w:szCs w:val="24"/>
        </w:rPr>
        <w:t>a</w:t>
      </w:r>
      <w:r>
        <w:rPr>
          <w:spacing w:val="40"/>
          <w:sz w:val="24"/>
          <w:szCs w:val="24"/>
        </w:rPr>
        <w:t xml:space="preserve"> </w:t>
      </w:r>
      <w:r>
        <w:rPr>
          <w:w w:val="104"/>
          <w:sz w:val="24"/>
          <w:szCs w:val="24"/>
        </w:rPr>
        <w:t>res</w:t>
      </w:r>
      <w:r>
        <w:rPr>
          <w:spacing w:val="6"/>
          <w:w w:val="104"/>
          <w:sz w:val="24"/>
          <w:szCs w:val="24"/>
        </w:rPr>
        <w:t>p</w:t>
      </w:r>
      <w:r>
        <w:rPr>
          <w:w w:val="104"/>
          <w:sz w:val="24"/>
          <w:szCs w:val="24"/>
        </w:rPr>
        <w:t>onde</w:t>
      </w:r>
      <w:r>
        <w:rPr>
          <w:spacing w:val="-6"/>
          <w:w w:val="104"/>
          <w:sz w:val="24"/>
          <w:szCs w:val="24"/>
        </w:rPr>
        <w:t>n</w:t>
      </w:r>
      <w:r>
        <w:rPr>
          <w:w w:val="137"/>
          <w:sz w:val="24"/>
          <w:szCs w:val="24"/>
        </w:rPr>
        <w:t>t</w:t>
      </w:r>
      <w:r>
        <w:rPr>
          <w:spacing w:val="30"/>
          <w:sz w:val="24"/>
          <w:szCs w:val="24"/>
        </w:rPr>
        <w:t xml:space="preserve"> </w:t>
      </w:r>
      <w:r>
        <w:rPr>
          <w:sz w:val="24"/>
          <w:szCs w:val="24"/>
        </w:rPr>
        <w:t>in</w:t>
      </w:r>
      <w:r>
        <w:rPr>
          <w:spacing w:val="37"/>
          <w:sz w:val="24"/>
          <w:szCs w:val="24"/>
        </w:rPr>
        <w:t xml:space="preserve"> </w:t>
      </w:r>
      <w:r>
        <w:rPr>
          <w:sz w:val="24"/>
          <w:szCs w:val="24"/>
        </w:rPr>
        <w:t>an</w:t>
      </w:r>
      <w:r>
        <w:rPr>
          <w:spacing w:val="50"/>
          <w:sz w:val="24"/>
          <w:szCs w:val="24"/>
        </w:rPr>
        <w:t xml:space="preserve"> </w:t>
      </w:r>
      <w:r>
        <w:rPr>
          <w:w w:val="107"/>
          <w:sz w:val="24"/>
          <w:szCs w:val="24"/>
        </w:rPr>
        <w:t>i</w:t>
      </w:r>
      <w:r>
        <w:rPr>
          <w:spacing w:val="-7"/>
          <w:w w:val="107"/>
          <w:sz w:val="24"/>
          <w:szCs w:val="24"/>
        </w:rPr>
        <w:t>nv</w:t>
      </w:r>
      <w:r>
        <w:rPr>
          <w:w w:val="107"/>
          <w:sz w:val="24"/>
          <w:szCs w:val="24"/>
        </w:rPr>
        <w:t>estor-state</w:t>
      </w:r>
      <w:r>
        <w:rPr>
          <w:spacing w:val="26"/>
          <w:w w:val="107"/>
          <w:sz w:val="24"/>
          <w:szCs w:val="24"/>
        </w:rPr>
        <w:t xml:space="preserve"> </w:t>
      </w:r>
      <w:r>
        <w:rPr>
          <w:sz w:val="24"/>
          <w:szCs w:val="24"/>
        </w:rPr>
        <w:t xml:space="preserve">dispute </w:t>
      </w:r>
      <w:r>
        <w:rPr>
          <w:spacing w:val="17"/>
          <w:sz w:val="24"/>
          <w:szCs w:val="24"/>
        </w:rPr>
        <w:t xml:space="preserve"> </w:t>
      </w:r>
      <w:r>
        <w:rPr>
          <w:sz w:val="24"/>
          <w:szCs w:val="24"/>
        </w:rPr>
        <w:t>carries</w:t>
      </w:r>
      <w:r>
        <w:rPr>
          <w:spacing w:val="56"/>
          <w:sz w:val="24"/>
          <w:szCs w:val="24"/>
        </w:rPr>
        <w:t xml:space="preserve"> </w:t>
      </w:r>
      <w:r>
        <w:rPr>
          <w:sz w:val="24"/>
          <w:szCs w:val="24"/>
        </w:rPr>
        <w:t>significa</w:t>
      </w:r>
      <w:r>
        <w:rPr>
          <w:spacing w:val="-6"/>
          <w:sz w:val="24"/>
          <w:szCs w:val="24"/>
        </w:rPr>
        <w:t>n</w:t>
      </w:r>
      <w:r>
        <w:rPr>
          <w:w w:val="137"/>
          <w:sz w:val="24"/>
          <w:szCs w:val="24"/>
        </w:rPr>
        <w:t xml:space="preserve">t </w:t>
      </w:r>
      <w:r>
        <w:rPr>
          <w:w w:val="106"/>
          <w:sz w:val="24"/>
          <w:szCs w:val="24"/>
        </w:rPr>
        <w:t>reputational</w:t>
      </w:r>
      <w:r>
        <w:rPr>
          <w:spacing w:val="49"/>
          <w:w w:val="106"/>
          <w:sz w:val="24"/>
          <w:szCs w:val="24"/>
        </w:rPr>
        <w:t xml:space="preserve"> </w:t>
      </w:r>
      <w:r>
        <w:rPr>
          <w:w w:val="106"/>
          <w:sz w:val="24"/>
          <w:szCs w:val="24"/>
        </w:rPr>
        <w:t>costs.</w:t>
      </w:r>
    </w:p>
    <w:p w14:paraId="7692EECB" w14:textId="77777777" w:rsidR="000A768D" w:rsidRDefault="000A768D">
      <w:pPr>
        <w:spacing w:before="9" w:line="160" w:lineRule="exact"/>
        <w:rPr>
          <w:sz w:val="17"/>
          <w:szCs w:val="17"/>
        </w:rPr>
      </w:pPr>
    </w:p>
    <w:p w14:paraId="7DDFCB64" w14:textId="77777777" w:rsidR="000A768D" w:rsidRDefault="006C1B1D">
      <w:pPr>
        <w:spacing w:before="26" w:line="260" w:lineRule="exact"/>
        <w:ind w:left="817" w:right="790"/>
        <w:jc w:val="both"/>
        <w:rPr>
          <w:sz w:val="24"/>
          <w:szCs w:val="24"/>
        </w:rPr>
      </w:pPr>
      <w:r>
        <w:rPr>
          <w:spacing w:val="-27"/>
          <w:w w:val="134"/>
          <w:sz w:val="24"/>
          <w:szCs w:val="24"/>
        </w:rPr>
        <w:t>T</w:t>
      </w:r>
      <w:r>
        <w:rPr>
          <w:w w:val="134"/>
          <w:sz w:val="24"/>
          <w:szCs w:val="24"/>
        </w:rPr>
        <w:t>able</w:t>
      </w:r>
      <w:r>
        <w:rPr>
          <w:spacing w:val="10"/>
          <w:w w:val="134"/>
          <w:sz w:val="24"/>
          <w:szCs w:val="24"/>
        </w:rPr>
        <w:t xml:space="preserve"> </w:t>
      </w:r>
      <w:r>
        <w:rPr>
          <w:sz w:val="24"/>
          <w:szCs w:val="24"/>
        </w:rPr>
        <w:t xml:space="preserve">2. </w:t>
      </w:r>
      <w:r>
        <w:rPr>
          <w:spacing w:val="27"/>
          <w:sz w:val="24"/>
          <w:szCs w:val="24"/>
        </w:rPr>
        <w:t xml:space="preserve"> </w:t>
      </w:r>
      <w:r>
        <w:rPr>
          <w:sz w:val="24"/>
          <w:szCs w:val="24"/>
        </w:rPr>
        <w:t>Regression</w:t>
      </w:r>
      <w:r>
        <w:rPr>
          <w:spacing w:val="28"/>
          <w:sz w:val="24"/>
          <w:szCs w:val="24"/>
        </w:rPr>
        <w:t xml:space="preserve"> </w:t>
      </w:r>
      <w:r>
        <w:rPr>
          <w:sz w:val="24"/>
          <w:szCs w:val="24"/>
        </w:rPr>
        <w:t>of</w:t>
      </w:r>
      <w:r>
        <w:rPr>
          <w:spacing w:val="5"/>
          <w:sz w:val="24"/>
          <w:szCs w:val="24"/>
        </w:rPr>
        <w:t xml:space="preserve"> </w:t>
      </w:r>
      <w:r>
        <w:rPr>
          <w:sz w:val="24"/>
          <w:szCs w:val="24"/>
        </w:rPr>
        <w:t>non-ICSID</w:t>
      </w:r>
      <w:r>
        <w:rPr>
          <w:spacing w:val="49"/>
          <w:sz w:val="24"/>
          <w:szCs w:val="24"/>
        </w:rPr>
        <w:t xml:space="preserve"> </w:t>
      </w:r>
      <w:r>
        <w:rPr>
          <w:sz w:val="24"/>
          <w:szCs w:val="24"/>
        </w:rPr>
        <w:t xml:space="preserve">disputes </w:t>
      </w:r>
      <w:r>
        <w:rPr>
          <w:spacing w:val="4"/>
          <w:sz w:val="24"/>
          <w:szCs w:val="24"/>
        </w:rPr>
        <w:t xml:space="preserve"> </w:t>
      </w:r>
      <w:r>
        <w:rPr>
          <w:sz w:val="24"/>
          <w:szCs w:val="24"/>
        </w:rPr>
        <w:t>on</w:t>
      </w:r>
      <w:r>
        <w:rPr>
          <w:spacing w:val="22"/>
          <w:sz w:val="24"/>
          <w:szCs w:val="24"/>
        </w:rPr>
        <w:t xml:space="preserve"> </w:t>
      </w:r>
      <w:r>
        <w:rPr>
          <w:sz w:val="24"/>
          <w:szCs w:val="24"/>
        </w:rPr>
        <w:t>Ln(FDI</w:t>
      </w:r>
      <w:r>
        <w:rPr>
          <w:spacing w:val="60"/>
          <w:sz w:val="24"/>
          <w:szCs w:val="24"/>
        </w:rPr>
        <w:t xml:space="preserve"> </w:t>
      </w:r>
      <w:r>
        <w:rPr>
          <w:sz w:val="24"/>
          <w:szCs w:val="24"/>
        </w:rPr>
        <w:t>fl</w:t>
      </w:r>
      <w:r>
        <w:rPr>
          <w:spacing w:val="-6"/>
          <w:sz w:val="24"/>
          <w:szCs w:val="24"/>
        </w:rPr>
        <w:t>o</w:t>
      </w:r>
      <w:r>
        <w:rPr>
          <w:sz w:val="24"/>
          <w:szCs w:val="24"/>
        </w:rPr>
        <w:t>ws)</w:t>
      </w:r>
      <w:r>
        <w:rPr>
          <w:spacing w:val="-1"/>
          <w:sz w:val="24"/>
          <w:szCs w:val="24"/>
        </w:rPr>
        <w:t xml:space="preserve"> </w:t>
      </w:r>
      <w:r>
        <w:rPr>
          <w:sz w:val="24"/>
          <w:szCs w:val="24"/>
        </w:rPr>
        <w:t>with</w:t>
      </w:r>
      <w:r>
        <w:rPr>
          <w:spacing w:val="43"/>
          <w:sz w:val="24"/>
          <w:szCs w:val="24"/>
        </w:rPr>
        <w:t xml:space="preserve"> </w:t>
      </w:r>
      <w:r>
        <w:rPr>
          <w:w w:val="110"/>
          <w:sz w:val="24"/>
          <w:szCs w:val="24"/>
        </w:rPr>
        <w:t>stand</w:t>
      </w:r>
      <w:r>
        <w:rPr>
          <w:w w:val="109"/>
          <w:sz w:val="24"/>
          <w:szCs w:val="24"/>
        </w:rPr>
        <w:t>a</w:t>
      </w:r>
      <w:r>
        <w:rPr>
          <w:w w:val="110"/>
          <w:sz w:val="24"/>
          <w:szCs w:val="24"/>
        </w:rPr>
        <w:t xml:space="preserve">rd </w:t>
      </w:r>
      <w:r>
        <w:rPr>
          <w:sz w:val="24"/>
          <w:szCs w:val="24"/>
        </w:rPr>
        <w:t>errors</w:t>
      </w:r>
      <w:r>
        <w:rPr>
          <w:spacing w:val="43"/>
          <w:sz w:val="24"/>
          <w:szCs w:val="24"/>
        </w:rPr>
        <w:t xml:space="preserve"> </w:t>
      </w:r>
      <w:r>
        <w:rPr>
          <w:sz w:val="24"/>
          <w:szCs w:val="24"/>
        </w:rPr>
        <w:t>in</w:t>
      </w:r>
      <w:r>
        <w:rPr>
          <w:spacing w:val="28"/>
          <w:sz w:val="24"/>
          <w:szCs w:val="24"/>
        </w:rPr>
        <w:t xml:space="preserve"> </w:t>
      </w:r>
      <w:r>
        <w:rPr>
          <w:sz w:val="24"/>
          <w:szCs w:val="24"/>
        </w:rPr>
        <w:t>pare</w:t>
      </w:r>
      <w:r>
        <w:rPr>
          <w:spacing w:val="-7"/>
          <w:sz w:val="24"/>
          <w:szCs w:val="24"/>
        </w:rPr>
        <w:t>n</w:t>
      </w:r>
      <w:r>
        <w:rPr>
          <w:sz w:val="24"/>
          <w:szCs w:val="24"/>
        </w:rPr>
        <w:t xml:space="preserve">theses.  </w:t>
      </w:r>
      <w:r>
        <w:rPr>
          <w:spacing w:val="2"/>
          <w:sz w:val="24"/>
          <w:szCs w:val="24"/>
        </w:rPr>
        <w:t xml:space="preserve"> </w:t>
      </w:r>
      <w:r>
        <w:rPr>
          <w:rFonts w:ascii="Segoe UI Symbol" w:eastAsia="Segoe UI Symbol" w:hAnsi="Segoe UI Symbol" w:cs="Segoe UI Symbol"/>
          <w:position w:val="9"/>
          <w:sz w:val="16"/>
          <w:szCs w:val="16"/>
        </w:rPr>
        <w:t>∗∗</w:t>
      </w:r>
      <w:r>
        <w:rPr>
          <w:rFonts w:ascii="Segoe UI Symbol" w:eastAsia="Segoe UI Symbol" w:hAnsi="Segoe UI Symbol" w:cs="Segoe UI Symbol"/>
          <w:spacing w:val="34"/>
          <w:position w:val="9"/>
          <w:sz w:val="16"/>
          <w:szCs w:val="16"/>
        </w:rPr>
        <w:t xml:space="preserve"> </w:t>
      </w:r>
      <w:r>
        <w:rPr>
          <w:sz w:val="24"/>
          <w:szCs w:val="24"/>
        </w:rPr>
        <w:t>and</w:t>
      </w:r>
      <w:r>
        <w:rPr>
          <w:spacing w:val="49"/>
          <w:sz w:val="24"/>
          <w:szCs w:val="24"/>
        </w:rPr>
        <w:t xml:space="preserve"> </w:t>
      </w:r>
      <w:r>
        <w:rPr>
          <w:rFonts w:ascii="Segoe UI Symbol" w:eastAsia="Segoe UI Symbol" w:hAnsi="Segoe UI Symbol" w:cs="Segoe UI Symbol"/>
          <w:position w:val="9"/>
          <w:sz w:val="16"/>
          <w:szCs w:val="16"/>
        </w:rPr>
        <w:t>∗</w:t>
      </w:r>
      <w:r>
        <w:rPr>
          <w:rFonts w:ascii="Segoe UI Symbol" w:eastAsia="Segoe UI Symbol" w:hAnsi="Segoe UI Symbol" w:cs="Segoe UI Symbol"/>
          <w:spacing w:val="40"/>
          <w:position w:val="9"/>
          <w:sz w:val="16"/>
          <w:szCs w:val="16"/>
        </w:rPr>
        <w:t xml:space="preserve"> </w:t>
      </w:r>
      <w:r>
        <w:rPr>
          <w:sz w:val="24"/>
          <w:szCs w:val="24"/>
        </w:rPr>
        <w:t xml:space="preserve">indicate </w:t>
      </w:r>
      <w:r>
        <w:rPr>
          <w:spacing w:val="6"/>
          <w:sz w:val="24"/>
          <w:szCs w:val="24"/>
        </w:rPr>
        <w:t xml:space="preserve"> </w:t>
      </w:r>
      <w:r>
        <w:rPr>
          <w:sz w:val="24"/>
          <w:szCs w:val="24"/>
        </w:rPr>
        <w:t>significance</w:t>
      </w:r>
      <w:r>
        <w:rPr>
          <w:spacing w:val="21"/>
          <w:sz w:val="24"/>
          <w:szCs w:val="24"/>
        </w:rPr>
        <w:t xml:space="preserve"> </w:t>
      </w:r>
      <w:r>
        <w:rPr>
          <w:sz w:val="24"/>
          <w:szCs w:val="24"/>
        </w:rPr>
        <w:t>at</w:t>
      </w:r>
      <w:r>
        <w:rPr>
          <w:spacing w:val="56"/>
          <w:sz w:val="24"/>
          <w:szCs w:val="24"/>
        </w:rPr>
        <w:t xml:space="preserve"> </w:t>
      </w:r>
      <w:r>
        <w:rPr>
          <w:sz w:val="24"/>
          <w:szCs w:val="24"/>
        </w:rPr>
        <w:t>p</w:t>
      </w:r>
      <w:r>
        <w:rPr>
          <w:spacing w:val="7"/>
          <w:sz w:val="24"/>
          <w:szCs w:val="24"/>
        </w:rPr>
        <w:t xml:space="preserve"> </w:t>
      </w:r>
      <w:r>
        <w:rPr>
          <w:w w:val="134"/>
          <w:sz w:val="24"/>
          <w:szCs w:val="24"/>
        </w:rPr>
        <w:t>&lt;</w:t>
      </w:r>
      <w:r>
        <w:rPr>
          <w:spacing w:val="-9"/>
          <w:w w:val="134"/>
          <w:sz w:val="24"/>
          <w:szCs w:val="24"/>
        </w:rPr>
        <w:t xml:space="preserve"> </w:t>
      </w:r>
      <w:r>
        <w:rPr>
          <w:sz w:val="24"/>
          <w:szCs w:val="24"/>
        </w:rPr>
        <w:t>0.05</w:t>
      </w:r>
      <w:r>
        <w:rPr>
          <w:spacing w:val="14"/>
          <w:sz w:val="24"/>
          <w:szCs w:val="24"/>
        </w:rPr>
        <w:t xml:space="preserve"> </w:t>
      </w:r>
      <w:r>
        <w:rPr>
          <w:sz w:val="24"/>
          <w:szCs w:val="24"/>
        </w:rPr>
        <w:t>and</w:t>
      </w:r>
      <w:r>
        <w:rPr>
          <w:spacing w:val="49"/>
          <w:sz w:val="24"/>
          <w:szCs w:val="24"/>
        </w:rPr>
        <w:t xml:space="preserve"> </w:t>
      </w:r>
      <w:r>
        <w:rPr>
          <w:sz w:val="24"/>
          <w:szCs w:val="24"/>
        </w:rPr>
        <w:t>p</w:t>
      </w:r>
      <w:r>
        <w:rPr>
          <w:spacing w:val="7"/>
          <w:sz w:val="24"/>
          <w:szCs w:val="24"/>
        </w:rPr>
        <w:t xml:space="preserve"> </w:t>
      </w:r>
      <w:r>
        <w:rPr>
          <w:w w:val="134"/>
          <w:sz w:val="24"/>
          <w:szCs w:val="24"/>
        </w:rPr>
        <w:t>&lt;</w:t>
      </w:r>
      <w:r>
        <w:rPr>
          <w:spacing w:val="-9"/>
          <w:w w:val="134"/>
          <w:sz w:val="24"/>
          <w:szCs w:val="24"/>
        </w:rPr>
        <w:t xml:space="preserve"> </w:t>
      </w:r>
      <w:r>
        <w:rPr>
          <w:sz w:val="24"/>
          <w:szCs w:val="24"/>
        </w:rPr>
        <w:t xml:space="preserve">0.10, </w:t>
      </w:r>
      <w:r>
        <w:rPr>
          <w:w w:val="104"/>
          <w:sz w:val="24"/>
          <w:szCs w:val="24"/>
        </w:rPr>
        <w:t>res</w:t>
      </w:r>
      <w:r>
        <w:rPr>
          <w:spacing w:val="6"/>
          <w:w w:val="104"/>
          <w:sz w:val="24"/>
          <w:szCs w:val="24"/>
        </w:rPr>
        <w:t>p</w:t>
      </w:r>
      <w:r>
        <w:rPr>
          <w:w w:val="104"/>
          <w:sz w:val="24"/>
          <w:szCs w:val="24"/>
        </w:rPr>
        <w:t>ecti</w:t>
      </w:r>
      <w:r>
        <w:rPr>
          <w:spacing w:val="-7"/>
          <w:w w:val="104"/>
          <w:sz w:val="24"/>
          <w:szCs w:val="24"/>
        </w:rPr>
        <w:t>v</w:t>
      </w:r>
      <w:r>
        <w:rPr>
          <w:w w:val="99"/>
          <w:sz w:val="24"/>
          <w:szCs w:val="24"/>
        </w:rPr>
        <w:t>el</w:t>
      </w:r>
      <w:r>
        <w:rPr>
          <w:spacing w:val="-20"/>
          <w:w w:val="99"/>
          <w:sz w:val="24"/>
          <w:szCs w:val="24"/>
        </w:rPr>
        <w:t>y</w:t>
      </w:r>
      <w:r>
        <w:rPr>
          <w:w w:val="108"/>
          <w:sz w:val="24"/>
          <w:szCs w:val="24"/>
        </w:rPr>
        <w:t>.</w:t>
      </w:r>
    </w:p>
    <w:p w14:paraId="0D8AC008" w14:textId="77777777" w:rsidR="000A768D" w:rsidRDefault="000A768D">
      <w:pPr>
        <w:spacing w:before="6" w:line="180" w:lineRule="exact"/>
        <w:rPr>
          <w:sz w:val="18"/>
          <w:szCs w:val="18"/>
        </w:rPr>
      </w:pPr>
    </w:p>
    <w:tbl>
      <w:tblPr>
        <w:tblW w:w="0" w:type="auto"/>
        <w:tblInd w:w="1744" w:type="dxa"/>
        <w:tblLayout w:type="fixed"/>
        <w:tblCellMar>
          <w:left w:w="0" w:type="dxa"/>
          <w:right w:w="0" w:type="dxa"/>
        </w:tblCellMar>
        <w:tblLook w:val="01E0" w:firstRow="1" w:lastRow="1" w:firstColumn="1" w:lastColumn="1" w:noHBand="0" w:noVBand="0"/>
      </w:tblPr>
      <w:tblGrid>
        <w:gridCol w:w="2513"/>
        <w:gridCol w:w="1167"/>
        <w:gridCol w:w="1162"/>
        <w:gridCol w:w="1162"/>
      </w:tblGrid>
      <w:tr w:rsidR="000A768D" w14:paraId="458BF7AB" w14:textId="77777777">
        <w:trPr>
          <w:trHeight w:hRule="exact" w:val="376"/>
        </w:trPr>
        <w:tc>
          <w:tcPr>
            <w:tcW w:w="2513" w:type="dxa"/>
            <w:tcBorders>
              <w:top w:val="nil"/>
              <w:left w:val="nil"/>
              <w:bottom w:val="single" w:sz="3" w:space="0" w:color="000000"/>
              <w:right w:val="nil"/>
            </w:tcBorders>
          </w:tcPr>
          <w:p w14:paraId="1EF59A65" w14:textId="77777777" w:rsidR="000A768D" w:rsidRDefault="006C1B1D">
            <w:pPr>
              <w:spacing w:before="61"/>
              <w:ind w:left="100"/>
            </w:pPr>
            <w:r>
              <w:rPr>
                <w:spacing w:val="-17"/>
                <w:w w:val="103"/>
              </w:rPr>
              <w:t>V</w:t>
            </w:r>
            <w:r>
              <w:rPr>
                <w:w w:val="108"/>
              </w:rPr>
              <w:t>ariable</w:t>
            </w:r>
          </w:p>
        </w:tc>
        <w:tc>
          <w:tcPr>
            <w:tcW w:w="1167" w:type="dxa"/>
            <w:tcBorders>
              <w:top w:val="nil"/>
              <w:left w:val="nil"/>
              <w:bottom w:val="single" w:sz="3" w:space="0" w:color="000000"/>
              <w:right w:val="nil"/>
            </w:tcBorders>
          </w:tcPr>
          <w:p w14:paraId="4F30E3F7" w14:textId="77777777" w:rsidR="000A768D" w:rsidRDefault="006C1B1D">
            <w:pPr>
              <w:spacing w:before="61"/>
              <w:ind w:left="359"/>
            </w:pPr>
            <w:r>
              <w:t>M</w:t>
            </w:r>
            <w:r>
              <w:rPr>
                <w:spacing w:val="5"/>
              </w:rPr>
              <w:t>o</w:t>
            </w:r>
            <w:r>
              <w:t>del</w:t>
            </w:r>
            <w:r>
              <w:rPr>
                <w:spacing w:val="30"/>
              </w:rPr>
              <w:t xml:space="preserve"> </w:t>
            </w:r>
            <w:r>
              <w:t>1</w:t>
            </w:r>
          </w:p>
        </w:tc>
        <w:tc>
          <w:tcPr>
            <w:tcW w:w="1162" w:type="dxa"/>
            <w:tcBorders>
              <w:top w:val="nil"/>
              <w:left w:val="nil"/>
              <w:bottom w:val="single" w:sz="3" w:space="0" w:color="000000"/>
              <w:right w:val="nil"/>
            </w:tcBorders>
          </w:tcPr>
          <w:p w14:paraId="21A65B51" w14:textId="77777777" w:rsidR="000A768D" w:rsidRDefault="006C1B1D">
            <w:pPr>
              <w:spacing w:before="61"/>
              <w:ind w:left="354"/>
            </w:pPr>
            <w:r>
              <w:t>M</w:t>
            </w:r>
            <w:r>
              <w:rPr>
                <w:spacing w:val="5"/>
              </w:rPr>
              <w:t>o</w:t>
            </w:r>
            <w:r>
              <w:t>del</w:t>
            </w:r>
            <w:r>
              <w:rPr>
                <w:spacing w:val="29"/>
              </w:rPr>
              <w:t xml:space="preserve"> </w:t>
            </w:r>
            <w:r>
              <w:t>2</w:t>
            </w:r>
          </w:p>
        </w:tc>
        <w:tc>
          <w:tcPr>
            <w:tcW w:w="1162" w:type="dxa"/>
            <w:tcBorders>
              <w:top w:val="nil"/>
              <w:left w:val="nil"/>
              <w:bottom w:val="single" w:sz="3" w:space="0" w:color="000000"/>
              <w:right w:val="nil"/>
            </w:tcBorders>
          </w:tcPr>
          <w:p w14:paraId="0609EB13" w14:textId="77777777" w:rsidR="000A768D" w:rsidRDefault="006C1B1D">
            <w:pPr>
              <w:spacing w:before="61"/>
              <w:ind w:left="354"/>
            </w:pPr>
            <w:r>
              <w:t>M</w:t>
            </w:r>
            <w:r>
              <w:rPr>
                <w:spacing w:val="6"/>
              </w:rPr>
              <w:t>o</w:t>
            </w:r>
            <w:r>
              <w:t>del</w:t>
            </w:r>
            <w:r>
              <w:rPr>
                <w:spacing w:val="29"/>
              </w:rPr>
              <w:t xml:space="preserve"> </w:t>
            </w:r>
            <w:r>
              <w:t>3</w:t>
            </w:r>
          </w:p>
        </w:tc>
      </w:tr>
      <w:tr w:rsidR="000A768D" w14:paraId="7F30F675" w14:textId="77777777">
        <w:trPr>
          <w:trHeight w:hRule="exact" w:val="238"/>
        </w:trPr>
        <w:tc>
          <w:tcPr>
            <w:tcW w:w="2513" w:type="dxa"/>
            <w:tcBorders>
              <w:top w:val="single" w:sz="3" w:space="0" w:color="000000"/>
              <w:left w:val="nil"/>
              <w:bottom w:val="nil"/>
              <w:right w:val="nil"/>
            </w:tcBorders>
          </w:tcPr>
          <w:p w14:paraId="25A924B4" w14:textId="77777777" w:rsidR="000A768D" w:rsidRDefault="006C1B1D">
            <w:pPr>
              <w:spacing w:before="4"/>
              <w:ind w:left="100"/>
            </w:pPr>
            <w:r>
              <w:t xml:space="preserve">Non-ICSID </w:t>
            </w:r>
            <w:r>
              <w:rPr>
                <w:spacing w:val="3"/>
              </w:rPr>
              <w:t xml:space="preserve"> </w:t>
            </w:r>
            <w:r>
              <w:t xml:space="preserve">(past </w:t>
            </w:r>
            <w:r>
              <w:rPr>
                <w:spacing w:val="21"/>
              </w:rPr>
              <w:t xml:space="preserve"> </w:t>
            </w:r>
            <w:r>
              <w:t>2</w:t>
            </w:r>
            <w:r>
              <w:rPr>
                <w:spacing w:val="15"/>
              </w:rPr>
              <w:t xml:space="preserve"> </w:t>
            </w:r>
            <w:r>
              <w:rPr>
                <w:spacing w:val="-6"/>
                <w:w w:val="105"/>
              </w:rPr>
              <w:t>y</w:t>
            </w:r>
            <w:r>
              <w:rPr>
                <w:w w:val="108"/>
              </w:rPr>
              <w:t>ears)</w:t>
            </w:r>
          </w:p>
        </w:tc>
        <w:tc>
          <w:tcPr>
            <w:tcW w:w="1167" w:type="dxa"/>
            <w:tcBorders>
              <w:top w:val="single" w:sz="3" w:space="0" w:color="000000"/>
              <w:left w:val="nil"/>
              <w:bottom w:val="nil"/>
              <w:right w:val="nil"/>
            </w:tcBorders>
          </w:tcPr>
          <w:p w14:paraId="64F1CF1A" w14:textId="77777777" w:rsidR="000A768D" w:rsidRDefault="006C1B1D">
            <w:pPr>
              <w:spacing w:before="4"/>
              <w:ind w:left="193"/>
            </w:pPr>
            <w:r>
              <w:rPr>
                <w:w w:val="99"/>
              </w:rPr>
              <w:t>-0</w:t>
            </w:r>
            <w:r>
              <w:rPr>
                <w:w w:val="101"/>
              </w:rPr>
              <w:t>.375</w:t>
            </w:r>
          </w:p>
        </w:tc>
        <w:tc>
          <w:tcPr>
            <w:tcW w:w="1162" w:type="dxa"/>
            <w:tcBorders>
              <w:top w:val="single" w:sz="3" w:space="0" w:color="000000"/>
              <w:left w:val="nil"/>
              <w:bottom w:val="nil"/>
              <w:right w:val="nil"/>
            </w:tcBorders>
          </w:tcPr>
          <w:p w14:paraId="2BA2FDC0" w14:textId="77777777" w:rsidR="000A768D" w:rsidRDefault="000A768D"/>
        </w:tc>
        <w:tc>
          <w:tcPr>
            <w:tcW w:w="1162" w:type="dxa"/>
            <w:tcBorders>
              <w:top w:val="single" w:sz="3" w:space="0" w:color="000000"/>
              <w:left w:val="nil"/>
              <w:bottom w:val="nil"/>
              <w:right w:val="nil"/>
            </w:tcBorders>
          </w:tcPr>
          <w:p w14:paraId="26ED7868" w14:textId="77777777" w:rsidR="000A768D" w:rsidRDefault="000A768D"/>
        </w:tc>
      </w:tr>
      <w:tr w:rsidR="000A768D" w14:paraId="6C3D3DD4" w14:textId="77777777">
        <w:trPr>
          <w:trHeight w:hRule="exact" w:val="239"/>
        </w:trPr>
        <w:tc>
          <w:tcPr>
            <w:tcW w:w="2513" w:type="dxa"/>
            <w:tcBorders>
              <w:top w:val="nil"/>
              <w:left w:val="nil"/>
              <w:bottom w:val="nil"/>
              <w:right w:val="nil"/>
            </w:tcBorders>
          </w:tcPr>
          <w:p w14:paraId="146BEE0D" w14:textId="77777777" w:rsidR="000A768D" w:rsidRDefault="000A768D"/>
        </w:tc>
        <w:tc>
          <w:tcPr>
            <w:tcW w:w="1167" w:type="dxa"/>
            <w:tcBorders>
              <w:top w:val="nil"/>
              <w:left w:val="nil"/>
              <w:bottom w:val="nil"/>
              <w:right w:val="nil"/>
            </w:tcBorders>
          </w:tcPr>
          <w:p w14:paraId="0B9832D5" w14:textId="77777777" w:rsidR="000A768D" w:rsidRDefault="006C1B1D">
            <w:pPr>
              <w:spacing w:line="200" w:lineRule="exact"/>
              <w:ind w:left="182"/>
            </w:pPr>
            <w:r>
              <w:rPr>
                <w:w w:val="104"/>
              </w:rPr>
              <w:t>(0.365)</w:t>
            </w:r>
          </w:p>
        </w:tc>
        <w:tc>
          <w:tcPr>
            <w:tcW w:w="1162" w:type="dxa"/>
            <w:tcBorders>
              <w:top w:val="nil"/>
              <w:left w:val="nil"/>
              <w:bottom w:val="nil"/>
              <w:right w:val="nil"/>
            </w:tcBorders>
          </w:tcPr>
          <w:p w14:paraId="68E2BB24" w14:textId="77777777" w:rsidR="000A768D" w:rsidRDefault="000A768D"/>
        </w:tc>
        <w:tc>
          <w:tcPr>
            <w:tcW w:w="1162" w:type="dxa"/>
            <w:tcBorders>
              <w:top w:val="nil"/>
              <w:left w:val="nil"/>
              <w:bottom w:val="nil"/>
              <w:right w:val="nil"/>
            </w:tcBorders>
          </w:tcPr>
          <w:p w14:paraId="5D3242E5" w14:textId="77777777" w:rsidR="000A768D" w:rsidRDefault="000A768D"/>
        </w:tc>
      </w:tr>
      <w:tr w:rsidR="000A768D" w14:paraId="4C1DEFA5" w14:textId="77777777">
        <w:trPr>
          <w:trHeight w:hRule="exact" w:val="239"/>
        </w:trPr>
        <w:tc>
          <w:tcPr>
            <w:tcW w:w="2513" w:type="dxa"/>
            <w:tcBorders>
              <w:top w:val="nil"/>
              <w:left w:val="nil"/>
              <w:bottom w:val="nil"/>
              <w:right w:val="nil"/>
            </w:tcBorders>
          </w:tcPr>
          <w:p w14:paraId="0479EAC6" w14:textId="77777777" w:rsidR="000A768D" w:rsidRDefault="006C1B1D">
            <w:pPr>
              <w:spacing w:line="200" w:lineRule="exact"/>
              <w:ind w:left="100"/>
            </w:pPr>
            <w:r>
              <w:t xml:space="preserve">Non-ICSID </w:t>
            </w:r>
            <w:r>
              <w:rPr>
                <w:spacing w:val="3"/>
              </w:rPr>
              <w:t xml:space="preserve"> </w:t>
            </w:r>
            <w:r>
              <w:t xml:space="preserve">(past </w:t>
            </w:r>
            <w:r>
              <w:rPr>
                <w:spacing w:val="21"/>
              </w:rPr>
              <w:t xml:space="preserve"> </w:t>
            </w:r>
            <w:r>
              <w:t>5</w:t>
            </w:r>
            <w:r>
              <w:rPr>
                <w:spacing w:val="15"/>
              </w:rPr>
              <w:t xml:space="preserve"> </w:t>
            </w:r>
            <w:r>
              <w:rPr>
                <w:spacing w:val="-6"/>
                <w:w w:val="105"/>
              </w:rPr>
              <w:t>y</w:t>
            </w:r>
            <w:r>
              <w:rPr>
                <w:w w:val="108"/>
              </w:rPr>
              <w:t>ears)</w:t>
            </w:r>
          </w:p>
        </w:tc>
        <w:tc>
          <w:tcPr>
            <w:tcW w:w="1167" w:type="dxa"/>
            <w:tcBorders>
              <w:top w:val="nil"/>
              <w:left w:val="nil"/>
              <w:bottom w:val="nil"/>
              <w:right w:val="nil"/>
            </w:tcBorders>
          </w:tcPr>
          <w:p w14:paraId="5430720A" w14:textId="77777777" w:rsidR="000A768D" w:rsidRDefault="000A768D"/>
        </w:tc>
        <w:tc>
          <w:tcPr>
            <w:tcW w:w="1162" w:type="dxa"/>
            <w:tcBorders>
              <w:top w:val="nil"/>
              <w:left w:val="nil"/>
              <w:bottom w:val="nil"/>
              <w:right w:val="nil"/>
            </w:tcBorders>
          </w:tcPr>
          <w:p w14:paraId="6193C7BE" w14:textId="77777777" w:rsidR="000A768D" w:rsidRDefault="006C1B1D">
            <w:pPr>
              <w:spacing w:line="200" w:lineRule="exact"/>
              <w:ind w:left="188"/>
            </w:pPr>
            <w:r>
              <w:t>-0.239</w:t>
            </w:r>
          </w:p>
        </w:tc>
        <w:tc>
          <w:tcPr>
            <w:tcW w:w="1162" w:type="dxa"/>
            <w:tcBorders>
              <w:top w:val="nil"/>
              <w:left w:val="nil"/>
              <w:bottom w:val="nil"/>
              <w:right w:val="nil"/>
            </w:tcBorders>
          </w:tcPr>
          <w:p w14:paraId="7D62A341" w14:textId="77777777" w:rsidR="000A768D" w:rsidRDefault="000A768D"/>
        </w:tc>
      </w:tr>
      <w:tr w:rsidR="000A768D" w14:paraId="55A0BCAF" w14:textId="77777777">
        <w:trPr>
          <w:trHeight w:hRule="exact" w:val="239"/>
        </w:trPr>
        <w:tc>
          <w:tcPr>
            <w:tcW w:w="2513" w:type="dxa"/>
            <w:tcBorders>
              <w:top w:val="nil"/>
              <w:left w:val="nil"/>
              <w:bottom w:val="nil"/>
              <w:right w:val="nil"/>
            </w:tcBorders>
          </w:tcPr>
          <w:p w14:paraId="337F70AC" w14:textId="77777777" w:rsidR="000A768D" w:rsidRDefault="000A768D"/>
        </w:tc>
        <w:tc>
          <w:tcPr>
            <w:tcW w:w="1167" w:type="dxa"/>
            <w:tcBorders>
              <w:top w:val="nil"/>
              <w:left w:val="nil"/>
              <w:bottom w:val="nil"/>
              <w:right w:val="nil"/>
            </w:tcBorders>
          </w:tcPr>
          <w:p w14:paraId="3B124742" w14:textId="77777777" w:rsidR="000A768D" w:rsidRDefault="000A768D"/>
        </w:tc>
        <w:tc>
          <w:tcPr>
            <w:tcW w:w="1162" w:type="dxa"/>
            <w:tcBorders>
              <w:top w:val="nil"/>
              <w:left w:val="nil"/>
              <w:bottom w:val="nil"/>
              <w:right w:val="nil"/>
            </w:tcBorders>
          </w:tcPr>
          <w:p w14:paraId="47448179" w14:textId="77777777" w:rsidR="000A768D" w:rsidRDefault="006C1B1D">
            <w:pPr>
              <w:spacing w:line="200" w:lineRule="exact"/>
              <w:ind w:left="177"/>
            </w:pPr>
            <w:r>
              <w:rPr>
                <w:w w:val="104"/>
              </w:rPr>
              <w:t>(0.226)</w:t>
            </w:r>
          </w:p>
        </w:tc>
        <w:tc>
          <w:tcPr>
            <w:tcW w:w="1162" w:type="dxa"/>
            <w:tcBorders>
              <w:top w:val="nil"/>
              <w:left w:val="nil"/>
              <w:bottom w:val="nil"/>
              <w:right w:val="nil"/>
            </w:tcBorders>
          </w:tcPr>
          <w:p w14:paraId="2A27D846" w14:textId="77777777" w:rsidR="000A768D" w:rsidRDefault="000A768D"/>
        </w:tc>
      </w:tr>
      <w:tr w:rsidR="000A768D" w14:paraId="7E47B315" w14:textId="77777777">
        <w:trPr>
          <w:trHeight w:hRule="exact" w:val="267"/>
        </w:trPr>
        <w:tc>
          <w:tcPr>
            <w:tcW w:w="2513" w:type="dxa"/>
            <w:tcBorders>
              <w:top w:val="nil"/>
              <w:left w:val="nil"/>
              <w:bottom w:val="nil"/>
              <w:right w:val="nil"/>
            </w:tcBorders>
          </w:tcPr>
          <w:p w14:paraId="12737BD0" w14:textId="77777777" w:rsidR="000A768D" w:rsidRDefault="006C1B1D">
            <w:pPr>
              <w:spacing w:line="220" w:lineRule="exact"/>
              <w:ind w:left="100"/>
              <w:rPr>
                <w:sz w:val="14"/>
                <w:szCs w:val="14"/>
              </w:rPr>
            </w:pPr>
            <w:r>
              <w:rPr>
                <w:w w:val="108"/>
                <w:position w:val="2"/>
              </w:rPr>
              <w:t>Cu</w:t>
            </w:r>
            <w:r>
              <w:rPr>
                <w:spacing w:val="-5"/>
                <w:w w:val="108"/>
                <w:position w:val="2"/>
              </w:rPr>
              <w:t>m</w:t>
            </w:r>
            <w:r>
              <w:rPr>
                <w:w w:val="108"/>
                <w:position w:val="2"/>
              </w:rPr>
              <w:t>ulati</w:t>
            </w:r>
            <w:r>
              <w:rPr>
                <w:spacing w:val="-6"/>
                <w:w w:val="108"/>
                <w:position w:val="2"/>
              </w:rPr>
              <w:t>v</w:t>
            </w:r>
            <w:r>
              <w:rPr>
                <w:w w:val="108"/>
                <w:position w:val="2"/>
              </w:rPr>
              <w:t>e</w:t>
            </w:r>
            <w:r>
              <w:rPr>
                <w:spacing w:val="14"/>
                <w:w w:val="108"/>
                <w:position w:val="2"/>
              </w:rPr>
              <w:t xml:space="preserve"> </w:t>
            </w:r>
            <w:r>
              <w:rPr>
                <w:w w:val="104"/>
                <w:position w:val="2"/>
              </w:rPr>
              <w:t>Non-ICSID</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tc>
        <w:tc>
          <w:tcPr>
            <w:tcW w:w="1167" w:type="dxa"/>
            <w:tcBorders>
              <w:top w:val="nil"/>
              <w:left w:val="nil"/>
              <w:bottom w:val="nil"/>
              <w:right w:val="nil"/>
            </w:tcBorders>
          </w:tcPr>
          <w:p w14:paraId="7361A62A" w14:textId="77777777" w:rsidR="000A768D" w:rsidRDefault="000A768D"/>
        </w:tc>
        <w:tc>
          <w:tcPr>
            <w:tcW w:w="1162" w:type="dxa"/>
            <w:tcBorders>
              <w:top w:val="nil"/>
              <w:left w:val="nil"/>
              <w:bottom w:val="nil"/>
              <w:right w:val="nil"/>
            </w:tcBorders>
          </w:tcPr>
          <w:p w14:paraId="04307DAA" w14:textId="77777777" w:rsidR="000A768D" w:rsidRDefault="000A768D"/>
        </w:tc>
        <w:tc>
          <w:tcPr>
            <w:tcW w:w="1162" w:type="dxa"/>
            <w:tcBorders>
              <w:top w:val="nil"/>
              <w:left w:val="nil"/>
              <w:bottom w:val="nil"/>
              <w:right w:val="nil"/>
            </w:tcBorders>
          </w:tcPr>
          <w:p w14:paraId="5351A585" w14:textId="77777777" w:rsidR="000A768D" w:rsidRDefault="006C1B1D">
            <w:pPr>
              <w:spacing w:line="200" w:lineRule="exact"/>
              <w:ind w:left="188"/>
            </w:pPr>
            <w:r>
              <w:t>-0.239</w:t>
            </w:r>
          </w:p>
        </w:tc>
      </w:tr>
      <w:tr w:rsidR="000A768D" w14:paraId="0DDCE3D2" w14:textId="77777777">
        <w:trPr>
          <w:trHeight w:hRule="exact" w:val="211"/>
        </w:trPr>
        <w:tc>
          <w:tcPr>
            <w:tcW w:w="2513" w:type="dxa"/>
            <w:tcBorders>
              <w:top w:val="nil"/>
              <w:left w:val="nil"/>
              <w:bottom w:val="nil"/>
              <w:right w:val="nil"/>
            </w:tcBorders>
          </w:tcPr>
          <w:p w14:paraId="1FAE2FAE" w14:textId="77777777" w:rsidR="000A768D" w:rsidRDefault="000A768D"/>
        </w:tc>
        <w:tc>
          <w:tcPr>
            <w:tcW w:w="1167" w:type="dxa"/>
            <w:tcBorders>
              <w:top w:val="nil"/>
              <w:left w:val="nil"/>
              <w:bottom w:val="nil"/>
              <w:right w:val="nil"/>
            </w:tcBorders>
          </w:tcPr>
          <w:p w14:paraId="7867F435" w14:textId="77777777" w:rsidR="000A768D" w:rsidRDefault="000A768D"/>
        </w:tc>
        <w:tc>
          <w:tcPr>
            <w:tcW w:w="1162" w:type="dxa"/>
            <w:tcBorders>
              <w:top w:val="nil"/>
              <w:left w:val="nil"/>
              <w:bottom w:val="nil"/>
              <w:right w:val="nil"/>
            </w:tcBorders>
          </w:tcPr>
          <w:p w14:paraId="471098D4" w14:textId="77777777" w:rsidR="000A768D" w:rsidRDefault="000A768D"/>
        </w:tc>
        <w:tc>
          <w:tcPr>
            <w:tcW w:w="1162" w:type="dxa"/>
            <w:tcBorders>
              <w:top w:val="nil"/>
              <w:left w:val="nil"/>
              <w:bottom w:val="nil"/>
              <w:right w:val="nil"/>
            </w:tcBorders>
          </w:tcPr>
          <w:p w14:paraId="62C3D55B" w14:textId="77777777" w:rsidR="000A768D" w:rsidRDefault="006C1B1D">
            <w:pPr>
              <w:spacing w:line="180" w:lineRule="exact"/>
              <w:ind w:left="177"/>
            </w:pPr>
            <w:r>
              <w:rPr>
                <w:w w:val="104"/>
                <w:position w:val="1"/>
              </w:rPr>
              <w:t>(0.153)</w:t>
            </w:r>
          </w:p>
        </w:tc>
      </w:tr>
      <w:tr w:rsidR="000A768D" w14:paraId="04CD4C1B" w14:textId="77777777">
        <w:trPr>
          <w:trHeight w:hRule="exact" w:val="478"/>
        </w:trPr>
        <w:tc>
          <w:tcPr>
            <w:tcW w:w="2513" w:type="dxa"/>
            <w:tcBorders>
              <w:top w:val="nil"/>
              <w:left w:val="nil"/>
              <w:bottom w:val="nil"/>
              <w:right w:val="nil"/>
            </w:tcBorders>
          </w:tcPr>
          <w:p w14:paraId="6E1CA802" w14:textId="77777777" w:rsidR="000A768D" w:rsidRDefault="006C1B1D">
            <w:pPr>
              <w:spacing w:line="220" w:lineRule="exact"/>
              <w:ind w:left="100"/>
              <w:rPr>
                <w:sz w:val="14"/>
                <w:szCs w:val="14"/>
              </w:rPr>
            </w:pPr>
            <w:r>
              <w:rPr>
                <w:w w:val="114"/>
                <w:position w:val="2"/>
              </w:rPr>
              <w:t>%∆</w:t>
            </w:r>
            <w:r>
              <w:rPr>
                <w:spacing w:val="10"/>
                <w:w w:val="114"/>
                <w:position w:val="2"/>
              </w:rPr>
              <w:t xml:space="preserve"> </w:t>
            </w:r>
            <w:r>
              <w:rPr>
                <w:w w:val="111"/>
                <w:position w:val="2"/>
              </w:rPr>
              <w:t>GDP</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tc>
        <w:tc>
          <w:tcPr>
            <w:tcW w:w="1167" w:type="dxa"/>
            <w:tcBorders>
              <w:top w:val="nil"/>
              <w:left w:val="nil"/>
              <w:bottom w:val="nil"/>
              <w:right w:val="nil"/>
            </w:tcBorders>
          </w:tcPr>
          <w:p w14:paraId="5C6641D2" w14:textId="77777777" w:rsidR="000A768D" w:rsidRDefault="006C1B1D">
            <w:pPr>
              <w:spacing w:line="200" w:lineRule="exact"/>
              <w:ind w:left="260"/>
              <w:rPr>
                <w:rFonts w:ascii="Segoe UI Symbol" w:eastAsia="Segoe UI Symbol" w:hAnsi="Segoe UI Symbol" w:cs="Segoe UI Symbol"/>
                <w:sz w:val="14"/>
                <w:szCs w:val="14"/>
              </w:rPr>
            </w:pPr>
            <w:r>
              <w:rPr>
                <w:w w:val="99"/>
              </w:rPr>
              <w:t>0</w:t>
            </w:r>
            <w:r>
              <w:rPr>
                <w:w w:val="110"/>
              </w:rPr>
              <w:t>.</w:t>
            </w:r>
            <w:r>
              <w:rPr>
                <w:w w:val="99"/>
              </w:rPr>
              <w:t>054</w:t>
            </w:r>
            <w:r>
              <w:rPr>
                <w:rFonts w:ascii="Segoe UI Symbol" w:eastAsia="Segoe UI Symbol" w:hAnsi="Segoe UI Symbol" w:cs="Segoe UI Symbol"/>
                <w:w w:val="102"/>
                <w:position w:val="7"/>
                <w:sz w:val="14"/>
                <w:szCs w:val="14"/>
              </w:rPr>
              <w:t>∗</w:t>
            </w:r>
          </w:p>
          <w:p w14:paraId="59F8011C" w14:textId="77777777" w:rsidR="000A768D" w:rsidRDefault="006C1B1D">
            <w:pPr>
              <w:spacing w:before="9"/>
              <w:ind w:left="182"/>
            </w:pPr>
            <w:r>
              <w:rPr>
                <w:w w:val="104"/>
              </w:rPr>
              <w:t>(0.027)</w:t>
            </w:r>
          </w:p>
        </w:tc>
        <w:tc>
          <w:tcPr>
            <w:tcW w:w="1162" w:type="dxa"/>
            <w:tcBorders>
              <w:top w:val="nil"/>
              <w:left w:val="nil"/>
              <w:bottom w:val="nil"/>
              <w:right w:val="nil"/>
            </w:tcBorders>
          </w:tcPr>
          <w:p w14:paraId="1A4F77A0" w14:textId="77777777" w:rsidR="000A768D" w:rsidRDefault="006C1B1D">
            <w:pPr>
              <w:spacing w:line="200" w:lineRule="exact"/>
              <w:ind w:left="255"/>
              <w:rPr>
                <w:rFonts w:ascii="Segoe UI Symbol" w:eastAsia="Segoe UI Symbol" w:hAnsi="Segoe UI Symbol" w:cs="Segoe UI Symbol"/>
                <w:sz w:val="14"/>
                <w:szCs w:val="14"/>
              </w:rPr>
            </w:pPr>
            <w:r>
              <w:rPr>
                <w:w w:val="99"/>
              </w:rPr>
              <w:t>0</w:t>
            </w:r>
            <w:r>
              <w:rPr>
                <w:w w:val="110"/>
              </w:rPr>
              <w:t>.</w:t>
            </w:r>
            <w:r>
              <w:rPr>
                <w:w w:val="99"/>
              </w:rPr>
              <w:t>054</w:t>
            </w:r>
            <w:r>
              <w:rPr>
                <w:rFonts w:ascii="Segoe UI Symbol" w:eastAsia="Segoe UI Symbol" w:hAnsi="Segoe UI Symbol" w:cs="Segoe UI Symbol"/>
                <w:w w:val="102"/>
                <w:position w:val="7"/>
                <w:sz w:val="14"/>
                <w:szCs w:val="14"/>
              </w:rPr>
              <w:t>∗</w:t>
            </w:r>
          </w:p>
          <w:p w14:paraId="75ACF08A" w14:textId="77777777" w:rsidR="000A768D" w:rsidRDefault="006C1B1D">
            <w:pPr>
              <w:spacing w:before="9"/>
              <w:ind w:left="177"/>
            </w:pPr>
            <w:r>
              <w:rPr>
                <w:w w:val="104"/>
              </w:rPr>
              <w:t>(0.027)</w:t>
            </w:r>
          </w:p>
        </w:tc>
        <w:tc>
          <w:tcPr>
            <w:tcW w:w="1162" w:type="dxa"/>
            <w:tcBorders>
              <w:top w:val="nil"/>
              <w:left w:val="nil"/>
              <w:bottom w:val="nil"/>
              <w:right w:val="nil"/>
            </w:tcBorders>
          </w:tcPr>
          <w:p w14:paraId="0694DFEA" w14:textId="77777777" w:rsidR="000A768D" w:rsidRDefault="006C1B1D">
            <w:pPr>
              <w:spacing w:line="200" w:lineRule="exact"/>
              <w:ind w:left="255"/>
              <w:rPr>
                <w:rFonts w:ascii="Segoe UI Symbol" w:eastAsia="Segoe UI Symbol" w:hAnsi="Segoe UI Symbol" w:cs="Segoe UI Symbol"/>
                <w:sz w:val="14"/>
                <w:szCs w:val="14"/>
              </w:rPr>
            </w:pPr>
            <w:r>
              <w:rPr>
                <w:w w:val="99"/>
              </w:rPr>
              <w:t>0</w:t>
            </w:r>
            <w:r>
              <w:rPr>
                <w:w w:val="110"/>
              </w:rPr>
              <w:t>.</w:t>
            </w:r>
            <w:r>
              <w:rPr>
                <w:w w:val="99"/>
              </w:rPr>
              <w:t>053</w:t>
            </w:r>
            <w:r>
              <w:rPr>
                <w:rFonts w:ascii="Segoe UI Symbol" w:eastAsia="Segoe UI Symbol" w:hAnsi="Segoe UI Symbol" w:cs="Segoe UI Symbol"/>
                <w:w w:val="102"/>
                <w:position w:val="7"/>
                <w:sz w:val="14"/>
                <w:szCs w:val="14"/>
              </w:rPr>
              <w:t>∗</w:t>
            </w:r>
          </w:p>
          <w:p w14:paraId="185EB833" w14:textId="77777777" w:rsidR="000A768D" w:rsidRDefault="006C1B1D">
            <w:pPr>
              <w:spacing w:before="9"/>
              <w:ind w:left="177"/>
            </w:pPr>
            <w:r>
              <w:rPr>
                <w:w w:val="104"/>
              </w:rPr>
              <w:t>(0.027)</w:t>
            </w:r>
          </w:p>
        </w:tc>
      </w:tr>
      <w:tr w:rsidR="000A768D" w14:paraId="19A8227B" w14:textId="77777777">
        <w:trPr>
          <w:trHeight w:hRule="exact" w:val="478"/>
        </w:trPr>
        <w:tc>
          <w:tcPr>
            <w:tcW w:w="2513" w:type="dxa"/>
            <w:tcBorders>
              <w:top w:val="nil"/>
              <w:left w:val="nil"/>
              <w:bottom w:val="nil"/>
              <w:right w:val="nil"/>
            </w:tcBorders>
          </w:tcPr>
          <w:p w14:paraId="52ED5789" w14:textId="77777777" w:rsidR="000A768D" w:rsidRDefault="006C1B1D">
            <w:pPr>
              <w:spacing w:line="220" w:lineRule="exact"/>
              <w:ind w:left="100"/>
              <w:rPr>
                <w:sz w:val="14"/>
                <w:szCs w:val="14"/>
              </w:rPr>
            </w:pPr>
            <w:r>
              <w:rPr>
                <w:w w:val="109"/>
                <w:position w:val="2"/>
              </w:rPr>
              <w:t>Ln(GDP</w:t>
            </w:r>
            <w:r>
              <w:rPr>
                <w:spacing w:val="11"/>
                <w:w w:val="109"/>
                <w:position w:val="2"/>
              </w:rPr>
              <w:t xml:space="preserve"> </w:t>
            </w:r>
            <w:r>
              <w:rPr>
                <w:spacing w:val="6"/>
                <w:position w:val="2"/>
              </w:rPr>
              <w:t>p</w:t>
            </w:r>
            <w:r>
              <w:rPr>
                <w:position w:val="2"/>
              </w:rPr>
              <w:t>er</w:t>
            </w:r>
            <w:r>
              <w:rPr>
                <w:spacing w:val="37"/>
                <w:position w:val="2"/>
              </w:rPr>
              <w:t xml:space="preserve"> </w:t>
            </w:r>
            <w:r>
              <w:rPr>
                <w:w w:val="112"/>
                <w:position w:val="2"/>
              </w:rPr>
              <w:t>capita)</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tc>
        <w:tc>
          <w:tcPr>
            <w:tcW w:w="1167" w:type="dxa"/>
            <w:tcBorders>
              <w:top w:val="nil"/>
              <w:left w:val="nil"/>
              <w:bottom w:val="nil"/>
              <w:right w:val="nil"/>
            </w:tcBorders>
          </w:tcPr>
          <w:p w14:paraId="764417A8" w14:textId="77777777" w:rsidR="000A768D" w:rsidRDefault="006C1B1D">
            <w:pPr>
              <w:spacing w:line="200" w:lineRule="exact"/>
              <w:ind w:left="105"/>
              <w:rPr>
                <w:rFonts w:ascii="Segoe UI Symbol" w:eastAsia="Segoe UI Symbol" w:hAnsi="Segoe UI Symbol" w:cs="Segoe UI Symbol"/>
                <w:sz w:val="14"/>
                <w:szCs w:val="14"/>
              </w:rPr>
            </w:pPr>
            <w:r>
              <w:rPr>
                <w:w w:val="137"/>
              </w:rPr>
              <w:t>−</w:t>
            </w:r>
            <w:r>
              <w:rPr>
                <w:w w:val="99"/>
              </w:rPr>
              <w:t>3</w:t>
            </w:r>
            <w:r>
              <w:rPr>
                <w:w w:val="110"/>
              </w:rPr>
              <w:t>.</w:t>
            </w:r>
            <w:r>
              <w:rPr>
                <w:w w:val="99"/>
              </w:rPr>
              <w:t>963</w:t>
            </w:r>
            <w:r>
              <w:rPr>
                <w:rFonts w:ascii="Segoe UI Symbol" w:eastAsia="Segoe UI Symbol" w:hAnsi="Segoe UI Symbol" w:cs="Segoe UI Symbol"/>
                <w:w w:val="102"/>
                <w:position w:val="7"/>
                <w:sz w:val="14"/>
                <w:szCs w:val="14"/>
              </w:rPr>
              <w:t>∗∗</w:t>
            </w:r>
          </w:p>
          <w:p w14:paraId="2D4C6FA9" w14:textId="77777777" w:rsidR="000A768D" w:rsidRDefault="006C1B1D">
            <w:pPr>
              <w:spacing w:before="9"/>
              <w:ind w:left="182"/>
            </w:pPr>
            <w:r>
              <w:rPr>
                <w:w w:val="104"/>
              </w:rPr>
              <w:t>(1.016)</w:t>
            </w:r>
          </w:p>
        </w:tc>
        <w:tc>
          <w:tcPr>
            <w:tcW w:w="1162" w:type="dxa"/>
            <w:tcBorders>
              <w:top w:val="nil"/>
              <w:left w:val="nil"/>
              <w:bottom w:val="nil"/>
              <w:right w:val="nil"/>
            </w:tcBorders>
          </w:tcPr>
          <w:p w14:paraId="686461F6" w14:textId="77777777" w:rsidR="000A768D" w:rsidRDefault="006C1B1D">
            <w:pPr>
              <w:spacing w:line="200" w:lineRule="exact"/>
              <w:ind w:left="100"/>
              <w:rPr>
                <w:rFonts w:ascii="Segoe UI Symbol" w:eastAsia="Segoe UI Symbol" w:hAnsi="Segoe UI Symbol" w:cs="Segoe UI Symbol"/>
                <w:sz w:val="14"/>
                <w:szCs w:val="14"/>
              </w:rPr>
            </w:pPr>
            <w:r>
              <w:rPr>
                <w:w w:val="137"/>
              </w:rPr>
              <w:t>−</w:t>
            </w:r>
            <w:r>
              <w:rPr>
                <w:w w:val="99"/>
              </w:rPr>
              <w:t>3</w:t>
            </w:r>
            <w:r>
              <w:rPr>
                <w:w w:val="110"/>
              </w:rPr>
              <w:t>.</w:t>
            </w:r>
            <w:r>
              <w:rPr>
                <w:w w:val="99"/>
              </w:rPr>
              <w:t>960</w:t>
            </w:r>
            <w:r>
              <w:rPr>
                <w:rFonts w:ascii="Segoe UI Symbol" w:eastAsia="Segoe UI Symbol" w:hAnsi="Segoe UI Symbol" w:cs="Segoe UI Symbol"/>
                <w:w w:val="102"/>
                <w:position w:val="7"/>
                <w:sz w:val="14"/>
                <w:szCs w:val="14"/>
              </w:rPr>
              <w:t>∗∗</w:t>
            </w:r>
          </w:p>
          <w:p w14:paraId="6E0F03B7" w14:textId="77777777" w:rsidR="000A768D" w:rsidRDefault="006C1B1D">
            <w:pPr>
              <w:spacing w:before="9"/>
              <w:ind w:left="177"/>
            </w:pPr>
            <w:r>
              <w:rPr>
                <w:w w:val="104"/>
              </w:rPr>
              <w:t>(1.016)</w:t>
            </w:r>
          </w:p>
        </w:tc>
        <w:tc>
          <w:tcPr>
            <w:tcW w:w="1162" w:type="dxa"/>
            <w:tcBorders>
              <w:top w:val="nil"/>
              <w:left w:val="nil"/>
              <w:bottom w:val="nil"/>
              <w:right w:val="nil"/>
            </w:tcBorders>
          </w:tcPr>
          <w:p w14:paraId="510E6C28" w14:textId="77777777" w:rsidR="000A768D" w:rsidRDefault="006C1B1D">
            <w:pPr>
              <w:spacing w:line="200" w:lineRule="exact"/>
              <w:ind w:left="100"/>
              <w:rPr>
                <w:rFonts w:ascii="Segoe UI Symbol" w:eastAsia="Segoe UI Symbol" w:hAnsi="Segoe UI Symbol" w:cs="Segoe UI Symbol"/>
                <w:sz w:val="14"/>
                <w:szCs w:val="14"/>
              </w:rPr>
            </w:pPr>
            <w:r>
              <w:rPr>
                <w:w w:val="137"/>
              </w:rPr>
              <w:t>−</w:t>
            </w:r>
            <w:r>
              <w:rPr>
                <w:w w:val="99"/>
              </w:rPr>
              <w:t>3</w:t>
            </w:r>
            <w:r>
              <w:rPr>
                <w:w w:val="110"/>
              </w:rPr>
              <w:t>.</w:t>
            </w:r>
            <w:r>
              <w:rPr>
                <w:w w:val="99"/>
              </w:rPr>
              <w:t>955</w:t>
            </w:r>
            <w:r>
              <w:rPr>
                <w:rFonts w:ascii="Segoe UI Symbol" w:eastAsia="Segoe UI Symbol" w:hAnsi="Segoe UI Symbol" w:cs="Segoe UI Symbol"/>
                <w:w w:val="102"/>
                <w:position w:val="7"/>
                <w:sz w:val="14"/>
                <w:szCs w:val="14"/>
              </w:rPr>
              <w:t>∗∗</w:t>
            </w:r>
          </w:p>
          <w:p w14:paraId="31580AEE" w14:textId="77777777" w:rsidR="000A768D" w:rsidRDefault="006C1B1D">
            <w:pPr>
              <w:spacing w:before="9"/>
              <w:ind w:left="177"/>
            </w:pPr>
            <w:r>
              <w:rPr>
                <w:w w:val="104"/>
              </w:rPr>
              <w:t>(1.016)</w:t>
            </w:r>
          </w:p>
        </w:tc>
      </w:tr>
      <w:tr w:rsidR="000A768D" w14:paraId="431EA210" w14:textId="77777777">
        <w:trPr>
          <w:trHeight w:hRule="exact" w:val="267"/>
        </w:trPr>
        <w:tc>
          <w:tcPr>
            <w:tcW w:w="2513" w:type="dxa"/>
            <w:tcBorders>
              <w:top w:val="nil"/>
              <w:left w:val="nil"/>
              <w:bottom w:val="nil"/>
              <w:right w:val="nil"/>
            </w:tcBorders>
          </w:tcPr>
          <w:p w14:paraId="623F903D" w14:textId="77777777" w:rsidR="000A768D" w:rsidRDefault="006C1B1D">
            <w:pPr>
              <w:spacing w:line="220" w:lineRule="exact"/>
              <w:ind w:left="100"/>
              <w:rPr>
                <w:sz w:val="14"/>
                <w:szCs w:val="14"/>
              </w:rPr>
            </w:pPr>
            <w:r>
              <w:rPr>
                <w:w w:val="112"/>
                <w:position w:val="2"/>
              </w:rPr>
              <w:t>Ln(</w:t>
            </w:r>
            <w:r>
              <w:rPr>
                <w:spacing w:val="-5"/>
                <w:w w:val="112"/>
                <w:position w:val="2"/>
              </w:rPr>
              <w:t>P</w:t>
            </w:r>
            <w:r>
              <w:rPr>
                <w:w w:val="108"/>
                <w:position w:val="2"/>
              </w:rPr>
              <w:t>op.)</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tc>
        <w:tc>
          <w:tcPr>
            <w:tcW w:w="1167" w:type="dxa"/>
            <w:tcBorders>
              <w:top w:val="nil"/>
              <w:left w:val="nil"/>
              <w:bottom w:val="nil"/>
              <w:right w:val="nil"/>
            </w:tcBorders>
          </w:tcPr>
          <w:p w14:paraId="3B8D5FE8" w14:textId="77777777" w:rsidR="000A768D" w:rsidRDefault="006C1B1D">
            <w:pPr>
              <w:spacing w:line="200" w:lineRule="exact"/>
              <w:ind w:left="260"/>
              <w:rPr>
                <w:rFonts w:ascii="Segoe UI Symbol" w:eastAsia="Segoe UI Symbol" w:hAnsi="Segoe UI Symbol" w:cs="Segoe UI Symbol"/>
                <w:sz w:val="14"/>
                <w:szCs w:val="14"/>
              </w:rPr>
            </w:pPr>
            <w:r>
              <w:rPr>
                <w:w w:val="99"/>
              </w:rPr>
              <w:t>3</w:t>
            </w:r>
            <w:r>
              <w:rPr>
                <w:w w:val="110"/>
              </w:rPr>
              <w:t>.</w:t>
            </w:r>
            <w:r>
              <w:rPr>
                <w:w w:val="99"/>
              </w:rPr>
              <w:t>075</w:t>
            </w:r>
            <w:r>
              <w:rPr>
                <w:rFonts w:ascii="Segoe UI Symbol" w:eastAsia="Segoe UI Symbol" w:hAnsi="Segoe UI Symbol" w:cs="Segoe UI Symbol"/>
                <w:w w:val="102"/>
                <w:position w:val="7"/>
                <w:sz w:val="14"/>
                <w:szCs w:val="14"/>
              </w:rPr>
              <w:t>∗</w:t>
            </w:r>
          </w:p>
        </w:tc>
        <w:tc>
          <w:tcPr>
            <w:tcW w:w="1162" w:type="dxa"/>
            <w:tcBorders>
              <w:top w:val="nil"/>
              <w:left w:val="nil"/>
              <w:bottom w:val="nil"/>
              <w:right w:val="nil"/>
            </w:tcBorders>
          </w:tcPr>
          <w:p w14:paraId="39A528C3" w14:textId="77777777" w:rsidR="000A768D" w:rsidRDefault="006C1B1D">
            <w:pPr>
              <w:spacing w:line="200" w:lineRule="exact"/>
              <w:ind w:left="255"/>
            </w:pPr>
            <w:r>
              <w:t>3.001</w:t>
            </w:r>
          </w:p>
        </w:tc>
        <w:tc>
          <w:tcPr>
            <w:tcW w:w="1162" w:type="dxa"/>
            <w:tcBorders>
              <w:top w:val="nil"/>
              <w:left w:val="nil"/>
              <w:bottom w:val="nil"/>
              <w:right w:val="nil"/>
            </w:tcBorders>
          </w:tcPr>
          <w:p w14:paraId="1019A6BF" w14:textId="77777777" w:rsidR="000A768D" w:rsidRDefault="006C1B1D">
            <w:pPr>
              <w:spacing w:line="200" w:lineRule="exact"/>
              <w:ind w:left="255"/>
            </w:pPr>
            <w:r>
              <w:t>2.795</w:t>
            </w:r>
          </w:p>
        </w:tc>
      </w:tr>
      <w:tr w:rsidR="000A768D" w14:paraId="78735C1A" w14:textId="77777777">
        <w:trPr>
          <w:trHeight w:hRule="exact" w:val="211"/>
        </w:trPr>
        <w:tc>
          <w:tcPr>
            <w:tcW w:w="2513" w:type="dxa"/>
            <w:tcBorders>
              <w:top w:val="nil"/>
              <w:left w:val="nil"/>
              <w:bottom w:val="nil"/>
              <w:right w:val="nil"/>
            </w:tcBorders>
          </w:tcPr>
          <w:p w14:paraId="093C0DE4" w14:textId="77777777" w:rsidR="000A768D" w:rsidRDefault="000A768D"/>
        </w:tc>
        <w:tc>
          <w:tcPr>
            <w:tcW w:w="1167" w:type="dxa"/>
            <w:tcBorders>
              <w:top w:val="nil"/>
              <w:left w:val="nil"/>
              <w:bottom w:val="nil"/>
              <w:right w:val="nil"/>
            </w:tcBorders>
          </w:tcPr>
          <w:p w14:paraId="5FEDA1A4" w14:textId="77777777" w:rsidR="000A768D" w:rsidRDefault="006C1B1D">
            <w:pPr>
              <w:spacing w:line="180" w:lineRule="exact"/>
              <w:ind w:left="182"/>
            </w:pPr>
            <w:r>
              <w:rPr>
                <w:w w:val="104"/>
                <w:position w:val="1"/>
              </w:rPr>
              <w:t>(1.557)</w:t>
            </w:r>
          </w:p>
        </w:tc>
        <w:tc>
          <w:tcPr>
            <w:tcW w:w="1162" w:type="dxa"/>
            <w:tcBorders>
              <w:top w:val="nil"/>
              <w:left w:val="nil"/>
              <w:bottom w:val="nil"/>
              <w:right w:val="nil"/>
            </w:tcBorders>
          </w:tcPr>
          <w:p w14:paraId="3A5F0B29" w14:textId="77777777" w:rsidR="000A768D" w:rsidRDefault="006C1B1D">
            <w:pPr>
              <w:spacing w:line="180" w:lineRule="exact"/>
              <w:ind w:left="177"/>
            </w:pPr>
            <w:r>
              <w:rPr>
                <w:w w:val="104"/>
                <w:position w:val="1"/>
              </w:rPr>
              <w:t>(1.563)</w:t>
            </w:r>
          </w:p>
        </w:tc>
        <w:tc>
          <w:tcPr>
            <w:tcW w:w="1162" w:type="dxa"/>
            <w:tcBorders>
              <w:top w:val="nil"/>
              <w:left w:val="nil"/>
              <w:bottom w:val="nil"/>
              <w:right w:val="nil"/>
            </w:tcBorders>
          </w:tcPr>
          <w:p w14:paraId="6B3C0406" w14:textId="77777777" w:rsidR="000A768D" w:rsidRDefault="006C1B1D">
            <w:pPr>
              <w:spacing w:line="180" w:lineRule="exact"/>
              <w:ind w:left="177"/>
            </w:pPr>
            <w:r>
              <w:rPr>
                <w:w w:val="104"/>
                <w:position w:val="1"/>
              </w:rPr>
              <w:t>(1.571)</w:t>
            </w:r>
          </w:p>
        </w:tc>
      </w:tr>
      <w:tr w:rsidR="000A768D" w14:paraId="67270569" w14:textId="77777777">
        <w:trPr>
          <w:trHeight w:hRule="exact" w:val="267"/>
        </w:trPr>
        <w:tc>
          <w:tcPr>
            <w:tcW w:w="2513" w:type="dxa"/>
            <w:tcBorders>
              <w:top w:val="nil"/>
              <w:left w:val="nil"/>
              <w:bottom w:val="nil"/>
              <w:right w:val="nil"/>
            </w:tcBorders>
          </w:tcPr>
          <w:p w14:paraId="7CA15072" w14:textId="77777777" w:rsidR="000A768D" w:rsidRDefault="006C1B1D">
            <w:pPr>
              <w:spacing w:line="220" w:lineRule="exact"/>
              <w:ind w:left="100"/>
              <w:rPr>
                <w:sz w:val="14"/>
                <w:szCs w:val="14"/>
              </w:rPr>
            </w:pPr>
            <w:r>
              <w:rPr>
                <w:w w:val="107"/>
                <w:position w:val="2"/>
              </w:rPr>
              <w:t>Ln(Inflation)</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tc>
        <w:tc>
          <w:tcPr>
            <w:tcW w:w="1167" w:type="dxa"/>
            <w:tcBorders>
              <w:top w:val="nil"/>
              <w:left w:val="nil"/>
              <w:bottom w:val="nil"/>
              <w:right w:val="nil"/>
            </w:tcBorders>
          </w:tcPr>
          <w:p w14:paraId="5398211F" w14:textId="77777777" w:rsidR="000A768D" w:rsidRDefault="006C1B1D">
            <w:pPr>
              <w:spacing w:line="200" w:lineRule="exact"/>
              <w:ind w:left="193"/>
            </w:pPr>
            <w:r>
              <w:t>-0.321</w:t>
            </w:r>
          </w:p>
        </w:tc>
        <w:tc>
          <w:tcPr>
            <w:tcW w:w="1162" w:type="dxa"/>
            <w:tcBorders>
              <w:top w:val="nil"/>
              <w:left w:val="nil"/>
              <w:bottom w:val="nil"/>
              <w:right w:val="nil"/>
            </w:tcBorders>
          </w:tcPr>
          <w:p w14:paraId="0E3B77E8" w14:textId="77777777" w:rsidR="000A768D" w:rsidRDefault="006C1B1D">
            <w:pPr>
              <w:spacing w:line="200" w:lineRule="exact"/>
              <w:ind w:left="188"/>
            </w:pPr>
            <w:r>
              <w:t>-0.326</w:t>
            </w:r>
          </w:p>
        </w:tc>
        <w:tc>
          <w:tcPr>
            <w:tcW w:w="1162" w:type="dxa"/>
            <w:tcBorders>
              <w:top w:val="nil"/>
              <w:left w:val="nil"/>
              <w:bottom w:val="nil"/>
              <w:right w:val="nil"/>
            </w:tcBorders>
          </w:tcPr>
          <w:p w14:paraId="1A73CA5D" w14:textId="77777777" w:rsidR="000A768D" w:rsidRDefault="006C1B1D">
            <w:pPr>
              <w:spacing w:line="200" w:lineRule="exact"/>
              <w:ind w:left="188"/>
            </w:pPr>
            <w:r>
              <w:t>-0.333</w:t>
            </w:r>
          </w:p>
        </w:tc>
      </w:tr>
      <w:tr w:rsidR="000A768D" w14:paraId="2BAF8DD9" w14:textId="77777777">
        <w:trPr>
          <w:trHeight w:hRule="exact" w:val="211"/>
        </w:trPr>
        <w:tc>
          <w:tcPr>
            <w:tcW w:w="2513" w:type="dxa"/>
            <w:tcBorders>
              <w:top w:val="nil"/>
              <w:left w:val="nil"/>
              <w:bottom w:val="nil"/>
              <w:right w:val="nil"/>
            </w:tcBorders>
          </w:tcPr>
          <w:p w14:paraId="5F076CC0" w14:textId="77777777" w:rsidR="000A768D" w:rsidRDefault="000A768D"/>
        </w:tc>
        <w:tc>
          <w:tcPr>
            <w:tcW w:w="1167" w:type="dxa"/>
            <w:tcBorders>
              <w:top w:val="nil"/>
              <w:left w:val="nil"/>
              <w:bottom w:val="nil"/>
              <w:right w:val="nil"/>
            </w:tcBorders>
          </w:tcPr>
          <w:p w14:paraId="3AE3F943" w14:textId="77777777" w:rsidR="000A768D" w:rsidRDefault="006C1B1D">
            <w:pPr>
              <w:spacing w:line="180" w:lineRule="exact"/>
              <w:ind w:left="182"/>
            </w:pPr>
            <w:r>
              <w:rPr>
                <w:w w:val="104"/>
                <w:position w:val="1"/>
              </w:rPr>
              <w:t>(0.357)</w:t>
            </w:r>
          </w:p>
        </w:tc>
        <w:tc>
          <w:tcPr>
            <w:tcW w:w="1162" w:type="dxa"/>
            <w:tcBorders>
              <w:top w:val="nil"/>
              <w:left w:val="nil"/>
              <w:bottom w:val="nil"/>
              <w:right w:val="nil"/>
            </w:tcBorders>
          </w:tcPr>
          <w:p w14:paraId="56DE4E50" w14:textId="77777777" w:rsidR="000A768D" w:rsidRDefault="006C1B1D">
            <w:pPr>
              <w:spacing w:line="180" w:lineRule="exact"/>
              <w:ind w:left="177"/>
            </w:pPr>
            <w:r>
              <w:rPr>
                <w:w w:val="104"/>
                <w:position w:val="1"/>
              </w:rPr>
              <w:t>(0.357)</w:t>
            </w:r>
          </w:p>
        </w:tc>
        <w:tc>
          <w:tcPr>
            <w:tcW w:w="1162" w:type="dxa"/>
            <w:tcBorders>
              <w:top w:val="nil"/>
              <w:left w:val="nil"/>
              <w:bottom w:val="nil"/>
              <w:right w:val="nil"/>
            </w:tcBorders>
          </w:tcPr>
          <w:p w14:paraId="296F3E23" w14:textId="77777777" w:rsidR="000A768D" w:rsidRDefault="006C1B1D">
            <w:pPr>
              <w:spacing w:line="180" w:lineRule="exact"/>
              <w:ind w:left="177"/>
            </w:pPr>
            <w:r>
              <w:rPr>
                <w:w w:val="104"/>
                <w:position w:val="1"/>
              </w:rPr>
              <w:t>(0.356)</w:t>
            </w:r>
          </w:p>
        </w:tc>
      </w:tr>
      <w:tr w:rsidR="000A768D" w14:paraId="2DB71EE4" w14:textId="77777777">
        <w:trPr>
          <w:trHeight w:hRule="exact" w:val="478"/>
        </w:trPr>
        <w:tc>
          <w:tcPr>
            <w:tcW w:w="2513" w:type="dxa"/>
            <w:tcBorders>
              <w:top w:val="nil"/>
              <w:left w:val="nil"/>
              <w:bottom w:val="nil"/>
              <w:right w:val="nil"/>
            </w:tcBorders>
          </w:tcPr>
          <w:p w14:paraId="08E17C1A" w14:textId="77777777" w:rsidR="000A768D" w:rsidRDefault="006C1B1D">
            <w:pPr>
              <w:spacing w:line="220" w:lineRule="exact"/>
              <w:ind w:left="100"/>
              <w:rPr>
                <w:sz w:val="14"/>
                <w:szCs w:val="14"/>
              </w:rPr>
            </w:pPr>
            <w:r>
              <w:rPr>
                <w:w w:val="111"/>
                <w:position w:val="2"/>
              </w:rPr>
              <w:t>I</w:t>
            </w:r>
            <w:r>
              <w:rPr>
                <w:spacing w:val="-6"/>
                <w:w w:val="111"/>
                <w:position w:val="2"/>
              </w:rPr>
              <w:t>n</w:t>
            </w:r>
            <w:r>
              <w:rPr>
                <w:w w:val="111"/>
                <w:position w:val="2"/>
              </w:rPr>
              <w:t>ternal</w:t>
            </w:r>
            <w:r>
              <w:rPr>
                <w:spacing w:val="12"/>
                <w:w w:val="111"/>
                <w:position w:val="2"/>
              </w:rPr>
              <w:t xml:space="preserve"> </w:t>
            </w:r>
            <w:r>
              <w:rPr>
                <w:w w:val="111"/>
                <w:position w:val="2"/>
              </w:rPr>
              <w:t>Stabili</w:t>
            </w:r>
            <w:r>
              <w:rPr>
                <w:spacing w:val="-6"/>
                <w:w w:val="111"/>
                <w:position w:val="2"/>
              </w:rPr>
              <w:t>t</w:t>
            </w:r>
            <w:r>
              <w:rPr>
                <w:w w:val="105"/>
                <w:position w:val="2"/>
              </w:rPr>
              <w:t>y</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tc>
        <w:tc>
          <w:tcPr>
            <w:tcW w:w="1167" w:type="dxa"/>
            <w:tcBorders>
              <w:top w:val="nil"/>
              <w:left w:val="nil"/>
              <w:bottom w:val="nil"/>
              <w:right w:val="nil"/>
            </w:tcBorders>
          </w:tcPr>
          <w:p w14:paraId="4D62A2BF" w14:textId="77777777" w:rsidR="000A768D" w:rsidRDefault="006C1B1D">
            <w:pPr>
              <w:spacing w:line="200" w:lineRule="exact"/>
              <w:ind w:left="260"/>
              <w:rPr>
                <w:rFonts w:ascii="Segoe UI Symbol" w:eastAsia="Segoe UI Symbol" w:hAnsi="Segoe UI Symbol" w:cs="Segoe UI Symbol"/>
                <w:sz w:val="14"/>
                <w:szCs w:val="14"/>
              </w:rPr>
            </w:pPr>
            <w:r>
              <w:rPr>
                <w:w w:val="99"/>
              </w:rPr>
              <w:t>0</w:t>
            </w:r>
            <w:r>
              <w:rPr>
                <w:w w:val="110"/>
              </w:rPr>
              <w:t>.</w:t>
            </w:r>
            <w:r>
              <w:rPr>
                <w:w w:val="99"/>
              </w:rPr>
              <w:t>334</w:t>
            </w:r>
            <w:r>
              <w:rPr>
                <w:rFonts w:ascii="Segoe UI Symbol" w:eastAsia="Segoe UI Symbol" w:hAnsi="Segoe UI Symbol" w:cs="Segoe UI Symbol"/>
                <w:w w:val="102"/>
                <w:position w:val="7"/>
                <w:sz w:val="14"/>
                <w:szCs w:val="14"/>
              </w:rPr>
              <w:t>∗∗</w:t>
            </w:r>
          </w:p>
          <w:p w14:paraId="5C0A6728" w14:textId="77777777" w:rsidR="000A768D" w:rsidRDefault="006C1B1D">
            <w:pPr>
              <w:spacing w:before="9"/>
              <w:ind w:left="182"/>
            </w:pPr>
            <w:r>
              <w:rPr>
                <w:w w:val="104"/>
              </w:rPr>
              <w:t>(0.124)</w:t>
            </w:r>
          </w:p>
        </w:tc>
        <w:tc>
          <w:tcPr>
            <w:tcW w:w="1162" w:type="dxa"/>
            <w:tcBorders>
              <w:top w:val="nil"/>
              <w:left w:val="nil"/>
              <w:bottom w:val="nil"/>
              <w:right w:val="nil"/>
            </w:tcBorders>
          </w:tcPr>
          <w:p w14:paraId="16244758" w14:textId="77777777" w:rsidR="000A768D" w:rsidRDefault="006C1B1D">
            <w:pPr>
              <w:spacing w:line="200" w:lineRule="exact"/>
              <w:ind w:left="255"/>
              <w:rPr>
                <w:rFonts w:ascii="Segoe UI Symbol" w:eastAsia="Segoe UI Symbol" w:hAnsi="Segoe UI Symbol" w:cs="Segoe UI Symbol"/>
                <w:sz w:val="14"/>
                <w:szCs w:val="14"/>
              </w:rPr>
            </w:pPr>
            <w:r>
              <w:rPr>
                <w:w w:val="99"/>
              </w:rPr>
              <w:t>0</w:t>
            </w:r>
            <w:r>
              <w:rPr>
                <w:w w:val="110"/>
              </w:rPr>
              <w:t>.</w:t>
            </w:r>
            <w:r>
              <w:rPr>
                <w:w w:val="99"/>
              </w:rPr>
              <w:t>332</w:t>
            </w:r>
            <w:r>
              <w:rPr>
                <w:rFonts w:ascii="Segoe UI Symbol" w:eastAsia="Segoe UI Symbol" w:hAnsi="Segoe UI Symbol" w:cs="Segoe UI Symbol"/>
                <w:w w:val="102"/>
                <w:position w:val="7"/>
                <w:sz w:val="14"/>
                <w:szCs w:val="14"/>
              </w:rPr>
              <w:t>∗∗</w:t>
            </w:r>
          </w:p>
          <w:p w14:paraId="08D1BE55" w14:textId="77777777" w:rsidR="000A768D" w:rsidRDefault="006C1B1D">
            <w:pPr>
              <w:spacing w:before="9"/>
              <w:ind w:left="177"/>
            </w:pPr>
            <w:r>
              <w:rPr>
                <w:w w:val="104"/>
              </w:rPr>
              <w:t>(0.124)</w:t>
            </w:r>
          </w:p>
        </w:tc>
        <w:tc>
          <w:tcPr>
            <w:tcW w:w="1162" w:type="dxa"/>
            <w:tcBorders>
              <w:top w:val="nil"/>
              <w:left w:val="nil"/>
              <w:bottom w:val="nil"/>
              <w:right w:val="nil"/>
            </w:tcBorders>
          </w:tcPr>
          <w:p w14:paraId="717F81AB" w14:textId="77777777" w:rsidR="000A768D" w:rsidRDefault="006C1B1D">
            <w:pPr>
              <w:spacing w:line="200" w:lineRule="exact"/>
              <w:ind w:left="255"/>
              <w:rPr>
                <w:rFonts w:ascii="Segoe UI Symbol" w:eastAsia="Segoe UI Symbol" w:hAnsi="Segoe UI Symbol" w:cs="Segoe UI Symbol"/>
                <w:sz w:val="14"/>
                <w:szCs w:val="14"/>
              </w:rPr>
            </w:pPr>
            <w:r>
              <w:rPr>
                <w:w w:val="99"/>
              </w:rPr>
              <w:t>0</w:t>
            </w:r>
            <w:r>
              <w:rPr>
                <w:w w:val="110"/>
              </w:rPr>
              <w:t>.</w:t>
            </w:r>
            <w:r>
              <w:rPr>
                <w:w w:val="99"/>
              </w:rPr>
              <w:t>321</w:t>
            </w:r>
            <w:r>
              <w:rPr>
                <w:rFonts w:ascii="Segoe UI Symbol" w:eastAsia="Segoe UI Symbol" w:hAnsi="Segoe UI Symbol" w:cs="Segoe UI Symbol"/>
                <w:w w:val="102"/>
                <w:position w:val="7"/>
                <w:sz w:val="14"/>
                <w:szCs w:val="14"/>
              </w:rPr>
              <w:t>∗∗</w:t>
            </w:r>
          </w:p>
          <w:p w14:paraId="439E5F34" w14:textId="77777777" w:rsidR="000A768D" w:rsidRDefault="006C1B1D">
            <w:pPr>
              <w:spacing w:before="9"/>
              <w:ind w:left="177"/>
            </w:pPr>
            <w:r>
              <w:rPr>
                <w:w w:val="104"/>
              </w:rPr>
              <w:t>(0.124)</w:t>
            </w:r>
          </w:p>
        </w:tc>
      </w:tr>
      <w:tr w:rsidR="000A768D" w14:paraId="71F19CE2" w14:textId="77777777">
        <w:trPr>
          <w:trHeight w:hRule="exact" w:val="478"/>
        </w:trPr>
        <w:tc>
          <w:tcPr>
            <w:tcW w:w="2513" w:type="dxa"/>
            <w:tcBorders>
              <w:top w:val="nil"/>
              <w:left w:val="nil"/>
              <w:bottom w:val="nil"/>
              <w:right w:val="nil"/>
            </w:tcBorders>
          </w:tcPr>
          <w:p w14:paraId="6528D1DD" w14:textId="77777777" w:rsidR="000A768D" w:rsidRDefault="006C1B1D">
            <w:pPr>
              <w:spacing w:line="220" w:lineRule="exact"/>
              <w:ind w:left="100"/>
              <w:rPr>
                <w:sz w:val="14"/>
                <w:szCs w:val="14"/>
              </w:rPr>
            </w:pPr>
            <w:r>
              <w:rPr>
                <w:w w:val="110"/>
                <w:position w:val="2"/>
              </w:rPr>
              <w:t>External</w:t>
            </w:r>
            <w:r>
              <w:rPr>
                <w:spacing w:val="11"/>
                <w:w w:val="110"/>
                <w:position w:val="2"/>
              </w:rPr>
              <w:t xml:space="preserve"> </w:t>
            </w:r>
            <w:r>
              <w:rPr>
                <w:w w:val="111"/>
                <w:position w:val="2"/>
              </w:rPr>
              <w:t>Stabili</w:t>
            </w:r>
            <w:r>
              <w:rPr>
                <w:spacing w:val="-6"/>
                <w:w w:val="111"/>
                <w:position w:val="2"/>
              </w:rPr>
              <w:t>t</w:t>
            </w:r>
            <w:r>
              <w:rPr>
                <w:w w:val="105"/>
                <w:position w:val="2"/>
              </w:rPr>
              <w:t>y</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tc>
        <w:tc>
          <w:tcPr>
            <w:tcW w:w="1167" w:type="dxa"/>
            <w:tcBorders>
              <w:top w:val="nil"/>
              <w:left w:val="nil"/>
              <w:bottom w:val="nil"/>
              <w:right w:val="nil"/>
            </w:tcBorders>
          </w:tcPr>
          <w:p w14:paraId="6A07FE99" w14:textId="77777777" w:rsidR="000A768D" w:rsidRDefault="006C1B1D">
            <w:pPr>
              <w:spacing w:line="200" w:lineRule="exact"/>
              <w:ind w:left="260"/>
              <w:rPr>
                <w:rFonts w:ascii="Segoe UI Symbol" w:eastAsia="Segoe UI Symbol" w:hAnsi="Segoe UI Symbol" w:cs="Segoe UI Symbol"/>
                <w:sz w:val="14"/>
                <w:szCs w:val="14"/>
              </w:rPr>
            </w:pPr>
            <w:r>
              <w:rPr>
                <w:w w:val="99"/>
              </w:rPr>
              <w:t>0</w:t>
            </w:r>
            <w:r>
              <w:rPr>
                <w:w w:val="110"/>
              </w:rPr>
              <w:t>.</w:t>
            </w:r>
            <w:r>
              <w:rPr>
                <w:w w:val="99"/>
              </w:rPr>
              <w:t>416</w:t>
            </w:r>
            <w:r>
              <w:rPr>
                <w:rFonts w:ascii="Segoe UI Symbol" w:eastAsia="Segoe UI Symbol" w:hAnsi="Segoe UI Symbol" w:cs="Segoe UI Symbol"/>
                <w:w w:val="102"/>
                <w:position w:val="7"/>
                <w:sz w:val="14"/>
                <w:szCs w:val="14"/>
              </w:rPr>
              <w:t>∗∗</w:t>
            </w:r>
          </w:p>
          <w:p w14:paraId="4FBF2253" w14:textId="77777777" w:rsidR="000A768D" w:rsidRDefault="006C1B1D">
            <w:pPr>
              <w:spacing w:before="9"/>
              <w:ind w:left="182"/>
            </w:pPr>
            <w:r>
              <w:rPr>
                <w:w w:val="104"/>
              </w:rPr>
              <w:t>(0.131)</w:t>
            </w:r>
          </w:p>
        </w:tc>
        <w:tc>
          <w:tcPr>
            <w:tcW w:w="1162" w:type="dxa"/>
            <w:tcBorders>
              <w:top w:val="nil"/>
              <w:left w:val="nil"/>
              <w:bottom w:val="nil"/>
              <w:right w:val="nil"/>
            </w:tcBorders>
          </w:tcPr>
          <w:p w14:paraId="7294B5D2" w14:textId="77777777" w:rsidR="000A768D" w:rsidRDefault="006C1B1D">
            <w:pPr>
              <w:spacing w:line="200" w:lineRule="exact"/>
              <w:ind w:left="255"/>
              <w:rPr>
                <w:rFonts w:ascii="Segoe UI Symbol" w:eastAsia="Segoe UI Symbol" w:hAnsi="Segoe UI Symbol" w:cs="Segoe UI Symbol"/>
                <w:sz w:val="14"/>
                <w:szCs w:val="14"/>
              </w:rPr>
            </w:pPr>
            <w:r>
              <w:rPr>
                <w:w w:val="99"/>
              </w:rPr>
              <w:t>0</w:t>
            </w:r>
            <w:r>
              <w:rPr>
                <w:w w:val="110"/>
              </w:rPr>
              <w:t>.</w:t>
            </w:r>
            <w:r>
              <w:rPr>
                <w:w w:val="99"/>
              </w:rPr>
              <w:t>417</w:t>
            </w:r>
            <w:r>
              <w:rPr>
                <w:rFonts w:ascii="Segoe UI Symbol" w:eastAsia="Segoe UI Symbol" w:hAnsi="Segoe UI Symbol" w:cs="Segoe UI Symbol"/>
                <w:w w:val="102"/>
                <w:position w:val="7"/>
                <w:sz w:val="14"/>
                <w:szCs w:val="14"/>
              </w:rPr>
              <w:t>∗∗</w:t>
            </w:r>
          </w:p>
          <w:p w14:paraId="4E103A2A" w14:textId="77777777" w:rsidR="000A768D" w:rsidRDefault="006C1B1D">
            <w:pPr>
              <w:spacing w:before="9"/>
              <w:ind w:left="177"/>
            </w:pPr>
            <w:r>
              <w:rPr>
                <w:w w:val="104"/>
              </w:rPr>
              <w:t>(0.131)</w:t>
            </w:r>
          </w:p>
        </w:tc>
        <w:tc>
          <w:tcPr>
            <w:tcW w:w="1162" w:type="dxa"/>
            <w:tcBorders>
              <w:top w:val="nil"/>
              <w:left w:val="nil"/>
              <w:bottom w:val="nil"/>
              <w:right w:val="nil"/>
            </w:tcBorders>
          </w:tcPr>
          <w:p w14:paraId="5F944748" w14:textId="77777777" w:rsidR="000A768D" w:rsidRDefault="006C1B1D">
            <w:pPr>
              <w:spacing w:line="200" w:lineRule="exact"/>
              <w:ind w:left="255"/>
              <w:rPr>
                <w:rFonts w:ascii="Segoe UI Symbol" w:eastAsia="Segoe UI Symbol" w:hAnsi="Segoe UI Symbol" w:cs="Segoe UI Symbol"/>
                <w:sz w:val="14"/>
                <w:szCs w:val="14"/>
              </w:rPr>
            </w:pPr>
            <w:r>
              <w:rPr>
                <w:w w:val="99"/>
              </w:rPr>
              <w:t>0</w:t>
            </w:r>
            <w:r>
              <w:rPr>
                <w:w w:val="110"/>
              </w:rPr>
              <w:t>.</w:t>
            </w:r>
            <w:r>
              <w:rPr>
                <w:w w:val="99"/>
              </w:rPr>
              <w:t>422</w:t>
            </w:r>
            <w:r>
              <w:rPr>
                <w:rFonts w:ascii="Segoe UI Symbol" w:eastAsia="Segoe UI Symbol" w:hAnsi="Segoe UI Symbol" w:cs="Segoe UI Symbol"/>
                <w:w w:val="102"/>
                <w:position w:val="7"/>
                <w:sz w:val="14"/>
                <w:szCs w:val="14"/>
              </w:rPr>
              <w:t>∗∗</w:t>
            </w:r>
          </w:p>
          <w:p w14:paraId="567F6FD2" w14:textId="77777777" w:rsidR="000A768D" w:rsidRDefault="006C1B1D">
            <w:pPr>
              <w:spacing w:before="9"/>
              <w:ind w:left="177"/>
            </w:pPr>
            <w:r>
              <w:rPr>
                <w:w w:val="104"/>
              </w:rPr>
              <w:t>(0.131)</w:t>
            </w:r>
          </w:p>
        </w:tc>
      </w:tr>
      <w:tr w:rsidR="000A768D" w14:paraId="69E5B86A" w14:textId="77777777">
        <w:trPr>
          <w:trHeight w:hRule="exact" w:val="479"/>
        </w:trPr>
        <w:tc>
          <w:tcPr>
            <w:tcW w:w="2513" w:type="dxa"/>
            <w:tcBorders>
              <w:top w:val="nil"/>
              <w:left w:val="nil"/>
              <w:bottom w:val="nil"/>
              <w:right w:val="nil"/>
            </w:tcBorders>
          </w:tcPr>
          <w:p w14:paraId="5D1C82E2" w14:textId="77777777" w:rsidR="000A768D" w:rsidRDefault="006C1B1D">
            <w:pPr>
              <w:spacing w:line="220" w:lineRule="exact"/>
              <w:ind w:left="100"/>
              <w:rPr>
                <w:sz w:val="14"/>
                <w:szCs w:val="14"/>
              </w:rPr>
            </w:pPr>
            <w:r>
              <w:rPr>
                <w:position w:val="2"/>
              </w:rPr>
              <w:t xml:space="preserve">Ratified </w:t>
            </w:r>
            <w:r>
              <w:rPr>
                <w:spacing w:val="11"/>
                <w:position w:val="2"/>
              </w:rPr>
              <w:t xml:space="preserve"> </w:t>
            </w:r>
            <w:r>
              <w:rPr>
                <w:w w:val="110"/>
                <w:position w:val="2"/>
              </w:rPr>
              <w:t>BI</w:t>
            </w:r>
            <w:r>
              <w:rPr>
                <w:spacing w:val="-16"/>
                <w:w w:val="110"/>
                <w:position w:val="2"/>
              </w:rPr>
              <w:t>T</w:t>
            </w:r>
            <w:r>
              <w:rPr>
                <w:position w:val="2"/>
              </w:rPr>
              <w:t>s</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tc>
        <w:tc>
          <w:tcPr>
            <w:tcW w:w="1167" w:type="dxa"/>
            <w:tcBorders>
              <w:top w:val="nil"/>
              <w:left w:val="nil"/>
              <w:bottom w:val="nil"/>
              <w:right w:val="nil"/>
            </w:tcBorders>
          </w:tcPr>
          <w:p w14:paraId="29D610D0" w14:textId="77777777" w:rsidR="000A768D" w:rsidRDefault="006C1B1D">
            <w:pPr>
              <w:spacing w:line="200" w:lineRule="exact"/>
              <w:ind w:left="260"/>
              <w:rPr>
                <w:rFonts w:ascii="Segoe UI Symbol" w:eastAsia="Segoe UI Symbol" w:hAnsi="Segoe UI Symbol" w:cs="Segoe UI Symbol"/>
                <w:sz w:val="14"/>
                <w:szCs w:val="14"/>
              </w:rPr>
            </w:pPr>
            <w:r>
              <w:rPr>
                <w:w w:val="99"/>
              </w:rPr>
              <w:t>0</w:t>
            </w:r>
            <w:r>
              <w:rPr>
                <w:w w:val="110"/>
              </w:rPr>
              <w:t>.</w:t>
            </w:r>
            <w:r>
              <w:rPr>
                <w:w w:val="99"/>
              </w:rPr>
              <w:t>042</w:t>
            </w:r>
            <w:r>
              <w:rPr>
                <w:rFonts w:ascii="Segoe UI Symbol" w:eastAsia="Segoe UI Symbol" w:hAnsi="Segoe UI Symbol" w:cs="Segoe UI Symbol"/>
                <w:w w:val="102"/>
                <w:position w:val="7"/>
                <w:sz w:val="14"/>
                <w:szCs w:val="14"/>
              </w:rPr>
              <w:t>∗</w:t>
            </w:r>
          </w:p>
          <w:p w14:paraId="144FC6F1" w14:textId="77777777" w:rsidR="000A768D" w:rsidRDefault="006C1B1D">
            <w:pPr>
              <w:spacing w:before="9"/>
              <w:ind w:left="182"/>
            </w:pPr>
            <w:r>
              <w:rPr>
                <w:w w:val="104"/>
              </w:rPr>
              <w:t>(0.020)</w:t>
            </w:r>
          </w:p>
        </w:tc>
        <w:tc>
          <w:tcPr>
            <w:tcW w:w="1162" w:type="dxa"/>
            <w:tcBorders>
              <w:top w:val="nil"/>
              <w:left w:val="nil"/>
              <w:bottom w:val="nil"/>
              <w:right w:val="nil"/>
            </w:tcBorders>
          </w:tcPr>
          <w:p w14:paraId="538FDB0D" w14:textId="77777777" w:rsidR="000A768D" w:rsidRDefault="006C1B1D">
            <w:pPr>
              <w:spacing w:line="200" w:lineRule="exact"/>
              <w:ind w:left="255"/>
              <w:rPr>
                <w:rFonts w:ascii="Segoe UI Symbol" w:eastAsia="Segoe UI Symbol" w:hAnsi="Segoe UI Symbol" w:cs="Segoe UI Symbol"/>
                <w:sz w:val="14"/>
                <w:szCs w:val="14"/>
              </w:rPr>
            </w:pPr>
            <w:r>
              <w:rPr>
                <w:w w:val="99"/>
              </w:rPr>
              <w:t>0</w:t>
            </w:r>
            <w:r>
              <w:rPr>
                <w:w w:val="110"/>
              </w:rPr>
              <w:t>.</w:t>
            </w:r>
            <w:r>
              <w:rPr>
                <w:w w:val="99"/>
              </w:rPr>
              <w:t>042</w:t>
            </w:r>
            <w:r>
              <w:rPr>
                <w:rFonts w:ascii="Segoe UI Symbol" w:eastAsia="Segoe UI Symbol" w:hAnsi="Segoe UI Symbol" w:cs="Segoe UI Symbol"/>
                <w:w w:val="102"/>
                <w:position w:val="7"/>
                <w:sz w:val="14"/>
                <w:szCs w:val="14"/>
              </w:rPr>
              <w:t>∗</w:t>
            </w:r>
          </w:p>
          <w:p w14:paraId="50D350D9" w14:textId="77777777" w:rsidR="000A768D" w:rsidRDefault="006C1B1D">
            <w:pPr>
              <w:spacing w:before="9"/>
              <w:ind w:left="177"/>
            </w:pPr>
            <w:r>
              <w:rPr>
                <w:w w:val="104"/>
              </w:rPr>
              <w:t>(0.020)</w:t>
            </w:r>
          </w:p>
        </w:tc>
        <w:tc>
          <w:tcPr>
            <w:tcW w:w="1162" w:type="dxa"/>
            <w:tcBorders>
              <w:top w:val="nil"/>
              <w:left w:val="nil"/>
              <w:bottom w:val="nil"/>
              <w:right w:val="nil"/>
            </w:tcBorders>
          </w:tcPr>
          <w:p w14:paraId="55D1677A" w14:textId="77777777" w:rsidR="000A768D" w:rsidRDefault="006C1B1D">
            <w:pPr>
              <w:spacing w:line="200" w:lineRule="exact"/>
              <w:ind w:left="255"/>
              <w:rPr>
                <w:rFonts w:ascii="Segoe UI Symbol" w:eastAsia="Segoe UI Symbol" w:hAnsi="Segoe UI Symbol" w:cs="Segoe UI Symbol"/>
                <w:sz w:val="14"/>
                <w:szCs w:val="14"/>
              </w:rPr>
            </w:pPr>
            <w:r>
              <w:rPr>
                <w:w w:val="99"/>
              </w:rPr>
              <w:t>0</w:t>
            </w:r>
            <w:r>
              <w:rPr>
                <w:w w:val="110"/>
              </w:rPr>
              <w:t>.</w:t>
            </w:r>
            <w:r>
              <w:rPr>
                <w:w w:val="99"/>
              </w:rPr>
              <w:t>045</w:t>
            </w:r>
            <w:r>
              <w:rPr>
                <w:rFonts w:ascii="Segoe UI Symbol" w:eastAsia="Segoe UI Symbol" w:hAnsi="Segoe UI Symbol" w:cs="Segoe UI Symbol"/>
                <w:w w:val="102"/>
                <w:position w:val="7"/>
                <w:sz w:val="14"/>
                <w:szCs w:val="14"/>
              </w:rPr>
              <w:t>∗</w:t>
            </w:r>
          </w:p>
          <w:p w14:paraId="5D7B9A92" w14:textId="77777777" w:rsidR="000A768D" w:rsidRDefault="006C1B1D">
            <w:pPr>
              <w:spacing w:before="9"/>
              <w:ind w:left="177"/>
            </w:pPr>
            <w:r>
              <w:rPr>
                <w:w w:val="104"/>
              </w:rPr>
              <w:t>(0.020)</w:t>
            </w:r>
          </w:p>
        </w:tc>
      </w:tr>
      <w:tr w:rsidR="000A768D" w14:paraId="41647CE6" w14:textId="77777777">
        <w:trPr>
          <w:trHeight w:hRule="exact" w:val="267"/>
        </w:trPr>
        <w:tc>
          <w:tcPr>
            <w:tcW w:w="2513" w:type="dxa"/>
            <w:tcBorders>
              <w:top w:val="nil"/>
              <w:left w:val="nil"/>
              <w:bottom w:val="nil"/>
              <w:right w:val="nil"/>
            </w:tcBorders>
          </w:tcPr>
          <w:p w14:paraId="2CE0B17F" w14:textId="77777777" w:rsidR="000A768D" w:rsidRDefault="006C1B1D">
            <w:pPr>
              <w:spacing w:line="220" w:lineRule="exact"/>
              <w:ind w:left="100"/>
              <w:rPr>
                <w:sz w:val="14"/>
                <w:szCs w:val="14"/>
              </w:rPr>
            </w:pPr>
            <w:r>
              <w:rPr>
                <w:w w:val="111"/>
                <w:position w:val="2"/>
              </w:rPr>
              <w:t>Capital</w:t>
            </w:r>
            <w:r>
              <w:rPr>
                <w:spacing w:val="10"/>
                <w:w w:val="111"/>
                <w:position w:val="2"/>
              </w:rPr>
              <w:t xml:space="preserve"> </w:t>
            </w:r>
            <w:r>
              <w:rPr>
                <w:w w:val="108"/>
                <w:position w:val="2"/>
              </w:rPr>
              <w:t>O</w:t>
            </w:r>
            <w:r>
              <w:rPr>
                <w:spacing w:val="6"/>
                <w:w w:val="108"/>
                <w:position w:val="2"/>
              </w:rPr>
              <w:t>p</w:t>
            </w:r>
            <w:r>
              <w:rPr>
                <w:w w:val="104"/>
                <w:position w:val="2"/>
              </w:rPr>
              <w:t>enness</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tc>
        <w:tc>
          <w:tcPr>
            <w:tcW w:w="1167" w:type="dxa"/>
            <w:tcBorders>
              <w:top w:val="nil"/>
              <w:left w:val="nil"/>
              <w:bottom w:val="nil"/>
              <w:right w:val="nil"/>
            </w:tcBorders>
          </w:tcPr>
          <w:p w14:paraId="430619B2" w14:textId="77777777" w:rsidR="000A768D" w:rsidRDefault="006C1B1D">
            <w:pPr>
              <w:spacing w:line="200" w:lineRule="exact"/>
              <w:ind w:left="193"/>
            </w:pPr>
            <w:r>
              <w:t>-0.216</w:t>
            </w:r>
          </w:p>
        </w:tc>
        <w:tc>
          <w:tcPr>
            <w:tcW w:w="1162" w:type="dxa"/>
            <w:tcBorders>
              <w:top w:val="nil"/>
              <w:left w:val="nil"/>
              <w:bottom w:val="nil"/>
              <w:right w:val="nil"/>
            </w:tcBorders>
          </w:tcPr>
          <w:p w14:paraId="5C14A338" w14:textId="77777777" w:rsidR="000A768D" w:rsidRDefault="006C1B1D">
            <w:pPr>
              <w:spacing w:line="200" w:lineRule="exact"/>
              <w:ind w:left="188"/>
            </w:pPr>
            <w:r>
              <w:t>-0.222</w:t>
            </w:r>
          </w:p>
        </w:tc>
        <w:tc>
          <w:tcPr>
            <w:tcW w:w="1162" w:type="dxa"/>
            <w:tcBorders>
              <w:top w:val="nil"/>
              <w:left w:val="nil"/>
              <w:bottom w:val="nil"/>
              <w:right w:val="nil"/>
            </w:tcBorders>
          </w:tcPr>
          <w:p w14:paraId="1EC68838" w14:textId="77777777" w:rsidR="000A768D" w:rsidRDefault="006C1B1D">
            <w:pPr>
              <w:spacing w:line="200" w:lineRule="exact"/>
              <w:ind w:left="188"/>
            </w:pPr>
            <w:r>
              <w:t>-0.230</w:t>
            </w:r>
          </w:p>
        </w:tc>
      </w:tr>
      <w:tr w:rsidR="000A768D" w14:paraId="606C5111" w14:textId="77777777">
        <w:trPr>
          <w:trHeight w:hRule="exact" w:val="211"/>
        </w:trPr>
        <w:tc>
          <w:tcPr>
            <w:tcW w:w="2513" w:type="dxa"/>
            <w:tcBorders>
              <w:top w:val="nil"/>
              <w:left w:val="nil"/>
              <w:bottom w:val="nil"/>
              <w:right w:val="nil"/>
            </w:tcBorders>
          </w:tcPr>
          <w:p w14:paraId="47185201" w14:textId="77777777" w:rsidR="000A768D" w:rsidRDefault="000A768D"/>
        </w:tc>
        <w:tc>
          <w:tcPr>
            <w:tcW w:w="1167" w:type="dxa"/>
            <w:tcBorders>
              <w:top w:val="nil"/>
              <w:left w:val="nil"/>
              <w:bottom w:val="nil"/>
              <w:right w:val="nil"/>
            </w:tcBorders>
          </w:tcPr>
          <w:p w14:paraId="0B0ED106" w14:textId="77777777" w:rsidR="000A768D" w:rsidRDefault="006C1B1D">
            <w:pPr>
              <w:spacing w:line="180" w:lineRule="exact"/>
              <w:ind w:left="182"/>
            </w:pPr>
            <w:r>
              <w:rPr>
                <w:w w:val="104"/>
                <w:position w:val="1"/>
              </w:rPr>
              <w:t>(0.195)</w:t>
            </w:r>
          </w:p>
        </w:tc>
        <w:tc>
          <w:tcPr>
            <w:tcW w:w="1162" w:type="dxa"/>
            <w:tcBorders>
              <w:top w:val="nil"/>
              <w:left w:val="nil"/>
              <w:bottom w:val="nil"/>
              <w:right w:val="nil"/>
            </w:tcBorders>
          </w:tcPr>
          <w:p w14:paraId="527592CB" w14:textId="77777777" w:rsidR="000A768D" w:rsidRDefault="006C1B1D">
            <w:pPr>
              <w:spacing w:line="180" w:lineRule="exact"/>
              <w:ind w:left="177"/>
            </w:pPr>
            <w:r>
              <w:rPr>
                <w:w w:val="104"/>
                <w:position w:val="1"/>
              </w:rPr>
              <w:t>(0.195)</w:t>
            </w:r>
          </w:p>
        </w:tc>
        <w:tc>
          <w:tcPr>
            <w:tcW w:w="1162" w:type="dxa"/>
            <w:tcBorders>
              <w:top w:val="nil"/>
              <w:left w:val="nil"/>
              <w:bottom w:val="nil"/>
              <w:right w:val="nil"/>
            </w:tcBorders>
          </w:tcPr>
          <w:p w14:paraId="038D57C2" w14:textId="77777777" w:rsidR="000A768D" w:rsidRDefault="006C1B1D">
            <w:pPr>
              <w:spacing w:line="180" w:lineRule="exact"/>
              <w:ind w:left="177"/>
            </w:pPr>
            <w:r>
              <w:rPr>
                <w:w w:val="104"/>
                <w:position w:val="1"/>
              </w:rPr>
              <w:t>(0.195)</w:t>
            </w:r>
          </w:p>
        </w:tc>
      </w:tr>
      <w:tr w:rsidR="000A768D" w14:paraId="1E0D7EBC" w14:textId="77777777">
        <w:trPr>
          <w:trHeight w:hRule="exact" w:val="267"/>
        </w:trPr>
        <w:tc>
          <w:tcPr>
            <w:tcW w:w="2513" w:type="dxa"/>
            <w:tcBorders>
              <w:top w:val="nil"/>
              <w:left w:val="nil"/>
              <w:bottom w:val="nil"/>
              <w:right w:val="nil"/>
            </w:tcBorders>
          </w:tcPr>
          <w:p w14:paraId="366EDDBB" w14:textId="77777777" w:rsidR="000A768D" w:rsidRDefault="006C1B1D">
            <w:pPr>
              <w:spacing w:line="220" w:lineRule="exact"/>
              <w:ind w:left="100"/>
              <w:rPr>
                <w:sz w:val="14"/>
                <w:szCs w:val="14"/>
              </w:rPr>
            </w:pPr>
            <w:r>
              <w:rPr>
                <w:spacing w:val="-5"/>
                <w:w w:val="121"/>
                <w:position w:val="2"/>
              </w:rPr>
              <w:t>P</w:t>
            </w:r>
            <w:r>
              <w:rPr>
                <w:w w:val="108"/>
                <w:position w:val="2"/>
              </w:rPr>
              <w:t>oli</w:t>
            </w:r>
            <w:r>
              <w:rPr>
                <w:spacing w:val="-6"/>
                <w:w w:val="108"/>
                <w:position w:val="2"/>
              </w:rPr>
              <w:t>t</w:t>
            </w:r>
            <w:r>
              <w:rPr>
                <w:w w:val="105"/>
                <w:position w:val="2"/>
              </w:rPr>
              <w:t>y</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tc>
        <w:tc>
          <w:tcPr>
            <w:tcW w:w="1167" w:type="dxa"/>
            <w:tcBorders>
              <w:top w:val="nil"/>
              <w:left w:val="nil"/>
              <w:bottom w:val="nil"/>
              <w:right w:val="nil"/>
            </w:tcBorders>
          </w:tcPr>
          <w:p w14:paraId="563D1FA1" w14:textId="77777777" w:rsidR="000A768D" w:rsidRDefault="006C1B1D">
            <w:pPr>
              <w:spacing w:line="200" w:lineRule="exact"/>
              <w:ind w:left="260"/>
            </w:pPr>
            <w:r>
              <w:t>0.004</w:t>
            </w:r>
          </w:p>
        </w:tc>
        <w:tc>
          <w:tcPr>
            <w:tcW w:w="1162" w:type="dxa"/>
            <w:tcBorders>
              <w:top w:val="nil"/>
              <w:left w:val="nil"/>
              <w:bottom w:val="nil"/>
              <w:right w:val="nil"/>
            </w:tcBorders>
          </w:tcPr>
          <w:p w14:paraId="01F35562" w14:textId="77777777" w:rsidR="000A768D" w:rsidRDefault="006C1B1D">
            <w:pPr>
              <w:spacing w:line="200" w:lineRule="exact"/>
              <w:ind w:left="255"/>
            </w:pPr>
            <w:r>
              <w:t>0.004</w:t>
            </w:r>
          </w:p>
        </w:tc>
        <w:tc>
          <w:tcPr>
            <w:tcW w:w="1162" w:type="dxa"/>
            <w:tcBorders>
              <w:top w:val="nil"/>
              <w:left w:val="nil"/>
              <w:bottom w:val="nil"/>
              <w:right w:val="nil"/>
            </w:tcBorders>
          </w:tcPr>
          <w:p w14:paraId="6F1F47AC" w14:textId="77777777" w:rsidR="000A768D" w:rsidRDefault="006C1B1D">
            <w:pPr>
              <w:spacing w:line="200" w:lineRule="exact"/>
              <w:ind w:left="254"/>
            </w:pPr>
            <w:r>
              <w:t>0.005</w:t>
            </w:r>
          </w:p>
        </w:tc>
      </w:tr>
      <w:tr w:rsidR="000A768D" w14:paraId="48FC1343" w14:textId="77777777">
        <w:trPr>
          <w:trHeight w:hRule="exact" w:val="211"/>
        </w:trPr>
        <w:tc>
          <w:tcPr>
            <w:tcW w:w="2513" w:type="dxa"/>
            <w:tcBorders>
              <w:top w:val="nil"/>
              <w:left w:val="nil"/>
              <w:bottom w:val="nil"/>
              <w:right w:val="nil"/>
            </w:tcBorders>
          </w:tcPr>
          <w:p w14:paraId="06C3B669" w14:textId="77777777" w:rsidR="000A768D" w:rsidRDefault="000A768D"/>
        </w:tc>
        <w:tc>
          <w:tcPr>
            <w:tcW w:w="1167" w:type="dxa"/>
            <w:tcBorders>
              <w:top w:val="nil"/>
              <w:left w:val="nil"/>
              <w:bottom w:val="nil"/>
              <w:right w:val="nil"/>
            </w:tcBorders>
          </w:tcPr>
          <w:p w14:paraId="1D3991E5" w14:textId="77777777" w:rsidR="000A768D" w:rsidRDefault="006C1B1D">
            <w:pPr>
              <w:spacing w:line="180" w:lineRule="exact"/>
              <w:ind w:left="182"/>
            </w:pPr>
            <w:r>
              <w:rPr>
                <w:w w:val="104"/>
                <w:position w:val="1"/>
              </w:rPr>
              <w:t>(0.013)</w:t>
            </w:r>
          </w:p>
        </w:tc>
        <w:tc>
          <w:tcPr>
            <w:tcW w:w="1162" w:type="dxa"/>
            <w:tcBorders>
              <w:top w:val="nil"/>
              <w:left w:val="nil"/>
              <w:bottom w:val="nil"/>
              <w:right w:val="nil"/>
            </w:tcBorders>
          </w:tcPr>
          <w:p w14:paraId="449EB710" w14:textId="77777777" w:rsidR="000A768D" w:rsidRDefault="006C1B1D">
            <w:pPr>
              <w:spacing w:line="180" w:lineRule="exact"/>
              <w:ind w:left="177"/>
            </w:pPr>
            <w:r>
              <w:rPr>
                <w:w w:val="104"/>
                <w:position w:val="1"/>
              </w:rPr>
              <w:t>(0.013)</w:t>
            </w:r>
          </w:p>
        </w:tc>
        <w:tc>
          <w:tcPr>
            <w:tcW w:w="1162" w:type="dxa"/>
            <w:tcBorders>
              <w:top w:val="nil"/>
              <w:left w:val="nil"/>
              <w:bottom w:val="nil"/>
              <w:right w:val="nil"/>
            </w:tcBorders>
          </w:tcPr>
          <w:p w14:paraId="17E1B57C" w14:textId="77777777" w:rsidR="000A768D" w:rsidRDefault="006C1B1D">
            <w:pPr>
              <w:spacing w:line="180" w:lineRule="exact"/>
              <w:ind w:left="177"/>
            </w:pPr>
            <w:r>
              <w:rPr>
                <w:w w:val="104"/>
                <w:position w:val="1"/>
              </w:rPr>
              <w:t>(0.013)</w:t>
            </w:r>
          </w:p>
        </w:tc>
      </w:tr>
      <w:tr w:rsidR="000A768D" w14:paraId="642CEC3F" w14:textId="77777777">
        <w:trPr>
          <w:trHeight w:hRule="exact" w:val="478"/>
        </w:trPr>
        <w:tc>
          <w:tcPr>
            <w:tcW w:w="2513" w:type="dxa"/>
            <w:tcBorders>
              <w:top w:val="nil"/>
              <w:left w:val="nil"/>
              <w:bottom w:val="nil"/>
              <w:right w:val="nil"/>
            </w:tcBorders>
          </w:tcPr>
          <w:p w14:paraId="097BDA8B" w14:textId="77777777" w:rsidR="000A768D" w:rsidRDefault="006C1B1D">
            <w:pPr>
              <w:spacing w:line="220" w:lineRule="exact"/>
              <w:ind w:left="100"/>
              <w:rPr>
                <w:sz w:val="14"/>
                <w:szCs w:val="14"/>
              </w:rPr>
            </w:pPr>
            <w:r>
              <w:rPr>
                <w:w w:val="111"/>
                <w:position w:val="2"/>
              </w:rPr>
              <w:t>Pro</w:t>
            </w:r>
            <w:r>
              <w:rPr>
                <w:spacing w:val="7"/>
                <w:w w:val="111"/>
                <w:position w:val="2"/>
              </w:rPr>
              <w:t>p</w:t>
            </w:r>
            <w:r>
              <w:rPr>
                <w:w w:val="111"/>
                <w:position w:val="2"/>
              </w:rPr>
              <w:t>er</w:t>
            </w:r>
            <w:r>
              <w:rPr>
                <w:spacing w:val="-7"/>
                <w:w w:val="111"/>
                <w:position w:val="2"/>
              </w:rPr>
              <w:t>t</w:t>
            </w:r>
            <w:r>
              <w:rPr>
                <w:w w:val="111"/>
                <w:position w:val="2"/>
              </w:rPr>
              <w:t>y</w:t>
            </w:r>
            <w:r>
              <w:rPr>
                <w:spacing w:val="17"/>
                <w:w w:val="111"/>
                <w:position w:val="2"/>
              </w:rPr>
              <w:t xml:space="preserve"> </w:t>
            </w:r>
            <w:r>
              <w:rPr>
                <w:w w:val="106"/>
                <w:position w:val="2"/>
              </w:rPr>
              <w:t>Rig</w:t>
            </w:r>
            <w:r>
              <w:rPr>
                <w:spacing w:val="-6"/>
                <w:w w:val="106"/>
                <w:position w:val="2"/>
              </w:rPr>
              <w:t>h</w:t>
            </w:r>
            <w:r>
              <w:rPr>
                <w:w w:val="117"/>
                <w:position w:val="2"/>
              </w:rPr>
              <w:t>ts</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tc>
        <w:tc>
          <w:tcPr>
            <w:tcW w:w="1167" w:type="dxa"/>
            <w:tcBorders>
              <w:top w:val="nil"/>
              <w:left w:val="nil"/>
              <w:bottom w:val="nil"/>
              <w:right w:val="nil"/>
            </w:tcBorders>
          </w:tcPr>
          <w:p w14:paraId="6F7BBADE" w14:textId="77777777" w:rsidR="000A768D" w:rsidRDefault="006C1B1D">
            <w:pPr>
              <w:spacing w:line="200" w:lineRule="exact"/>
              <w:ind w:left="260"/>
              <w:rPr>
                <w:rFonts w:ascii="Segoe UI Symbol" w:eastAsia="Segoe UI Symbol" w:hAnsi="Segoe UI Symbol" w:cs="Segoe UI Symbol"/>
                <w:sz w:val="14"/>
                <w:szCs w:val="14"/>
              </w:rPr>
            </w:pPr>
            <w:r>
              <w:rPr>
                <w:w w:val="99"/>
              </w:rPr>
              <w:t>0</w:t>
            </w:r>
            <w:r>
              <w:rPr>
                <w:w w:val="110"/>
              </w:rPr>
              <w:t>.</w:t>
            </w:r>
            <w:r>
              <w:rPr>
                <w:w w:val="99"/>
              </w:rPr>
              <w:t>130</w:t>
            </w:r>
            <w:r>
              <w:rPr>
                <w:rFonts w:ascii="Segoe UI Symbol" w:eastAsia="Segoe UI Symbol" w:hAnsi="Segoe UI Symbol" w:cs="Segoe UI Symbol"/>
                <w:w w:val="102"/>
                <w:position w:val="7"/>
                <w:sz w:val="14"/>
                <w:szCs w:val="14"/>
              </w:rPr>
              <w:t>∗</w:t>
            </w:r>
          </w:p>
          <w:p w14:paraId="78BCD593" w14:textId="77777777" w:rsidR="000A768D" w:rsidRDefault="006C1B1D">
            <w:pPr>
              <w:spacing w:before="9"/>
              <w:ind w:left="182"/>
            </w:pPr>
            <w:r>
              <w:rPr>
                <w:w w:val="104"/>
              </w:rPr>
              <w:t>(0.060)</w:t>
            </w:r>
          </w:p>
        </w:tc>
        <w:tc>
          <w:tcPr>
            <w:tcW w:w="1162" w:type="dxa"/>
            <w:tcBorders>
              <w:top w:val="nil"/>
              <w:left w:val="nil"/>
              <w:bottom w:val="nil"/>
              <w:right w:val="nil"/>
            </w:tcBorders>
          </w:tcPr>
          <w:p w14:paraId="7F5A5D36" w14:textId="77777777" w:rsidR="000A768D" w:rsidRDefault="006C1B1D">
            <w:pPr>
              <w:spacing w:line="200" w:lineRule="exact"/>
              <w:ind w:left="255"/>
              <w:rPr>
                <w:rFonts w:ascii="Segoe UI Symbol" w:eastAsia="Segoe UI Symbol" w:hAnsi="Segoe UI Symbol" w:cs="Segoe UI Symbol"/>
                <w:sz w:val="14"/>
                <w:szCs w:val="14"/>
              </w:rPr>
            </w:pPr>
            <w:r>
              <w:rPr>
                <w:w w:val="99"/>
              </w:rPr>
              <w:t>0</w:t>
            </w:r>
            <w:r>
              <w:rPr>
                <w:w w:val="110"/>
              </w:rPr>
              <w:t>.</w:t>
            </w:r>
            <w:r>
              <w:rPr>
                <w:w w:val="99"/>
              </w:rPr>
              <w:t>131</w:t>
            </w:r>
            <w:r>
              <w:rPr>
                <w:rFonts w:ascii="Segoe UI Symbol" w:eastAsia="Segoe UI Symbol" w:hAnsi="Segoe UI Symbol" w:cs="Segoe UI Symbol"/>
                <w:w w:val="102"/>
                <w:position w:val="7"/>
                <w:sz w:val="14"/>
                <w:szCs w:val="14"/>
              </w:rPr>
              <w:t>∗</w:t>
            </w:r>
          </w:p>
          <w:p w14:paraId="48B6E7B6" w14:textId="77777777" w:rsidR="000A768D" w:rsidRDefault="006C1B1D">
            <w:pPr>
              <w:spacing w:before="9"/>
              <w:ind w:left="177"/>
            </w:pPr>
            <w:r>
              <w:rPr>
                <w:w w:val="104"/>
              </w:rPr>
              <w:t>(0.060)</w:t>
            </w:r>
          </w:p>
        </w:tc>
        <w:tc>
          <w:tcPr>
            <w:tcW w:w="1162" w:type="dxa"/>
            <w:tcBorders>
              <w:top w:val="nil"/>
              <w:left w:val="nil"/>
              <w:bottom w:val="nil"/>
              <w:right w:val="nil"/>
            </w:tcBorders>
          </w:tcPr>
          <w:p w14:paraId="2BE41E24" w14:textId="77777777" w:rsidR="000A768D" w:rsidRDefault="006C1B1D">
            <w:pPr>
              <w:spacing w:line="200" w:lineRule="exact"/>
              <w:ind w:left="255"/>
              <w:rPr>
                <w:rFonts w:ascii="Segoe UI Symbol" w:eastAsia="Segoe UI Symbol" w:hAnsi="Segoe UI Symbol" w:cs="Segoe UI Symbol"/>
                <w:sz w:val="14"/>
                <w:szCs w:val="14"/>
              </w:rPr>
            </w:pPr>
            <w:r>
              <w:rPr>
                <w:w w:val="99"/>
              </w:rPr>
              <w:t>0</w:t>
            </w:r>
            <w:r>
              <w:rPr>
                <w:w w:val="110"/>
              </w:rPr>
              <w:t>.</w:t>
            </w:r>
            <w:r>
              <w:rPr>
                <w:w w:val="99"/>
              </w:rPr>
              <w:t>132</w:t>
            </w:r>
            <w:r>
              <w:rPr>
                <w:rFonts w:ascii="Segoe UI Symbol" w:eastAsia="Segoe UI Symbol" w:hAnsi="Segoe UI Symbol" w:cs="Segoe UI Symbol"/>
                <w:w w:val="102"/>
                <w:position w:val="7"/>
                <w:sz w:val="14"/>
                <w:szCs w:val="14"/>
              </w:rPr>
              <w:t>∗</w:t>
            </w:r>
          </w:p>
          <w:p w14:paraId="69650991" w14:textId="77777777" w:rsidR="000A768D" w:rsidRDefault="006C1B1D">
            <w:pPr>
              <w:spacing w:before="9"/>
              <w:ind w:left="177"/>
            </w:pPr>
            <w:r>
              <w:rPr>
                <w:w w:val="104"/>
              </w:rPr>
              <w:t>(0.060)</w:t>
            </w:r>
          </w:p>
        </w:tc>
      </w:tr>
      <w:tr w:rsidR="000A768D" w14:paraId="1A339AD2" w14:textId="77777777">
        <w:trPr>
          <w:trHeight w:hRule="exact" w:val="240"/>
        </w:trPr>
        <w:tc>
          <w:tcPr>
            <w:tcW w:w="2513" w:type="dxa"/>
            <w:tcBorders>
              <w:top w:val="nil"/>
              <w:left w:val="nil"/>
              <w:bottom w:val="nil"/>
              <w:right w:val="nil"/>
            </w:tcBorders>
          </w:tcPr>
          <w:p w14:paraId="2A700E4C" w14:textId="77777777" w:rsidR="000A768D" w:rsidRDefault="006C1B1D">
            <w:pPr>
              <w:spacing w:line="200" w:lineRule="exact"/>
              <w:ind w:left="100"/>
            </w:pPr>
            <w:r>
              <w:rPr>
                <w:spacing w:val="-17"/>
              </w:rPr>
              <w:t>W</w:t>
            </w:r>
            <w:r>
              <w:t xml:space="preserve">orld  </w:t>
            </w:r>
            <w:r>
              <w:rPr>
                <w:w w:val="109"/>
              </w:rPr>
              <w:t>FDI</w:t>
            </w:r>
          </w:p>
        </w:tc>
        <w:tc>
          <w:tcPr>
            <w:tcW w:w="1167" w:type="dxa"/>
            <w:tcBorders>
              <w:top w:val="nil"/>
              <w:left w:val="nil"/>
              <w:bottom w:val="nil"/>
              <w:right w:val="nil"/>
            </w:tcBorders>
          </w:tcPr>
          <w:p w14:paraId="27E1322F" w14:textId="77777777" w:rsidR="000A768D" w:rsidRDefault="006C1B1D">
            <w:pPr>
              <w:spacing w:line="200" w:lineRule="exact"/>
              <w:ind w:left="260"/>
              <w:rPr>
                <w:rFonts w:ascii="Segoe UI Symbol" w:eastAsia="Segoe UI Symbol" w:hAnsi="Segoe UI Symbol" w:cs="Segoe UI Symbol"/>
                <w:sz w:val="14"/>
                <w:szCs w:val="14"/>
              </w:rPr>
            </w:pPr>
            <w:r>
              <w:rPr>
                <w:w w:val="99"/>
              </w:rPr>
              <w:t>0</w:t>
            </w:r>
            <w:r>
              <w:rPr>
                <w:w w:val="110"/>
              </w:rPr>
              <w:t>.</w:t>
            </w:r>
            <w:r>
              <w:rPr>
                <w:w w:val="99"/>
              </w:rPr>
              <w:t>000</w:t>
            </w:r>
            <w:r>
              <w:rPr>
                <w:rFonts w:ascii="Segoe UI Symbol" w:eastAsia="Segoe UI Symbol" w:hAnsi="Segoe UI Symbol" w:cs="Segoe UI Symbol"/>
                <w:w w:val="102"/>
                <w:position w:val="7"/>
                <w:sz w:val="14"/>
                <w:szCs w:val="14"/>
              </w:rPr>
              <w:t>∗∗</w:t>
            </w:r>
          </w:p>
        </w:tc>
        <w:tc>
          <w:tcPr>
            <w:tcW w:w="1162" w:type="dxa"/>
            <w:tcBorders>
              <w:top w:val="nil"/>
              <w:left w:val="nil"/>
              <w:bottom w:val="nil"/>
              <w:right w:val="nil"/>
            </w:tcBorders>
          </w:tcPr>
          <w:p w14:paraId="054EEDE0" w14:textId="77777777" w:rsidR="000A768D" w:rsidRDefault="006C1B1D">
            <w:pPr>
              <w:spacing w:line="200" w:lineRule="exact"/>
              <w:ind w:left="255"/>
              <w:rPr>
                <w:rFonts w:ascii="Segoe UI Symbol" w:eastAsia="Segoe UI Symbol" w:hAnsi="Segoe UI Symbol" w:cs="Segoe UI Symbol"/>
                <w:sz w:val="14"/>
                <w:szCs w:val="14"/>
              </w:rPr>
            </w:pPr>
            <w:r>
              <w:rPr>
                <w:w w:val="99"/>
              </w:rPr>
              <w:t>0</w:t>
            </w:r>
            <w:r>
              <w:rPr>
                <w:w w:val="110"/>
              </w:rPr>
              <w:t>.</w:t>
            </w:r>
            <w:r>
              <w:rPr>
                <w:w w:val="99"/>
              </w:rPr>
              <w:t>000</w:t>
            </w:r>
            <w:r>
              <w:rPr>
                <w:rFonts w:ascii="Segoe UI Symbol" w:eastAsia="Segoe UI Symbol" w:hAnsi="Segoe UI Symbol" w:cs="Segoe UI Symbol"/>
                <w:w w:val="102"/>
                <w:position w:val="7"/>
                <w:sz w:val="14"/>
                <w:szCs w:val="14"/>
              </w:rPr>
              <w:t>∗∗</w:t>
            </w:r>
          </w:p>
        </w:tc>
        <w:tc>
          <w:tcPr>
            <w:tcW w:w="1162" w:type="dxa"/>
            <w:tcBorders>
              <w:top w:val="nil"/>
              <w:left w:val="nil"/>
              <w:bottom w:val="nil"/>
              <w:right w:val="nil"/>
            </w:tcBorders>
          </w:tcPr>
          <w:p w14:paraId="400851B6" w14:textId="77777777" w:rsidR="000A768D" w:rsidRDefault="006C1B1D">
            <w:pPr>
              <w:spacing w:line="200" w:lineRule="exact"/>
              <w:ind w:left="255"/>
              <w:rPr>
                <w:rFonts w:ascii="Segoe UI Symbol" w:eastAsia="Segoe UI Symbol" w:hAnsi="Segoe UI Symbol" w:cs="Segoe UI Symbol"/>
                <w:sz w:val="14"/>
                <w:szCs w:val="14"/>
              </w:rPr>
            </w:pPr>
            <w:r>
              <w:rPr>
                <w:w w:val="99"/>
              </w:rPr>
              <w:t>0</w:t>
            </w:r>
            <w:r>
              <w:rPr>
                <w:w w:val="110"/>
              </w:rPr>
              <w:t>.</w:t>
            </w:r>
            <w:r>
              <w:rPr>
                <w:w w:val="99"/>
              </w:rPr>
              <w:t>000</w:t>
            </w:r>
            <w:r>
              <w:rPr>
                <w:rFonts w:ascii="Segoe UI Symbol" w:eastAsia="Segoe UI Symbol" w:hAnsi="Segoe UI Symbol" w:cs="Segoe UI Symbol"/>
                <w:w w:val="102"/>
                <w:position w:val="7"/>
                <w:sz w:val="14"/>
                <w:szCs w:val="14"/>
              </w:rPr>
              <w:t>∗∗</w:t>
            </w:r>
          </w:p>
        </w:tc>
      </w:tr>
      <w:tr w:rsidR="000A768D" w14:paraId="5005B983" w14:textId="77777777">
        <w:trPr>
          <w:trHeight w:hRule="exact" w:val="248"/>
        </w:trPr>
        <w:tc>
          <w:tcPr>
            <w:tcW w:w="2513" w:type="dxa"/>
            <w:tcBorders>
              <w:top w:val="nil"/>
              <w:left w:val="nil"/>
              <w:bottom w:val="single" w:sz="3" w:space="0" w:color="000000"/>
              <w:right w:val="nil"/>
            </w:tcBorders>
          </w:tcPr>
          <w:p w14:paraId="48C72CC0" w14:textId="77777777" w:rsidR="000A768D" w:rsidRDefault="000A768D"/>
        </w:tc>
        <w:tc>
          <w:tcPr>
            <w:tcW w:w="1167" w:type="dxa"/>
            <w:tcBorders>
              <w:top w:val="nil"/>
              <w:left w:val="nil"/>
              <w:bottom w:val="single" w:sz="3" w:space="0" w:color="000000"/>
              <w:right w:val="nil"/>
            </w:tcBorders>
          </w:tcPr>
          <w:p w14:paraId="1C0CA003" w14:textId="77777777" w:rsidR="000A768D" w:rsidRDefault="006C1B1D">
            <w:pPr>
              <w:spacing w:line="200" w:lineRule="exact"/>
              <w:ind w:left="182"/>
            </w:pPr>
            <w:r>
              <w:rPr>
                <w:w w:val="104"/>
              </w:rPr>
              <w:t>(0.000)</w:t>
            </w:r>
          </w:p>
        </w:tc>
        <w:tc>
          <w:tcPr>
            <w:tcW w:w="1162" w:type="dxa"/>
            <w:tcBorders>
              <w:top w:val="nil"/>
              <w:left w:val="nil"/>
              <w:bottom w:val="single" w:sz="3" w:space="0" w:color="000000"/>
              <w:right w:val="nil"/>
            </w:tcBorders>
          </w:tcPr>
          <w:p w14:paraId="2B6359E6" w14:textId="77777777" w:rsidR="000A768D" w:rsidRDefault="006C1B1D">
            <w:pPr>
              <w:spacing w:line="200" w:lineRule="exact"/>
              <w:ind w:left="177"/>
            </w:pPr>
            <w:r>
              <w:rPr>
                <w:w w:val="104"/>
              </w:rPr>
              <w:t>(0.000)</w:t>
            </w:r>
          </w:p>
        </w:tc>
        <w:tc>
          <w:tcPr>
            <w:tcW w:w="1162" w:type="dxa"/>
            <w:tcBorders>
              <w:top w:val="nil"/>
              <w:left w:val="nil"/>
              <w:bottom w:val="single" w:sz="3" w:space="0" w:color="000000"/>
              <w:right w:val="nil"/>
            </w:tcBorders>
          </w:tcPr>
          <w:p w14:paraId="1D7C98FC" w14:textId="77777777" w:rsidR="000A768D" w:rsidRDefault="006C1B1D">
            <w:pPr>
              <w:spacing w:line="200" w:lineRule="exact"/>
              <w:ind w:left="177"/>
            </w:pPr>
            <w:r>
              <w:rPr>
                <w:w w:val="104"/>
              </w:rPr>
              <w:t>(0.000)</w:t>
            </w:r>
          </w:p>
        </w:tc>
      </w:tr>
      <w:tr w:rsidR="000A768D" w14:paraId="3327FC76" w14:textId="77777777">
        <w:trPr>
          <w:trHeight w:hRule="exact" w:val="238"/>
        </w:trPr>
        <w:tc>
          <w:tcPr>
            <w:tcW w:w="2513" w:type="dxa"/>
            <w:tcBorders>
              <w:top w:val="single" w:sz="3" w:space="0" w:color="000000"/>
              <w:left w:val="nil"/>
              <w:bottom w:val="nil"/>
              <w:right w:val="nil"/>
            </w:tcBorders>
          </w:tcPr>
          <w:p w14:paraId="06AAB8C0" w14:textId="77777777" w:rsidR="000A768D" w:rsidRDefault="006C1B1D">
            <w:pPr>
              <w:spacing w:line="200" w:lineRule="exact"/>
              <w:ind w:left="100"/>
            </w:pPr>
            <w:r>
              <w:rPr>
                <w:w w:val="110"/>
              </w:rPr>
              <w:t>n</w:t>
            </w:r>
          </w:p>
        </w:tc>
        <w:tc>
          <w:tcPr>
            <w:tcW w:w="1167" w:type="dxa"/>
            <w:tcBorders>
              <w:top w:val="single" w:sz="3" w:space="0" w:color="000000"/>
              <w:left w:val="nil"/>
              <w:bottom w:val="nil"/>
              <w:right w:val="nil"/>
            </w:tcBorders>
          </w:tcPr>
          <w:p w14:paraId="5E7E4F47" w14:textId="77777777" w:rsidR="000A768D" w:rsidRDefault="006C1B1D">
            <w:pPr>
              <w:spacing w:line="200" w:lineRule="exact"/>
              <w:ind w:left="160"/>
            </w:pPr>
            <w:r>
              <w:t>2572</w:t>
            </w:r>
          </w:p>
        </w:tc>
        <w:tc>
          <w:tcPr>
            <w:tcW w:w="1162" w:type="dxa"/>
            <w:tcBorders>
              <w:top w:val="single" w:sz="3" w:space="0" w:color="000000"/>
              <w:left w:val="nil"/>
              <w:bottom w:val="nil"/>
              <w:right w:val="nil"/>
            </w:tcBorders>
          </w:tcPr>
          <w:p w14:paraId="2EB4331B" w14:textId="77777777" w:rsidR="000A768D" w:rsidRDefault="006C1B1D">
            <w:pPr>
              <w:spacing w:line="200" w:lineRule="exact"/>
              <w:ind w:left="155"/>
            </w:pPr>
            <w:r>
              <w:t>2572</w:t>
            </w:r>
          </w:p>
        </w:tc>
        <w:tc>
          <w:tcPr>
            <w:tcW w:w="1162" w:type="dxa"/>
            <w:tcBorders>
              <w:top w:val="single" w:sz="3" w:space="0" w:color="000000"/>
              <w:left w:val="nil"/>
              <w:bottom w:val="nil"/>
              <w:right w:val="nil"/>
            </w:tcBorders>
          </w:tcPr>
          <w:p w14:paraId="52196441" w14:textId="77777777" w:rsidR="000A768D" w:rsidRDefault="006C1B1D">
            <w:pPr>
              <w:spacing w:line="200" w:lineRule="exact"/>
              <w:ind w:left="155"/>
            </w:pPr>
            <w:r>
              <w:t>2572</w:t>
            </w:r>
          </w:p>
        </w:tc>
      </w:tr>
      <w:tr w:rsidR="000A768D" w14:paraId="39BF734F" w14:textId="77777777">
        <w:trPr>
          <w:trHeight w:hRule="exact" w:val="239"/>
        </w:trPr>
        <w:tc>
          <w:tcPr>
            <w:tcW w:w="2513" w:type="dxa"/>
            <w:tcBorders>
              <w:top w:val="nil"/>
              <w:left w:val="nil"/>
              <w:bottom w:val="nil"/>
              <w:right w:val="nil"/>
            </w:tcBorders>
          </w:tcPr>
          <w:p w14:paraId="200D1575" w14:textId="77777777" w:rsidR="000A768D" w:rsidRDefault="006C1B1D">
            <w:pPr>
              <w:spacing w:line="200" w:lineRule="exact"/>
              <w:ind w:left="100"/>
            </w:pPr>
            <w:r>
              <w:rPr>
                <w:w w:val="103"/>
              </w:rPr>
              <w:t>N</w:t>
            </w:r>
          </w:p>
        </w:tc>
        <w:tc>
          <w:tcPr>
            <w:tcW w:w="1167" w:type="dxa"/>
            <w:tcBorders>
              <w:top w:val="nil"/>
              <w:left w:val="nil"/>
              <w:bottom w:val="nil"/>
              <w:right w:val="nil"/>
            </w:tcBorders>
          </w:tcPr>
          <w:p w14:paraId="30FCF422" w14:textId="77777777" w:rsidR="000A768D" w:rsidRDefault="006C1B1D">
            <w:pPr>
              <w:spacing w:line="200" w:lineRule="exact"/>
              <w:ind w:left="359"/>
            </w:pPr>
            <w:r>
              <w:t>101</w:t>
            </w:r>
          </w:p>
        </w:tc>
        <w:tc>
          <w:tcPr>
            <w:tcW w:w="1162" w:type="dxa"/>
            <w:tcBorders>
              <w:top w:val="nil"/>
              <w:left w:val="nil"/>
              <w:bottom w:val="nil"/>
              <w:right w:val="nil"/>
            </w:tcBorders>
          </w:tcPr>
          <w:p w14:paraId="732E92E4" w14:textId="77777777" w:rsidR="000A768D" w:rsidRDefault="006C1B1D">
            <w:pPr>
              <w:spacing w:line="200" w:lineRule="exact"/>
              <w:ind w:left="354"/>
            </w:pPr>
            <w:r>
              <w:t>101</w:t>
            </w:r>
          </w:p>
        </w:tc>
        <w:tc>
          <w:tcPr>
            <w:tcW w:w="1162" w:type="dxa"/>
            <w:tcBorders>
              <w:top w:val="nil"/>
              <w:left w:val="nil"/>
              <w:bottom w:val="nil"/>
              <w:right w:val="nil"/>
            </w:tcBorders>
          </w:tcPr>
          <w:p w14:paraId="5CC62D29" w14:textId="77777777" w:rsidR="000A768D" w:rsidRDefault="006C1B1D">
            <w:pPr>
              <w:spacing w:line="200" w:lineRule="exact"/>
              <w:ind w:left="354"/>
            </w:pPr>
            <w:r>
              <w:t>101</w:t>
            </w:r>
          </w:p>
        </w:tc>
      </w:tr>
      <w:tr w:rsidR="000A768D" w14:paraId="4A6FA7CF" w14:textId="77777777">
        <w:trPr>
          <w:trHeight w:hRule="exact" w:val="296"/>
        </w:trPr>
        <w:tc>
          <w:tcPr>
            <w:tcW w:w="2513" w:type="dxa"/>
            <w:tcBorders>
              <w:top w:val="nil"/>
              <w:left w:val="nil"/>
              <w:bottom w:val="single" w:sz="3" w:space="0" w:color="000000"/>
              <w:right w:val="nil"/>
            </w:tcBorders>
          </w:tcPr>
          <w:p w14:paraId="00B76962" w14:textId="77777777" w:rsidR="000A768D" w:rsidRDefault="006C1B1D">
            <w:pPr>
              <w:spacing w:line="200" w:lineRule="exact"/>
              <w:ind w:left="100"/>
              <w:rPr>
                <w:sz w:val="14"/>
                <w:szCs w:val="14"/>
              </w:rPr>
            </w:pPr>
            <w:r>
              <w:rPr>
                <w:spacing w:val="2"/>
                <w:w w:val="113"/>
              </w:rPr>
              <w:t>R</w:t>
            </w:r>
            <w:r>
              <w:rPr>
                <w:w w:val="113"/>
                <w:position w:val="7"/>
                <w:sz w:val="14"/>
                <w:szCs w:val="14"/>
              </w:rPr>
              <w:t>2</w:t>
            </w:r>
          </w:p>
        </w:tc>
        <w:tc>
          <w:tcPr>
            <w:tcW w:w="1167" w:type="dxa"/>
            <w:tcBorders>
              <w:top w:val="nil"/>
              <w:left w:val="nil"/>
              <w:bottom w:val="single" w:sz="3" w:space="0" w:color="000000"/>
              <w:right w:val="nil"/>
            </w:tcBorders>
          </w:tcPr>
          <w:p w14:paraId="17527340" w14:textId="77777777" w:rsidR="000A768D" w:rsidRDefault="006C1B1D">
            <w:pPr>
              <w:spacing w:line="200" w:lineRule="exact"/>
              <w:ind w:left="260"/>
            </w:pPr>
            <w:r>
              <w:rPr>
                <w:w w:val="101"/>
              </w:rPr>
              <w:t>0.11</w:t>
            </w:r>
          </w:p>
        </w:tc>
        <w:tc>
          <w:tcPr>
            <w:tcW w:w="1162" w:type="dxa"/>
            <w:tcBorders>
              <w:top w:val="nil"/>
              <w:left w:val="nil"/>
              <w:bottom w:val="single" w:sz="3" w:space="0" w:color="000000"/>
              <w:right w:val="nil"/>
            </w:tcBorders>
          </w:tcPr>
          <w:p w14:paraId="511C1CE4" w14:textId="77777777" w:rsidR="000A768D" w:rsidRDefault="006C1B1D">
            <w:pPr>
              <w:spacing w:line="200" w:lineRule="exact"/>
              <w:ind w:left="255"/>
            </w:pPr>
            <w:r>
              <w:rPr>
                <w:w w:val="101"/>
              </w:rPr>
              <w:t>0.11</w:t>
            </w:r>
          </w:p>
        </w:tc>
        <w:tc>
          <w:tcPr>
            <w:tcW w:w="1162" w:type="dxa"/>
            <w:tcBorders>
              <w:top w:val="nil"/>
              <w:left w:val="nil"/>
              <w:bottom w:val="single" w:sz="3" w:space="0" w:color="000000"/>
              <w:right w:val="nil"/>
            </w:tcBorders>
          </w:tcPr>
          <w:p w14:paraId="3E8D3679" w14:textId="77777777" w:rsidR="000A768D" w:rsidRDefault="006C1B1D">
            <w:pPr>
              <w:spacing w:line="200" w:lineRule="exact"/>
              <w:ind w:left="255"/>
            </w:pPr>
            <w:r>
              <w:rPr>
                <w:w w:val="101"/>
              </w:rPr>
              <w:t>0.11</w:t>
            </w:r>
          </w:p>
        </w:tc>
      </w:tr>
    </w:tbl>
    <w:p w14:paraId="38858099" w14:textId="77777777" w:rsidR="000A768D" w:rsidRDefault="000A768D">
      <w:pPr>
        <w:spacing w:line="200" w:lineRule="exact"/>
      </w:pPr>
    </w:p>
    <w:p w14:paraId="74A34399" w14:textId="77777777" w:rsidR="000A768D" w:rsidRDefault="000A768D">
      <w:pPr>
        <w:spacing w:before="5" w:line="280" w:lineRule="exact"/>
        <w:rPr>
          <w:sz w:val="28"/>
          <w:szCs w:val="28"/>
        </w:rPr>
      </w:pPr>
    </w:p>
    <w:p w14:paraId="36653281" w14:textId="77777777" w:rsidR="000A768D" w:rsidRDefault="006C1B1D">
      <w:pPr>
        <w:spacing w:before="25"/>
        <w:ind w:left="1895"/>
        <w:rPr>
          <w:sz w:val="24"/>
          <w:szCs w:val="24"/>
        </w:rPr>
      </w:pPr>
      <w:r>
        <w:rPr>
          <w:w w:val="127"/>
          <w:sz w:val="24"/>
          <w:szCs w:val="24"/>
        </w:rPr>
        <w:t>Resea</w:t>
      </w:r>
      <w:r>
        <w:rPr>
          <w:spacing w:val="-9"/>
          <w:w w:val="127"/>
          <w:sz w:val="24"/>
          <w:szCs w:val="24"/>
        </w:rPr>
        <w:t>r</w:t>
      </w:r>
      <w:r>
        <w:rPr>
          <w:w w:val="127"/>
          <w:sz w:val="24"/>
          <w:szCs w:val="24"/>
        </w:rPr>
        <w:t>ch</w:t>
      </w:r>
      <w:r>
        <w:rPr>
          <w:spacing w:val="41"/>
          <w:w w:val="127"/>
          <w:sz w:val="24"/>
          <w:szCs w:val="24"/>
        </w:rPr>
        <w:t xml:space="preserve"> </w:t>
      </w:r>
      <w:r>
        <w:rPr>
          <w:w w:val="127"/>
          <w:sz w:val="24"/>
          <w:szCs w:val="24"/>
        </w:rPr>
        <w:t>Hypotheses,</w:t>
      </w:r>
      <w:r>
        <w:rPr>
          <w:spacing w:val="-13"/>
          <w:w w:val="127"/>
          <w:sz w:val="24"/>
          <w:szCs w:val="24"/>
        </w:rPr>
        <w:t xml:space="preserve"> </w:t>
      </w:r>
      <w:r>
        <w:rPr>
          <w:spacing w:val="-7"/>
          <w:w w:val="110"/>
          <w:sz w:val="24"/>
          <w:szCs w:val="24"/>
        </w:rPr>
        <w:t>D</w:t>
      </w:r>
      <w:r>
        <w:rPr>
          <w:spacing w:val="-20"/>
          <w:w w:val="139"/>
          <w:sz w:val="24"/>
          <w:szCs w:val="24"/>
        </w:rPr>
        <w:t>a</w:t>
      </w:r>
      <w:r>
        <w:rPr>
          <w:spacing w:val="-20"/>
          <w:w w:val="215"/>
          <w:sz w:val="24"/>
          <w:szCs w:val="24"/>
        </w:rPr>
        <w:t>t</w:t>
      </w:r>
      <w:r>
        <w:rPr>
          <w:w w:val="133"/>
          <w:sz w:val="24"/>
          <w:szCs w:val="24"/>
        </w:rPr>
        <w:t>a,</w:t>
      </w:r>
      <w:r>
        <w:rPr>
          <w:spacing w:val="27"/>
          <w:sz w:val="24"/>
          <w:szCs w:val="24"/>
        </w:rPr>
        <w:t xml:space="preserve"> </w:t>
      </w:r>
      <w:r>
        <w:rPr>
          <w:w w:val="131"/>
          <w:sz w:val="24"/>
          <w:szCs w:val="24"/>
        </w:rPr>
        <w:t>and</w:t>
      </w:r>
      <w:r>
        <w:rPr>
          <w:spacing w:val="1"/>
          <w:w w:val="131"/>
          <w:sz w:val="24"/>
          <w:szCs w:val="24"/>
        </w:rPr>
        <w:t xml:space="preserve"> </w:t>
      </w:r>
      <w:r>
        <w:rPr>
          <w:w w:val="131"/>
          <w:sz w:val="24"/>
          <w:szCs w:val="24"/>
        </w:rPr>
        <w:t>Methodology</w:t>
      </w:r>
    </w:p>
    <w:p w14:paraId="634F4452" w14:textId="77777777" w:rsidR="000A768D" w:rsidRDefault="000A768D">
      <w:pPr>
        <w:spacing w:before="5" w:line="120" w:lineRule="exact"/>
        <w:rPr>
          <w:sz w:val="12"/>
          <w:szCs w:val="12"/>
        </w:rPr>
      </w:pPr>
    </w:p>
    <w:p w14:paraId="72FCE63C" w14:textId="77777777" w:rsidR="000A768D" w:rsidRDefault="000A768D">
      <w:pPr>
        <w:spacing w:line="200" w:lineRule="exact"/>
      </w:pPr>
    </w:p>
    <w:p w14:paraId="6B1993F0" w14:textId="77777777" w:rsidR="000A768D" w:rsidRDefault="006C1B1D">
      <w:pPr>
        <w:spacing w:line="401" w:lineRule="auto"/>
        <w:ind w:left="100" w:right="78" w:firstLine="239"/>
        <w:jc w:val="both"/>
        <w:rPr>
          <w:sz w:val="24"/>
          <w:szCs w:val="24"/>
        </w:rPr>
        <w:sectPr w:rsidR="000A768D">
          <w:pgSz w:w="12240" w:h="15840"/>
          <w:pgMar w:top="1200" w:right="1320" w:bottom="280" w:left="1340" w:header="1007" w:footer="0" w:gutter="0"/>
          <w:cols w:space="720"/>
        </w:sectPr>
      </w:pPr>
      <w:r>
        <w:rPr>
          <w:sz w:val="24"/>
          <w:szCs w:val="24"/>
        </w:rPr>
        <w:t>Building  on</w:t>
      </w:r>
      <w:r>
        <w:rPr>
          <w:spacing w:val="40"/>
          <w:sz w:val="24"/>
          <w:szCs w:val="24"/>
        </w:rPr>
        <w:t xml:space="preserve"> </w:t>
      </w:r>
      <w:r>
        <w:rPr>
          <w:sz w:val="24"/>
          <w:szCs w:val="24"/>
        </w:rPr>
        <w:t>our</w:t>
      </w:r>
      <w:r>
        <w:rPr>
          <w:spacing w:val="50"/>
          <w:sz w:val="24"/>
          <w:szCs w:val="24"/>
        </w:rPr>
        <w:t xml:space="preserve"> </w:t>
      </w:r>
      <w:r>
        <w:rPr>
          <w:sz w:val="24"/>
          <w:szCs w:val="24"/>
        </w:rPr>
        <w:t xml:space="preserve">theoretical </w:t>
      </w:r>
      <w:r>
        <w:rPr>
          <w:spacing w:val="37"/>
          <w:sz w:val="24"/>
          <w:szCs w:val="24"/>
        </w:rPr>
        <w:t xml:space="preserve"> </w:t>
      </w:r>
      <w:r>
        <w:rPr>
          <w:sz w:val="24"/>
          <w:szCs w:val="24"/>
        </w:rPr>
        <w:t>argume</w:t>
      </w:r>
      <w:r>
        <w:rPr>
          <w:spacing w:val="-6"/>
          <w:sz w:val="24"/>
          <w:szCs w:val="24"/>
        </w:rPr>
        <w:t>n</w:t>
      </w:r>
      <w:r>
        <w:rPr>
          <w:sz w:val="24"/>
          <w:szCs w:val="24"/>
        </w:rPr>
        <w:t xml:space="preserve">ts </w:t>
      </w:r>
      <w:r>
        <w:rPr>
          <w:spacing w:val="39"/>
          <w:sz w:val="24"/>
          <w:szCs w:val="24"/>
        </w:rPr>
        <w:t xml:space="preserve"> </w:t>
      </w:r>
      <w:r>
        <w:rPr>
          <w:sz w:val="24"/>
          <w:szCs w:val="24"/>
        </w:rPr>
        <w:t>a</w:t>
      </w:r>
      <w:r>
        <w:rPr>
          <w:spacing w:val="7"/>
          <w:sz w:val="24"/>
          <w:szCs w:val="24"/>
        </w:rPr>
        <w:t>b</w:t>
      </w:r>
      <w:r>
        <w:rPr>
          <w:sz w:val="24"/>
          <w:szCs w:val="24"/>
        </w:rPr>
        <w:t xml:space="preserve">out </w:t>
      </w:r>
      <w:r>
        <w:rPr>
          <w:spacing w:val="26"/>
          <w:sz w:val="24"/>
          <w:szCs w:val="24"/>
        </w:rPr>
        <w:t xml:space="preserve"> </w:t>
      </w:r>
      <w:r>
        <w:rPr>
          <w:sz w:val="24"/>
          <w:szCs w:val="24"/>
        </w:rPr>
        <w:t xml:space="preserve">the </w:t>
      </w:r>
      <w:r>
        <w:rPr>
          <w:spacing w:val="6"/>
          <w:sz w:val="24"/>
          <w:szCs w:val="24"/>
        </w:rPr>
        <w:t xml:space="preserve"> </w:t>
      </w:r>
      <w:r>
        <w:rPr>
          <w:sz w:val="24"/>
          <w:szCs w:val="24"/>
        </w:rPr>
        <w:t>narr</w:t>
      </w:r>
      <w:r>
        <w:rPr>
          <w:spacing w:val="-6"/>
          <w:sz w:val="24"/>
          <w:szCs w:val="24"/>
        </w:rPr>
        <w:t>o</w:t>
      </w:r>
      <w:r>
        <w:rPr>
          <w:sz w:val="24"/>
          <w:szCs w:val="24"/>
        </w:rPr>
        <w:t xml:space="preserve">w, </w:t>
      </w:r>
      <w:r>
        <w:rPr>
          <w:spacing w:val="17"/>
          <w:sz w:val="24"/>
          <w:szCs w:val="24"/>
        </w:rPr>
        <w:t xml:space="preserve"> </w:t>
      </w:r>
      <w:r>
        <w:rPr>
          <w:sz w:val="24"/>
          <w:szCs w:val="24"/>
        </w:rPr>
        <w:t xml:space="preserve">uncertain, </w:t>
      </w:r>
      <w:r>
        <w:rPr>
          <w:spacing w:val="47"/>
          <w:sz w:val="24"/>
          <w:szCs w:val="24"/>
        </w:rPr>
        <w:t xml:space="preserve"> </w:t>
      </w:r>
      <w:r>
        <w:rPr>
          <w:sz w:val="24"/>
          <w:szCs w:val="24"/>
        </w:rPr>
        <w:t xml:space="preserve">and </w:t>
      </w:r>
      <w:r>
        <w:rPr>
          <w:spacing w:val="3"/>
          <w:sz w:val="24"/>
          <w:szCs w:val="24"/>
        </w:rPr>
        <w:t xml:space="preserve"> </w:t>
      </w:r>
      <w:r>
        <w:rPr>
          <w:sz w:val="24"/>
          <w:szCs w:val="24"/>
        </w:rPr>
        <w:t xml:space="preserve">limited </w:t>
      </w:r>
      <w:r>
        <w:rPr>
          <w:spacing w:val="9"/>
          <w:sz w:val="24"/>
          <w:szCs w:val="24"/>
        </w:rPr>
        <w:t xml:space="preserve"> </w:t>
      </w:r>
      <w:r>
        <w:rPr>
          <w:w w:val="101"/>
          <w:sz w:val="24"/>
          <w:szCs w:val="24"/>
        </w:rPr>
        <w:t xml:space="preserve">infor- </w:t>
      </w:r>
      <w:r>
        <w:rPr>
          <w:sz w:val="24"/>
          <w:szCs w:val="24"/>
        </w:rPr>
        <w:t xml:space="preserve">mation </w:t>
      </w:r>
      <w:r>
        <w:rPr>
          <w:spacing w:val="14"/>
          <w:sz w:val="24"/>
          <w:szCs w:val="24"/>
        </w:rPr>
        <w:t xml:space="preserve"> </w:t>
      </w:r>
      <w:r>
        <w:rPr>
          <w:sz w:val="24"/>
          <w:szCs w:val="24"/>
        </w:rPr>
        <w:t>co</w:t>
      </w:r>
      <w:r>
        <w:rPr>
          <w:spacing w:val="-6"/>
          <w:sz w:val="24"/>
          <w:szCs w:val="24"/>
        </w:rPr>
        <w:t>n</w:t>
      </w:r>
      <w:r>
        <w:rPr>
          <w:spacing w:val="-7"/>
          <w:sz w:val="24"/>
          <w:szCs w:val="24"/>
        </w:rPr>
        <w:t>v</w:t>
      </w:r>
      <w:r>
        <w:rPr>
          <w:sz w:val="24"/>
          <w:szCs w:val="24"/>
        </w:rPr>
        <w:t>e</w:t>
      </w:r>
      <w:r>
        <w:rPr>
          <w:spacing w:val="-7"/>
          <w:sz w:val="24"/>
          <w:szCs w:val="24"/>
        </w:rPr>
        <w:t>y</w:t>
      </w:r>
      <w:r>
        <w:rPr>
          <w:sz w:val="24"/>
          <w:szCs w:val="24"/>
        </w:rPr>
        <w:t>ed</w:t>
      </w:r>
      <w:r>
        <w:rPr>
          <w:spacing w:val="42"/>
          <w:sz w:val="24"/>
          <w:szCs w:val="24"/>
        </w:rPr>
        <w:t xml:space="preserve"> </w:t>
      </w:r>
      <w:r>
        <w:rPr>
          <w:spacing w:val="-7"/>
          <w:sz w:val="24"/>
          <w:szCs w:val="24"/>
        </w:rPr>
        <w:t>b</w:t>
      </w:r>
      <w:r>
        <w:rPr>
          <w:sz w:val="24"/>
          <w:szCs w:val="24"/>
        </w:rPr>
        <w:t>y</w:t>
      </w:r>
      <w:r>
        <w:rPr>
          <w:spacing w:val="41"/>
          <w:sz w:val="24"/>
          <w:szCs w:val="24"/>
        </w:rPr>
        <w:t xml:space="preserve"> </w:t>
      </w:r>
      <w:r>
        <w:rPr>
          <w:sz w:val="24"/>
          <w:szCs w:val="24"/>
        </w:rPr>
        <w:t>ISDS</w:t>
      </w:r>
      <w:r>
        <w:rPr>
          <w:spacing w:val="28"/>
          <w:sz w:val="24"/>
          <w:szCs w:val="24"/>
        </w:rPr>
        <w:t xml:space="preserve"> </w:t>
      </w:r>
      <w:r>
        <w:rPr>
          <w:sz w:val="24"/>
          <w:szCs w:val="24"/>
        </w:rPr>
        <w:t>pr</w:t>
      </w:r>
      <w:r>
        <w:rPr>
          <w:spacing w:val="6"/>
          <w:sz w:val="24"/>
          <w:szCs w:val="24"/>
        </w:rPr>
        <w:t>o</w:t>
      </w:r>
      <w:r>
        <w:rPr>
          <w:sz w:val="24"/>
          <w:szCs w:val="24"/>
        </w:rPr>
        <w:t>cesses,</w:t>
      </w:r>
      <w:r>
        <w:rPr>
          <w:spacing w:val="41"/>
          <w:sz w:val="24"/>
          <w:szCs w:val="24"/>
        </w:rPr>
        <w:t xml:space="preserve"> </w:t>
      </w:r>
      <w:r>
        <w:rPr>
          <w:spacing w:val="-6"/>
          <w:sz w:val="24"/>
          <w:szCs w:val="24"/>
        </w:rPr>
        <w:t>w</w:t>
      </w:r>
      <w:r>
        <w:rPr>
          <w:sz w:val="24"/>
          <w:szCs w:val="24"/>
        </w:rPr>
        <w:t>e</w:t>
      </w:r>
      <w:r>
        <w:rPr>
          <w:spacing w:val="19"/>
          <w:sz w:val="24"/>
          <w:szCs w:val="24"/>
        </w:rPr>
        <w:t xml:space="preserve"> </w:t>
      </w:r>
      <w:r>
        <w:rPr>
          <w:spacing w:val="-7"/>
          <w:sz w:val="24"/>
          <w:szCs w:val="24"/>
        </w:rPr>
        <w:t>h</w:t>
      </w:r>
      <w:r>
        <w:rPr>
          <w:sz w:val="24"/>
          <w:szCs w:val="24"/>
        </w:rPr>
        <w:t>y</w:t>
      </w:r>
      <w:r>
        <w:rPr>
          <w:spacing w:val="6"/>
          <w:sz w:val="24"/>
          <w:szCs w:val="24"/>
        </w:rPr>
        <w:t>p</w:t>
      </w:r>
      <w:r>
        <w:rPr>
          <w:sz w:val="24"/>
          <w:szCs w:val="24"/>
        </w:rPr>
        <w:t xml:space="preserve">othesize </w:t>
      </w:r>
      <w:r>
        <w:rPr>
          <w:spacing w:val="6"/>
          <w:sz w:val="24"/>
          <w:szCs w:val="24"/>
        </w:rPr>
        <w:t xml:space="preserve"> </w:t>
      </w:r>
      <w:r>
        <w:rPr>
          <w:sz w:val="24"/>
          <w:szCs w:val="24"/>
        </w:rPr>
        <w:t xml:space="preserve">that </w:t>
      </w:r>
      <w:r>
        <w:rPr>
          <w:spacing w:val="36"/>
          <w:sz w:val="24"/>
          <w:szCs w:val="24"/>
        </w:rPr>
        <w:t xml:space="preserve"> </w:t>
      </w:r>
      <w:r>
        <w:rPr>
          <w:sz w:val="24"/>
          <w:szCs w:val="24"/>
        </w:rPr>
        <w:t xml:space="preserve">the  </w:t>
      </w:r>
      <w:r>
        <w:rPr>
          <w:w w:val="109"/>
          <w:sz w:val="24"/>
          <w:szCs w:val="24"/>
        </w:rPr>
        <w:t>reputational</w:t>
      </w:r>
      <w:r>
        <w:rPr>
          <w:spacing w:val="22"/>
          <w:w w:val="109"/>
          <w:sz w:val="24"/>
          <w:szCs w:val="24"/>
        </w:rPr>
        <w:t xml:space="preserve"> </w:t>
      </w:r>
      <w:r>
        <w:rPr>
          <w:sz w:val="24"/>
          <w:szCs w:val="24"/>
        </w:rPr>
        <w:t xml:space="preserve">impact </w:t>
      </w:r>
      <w:r>
        <w:rPr>
          <w:spacing w:val="13"/>
          <w:sz w:val="24"/>
          <w:szCs w:val="24"/>
        </w:rPr>
        <w:t xml:space="preserve"> </w:t>
      </w:r>
      <w:r>
        <w:rPr>
          <w:sz w:val="24"/>
          <w:szCs w:val="24"/>
        </w:rPr>
        <w:t>of</w:t>
      </w:r>
      <w:r>
        <w:rPr>
          <w:spacing w:val="16"/>
          <w:sz w:val="24"/>
          <w:szCs w:val="24"/>
        </w:rPr>
        <w:t xml:space="preserve"> </w:t>
      </w:r>
      <w:r>
        <w:rPr>
          <w:w w:val="112"/>
          <w:sz w:val="24"/>
          <w:szCs w:val="24"/>
        </w:rPr>
        <w:t xml:space="preserve">state </w:t>
      </w:r>
      <w:r>
        <w:rPr>
          <w:w w:val="104"/>
          <w:sz w:val="24"/>
          <w:szCs w:val="24"/>
        </w:rPr>
        <w:t>i</w:t>
      </w:r>
      <w:r>
        <w:rPr>
          <w:spacing w:val="-7"/>
          <w:w w:val="104"/>
          <w:sz w:val="24"/>
          <w:szCs w:val="24"/>
        </w:rPr>
        <w:t>n</w:t>
      </w:r>
      <w:r>
        <w:rPr>
          <w:spacing w:val="-7"/>
          <w:w w:val="103"/>
          <w:sz w:val="24"/>
          <w:szCs w:val="24"/>
        </w:rPr>
        <w:t>v</w:t>
      </w:r>
      <w:r>
        <w:rPr>
          <w:w w:val="99"/>
          <w:sz w:val="24"/>
          <w:szCs w:val="24"/>
        </w:rPr>
        <w:t>ol</w:t>
      </w:r>
      <w:r>
        <w:rPr>
          <w:spacing w:val="-7"/>
          <w:w w:val="99"/>
          <w:sz w:val="24"/>
          <w:szCs w:val="24"/>
        </w:rPr>
        <w:t>v</w:t>
      </w:r>
      <w:r>
        <w:rPr>
          <w:w w:val="102"/>
          <w:sz w:val="24"/>
          <w:szCs w:val="24"/>
        </w:rPr>
        <w:t>eme</w:t>
      </w:r>
      <w:r>
        <w:rPr>
          <w:spacing w:val="-7"/>
          <w:w w:val="102"/>
          <w:sz w:val="24"/>
          <w:szCs w:val="24"/>
        </w:rPr>
        <w:t>n</w:t>
      </w:r>
      <w:r>
        <w:rPr>
          <w:w w:val="137"/>
          <w:sz w:val="24"/>
          <w:szCs w:val="24"/>
        </w:rPr>
        <w:t>t</w:t>
      </w:r>
      <w:r>
        <w:rPr>
          <w:spacing w:val="28"/>
          <w:w w:val="137"/>
          <w:sz w:val="24"/>
          <w:szCs w:val="24"/>
        </w:rPr>
        <w:t xml:space="preserve"> </w:t>
      </w:r>
      <w:r>
        <w:rPr>
          <w:sz w:val="24"/>
          <w:szCs w:val="24"/>
        </w:rPr>
        <w:t>in</w:t>
      </w:r>
      <w:r>
        <w:rPr>
          <w:spacing w:val="35"/>
          <w:sz w:val="24"/>
          <w:szCs w:val="24"/>
        </w:rPr>
        <w:t xml:space="preserve"> </w:t>
      </w:r>
      <w:r>
        <w:rPr>
          <w:sz w:val="24"/>
          <w:szCs w:val="24"/>
        </w:rPr>
        <w:t>an</w:t>
      </w:r>
      <w:r>
        <w:rPr>
          <w:spacing w:val="48"/>
          <w:sz w:val="24"/>
          <w:szCs w:val="24"/>
        </w:rPr>
        <w:t xml:space="preserve"> </w:t>
      </w:r>
      <w:r>
        <w:rPr>
          <w:w w:val="107"/>
          <w:sz w:val="24"/>
          <w:szCs w:val="24"/>
        </w:rPr>
        <w:t>i</w:t>
      </w:r>
      <w:r>
        <w:rPr>
          <w:spacing w:val="-7"/>
          <w:w w:val="107"/>
          <w:sz w:val="24"/>
          <w:szCs w:val="24"/>
        </w:rPr>
        <w:t>n</w:t>
      </w:r>
      <w:r>
        <w:rPr>
          <w:w w:val="107"/>
          <w:sz w:val="24"/>
          <w:szCs w:val="24"/>
        </w:rPr>
        <w:t>ternational</w:t>
      </w:r>
      <w:r>
        <w:rPr>
          <w:spacing w:val="39"/>
          <w:w w:val="107"/>
          <w:sz w:val="24"/>
          <w:szCs w:val="24"/>
        </w:rPr>
        <w:t xml:space="preserve"> </w:t>
      </w:r>
      <w:r>
        <w:rPr>
          <w:w w:val="107"/>
          <w:sz w:val="24"/>
          <w:szCs w:val="24"/>
        </w:rPr>
        <w:t>i</w:t>
      </w:r>
      <w:r>
        <w:rPr>
          <w:spacing w:val="-7"/>
          <w:w w:val="107"/>
          <w:sz w:val="24"/>
          <w:szCs w:val="24"/>
        </w:rPr>
        <w:t>nv</w:t>
      </w:r>
      <w:r>
        <w:rPr>
          <w:w w:val="107"/>
          <w:sz w:val="24"/>
          <w:szCs w:val="24"/>
        </w:rPr>
        <w:t>estor-state</w:t>
      </w:r>
      <w:r>
        <w:rPr>
          <w:spacing w:val="24"/>
          <w:w w:val="107"/>
          <w:sz w:val="24"/>
          <w:szCs w:val="24"/>
        </w:rPr>
        <w:t xml:space="preserve"> </w:t>
      </w:r>
      <w:r>
        <w:rPr>
          <w:sz w:val="24"/>
          <w:szCs w:val="24"/>
        </w:rPr>
        <w:t xml:space="preserve">dispute </w:t>
      </w:r>
      <w:r>
        <w:rPr>
          <w:spacing w:val="16"/>
          <w:sz w:val="24"/>
          <w:szCs w:val="24"/>
        </w:rPr>
        <w:t xml:space="preserve"> </w:t>
      </w:r>
      <w:r>
        <w:rPr>
          <w:sz w:val="24"/>
          <w:szCs w:val="24"/>
        </w:rPr>
        <w:t>is</w:t>
      </w:r>
      <w:r>
        <w:rPr>
          <w:spacing w:val="25"/>
          <w:sz w:val="24"/>
          <w:szCs w:val="24"/>
        </w:rPr>
        <w:t xml:space="preserve"> </w:t>
      </w:r>
      <w:r>
        <w:rPr>
          <w:sz w:val="24"/>
          <w:szCs w:val="24"/>
        </w:rPr>
        <w:t xml:space="preserve">at </w:t>
      </w:r>
      <w:r>
        <w:rPr>
          <w:spacing w:val="2"/>
          <w:sz w:val="24"/>
          <w:szCs w:val="24"/>
        </w:rPr>
        <w:t xml:space="preserve"> </w:t>
      </w:r>
      <w:r>
        <w:rPr>
          <w:spacing w:val="6"/>
          <w:sz w:val="24"/>
          <w:szCs w:val="24"/>
        </w:rPr>
        <w:t>b</w:t>
      </w:r>
      <w:r>
        <w:rPr>
          <w:sz w:val="24"/>
          <w:szCs w:val="24"/>
        </w:rPr>
        <w:t>est</w:t>
      </w:r>
      <w:r>
        <w:rPr>
          <w:spacing w:val="56"/>
          <w:sz w:val="24"/>
          <w:szCs w:val="24"/>
        </w:rPr>
        <w:t xml:space="preserve"> </w:t>
      </w:r>
      <w:r>
        <w:rPr>
          <w:sz w:val="24"/>
          <w:szCs w:val="24"/>
        </w:rPr>
        <w:t xml:space="preserve">limited. </w:t>
      </w:r>
      <w:r>
        <w:rPr>
          <w:spacing w:val="51"/>
          <w:sz w:val="24"/>
          <w:szCs w:val="24"/>
        </w:rPr>
        <w:t xml:space="preserve"> </w:t>
      </w:r>
      <w:r>
        <w:rPr>
          <w:sz w:val="24"/>
          <w:szCs w:val="24"/>
        </w:rPr>
        <w:t>Since</w:t>
      </w:r>
      <w:r>
        <w:rPr>
          <w:spacing w:val="28"/>
          <w:sz w:val="24"/>
          <w:szCs w:val="24"/>
        </w:rPr>
        <w:t xml:space="preserve"> </w:t>
      </w:r>
      <w:r>
        <w:rPr>
          <w:sz w:val="24"/>
          <w:szCs w:val="24"/>
        </w:rPr>
        <w:t xml:space="preserve">the  </w:t>
      </w:r>
      <w:r>
        <w:rPr>
          <w:w w:val="109"/>
          <w:sz w:val="24"/>
          <w:szCs w:val="24"/>
        </w:rPr>
        <w:t xml:space="preserve">institu- </w:t>
      </w:r>
      <w:r>
        <w:rPr>
          <w:sz w:val="24"/>
          <w:szCs w:val="24"/>
        </w:rPr>
        <w:t xml:space="preserve">tional </w:t>
      </w:r>
      <w:r>
        <w:rPr>
          <w:spacing w:val="2"/>
          <w:sz w:val="24"/>
          <w:szCs w:val="24"/>
        </w:rPr>
        <w:t xml:space="preserve"> </w:t>
      </w:r>
      <w:r>
        <w:rPr>
          <w:sz w:val="24"/>
          <w:szCs w:val="24"/>
        </w:rPr>
        <w:t>edifice</w:t>
      </w:r>
      <w:r>
        <w:rPr>
          <w:spacing w:val="4"/>
          <w:sz w:val="24"/>
          <w:szCs w:val="24"/>
        </w:rPr>
        <w:t xml:space="preserve"> </w:t>
      </w:r>
      <w:r>
        <w:rPr>
          <w:sz w:val="24"/>
          <w:szCs w:val="24"/>
        </w:rPr>
        <w:t>u</w:t>
      </w:r>
      <w:r>
        <w:rPr>
          <w:spacing w:val="6"/>
          <w:sz w:val="24"/>
          <w:szCs w:val="24"/>
        </w:rPr>
        <w:t>p</w:t>
      </w:r>
      <w:r>
        <w:rPr>
          <w:sz w:val="24"/>
          <w:szCs w:val="24"/>
        </w:rPr>
        <w:t>on</w:t>
      </w:r>
      <w:r>
        <w:rPr>
          <w:spacing w:val="48"/>
          <w:sz w:val="24"/>
          <w:szCs w:val="24"/>
        </w:rPr>
        <w:t xml:space="preserve"> </w:t>
      </w:r>
      <w:r>
        <w:rPr>
          <w:sz w:val="24"/>
          <w:szCs w:val="24"/>
        </w:rPr>
        <w:t>whi</w:t>
      </w:r>
      <w:r>
        <w:rPr>
          <w:spacing w:val="-7"/>
          <w:sz w:val="24"/>
          <w:szCs w:val="24"/>
        </w:rPr>
        <w:t>c</w:t>
      </w:r>
      <w:r>
        <w:rPr>
          <w:sz w:val="24"/>
          <w:szCs w:val="24"/>
        </w:rPr>
        <w:t>h</w:t>
      </w:r>
      <w:r>
        <w:rPr>
          <w:spacing w:val="34"/>
          <w:sz w:val="24"/>
          <w:szCs w:val="24"/>
        </w:rPr>
        <w:t xml:space="preserve"> </w:t>
      </w:r>
      <w:r>
        <w:rPr>
          <w:sz w:val="24"/>
          <w:szCs w:val="24"/>
        </w:rPr>
        <w:t>the</w:t>
      </w:r>
      <w:r>
        <w:rPr>
          <w:spacing w:val="56"/>
          <w:sz w:val="24"/>
          <w:szCs w:val="24"/>
        </w:rPr>
        <w:t xml:space="preserve"> </w:t>
      </w:r>
      <w:r>
        <w:rPr>
          <w:w w:val="110"/>
          <w:sz w:val="24"/>
          <w:szCs w:val="24"/>
        </w:rPr>
        <w:t>arbitration</w:t>
      </w:r>
      <w:r>
        <w:rPr>
          <w:spacing w:val="18"/>
          <w:w w:val="110"/>
          <w:sz w:val="24"/>
          <w:szCs w:val="24"/>
        </w:rPr>
        <w:t xml:space="preserve"> </w:t>
      </w:r>
      <w:r>
        <w:rPr>
          <w:sz w:val="24"/>
          <w:szCs w:val="24"/>
        </w:rPr>
        <w:t>system</w:t>
      </w:r>
      <w:r>
        <w:rPr>
          <w:spacing w:val="51"/>
          <w:sz w:val="24"/>
          <w:szCs w:val="24"/>
        </w:rPr>
        <w:t xml:space="preserve"> </w:t>
      </w:r>
      <w:r>
        <w:rPr>
          <w:sz w:val="24"/>
          <w:szCs w:val="24"/>
        </w:rPr>
        <w:t>is</w:t>
      </w:r>
      <w:r>
        <w:rPr>
          <w:spacing w:val="21"/>
          <w:sz w:val="24"/>
          <w:szCs w:val="24"/>
        </w:rPr>
        <w:t xml:space="preserve"> </w:t>
      </w:r>
      <w:r>
        <w:rPr>
          <w:sz w:val="24"/>
          <w:szCs w:val="24"/>
        </w:rPr>
        <w:t xml:space="preserve">built </w:t>
      </w:r>
      <w:r>
        <w:rPr>
          <w:spacing w:val="3"/>
          <w:sz w:val="24"/>
          <w:szCs w:val="24"/>
        </w:rPr>
        <w:t xml:space="preserve"> </w:t>
      </w:r>
      <w:r>
        <w:rPr>
          <w:sz w:val="24"/>
          <w:szCs w:val="24"/>
        </w:rPr>
        <w:t>pr</w:t>
      </w:r>
      <w:r>
        <w:rPr>
          <w:spacing w:val="-7"/>
          <w:sz w:val="24"/>
          <w:szCs w:val="24"/>
        </w:rPr>
        <w:t>o</w:t>
      </w:r>
      <w:r>
        <w:rPr>
          <w:sz w:val="24"/>
          <w:szCs w:val="24"/>
        </w:rPr>
        <w:t>vides</w:t>
      </w:r>
      <w:r>
        <w:rPr>
          <w:spacing w:val="47"/>
          <w:sz w:val="24"/>
          <w:szCs w:val="24"/>
        </w:rPr>
        <w:t xml:space="preserve"> </w:t>
      </w:r>
      <w:r>
        <w:rPr>
          <w:sz w:val="24"/>
          <w:szCs w:val="24"/>
        </w:rPr>
        <w:t xml:space="preserve">little </w:t>
      </w:r>
      <w:r>
        <w:rPr>
          <w:spacing w:val="3"/>
          <w:sz w:val="24"/>
          <w:szCs w:val="24"/>
        </w:rPr>
        <w:t xml:space="preserve"> </w:t>
      </w:r>
      <w:r>
        <w:rPr>
          <w:sz w:val="24"/>
          <w:szCs w:val="24"/>
        </w:rPr>
        <w:t>reliable</w:t>
      </w:r>
      <w:r>
        <w:rPr>
          <w:spacing w:val="46"/>
          <w:sz w:val="24"/>
          <w:szCs w:val="24"/>
        </w:rPr>
        <w:t xml:space="preserve"> </w:t>
      </w:r>
      <w:r>
        <w:rPr>
          <w:w w:val="105"/>
          <w:sz w:val="24"/>
          <w:szCs w:val="24"/>
        </w:rPr>
        <w:t xml:space="preserve">information </w:t>
      </w:r>
      <w:r>
        <w:rPr>
          <w:sz w:val="24"/>
          <w:szCs w:val="24"/>
        </w:rPr>
        <w:t>to</w:t>
      </w:r>
      <w:r>
        <w:rPr>
          <w:spacing w:val="32"/>
          <w:sz w:val="24"/>
          <w:szCs w:val="24"/>
        </w:rPr>
        <w:t xml:space="preserve"> </w:t>
      </w:r>
      <w:r>
        <w:rPr>
          <w:sz w:val="24"/>
          <w:szCs w:val="24"/>
        </w:rPr>
        <w:t>i</w:t>
      </w:r>
      <w:r>
        <w:rPr>
          <w:spacing w:val="-7"/>
          <w:sz w:val="24"/>
          <w:szCs w:val="24"/>
        </w:rPr>
        <w:t>nv</w:t>
      </w:r>
      <w:r>
        <w:rPr>
          <w:sz w:val="24"/>
          <w:szCs w:val="24"/>
        </w:rPr>
        <w:t>estors,</w:t>
      </w:r>
      <w:r>
        <w:rPr>
          <w:spacing w:val="54"/>
          <w:sz w:val="24"/>
          <w:szCs w:val="24"/>
        </w:rPr>
        <w:t xml:space="preserve"> </w:t>
      </w:r>
      <w:r>
        <w:rPr>
          <w:spacing w:val="-6"/>
          <w:sz w:val="24"/>
          <w:szCs w:val="24"/>
        </w:rPr>
        <w:t>w</w:t>
      </w:r>
      <w:r>
        <w:rPr>
          <w:sz w:val="24"/>
          <w:szCs w:val="24"/>
        </w:rPr>
        <w:t>e</w:t>
      </w:r>
      <w:r>
        <w:rPr>
          <w:spacing w:val="3"/>
          <w:sz w:val="24"/>
          <w:szCs w:val="24"/>
        </w:rPr>
        <w:t xml:space="preserve"> </w:t>
      </w:r>
      <w:r>
        <w:rPr>
          <w:sz w:val="24"/>
          <w:szCs w:val="24"/>
        </w:rPr>
        <w:t>ex</w:t>
      </w:r>
      <w:r>
        <w:rPr>
          <w:spacing w:val="6"/>
          <w:sz w:val="24"/>
          <w:szCs w:val="24"/>
        </w:rPr>
        <w:t>p</w:t>
      </w:r>
      <w:r>
        <w:rPr>
          <w:sz w:val="24"/>
          <w:szCs w:val="24"/>
        </w:rPr>
        <w:t>ect</w:t>
      </w:r>
      <w:r>
        <w:rPr>
          <w:spacing w:val="41"/>
          <w:sz w:val="24"/>
          <w:szCs w:val="24"/>
        </w:rPr>
        <w:t xml:space="preserve"> </w:t>
      </w:r>
      <w:r>
        <w:rPr>
          <w:sz w:val="24"/>
          <w:szCs w:val="24"/>
        </w:rPr>
        <w:t>this</w:t>
      </w:r>
      <w:r>
        <w:rPr>
          <w:spacing w:val="42"/>
          <w:sz w:val="24"/>
          <w:szCs w:val="24"/>
        </w:rPr>
        <w:t xml:space="preserve"> </w:t>
      </w:r>
      <w:r>
        <w:rPr>
          <w:spacing w:val="-7"/>
          <w:sz w:val="24"/>
          <w:szCs w:val="24"/>
        </w:rPr>
        <w:t>h</w:t>
      </w:r>
      <w:r>
        <w:rPr>
          <w:sz w:val="24"/>
          <w:szCs w:val="24"/>
        </w:rPr>
        <w:t>y</w:t>
      </w:r>
      <w:r>
        <w:rPr>
          <w:spacing w:val="6"/>
          <w:sz w:val="24"/>
          <w:szCs w:val="24"/>
        </w:rPr>
        <w:t>p</w:t>
      </w:r>
      <w:r>
        <w:rPr>
          <w:sz w:val="24"/>
          <w:szCs w:val="24"/>
        </w:rPr>
        <w:t>othesis</w:t>
      </w:r>
      <w:r>
        <w:rPr>
          <w:spacing w:val="53"/>
          <w:sz w:val="24"/>
          <w:szCs w:val="24"/>
        </w:rPr>
        <w:t xml:space="preserve"> </w:t>
      </w:r>
      <w:r>
        <w:rPr>
          <w:sz w:val="24"/>
          <w:szCs w:val="24"/>
        </w:rPr>
        <w:t>to</w:t>
      </w:r>
      <w:r>
        <w:rPr>
          <w:spacing w:val="32"/>
          <w:sz w:val="24"/>
          <w:szCs w:val="24"/>
        </w:rPr>
        <w:t xml:space="preserve"> </w:t>
      </w:r>
      <w:r>
        <w:rPr>
          <w:sz w:val="24"/>
          <w:szCs w:val="24"/>
        </w:rPr>
        <w:t>hold</w:t>
      </w:r>
      <w:r>
        <w:rPr>
          <w:spacing w:val="24"/>
          <w:sz w:val="24"/>
          <w:szCs w:val="24"/>
        </w:rPr>
        <w:t xml:space="preserve"> </w:t>
      </w:r>
      <w:r>
        <w:rPr>
          <w:sz w:val="24"/>
          <w:szCs w:val="24"/>
        </w:rPr>
        <w:t>across</w:t>
      </w:r>
      <w:r>
        <w:rPr>
          <w:spacing w:val="23"/>
          <w:sz w:val="24"/>
          <w:szCs w:val="24"/>
        </w:rPr>
        <w:t xml:space="preserve"> </w:t>
      </w:r>
      <w:r>
        <w:rPr>
          <w:w w:val="108"/>
          <w:sz w:val="24"/>
          <w:szCs w:val="24"/>
        </w:rPr>
        <w:t>d</w:t>
      </w:r>
      <w:r>
        <w:rPr>
          <w:w w:val="98"/>
          <w:sz w:val="24"/>
          <w:szCs w:val="24"/>
        </w:rPr>
        <w:t>iffere</w:t>
      </w:r>
      <w:r>
        <w:rPr>
          <w:spacing w:val="-7"/>
          <w:w w:val="98"/>
          <w:sz w:val="24"/>
          <w:szCs w:val="24"/>
        </w:rPr>
        <w:t>n</w:t>
      </w:r>
      <w:r>
        <w:rPr>
          <w:w w:val="137"/>
          <w:sz w:val="24"/>
          <w:szCs w:val="24"/>
        </w:rPr>
        <w:t>t</w:t>
      </w:r>
      <w:r>
        <w:rPr>
          <w:spacing w:val="11"/>
          <w:sz w:val="24"/>
          <w:szCs w:val="24"/>
        </w:rPr>
        <w:t xml:space="preserve"> </w:t>
      </w:r>
      <w:r>
        <w:rPr>
          <w:sz w:val="24"/>
          <w:szCs w:val="24"/>
        </w:rPr>
        <w:t>dispute</w:t>
      </w:r>
      <w:r>
        <w:rPr>
          <w:spacing w:val="59"/>
          <w:sz w:val="24"/>
          <w:szCs w:val="24"/>
        </w:rPr>
        <w:t xml:space="preserve"> </w:t>
      </w:r>
      <w:r>
        <w:rPr>
          <w:spacing w:val="-7"/>
          <w:sz w:val="24"/>
          <w:szCs w:val="24"/>
        </w:rPr>
        <w:t>v</w:t>
      </w:r>
      <w:r>
        <w:rPr>
          <w:sz w:val="24"/>
          <w:szCs w:val="24"/>
        </w:rPr>
        <w:t>e</w:t>
      </w:r>
      <w:r>
        <w:rPr>
          <w:spacing w:val="-6"/>
          <w:sz w:val="24"/>
          <w:szCs w:val="24"/>
        </w:rPr>
        <w:t>n</w:t>
      </w:r>
      <w:r>
        <w:rPr>
          <w:sz w:val="24"/>
          <w:szCs w:val="24"/>
        </w:rPr>
        <w:t xml:space="preserve">ues. </w:t>
      </w:r>
      <w:r>
        <w:rPr>
          <w:spacing w:val="4"/>
          <w:sz w:val="24"/>
          <w:szCs w:val="24"/>
        </w:rPr>
        <w:t xml:space="preserve"> </w:t>
      </w:r>
      <w:r>
        <w:rPr>
          <w:sz w:val="24"/>
          <w:szCs w:val="24"/>
        </w:rPr>
        <w:t>Ne</w:t>
      </w:r>
      <w:r>
        <w:rPr>
          <w:spacing w:val="-7"/>
          <w:sz w:val="24"/>
          <w:szCs w:val="24"/>
        </w:rPr>
        <w:t>v</w:t>
      </w:r>
      <w:r>
        <w:rPr>
          <w:w w:val="104"/>
          <w:sz w:val="24"/>
          <w:szCs w:val="24"/>
        </w:rPr>
        <w:t xml:space="preserve">ertheless, </w:t>
      </w:r>
      <w:r>
        <w:rPr>
          <w:sz w:val="24"/>
          <w:szCs w:val="24"/>
        </w:rPr>
        <w:t>to</w:t>
      </w:r>
      <w:r>
        <w:rPr>
          <w:spacing w:val="39"/>
          <w:sz w:val="24"/>
          <w:szCs w:val="24"/>
        </w:rPr>
        <w:t xml:space="preserve"> </w:t>
      </w:r>
      <w:r>
        <w:rPr>
          <w:sz w:val="24"/>
          <w:szCs w:val="24"/>
        </w:rPr>
        <w:t>ta</w:t>
      </w:r>
      <w:r>
        <w:rPr>
          <w:spacing w:val="-6"/>
          <w:sz w:val="24"/>
          <w:szCs w:val="24"/>
        </w:rPr>
        <w:t>k</w:t>
      </w:r>
      <w:r>
        <w:rPr>
          <w:sz w:val="24"/>
          <w:szCs w:val="24"/>
        </w:rPr>
        <w:t>e</w:t>
      </w:r>
      <w:r>
        <w:rPr>
          <w:spacing w:val="54"/>
          <w:sz w:val="24"/>
          <w:szCs w:val="24"/>
        </w:rPr>
        <w:t xml:space="preserve"> </w:t>
      </w:r>
      <w:r>
        <w:rPr>
          <w:w w:val="107"/>
          <w:sz w:val="24"/>
          <w:szCs w:val="24"/>
        </w:rPr>
        <w:t>ad</w:t>
      </w:r>
      <w:r>
        <w:rPr>
          <w:spacing w:val="-14"/>
          <w:w w:val="107"/>
          <w:sz w:val="24"/>
          <w:szCs w:val="24"/>
        </w:rPr>
        <w:t>v</w:t>
      </w:r>
      <w:r>
        <w:rPr>
          <w:w w:val="107"/>
          <w:sz w:val="24"/>
          <w:szCs w:val="24"/>
        </w:rPr>
        <w:t>a</w:t>
      </w:r>
      <w:r>
        <w:rPr>
          <w:spacing w:val="-6"/>
          <w:w w:val="107"/>
          <w:sz w:val="24"/>
          <w:szCs w:val="24"/>
        </w:rPr>
        <w:t>n</w:t>
      </w:r>
      <w:r>
        <w:rPr>
          <w:w w:val="107"/>
          <w:sz w:val="24"/>
          <w:szCs w:val="24"/>
        </w:rPr>
        <w:t>tage</w:t>
      </w:r>
      <w:r>
        <w:rPr>
          <w:spacing w:val="20"/>
          <w:w w:val="107"/>
          <w:sz w:val="24"/>
          <w:szCs w:val="24"/>
        </w:rPr>
        <w:t xml:space="preserve"> </w:t>
      </w:r>
      <w:r>
        <w:rPr>
          <w:sz w:val="24"/>
          <w:szCs w:val="24"/>
        </w:rPr>
        <w:t>of</w:t>
      </w:r>
      <w:r>
        <w:rPr>
          <w:spacing w:val="7"/>
          <w:sz w:val="24"/>
          <w:szCs w:val="24"/>
        </w:rPr>
        <w:t xml:space="preserve"> </w:t>
      </w:r>
      <w:r>
        <w:rPr>
          <w:sz w:val="24"/>
          <w:szCs w:val="24"/>
        </w:rPr>
        <w:t>the</w:t>
      </w:r>
      <w:r>
        <w:rPr>
          <w:spacing w:val="51"/>
          <w:sz w:val="24"/>
          <w:szCs w:val="24"/>
        </w:rPr>
        <w:t xml:space="preserve"> </w:t>
      </w:r>
      <w:r>
        <w:rPr>
          <w:sz w:val="24"/>
          <w:szCs w:val="24"/>
        </w:rPr>
        <w:t xml:space="preserve">theoretical </w:t>
      </w:r>
      <w:r>
        <w:rPr>
          <w:spacing w:val="19"/>
          <w:sz w:val="24"/>
          <w:szCs w:val="24"/>
        </w:rPr>
        <w:t xml:space="preserve"> </w:t>
      </w:r>
      <w:r>
        <w:rPr>
          <w:sz w:val="24"/>
          <w:szCs w:val="24"/>
        </w:rPr>
        <w:t>le</w:t>
      </w:r>
      <w:r>
        <w:rPr>
          <w:spacing w:val="-7"/>
          <w:sz w:val="24"/>
          <w:szCs w:val="24"/>
        </w:rPr>
        <w:t>v</w:t>
      </w:r>
      <w:r>
        <w:rPr>
          <w:sz w:val="24"/>
          <w:szCs w:val="24"/>
        </w:rPr>
        <w:t>erage</w:t>
      </w:r>
      <w:r>
        <w:rPr>
          <w:spacing w:val="26"/>
          <w:sz w:val="24"/>
          <w:szCs w:val="24"/>
        </w:rPr>
        <w:t xml:space="preserve"> </w:t>
      </w:r>
      <w:r>
        <w:rPr>
          <w:sz w:val="24"/>
          <w:szCs w:val="24"/>
        </w:rPr>
        <w:t xml:space="preserve">that </w:t>
      </w:r>
      <w:r>
        <w:rPr>
          <w:spacing w:val="27"/>
          <w:sz w:val="24"/>
          <w:szCs w:val="24"/>
        </w:rPr>
        <w:t xml:space="preserve"> </w:t>
      </w:r>
      <w:r>
        <w:rPr>
          <w:spacing w:val="-13"/>
          <w:sz w:val="24"/>
          <w:szCs w:val="24"/>
        </w:rPr>
        <w:t>v</w:t>
      </w:r>
      <w:r>
        <w:rPr>
          <w:sz w:val="24"/>
          <w:szCs w:val="24"/>
        </w:rPr>
        <w:t xml:space="preserve">ariations </w:t>
      </w:r>
      <w:r>
        <w:rPr>
          <w:spacing w:val="20"/>
          <w:sz w:val="24"/>
          <w:szCs w:val="24"/>
        </w:rPr>
        <w:t xml:space="preserve"> </w:t>
      </w:r>
      <w:r>
        <w:rPr>
          <w:sz w:val="24"/>
          <w:szCs w:val="24"/>
        </w:rPr>
        <w:t>in</w:t>
      </w:r>
      <w:r>
        <w:rPr>
          <w:spacing w:val="26"/>
          <w:sz w:val="24"/>
          <w:szCs w:val="24"/>
        </w:rPr>
        <w:t xml:space="preserve"> </w:t>
      </w:r>
      <w:r>
        <w:rPr>
          <w:w w:val="109"/>
          <w:sz w:val="24"/>
          <w:szCs w:val="24"/>
        </w:rPr>
        <w:t>institutional</w:t>
      </w:r>
      <w:r>
        <w:rPr>
          <w:spacing w:val="13"/>
          <w:w w:val="109"/>
          <w:sz w:val="24"/>
          <w:szCs w:val="24"/>
        </w:rPr>
        <w:t xml:space="preserve"> </w:t>
      </w:r>
      <w:r>
        <w:rPr>
          <w:sz w:val="24"/>
          <w:szCs w:val="24"/>
        </w:rPr>
        <w:t>rules</w:t>
      </w:r>
      <w:r>
        <w:rPr>
          <w:spacing w:val="33"/>
          <w:sz w:val="24"/>
          <w:szCs w:val="24"/>
        </w:rPr>
        <w:t xml:space="preserve"> </w:t>
      </w:r>
      <w:r>
        <w:rPr>
          <w:sz w:val="24"/>
          <w:szCs w:val="24"/>
        </w:rPr>
        <w:t xml:space="preserve">offer </w:t>
      </w:r>
      <w:r>
        <w:rPr>
          <w:w w:val="106"/>
          <w:sz w:val="24"/>
          <w:szCs w:val="24"/>
        </w:rPr>
        <w:t xml:space="preserve">with </w:t>
      </w:r>
      <w:r>
        <w:rPr>
          <w:sz w:val="24"/>
          <w:szCs w:val="24"/>
        </w:rPr>
        <w:t>res</w:t>
      </w:r>
      <w:r>
        <w:rPr>
          <w:spacing w:val="6"/>
          <w:sz w:val="24"/>
          <w:szCs w:val="24"/>
        </w:rPr>
        <w:t>p</w:t>
      </w:r>
      <w:r>
        <w:rPr>
          <w:sz w:val="24"/>
          <w:szCs w:val="24"/>
        </w:rPr>
        <w:t>ect</w:t>
      </w:r>
      <w:r>
        <w:rPr>
          <w:spacing w:val="53"/>
          <w:sz w:val="24"/>
          <w:szCs w:val="24"/>
        </w:rPr>
        <w:t xml:space="preserve"> </w:t>
      </w:r>
      <w:r>
        <w:rPr>
          <w:sz w:val="24"/>
          <w:szCs w:val="24"/>
        </w:rPr>
        <w:t>to</w:t>
      </w:r>
      <w:r>
        <w:rPr>
          <w:spacing w:val="38"/>
          <w:sz w:val="24"/>
          <w:szCs w:val="24"/>
        </w:rPr>
        <w:t xml:space="preserve"> </w:t>
      </w:r>
      <w:r>
        <w:rPr>
          <w:sz w:val="24"/>
          <w:szCs w:val="24"/>
        </w:rPr>
        <w:t>our</w:t>
      </w:r>
      <w:r>
        <w:rPr>
          <w:spacing w:val="33"/>
          <w:sz w:val="24"/>
          <w:szCs w:val="24"/>
        </w:rPr>
        <w:t xml:space="preserve"> </w:t>
      </w:r>
      <w:r>
        <w:rPr>
          <w:w w:val="105"/>
          <w:sz w:val="24"/>
          <w:szCs w:val="24"/>
        </w:rPr>
        <w:t>argume</w:t>
      </w:r>
      <w:r>
        <w:rPr>
          <w:spacing w:val="-6"/>
          <w:w w:val="105"/>
          <w:sz w:val="24"/>
          <w:szCs w:val="24"/>
        </w:rPr>
        <w:t>n</w:t>
      </w:r>
      <w:r>
        <w:rPr>
          <w:w w:val="137"/>
          <w:sz w:val="24"/>
          <w:szCs w:val="24"/>
        </w:rPr>
        <w:t>t</w:t>
      </w:r>
      <w:r>
        <w:rPr>
          <w:spacing w:val="17"/>
          <w:sz w:val="24"/>
          <w:szCs w:val="24"/>
        </w:rPr>
        <w:t xml:space="preserve"> </w:t>
      </w:r>
      <w:r>
        <w:rPr>
          <w:sz w:val="24"/>
          <w:szCs w:val="24"/>
        </w:rPr>
        <w:t>a</w:t>
      </w:r>
      <w:r>
        <w:rPr>
          <w:spacing w:val="7"/>
          <w:sz w:val="24"/>
          <w:szCs w:val="24"/>
        </w:rPr>
        <w:t>b</w:t>
      </w:r>
      <w:r>
        <w:rPr>
          <w:sz w:val="24"/>
          <w:szCs w:val="24"/>
        </w:rPr>
        <w:t xml:space="preserve">out </w:t>
      </w:r>
      <w:r>
        <w:rPr>
          <w:spacing w:val="8"/>
          <w:sz w:val="24"/>
          <w:szCs w:val="24"/>
        </w:rPr>
        <w:t xml:space="preserve"> </w:t>
      </w:r>
      <w:r>
        <w:rPr>
          <w:sz w:val="24"/>
          <w:szCs w:val="24"/>
        </w:rPr>
        <w:t xml:space="preserve">information </w:t>
      </w:r>
      <w:r>
        <w:rPr>
          <w:spacing w:val="14"/>
          <w:sz w:val="24"/>
          <w:szCs w:val="24"/>
        </w:rPr>
        <w:t xml:space="preserve"> </w:t>
      </w:r>
      <w:r>
        <w:rPr>
          <w:sz w:val="24"/>
          <w:szCs w:val="24"/>
        </w:rPr>
        <w:t>fl</w:t>
      </w:r>
      <w:r>
        <w:rPr>
          <w:spacing w:val="-6"/>
          <w:sz w:val="24"/>
          <w:szCs w:val="24"/>
        </w:rPr>
        <w:t>o</w:t>
      </w:r>
      <w:r>
        <w:rPr>
          <w:sz w:val="24"/>
          <w:szCs w:val="24"/>
        </w:rPr>
        <w:t>ws,</w:t>
      </w:r>
      <w:r>
        <w:rPr>
          <w:spacing w:val="-8"/>
          <w:sz w:val="24"/>
          <w:szCs w:val="24"/>
        </w:rPr>
        <w:t xml:space="preserve"> </w:t>
      </w:r>
      <w:r>
        <w:rPr>
          <w:spacing w:val="-6"/>
          <w:sz w:val="24"/>
          <w:szCs w:val="24"/>
        </w:rPr>
        <w:t>w</w:t>
      </w:r>
      <w:r>
        <w:rPr>
          <w:sz w:val="24"/>
          <w:szCs w:val="24"/>
        </w:rPr>
        <w:t>e</w:t>
      </w:r>
      <w:r>
        <w:rPr>
          <w:spacing w:val="9"/>
          <w:sz w:val="24"/>
          <w:szCs w:val="24"/>
        </w:rPr>
        <w:t xml:space="preserve"> </w:t>
      </w:r>
      <w:r>
        <w:rPr>
          <w:sz w:val="24"/>
          <w:szCs w:val="24"/>
        </w:rPr>
        <w:t>i</w:t>
      </w:r>
      <w:r>
        <w:rPr>
          <w:spacing w:val="-7"/>
          <w:sz w:val="24"/>
          <w:szCs w:val="24"/>
        </w:rPr>
        <w:t>nv</w:t>
      </w:r>
      <w:r>
        <w:rPr>
          <w:sz w:val="24"/>
          <w:szCs w:val="24"/>
        </w:rPr>
        <w:t xml:space="preserve">estigate </w:t>
      </w:r>
      <w:r>
        <w:rPr>
          <w:spacing w:val="13"/>
          <w:sz w:val="24"/>
          <w:szCs w:val="24"/>
        </w:rPr>
        <w:t xml:space="preserve"> </w:t>
      </w:r>
      <w:r>
        <w:rPr>
          <w:spacing w:val="6"/>
          <w:sz w:val="24"/>
          <w:szCs w:val="24"/>
        </w:rPr>
        <w:t>p</w:t>
      </w:r>
      <w:r>
        <w:rPr>
          <w:sz w:val="24"/>
          <w:szCs w:val="24"/>
        </w:rPr>
        <w:t>ote</w:t>
      </w:r>
      <w:r>
        <w:rPr>
          <w:spacing w:val="-6"/>
          <w:sz w:val="24"/>
          <w:szCs w:val="24"/>
        </w:rPr>
        <w:t>n</w:t>
      </w:r>
      <w:r>
        <w:rPr>
          <w:sz w:val="24"/>
          <w:szCs w:val="24"/>
        </w:rPr>
        <w:t xml:space="preserve">tial </w:t>
      </w:r>
      <w:r>
        <w:rPr>
          <w:spacing w:val="26"/>
          <w:sz w:val="24"/>
          <w:szCs w:val="24"/>
        </w:rPr>
        <w:t xml:space="preserve"> </w:t>
      </w:r>
      <w:r>
        <w:rPr>
          <w:sz w:val="24"/>
          <w:szCs w:val="24"/>
        </w:rPr>
        <w:t>differences</w:t>
      </w:r>
      <w:r>
        <w:rPr>
          <w:spacing w:val="6"/>
          <w:sz w:val="24"/>
          <w:szCs w:val="24"/>
        </w:rPr>
        <w:t xml:space="preserve"> </w:t>
      </w:r>
      <w:r>
        <w:rPr>
          <w:sz w:val="24"/>
          <w:szCs w:val="24"/>
        </w:rPr>
        <w:t>in</w:t>
      </w:r>
      <w:r>
        <w:rPr>
          <w:spacing w:val="24"/>
          <w:sz w:val="24"/>
          <w:szCs w:val="24"/>
        </w:rPr>
        <w:t xml:space="preserve"> </w:t>
      </w:r>
      <w:r>
        <w:rPr>
          <w:w w:val="111"/>
          <w:sz w:val="24"/>
          <w:szCs w:val="24"/>
        </w:rPr>
        <w:t>the</w:t>
      </w:r>
    </w:p>
    <w:p w14:paraId="4F4D600A" w14:textId="77777777" w:rsidR="000A768D" w:rsidRDefault="000A768D">
      <w:pPr>
        <w:spacing w:before="4" w:line="180" w:lineRule="exact"/>
        <w:rPr>
          <w:sz w:val="19"/>
          <w:szCs w:val="19"/>
        </w:rPr>
      </w:pPr>
    </w:p>
    <w:p w14:paraId="01B96971" w14:textId="77777777" w:rsidR="00A840AC" w:rsidRDefault="006C1B1D">
      <w:pPr>
        <w:spacing w:before="14" w:line="401" w:lineRule="auto"/>
        <w:ind w:left="100" w:right="79"/>
        <w:jc w:val="both"/>
        <w:rPr>
          <w:ins w:id="439" w:author="Karen Remmer [2]" w:date="2017-10-05T16:10:00Z"/>
          <w:w w:val="113"/>
          <w:position w:val="9"/>
          <w:sz w:val="24"/>
          <w:szCs w:val="24"/>
        </w:rPr>
      </w:pPr>
      <w:r>
        <w:rPr>
          <w:w w:val="109"/>
          <w:sz w:val="24"/>
          <w:szCs w:val="24"/>
        </w:rPr>
        <w:t>reputational</w:t>
      </w:r>
      <w:r>
        <w:rPr>
          <w:spacing w:val="9"/>
          <w:w w:val="109"/>
          <w:sz w:val="24"/>
          <w:szCs w:val="24"/>
        </w:rPr>
        <w:t xml:space="preserve"> </w:t>
      </w:r>
      <w:r>
        <w:rPr>
          <w:sz w:val="24"/>
          <w:szCs w:val="24"/>
        </w:rPr>
        <w:t>impact  of</w:t>
      </w:r>
      <w:r>
        <w:rPr>
          <w:spacing w:val="2"/>
          <w:sz w:val="24"/>
          <w:szCs w:val="24"/>
        </w:rPr>
        <w:t xml:space="preserve"> </w:t>
      </w:r>
      <w:r>
        <w:rPr>
          <w:sz w:val="24"/>
          <w:szCs w:val="24"/>
        </w:rPr>
        <w:t>ICSID</w:t>
      </w:r>
      <w:r>
        <w:rPr>
          <w:spacing w:val="33"/>
          <w:sz w:val="24"/>
          <w:szCs w:val="24"/>
        </w:rPr>
        <w:t xml:space="preserve"> </w:t>
      </w:r>
      <w:r>
        <w:rPr>
          <w:spacing w:val="-7"/>
          <w:sz w:val="24"/>
          <w:szCs w:val="24"/>
        </w:rPr>
        <w:t>v</w:t>
      </w:r>
      <w:r>
        <w:rPr>
          <w:sz w:val="24"/>
          <w:szCs w:val="24"/>
        </w:rPr>
        <w:t>ersus</w:t>
      </w:r>
      <w:r>
        <w:rPr>
          <w:spacing w:val="33"/>
          <w:sz w:val="24"/>
          <w:szCs w:val="24"/>
        </w:rPr>
        <w:t xml:space="preserve"> </w:t>
      </w:r>
      <w:r>
        <w:rPr>
          <w:sz w:val="24"/>
          <w:szCs w:val="24"/>
        </w:rPr>
        <w:t>non-ICSID</w:t>
      </w:r>
      <w:r>
        <w:rPr>
          <w:spacing w:val="46"/>
          <w:sz w:val="24"/>
          <w:szCs w:val="24"/>
        </w:rPr>
        <w:t xml:space="preserve"> </w:t>
      </w:r>
      <w:r>
        <w:rPr>
          <w:sz w:val="24"/>
          <w:szCs w:val="24"/>
        </w:rPr>
        <w:t xml:space="preserve">dispute </w:t>
      </w:r>
      <w:r>
        <w:rPr>
          <w:spacing w:val="3"/>
          <w:sz w:val="24"/>
          <w:szCs w:val="24"/>
        </w:rPr>
        <w:t xml:space="preserve"> </w:t>
      </w:r>
      <w:r>
        <w:rPr>
          <w:w w:val="108"/>
          <w:sz w:val="24"/>
          <w:szCs w:val="24"/>
        </w:rPr>
        <w:t>settleme</w:t>
      </w:r>
      <w:r>
        <w:rPr>
          <w:spacing w:val="-8"/>
          <w:w w:val="108"/>
          <w:sz w:val="24"/>
          <w:szCs w:val="24"/>
        </w:rPr>
        <w:t>n</w:t>
      </w:r>
      <w:r>
        <w:rPr>
          <w:w w:val="108"/>
          <w:sz w:val="24"/>
          <w:szCs w:val="24"/>
        </w:rPr>
        <w:t>t.</w:t>
      </w:r>
      <w:r>
        <w:rPr>
          <w:spacing w:val="49"/>
          <w:w w:val="108"/>
          <w:sz w:val="24"/>
          <w:szCs w:val="24"/>
        </w:rPr>
        <w:t xml:space="preserve"> </w:t>
      </w:r>
      <w:r>
        <w:rPr>
          <w:spacing w:val="-20"/>
          <w:sz w:val="24"/>
          <w:szCs w:val="24"/>
        </w:rPr>
        <w:t>T</w:t>
      </w:r>
      <w:r>
        <w:rPr>
          <w:sz w:val="24"/>
          <w:szCs w:val="24"/>
        </w:rPr>
        <w:t>o</w:t>
      </w:r>
      <w:r>
        <w:rPr>
          <w:spacing w:val="33"/>
          <w:sz w:val="24"/>
          <w:szCs w:val="24"/>
        </w:rPr>
        <w:t xml:space="preserve"> </w:t>
      </w:r>
      <w:r>
        <w:rPr>
          <w:sz w:val="24"/>
          <w:szCs w:val="24"/>
        </w:rPr>
        <w:t>the</w:t>
      </w:r>
      <w:r>
        <w:rPr>
          <w:spacing w:val="47"/>
          <w:sz w:val="24"/>
          <w:szCs w:val="24"/>
        </w:rPr>
        <w:t xml:space="preserve"> </w:t>
      </w:r>
      <w:r>
        <w:rPr>
          <w:w w:val="106"/>
          <w:sz w:val="24"/>
          <w:szCs w:val="24"/>
        </w:rPr>
        <w:t>exte</w:t>
      </w:r>
      <w:r>
        <w:rPr>
          <w:spacing w:val="-7"/>
          <w:w w:val="106"/>
          <w:sz w:val="24"/>
          <w:szCs w:val="24"/>
        </w:rPr>
        <w:t>n</w:t>
      </w:r>
      <w:r>
        <w:rPr>
          <w:w w:val="137"/>
          <w:sz w:val="24"/>
          <w:szCs w:val="24"/>
        </w:rPr>
        <w:t>t</w:t>
      </w:r>
      <w:r>
        <w:rPr>
          <w:spacing w:val="14"/>
          <w:w w:val="137"/>
          <w:sz w:val="24"/>
          <w:szCs w:val="24"/>
        </w:rPr>
        <w:t xml:space="preserve"> </w:t>
      </w:r>
      <w:r>
        <w:rPr>
          <w:sz w:val="24"/>
          <w:szCs w:val="24"/>
        </w:rPr>
        <w:t xml:space="preserve">that </w:t>
      </w:r>
      <w:r>
        <w:rPr>
          <w:spacing w:val="23"/>
          <w:sz w:val="24"/>
          <w:szCs w:val="24"/>
        </w:rPr>
        <w:t xml:space="preserve"> </w:t>
      </w:r>
      <w:r>
        <w:rPr>
          <w:w w:val="102"/>
          <w:sz w:val="24"/>
          <w:szCs w:val="24"/>
        </w:rPr>
        <w:t xml:space="preserve">in- </w:t>
      </w:r>
      <w:r>
        <w:rPr>
          <w:sz w:val="24"/>
          <w:szCs w:val="24"/>
        </w:rPr>
        <w:t xml:space="preserve">formation </w:t>
      </w:r>
      <w:r>
        <w:rPr>
          <w:spacing w:val="15"/>
          <w:sz w:val="24"/>
          <w:szCs w:val="24"/>
        </w:rPr>
        <w:t xml:space="preserve"> </w:t>
      </w:r>
      <w:r>
        <w:rPr>
          <w:w w:val="110"/>
          <w:sz w:val="24"/>
          <w:szCs w:val="24"/>
        </w:rPr>
        <w:t>matters,</w:t>
      </w:r>
      <w:r>
        <w:rPr>
          <w:spacing w:val="25"/>
          <w:w w:val="110"/>
          <w:sz w:val="24"/>
          <w:szCs w:val="24"/>
        </w:rPr>
        <w:t xml:space="preserve"> </w:t>
      </w:r>
      <w:r>
        <w:rPr>
          <w:spacing w:val="-6"/>
          <w:sz w:val="24"/>
          <w:szCs w:val="24"/>
        </w:rPr>
        <w:t>w</w:t>
      </w:r>
      <w:r>
        <w:rPr>
          <w:sz w:val="24"/>
          <w:szCs w:val="24"/>
        </w:rPr>
        <w:t>e</w:t>
      </w:r>
      <w:r>
        <w:rPr>
          <w:spacing w:val="19"/>
          <w:sz w:val="24"/>
          <w:szCs w:val="24"/>
        </w:rPr>
        <w:t xml:space="preserve"> </w:t>
      </w:r>
      <w:r>
        <w:rPr>
          <w:sz w:val="24"/>
          <w:szCs w:val="24"/>
        </w:rPr>
        <w:t>ex</w:t>
      </w:r>
      <w:r>
        <w:rPr>
          <w:spacing w:val="6"/>
          <w:sz w:val="24"/>
          <w:szCs w:val="24"/>
        </w:rPr>
        <w:t>p</w:t>
      </w:r>
      <w:r>
        <w:rPr>
          <w:sz w:val="24"/>
          <w:szCs w:val="24"/>
        </w:rPr>
        <w:t>ect</w:t>
      </w:r>
      <w:r>
        <w:rPr>
          <w:spacing w:val="58"/>
          <w:sz w:val="24"/>
          <w:szCs w:val="24"/>
        </w:rPr>
        <w:t xml:space="preserve"> </w:t>
      </w:r>
      <w:r>
        <w:rPr>
          <w:sz w:val="24"/>
          <w:szCs w:val="24"/>
        </w:rPr>
        <w:t xml:space="preserve">that </w:t>
      </w:r>
      <w:r>
        <w:rPr>
          <w:spacing w:val="36"/>
          <w:sz w:val="24"/>
          <w:szCs w:val="24"/>
        </w:rPr>
        <w:t xml:space="preserve"> </w:t>
      </w:r>
      <w:r>
        <w:rPr>
          <w:sz w:val="24"/>
          <w:szCs w:val="24"/>
        </w:rPr>
        <w:t xml:space="preserve">the  </w:t>
      </w:r>
      <w:r>
        <w:rPr>
          <w:w w:val="109"/>
          <w:sz w:val="24"/>
          <w:szCs w:val="24"/>
        </w:rPr>
        <w:t>institutional</w:t>
      </w:r>
      <w:r>
        <w:rPr>
          <w:spacing w:val="22"/>
          <w:w w:val="109"/>
          <w:sz w:val="24"/>
          <w:szCs w:val="24"/>
        </w:rPr>
        <w:t xml:space="preserve"> </w:t>
      </w:r>
      <w:r>
        <w:rPr>
          <w:sz w:val="24"/>
          <w:szCs w:val="24"/>
        </w:rPr>
        <w:t>visibili</w:t>
      </w:r>
      <w:r>
        <w:rPr>
          <w:spacing w:val="-7"/>
          <w:sz w:val="24"/>
          <w:szCs w:val="24"/>
        </w:rPr>
        <w:t>t</w:t>
      </w:r>
      <w:r>
        <w:rPr>
          <w:spacing w:val="-19"/>
          <w:sz w:val="24"/>
          <w:szCs w:val="24"/>
        </w:rPr>
        <w:t>y</w:t>
      </w:r>
      <w:r>
        <w:rPr>
          <w:sz w:val="24"/>
          <w:szCs w:val="24"/>
        </w:rPr>
        <w:t xml:space="preserve">, </w:t>
      </w:r>
      <w:r>
        <w:rPr>
          <w:spacing w:val="8"/>
          <w:sz w:val="24"/>
          <w:szCs w:val="24"/>
        </w:rPr>
        <w:t xml:space="preserve"> </w:t>
      </w:r>
      <w:r>
        <w:rPr>
          <w:sz w:val="24"/>
          <w:szCs w:val="24"/>
        </w:rPr>
        <w:t>sco</w:t>
      </w:r>
      <w:r>
        <w:rPr>
          <w:spacing w:val="7"/>
          <w:sz w:val="24"/>
          <w:szCs w:val="24"/>
        </w:rPr>
        <w:t>p</w:t>
      </w:r>
      <w:r>
        <w:rPr>
          <w:sz w:val="24"/>
          <w:szCs w:val="24"/>
        </w:rPr>
        <w:t>e</w:t>
      </w:r>
      <w:r>
        <w:rPr>
          <w:spacing w:val="25"/>
          <w:sz w:val="24"/>
          <w:szCs w:val="24"/>
        </w:rPr>
        <w:t xml:space="preserve"> </w:t>
      </w:r>
      <w:r>
        <w:rPr>
          <w:sz w:val="24"/>
          <w:szCs w:val="24"/>
        </w:rPr>
        <w:t>of</w:t>
      </w:r>
      <w:r>
        <w:rPr>
          <w:spacing w:val="16"/>
          <w:sz w:val="24"/>
          <w:szCs w:val="24"/>
        </w:rPr>
        <w:t xml:space="preserve"> </w:t>
      </w:r>
      <w:r>
        <w:rPr>
          <w:sz w:val="24"/>
          <w:szCs w:val="24"/>
        </w:rPr>
        <w:t>legal</w:t>
      </w:r>
      <w:r>
        <w:rPr>
          <w:spacing w:val="28"/>
          <w:sz w:val="24"/>
          <w:szCs w:val="24"/>
        </w:rPr>
        <w:t xml:space="preserve"> </w:t>
      </w:r>
      <w:r>
        <w:rPr>
          <w:w w:val="109"/>
          <w:sz w:val="24"/>
          <w:szCs w:val="24"/>
        </w:rPr>
        <w:t>authori</w:t>
      </w:r>
      <w:r>
        <w:rPr>
          <w:spacing w:val="-8"/>
          <w:w w:val="109"/>
          <w:sz w:val="24"/>
          <w:szCs w:val="24"/>
        </w:rPr>
        <w:t>t</w:t>
      </w:r>
      <w:r>
        <w:rPr>
          <w:spacing w:val="-21"/>
          <w:w w:val="109"/>
          <w:sz w:val="24"/>
          <w:szCs w:val="24"/>
        </w:rPr>
        <w:t>y</w:t>
      </w:r>
      <w:r>
        <w:rPr>
          <w:w w:val="109"/>
          <w:sz w:val="24"/>
          <w:szCs w:val="24"/>
        </w:rPr>
        <w:t>,</w:t>
      </w:r>
      <w:r>
        <w:rPr>
          <w:spacing w:val="35"/>
          <w:w w:val="109"/>
          <w:sz w:val="24"/>
          <w:szCs w:val="24"/>
        </w:rPr>
        <w:t xml:space="preserve"> </w:t>
      </w:r>
      <w:r>
        <w:rPr>
          <w:w w:val="109"/>
          <w:sz w:val="24"/>
          <w:szCs w:val="24"/>
        </w:rPr>
        <w:t xml:space="preserve">and </w:t>
      </w:r>
      <w:r>
        <w:rPr>
          <w:w w:val="107"/>
          <w:sz w:val="24"/>
          <w:szCs w:val="24"/>
        </w:rPr>
        <w:t>transparency</w:t>
      </w:r>
      <w:r>
        <w:rPr>
          <w:spacing w:val="24"/>
          <w:w w:val="107"/>
          <w:sz w:val="24"/>
          <w:szCs w:val="24"/>
        </w:rPr>
        <w:t xml:space="preserve"> </w:t>
      </w:r>
      <w:r>
        <w:rPr>
          <w:sz w:val="24"/>
          <w:szCs w:val="24"/>
        </w:rPr>
        <w:t>of</w:t>
      </w:r>
      <w:r>
        <w:rPr>
          <w:spacing w:val="17"/>
          <w:sz w:val="24"/>
          <w:szCs w:val="24"/>
        </w:rPr>
        <w:t xml:space="preserve"> </w:t>
      </w:r>
      <w:r>
        <w:rPr>
          <w:sz w:val="24"/>
          <w:szCs w:val="24"/>
        </w:rPr>
        <w:t xml:space="preserve">the </w:t>
      </w:r>
      <w:r>
        <w:rPr>
          <w:spacing w:val="1"/>
          <w:sz w:val="24"/>
          <w:szCs w:val="24"/>
        </w:rPr>
        <w:t xml:space="preserve"> </w:t>
      </w:r>
      <w:r>
        <w:rPr>
          <w:sz w:val="24"/>
          <w:szCs w:val="24"/>
        </w:rPr>
        <w:t>ICSID</w:t>
      </w:r>
      <w:r>
        <w:rPr>
          <w:spacing w:val="47"/>
          <w:sz w:val="24"/>
          <w:szCs w:val="24"/>
        </w:rPr>
        <w:t xml:space="preserve"> </w:t>
      </w:r>
      <w:r>
        <w:rPr>
          <w:sz w:val="24"/>
          <w:szCs w:val="24"/>
        </w:rPr>
        <w:t>relati</w:t>
      </w:r>
      <w:r>
        <w:rPr>
          <w:spacing w:val="-7"/>
          <w:sz w:val="24"/>
          <w:szCs w:val="24"/>
        </w:rPr>
        <w:t>v</w:t>
      </w:r>
      <w:r>
        <w:rPr>
          <w:sz w:val="24"/>
          <w:szCs w:val="24"/>
        </w:rPr>
        <w:t xml:space="preserve">e </w:t>
      </w:r>
      <w:r>
        <w:rPr>
          <w:spacing w:val="8"/>
          <w:sz w:val="24"/>
          <w:szCs w:val="24"/>
        </w:rPr>
        <w:t xml:space="preserve"> </w:t>
      </w:r>
      <w:r>
        <w:rPr>
          <w:sz w:val="24"/>
          <w:szCs w:val="24"/>
        </w:rPr>
        <w:t>to</w:t>
      </w:r>
      <w:r>
        <w:rPr>
          <w:spacing w:val="49"/>
          <w:sz w:val="24"/>
          <w:szCs w:val="24"/>
        </w:rPr>
        <w:t xml:space="preserve"> </w:t>
      </w:r>
      <w:r>
        <w:rPr>
          <w:w w:val="107"/>
          <w:sz w:val="24"/>
          <w:szCs w:val="24"/>
        </w:rPr>
        <w:t>alternati</w:t>
      </w:r>
      <w:r>
        <w:rPr>
          <w:spacing w:val="-7"/>
          <w:w w:val="107"/>
          <w:sz w:val="24"/>
          <w:szCs w:val="24"/>
        </w:rPr>
        <w:t>v</w:t>
      </w:r>
      <w:r>
        <w:rPr>
          <w:w w:val="107"/>
          <w:sz w:val="24"/>
          <w:szCs w:val="24"/>
        </w:rPr>
        <w:t>e</w:t>
      </w:r>
      <w:r>
        <w:rPr>
          <w:spacing w:val="32"/>
          <w:w w:val="107"/>
          <w:sz w:val="24"/>
          <w:szCs w:val="24"/>
        </w:rPr>
        <w:t xml:space="preserve"> </w:t>
      </w:r>
      <w:r>
        <w:rPr>
          <w:sz w:val="24"/>
          <w:szCs w:val="24"/>
        </w:rPr>
        <w:t xml:space="preserve">arbitral </w:t>
      </w:r>
      <w:r>
        <w:rPr>
          <w:spacing w:val="38"/>
          <w:sz w:val="24"/>
          <w:szCs w:val="24"/>
        </w:rPr>
        <w:t xml:space="preserve"> </w:t>
      </w:r>
      <w:r>
        <w:rPr>
          <w:spacing w:val="-7"/>
          <w:sz w:val="24"/>
          <w:szCs w:val="24"/>
        </w:rPr>
        <w:t>v</w:t>
      </w:r>
      <w:r>
        <w:rPr>
          <w:sz w:val="24"/>
          <w:szCs w:val="24"/>
        </w:rPr>
        <w:t>e</w:t>
      </w:r>
      <w:r>
        <w:rPr>
          <w:spacing w:val="-7"/>
          <w:sz w:val="24"/>
          <w:szCs w:val="24"/>
        </w:rPr>
        <w:t>n</w:t>
      </w:r>
      <w:r>
        <w:rPr>
          <w:sz w:val="24"/>
          <w:szCs w:val="24"/>
        </w:rPr>
        <w:t>ues</w:t>
      </w:r>
      <w:r>
        <w:rPr>
          <w:spacing w:val="45"/>
          <w:sz w:val="24"/>
          <w:szCs w:val="24"/>
        </w:rPr>
        <w:t xml:space="preserve"> </w:t>
      </w:r>
      <w:r>
        <w:rPr>
          <w:sz w:val="24"/>
          <w:szCs w:val="24"/>
        </w:rPr>
        <w:t xml:space="preserve">enhance  the </w:t>
      </w:r>
      <w:r>
        <w:rPr>
          <w:spacing w:val="1"/>
          <w:sz w:val="24"/>
          <w:szCs w:val="24"/>
        </w:rPr>
        <w:t xml:space="preserve"> </w:t>
      </w:r>
      <w:r>
        <w:rPr>
          <w:w w:val="109"/>
          <w:sz w:val="24"/>
          <w:szCs w:val="24"/>
        </w:rPr>
        <w:t xml:space="preserve">reputational </w:t>
      </w:r>
      <w:r>
        <w:rPr>
          <w:sz w:val="24"/>
          <w:szCs w:val="24"/>
        </w:rPr>
        <w:t>costs</w:t>
      </w:r>
      <w:r>
        <w:rPr>
          <w:spacing w:val="32"/>
          <w:sz w:val="24"/>
          <w:szCs w:val="24"/>
        </w:rPr>
        <w:t xml:space="preserve"> </w:t>
      </w:r>
      <w:r>
        <w:rPr>
          <w:sz w:val="24"/>
          <w:szCs w:val="24"/>
        </w:rPr>
        <w:t>of</w:t>
      </w:r>
      <w:r>
        <w:rPr>
          <w:spacing w:val="6"/>
          <w:sz w:val="24"/>
          <w:szCs w:val="24"/>
        </w:rPr>
        <w:t xml:space="preserve"> </w:t>
      </w:r>
      <w:r>
        <w:rPr>
          <w:sz w:val="24"/>
          <w:szCs w:val="24"/>
        </w:rPr>
        <w:t xml:space="preserve">dispute </w:t>
      </w:r>
      <w:r>
        <w:rPr>
          <w:spacing w:val="6"/>
          <w:sz w:val="24"/>
          <w:szCs w:val="24"/>
        </w:rPr>
        <w:t xml:space="preserve"> </w:t>
      </w:r>
      <w:r>
        <w:rPr>
          <w:w w:val="104"/>
          <w:sz w:val="24"/>
          <w:szCs w:val="24"/>
        </w:rPr>
        <w:t>i</w:t>
      </w:r>
      <w:r>
        <w:rPr>
          <w:spacing w:val="-7"/>
          <w:w w:val="104"/>
          <w:sz w:val="24"/>
          <w:szCs w:val="24"/>
        </w:rPr>
        <w:t>n</w:t>
      </w:r>
      <w:r>
        <w:rPr>
          <w:spacing w:val="-7"/>
          <w:w w:val="103"/>
          <w:sz w:val="24"/>
          <w:szCs w:val="24"/>
        </w:rPr>
        <w:t>v</w:t>
      </w:r>
      <w:r>
        <w:rPr>
          <w:w w:val="99"/>
          <w:sz w:val="24"/>
          <w:szCs w:val="24"/>
        </w:rPr>
        <w:t>ol</w:t>
      </w:r>
      <w:r>
        <w:rPr>
          <w:spacing w:val="-7"/>
          <w:w w:val="99"/>
          <w:sz w:val="24"/>
          <w:szCs w:val="24"/>
        </w:rPr>
        <w:t>v</w:t>
      </w:r>
      <w:r>
        <w:rPr>
          <w:w w:val="102"/>
          <w:sz w:val="24"/>
          <w:szCs w:val="24"/>
        </w:rPr>
        <w:t>eme</w:t>
      </w:r>
      <w:r>
        <w:rPr>
          <w:spacing w:val="-7"/>
          <w:w w:val="102"/>
          <w:sz w:val="24"/>
          <w:szCs w:val="24"/>
        </w:rPr>
        <w:t>n</w:t>
      </w:r>
      <w:r>
        <w:rPr>
          <w:w w:val="123"/>
          <w:sz w:val="24"/>
          <w:szCs w:val="24"/>
        </w:rPr>
        <w:t>t.</w:t>
      </w:r>
      <w:commentRangeStart w:id="440"/>
      <w:r>
        <w:rPr>
          <w:w w:val="113"/>
          <w:position w:val="9"/>
          <w:sz w:val="14"/>
          <w:szCs w:val="14"/>
        </w:rPr>
        <w:t>43</w:t>
      </w:r>
      <w:commentRangeEnd w:id="440"/>
      <w:r w:rsidR="000F68F8">
        <w:rPr>
          <w:rStyle w:val="CommentReference"/>
        </w:rPr>
        <w:commentReference w:id="440"/>
      </w:r>
      <w:ins w:id="441" w:author="Karen Remmer [2]" w:date="2017-10-05T15:58:00Z">
        <w:r w:rsidR="00B20A47">
          <w:rPr>
            <w:w w:val="113"/>
            <w:position w:val="9"/>
            <w:sz w:val="14"/>
            <w:szCs w:val="14"/>
          </w:rPr>
          <w:t xml:space="preserve"> </w:t>
        </w:r>
      </w:ins>
      <w:ins w:id="442" w:author="Karen Remmer [2]" w:date="2017-10-05T16:08:00Z">
        <w:r w:rsidR="00A840AC">
          <w:rPr>
            <w:w w:val="113"/>
            <w:position w:val="9"/>
            <w:sz w:val="24"/>
            <w:szCs w:val="24"/>
          </w:rPr>
          <w:t xml:space="preserve"> We also expect that as information about ISDS has </w:t>
        </w:r>
      </w:ins>
      <w:ins w:id="443" w:author="Karen Remmer [2]" w:date="2017-10-05T16:09:00Z">
        <w:r w:rsidR="00A840AC">
          <w:rPr>
            <w:w w:val="113"/>
            <w:position w:val="9"/>
            <w:sz w:val="24"/>
            <w:szCs w:val="24"/>
          </w:rPr>
          <w:t>accumulated over time, the probability of reputational damage has tended to mount.</w:t>
        </w:r>
      </w:ins>
    </w:p>
    <w:p w14:paraId="6D4BCBC3" w14:textId="52A0A31D" w:rsidR="00A840AC" w:rsidRDefault="00A840AC">
      <w:pPr>
        <w:spacing w:before="14" w:line="401" w:lineRule="auto"/>
        <w:ind w:left="100" w:right="79"/>
        <w:jc w:val="both"/>
        <w:rPr>
          <w:ins w:id="444" w:author="Karen Remmer [2]" w:date="2017-10-05T16:10:00Z"/>
          <w:w w:val="113"/>
          <w:position w:val="9"/>
          <w:sz w:val="24"/>
          <w:szCs w:val="24"/>
        </w:rPr>
      </w:pPr>
      <w:ins w:id="445" w:author="Karen Remmer [2]" w:date="2017-10-05T16:10:00Z">
        <w:r>
          <w:rPr>
            <w:w w:val="113"/>
            <w:position w:val="9"/>
            <w:sz w:val="24"/>
            <w:szCs w:val="24"/>
          </w:rPr>
          <w:t xml:space="preserve">---H1: </w:t>
        </w:r>
      </w:ins>
      <w:ins w:id="446" w:author="Karen Remmer [2]" w:date="2017-10-05T16:11:00Z">
        <w:r>
          <w:rPr>
            <w:w w:val="113"/>
            <w:position w:val="9"/>
            <w:sz w:val="24"/>
            <w:szCs w:val="24"/>
          </w:rPr>
          <w:t>SM: ???? Do we want to go this route????</w:t>
        </w:r>
      </w:ins>
    </w:p>
    <w:p w14:paraId="666A313A" w14:textId="29A8B7FD" w:rsidR="000A768D" w:rsidRPr="00B20A47" w:rsidRDefault="00A840AC">
      <w:pPr>
        <w:spacing w:before="14" w:line="401" w:lineRule="auto"/>
        <w:ind w:left="100" w:right="79"/>
        <w:jc w:val="both"/>
        <w:rPr>
          <w:sz w:val="14"/>
          <w:szCs w:val="14"/>
          <w:vertAlign w:val="subscript"/>
          <w:rPrChange w:id="447" w:author="Karen Remmer [2]" w:date="2017-10-05T16:03:00Z">
            <w:rPr>
              <w:sz w:val="14"/>
              <w:szCs w:val="14"/>
            </w:rPr>
          </w:rPrChange>
        </w:rPr>
      </w:pPr>
      <w:ins w:id="448" w:author="Karen Remmer [2]" w:date="2017-10-05T16:10:00Z">
        <w:r>
          <w:rPr>
            <w:w w:val="113"/>
            <w:position w:val="9"/>
            <w:sz w:val="24"/>
            <w:szCs w:val="24"/>
          </w:rPr>
          <w:t>--H2:</w:t>
        </w:r>
      </w:ins>
      <w:ins w:id="449" w:author="Karen Remmer [2]" w:date="2017-10-05T16:03:00Z">
        <w:r w:rsidR="00B20A47">
          <w:rPr>
            <w:w w:val="113"/>
            <w:position w:val="9"/>
            <w:sz w:val="14"/>
            <w:szCs w:val="14"/>
            <w:vertAlign w:val="subscript"/>
          </w:rPr>
          <w:softHyphen/>
        </w:r>
      </w:ins>
      <w:ins w:id="450" w:author="Karen Remmer [2]" w:date="2017-10-05T16:11:00Z">
        <w:r>
          <w:rPr>
            <w:w w:val="113"/>
            <w:position w:val="9"/>
            <w:sz w:val="14"/>
            <w:szCs w:val="14"/>
            <w:vertAlign w:val="subscript"/>
          </w:rPr>
          <w:t xml:space="preserve"> </w:t>
        </w:r>
      </w:ins>
    </w:p>
    <w:p w14:paraId="12EF76DC" w14:textId="77777777" w:rsidR="000A768D" w:rsidRDefault="006C1B1D">
      <w:pPr>
        <w:spacing w:before="6" w:line="401" w:lineRule="auto"/>
        <w:ind w:left="100" w:right="78" w:firstLine="239"/>
        <w:jc w:val="both"/>
        <w:rPr>
          <w:sz w:val="24"/>
          <w:szCs w:val="24"/>
        </w:rPr>
      </w:pPr>
      <w:r>
        <w:rPr>
          <w:spacing w:val="-20"/>
          <w:sz w:val="24"/>
          <w:szCs w:val="24"/>
        </w:rPr>
        <w:t>F</w:t>
      </w:r>
      <w:r>
        <w:rPr>
          <w:sz w:val="24"/>
          <w:szCs w:val="24"/>
        </w:rPr>
        <w:t xml:space="preserve">or </w:t>
      </w:r>
      <w:r>
        <w:rPr>
          <w:spacing w:val="1"/>
          <w:sz w:val="24"/>
          <w:szCs w:val="24"/>
        </w:rPr>
        <w:t xml:space="preserve"> </w:t>
      </w:r>
      <w:r>
        <w:rPr>
          <w:sz w:val="24"/>
          <w:szCs w:val="24"/>
        </w:rPr>
        <w:t xml:space="preserve">the </w:t>
      </w:r>
      <w:r>
        <w:rPr>
          <w:spacing w:val="6"/>
          <w:sz w:val="24"/>
          <w:szCs w:val="24"/>
        </w:rPr>
        <w:t xml:space="preserve"> </w:t>
      </w:r>
      <w:r>
        <w:rPr>
          <w:sz w:val="24"/>
          <w:szCs w:val="24"/>
        </w:rPr>
        <w:t>pur</w:t>
      </w:r>
      <w:r>
        <w:rPr>
          <w:spacing w:val="6"/>
          <w:sz w:val="24"/>
          <w:szCs w:val="24"/>
        </w:rPr>
        <w:t>p</w:t>
      </w:r>
      <w:r>
        <w:rPr>
          <w:sz w:val="24"/>
          <w:szCs w:val="24"/>
        </w:rPr>
        <w:t xml:space="preserve">oses </w:t>
      </w:r>
      <w:r>
        <w:rPr>
          <w:spacing w:val="5"/>
          <w:sz w:val="24"/>
          <w:szCs w:val="24"/>
        </w:rPr>
        <w:t xml:space="preserve"> </w:t>
      </w:r>
      <w:r>
        <w:rPr>
          <w:sz w:val="24"/>
          <w:szCs w:val="24"/>
        </w:rPr>
        <w:t>of</w:t>
      </w:r>
      <w:r>
        <w:rPr>
          <w:spacing w:val="22"/>
          <w:sz w:val="24"/>
          <w:szCs w:val="24"/>
        </w:rPr>
        <w:t xml:space="preserve"> </w:t>
      </w:r>
      <w:r>
        <w:rPr>
          <w:sz w:val="24"/>
          <w:szCs w:val="24"/>
        </w:rPr>
        <w:t xml:space="preserve">this </w:t>
      </w:r>
      <w:r>
        <w:rPr>
          <w:spacing w:val="5"/>
          <w:sz w:val="24"/>
          <w:szCs w:val="24"/>
        </w:rPr>
        <w:t xml:space="preserve"> </w:t>
      </w:r>
      <w:r>
        <w:rPr>
          <w:sz w:val="24"/>
          <w:szCs w:val="24"/>
        </w:rPr>
        <w:t xml:space="preserve">analysis, </w:t>
      </w:r>
      <w:r>
        <w:rPr>
          <w:spacing w:val="11"/>
          <w:sz w:val="24"/>
          <w:szCs w:val="24"/>
        </w:rPr>
        <w:t xml:space="preserve"> </w:t>
      </w:r>
      <w:r>
        <w:rPr>
          <w:w w:val="109"/>
          <w:sz w:val="24"/>
          <w:szCs w:val="24"/>
        </w:rPr>
        <w:t>reputation</w:t>
      </w:r>
      <w:r>
        <w:rPr>
          <w:spacing w:val="29"/>
          <w:w w:val="109"/>
          <w:sz w:val="24"/>
          <w:szCs w:val="24"/>
        </w:rPr>
        <w:t xml:space="preserve"> </w:t>
      </w:r>
      <w:r>
        <w:rPr>
          <w:sz w:val="24"/>
          <w:szCs w:val="24"/>
        </w:rPr>
        <w:t>is</w:t>
      </w:r>
      <w:r>
        <w:rPr>
          <w:spacing w:val="31"/>
          <w:sz w:val="24"/>
          <w:szCs w:val="24"/>
        </w:rPr>
        <w:t xml:space="preserve"> </w:t>
      </w:r>
      <w:r>
        <w:rPr>
          <w:sz w:val="24"/>
          <w:szCs w:val="24"/>
        </w:rPr>
        <w:t>defined</w:t>
      </w:r>
      <w:r>
        <w:rPr>
          <w:spacing w:val="40"/>
          <w:sz w:val="24"/>
          <w:szCs w:val="24"/>
        </w:rPr>
        <w:t xml:space="preserve"> </w:t>
      </w:r>
      <w:r>
        <w:rPr>
          <w:sz w:val="24"/>
          <w:szCs w:val="24"/>
        </w:rPr>
        <w:t>in</w:t>
      </w:r>
      <w:r>
        <w:rPr>
          <w:spacing w:val="41"/>
          <w:sz w:val="24"/>
          <w:szCs w:val="24"/>
        </w:rPr>
        <w:t xml:space="preserve"> </w:t>
      </w:r>
      <w:r>
        <w:rPr>
          <w:sz w:val="24"/>
          <w:szCs w:val="24"/>
        </w:rPr>
        <w:t xml:space="preserve">terms </w:t>
      </w:r>
      <w:r>
        <w:rPr>
          <w:spacing w:val="11"/>
          <w:sz w:val="24"/>
          <w:szCs w:val="24"/>
        </w:rPr>
        <w:t xml:space="preserve"> </w:t>
      </w:r>
      <w:r>
        <w:rPr>
          <w:sz w:val="24"/>
          <w:szCs w:val="24"/>
        </w:rPr>
        <w:t>of</w:t>
      </w:r>
      <w:r>
        <w:rPr>
          <w:spacing w:val="22"/>
          <w:sz w:val="24"/>
          <w:szCs w:val="24"/>
        </w:rPr>
        <w:t xml:space="preserve"> </w:t>
      </w:r>
      <w:r>
        <w:rPr>
          <w:sz w:val="24"/>
          <w:szCs w:val="24"/>
        </w:rPr>
        <w:t xml:space="preserve">the </w:t>
      </w:r>
      <w:r>
        <w:rPr>
          <w:spacing w:val="6"/>
          <w:sz w:val="24"/>
          <w:szCs w:val="24"/>
        </w:rPr>
        <w:t xml:space="preserve"> </w:t>
      </w:r>
      <w:r>
        <w:rPr>
          <w:w w:val="105"/>
          <w:sz w:val="24"/>
          <w:szCs w:val="24"/>
        </w:rPr>
        <w:t>I</w:t>
      </w:r>
      <w:r>
        <w:rPr>
          <w:spacing w:val="-7"/>
          <w:w w:val="108"/>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z w:val="24"/>
          <w:szCs w:val="24"/>
        </w:rPr>
        <w:t xml:space="preserve"> </w:t>
      </w:r>
      <w:r>
        <w:rPr>
          <w:spacing w:val="-26"/>
          <w:sz w:val="24"/>
          <w:szCs w:val="24"/>
        </w:rPr>
        <w:t xml:space="preserve"> </w:t>
      </w:r>
      <w:r>
        <w:rPr>
          <w:w w:val="119"/>
          <w:sz w:val="24"/>
          <w:szCs w:val="24"/>
        </w:rPr>
        <w:t>P</w:t>
      </w:r>
      <w:r>
        <w:rPr>
          <w:w w:val="104"/>
          <w:sz w:val="24"/>
          <w:szCs w:val="24"/>
        </w:rPr>
        <w:t>ro</w:t>
      </w:r>
      <w:r>
        <w:rPr>
          <w:w w:val="97"/>
          <w:sz w:val="24"/>
          <w:szCs w:val="24"/>
        </w:rPr>
        <w:t xml:space="preserve">- </w:t>
      </w:r>
      <w:r>
        <w:rPr>
          <w:sz w:val="24"/>
          <w:szCs w:val="24"/>
        </w:rPr>
        <w:t>file</w:t>
      </w:r>
      <w:r>
        <w:rPr>
          <w:spacing w:val="24"/>
          <w:sz w:val="24"/>
          <w:szCs w:val="24"/>
        </w:rPr>
        <w:t xml:space="preserve"> </w:t>
      </w:r>
      <w:r>
        <w:rPr>
          <w:sz w:val="24"/>
          <w:szCs w:val="24"/>
        </w:rPr>
        <w:t xml:space="preserve">rating </w:t>
      </w:r>
      <w:r>
        <w:rPr>
          <w:spacing w:val="37"/>
          <w:sz w:val="24"/>
          <w:szCs w:val="24"/>
        </w:rPr>
        <w:t xml:space="preserve"> </w:t>
      </w:r>
      <w:r>
        <w:rPr>
          <w:sz w:val="24"/>
          <w:szCs w:val="24"/>
        </w:rPr>
        <w:t>of</w:t>
      </w:r>
      <w:r>
        <w:rPr>
          <w:spacing w:val="35"/>
          <w:sz w:val="24"/>
          <w:szCs w:val="24"/>
        </w:rPr>
        <w:t xml:space="preserve"> </w:t>
      </w:r>
      <w:r>
        <w:rPr>
          <w:sz w:val="24"/>
          <w:szCs w:val="24"/>
        </w:rPr>
        <w:t xml:space="preserve">the </w:t>
      </w:r>
      <w:r>
        <w:rPr>
          <w:spacing w:val="17"/>
          <w:sz w:val="24"/>
          <w:szCs w:val="24"/>
        </w:rPr>
        <w:t xml:space="preserve"> </w:t>
      </w:r>
      <w:r>
        <w:rPr>
          <w:w w:val="108"/>
          <w:sz w:val="24"/>
          <w:szCs w:val="24"/>
        </w:rPr>
        <w:t>I</w:t>
      </w:r>
      <w:r>
        <w:rPr>
          <w:spacing w:val="-8"/>
          <w:w w:val="108"/>
          <w:sz w:val="24"/>
          <w:szCs w:val="24"/>
        </w:rPr>
        <w:t>n</w:t>
      </w:r>
      <w:r>
        <w:rPr>
          <w:w w:val="108"/>
          <w:sz w:val="24"/>
          <w:szCs w:val="24"/>
        </w:rPr>
        <w:t>ternational</w:t>
      </w:r>
      <w:r>
        <w:rPr>
          <w:spacing w:val="51"/>
          <w:w w:val="108"/>
          <w:sz w:val="24"/>
          <w:szCs w:val="24"/>
        </w:rPr>
        <w:t xml:space="preserve"> </w:t>
      </w:r>
      <w:r>
        <w:rPr>
          <w:sz w:val="24"/>
          <w:szCs w:val="24"/>
        </w:rPr>
        <w:t>Cou</w:t>
      </w:r>
      <w:r>
        <w:rPr>
          <w:spacing w:val="-7"/>
          <w:sz w:val="24"/>
          <w:szCs w:val="24"/>
        </w:rPr>
        <w:t>n</w:t>
      </w:r>
      <w:r>
        <w:rPr>
          <w:sz w:val="24"/>
          <w:szCs w:val="24"/>
        </w:rPr>
        <w:t xml:space="preserve">try </w:t>
      </w:r>
      <w:r>
        <w:rPr>
          <w:spacing w:val="50"/>
          <w:sz w:val="24"/>
          <w:szCs w:val="24"/>
        </w:rPr>
        <w:t xml:space="preserve"> </w:t>
      </w:r>
      <w:r>
        <w:rPr>
          <w:sz w:val="24"/>
          <w:szCs w:val="24"/>
        </w:rPr>
        <w:t xml:space="preserve">Risk  Guide </w:t>
      </w:r>
      <w:r>
        <w:rPr>
          <w:spacing w:val="9"/>
          <w:sz w:val="24"/>
          <w:szCs w:val="24"/>
        </w:rPr>
        <w:t xml:space="preserve"> </w:t>
      </w:r>
      <w:r>
        <w:rPr>
          <w:w w:val="108"/>
          <w:sz w:val="24"/>
          <w:szCs w:val="24"/>
        </w:rPr>
        <w:t>(IC</w:t>
      </w:r>
      <w:r>
        <w:rPr>
          <w:spacing w:val="-6"/>
          <w:w w:val="108"/>
          <w:sz w:val="24"/>
          <w:szCs w:val="24"/>
        </w:rPr>
        <w:t>R</w:t>
      </w:r>
      <w:r>
        <w:rPr>
          <w:w w:val="108"/>
          <w:sz w:val="24"/>
          <w:szCs w:val="24"/>
        </w:rPr>
        <w:t>G),</w:t>
      </w:r>
      <w:r>
        <w:rPr>
          <w:w w:val="108"/>
          <w:position w:val="9"/>
          <w:sz w:val="14"/>
          <w:szCs w:val="14"/>
        </w:rPr>
        <w:t xml:space="preserve">44 </w:t>
      </w:r>
      <w:r>
        <w:rPr>
          <w:spacing w:val="34"/>
          <w:w w:val="108"/>
          <w:position w:val="9"/>
          <w:sz w:val="14"/>
          <w:szCs w:val="14"/>
        </w:rPr>
        <w:t xml:space="preserve"> </w:t>
      </w:r>
      <w:r>
        <w:rPr>
          <w:sz w:val="24"/>
          <w:szCs w:val="24"/>
        </w:rPr>
        <w:t>whi</w:t>
      </w:r>
      <w:r>
        <w:rPr>
          <w:spacing w:val="-7"/>
          <w:sz w:val="24"/>
          <w:szCs w:val="24"/>
        </w:rPr>
        <w:t>c</w:t>
      </w:r>
      <w:r>
        <w:rPr>
          <w:sz w:val="24"/>
          <w:szCs w:val="24"/>
        </w:rPr>
        <w:t>h</w:t>
      </w:r>
      <w:r>
        <w:rPr>
          <w:spacing w:val="56"/>
          <w:sz w:val="24"/>
          <w:szCs w:val="24"/>
        </w:rPr>
        <w:t xml:space="preserve"> </w:t>
      </w:r>
      <w:r>
        <w:rPr>
          <w:sz w:val="24"/>
          <w:szCs w:val="24"/>
        </w:rPr>
        <w:t>is</w:t>
      </w:r>
      <w:r>
        <w:rPr>
          <w:spacing w:val="44"/>
          <w:sz w:val="24"/>
          <w:szCs w:val="24"/>
        </w:rPr>
        <w:t xml:space="preserve"> </w:t>
      </w:r>
      <w:r>
        <w:rPr>
          <w:sz w:val="24"/>
          <w:szCs w:val="24"/>
        </w:rPr>
        <w:t xml:space="preserve">designed </w:t>
      </w:r>
      <w:r>
        <w:rPr>
          <w:spacing w:val="4"/>
          <w:sz w:val="24"/>
          <w:szCs w:val="24"/>
        </w:rPr>
        <w:t xml:space="preserve"> </w:t>
      </w:r>
      <w:r>
        <w:rPr>
          <w:sz w:val="24"/>
          <w:szCs w:val="24"/>
        </w:rPr>
        <w:t xml:space="preserve">to </w:t>
      </w:r>
      <w:r>
        <w:rPr>
          <w:spacing w:val="7"/>
          <w:sz w:val="24"/>
          <w:szCs w:val="24"/>
        </w:rPr>
        <w:t xml:space="preserve"> </w:t>
      </w:r>
      <w:r>
        <w:rPr>
          <w:sz w:val="24"/>
          <w:szCs w:val="24"/>
        </w:rPr>
        <w:t xml:space="preserve">offer </w:t>
      </w:r>
      <w:r>
        <w:rPr>
          <w:w w:val="108"/>
          <w:sz w:val="24"/>
          <w:szCs w:val="24"/>
        </w:rPr>
        <w:t>i</w:t>
      </w:r>
      <w:r>
        <w:rPr>
          <w:spacing w:val="-8"/>
          <w:w w:val="108"/>
          <w:sz w:val="24"/>
          <w:szCs w:val="24"/>
        </w:rPr>
        <w:t>n</w:t>
      </w:r>
      <w:r>
        <w:rPr>
          <w:w w:val="108"/>
          <w:sz w:val="24"/>
          <w:szCs w:val="24"/>
        </w:rPr>
        <w:t>ternational</w:t>
      </w:r>
      <w:r>
        <w:rPr>
          <w:spacing w:val="38"/>
          <w:w w:val="108"/>
          <w:sz w:val="24"/>
          <w:szCs w:val="24"/>
        </w:rPr>
        <w:t xml:space="preserve"> </w:t>
      </w:r>
      <w:r>
        <w:rPr>
          <w:sz w:val="24"/>
          <w:szCs w:val="24"/>
        </w:rPr>
        <w:t>i</w:t>
      </w:r>
      <w:r>
        <w:rPr>
          <w:spacing w:val="-7"/>
          <w:sz w:val="24"/>
          <w:szCs w:val="24"/>
        </w:rPr>
        <w:t>nv</w:t>
      </w:r>
      <w:r>
        <w:rPr>
          <w:sz w:val="24"/>
          <w:szCs w:val="24"/>
        </w:rPr>
        <w:t xml:space="preserve">estors </w:t>
      </w:r>
      <w:r>
        <w:rPr>
          <w:spacing w:val="19"/>
          <w:sz w:val="24"/>
          <w:szCs w:val="24"/>
        </w:rPr>
        <w:t xml:space="preserve"> </w:t>
      </w:r>
      <w:r>
        <w:rPr>
          <w:sz w:val="24"/>
          <w:szCs w:val="24"/>
        </w:rPr>
        <w:t xml:space="preserve">guidance </w:t>
      </w:r>
      <w:r>
        <w:rPr>
          <w:spacing w:val="5"/>
          <w:sz w:val="24"/>
          <w:szCs w:val="24"/>
        </w:rPr>
        <w:t xml:space="preserve"> </w:t>
      </w:r>
      <w:r>
        <w:rPr>
          <w:sz w:val="24"/>
          <w:szCs w:val="24"/>
        </w:rPr>
        <w:t xml:space="preserve">with </w:t>
      </w:r>
      <w:r>
        <w:rPr>
          <w:spacing w:val="5"/>
          <w:sz w:val="24"/>
          <w:szCs w:val="24"/>
        </w:rPr>
        <w:t xml:space="preserve"> </w:t>
      </w:r>
      <w:r>
        <w:rPr>
          <w:sz w:val="24"/>
          <w:szCs w:val="24"/>
        </w:rPr>
        <w:t>res</w:t>
      </w:r>
      <w:r>
        <w:rPr>
          <w:spacing w:val="7"/>
          <w:sz w:val="24"/>
          <w:szCs w:val="24"/>
        </w:rPr>
        <w:t>p</w:t>
      </w:r>
      <w:r>
        <w:rPr>
          <w:sz w:val="24"/>
          <w:szCs w:val="24"/>
        </w:rPr>
        <w:t xml:space="preserve">ect </w:t>
      </w:r>
      <w:r>
        <w:rPr>
          <w:spacing w:val="15"/>
          <w:sz w:val="24"/>
          <w:szCs w:val="24"/>
        </w:rPr>
        <w:t xml:space="preserve"> </w:t>
      </w:r>
      <w:r>
        <w:rPr>
          <w:sz w:val="24"/>
          <w:szCs w:val="24"/>
        </w:rPr>
        <w:t xml:space="preserve">to  the </w:t>
      </w:r>
      <w:r>
        <w:rPr>
          <w:spacing w:val="10"/>
          <w:sz w:val="24"/>
          <w:szCs w:val="24"/>
        </w:rPr>
        <w:t xml:space="preserve"> </w:t>
      </w:r>
      <w:r>
        <w:rPr>
          <w:sz w:val="24"/>
          <w:szCs w:val="24"/>
        </w:rPr>
        <w:t>risks</w:t>
      </w:r>
      <w:r>
        <w:rPr>
          <w:spacing w:val="49"/>
          <w:sz w:val="24"/>
          <w:szCs w:val="24"/>
        </w:rPr>
        <w:t xml:space="preserve"> </w:t>
      </w:r>
      <w:r>
        <w:rPr>
          <w:sz w:val="24"/>
          <w:szCs w:val="24"/>
        </w:rPr>
        <w:t>of</w:t>
      </w:r>
      <w:r>
        <w:rPr>
          <w:spacing w:val="27"/>
          <w:sz w:val="24"/>
          <w:szCs w:val="24"/>
        </w:rPr>
        <w:t xml:space="preserve"> </w:t>
      </w:r>
      <w:r>
        <w:rPr>
          <w:sz w:val="24"/>
          <w:szCs w:val="24"/>
        </w:rPr>
        <w:t>i</w:t>
      </w:r>
      <w:r>
        <w:rPr>
          <w:spacing w:val="-7"/>
          <w:sz w:val="24"/>
          <w:szCs w:val="24"/>
        </w:rPr>
        <w:t>nv</w:t>
      </w:r>
      <w:r>
        <w:rPr>
          <w:sz w:val="24"/>
          <w:szCs w:val="24"/>
        </w:rPr>
        <w:t xml:space="preserve">esting </w:t>
      </w:r>
      <w:r>
        <w:rPr>
          <w:spacing w:val="15"/>
          <w:sz w:val="24"/>
          <w:szCs w:val="24"/>
        </w:rPr>
        <w:t xml:space="preserve"> </w:t>
      </w:r>
      <w:r>
        <w:rPr>
          <w:sz w:val="24"/>
          <w:szCs w:val="24"/>
        </w:rPr>
        <w:t>in</w:t>
      </w:r>
      <w:r>
        <w:rPr>
          <w:spacing w:val="47"/>
          <w:sz w:val="24"/>
          <w:szCs w:val="24"/>
        </w:rPr>
        <w:t xml:space="preserve"> </w:t>
      </w:r>
      <w:r>
        <w:rPr>
          <w:w w:val="105"/>
          <w:sz w:val="24"/>
          <w:szCs w:val="24"/>
        </w:rPr>
        <w:t xml:space="preserve">particular </w:t>
      </w:r>
      <w:r>
        <w:rPr>
          <w:spacing w:val="10"/>
          <w:w w:val="105"/>
          <w:sz w:val="24"/>
          <w:szCs w:val="24"/>
        </w:rPr>
        <w:t xml:space="preserve"> </w:t>
      </w:r>
      <w:r>
        <w:rPr>
          <w:w w:val="105"/>
          <w:sz w:val="24"/>
          <w:szCs w:val="24"/>
        </w:rPr>
        <w:t xml:space="preserve">coun- </w:t>
      </w:r>
      <w:r>
        <w:rPr>
          <w:sz w:val="24"/>
          <w:szCs w:val="24"/>
        </w:rPr>
        <w:t xml:space="preserve">tries. </w:t>
      </w:r>
      <w:r>
        <w:rPr>
          <w:spacing w:val="29"/>
          <w:sz w:val="24"/>
          <w:szCs w:val="24"/>
        </w:rPr>
        <w:t xml:space="preserve"> </w:t>
      </w:r>
      <w:r>
        <w:rPr>
          <w:sz w:val="24"/>
          <w:szCs w:val="24"/>
        </w:rPr>
        <w:t>The</w:t>
      </w:r>
      <w:r>
        <w:rPr>
          <w:spacing w:val="52"/>
          <w:sz w:val="24"/>
          <w:szCs w:val="24"/>
        </w:rPr>
        <w:t xml:space="preserve"> </w:t>
      </w:r>
      <w:r>
        <w:rPr>
          <w:w w:val="107"/>
          <w:sz w:val="24"/>
          <w:szCs w:val="24"/>
        </w:rPr>
        <w:t>I</w:t>
      </w:r>
      <w:r>
        <w:rPr>
          <w:spacing w:val="-6"/>
          <w:w w:val="107"/>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22"/>
          <w:sz w:val="24"/>
          <w:szCs w:val="24"/>
        </w:rPr>
        <w:t xml:space="preserve"> </w:t>
      </w:r>
      <w:r>
        <w:rPr>
          <w:sz w:val="24"/>
          <w:szCs w:val="24"/>
        </w:rPr>
        <w:t>Profile</w:t>
      </w:r>
      <w:r>
        <w:rPr>
          <w:spacing w:val="35"/>
          <w:sz w:val="24"/>
          <w:szCs w:val="24"/>
        </w:rPr>
        <w:t xml:space="preserve"> </w:t>
      </w:r>
      <w:r>
        <w:rPr>
          <w:sz w:val="24"/>
          <w:szCs w:val="24"/>
        </w:rPr>
        <w:t xml:space="preserve">rating </w:t>
      </w:r>
      <w:r>
        <w:rPr>
          <w:spacing w:val="12"/>
          <w:sz w:val="24"/>
          <w:szCs w:val="24"/>
        </w:rPr>
        <w:t xml:space="preserve"> </w:t>
      </w:r>
      <w:r>
        <w:rPr>
          <w:sz w:val="24"/>
          <w:szCs w:val="24"/>
        </w:rPr>
        <w:t>represe</w:t>
      </w:r>
      <w:r>
        <w:rPr>
          <w:spacing w:val="-7"/>
          <w:sz w:val="24"/>
          <w:szCs w:val="24"/>
        </w:rPr>
        <w:t>n</w:t>
      </w:r>
      <w:r>
        <w:rPr>
          <w:sz w:val="24"/>
          <w:szCs w:val="24"/>
        </w:rPr>
        <w:t xml:space="preserve">ts </w:t>
      </w:r>
      <w:r>
        <w:rPr>
          <w:spacing w:val="17"/>
          <w:sz w:val="24"/>
          <w:szCs w:val="24"/>
        </w:rPr>
        <w:t xml:space="preserve"> </w:t>
      </w:r>
      <w:r>
        <w:rPr>
          <w:sz w:val="24"/>
          <w:szCs w:val="24"/>
        </w:rPr>
        <w:t>one</w:t>
      </w:r>
      <w:r>
        <w:rPr>
          <w:spacing w:val="25"/>
          <w:sz w:val="24"/>
          <w:szCs w:val="24"/>
        </w:rPr>
        <w:t xml:space="preserve"> </w:t>
      </w:r>
      <w:r>
        <w:rPr>
          <w:w w:val="102"/>
          <w:sz w:val="24"/>
          <w:szCs w:val="24"/>
        </w:rPr>
        <w:t>com</w:t>
      </w:r>
      <w:r>
        <w:rPr>
          <w:spacing w:val="7"/>
          <w:w w:val="102"/>
          <w:sz w:val="24"/>
          <w:szCs w:val="24"/>
        </w:rPr>
        <w:t>p</w:t>
      </w:r>
      <w:r>
        <w:rPr>
          <w:w w:val="103"/>
          <w:sz w:val="24"/>
          <w:szCs w:val="24"/>
        </w:rPr>
        <w:t>one</w:t>
      </w:r>
      <w:r>
        <w:rPr>
          <w:spacing w:val="-6"/>
          <w:w w:val="103"/>
          <w:sz w:val="24"/>
          <w:szCs w:val="24"/>
        </w:rPr>
        <w:t>n</w:t>
      </w:r>
      <w:r>
        <w:rPr>
          <w:w w:val="137"/>
          <w:sz w:val="24"/>
          <w:szCs w:val="24"/>
        </w:rPr>
        <w:t>t</w:t>
      </w:r>
      <w:r>
        <w:rPr>
          <w:spacing w:val="22"/>
          <w:sz w:val="24"/>
          <w:szCs w:val="24"/>
        </w:rPr>
        <w:t xml:space="preserve"> </w:t>
      </w:r>
      <w:r>
        <w:rPr>
          <w:sz w:val="24"/>
          <w:szCs w:val="24"/>
        </w:rPr>
        <w:t>of</w:t>
      </w:r>
      <w:r>
        <w:rPr>
          <w:spacing w:val="10"/>
          <w:sz w:val="24"/>
          <w:szCs w:val="24"/>
        </w:rPr>
        <w:t xml:space="preserve"> </w:t>
      </w:r>
      <w:r>
        <w:rPr>
          <w:spacing w:val="-6"/>
          <w:sz w:val="24"/>
          <w:szCs w:val="24"/>
        </w:rPr>
        <w:t>o</w:t>
      </w:r>
      <w:r>
        <w:rPr>
          <w:spacing w:val="-7"/>
          <w:sz w:val="24"/>
          <w:szCs w:val="24"/>
        </w:rPr>
        <w:t>v</w:t>
      </w:r>
      <w:r>
        <w:rPr>
          <w:sz w:val="24"/>
          <w:szCs w:val="24"/>
        </w:rPr>
        <w:t>erall</w:t>
      </w:r>
      <w:r>
        <w:rPr>
          <w:spacing w:val="35"/>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22"/>
          <w:sz w:val="24"/>
          <w:szCs w:val="24"/>
        </w:rPr>
        <w:t xml:space="preserve"> </w:t>
      </w:r>
      <w:r>
        <w:rPr>
          <w:sz w:val="24"/>
          <w:szCs w:val="24"/>
        </w:rPr>
        <w:t>risk</w:t>
      </w:r>
      <w:r>
        <w:rPr>
          <w:spacing w:val="33"/>
          <w:sz w:val="24"/>
          <w:szCs w:val="24"/>
        </w:rPr>
        <w:t xml:space="preserve"> </w:t>
      </w:r>
      <w:r>
        <w:rPr>
          <w:w w:val="104"/>
          <w:sz w:val="24"/>
          <w:szCs w:val="24"/>
        </w:rPr>
        <w:t xml:space="preserve">in </w:t>
      </w:r>
      <w:r>
        <w:rPr>
          <w:sz w:val="24"/>
          <w:szCs w:val="24"/>
        </w:rPr>
        <w:t xml:space="preserve">the </w:t>
      </w:r>
      <w:r>
        <w:rPr>
          <w:spacing w:val="4"/>
          <w:sz w:val="24"/>
          <w:szCs w:val="24"/>
        </w:rPr>
        <w:t xml:space="preserve"> </w:t>
      </w:r>
      <w:r>
        <w:rPr>
          <w:sz w:val="24"/>
          <w:szCs w:val="24"/>
        </w:rPr>
        <w:t>IC</w:t>
      </w:r>
      <w:r>
        <w:rPr>
          <w:spacing w:val="-6"/>
          <w:sz w:val="24"/>
          <w:szCs w:val="24"/>
        </w:rPr>
        <w:t>R</w:t>
      </w:r>
      <w:r>
        <w:rPr>
          <w:sz w:val="24"/>
          <w:szCs w:val="24"/>
        </w:rPr>
        <w:t xml:space="preserve">G </w:t>
      </w:r>
      <w:r>
        <w:rPr>
          <w:spacing w:val="5"/>
          <w:sz w:val="24"/>
          <w:szCs w:val="24"/>
        </w:rPr>
        <w:t xml:space="preserve"> </w:t>
      </w:r>
      <w:r>
        <w:rPr>
          <w:sz w:val="24"/>
          <w:szCs w:val="24"/>
        </w:rPr>
        <w:t xml:space="preserve">rating </w:t>
      </w:r>
      <w:r>
        <w:rPr>
          <w:spacing w:val="22"/>
          <w:sz w:val="24"/>
          <w:szCs w:val="24"/>
        </w:rPr>
        <w:t xml:space="preserve"> </w:t>
      </w:r>
      <w:r>
        <w:rPr>
          <w:sz w:val="24"/>
          <w:szCs w:val="24"/>
        </w:rPr>
        <w:t xml:space="preserve">system, </w:t>
      </w:r>
      <w:r>
        <w:rPr>
          <w:spacing w:val="12"/>
          <w:sz w:val="24"/>
          <w:szCs w:val="24"/>
        </w:rPr>
        <w:t xml:space="preserve"> </w:t>
      </w:r>
      <w:r>
        <w:rPr>
          <w:sz w:val="24"/>
          <w:szCs w:val="24"/>
        </w:rPr>
        <w:t xml:space="preserve">and </w:t>
      </w:r>
      <w:r>
        <w:rPr>
          <w:spacing w:val="2"/>
          <w:sz w:val="24"/>
          <w:szCs w:val="24"/>
        </w:rPr>
        <w:t xml:space="preserve"> </w:t>
      </w:r>
      <w:r>
        <w:rPr>
          <w:sz w:val="24"/>
          <w:szCs w:val="24"/>
        </w:rPr>
        <w:t>it</w:t>
      </w:r>
      <w:r>
        <w:rPr>
          <w:spacing w:val="55"/>
          <w:sz w:val="24"/>
          <w:szCs w:val="24"/>
        </w:rPr>
        <w:t xml:space="preserve"> </w:t>
      </w:r>
      <w:r>
        <w:rPr>
          <w:sz w:val="24"/>
          <w:szCs w:val="24"/>
        </w:rPr>
        <w:t>f</w:t>
      </w:r>
      <w:r>
        <w:rPr>
          <w:spacing w:val="7"/>
          <w:sz w:val="24"/>
          <w:szCs w:val="24"/>
        </w:rPr>
        <w:t>o</w:t>
      </w:r>
      <w:r>
        <w:rPr>
          <w:sz w:val="24"/>
          <w:szCs w:val="24"/>
        </w:rPr>
        <w:t>cuses</w:t>
      </w:r>
      <w:r>
        <w:rPr>
          <w:spacing w:val="20"/>
          <w:sz w:val="24"/>
          <w:szCs w:val="24"/>
        </w:rPr>
        <w:t xml:space="preserve"> </w:t>
      </w:r>
      <w:r>
        <w:rPr>
          <w:sz w:val="24"/>
          <w:szCs w:val="24"/>
        </w:rPr>
        <w:t>s</w:t>
      </w:r>
      <w:r>
        <w:rPr>
          <w:spacing w:val="6"/>
          <w:sz w:val="24"/>
          <w:szCs w:val="24"/>
        </w:rPr>
        <w:t>p</w:t>
      </w:r>
      <w:r>
        <w:rPr>
          <w:sz w:val="24"/>
          <w:szCs w:val="24"/>
        </w:rPr>
        <w:t>ecifically</w:t>
      </w:r>
      <w:r>
        <w:rPr>
          <w:spacing w:val="23"/>
          <w:sz w:val="24"/>
          <w:szCs w:val="24"/>
        </w:rPr>
        <w:t xml:space="preserve"> </w:t>
      </w:r>
      <w:r>
        <w:rPr>
          <w:sz w:val="24"/>
          <w:szCs w:val="24"/>
        </w:rPr>
        <w:t>on</w:t>
      </w:r>
      <w:r>
        <w:rPr>
          <w:spacing w:val="37"/>
          <w:sz w:val="24"/>
          <w:szCs w:val="24"/>
        </w:rPr>
        <w:t xml:space="preserve"> </w:t>
      </w:r>
      <w:r>
        <w:rPr>
          <w:sz w:val="24"/>
          <w:szCs w:val="24"/>
        </w:rPr>
        <w:t>risk</w:t>
      </w:r>
      <w:r>
        <w:rPr>
          <w:spacing w:val="43"/>
          <w:sz w:val="24"/>
          <w:szCs w:val="24"/>
        </w:rPr>
        <w:t xml:space="preserve"> </w:t>
      </w:r>
      <w:r>
        <w:rPr>
          <w:sz w:val="24"/>
          <w:szCs w:val="24"/>
        </w:rPr>
        <w:t>in</w:t>
      </w:r>
      <w:r>
        <w:rPr>
          <w:spacing w:val="40"/>
          <w:sz w:val="24"/>
          <w:szCs w:val="24"/>
        </w:rPr>
        <w:t xml:space="preserve"> </w:t>
      </w:r>
      <w:r>
        <w:rPr>
          <w:sz w:val="24"/>
          <w:szCs w:val="24"/>
        </w:rPr>
        <w:t xml:space="preserve">the </w:t>
      </w:r>
      <w:r>
        <w:rPr>
          <w:spacing w:val="4"/>
          <w:sz w:val="24"/>
          <w:szCs w:val="24"/>
        </w:rPr>
        <w:t xml:space="preserve"> </w:t>
      </w:r>
      <w:r>
        <w:rPr>
          <w:sz w:val="24"/>
          <w:szCs w:val="24"/>
        </w:rPr>
        <w:t>area  of</w:t>
      </w:r>
      <w:r>
        <w:rPr>
          <w:spacing w:val="20"/>
          <w:sz w:val="24"/>
          <w:szCs w:val="24"/>
        </w:rPr>
        <w:t xml:space="preserve"> </w:t>
      </w:r>
      <w:r>
        <w:rPr>
          <w:sz w:val="24"/>
          <w:szCs w:val="24"/>
        </w:rPr>
        <w:t>co</w:t>
      </w:r>
      <w:r>
        <w:rPr>
          <w:spacing w:val="-6"/>
          <w:sz w:val="24"/>
          <w:szCs w:val="24"/>
        </w:rPr>
        <w:t>n</w:t>
      </w:r>
      <w:r>
        <w:rPr>
          <w:sz w:val="24"/>
          <w:szCs w:val="24"/>
        </w:rPr>
        <w:t xml:space="preserve">tract </w:t>
      </w:r>
      <w:r>
        <w:rPr>
          <w:spacing w:val="42"/>
          <w:sz w:val="24"/>
          <w:szCs w:val="24"/>
        </w:rPr>
        <w:t xml:space="preserve"> </w:t>
      </w:r>
      <w:r>
        <w:rPr>
          <w:w w:val="102"/>
          <w:sz w:val="24"/>
          <w:szCs w:val="24"/>
        </w:rPr>
        <w:t xml:space="preserve">viabil- </w:t>
      </w:r>
      <w:r>
        <w:rPr>
          <w:w w:val="109"/>
          <w:sz w:val="24"/>
          <w:szCs w:val="24"/>
        </w:rPr>
        <w:t>i</w:t>
      </w:r>
      <w:r>
        <w:rPr>
          <w:spacing w:val="-8"/>
          <w:w w:val="109"/>
          <w:sz w:val="24"/>
          <w:szCs w:val="24"/>
        </w:rPr>
        <w:t>t</w:t>
      </w:r>
      <w:r>
        <w:rPr>
          <w:w w:val="109"/>
          <w:sz w:val="24"/>
          <w:szCs w:val="24"/>
        </w:rPr>
        <w:t>y/expropriation,</w:t>
      </w:r>
      <w:r>
        <w:rPr>
          <w:spacing w:val="11"/>
          <w:w w:val="109"/>
          <w:sz w:val="24"/>
          <w:szCs w:val="24"/>
        </w:rPr>
        <w:t xml:space="preserve"> </w:t>
      </w:r>
      <w:r>
        <w:rPr>
          <w:sz w:val="24"/>
          <w:szCs w:val="24"/>
        </w:rPr>
        <w:t>profit</w:t>
      </w:r>
      <w:r>
        <w:rPr>
          <w:spacing w:val="26"/>
          <w:sz w:val="24"/>
          <w:szCs w:val="24"/>
        </w:rPr>
        <w:t xml:space="preserve"> </w:t>
      </w:r>
      <w:r>
        <w:rPr>
          <w:w w:val="109"/>
          <w:sz w:val="24"/>
          <w:szCs w:val="24"/>
        </w:rPr>
        <w:t xml:space="preserve">repatriation, </w:t>
      </w:r>
      <w:r>
        <w:rPr>
          <w:sz w:val="24"/>
          <w:szCs w:val="24"/>
        </w:rPr>
        <w:t>and</w:t>
      </w:r>
      <w:r>
        <w:rPr>
          <w:spacing w:val="32"/>
          <w:sz w:val="24"/>
          <w:szCs w:val="24"/>
        </w:rPr>
        <w:t xml:space="preserve"> </w:t>
      </w:r>
      <w:r>
        <w:rPr>
          <w:w w:val="109"/>
          <w:sz w:val="24"/>
          <w:szCs w:val="24"/>
        </w:rPr>
        <w:t>p</w:t>
      </w:r>
      <w:r>
        <w:rPr>
          <w:spacing w:val="-6"/>
          <w:w w:val="109"/>
          <w:sz w:val="24"/>
          <w:szCs w:val="24"/>
        </w:rPr>
        <w:t>a</w:t>
      </w:r>
      <w:r>
        <w:rPr>
          <w:w w:val="103"/>
          <w:sz w:val="24"/>
          <w:szCs w:val="24"/>
        </w:rPr>
        <w:t>yme</w:t>
      </w:r>
      <w:r>
        <w:rPr>
          <w:spacing w:val="-7"/>
          <w:w w:val="103"/>
          <w:sz w:val="24"/>
          <w:szCs w:val="24"/>
        </w:rPr>
        <w:t>n</w:t>
      </w:r>
      <w:r>
        <w:rPr>
          <w:w w:val="137"/>
          <w:sz w:val="24"/>
          <w:szCs w:val="24"/>
        </w:rPr>
        <w:t>t</w:t>
      </w:r>
      <w:r>
        <w:rPr>
          <w:spacing w:val="4"/>
          <w:w w:val="137"/>
          <w:sz w:val="24"/>
          <w:szCs w:val="24"/>
        </w:rPr>
        <w:t xml:space="preserve"> </w:t>
      </w:r>
      <w:r>
        <w:rPr>
          <w:sz w:val="24"/>
          <w:szCs w:val="24"/>
        </w:rPr>
        <w:t>del</w:t>
      </w:r>
      <w:r>
        <w:rPr>
          <w:spacing w:val="-6"/>
          <w:sz w:val="24"/>
          <w:szCs w:val="24"/>
        </w:rPr>
        <w:t>a</w:t>
      </w:r>
      <w:r>
        <w:rPr>
          <w:sz w:val="24"/>
          <w:szCs w:val="24"/>
        </w:rPr>
        <w:t>ys</w:t>
      </w:r>
      <w:r>
        <w:rPr>
          <w:spacing w:val="23"/>
          <w:sz w:val="24"/>
          <w:szCs w:val="24"/>
        </w:rPr>
        <w:t xml:space="preserve"> </w:t>
      </w:r>
      <w:r>
        <w:rPr>
          <w:sz w:val="24"/>
          <w:szCs w:val="24"/>
        </w:rPr>
        <w:t>on</w:t>
      </w:r>
      <w:r>
        <w:rPr>
          <w:spacing w:val="9"/>
          <w:sz w:val="24"/>
          <w:szCs w:val="24"/>
        </w:rPr>
        <w:t xml:space="preserve"> </w:t>
      </w:r>
      <w:r>
        <w:rPr>
          <w:sz w:val="24"/>
          <w:szCs w:val="24"/>
        </w:rPr>
        <w:t>a</w:t>
      </w:r>
      <w:r>
        <w:rPr>
          <w:spacing w:val="14"/>
          <w:sz w:val="24"/>
          <w:szCs w:val="24"/>
        </w:rPr>
        <w:t xml:space="preserve"> </w:t>
      </w:r>
      <w:r>
        <w:rPr>
          <w:sz w:val="24"/>
          <w:szCs w:val="24"/>
        </w:rPr>
        <w:t>scale</w:t>
      </w:r>
      <w:r>
        <w:rPr>
          <w:spacing w:val="4"/>
          <w:sz w:val="24"/>
          <w:szCs w:val="24"/>
        </w:rPr>
        <w:t xml:space="preserve"> </w:t>
      </w:r>
      <w:r>
        <w:rPr>
          <w:sz w:val="24"/>
          <w:szCs w:val="24"/>
        </w:rPr>
        <w:t>ranging</w:t>
      </w:r>
      <w:r>
        <w:rPr>
          <w:spacing w:val="34"/>
          <w:sz w:val="24"/>
          <w:szCs w:val="24"/>
        </w:rPr>
        <w:t xml:space="preserve"> </w:t>
      </w:r>
      <w:r>
        <w:rPr>
          <w:sz w:val="24"/>
          <w:szCs w:val="24"/>
        </w:rPr>
        <w:t>from</w:t>
      </w:r>
      <w:r>
        <w:rPr>
          <w:spacing w:val="9"/>
          <w:sz w:val="24"/>
          <w:szCs w:val="24"/>
        </w:rPr>
        <w:t xml:space="preserve"> </w:t>
      </w:r>
      <w:r>
        <w:rPr>
          <w:sz w:val="24"/>
          <w:szCs w:val="24"/>
        </w:rPr>
        <w:t>1</w:t>
      </w:r>
      <w:r>
        <w:rPr>
          <w:spacing w:val="1"/>
          <w:sz w:val="24"/>
          <w:szCs w:val="24"/>
        </w:rPr>
        <w:t xml:space="preserve"> </w:t>
      </w:r>
      <w:r>
        <w:rPr>
          <w:sz w:val="24"/>
          <w:szCs w:val="24"/>
        </w:rPr>
        <w:t>to</w:t>
      </w:r>
      <w:r>
        <w:rPr>
          <w:spacing w:val="25"/>
          <w:sz w:val="24"/>
          <w:szCs w:val="24"/>
        </w:rPr>
        <w:t xml:space="preserve"> </w:t>
      </w:r>
      <w:r>
        <w:rPr>
          <w:sz w:val="24"/>
          <w:szCs w:val="24"/>
        </w:rPr>
        <w:t>12. These</w:t>
      </w:r>
      <w:r>
        <w:rPr>
          <w:spacing w:val="43"/>
          <w:sz w:val="24"/>
          <w:szCs w:val="24"/>
        </w:rPr>
        <w:t xml:space="preserve"> </w:t>
      </w:r>
      <w:r>
        <w:rPr>
          <w:sz w:val="24"/>
          <w:szCs w:val="24"/>
        </w:rPr>
        <w:t xml:space="preserve">ratings </w:t>
      </w:r>
      <w:r>
        <w:rPr>
          <w:spacing w:val="6"/>
          <w:sz w:val="24"/>
          <w:szCs w:val="24"/>
        </w:rPr>
        <w:t xml:space="preserve"> </w:t>
      </w:r>
      <w:r>
        <w:rPr>
          <w:spacing w:val="7"/>
          <w:sz w:val="24"/>
          <w:szCs w:val="24"/>
        </w:rPr>
        <w:t>b</w:t>
      </w:r>
      <w:r>
        <w:rPr>
          <w:sz w:val="24"/>
          <w:szCs w:val="24"/>
        </w:rPr>
        <w:t>egin</w:t>
      </w:r>
      <w:r>
        <w:rPr>
          <w:spacing w:val="29"/>
          <w:sz w:val="24"/>
          <w:szCs w:val="24"/>
        </w:rPr>
        <w:t xml:space="preserve"> </w:t>
      </w:r>
      <w:r>
        <w:rPr>
          <w:sz w:val="24"/>
          <w:szCs w:val="24"/>
        </w:rPr>
        <w:t>in</w:t>
      </w:r>
      <w:r>
        <w:rPr>
          <w:spacing w:val="27"/>
          <w:sz w:val="24"/>
          <w:szCs w:val="24"/>
        </w:rPr>
        <w:t xml:space="preserve"> </w:t>
      </w:r>
      <w:r>
        <w:rPr>
          <w:sz w:val="24"/>
          <w:szCs w:val="24"/>
        </w:rPr>
        <w:t>1984</w:t>
      </w:r>
      <w:r>
        <w:rPr>
          <w:spacing w:val="6"/>
          <w:sz w:val="24"/>
          <w:szCs w:val="24"/>
        </w:rPr>
        <w:t xml:space="preserve"> </w:t>
      </w:r>
      <w:r>
        <w:rPr>
          <w:sz w:val="24"/>
          <w:szCs w:val="24"/>
        </w:rPr>
        <w:t>and</w:t>
      </w:r>
      <w:r>
        <w:rPr>
          <w:spacing w:val="48"/>
          <w:sz w:val="24"/>
          <w:szCs w:val="24"/>
        </w:rPr>
        <w:t xml:space="preserve"> </w:t>
      </w:r>
      <w:r>
        <w:rPr>
          <w:sz w:val="24"/>
          <w:szCs w:val="24"/>
        </w:rPr>
        <w:t>c</w:t>
      </w:r>
      <w:r>
        <w:rPr>
          <w:spacing w:val="-6"/>
          <w:sz w:val="24"/>
          <w:szCs w:val="24"/>
        </w:rPr>
        <w:t>o</w:t>
      </w:r>
      <w:r>
        <w:rPr>
          <w:spacing w:val="-7"/>
          <w:sz w:val="24"/>
          <w:szCs w:val="24"/>
        </w:rPr>
        <w:t>v</w:t>
      </w:r>
      <w:r>
        <w:rPr>
          <w:sz w:val="24"/>
          <w:szCs w:val="24"/>
        </w:rPr>
        <w:t>er</w:t>
      </w:r>
      <w:r>
        <w:rPr>
          <w:spacing w:val="24"/>
          <w:sz w:val="24"/>
          <w:szCs w:val="24"/>
        </w:rPr>
        <w:t xml:space="preserve"> </w:t>
      </w:r>
      <w:r>
        <w:rPr>
          <w:sz w:val="24"/>
          <w:szCs w:val="24"/>
        </w:rPr>
        <w:t>a</w:t>
      </w:r>
      <w:r>
        <w:rPr>
          <w:spacing w:val="30"/>
          <w:sz w:val="24"/>
          <w:szCs w:val="24"/>
        </w:rPr>
        <w:t xml:space="preserve"> </w:t>
      </w:r>
      <w:r>
        <w:rPr>
          <w:sz w:val="24"/>
          <w:szCs w:val="24"/>
        </w:rPr>
        <w:t xml:space="preserve">total </w:t>
      </w:r>
      <w:r>
        <w:rPr>
          <w:spacing w:val="11"/>
          <w:sz w:val="24"/>
          <w:szCs w:val="24"/>
        </w:rPr>
        <w:t xml:space="preserve"> </w:t>
      </w:r>
      <w:r>
        <w:rPr>
          <w:sz w:val="24"/>
          <w:szCs w:val="24"/>
        </w:rPr>
        <w:t>of</w:t>
      </w:r>
      <w:r>
        <w:rPr>
          <w:spacing w:val="8"/>
          <w:sz w:val="24"/>
          <w:szCs w:val="24"/>
        </w:rPr>
        <w:t xml:space="preserve"> </w:t>
      </w:r>
      <w:r>
        <w:rPr>
          <w:sz w:val="24"/>
          <w:szCs w:val="24"/>
        </w:rPr>
        <w:t>140</w:t>
      </w:r>
      <w:r>
        <w:rPr>
          <w:spacing w:val="9"/>
          <w:sz w:val="24"/>
          <w:szCs w:val="24"/>
        </w:rPr>
        <w:t xml:space="preserve"> </w:t>
      </w:r>
      <w:r>
        <w:rPr>
          <w:sz w:val="24"/>
          <w:szCs w:val="24"/>
        </w:rPr>
        <w:t>cou</w:t>
      </w:r>
      <w:r>
        <w:rPr>
          <w:spacing w:val="-6"/>
          <w:sz w:val="24"/>
          <w:szCs w:val="24"/>
        </w:rPr>
        <w:t>n</w:t>
      </w:r>
      <w:r>
        <w:rPr>
          <w:sz w:val="24"/>
          <w:szCs w:val="24"/>
        </w:rPr>
        <w:t xml:space="preserve">tries. </w:t>
      </w:r>
      <w:r>
        <w:rPr>
          <w:spacing w:val="36"/>
          <w:sz w:val="24"/>
          <w:szCs w:val="24"/>
        </w:rPr>
        <w:t xml:space="preserve"> </w:t>
      </w:r>
      <w:r>
        <w:rPr>
          <w:sz w:val="24"/>
          <w:szCs w:val="24"/>
        </w:rPr>
        <w:t>The</w:t>
      </w:r>
      <w:r>
        <w:rPr>
          <w:spacing w:val="50"/>
          <w:sz w:val="24"/>
          <w:szCs w:val="24"/>
        </w:rPr>
        <w:t xml:space="preserve"> </w:t>
      </w:r>
      <w:r>
        <w:rPr>
          <w:spacing w:val="6"/>
          <w:sz w:val="24"/>
          <w:szCs w:val="24"/>
        </w:rPr>
        <w:t>p</w:t>
      </w:r>
      <w:r>
        <w:rPr>
          <w:sz w:val="24"/>
          <w:szCs w:val="24"/>
        </w:rPr>
        <w:t xml:space="preserve">erceptual </w:t>
      </w:r>
      <w:r>
        <w:rPr>
          <w:spacing w:val="22"/>
          <w:sz w:val="24"/>
          <w:szCs w:val="24"/>
        </w:rPr>
        <w:t xml:space="preserve"> </w:t>
      </w:r>
      <w:r>
        <w:rPr>
          <w:w w:val="102"/>
          <w:sz w:val="24"/>
          <w:szCs w:val="24"/>
        </w:rPr>
        <w:t>assessme</w:t>
      </w:r>
      <w:r>
        <w:rPr>
          <w:spacing w:val="-7"/>
          <w:w w:val="102"/>
          <w:sz w:val="24"/>
          <w:szCs w:val="24"/>
        </w:rPr>
        <w:t>n</w:t>
      </w:r>
      <w:r>
        <w:rPr>
          <w:w w:val="114"/>
          <w:sz w:val="24"/>
          <w:szCs w:val="24"/>
        </w:rPr>
        <w:t xml:space="preserve">ts </w:t>
      </w:r>
      <w:r>
        <w:rPr>
          <w:sz w:val="24"/>
          <w:szCs w:val="24"/>
        </w:rPr>
        <w:t>of</w:t>
      </w:r>
      <w:r>
        <w:rPr>
          <w:spacing w:val="27"/>
          <w:sz w:val="24"/>
          <w:szCs w:val="24"/>
        </w:rPr>
        <w:t xml:space="preserve"> </w:t>
      </w:r>
      <w:r>
        <w:rPr>
          <w:sz w:val="24"/>
          <w:szCs w:val="24"/>
        </w:rPr>
        <w:t xml:space="preserve">the </w:t>
      </w:r>
      <w:r>
        <w:rPr>
          <w:spacing w:val="11"/>
          <w:sz w:val="24"/>
          <w:szCs w:val="24"/>
        </w:rPr>
        <w:t xml:space="preserve"> </w:t>
      </w:r>
      <w:r>
        <w:rPr>
          <w:sz w:val="24"/>
          <w:szCs w:val="24"/>
        </w:rPr>
        <w:t>IC</w:t>
      </w:r>
      <w:r>
        <w:rPr>
          <w:spacing w:val="-6"/>
          <w:sz w:val="24"/>
          <w:szCs w:val="24"/>
        </w:rPr>
        <w:t>R</w:t>
      </w:r>
      <w:r>
        <w:rPr>
          <w:sz w:val="24"/>
          <w:szCs w:val="24"/>
        </w:rPr>
        <w:t xml:space="preserve">G </w:t>
      </w:r>
      <w:r>
        <w:rPr>
          <w:spacing w:val="12"/>
          <w:sz w:val="24"/>
          <w:szCs w:val="24"/>
        </w:rPr>
        <w:t xml:space="preserve"> </w:t>
      </w:r>
      <w:r>
        <w:rPr>
          <w:sz w:val="24"/>
          <w:szCs w:val="24"/>
        </w:rPr>
        <w:t>h</w:t>
      </w:r>
      <w:r>
        <w:rPr>
          <w:spacing w:val="-7"/>
          <w:sz w:val="24"/>
          <w:szCs w:val="24"/>
        </w:rPr>
        <w:t>av</w:t>
      </w:r>
      <w:r>
        <w:rPr>
          <w:sz w:val="24"/>
          <w:szCs w:val="24"/>
        </w:rPr>
        <w:t xml:space="preserve">e  </w:t>
      </w:r>
      <w:r>
        <w:rPr>
          <w:spacing w:val="6"/>
          <w:sz w:val="24"/>
          <w:szCs w:val="24"/>
        </w:rPr>
        <w:t>b</w:t>
      </w:r>
      <w:r>
        <w:rPr>
          <w:sz w:val="24"/>
          <w:szCs w:val="24"/>
        </w:rPr>
        <w:t>een</w:t>
      </w:r>
      <w:r>
        <w:rPr>
          <w:spacing w:val="52"/>
          <w:sz w:val="24"/>
          <w:szCs w:val="24"/>
        </w:rPr>
        <w:t xml:space="preserve"> </w:t>
      </w:r>
      <w:r>
        <w:rPr>
          <w:sz w:val="24"/>
          <w:szCs w:val="24"/>
        </w:rPr>
        <w:t>used</w:t>
      </w:r>
      <w:r>
        <w:rPr>
          <w:spacing w:val="52"/>
          <w:sz w:val="24"/>
          <w:szCs w:val="24"/>
        </w:rPr>
        <w:t xml:space="preserve"> </w:t>
      </w:r>
      <w:r>
        <w:rPr>
          <w:sz w:val="24"/>
          <w:szCs w:val="24"/>
        </w:rPr>
        <w:t>extensi</w:t>
      </w:r>
      <w:r>
        <w:rPr>
          <w:spacing w:val="-7"/>
          <w:sz w:val="24"/>
          <w:szCs w:val="24"/>
        </w:rPr>
        <w:t>v</w:t>
      </w:r>
      <w:r>
        <w:rPr>
          <w:sz w:val="24"/>
          <w:szCs w:val="24"/>
        </w:rPr>
        <w:t xml:space="preserve">ely </w:t>
      </w:r>
      <w:r>
        <w:rPr>
          <w:spacing w:val="9"/>
          <w:sz w:val="24"/>
          <w:szCs w:val="24"/>
        </w:rPr>
        <w:t xml:space="preserve"> </w:t>
      </w:r>
      <w:r>
        <w:rPr>
          <w:sz w:val="24"/>
          <w:szCs w:val="24"/>
        </w:rPr>
        <w:t>in</w:t>
      </w:r>
      <w:r>
        <w:rPr>
          <w:spacing w:val="47"/>
          <w:sz w:val="24"/>
          <w:szCs w:val="24"/>
        </w:rPr>
        <w:t xml:space="preserve"> </w:t>
      </w:r>
      <w:r>
        <w:rPr>
          <w:sz w:val="24"/>
          <w:szCs w:val="24"/>
        </w:rPr>
        <w:t xml:space="preserve">prior </w:t>
      </w:r>
      <w:r>
        <w:rPr>
          <w:spacing w:val="3"/>
          <w:sz w:val="24"/>
          <w:szCs w:val="24"/>
        </w:rPr>
        <w:t xml:space="preserve"> </w:t>
      </w:r>
      <w:r>
        <w:rPr>
          <w:sz w:val="24"/>
          <w:szCs w:val="24"/>
        </w:rPr>
        <w:t>resear</w:t>
      </w:r>
      <w:r>
        <w:rPr>
          <w:spacing w:val="-6"/>
          <w:sz w:val="24"/>
          <w:szCs w:val="24"/>
        </w:rPr>
        <w:t>c</w:t>
      </w:r>
      <w:r>
        <w:rPr>
          <w:sz w:val="24"/>
          <w:szCs w:val="24"/>
        </w:rPr>
        <w:t xml:space="preserve">h </w:t>
      </w:r>
      <w:r>
        <w:rPr>
          <w:spacing w:val="9"/>
          <w:sz w:val="24"/>
          <w:szCs w:val="24"/>
        </w:rPr>
        <w:t xml:space="preserve"> </w:t>
      </w:r>
      <w:r>
        <w:rPr>
          <w:sz w:val="24"/>
          <w:szCs w:val="24"/>
        </w:rPr>
        <w:t>in</w:t>
      </w:r>
      <w:r>
        <w:rPr>
          <w:spacing w:val="47"/>
          <w:sz w:val="24"/>
          <w:szCs w:val="24"/>
        </w:rPr>
        <w:t xml:space="preserve"> </w:t>
      </w:r>
      <w:r>
        <w:rPr>
          <w:w w:val="108"/>
          <w:sz w:val="24"/>
          <w:szCs w:val="24"/>
        </w:rPr>
        <w:t>i</w:t>
      </w:r>
      <w:r>
        <w:rPr>
          <w:spacing w:val="-8"/>
          <w:w w:val="108"/>
          <w:sz w:val="24"/>
          <w:szCs w:val="24"/>
        </w:rPr>
        <w:t>n</w:t>
      </w:r>
      <w:r>
        <w:rPr>
          <w:w w:val="108"/>
          <w:sz w:val="24"/>
          <w:szCs w:val="24"/>
        </w:rPr>
        <w:t>ternational</w:t>
      </w:r>
      <w:r>
        <w:rPr>
          <w:spacing w:val="38"/>
          <w:w w:val="108"/>
          <w:sz w:val="24"/>
          <w:szCs w:val="24"/>
        </w:rPr>
        <w:t xml:space="preserve"> </w:t>
      </w:r>
      <w:r>
        <w:rPr>
          <w:spacing w:val="6"/>
          <w:sz w:val="24"/>
          <w:szCs w:val="24"/>
        </w:rPr>
        <w:t>p</w:t>
      </w:r>
      <w:r>
        <w:rPr>
          <w:sz w:val="24"/>
          <w:szCs w:val="24"/>
        </w:rPr>
        <w:t xml:space="preserve">olitical </w:t>
      </w:r>
      <w:r>
        <w:rPr>
          <w:spacing w:val="9"/>
          <w:sz w:val="24"/>
          <w:szCs w:val="24"/>
        </w:rPr>
        <w:t xml:space="preserve"> </w:t>
      </w:r>
      <w:r>
        <w:rPr>
          <w:sz w:val="24"/>
          <w:szCs w:val="24"/>
        </w:rPr>
        <w:t>econ- o</w:t>
      </w:r>
      <w:r>
        <w:rPr>
          <w:spacing w:val="-6"/>
          <w:sz w:val="24"/>
          <w:szCs w:val="24"/>
        </w:rPr>
        <w:t>m</w:t>
      </w:r>
      <w:r>
        <w:rPr>
          <w:spacing w:val="-20"/>
          <w:sz w:val="24"/>
          <w:szCs w:val="24"/>
        </w:rPr>
        <w:t>y</w:t>
      </w:r>
      <w:r>
        <w:rPr>
          <w:sz w:val="24"/>
          <w:szCs w:val="24"/>
        </w:rPr>
        <w:t>,</w:t>
      </w:r>
      <w:r>
        <w:rPr>
          <w:spacing w:val="26"/>
          <w:sz w:val="24"/>
          <w:szCs w:val="24"/>
        </w:rPr>
        <w:t xml:space="preserve"> </w:t>
      </w:r>
      <w:r>
        <w:rPr>
          <w:sz w:val="24"/>
          <w:szCs w:val="24"/>
        </w:rPr>
        <w:t>including</w:t>
      </w:r>
      <w:r>
        <w:rPr>
          <w:spacing w:val="41"/>
          <w:sz w:val="24"/>
          <w:szCs w:val="24"/>
        </w:rPr>
        <w:t xml:space="preserve"> </w:t>
      </w:r>
      <w:r>
        <w:rPr>
          <w:sz w:val="24"/>
          <w:szCs w:val="24"/>
        </w:rPr>
        <w:t>Allee</w:t>
      </w:r>
      <w:r>
        <w:rPr>
          <w:spacing w:val="4"/>
          <w:sz w:val="24"/>
          <w:szCs w:val="24"/>
        </w:rPr>
        <w:t xml:space="preserve"> </w:t>
      </w:r>
      <w:r>
        <w:rPr>
          <w:sz w:val="24"/>
          <w:szCs w:val="24"/>
        </w:rPr>
        <w:t>and</w:t>
      </w:r>
      <w:r>
        <w:rPr>
          <w:spacing w:val="42"/>
          <w:sz w:val="24"/>
          <w:szCs w:val="24"/>
        </w:rPr>
        <w:t xml:space="preserve"> </w:t>
      </w:r>
      <w:r>
        <w:rPr>
          <w:spacing w:val="-6"/>
          <w:sz w:val="24"/>
          <w:szCs w:val="24"/>
        </w:rPr>
        <w:t>P</w:t>
      </w:r>
      <w:r>
        <w:rPr>
          <w:sz w:val="24"/>
          <w:szCs w:val="24"/>
        </w:rPr>
        <w:t xml:space="preserve">einhart’s </w:t>
      </w:r>
      <w:r>
        <w:rPr>
          <w:spacing w:val="22"/>
          <w:sz w:val="24"/>
          <w:szCs w:val="24"/>
        </w:rPr>
        <w:t xml:space="preserve"> </w:t>
      </w:r>
      <w:r>
        <w:rPr>
          <w:spacing w:val="-7"/>
          <w:sz w:val="24"/>
          <w:szCs w:val="24"/>
        </w:rPr>
        <w:t>w</w:t>
      </w:r>
      <w:r>
        <w:rPr>
          <w:sz w:val="24"/>
          <w:szCs w:val="24"/>
        </w:rPr>
        <w:t>ork</w:t>
      </w:r>
      <w:r>
        <w:rPr>
          <w:spacing w:val="19"/>
          <w:sz w:val="24"/>
          <w:szCs w:val="24"/>
        </w:rPr>
        <w:t xml:space="preserve"> </w:t>
      </w:r>
      <w:r>
        <w:rPr>
          <w:sz w:val="24"/>
          <w:szCs w:val="24"/>
        </w:rPr>
        <w:t>on</w:t>
      </w:r>
      <w:r>
        <w:rPr>
          <w:spacing w:val="19"/>
          <w:sz w:val="24"/>
          <w:szCs w:val="24"/>
        </w:rPr>
        <w:t xml:space="preserve"> </w:t>
      </w:r>
      <w:r>
        <w:rPr>
          <w:sz w:val="24"/>
          <w:szCs w:val="24"/>
        </w:rPr>
        <w:t>the</w:t>
      </w:r>
      <w:r>
        <w:rPr>
          <w:spacing w:val="46"/>
          <w:sz w:val="24"/>
          <w:szCs w:val="24"/>
        </w:rPr>
        <w:t xml:space="preserve"> </w:t>
      </w:r>
      <w:r>
        <w:rPr>
          <w:sz w:val="24"/>
          <w:szCs w:val="24"/>
        </w:rPr>
        <w:t>impact  of</w:t>
      </w:r>
      <w:r>
        <w:rPr>
          <w:spacing w:val="2"/>
          <w:sz w:val="24"/>
          <w:szCs w:val="24"/>
        </w:rPr>
        <w:t xml:space="preserve"> </w:t>
      </w:r>
      <w:r>
        <w:rPr>
          <w:sz w:val="24"/>
          <w:szCs w:val="24"/>
        </w:rPr>
        <w:t>ICSID</w:t>
      </w:r>
      <w:r>
        <w:rPr>
          <w:spacing w:val="33"/>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13"/>
          <w:w w:val="137"/>
          <w:sz w:val="24"/>
          <w:szCs w:val="24"/>
        </w:rPr>
        <w:t xml:space="preserve"> </w:t>
      </w:r>
      <w:r>
        <w:rPr>
          <w:sz w:val="24"/>
          <w:szCs w:val="24"/>
        </w:rPr>
        <w:t xml:space="preserve">disputes. </w:t>
      </w:r>
      <w:r>
        <w:rPr>
          <w:spacing w:val="32"/>
          <w:sz w:val="24"/>
          <w:szCs w:val="24"/>
        </w:rPr>
        <w:t xml:space="preserve"> </w:t>
      </w:r>
      <w:r>
        <w:rPr>
          <w:w w:val="111"/>
          <w:sz w:val="24"/>
          <w:szCs w:val="24"/>
        </w:rPr>
        <w:t xml:space="preserve">But </w:t>
      </w:r>
      <w:r>
        <w:rPr>
          <w:sz w:val="24"/>
          <w:szCs w:val="24"/>
        </w:rPr>
        <w:t>whereas</w:t>
      </w:r>
      <w:r>
        <w:rPr>
          <w:spacing w:val="34"/>
          <w:sz w:val="24"/>
          <w:szCs w:val="24"/>
        </w:rPr>
        <w:t xml:space="preserve"> </w:t>
      </w:r>
      <w:r>
        <w:rPr>
          <w:sz w:val="24"/>
          <w:szCs w:val="24"/>
        </w:rPr>
        <w:t>prior</w:t>
      </w:r>
      <w:r>
        <w:rPr>
          <w:spacing w:val="43"/>
          <w:sz w:val="24"/>
          <w:szCs w:val="24"/>
        </w:rPr>
        <w:t xml:space="preserve"> </w:t>
      </w:r>
      <w:r>
        <w:rPr>
          <w:sz w:val="24"/>
          <w:szCs w:val="24"/>
        </w:rPr>
        <w:t>resear</w:t>
      </w:r>
      <w:r>
        <w:rPr>
          <w:spacing w:val="-6"/>
          <w:sz w:val="24"/>
          <w:szCs w:val="24"/>
        </w:rPr>
        <w:t>c</w:t>
      </w:r>
      <w:r>
        <w:rPr>
          <w:sz w:val="24"/>
          <w:szCs w:val="24"/>
        </w:rPr>
        <w:t>h</w:t>
      </w:r>
      <w:r>
        <w:rPr>
          <w:spacing w:val="48"/>
          <w:sz w:val="24"/>
          <w:szCs w:val="24"/>
        </w:rPr>
        <w:t xml:space="preserve"> </w:t>
      </w:r>
      <w:r>
        <w:rPr>
          <w:sz w:val="24"/>
          <w:szCs w:val="24"/>
        </w:rPr>
        <w:t>has</w:t>
      </w:r>
      <w:r>
        <w:rPr>
          <w:spacing w:val="37"/>
          <w:sz w:val="24"/>
          <w:szCs w:val="24"/>
        </w:rPr>
        <w:t xml:space="preserve"> </w:t>
      </w:r>
      <w:r>
        <w:rPr>
          <w:sz w:val="24"/>
          <w:szCs w:val="24"/>
        </w:rPr>
        <w:t>empl</w:t>
      </w:r>
      <w:r>
        <w:rPr>
          <w:spacing w:val="-7"/>
          <w:sz w:val="24"/>
          <w:szCs w:val="24"/>
        </w:rPr>
        <w:t>oy</w:t>
      </w:r>
      <w:r>
        <w:rPr>
          <w:sz w:val="24"/>
          <w:szCs w:val="24"/>
        </w:rPr>
        <w:t>ed</w:t>
      </w:r>
      <w:r>
        <w:rPr>
          <w:spacing w:val="34"/>
          <w:sz w:val="24"/>
          <w:szCs w:val="24"/>
        </w:rPr>
        <w:t xml:space="preserve"> </w:t>
      </w:r>
      <w:r>
        <w:rPr>
          <w:sz w:val="24"/>
          <w:szCs w:val="24"/>
        </w:rPr>
        <w:t>the</w:t>
      </w:r>
      <w:r>
        <w:rPr>
          <w:spacing w:val="50"/>
          <w:sz w:val="24"/>
          <w:szCs w:val="24"/>
        </w:rPr>
        <w:t xml:space="preserve"> </w:t>
      </w:r>
      <w:r>
        <w:rPr>
          <w:sz w:val="24"/>
          <w:szCs w:val="24"/>
        </w:rPr>
        <w:t>IC</w:t>
      </w:r>
      <w:r>
        <w:rPr>
          <w:spacing w:val="-6"/>
          <w:sz w:val="24"/>
          <w:szCs w:val="24"/>
        </w:rPr>
        <w:t>R</w:t>
      </w:r>
      <w:r>
        <w:rPr>
          <w:sz w:val="24"/>
          <w:szCs w:val="24"/>
        </w:rPr>
        <w:t>G</w:t>
      </w:r>
      <w:r>
        <w:rPr>
          <w:spacing w:val="51"/>
          <w:sz w:val="24"/>
          <w:szCs w:val="24"/>
        </w:rPr>
        <w:t xml:space="preserve"> </w:t>
      </w:r>
      <w:r>
        <w:rPr>
          <w:sz w:val="24"/>
          <w:szCs w:val="24"/>
        </w:rPr>
        <w:t xml:space="preserve">data </w:t>
      </w:r>
      <w:r>
        <w:rPr>
          <w:spacing w:val="14"/>
          <w:sz w:val="24"/>
          <w:szCs w:val="24"/>
        </w:rPr>
        <w:t xml:space="preserve"> </w:t>
      </w:r>
      <w:r>
        <w:rPr>
          <w:sz w:val="24"/>
          <w:szCs w:val="24"/>
        </w:rPr>
        <w:t>and</w:t>
      </w:r>
      <w:r>
        <w:rPr>
          <w:spacing w:val="46"/>
          <w:sz w:val="24"/>
          <w:szCs w:val="24"/>
        </w:rPr>
        <w:t xml:space="preserve"> </w:t>
      </w:r>
      <w:r>
        <w:rPr>
          <w:sz w:val="24"/>
          <w:szCs w:val="24"/>
        </w:rPr>
        <w:t>other</w:t>
      </w:r>
      <w:r>
        <w:rPr>
          <w:spacing w:val="57"/>
          <w:sz w:val="24"/>
          <w:szCs w:val="24"/>
        </w:rPr>
        <w:t xml:space="preserve"> </w:t>
      </w:r>
      <w:r>
        <w:rPr>
          <w:spacing w:val="6"/>
          <w:sz w:val="24"/>
          <w:szCs w:val="24"/>
        </w:rPr>
        <w:t>p</w:t>
      </w:r>
      <w:r>
        <w:rPr>
          <w:sz w:val="24"/>
          <w:szCs w:val="24"/>
        </w:rPr>
        <w:t xml:space="preserve">erceptually </w:t>
      </w:r>
      <w:r>
        <w:rPr>
          <w:spacing w:val="21"/>
          <w:sz w:val="24"/>
          <w:szCs w:val="24"/>
        </w:rPr>
        <w:t xml:space="preserve"> </w:t>
      </w:r>
      <w:r>
        <w:rPr>
          <w:sz w:val="24"/>
          <w:szCs w:val="24"/>
        </w:rPr>
        <w:t>based</w:t>
      </w:r>
      <w:r>
        <w:rPr>
          <w:spacing w:val="45"/>
          <w:sz w:val="24"/>
          <w:szCs w:val="24"/>
        </w:rPr>
        <w:t xml:space="preserve"> </w:t>
      </w:r>
      <w:r>
        <w:rPr>
          <w:sz w:val="24"/>
          <w:szCs w:val="24"/>
        </w:rPr>
        <w:t>and</w:t>
      </w:r>
      <w:r>
        <w:rPr>
          <w:spacing w:val="46"/>
          <w:sz w:val="24"/>
          <w:szCs w:val="24"/>
        </w:rPr>
        <w:t xml:space="preserve"> </w:t>
      </w:r>
      <w:r>
        <w:rPr>
          <w:w w:val="107"/>
          <w:sz w:val="24"/>
          <w:szCs w:val="24"/>
        </w:rPr>
        <w:t xml:space="preserve">par- </w:t>
      </w:r>
      <w:r>
        <w:rPr>
          <w:sz w:val="24"/>
          <w:szCs w:val="24"/>
        </w:rPr>
        <w:t>tially</w:t>
      </w:r>
      <w:r>
        <w:rPr>
          <w:spacing w:val="47"/>
          <w:sz w:val="24"/>
          <w:szCs w:val="24"/>
        </w:rPr>
        <w:t xml:space="preserve"> </w:t>
      </w:r>
      <w:r>
        <w:rPr>
          <w:spacing w:val="-7"/>
          <w:sz w:val="24"/>
          <w:szCs w:val="24"/>
        </w:rPr>
        <w:t>ov</w:t>
      </w:r>
      <w:r>
        <w:rPr>
          <w:sz w:val="24"/>
          <w:szCs w:val="24"/>
        </w:rPr>
        <w:t>erlapping</w:t>
      </w:r>
      <w:r>
        <w:rPr>
          <w:spacing w:val="49"/>
          <w:sz w:val="24"/>
          <w:szCs w:val="24"/>
        </w:rPr>
        <w:t xml:space="preserve"> </w:t>
      </w:r>
      <w:r>
        <w:rPr>
          <w:sz w:val="24"/>
          <w:szCs w:val="24"/>
        </w:rPr>
        <w:t>rankings,</w:t>
      </w:r>
      <w:r>
        <w:rPr>
          <w:spacing w:val="58"/>
          <w:sz w:val="24"/>
          <w:szCs w:val="24"/>
        </w:rPr>
        <w:t xml:space="preserve"> </w:t>
      </w:r>
      <w:r>
        <w:rPr>
          <w:sz w:val="24"/>
          <w:szCs w:val="24"/>
        </w:rPr>
        <w:t>su</w:t>
      </w:r>
      <w:r>
        <w:rPr>
          <w:spacing w:val="-7"/>
          <w:sz w:val="24"/>
          <w:szCs w:val="24"/>
        </w:rPr>
        <w:t>c</w:t>
      </w:r>
      <w:r>
        <w:rPr>
          <w:sz w:val="24"/>
          <w:szCs w:val="24"/>
        </w:rPr>
        <w:t>h</w:t>
      </w:r>
      <w:r>
        <w:rPr>
          <w:spacing w:val="29"/>
          <w:sz w:val="24"/>
          <w:szCs w:val="24"/>
        </w:rPr>
        <w:t xml:space="preserve"> </w:t>
      </w:r>
      <w:r>
        <w:rPr>
          <w:sz w:val="24"/>
          <w:szCs w:val="24"/>
        </w:rPr>
        <w:t>as</w:t>
      </w:r>
      <w:r>
        <w:rPr>
          <w:spacing w:val="21"/>
          <w:sz w:val="24"/>
          <w:szCs w:val="24"/>
        </w:rPr>
        <w:t xml:space="preserve"> </w:t>
      </w:r>
      <w:r>
        <w:rPr>
          <w:sz w:val="24"/>
          <w:szCs w:val="24"/>
        </w:rPr>
        <w:t>the</w:t>
      </w:r>
      <w:r>
        <w:rPr>
          <w:spacing w:val="45"/>
          <w:sz w:val="24"/>
          <w:szCs w:val="24"/>
        </w:rPr>
        <w:t xml:space="preserve"> </w:t>
      </w:r>
      <w:r>
        <w:rPr>
          <w:sz w:val="24"/>
          <w:szCs w:val="24"/>
        </w:rPr>
        <w:t>“rule</w:t>
      </w:r>
      <w:r>
        <w:rPr>
          <w:spacing w:val="-1"/>
          <w:sz w:val="24"/>
          <w:szCs w:val="24"/>
        </w:rPr>
        <w:t xml:space="preserve"> </w:t>
      </w:r>
      <w:r>
        <w:rPr>
          <w:sz w:val="24"/>
          <w:szCs w:val="24"/>
        </w:rPr>
        <w:t>of</w:t>
      </w:r>
      <w:r>
        <w:rPr>
          <w:spacing w:val="1"/>
          <w:sz w:val="24"/>
          <w:szCs w:val="24"/>
        </w:rPr>
        <w:t xml:space="preserve"> </w:t>
      </w:r>
      <w:r>
        <w:rPr>
          <w:sz w:val="24"/>
          <w:szCs w:val="24"/>
        </w:rPr>
        <w:t>l</w:t>
      </w:r>
      <w:r>
        <w:rPr>
          <w:spacing w:val="-7"/>
          <w:sz w:val="24"/>
          <w:szCs w:val="24"/>
        </w:rPr>
        <w:t>a</w:t>
      </w:r>
      <w:r>
        <w:rPr>
          <w:sz w:val="24"/>
          <w:szCs w:val="24"/>
        </w:rPr>
        <w:t>w,”</w:t>
      </w:r>
      <w:r>
        <w:rPr>
          <w:spacing w:val="12"/>
          <w:sz w:val="24"/>
          <w:szCs w:val="24"/>
        </w:rPr>
        <w:t xml:space="preserve"> </w:t>
      </w:r>
      <w:r>
        <w:rPr>
          <w:sz w:val="24"/>
          <w:szCs w:val="24"/>
        </w:rPr>
        <w:t>“l</w:t>
      </w:r>
      <w:r>
        <w:rPr>
          <w:spacing w:val="-6"/>
          <w:sz w:val="24"/>
          <w:szCs w:val="24"/>
        </w:rPr>
        <w:t>a</w:t>
      </w:r>
      <w:r>
        <w:rPr>
          <w:sz w:val="24"/>
          <w:szCs w:val="24"/>
        </w:rPr>
        <w:t>w</w:t>
      </w:r>
      <w:r>
        <w:rPr>
          <w:spacing w:val="-12"/>
          <w:sz w:val="24"/>
          <w:szCs w:val="24"/>
        </w:rPr>
        <w:t xml:space="preserve"> </w:t>
      </w:r>
      <w:r>
        <w:rPr>
          <w:sz w:val="24"/>
          <w:szCs w:val="24"/>
        </w:rPr>
        <w:t>and</w:t>
      </w:r>
      <w:r>
        <w:rPr>
          <w:spacing w:val="41"/>
          <w:sz w:val="24"/>
          <w:szCs w:val="24"/>
        </w:rPr>
        <w:t xml:space="preserve"> </w:t>
      </w:r>
      <w:r>
        <w:rPr>
          <w:sz w:val="24"/>
          <w:szCs w:val="24"/>
        </w:rPr>
        <w:t>order,”</w:t>
      </w:r>
      <w:r>
        <w:rPr>
          <w:spacing w:val="33"/>
          <w:sz w:val="24"/>
          <w:szCs w:val="24"/>
        </w:rPr>
        <w:t xml:space="preserve"> </w:t>
      </w:r>
      <w:r>
        <w:rPr>
          <w:sz w:val="24"/>
          <w:szCs w:val="24"/>
        </w:rPr>
        <w:t>and</w:t>
      </w:r>
      <w:r>
        <w:rPr>
          <w:spacing w:val="41"/>
          <w:sz w:val="24"/>
          <w:szCs w:val="24"/>
        </w:rPr>
        <w:t xml:space="preserve"> </w:t>
      </w:r>
      <w:r>
        <w:rPr>
          <w:sz w:val="24"/>
          <w:szCs w:val="24"/>
        </w:rPr>
        <w:t>“pro</w:t>
      </w:r>
      <w:r>
        <w:rPr>
          <w:spacing w:val="6"/>
          <w:sz w:val="24"/>
          <w:szCs w:val="24"/>
        </w:rPr>
        <w:t>p</w:t>
      </w:r>
      <w:r>
        <w:rPr>
          <w:sz w:val="24"/>
          <w:szCs w:val="24"/>
        </w:rPr>
        <w:t>er</w:t>
      </w:r>
      <w:r>
        <w:rPr>
          <w:spacing w:val="-7"/>
          <w:sz w:val="24"/>
          <w:szCs w:val="24"/>
        </w:rPr>
        <w:t>t</w:t>
      </w:r>
      <w:r>
        <w:rPr>
          <w:sz w:val="24"/>
          <w:szCs w:val="24"/>
        </w:rPr>
        <w:t>y</w:t>
      </w:r>
      <w:r>
        <w:rPr>
          <w:spacing w:val="44"/>
          <w:sz w:val="24"/>
          <w:szCs w:val="24"/>
        </w:rPr>
        <w:t xml:space="preserve"> </w:t>
      </w:r>
      <w:r>
        <w:rPr>
          <w:w w:val="104"/>
          <w:sz w:val="24"/>
          <w:szCs w:val="24"/>
        </w:rPr>
        <w:t>rig</w:t>
      </w:r>
      <w:r>
        <w:rPr>
          <w:spacing w:val="-6"/>
          <w:w w:val="104"/>
          <w:sz w:val="24"/>
          <w:szCs w:val="24"/>
        </w:rPr>
        <w:t>h</w:t>
      </w:r>
      <w:r>
        <w:rPr>
          <w:sz w:val="24"/>
          <w:szCs w:val="24"/>
        </w:rPr>
        <w:t>ts”, as</w:t>
      </w:r>
      <w:r>
        <w:rPr>
          <w:spacing w:val="35"/>
          <w:sz w:val="24"/>
          <w:szCs w:val="24"/>
        </w:rPr>
        <w:t xml:space="preserve"> </w:t>
      </w:r>
      <w:r>
        <w:rPr>
          <w:sz w:val="24"/>
          <w:szCs w:val="24"/>
        </w:rPr>
        <w:t>co</w:t>
      </w:r>
      <w:r>
        <w:rPr>
          <w:spacing w:val="-6"/>
          <w:sz w:val="24"/>
          <w:szCs w:val="24"/>
        </w:rPr>
        <w:t>n</w:t>
      </w:r>
      <w:r>
        <w:rPr>
          <w:sz w:val="24"/>
          <w:szCs w:val="24"/>
        </w:rPr>
        <w:t xml:space="preserve">trol  </w:t>
      </w:r>
      <w:r>
        <w:rPr>
          <w:spacing w:val="-13"/>
          <w:sz w:val="24"/>
          <w:szCs w:val="24"/>
        </w:rPr>
        <w:t>v</w:t>
      </w:r>
      <w:r>
        <w:rPr>
          <w:sz w:val="24"/>
          <w:szCs w:val="24"/>
        </w:rPr>
        <w:t xml:space="preserve">ariables, </w:t>
      </w:r>
      <w:r>
        <w:rPr>
          <w:spacing w:val="12"/>
          <w:sz w:val="24"/>
          <w:szCs w:val="24"/>
        </w:rPr>
        <w:t xml:space="preserve"> </w:t>
      </w:r>
      <w:r>
        <w:rPr>
          <w:spacing w:val="-7"/>
          <w:sz w:val="24"/>
          <w:szCs w:val="24"/>
        </w:rPr>
        <w:t>w</w:t>
      </w:r>
      <w:r>
        <w:rPr>
          <w:sz w:val="24"/>
          <w:szCs w:val="24"/>
        </w:rPr>
        <w:t>e</w:t>
      </w:r>
      <w:r>
        <w:rPr>
          <w:spacing w:val="18"/>
          <w:sz w:val="24"/>
          <w:szCs w:val="24"/>
        </w:rPr>
        <w:t xml:space="preserve"> </w:t>
      </w:r>
      <w:r>
        <w:rPr>
          <w:sz w:val="24"/>
          <w:szCs w:val="24"/>
        </w:rPr>
        <w:t>dr</w:t>
      </w:r>
      <w:r>
        <w:rPr>
          <w:spacing w:val="-6"/>
          <w:sz w:val="24"/>
          <w:szCs w:val="24"/>
        </w:rPr>
        <w:t>a</w:t>
      </w:r>
      <w:r>
        <w:rPr>
          <w:sz w:val="24"/>
          <w:szCs w:val="24"/>
        </w:rPr>
        <w:t>w</w:t>
      </w:r>
      <w:r>
        <w:rPr>
          <w:spacing w:val="52"/>
          <w:sz w:val="24"/>
          <w:szCs w:val="24"/>
        </w:rPr>
        <w:t xml:space="preserve"> </w:t>
      </w:r>
      <w:r>
        <w:rPr>
          <w:sz w:val="24"/>
          <w:szCs w:val="24"/>
        </w:rPr>
        <w:t>u</w:t>
      </w:r>
      <w:r>
        <w:rPr>
          <w:spacing w:val="6"/>
          <w:sz w:val="24"/>
          <w:szCs w:val="24"/>
        </w:rPr>
        <w:t>p</w:t>
      </w:r>
      <w:r>
        <w:rPr>
          <w:sz w:val="24"/>
          <w:szCs w:val="24"/>
        </w:rPr>
        <w:t>on</w:t>
      </w:r>
      <w:r>
        <w:rPr>
          <w:spacing w:val="51"/>
          <w:sz w:val="24"/>
          <w:szCs w:val="24"/>
        </w:rPr>
        <w:t xml:space="preserve"> </w:t>
      </w:r>
      <w:r>
        <w:rPr>
          <w:w w:val="108"/>
          <w:sz w:val="24"/>
          <w:szCs w:val="24"/>
        </w:rPr>
        <w:t>reputational</w:t>
      </w:r>
      <w:r>
        <w:rPr>
          <w:spacing w:val="31"/>
          <w:w w:val="108"/>
          <w:sz w:val="24"/>
          <w:szCs w:val="24"/>
        </w:rPr>
        <w:t xml:space="preserve"> </w:t>
      </w:r>
      <w:r>
        <w:rPr>
          <w:sz w:val="24"/>
          <w:szCs w:val="24"/>
        </w:rPr>
        <w:t xml:space="preserve">data </w:t>
      </w:r>
      <w:r>
        <w:rPr>
          <w:spacing w:val="22"/>
          <w:sz w:val="24"/>
          <w:szCs w:val="24"/>
        </w:rPr>
        <w:t xml:space="preserve"> </w:t>
      </w:r>
      <w:r>
        <w:rPr>
          <w:sz w:val="24"/>
          <w:szCs w:val="24"/>
        </w:rPr>
        <w:t>to</w:t>
      </w:r>
      <w:r>
        <w:rPr>
          <w:spacing w:val="47"/>
          <w:sz w:val="24"/>
          <w:szCs w:val="24"/>
        </w:rPr>
        <w:t xml:space="preserve"> </w:t>
      </w:r>
      <w:r>
        <w:rPr>
          <w:sz w:val="24"/>
          <w:szCs w:val="24"/>
        </w:rPr>
        <w:t>pr</w:t>
      </w:r>
      <w:r>
        <w:rPr>
          <w:spacing w:val="-6"/>
          <w:sz w:val="24"/>
          <w:szCs w:val="24"/>
        </w:rPr>
        <w:t>o</w:t>
      </w:r>
      <w:r>
        <w:rPr>
          <w:sz w:val="24"/>
          <w:szCs w:val="24"/>
        </w:rPr>
        <w:t>vide</w:t>
      </w:r>
      <w:r>
        <w:rPr>
          <w:spacing w:val="51"/>
          <w:sz w:val="24"/>
          <w:szCs w:val="24"/>
        </w:rPr>
        <w:t xml:space="preserve"> </w:t>
      </w:r>
      <w:r>
        <w:rPr>
          <w:sz w:val="24"/>
          <w:szCs w:val="24"/>
        </w:rPr>
        <w:t>a</w:t>
      </w:r>
      <w:r>
        <w:rPr>
          <w:spacing w:val="36"/>
          <w:sz w:val="24"/>
          <w:szCs w:val="24"/>
        </w:rPr>
        <w:t xml:space="preserve"> </w:t>
      </w:r>
      <w:r>
        <w:rPr>
          <w:sz w:val="24"/>
          <w:szCs w:val="24"/>
        </w:rPr>
        <w:t xml:space="preserve">direct </w:t>
      </w:r>
      <w:r>
        <w:rPr>
          <w:spacing w:val="5"/>
          <w:sz w:val="24"/>
          <w:szCs w:val="24"/>
        </w:rPr>
        <w:t xml:space="preserve"> </w:t>
      </w:r>
      <w:r>
        <w:rPr>
          <w:w w:val="102"/>
          <w:sz w:val="24"/>
          <w:szCs w:val="24"/>
        </w:rPr>
        <w:t>assessme</w:t>
      </w:r>
      <w:r>
        <w:rPr>
          <w:spacing w:val="-6"/>
          <w:w w:val="102"/>
          <w:sz w:val="24"/>
          <w:szCs w:val="24"/>
        </w:rPr>
        <w:t>n</w:t>
      </w:r>
      <w:r>
        <w:rPr>
          <w:w w:val="137"/>
          <w:sz w:val="24"/>
          <w:szCs w:val="24"/>
        </w:rPr>
        <w:t>t</w:t>
      </w:r>
      <w:r>
        <w:rPr>
          <w:spacing w:val="27"/>
          <w:w w:val="137"/>
          <w:sz w:val="24"/>
          <w:szCs w:val="24"/>
        </w:rPr>
        <w:t xml:space="preserve"> </w:t>
      </w:r>
      <w:r>
        <w:rPr>
          <w:sz w:val="24"/>
          <w:szCs w:val="24"/>
        </w:rPr>
        <w:t>of</w:t>
      </w:r>
      <w:r>
        <w:rPr>
          <w:spacing w:val="15"/>
          <w:sz w:val="24"/>
          <w:szCs w:val="24"/>
        </w:rPr>
        <w:t xml:space="preserve"> </w:t>
      </w:r>
      <w:r>
        <w:rPr>
          <w:w w:val="111"/>
          <w:sz w:val="24"/>
          <w:szCs w:val="24"/>
        </w:rPr>
        <w:t xml:space="preserve">the </w:t>
      </w:r>
      <w:r>
        <w:rPr>
          <w:sz w:val="24"/>
          <w:szCs w:val="24"/>
        </w:rPr>
        <w:t>causal</w:t>
      </w:r>
      <w:r>
        <w:rPr>
          <w:spacing w:val="42"/>
          <w:sz w:val="24"/>
          <w:szCs w:val="24"/>
        </w:rPr>
        <w:t xml:space="preserve"> </w:t>
      </w:r>
      <w:r>
        <w:rPr>
          <w:sz w:val="24"/>
          <w:szCs w:val="24"/>
        </w:rPr>
        <w:t>me</w:t>
      </w:r>
      <w:r>
        <w:rPr>
          <w:spacing w:val="-6"/>
          <w:sz w:val="24"/>
          <w:szCs w:val="24"/>
        </w:rPr>
        <w:t>c</w:t>
      </w:r>
      <w:r>
        <w:rPr>
          <w:sz w:val="24"/>
          <w:szCs w:val="24"/>
        </w:rPr>
        <w:t>hanism</w:t>
      </w:r>
      <w:r>
        <w:rPr>
          <w:spacing w:val="57"/>
          <w:sz w:val="24"/>
          <w:szCs w:val="24"/>
        </w:rPr>
        <w:t xml:space="preserve"> </w:t>
      </w:r>
      <w:r>
        <w:rPr>
          <w:sz w:val="24"/>
          <w:szCs w:val="24"/>
        </w:rPr>
        <w:t>widely</w:t>
      </w:r>
      <w:r>
        <w:rPr>
          <w:spacing w:val="20"/>
          <w:sz w:val="24"/>
          <w:szCs w:val="24"/>
        </w:rPr>
        <w:t xml:space="preserve"> </w:t>
      </w:r>
      <w:r>
        <w:rPr>
          <w:sz w:val="24"/>
          <w:szCs w:val="24"/>
        </w:rPr>
        <w:t>presumed</w:t>
      </w:r>
      <w:r>
        <w:rPr>
          <w:spacing w:val="55"/>
          <w:sz w:val="24"/>
          <w:szCs w:val="24"/>
        </w:rPr>
        <w:t xml:space="preserve"> </w:t>
      </w:r>
      <w:r>
        <w:rPr>
          <w:sz w:val="24"/>
          <w:szCs w:val="24"/>
        </w:rPr>
        <w:t>to</w:t>
      </w:r>
      <w:r>
        <w:rPr>
          <w:spacing w:val="38"/>
          <w:sz w:val="24"/>
          <w:szCs w:val="24"/>
        </w:rPr>
        <w:t xml:space="preserve"> </w:t>
      </w:r>
      <w:r>
        <w:rPr>
          <w:sz w:val="24"/>
          <w:szCs w:val="24"/>
        </w:rPr>
        <w:t>link</w:t>
      </w:r>
      <w:r>
        <w:rPr>
          <w:spacing w:val="27"/>
          <w:sz w:val="24"/>
          <w:szCs w:val="24"/>
        </w:rPr>
        <w:t xml:space="preserve"> </w:t>
      </w:r>
      <w:r>
        <w:rPr>
          <w:sz w:val="24"/>
          <w:szCs w:val="24"/>
        </w:rPr>
        <w:t xml:space="preserve">disputes </w:t>
      </w:r>
      <w:r>
        <w:rPr>
          <w:spacing w:val="5"/>
          <w:sz w:val="24"/>
          <w:szCs w:val="24"/>
        </w:rPr>
        <w:t xml:space="preserve"> </w:t>
      </w:r>
      <w:r>
        <w:rPr>
          <w:sz w:val="24"/>
          <w:szCs w:val="24"/>
        </w:rPr>
        <w:t>with</w:t>
      </w:r>
      <w:r>
        <w:rPr>
          <w:spacing w:val="44"/>
          <w:sz w:val="24"/>
          <w:szCs w:val="24"/>
        </w:rPr>
        <w:t xml:space="preserve"> </w:t>
      </w:r>
      <w:r>
        <w:rPr>
          <w:sz w:val="24"/>
          <w:szCs w:val="24"/>
        </w:rPr>
        <w:t>i</w:t>
      </w:r>
      <w:r>
        <w:rPr>
          <w:spacing w:val="-7"/>
          <w:sz w:val="24"/>
          <w:szCs w:val="24"/>
        </w:rPr>
        <w:t>nv</w:t>
      </w:r>
      <w:r>
        <w:rPr>
          <w:sz w:val="24"/>
          <w:szCs w:val="24"/>
        </w:rPr>
        <w:t>estor</w:t>
      </w:r>
      <w:r>
        <w:rPr>
          <w:spacing w:val="57"/>
          <w:sz w:val="24"/>
          <w:szCs w:val="24"/>
        </w:rPr>
        <w:t xml:space="preserve"> </w:t>
      </w:r>
      <w:r>
        <w:rPr>
          <w:spacing w:val="6"/>
          <w:w w:val="108"/>
          <w:sz w:val="24"/>
          <w:szCs w:val="24"/>
        </w:rPr>
        <w:t>b</w:t>
      </w:r>
      <w:r>
        <w:rPr>
          <w:w w:val="105"/>
          <w:sz w:val="24"/>
          <w:szCs w:val="24"/>
        </w:rPr>
        <w:t>eh</w:t>
      </w:r>
      <w:r>
        <w:rPr>
          <w:spacing w:val="-6"/>
          <w:w w:val="105"/>
          <w:sz w:val="24"/>
          <w:szCs w:val="24"/>
        </w:rPr>
        <w:t>a</w:t>
      </w:r>
      <w:r>
        <w:rPr>
          <w:w w:val="103"/>
          <w:sz w:val="24"/>
          <w:szCs w:val="24"/>
        </w:rPr>
        <w:t>vior.</w:t>
      </w:r>
    </w:p>
    <w:p w14:paraId="07AF81E9" w14:textId="77777777" w:rsidR="000A768D" w:rsidRDefault="006C1B1D">
      <w:pPr>
        <w:spacing w:before="7" w:line="401" w:lineRule="auto"/>
        <w:ind w:left="100" w:right="78" w:firstLine="239"/>
        <w:jc w:val="both"/>
        <w:rPr>
          <w:sz w:val="24"/>
          <w:szCs w:val="24"/>
        </w:rPr>
      </w:pPr>
      <w:r>
        <w:rPr>
          <w:sz w:val="24"/>
          <w:szCs w:val="24"/>
        </w:rPr>
        <w:t>The</w:t>
      </w:r>
      <w:r>
        <w:rPr>
          <w:spacing w:val="32"/>
          <w:sz w:val="24"/>
          <w:szCs w:val="24"/>
        </w:rPr>
        <w:t xml:space="preserve"> </w:t>
      </w:r>
      <w:r>
        <w:rPr>
          <w:spacing w:val="-7"/>
          <w:sz w:val="24"/>
          <w:szCs w:val="24"/>
        </w:rPr>
        <w:t>k</w:t>
      </w:r>
      <w:r>
        <w:rPr>
          <w:sz w:val="24"/>
          <w:szCs w:val="24"/>
        </w:rPr>
        <w:t>ey</w:t>
      </w:r>
      <w:r>
        <w:rPr>
          <w:spacing w:val="6"/>
          <w:sz w:val="24"/>
          <w:szCs w:val="24"/>
        </w:rPr>
        <w:t xml:space="preserve"> </w:t>
      </w:r>
      <w:r>
        <w:rPr>
          <w:w w:val="104"/>
          <w:sz w:val="24"/>
          <w:szCs w:val="24"/>
        </w:rPr>
        <w:t>inde</w:t>
      </w:r>
      <w:r>
        <w:rPr>
          <w:spacing w:val="6"/>
          <w:w w:val="104"/>
          <w:sz w:val="24"/>
          <w:szCs w:val="24"/>
        </w:rPr>
        <w:t>p</w:t>
      </w:r>
      <w:r>
        <w:rPr>
          <w:w w:val="104"/>
          <w:sz w:val="24"/>
          <w:szCs w:val="24"/>
        </w:rPr>
        <w:t>ende</w:t>
      </w:r>
      <w:r>
        <w:rPr>
          <w:spacing w:val="-7"/>
          <w:w w:val="104"/>
          <w:sz w:val="24"/>
          <w:szCs w:val="24"/>
        </w:rPr>
        <w:t>n</w:t>
      </w:r>
      <w:r>
        <w:rPr>
          <w:w w:val="137"/>
          <w:sz w:val="24"/>
          <w:szCs w:val="24"/>
        </w:rPr>
        <w:t>t</w:t>
      </w:r>
      <w:r>
        <w:rPr>
          <w:spacing w:val="2"/>
          <w:sz w:val="24"/>
          <w:szCs w:val="24"/>
        </w:rPr>
        <w:t xml:space="preserve"> </w:t>
      </w:r>
      <w:r>
        <w:rPr>
          <w:spacing w:val="-13"/>
          <w:sz w:val="24"/>
          <w:szCs w:val="24"/>
        </w:rPr>
        <w:t>v</w:t>
      </w:r>
      <w:r>
        <w:rPr>
          <w:sz w:val="24"/>
          <w:szCs w:val="24"/>
        </w:rPr>
        <w:t>ariable</w:t>
      </w:r>
      <w:r>
        <w:rPr>
          <w:spacing w:val="38"/>
          <w:sz w:val="24"/>
          <w:szCs w:val="24"/>
        </w:rPr>
        <w:t xml:space="preserve"> </w:t>
      </w:r>
      <w:r>
        <w:rPr>
          <w:sz w:val="24"/>
          <w:szCs w:val="24"/>
        </w:rPr>
        <w:t>in</w:t>
      </w:r>
      <w:r>
        <w:rPr>
          <w:spacing w:val="9"/>
          <w:sz w:val="24"/>
          <w:szCs w:val="24"/>
        </w:rPr>
        <w:t xml:space="preserve"> </w:t>
      </w:r>
      <w:r>
        <w:rPr>
          <w:sz w:val="24"/>
          <w:szCs w:val="24"/>
        </w:rPr>
        <w:t>the</w:t>
      </w:r>
      <w:r>
        <w:rPr>
          <w:spacing w:val="32"/>
          <w:sz w:val="24"/>
          <w:szCs w:val="24"/>
        </w:rPr>
        <w:t xml:space="preserve"> </w:t>
      </w:r>
      <w:r>
        <w:rPr>
          <w:sz w:val="24"/>
          <w:szCs w:val="24"/>
        </w:rPr>
        <w:t>analysis</w:t>
      </w:r>
      <w:r>
        <w:rPr>
          <w:spacing w:val="25"/>
          <w:sz w:val="24"/>
          <w:szCs w:val="24"/>
        </w:rPr>
        <w:t xml:space="preserve"> </w:t>
      </w:r>
      <w:r>
        <w:rPr>
          <w:sz w:val="24"/>
          <w:szCs w:val="24"/>
        </w:rPr>
        <w:t>is</w:t>
      </w:r>
      <w:r>
        <w:rPr>
          <w:spacing w:val="-1"/>
          <w:sz w:val="24"/>
          <w:szCs w:val="24"/>
        </w:rPr>
        <w:t xml:space="preserve"> </w:t>
      </w:r>
      <w:r>
        <w:rPr>
          <w:sz w:val="24"/>
          <w:szCs w:val="24"/>
        </w:rPr>
        <w:t>again</w:t>
      </w:r>
      <w:r>
        <w:rPr>
          <w:spacing w:val="28"/>
          <w:sz w:val="24"/>
          <w:szCs w:val="24"/>
        </w:rPr>
        <w:t xml:space="preserve"> </w:t>
      </w:r>
      <w:r>
        <w:rPr>
          <w:sz w:val="24"/>
          <w:szCs w:val="24"/>
        </w:rPr>
        <w:t>the</w:t>
      </w:r>
      <w:r>
        <w:rPr>
          <w:spacing w:val="34"/>
          <w:sz w:val="24"/>
          <w:szCs w:val="24"/>
        </w:rPr>
        <w:t xml:space="preserve"> </w:t>
      </w:r>
      <w:r>
        <w:rPr>
          <w:spacing w:val="-7"/>
          <w:sz w:val="24"/>
          <w:szCs w:val="24"/>
        </w:rPr>
        <w:t>n</w:t>
      </w:r>
      <w:r>
        <w:rPr>
          <w:sz w:val="24"/>
          <w:szCs w:val="24"/>
        </w:rPr>
        <w:t>u</w:t>
      </w:r>
      <w:r>
        <w:rPr>
          <w:spacing w:val="-7"/>
          <w:sz w:val="24"/>
          <w:szCs w:val="24"/>
        </w:rPr>
        <w:t>m</w:t>
      </w:r>
      <w:r>
        <w:rPr>
          <w:spacing w:val="6"/>
          <w:sz w:val="24"/>
          <w:szCs w:val="24"/>
        </w:rPr>
        <w:t>b</w:t>
      </w:r>
      <w:r>
        <w:rPr>
          <w:sz w:val="24"/>
          <w:szCs w:val="24"/>
        </w:rPr>
        <w:t>er</w:t>
      </w:r>
      <w:r>
        <w:rPr>
          <w:spacing w:val="47"/>
          <w:sz w:val="24"/>
          <w:szCs w:val="24"/>
        </w:rPr>
        <w:t xml:space="preserve"> </w:t>
      </w:r>
      <w:r>
        <w:rPr>
          <w:sz w:val="24"/>
          <w:szCs w:val="24"/>
        </w:rPr>
        <w:t>of</w:t>
      </w:r>
      <w:r>
        <w:rPr>
          <w:spacing w:val="-10"/>
          <w:sz w:val="24"/>
          <w:szCs w:val="24"/>
        </w:rPr>
        <w:t xml:space="preserve"> </w:t>
      </w:r>
      <w:r>
        <w:rPr>
          <w:w w:val="107"/>
          <w:sz w:val="24"/>
          <w:szCs w:val="24"/>
        </w:rPr>
        <w:t>i</w:t>
      </w:r>
      <w:r>
        <w:rPr>
          <w:spacing w:val="-7"/>
          <w:w w:val="107"/>
          <w:sz w:val="24"/>
          <w:szCs w:val="24"/>
        </w:rPr>
        <w:t>nv</w:t>
      </w:r>
      <w:r>
        <w:rPr>
          <w:w w:val="107"/>
          <w:sz w:val="24"/>
          <w:szCs w:val="24"/>
        </w:rPr>
        <w:t>estor-state</w:t>
      </w:r>
      <w:r>
        <w:rPr>
          <w:spacing w:val="-2"/>
          <w:w w:val="107"/>
          <w:sz w:val="24"/>
          <w:szCs w:val="24"/>
        </w:rPr>
        <w:t xml:space="preserve"> </w:t>
      </w:r>
      <w:r>
        <w:rPr>
          <w:w w:val="104"/>
          <w:sz w:val="24"/>
          <w:szCs w:val="24"/>
        </w:rPr>
        <w:t>disp</w:t>
      </w:r>
      <w:r>
        <w:rPr>
          <w:w w:val="108"/>
          <w:sz w:val="24"/>
          <w:szCs w:val="24"/>
        </w:rPr>
        <w:t xml:space="preserve">utes </w:t>
      </w:r>
      <w:r>
        <w:rPr>
          <w:sz w:val="24"/>
          <w:szCs w:val="24"/>
        </w:rPr>
        <w:t>registered</w:t>
      </w:r>
      <w:r>
        <w:rPr>
          <w:spacing w:val="54"/>
          <w:sz w:val="24"/>
          <w:szCs w:val="24"/>
        </w:rPr>
        <w:t xml:space="preserve"> </w:t>
      </w:r>
      <w:r>
        <w:rPr>
          <w:spacing w:val="-6"/>
          <w:sz w:val="24"/>
          <w:szCs w:val="24"/>
        </w:rPr>
        <w:t>o</w:t>
      </w:r>
      <w:r>
        <w:rPr>
          <w:spacing w:val="-7"/>
          <w:sz w:val="24"/>
          <w:szCs w:val="24"/>
        </w:rPr>
        <w:t>v</w:t>
      </w:r>
      <w:r>
        <w:rPr>
          <w:sz w:val="24"/>
          <w:szCs w:val="24"/>
        </w:rPr>
        <w:t>er</w:t>
      </w:r>
      <w:r>
        <w:rPr>
          <w:spacing w:val="24"/>
          <w:sz w:val="24"/>
          <w:szCs w:val="24"/>
        </w:rPr>
        <w:t xml:space="preserve"> </w:t>
      </w:r>
      <w:r>
        <w:rPr>
          <w:sz w:val="24"/>
          <w:szCs w:val="24"/>
        </w:rPr>
        <w:t>a</w:t>
      </w:r>
      <w:r>
        <w:rPr>
          <w:spacing w:val="26"/>
          <w:sz w:val="24"/>
          <w:szCs w:val="24"/>
        </w:rPr>
        <w:t xml:space="preserve"> </w:t>
      </w:r>
      <w:r>
        <w:rPr>
          <w:spacing w:val="-7"/>
          <w:w w:val="137"/>
          <w:sz w:val="24"/>
          <w:szCs w:val="24"/>
        </w:rPr>
        <w:t>t</w:t>
      </w:r>
      <w:r>
        <w:rPr>
          <w:spacing w:val="-6"/>
          <w:w w:val="97"/>
          <w:sz w:val="24"/>
          <w:szCs w:val="24"/>
        </w:rPr>
        <w:t>w</w:t>
      </w:r>
      <w:r>
        <w:rPr>
          <w:w w:val="97"/>
          <w:sz w:val="24"/>
          <w:szCs w:val="24"/>
        </w:rPr>
        <w:t>o</w:t>
      </w:r>
      <w:r>
        <w:rPr>
          <w:spacing w:val="17"/>
          <w:w w:val="97"/>
          <w:sz w:val="24"/>
          <w:szCs w:val="24"/>
        </w:rPr>
        <w:t xml:space="preserve"> </w:t>
      </w:r>
      <w:r>
        <w:rPr>
          <w:spacing w:val="-7"/>
          <w:sz w:val="24"/>
          <w:szCs w:val="24"/>
        </w:rPr>
        <w:t>y</w:t>
      </w:r>
      <w:r>
        <w:rPr>
          <w:sz w:val="24"/>
          <w:szCs w:val="24"/>
        </w:rPr>
        <w:t>ear,</w:t>
      </w:r>
      <w:r>
        <w:rPr>
          <w:spacing w:val="41"/>
          <w:sz w:val="24"/>
          <w:szCs w:val="24"/>
        </w:rPr>
        <w:t xml:space="preserve"> </w:t>
      </w:r>
      <w:r>
        <w:rPr>
          <w:sz w:val="24"/>
          <w:szCs w:val="24"/>
        </w:rPr>
        <w:t>fi</w:t>
      </w:r>
      <w:r>
        <w:rPr>
          <w:spacing w:val="-7"/>
          <w:sz w:val="24"/>
          <w:szCs w:val="24"/>
        </w:rPr>
        <w:t>v</w:t>
      </w:r>
      <w:r>
        <w:rPr>
          <w:sz w:val="24"/>
          <w:szCs w:val="24"/>
        </w:rPr>
        <w:t xml:space="preserve">e </w:t>
      </w:r>
      <w:r>
        <w:rPr>
          <w:spacing w:val="-7"/>
          <w:sz w:val="24"/>
          <w:szCs w:val="24"/>
        </w:rPr>
        <w:t>y</w:t>
      </w:r>
      <w:r>
        <w:rPr>
          <w:sz w:val="24"/>
          <w:szCs w:val="24"/>
        </w:rPr>
        <w:t>ear,</w:t>
      </w:r>
      <w:r>
        <w:rPr>
          <w:spacing w:val="42"/>
          <w:sz w:val="24"/>
          <w:szCs w:val="24"/>
        </w:rPr>
        <w:t xml:space="preserve"> </w:t>
      </w:r>
      <w:r>
        <w:rPr>
          <w:sz w:val="24"/>
          <w:szCs w:val="24"/>
        </w:rPr>
        <w:t>and</w:t>
      </w:r>
      <w:r>
        <w:rPr>
          <w:spacing w:val="44"/>
          <w:sz w:val="24"/>
          <w:szCs w:val="24"/>
        </w:rPr>
        <w:t xml:space="preserve"> </w:t>
      </w:r>
      <w:r>
        <w:rPr>
          <w:sz w:val="24"/>
          <w:szCs w:val="24"/>
        </w:rPr>
        <w:t>cu</w:t>
      </w:r>
      <w:r>
        <w:rPr>
          <w:spacing w:val="-7"/>
          <w:sz w:val="24"/>
          <w:szCs w:val="24"/>
        </w:rPr>
        <w:t>m</w:t>
      </w:r>
      <w:r>
        <w:rPr>
          <w:sz w:val="24"/>
          <w:szCs w:val="24"/>
        </w:rPr>
        <w:t>ulati</w:t>
      </w:r>
      <w:r>
        <w:rPr>
          <w:spacing w:val="-7"/>
          <w:sz w:val="24"/>
          <w:szCs w:val="24"/>
        </w:rPr>
        <w:t>v</w:t>
      </w:r>
      <w:r>
        <w:rPr>
          <w:sz w:val="24"/>
          <w:szCs w:val="24"/>
        </w:rPr>
        <w:t xml:space="preserve">e </w:t>
      </w:r>
      <w:r>
        <w:rPr>
          <w:spacing w:val="9"/>
          <w:sz w:val="24"/>
          <w:szCs w:val="24"/>
        </w:rPr>
        <w:t xml:space="preserve"> </w:t>
      </w:r>
      <w:r>
        <w:rPr>
          <w:sz w:val="24"/>
          <w:szCs w:val="24"/>
        </w:rPr>
        <w:t>i</w:t>
      </w:r>
      <w:r>
        <w:rPr>
          <w:spacing w:val="-7"/>
          <w:sz w:val="24"/>
          <w:szCs w:val="24"/>
        </w:rPr>
        <w:t>n</w:t>
      </w:r>
      <w:r>
        <w:rPr>
          <w:sz w:val="24"/>
          <w:szCs w:val="24"/>
        </w:rPr>
        <w:t>ter</w:t>
      </w:r>
      <w:r>
        <w:rPr>
          <w:spacing w:val="-13"/>
          <w:sz w:val="24"/>
          <w:szCs w:val="24"/>
        </w:rPr>
        <w:t>v</w:t>
      </w:r>
      <w:r>
        <w:rPr>
          <w:sz w:val="24"/>
          <w:szCs w:val="24"/>
        </w:rPr>
        <w:t xml:space="preserve">al. </w:t>
      </w:r>
      <w:r>
        <w:rPr>
          <w:spacing w:val="37"/>
          <w:sz w:val="24"/>
          <w:szCs w:val="24"/>
        </w:rPr>
        <w:t xml:space="preserve"> </w:t>
      </w:r>
      <w:r>
        <w:rPr>
          <w:spacing w:val="-19"/>
          <w:sz w:val="24"/>
          <w:szCs w:val="24"/>
        </w:rPr>
        <w:t>T</w:t>
      </w:r>
      <w:r>
        <w:rPr>
          <w:sz w:val="24"/>
          <w:szCs w:val="24"/>
        </w:rPr>
        <w:t>o</w:t>
      </w:r>
      <w:r>
        <w:rPr>
          <w:spacing w:val="35"/>
          <w:sz w:val="24"/>
          <w:szCs w:val="24"/>
        </w:rPr>
        <w:t xml:space="preserve"> </w:t>
      </w:r>
      <w:r>
        <w:rPr>
          <w:sz w:val="24"/>
          <w:szCs w:val="24"/>
        </w:rPr>
        <w:t>i</w:t>
      </w:r>
      <w:r>
        <w:rPr>
          <w:spacing w:val="-7"/>
          <w:sz w:val="24"/>
          <w:szCs w:val="24"/>
        </w:rPr>
        <w:t>nv</w:t>
      </w:r>
      <w:r>
        <w:rPr>
          <w:sz w:val="24"/>
          <w:szCs w:val="24"/>
        </w:rPr>
        <w:t xml:space="preserve">estigate </w:t>
      </w:r>
      <w:r>
        <w:rPr>
          <w:spacing w:val="11"/>
          <w:sz w:val="24"/>
          <w:szCs w:val="24"/>
        </w:rPr>
        <w:t xml:space="preserve"> </w:t>
      </w:r>
      <w:r>
        <w:rPr>
          <w:sz w:val="24"/>
          <w:szCs w:val="24"/>
        </w:rPr>
        <w:t>our</w:t>
      </w:r>
      <w:r>
        <w:rPr>
          <w:spacing w:val="33"/>
          <w:sz w:val="24"/>
          <w:szCs w:val="24"/>
        </w:rPr>
        <w:t xml:space="preserve"> </w:t>
      </w:r>
      <w:r>
        <w:rPr>
          <w:spacing w:val="-7"/>
          <w:w w:val="108"/>
          <w:sz w:val="24"/>
          <w:szCs w:val="24"/>
        </w:rPr>
        <w:t>h</w:t>
      </w:r>
      <w:r>
        <w:rPr>
          <w:w w:val="103"/>
          <w:sz w:val="24"/>
          <w:szCs w:val="24"/>
        </w:rPr>
        <w:t>y</w:t>
      </w:r>
      <w:r>
        <w:rPr>
          <w:spacing w:val="7"/>
          <w:w w:val="108"/>
          <w:sz w:val="24"/>
          <w:szCs w:val="24"/>
        </w:rPr>
        <w:t>p</w:t>
      </w:r>
      <w:r>
        <w:rPr>
          <w:w w:val="103"/>
          <w:sz w:val="24"/>
          <w:szCs w:val="24"/>
        </w:rPr>
        <w:t xml:space="preserve">othesis </w:t>
      </w:r>
      <w:r>
        <w:rPr>
          <w:sz w:val="24"/>
          <w:szCs w:val="24"/>
        </w:rPr>
        <w:t>a</w:t>
      </w:r>
      <w:r>
        <w:rPr>
          <w:spacing w:val="7"/>
          <w:sz w:val="24"/>
          <w:szCs w:val="24"/>
        </w:rPr>
        <w:t>b</w:t>
      </w:r>
      <w:r>
        <w:rPr>
          <w:sz w:val="24"/>
          <w:szCs w:val="24"/>
        </w:rPr>
        <w:t xml:space="preserve">out </w:t>
      </w:r>
      <w:r>
        <w:rPr>
          <w:spacing w:val="32"/>
          <w:sz w:val="24"/>
          <w:szCs w:val="24"/>
        </w:rPr>
        <w:t xml:space="preserve"> </w:t>
      </w:r>
      <w:r>
        <w:rPr>
          <w:sz w:val="24"/>
          <w:szCs w:val="24"/>
        </w:rPr>
        <w:t>differences</w:t>
      </w:r>
      <w:r>
        <w:rPr>
          <w:spacing w:val="30"/>
          <w:sz w:val="24"/>
          <w:szCs w:val="24"/>
        </w:rPr>
        <w:t xml:space="preserve"> </w:t>
      </w:r>
      <w:r>
        <w:rPr>
          <w:sz w:val="24"/>
          <w:szCs w:val="24"/>
        </w:rPr>
        <w:t>in</w:t>
      </w:r>
      <w:r>
        <w:rPr>
          <w:spacing w:val="48"/>
          <w:sz w:val="24"/>
          <w:szCs w:val="24"/>
        </w:rPr>
        <w:t xml:space="preserve"> </w:t>
      </w:r>
      <w:r>
        <w:rPr>
          <w:sz w:val="24"/>
          <w:szCs w:val="24"/>
        </w:rPr>
        <w:t xml:space="preserve">the </w:t>
      </w:r>
      <w:r>
        <w:rPr>
          <w:spacing w:val="12"/>
          <w:sz w:val="24"/>
          <w:szCs w:val="24"/>
        </w:rPr>
        <w:t xml:space="preserve"> </w:t>
      </w:r>
      <w:r>
        <w:rPr>
          <w:w w:val="108"/>
          <w:sz w:val="24"/>
          <w:szCs w:val="24"/>
        </w:rPr>
        <w:t>reputational</w:t>
      </w:r>
      <w:r>
        <w:rPr>
          <w:spacing w:val="41"/>
          <w:w w:val="108"/>
          <w:sz w:val="24"/>
          <w:szCs w:val="24"/>
        </w:rPr>
        <w:t xml:space="preserve"> </w:t>
      </w:r>
      <w:r>
        <w:rPr>
          <w:sz w:val="24"/>
          <w:szCs w:val="24"/>
        </w:rPr>
        <w:t xml:space="preserve">impact </w:t>
      </w:r>
      <w:r>
        <w:rPr>
          <w:spacing w:val="27"/>
          <w:sz w:val="24"/>
          <w:szCs w:val="24"/>
        </w:rPr>
        <w:t xml:space="preserve"> </w:t>
      </w:r>
      <w:r>
        <w:rPr>
          <w:sz w:val="24"/>
          <w:szCs w:val="24"/>
        </w:rPr>
        <w:t>of</w:t>
      </w:r>
      <w:r>
        <w:rPr>
          <w:spacing w:val="29"/>
          <w:sz w:val="24"/>
          <w:szCs w:val="24"/>
        </w:rPr>
        <w:t xml:space="preserve"> </w:t>
      </w:r>
      <w:r>
        <w:rPr>
          <w:sz w:val="24"/>
          <w:szCs w:val="24"/>
        </w:rPr>
        <w:t xml:space="preserve">disputes </w:t>
      </w:r>
      <w:r>
        <w:rPr>
          <w:spacing w:val="27"/>
          <w:sz w:val="24"/>
          <w:szCs w:val="24"/>
        </w:rPr>
        <w:t xml:space="preserve"> </w:t>
      </w:r>
      <w:r>
        <w:rPr>
          <w:sz w:val="24"/>
          <w:szCs w:val="24"/>
        </w:rPr>
        <w:t xml:space="preserve">originating </w:t>
      </w:r>
      <w:r>
        <w:rPr>
          <w:spacing w:val="33"/>
          <w:sz w:val="24"/>
          <w:szCs w:val="24"/>
        </w:rPr>
        <w:t xml:space="preserve"> </w:t>
      </w:r>
      <w:r>
        <w:rPr>
          <w:sz w:val="24"/>
          <w:szCs w:val="24"/>
        </w:rPr>
        <w:t xml:space="preserve">at </w:t>
      </w:r>
      <w:r>
        <w:rPr>
          <w:spacing w:val="16"/>
          <w:sz w:val="24"/>
          <w:szCs w:val="24"/>
        </w:rPr>
        <w:t xml:space="preserve"> </w:t>
      </w:r>
      <w:r>
        <w:rPr>
          <w:sz w:val="24"/>
          <w:szCs w:val="24"/>
        </w:rPr>
        <w:t xml:space="preserve">the </w:t>
      </w:r>
      <w:r>
        <w:rPr>
          <w:spacing w:val="12"/>
          <w:sz w:val="24"/>
          <w:szCs w:val="24"/>
        </w:rPr>
        <w:t xml:space="preserve"> </w:t>
      </w:r>
      <w:r>
        <w:rPr>
          <w:sz w:val="24"/>
          <w:szCs w:val="24"/>
        </w:rPr>
        <w:t xml:space="preserve">ICSID  </w:t>
      </w:r>
      <w:r>
        <w:rPr>
          <w:spacing w:val="-7"/>
          <w:w w:val="103"/>
          <w:sz w:val="24"/>
          <w:szCs w:val="24"/>
        </w:rPr>
        <w:t>v</w:t>
      </w:r>
      <w:r>
        <w:rPr>
          <w:w w:val="103"/>
          <w:sz w:val="24"/>
          <w:szCs w:val="24"/>
        </w:rPr>
        <w:t xml:space="preserve">ersus </w:t>
      </w:r>
      <w:r>
        <w:rPr>
          <w:sz w:val="24"/>
          <w:szCs w:val="24"/>
        </w:rPr>
        <w:t>other</w:t>
      </w:r>
      <w:r>
        <w:rPr>
          <w:spacing w:val="42"/>
          <w:sz w:val="24"/>
          <w:szCs w:val="24"/>
        </w:rPr>
        <w:t xml:space="preserve"> </w:t>
      </w:r>
      <w:r>
        <w:rPr>
          <w:spacing w:val="-7"/>
          <w:sz w:val="24"/>
          <w:szCs w:val="24"/>
        </w:rPr>
        <w:t>v</w:t>
      </w:r>
      <w:r>
        <w:rPr>
          <w:sz w:val="24"/>
          <w:szCs w:val="24"/>
        </w:rPr>
        <w:t>e</w:t>
      </w:r>
      <w:r>
        <w:rPr>
          <w:spacing w:val="-7"/>
          <w:sz w:val="24"/>
          <w:szCs w:val="24"/>
        </w:rPr>
        <w:t>n</w:t>
      </w:r>
      <w:r>
        <w:rPr>
          <w:sz w:val="24"/>
          <w:szCs w:val="24"/>
        </w:rPr>
        <w:t>ues,</w:t>
      </w:r>
      <w:r>
        <w:rPr>
          <w:spacing w:val="28"/>
          <w:sz w:val="24"/>
          <w:szCs w:val="24"/>
        </w:rPr>
        <w:t xml:space="preserve"> </w:t>
      </w:r>
      <w:r>
        <w:rPr>
          <w:spacing w:val="-6"/>
          <w:sz w:val="24"/>
          <w:szCs w:val="24"/>
        </w:rPr>
        <w:t>w</w:t>
      </w:r>
      <w:r>
        <w:rPr>
          <w:sz w:val="24"/>
          <w:szCs w:val="24"/>
        </w:rPr>
        <w:t>e</w:t>
      </w:r>
      <w:r>
        <w:rPr>
          <w:spacing w:val="-5"/>
          <w:sz w:val="24"/>
          <w:szCs w:val="24"/>
        </w:rPr>
        <w:t xml:space="preserve"> </w:t>
      </w:r>
      <w:r>
        <w:rPr>
          <w:sz w:val="24"/>
          <w:szCs w:val="24"/>
        </w:rPr>
        <w:t>again</w:t>
      </w:r>
      <w:r>
        <w:rPr>
          <w:spacing w:val="29"/>
          <w:sz w:val="24"/>
          <w:szCs w:val="24"/>
        </w:rPr>
        <w:t xml:space="preserve"> </w:t>
      </w:r>
      <w:r>
        <w:rPr>
          <w:sz w:val="24"/>
          <w:szCs w:val="24"/>
        </w:rPr>
        <w:t>create</w:t>
      </w:r>
      <w:r>
        <w:rPr>
          <w:spacing w:val="37"/>
          <w:sz w:val="24"/>
          <w:szCs w:val="24"/>
        </w:rPr>
        <w:t xml:space="preserve"> </w:t>
      </w:r>
      <w:r>
        <w:rPr>
          <w:sz w:val="24"/>
          <w:szCs w:val="24"/>
        </w:rPr>
        <w:t>three</w:t>
      </w:r>
      <w:r>
        <w:rPr>
          <w:spacing w:val="41"/>
          <w:sz w:val="24"/>
          <w:szCs w:val="24"/>
        </w:rPr>
        <w:t xml:space="preserve"> </w:t>
      </w:r>
      <w:r>
        <w:rPr>
          <w:sz w:val="24"/>
          <w:szCs w:val="24"/>
        </w:rPr>
        <w:t xml:space="preserve">additional </w:t>
      </w:r>
      <w:r>
        <w:rPr>
          <w:spacing w:val="10"/>
          <w:sz w:val="24"/>
          <w:szCs w:val="24"/>
        </w:rPr>
        <w:t xml:space="preserve"> </w:t>
      </w:r>
      <w:r>
        <w:rPr>
          <w:spacing w:val="-7"/>
          <w:sz w:val="24"/>
          <w:szCs w:val="24"/>
        </w:rPr>
        <w:t>v</w:t>
      </w:r>
      <w:r>
        <w:rPr>
          <w:sz w:val="24"/>
          <w:szCs w:val="24"/>
        </w:rPr>
        <w:t>ersions</w:t>
      </w:r>
      <w:r>
        <w:rPr>
          <w:spacing w:val="13"/>
          <w:sz w:val="24"/>
          <w:szCs w:val="24"/>
        </w:rPr>
        <w:t xml:space="preserve"> </w:t>
      </w:r>
      <w:r>
        <w:rPr>
          <w:sz w:val="24"/>
          <w:szCs w:val="24"/>
        </w:rPr>
        <w:t>of</w:t>
      </w:r>
      <w:r>
        <w:rPr>
          <w:spacing w:val="-9"/>
          <w:sz w:val="24"/>
          <w:szCs w:val="24"/>
        </w:rPr>
        <w:t xml:space="preserve"> </w:t>
      </w:r>
      <w:r>
        <w:rPr>
          <w:sz w:val="24"/>
          <w:szCs w:val="24"/>
        </w:rPr>
        <w:t>this</w:t>
      </w:r>
      <w:r>
        <w:rPr>
          <w:spacing w:val="34"/>
          <w:sz w:val="24"/>
          <w:szCs w:val="24"/>
        </w:rPr>
        <w:t xml:space="preserve"> </w:t>
      </w:r>
      <w:r>
        <w:rPr>
          <w:sz w:val="24"/>
          <w:szCs w:val="24"/>
        </w:rPr>
        <w:t>dispute</w:t>
      </w:r>
      <w:r>
        <w:rPr>
          <w:spacing w:val="51"/>
          <w:sz w:val="24"/>
          <w:szCs w:val="24"/>
        </w:rPr>
        <w:t xml:space="preserve"> </w:t>
      </w:r>
      <w:r>
        <w:rPr>
          <w:spacing w:val="-13"/>
          <w:sz w:val="24"/>
          <w:szCs w:val="24"/>
        </w:rPr>
        <w:t>v</w:t>
      </w:r>
      <w:r>
        <w:rPr>
          <w:sz w:val="24"/>
          <w:szCs w:val="24"/>
        </w:rPr>
        <w:t>ariable</w:t>
      </w:r>
      <w:r>
        <w:rPr>
          <w:spacing w:val="39"/>
          <w:sz w:val="24"/>
          <w:szCs w:val="24"/>
        </w:rPr>
        <w:t xml:space="preserve"> </w:t>
      </w:r>
      <w:r>
        <w:rPr>
          <w:sz w:val="24"/>
          <w:szCs w:val="24"/>
        </w:rPr>
        <w:t xml:space="preserve">for </w:t>
      </w:r>
      <w:r>
        <w:rPr>
          <w:w w:val="103"/>
          <w:sz w:val="24"/>
          <w:szCs w:val="24"/>
        </w:rPr>
        <w:t xml:space="preserve">non-ICSID </w:t>
      </w:r>
      <w:r>
        <w:rPr>
          <w:w w:val="106"/>
          <w:sz w:val="24"/>
          <w:szCs w:val="24"/>
        </w:rPr>
        <w:t>disputes.</w:t>
      </w:r>
      <w:ins w:id="451" w:author="Karen Remmer [2]" w:date="2017-10-04T15:12:00Z">
        <w:r w:rsidR="000F68F8">
          <w:rPr>
            <w:w w:val="106"/>
            <w:sz w:val="24"/>
            <w:szCs w:val="24"/>
          </w:rPr>
          <w:t xml:space="preserve"> To explore the impact of time……?????</w:t>
        </w:r>
      </w:ins>
    </w:p>
    <w:p w14:paraId="73176CA8" w14:textId="77777777" w:rsidR="000A768D" w:rsidRDefault="00880F97">
      <w:pPr>
        <w:spacing w:before="7" w:line="401" w:lineRule="auto"/>
        <w:ind w:left="100" w:right="78" w:firstLine="239"/>
        <w:jc w:val="both"/>
        <w:rPr>
          <w:sz w:val="24"/>
          <w:szCs w:val="24"/>
        </w:rPr>
      </w:pPr>
      <w:r>
        <w:pict w14:anchorId="5B4ABE31">
          <v:group id="_x0000_s1706" style="position:absolute;left:0;text-align:left;margin-left:1in;margin-top:46.65pt;width:59.8pt;height:0;z-index:-5340;mso-position-horizontal-relative:page" coordorigin="1440,933" coordsize="1196,0">
            <v:polyline id="_x0000_s1707" style="position:absolute" points="2880,1866,4076,1866" coordorigin="1440,933" coordsize="1196,0" filled="f" strokeweight="5055emu">
              <v:path arrowok="t"/>
            </v:polyline>
            <w10:wrap anchorx="page"/>
          </v:group>
        </w:pict>
      </w:r>
      <w:r w:rsidR="006C1B1D">
        <w:rPr>
          <w:sz w:val="24"/>
          <w:szCs w:val="24"/>
        </w:rPr>
        <w:t>The</w:t>
      </w:r>
      <w:r w:rsidR="006C1B1D">
        <w:rPr>
          <w:spacing w:val="23"/>
          <w:sz w:val="24"/>
          <w:szCs w:val="24"/>
        </w:rPr>
        <w:t xml:space="preserve"> </w:t>
      </w:r>
      <w:r w:rsidR="006C1B1D">
        <w:rPr>
          <w:sz w:val="24"/>
          <w:szCs w:val="24"/>
        </w:rPr>
        <w:t>co</w:t>
      </w:r>
      <w:r w:rsidR="006C1B1D">
        <w:rPr>
          <w:spacing w:val="-6"/>
          <w:sz w:val="24"/>
          <w:szCs w:val="24"/>
        </w:rPr>
        <w:t>n</w:t>
      </w:r>
      <w:r w:rsidR="006C1B1D">
        <w:rPr>
          <w:sz w:val="24"/>
          <w:szCs w:val="24"/>
        </w:rPr>
        <w:t>trol</w:t>
      </w:r>
      <w:r w:rsidR="006C1B1D">
        <w:rPr>
          <w:spacing w:val="26"/>
          <w:sz w:val="24"/>
          <w:szCs w:val="24"/>
        </w:rPr>
        <w:t xml:space="preserve"> </w:t>
      </w:r>
      <w:r w:rsidR="006C1B1D">
        <w:rPr>
          <w:spacing w:val="-13"/>
          <w:sz w:val="24"/>
          <w:szCs w:val="24"/>
        </w:rPr>
        <w:t>v</w:t>
      </w:r>
      <w:r w:rsidR="006C1B1D">
        <w:rPr>
          <w:sz w:val="24"/>
          <w:szCs w:val="24"/>
        </w:rPr>
        <w:t>ariables</w:t>
      </w:r>
      <w:r w:rsidR="006C1B1D">
        <w:rPr>
          <w:spacing w:val="26"/>
          <w:sz w:val="24"/>
          <w:szCs w:val="24"/>
        </w:rPr>
        <w:t xml:space="preserve"> </w:t>
      </w:r>
      <w:r w:rsidR="006C1B1D">
        <w:rPr>
          <w:sz w:val="24"/>
          <w:szCs w:val="24"/>
        </w:rPr>
        <w:t>utilized</w:t>
      </w:r>
      <w:r w:rsidR="006C1B1D">
        <w:rPr>
          <w:spacing w:val="22"/>
          <w:sz w:val="24"/>
          <w:szCs w:val="24"/>
        </w:rPr>
        <w:t xml:space="preserve"> </w:t>
      </w:r>
      <w:r w:rsidR="006C1B1D">
        <w:rPr>
          <w:sz w:val="24"/>
          <w:szCs w:val="24"/>
        </w:rPr>
        <w:t>in the</w:t>
      </w:r>
      <w:r w:rsidR="006C1B1D">
        <w:rPr>
          <w:spacing w:val="25"/>
          <w:sz w:val="24"/>
          <w:szCs w:val="24"/>
        </w:rPr>
        <w:t xml:space="preserve"> </w:t>
      </w:r>
      <w:r w:rsidR="006C1B1D">
        <w:rPr>
          <w:sz w:val="24"/>
          <w:szCs w:val="24"/>
        </w:rPr>
        <w:t>analysis</w:t>
      </w:r>
      <w:r w:rsidR="006C1B1D">
        <w:rPr>
          <w:spacing w:val="16"/>
          <w:sz w:val="24"/>
          <w:szCs w:val="24"/>
        </w:rPr>
        <w:t xml:space="preserve"> </w:t>
      </w:r>
      <w:r w:rsidR="006C1B1D">
        <w:rPr>
          <w:sz w:val="24"/>
          <w:szCs w:val="24"/>
        </w:rPr>
        <w:t>include</w:t>
      </w:r>
      <w:r w:rsidR="006C1B1D">
        <w:rPr>
          <w:spacing w:val="14"/>
          <w:sz w:val="24"/>
          <w:szCs w:val="24"/>
        </w:rPr>
        <w:t xml:space="preserve"> </w:t>
      </w:r>
      <w:r w:rsidR="006C1B1D">
        <w:rPr>
          <w:sz w:val="24"/>
          <w:szCs w:val="24"/>
        </w:rPr>
        <w:t>the</w:t>
      </w:r>
      <w:r w:rsidR="006C1B1D">
        <w:rPr>
          <w:spacing w:val="25"/>
          <w:sz w:val="24"/>
          <w:szCs w:val="24"/>
        </w:rPr>
        <w:t xml:space="preserve"> </w:t>
      </w:r>
      <w:r w:rsidR="006C1B1D">
        <w:rPr>
          <w:sz w:val="24"/>
          <w:szCs w:val="24"/>
        </w:rPr>
        <w:t>cu</w:t>
      </w:r>
      <w:r w:rsidR="006C1B1D">
        <w:rPr>
          <w:spacing w:val="-7"/>
          <w:sz w:val="24"/>
          <w:szCs w:val="24"/>
        </w:rPr>
        <w:t>m</w:t>
      </w:r>
      <w:r w:rsidR="006C1B1D">
        <w:rPr>
          <w:sz w:val="24"/>
          <w:szCs w:val="24"/>
        </w:rPr>
        <w:t>ulati</w:t>
      </w:r>
      <w:r w:rsidR="006C1B1D">
        <w:rPr>
          <w:spacing w:val="-7"/>
          <w:sz w:val="24"/>
          <w:szCs w:val="24"/>
        </w:rPr>
        <w:t>v</w:t>
      </w:r>
      <w:r w:rsidR="006C1B1D">
        <w:rPr>
          <w:sz w:val="24"/>
          <w:szCs w:val="24"/>
        </w:rPr>
        <w:t>e</w:t>
      </w:r>
      <w:r w:rsidR="006C1B1D">
        <w:rPr>
          <w:spacing w:val="46"/>
          <w:sz w:val="24"/>
          <w:szCs w:val="24"/>
        </w:rPr>
        <w:t xml:space="preserve"> </w:t>
      </w:r>
      <w:r w:rsidR="006C1B1D">
        <w:rPr>
          <w:spacing w:val="-7"/>
          <w:sz w:val="24"/>
          <w:szCs w:val="24"/>
        </w:rPr>
        <w:t>n</w:t>
      </w:r>
      <w:r w:rsidR="006C1B1D">
        <w:rPr>
          <w:sz w:val="24"/>
          <w:szCs w:val="24"/>
        </w:rPr>
        <w:t>u</w:t>
      </w:r>
      <w:r w:rsidR="006C1B1D">
        <w:rPr>
          <w:spacing w:val="-7"/>
          <w:sz w:val="24"/>
          <w:szCs w:val="24"/>
        </w:rPr>
        <w:t>m</w:t>
      </w:r>
      <w:r w:rsidR="006C1B1D">
        <w:rPr>
          <w:spacing w:val="6"/>
          <w:sz w:val="24"/>
          <w:szCs w:val="24"/>
        </w:rPr>
        <w:t>b</w:t>
      </w:r>
      <w:r w:rsidR="006C1B1D">
        <w:rPr>
          <w:sz w:val="24"/>
          <w:szCs w:val="24"/>
        </w:rPr>
        <w:t>er</w:t>
      </w:r>
      <w:r w:rsidR="006C1B1D">
        <w:rPr>
          <w:spacing w:val="38"/>
          <w:sz w:val="24"/>
          <w:szCs w:val="24"/>
        </w:rPr>
        <w:t xml:space="preserve"> </w:t>
      </w:r>
      <w:r w:rsidR="006C1B1D">
        <w:rPr>
          <w:sz w:val="24"/>
          <w:szCs w:val="24"/>
        </w:rPr>
        <w:t>of</w:t>
      </w:r>
      <w:r w:rsidR="006C1B1D">
        <w:rPr>
          <w:spacing w:val="-19"/>
          <w:sz w:val="24"/>
          <w:szCs w:val="24"/>
        </w:rPr>
        <w:t xml:space="preserve"> </w:t>
      </w:r>
      <w:r w:rsidR="006C1B1D">
        <w:rPr>
          <w:sz w:val="24"/>
          <w:szCs w:val="24"/>
        </w:rPr>
        <w:t>BI</w:t>
      </w:r>
      <w:r w:rsidR="006C1B1D">
        <w:rPr>
          <w:spacing w:val="-20"/>
          <w:sz w:val="24"/>
          <w:szCs w:val="24"/>
        </w:rPr>
        <w:t>T</w:t>
      </w:r>
      <w:r w:rsidR="006C1B1D">
        <w:rPr>
          <w:sz w:val="24"/>
          <w:szCs w:val="24"/>
        </w:rPr>
        <w:t>s</w:t>
      </w:r>
      <w:r w:rsidR="006C1B1D">
        <w:rPr>
          <w:spacing w:val="22"/>
          <w:sz w:val="24"/>
          <w:szCs w:val="24"/>
        </w:rPr>
        <w:t xml:space="preserve"> </w:t>
      </w:r>
      <w:r w:rsidR="006C1B1D">
        <w:rPr>
          <w:w w:val="105"/>
          <w:sz w:val="24"/>
          <w:szCs w:val="24"/>
        </w:rPr>
        <w:t xml:space="preserve">ratified </w:t>
      </w:r>
      <w:r w:rsidR="006C1B1D">
        <w:rPr>
          <w:spacing w:val="-7"/>
          <w:sz w:val="24"/>
          <w:szCs w:val="24"/>
        </w:rPr>
        <w:t>b</w:t>
      </w:r>
      <w:r w:rsidR="006C1B1D">
        <w:rPr>
          <w:sz w:val="24"/>
          <w:szCs w:val="24"/>
        </w:rPr>
        <w:t>y</w:t>
      </w:r>
      <w:r w:rsidR="006C1B1D">
        <w:rPr>
          <w:spacing w:val="16"/>
          <w:sz w:val="24"/>
          <w:szCs w:val="24"/>
        </w:rPr>
        <w:t xml:space="preserve"> </w:t>
      </w:r>
      <w:r w:rsidR="006C1B1D">
        <w:rPr>
          <w:sz w:val="24"/>
          <w:szCs w:val="24"/>
        </w:rPr>
        <w:t>a</w:t>
      </w:r>
      <w:r w:rsidR="006C1B1D">
        <w:rPr>
          <w:spacing w:val="14"/>
          <w:sz w:val="24"/>
          <w:szCs w:val="24"/>
        </w:rPr>
        <w:t xml:space="preserve"> </w:t>
      </w:r>
      <w:r w:rsidR="006C1B1D">
        <w:rPr>
          <w:sz w:val="24"/>
          <w:szCs w:val="24"/>
        </w:rPr>
        <w:t>cou</w:t>
      </w:r>
      <w:r w:rsidR="006C1B1D">
        <w:rPr>
          <w:spacing w:val="-6"/>
          <w:sz w:val="24"/>
          <w:szCs w:val="24"/>
        </w:rPr>
        <w:t>n</w:t>
      </w:r>
      <w:r w:rsidR="006C1B1D">
        <w:rPr>
          <w:sz w:val="24"/>
          <w:szCs w:val="24"/>
        </w:rPr>
        <w:t>tr</w:t>
      </w:r>
      <w:r w:rsidR="006C1B1D">
        <w:rPr>
          <w:spacing w:val="-20"/>
          <w:sz w:val="24"/>
          <w:szCs w:val="24"/>
        </w:rPr>
        <w:t>y</w:t>
      </w:r>
      <w:r w:rsidR="006C1B1D">
        <w:rPr>
          <w:sz w:val="24"/>
          <w:szCs w:val="24"/>
        </w:rPr>
        <w:t xml:space="preserve">, </w:t>
      </w:r>
      <w:r w:rsidR="006C1B1D">
        <w:rPr>
          <w:spacing w:val="2"/>
          <w:sz w:val="24"/>
          <w:szCs w:val="24"/>
        </w:rPr>
        <w:t xml:space="preserve"> </w:t>
      </w:r>
      <w:r w:rsidR="006C1B1D">
        <w:rPr>
          <w:sz w:val="24"/>
          <w:szCs w:val="24"/>
        </w:rPr>
        <w:t>whi</w:t>
      </w:r>
      <w:r w:rsidR="006C1B1D">
        <w:rPr>
          <w:spacing w:val="-7"/>
          <w:sz w:val="24"/>
          <w:szCs w:val="24"/>
        </w:rPr>
        <w:t>c</w:t>
      </w:r>
      <w:r w:rsidR="006C1B1D">
        <w:rPr>
          <w:sz w:val="24"/>
          <w:szCs w:val="24"/>
        </w:rPr>
        <w:t>h</w:t>
      </w:r>
      <w:r w:rsidR="006C1B1D">
        <w:rPr>
          <w:spacing w:val="13"/>
          <w:sz w:val="24"/>
          <w:szCs w:val="24"/>
        </w:rPr>
        <w:t xml:space="preserve"> </w:t>
      </w:r>
      <w:r w:rsidR="006C1B1D">
        <w:rPr>
          <w:spacing w:val="-6"/>
          <w:sz w:val="24"/>
          <w:szCs w:val="24"/>
        </w:rPr>
        <w:t>w</w:t>
      </w:r>
      <w:r w:rsidR="006C1B1D">
        <w:rPr>
          <w:sz w:val="24"/>
          <w:szCs w:val="24"/>
        </w:rPr>
        <w:t>e</w:t>
      </w:r>
      <w:r w:rsidR="006C1B1D">
        <w:rPr>
          <w:spacing w:val="-5"/>
          <w:sz w:val="24"/>
          <w:szCs w:val="24"/>
        </w:rPr>
        <w:t xml:space="preserve"> </w:t>
      </w:r>
      <w:r w:rsidR="006C1B1D">
        <w:rPr>
          <w:sz w:val="24"/>
          <w:szCs w:val="24"/>
        </w:rPr>
        <w:t>deri</w:t>
      </w:r>
      <w:r w:rsidR="006C1B1D">
        <w:rPr>
          <w:spacing w:val="-7"/>
          <w:sz w:val="24"/>
          <w:szCs w:val="24"/>
        </w:rPr>
        <w:t>v</w:t>
      </w:r>
      <w:r w:rsidR="006C1B1D">
        <w:rPr>
          <w:sz w:val="24"/>
          <w:szCs w:val="24"/>
        </w:rPr>
        <w:t>e</w:t>
      </w:r>
      <w:r w:rsidR="006C1B1D">
        <w:rPr>
          <w:spacing w:val="20"/>
          <w:sz w:val="24"/>
          <w:szCs w:val="24"/>
        </w:rPr>
        <w:t xml:space="preserve"> </w:t>
      </w:r>
      <w:r w:rsidR="006C1B1D">
        <w:rPr>
          <w:sz w:val="24"/>
          <w:szCs w:val="24"/>
        </w:rPr>
        <w:t>from</w:t>
      </w:r>
      <w:r w:rsidR="006C1B1D">
        <w:rPr>
          <w:spacing w:val="8"/>
          <w:sz w:val="24"/>
          <w:szCs w:val="24"/>
        </w:rPr>
        <w:t xml:space="preserve"> </w:t>
      </w:r>
      <w:r w:rsidR="006C1B1D">
        <w:rPr>
          <w:sz w:val="24"/>
          <w:szCs w:val="24"/>
        </w:rPr>
        <w:t>the</w:t>
      </w:r>
      <w:r w:rsidR="006C1B1D">
        <w:rPr>
          <w:spacing w:val="36"/>
          <w:sz w:val="24"/>
          <w:szCs w:val="24"/>
        </w:rPr>
        <w:t xml:space="preserve"> </w:t>
      </w:r>
      <w:r w:rsidR="006C1B1D">
        <w:rPr>
          <w:sz w:val="24"/>
          <w:szCs w:val="24"/>
        </w:rPr>
        <w:t>UNC</w:t>
      </w:r>
      <w:r w:rsidR="006C1B1D">
        <w:rPr>
          <w:spacing w:val="-20"/>
          <w:sz w:val="24"/>
          <w:szCs w:val="24"/>
        </w:rPr>
        <w:t>T</w:t>
      </w:r>
      <w:r w:rsidR="006C1B1D">
        <w:rPr>
          <w:sz w:val="24"/>
          <w:szCs w:val="24"/>
        </w:rPr>
        <w:t>AD</w:t>
      </w:r>
      <w:r w:rsidR="006C1B1D">
        <w:rPr>
          <w:spacing w:val="43"/>
          <w:sz w:val="24"/>
          <w:szCs w:val="24"/>
        </w:rPr>
        <w:t xml:space="preserve"> </w:t>
      </w:r>
      <w:r w:rsidR="006C1B1D">
        <w:rPr>
          <w:w w:val="108"/>
          <w:sz w:val="24"/>
          <w:szCs w:val="24"/>
        </w:rPr>
        <w:t>database.</w:t>
      </w:r>
      <w:r w:rsidR="006C1B1D">
        <w:rPr>
          <w:w w:val="108"/>
          <w:position w:val="9"/>
          <w:sz w:val="14"/>
          <w:szCs w:val="14"/>
        </w:rPr>
        <w:t xml:space="preserve">45 </w:t>
      </w:r>
      <w:r w:rsidR="006C1B1D">
        <w:rPr>
          <w:spacing w:val="30"/>
          <w:w w:val="108"/>
          <w:position w:val="9"/>
          <w:sz w:val="14"/>
          <w:szCs w:val="14"/>
        </w:rPr>
        <w:t xml:space="preserve"> </w:t>
      </w:r>
      <w:r w:rsidR="006C1B1D">
        <w:rPr>
          <w:sz w:val="24"/>
          <w:szCs w:val="24"/>
        </w:rPr>
        <w:t>Gi</w:t>
      </w:r>
      <w:r w:rsidR="006C1B1D">
        <w:rPr>
          <w:spacing w:val="-7"/>
          <w:sz w:val="24"/>
          <w:szCs w:val="24"/>
        </w:rPr>
        <w:t>v</w:t>
      </w:r>
      <w:r w:rsidR="006C1B1D">
        <w:rPr>
          <w:sz w:val="24"/>
          <w:szCs w:val="24"/>
        </w:rPr>
        <w:t>en</w:t>
      </w:r>
      <w:r w:rsidR="006C1B1D">
        <w:rPr>
          <w:spacing w:val="21"/>
          <w:sz w:val="24"/>
          <w:szCs w:val="24"/>
        </w:rPr>
        <w:t xml:space="preserve"> </w:t>
      </w:r>
      <w:r w:rsidR="006C1B1D">
        <w:rPr>
          <w:sz w:val="24"/>
          <w:szCs w:val="24"/>
        </w:rPr>
        <w:t xml:space="preserve">that </w:t>
      </w:r>
      <w:r w:rsidR="006C1B1D">
        <w:rPr>
          <w:spacing w:val="12"/>
          <w:sz w:val="24"/>
          <w:szCs w:val="24"/>
        </w:rPr>
        <w:t xml:space="preserve"> </w:t>
      </w:r>
      <w:r w:rsidR="006C1B1D">
        <w:rPr>
          <w:w w:val="104"/>
          <w:sz w:val="24"/>
          <w:szCs w:val="24"/>
        </w:rPr>
        <w:t>i</w:t>
      </w:r>
      <w:r w:rsidR="006C1B1D">
        <w:rPr>
          <w:spacing w:val="-7"/>
          <w:w w:val="104"/>
          <w:sz w:val="24"/>
          <w:szCs w:val="24"/>
        </w:rPr>
        <w:t>n</w:t>
      </w:r>
      <w:r w:rsidR="006C1B1D">
        <w:rPr>
          <w:spacing w:val="-7"/>
          <w:w w:val="103"/>
          <w:sz w:val="24"/>
          <w:szCs w:val="24"/>
        </w:rPr>
        <w:t>v</w:t>
      </w:r>
      <w:r w:rsidR="006C1B1D">
        <w:rPr>
          <w:w w:val="105"/>
          <w:sz w:val="24"/>
          <w:szCs w:val="24"/>
        </w:rPr>
        <w:t>estme</w:t>
      </w:r>
      <w:r w:rsidR="006C1B1D">
        <w:rPr>
          <w:spacing w:val="-7"/>
          <w:w w:val="105"/>
          <w:sz w:val="24"/>
          <w:szCs w:val="24"/>
        </w:rPr>
        <w:t>n</w:t>
      </w:r>
      <w:r w:rsidR="006C1B1D">
        <w:rPr>
          <w:w w:val="137"/>
          <w:sz w:val="24"/>
          <w:szCs w:val="24"/>
        </w:rPr>
        <w:t>t</w:t>
      </w:r>
      <w:r w:rsidR="006C1B1D">
        <w:rPr>
          <w:spacing w:val="4"/>
          <w:sz w:val="24"/>
          <w:szCs w:val="24"/>
        </w:rPr>
        <w:t xml:space="preserve"> </w:t>
      </w:r>
      <w:r w:rsidR="006C1B1D">
        <w:rPr>
          <w:w w:val="109"/>
          <w:sz w:val="24"/>
          <w:szCs w:val="24"/>
        </w:rPr>
        <w:t>treaties</w:t>
      </w:r>
    </w:p>
    <w:p w14:paraId="64B05EE4" w14:textId="77777777" w:rsidR="000A768D" w:rsidRDefault="006C1B1D">
      <w:pPr>
        <w:spacing w:before="26" w:line="249" w:lineRule="auto"/>
        <w:ind w:left="100" w:right="85" w:firstLine="263"/>
        <w:jc w:val="both"/>
      </w:pPr>
      <w:r>
        <w:rPr>
          <w:position w:val="8"/>
          <w:sz w:val="14"/>
          <w:szCs w:val="14"/>
        </w:rPr>
        <w:t>43</w:t>
      </w:r>
      <w:r>
        <w:rPr>
          <w:spacing w:val="-17"/>
        </w:rPr>
        <w:t>W</w:t>
      </w:r>
      <w:r>
        <w:t xml:space="preserve">e </w:t>
      </w:r>
      <w:r>
        <w:rPr>
          <w:spacing w:val="7"/>
        </w:rPr>
        <w:t xml:space="preserve"> </w:t>
      </w:r>
      <w:r>
        <w:t>do</w:t>
      </w:r>
      <w:r>
        <w:rPr>
          <w:spacing w:val="35"/>
        </w:rPr>
        <w:t xml:space="preserve"> </w:t>
      </w:r>
      <w:r>
        <w:t xml:space="preserve">not </w:t>
      </w:r>
      <w:r>
        <w:rPr>
          <w:spacing w:val="5"/>
        </w:rPr>
        <w:t xml:space="preserve"> </w:t>
      </w:r>
      <w:r>
        <w:t>ad</w:t>
      </w:r>
      <w:r>
        <w:rPr>
          <w:spacing w:val="-11"/>
        </w:rPr>
        <w:t>v</w:t>
      </w:r>
      <w:r>
        <w:t xml:space="preserve">ance </w:t>
      </w:r>
      <w:r>
        <w:rPr>
          <w:spacing w:val="19"/>
        </w:rPr>
        <w:t xml:space="preserve"> </w:t>
      </w:r>
      <w:r>
        <w:t>a</w:t>
      </w:r>
      <w:r>
        <w:rPr>
          <w:spacing w:val="-5"/>
        </w:rPr>
        <w:t>n</w:t>
      </w:r>
      <w:r>
        <w:t xml:space="preserve">y  </w:t>
      </w:r>
      <w:r>
        <w:rPr>
          <w:spacing w:val="-5"/>
        </w:rPr>
        <w:t>h</w:t>
      </w:r>
      <w:r>
        <w:t>y</w:t>
      </w:r>
      <w:r>
        <w:rPr>
          <w:spacing w:val="6"/>
        </w:rPr>
        <w:t>p</w:t>
      </w:r>
      <w:r>
        <w:t xml:space="preserve">otheses </w:t>
      </w:r>
      <w:r>
        <w:rPr>
          <w:spacing w:val="29"/>
        </w:rPr>
        <w:t xml:space="preserve"> </w:t>
      </w:r>
      <w:r>
        <w:t>a</w:t>
      </w:r>
      <w:r>
        <w:rPr>
          <w:spacing w:val="5"/>
        </w:rPr>
        <w:t>b</w:t>
      </w:r>
      <w:r>
        <w:t xml:space="preserve">out </w:t>
      </w:r>
      <w:r>
        <w:rPr>
          <w:spacing w:val="27"/>
        </w:rPr>
        <w:t xml:space="preserve"> </w:t>
      </w:r>
      <w:r>
        <w:t xml:space="preserve">the </w:t>
      </w:r>
      <w:r>
        <w:rPr>
          <w:spacing w:val="7"/>
        </w:rPr>
        <w:t xml:space="preserve"> </w:t>
      </w:r>
      <w:r>
        <w:t>effects</w:t>
      </w:r>
      <w:r>
        <w:rPr>
          <w:spacing w:val="31"/>
        </w:rPr>
        <w:t xml:space="preserve"> </w:t>
      </w:r>
      <w:r>
        <w:t>of</w:t>
      </w:r>
      <w:r>
        <w:rPr>
          <w:spacing w:val="19"/>
        </w:rPr>
        <w:t xml:space="preserve"> </w:t>
      </w:r>
      <w:r>
        <w:t>winning  or</w:t>
      </w:r>
      <w:r>
        <w:rPr>
          <w:spacing w:val="34"/>
        </w:rPr>
        <w:t xml:space="preserve"> </w:t>
      </w:r>
      <w:r>
        <w:t>losing</w:t>
      </w:r>
      <w:r>
        <w:rPr>
          <w:spacing w:val="34"/>
        </w:rPr>
        <w:t xml:space="preserve"> </w:t>
      </w:r>
      <w:r>
        <w:t xml:space="preserve">disputes </w:t>
      </w:r>
      <w:r>
        <w:rPr>
          <w:spacing w:val="26"/>
        </w:rPr>
        <w:t xml:space="preserve"> </w:t>
      </w:r>
      <w:r>
        <w:rPr>
          <w:spacing w:val="6"/>
        </w:rPr>
        <w:t>b</w:t>
      </w:r>
      <w:r>
        <w:t xml:space="preserve">ecause </w:t>
      </w:r>
      <w:r>
        <w:rPr>
          <w:spacing w:val="7"/>
        </w:rPr>
        <w:t xml:space="preserve"> </w:t>
      </w:r>
      <w:r>
        <w:t>a</w:t>
      </w:r>
      <w:r>
        <w:rPr>
          <w:spacing w:val="35"/>
        </w:rPr>
        <w:t xml:space="preserve"> </w:t>
      </w:r>
      <w:r>
        <w:t xml:space="preserve">third </w:t>
      </w:r>
      <w:r>
        <w:rPr>
          <w:spacing w:val="27"/>
        </w:rPr>
        <w:t xml:space="preserve"> </w:t>
      </w:r>
      <w:r>
        <w:t xml:space="preserve">of registered </w:t>
      </w:r>
      <w:r>
        <w:rPr>
          <w:spacing w:val="3"/>
        </w:rPr>
        <w:t xml:space="preserve"> </w:t>
      </w:r>
      <w:r>
        <w:rPr>
          <w:w w:val="110"/>
        </w:rPr>
        <w:t>trea</w:t>
      </w:r>
      <w:r>
        <w:rPr>
          <w:spacing w:val="-5"/>
          <w:w w:val="110"/>
        </w:rPr>
        <w:t>t</w:t>
      </w:r>
      <w:r>
        <w:rPr>
          <w:w w:val="110"/>
        </w:rPr>
        <w:t>y-based</w:t>
      </w:r>
      <w:r>
        <w:rPr>
          <w:spacing w:val="-4"/>
          <w:w w:val="110"/>
        </w:rPr>
        <w:t xml:space="preserve"> </w:t>
      </w:r>
      <w:r>
        <w:t>disputes  h</w:t>
      </w:r>
      <w:r>
        <w:rPr>
          <w:spacing w:val="-6"/>
        </w:rPr>
        <w:t>a</w:t>
      </w:r>
      <w:r>
        <w:rPr>
          <w:spacing w:val="-5"/>
        </w:rPr>
        <w:t>v</w:t>
      </w:r>
      <w:r>
        <w:t>e</w:t>
      </w:r>
      <w:r>
        <w:rPr>
          <w:spacing w:val="23"/>
        </w:rPr>
        <w:t xml:space="preserve"> </w:t>
      </w:r>
      <w:r>
        <w:t>not</w:t>
      </w:r>
      <w:r>
        <w:rPr>
          <w:spacing w:val="29"/>
        </w:rPr>
        <w:t xml:space="preserve"> </w:t>
      </w:r>
      <w:r>
        <w:rPr>
          <w:spacing w:val="6"/>
        </w:rPr>
        <w:t>b</w:t>
      </w:r>
      <w:r>
        <w:t>een</w:t>
      </w:r>
      <w:r>
        <w:rPr>
          <w:spacing w:val="16"/>
        </w:rPr>
        <w:t xml:space="preserve"> </w:t>
      </w:r>
      <w:r>
        <w:t>concluded,</w:t>
      </w:r>
      <w:r>
        <w:rPr>
          <w:spacing w:val="46"/>
        </w:rPr>
        <w:t xml:space="preserve"> </w:t>
      </w:r>
      <w:r>
        <w:t>and</w:t>
      </w:r>
      <w:r>
        <w:rPr>
          <w:spacing w:val="30"/>
        </w:rPr>
        <w:t xml:space="preserve"> </w:t>
      </w:r>
      <w:r>
        <w:t>there</w:t>
      </w:r>
      <w:r>
        <w:rPr>
          <w:spacing w:val="42"/>
        </w:rPr>
        <w:t xml:space="preserve"> </w:t>
      </w:r>
      <w:r>
        <w:t>is</w:t>
      </w:r>
      <w:r>
        <w:rPr>
          <w:spacing w:val="-2"/>
        </w:rPr>
        <w:t xml:space="preserve"> </w:t>
      </w:r>
      <w:r>
        <w:t>no</w:t>
      </w:r>
      <w:r>
        <w:rPr>
          <w:spacing w:val="8"/>
        </w:rPr>
        <w:t xml:space="preserve"> </w:t>
      </w:r>
      <w:r>
        <w:t>reason</w:t>
      </w:r>
      <w:r>
        <w:rPr>
          <w:spacing w:val="29"/>
        </w:rPr>
        <w:t xml:space="preserve"> </w:t>
      </w:r>
      <w:r>
        <w:t>to</w:t>
      </w:r>
      <w:r>
        <w:rPr>
          <w:spacing w:val="18"/>
        </w:rPr>
        <w:t xml:space="preserve"> </w:t>
      </w:r>
      <w:r>
        <w:t>think</w:t>
      </w:r>
      <w:r>
        <w:rPr>
          <w:spacing w:val="43"/>
        </w:rPr>
        <w:t xml:space="preserve"> </w:t>
      </w:r>
      <w:r>
        <w:rPr>
          <w:w w:val="121"/>
        </w:rPr>
        <w:t>that</w:t>
      </w:r>
      <w:r>
        <w:rPr>
          <w:spacing w:val="-12"/>
          <w:w w:val="121"/>
        </w:rPr>
        <w:t xml:space="preserve"> </w:t>
      </w:r>
      <w:r>
        <w:t>those</w:t>
      </w:r>
      <w:r>
        <w:rPr>
          <w:spacing w:val="28"/>
        </w:rPr>
        <w:t xml:space="preserve"> </w:t>
      </w:r>
      <w:r>
        <w:rPr>
          <w:spacing w:val="6"/>
          <w:w w:val="110"/>
        </w:rPr>
        <w:t>b</w:t>
      </w:r>
      <w:r>
        <w:rPr>
          <w:w w:val="102"/>
        </w:rPr>
        <w:t xml:space="preserve">elonging </w:t>
      </w:r>
      <w:r>
        <w:t>to</w:t>
      </w:r>
      <w:r>
        <w:rPr>
          <w:spacing w:val="39"/>
        </w:rPr>
        <w:t xml:space="preserve"> </w:t>
      </w:r>
      <w:r>
        <w:t xml:space="preserve">the </w:t>
      </w:r>
      <w:r>
        <w:rPr>
          <w:spacing w:val="1"/>
        </w:rPr>
        <w:t xml:space="preserve"> </w:t>
      </w:r>
      <w:r>
        <w:t xml:space="preserve">concluded </w:t>
      </w:r>
      <w:r>
        <w:rPr>
          <w:spacing w:val="10"/>
        </w:rPr>
        <w:t xml:space="preserve"> </w:t>
      </w:r>
      <w:r>
        <w:t>set</w:t>
      </w:r>
      <w:r>
        <w:rPr>
          <w:spacing w:val="41"/>
        </w:rPr>
        <w:t xml:space="preserve"> </w:t>
      </w:r>
      <w:r>
        <w:t>are</w:t>
      </w:r>
      <w:r>
        <w:rPr>
          <w:spacing w:val="41"/>
        </w:rPr>
        <w:t xml:space="preserve"> </w:t>
      </w:r>
      <w:r>
        <w:rPr>
          <w:w w:val="109"/>
        </w:rPr>
        <w:t>represe</w:t>
      </w:r>
      <w:r>
        <w:rPr>
          <w:spacing w:val="-5"/>
          <w:w w:val="109"/>
        </w:rPr>
        <w:t>n</w:t>
      </w:r>
      <w:r>
        <w:rPr>
          <w:w w:val="109"/>
        </w:rPr>
        <w:t>tati</w:t>
      </w:r>
      <w:r>
        <w:rPr>
          <w:spacing w:val="-7"/>
          <w:w w:val="109"/>
        </w:rPr>
        <w:t>v</w:t>
      </w:r>
      <w:r>
        <w:rPr>
          <w:w w:val="109"/>
        </w:rPr>
        <w:t>e</w:t>
      </w:r>
      <w:r>
        <w:rPr>
          <w:spacing w:val="15"/>
          <w:w w:val="109"/>
        </w:rPr>
        <w:t xml:space="preserve"> </w:t>
      </w:r>
      <w:r>
        <w:t>of</w:t>
      </w:r>
      <w:r>
        <w:rPr>
          <w:spacing w:val="12"/>
        </w:rPr>
        <w:t xml:space="preserve"> </w:t>
      </w:r>
      <w:r>
        <w:t xml:space="preserve">the </w:t>
      </w:r>
      <w:r>
        <w:rPr>
          <w:spacing w:val="1"/>
        </w:rPr>
        <w:t xml:space="preserve"> </w:t>
      </w:r>
      <w:r>
        <w:t xml:space="preserve">broader </w:t>
      </w:r>
      <w:r>
        <w:rPr>
          <w:spacing w:val="18"/>
        </w:rPr>
        <w:t xml:space="preserve"> </w:t>
      </w:r>
      <w:r>
        <w:t>uni</w:t>
      </w:r>
      <w:r>
        <w:rPr>
          <w:spacing w:val="-6"/>
        </w:rPr>
        <w:t>v</w:t>
      </w:r>
      <w:r>
        <w:t xml:space="preserve">erse.  </w:t>
      </w:r>
      <w:r>
        <w:rPr>
          <w:spacing w:val="1"/>
        </w:rPr>
        <w:t xml:space="preserve"> </w:t>
      </w:r>
      <w:r>
        <w:t>As</w:t>
      </w:r>
      <w:r>
        <w:rPr>
          <w:spacing w:val="24"/>
        </w:rPr>
        <w:t xml:space="preserve"> </w:t>
      </w:r>
      <w:r>
        <w:t xml:space="preserve">suggested </w:t>
      </w:r>
      <w:r>
        <w:rPr>
          <w:spacing w:val="8"/>
        </w:rPr>
        <w:t xml:space="preserve"> </w:t>
      </w:r>
      <w:r>
        <w:t>a</w:t>
      </w:r>
      <w:r>
        <w:rPr>
          <w:spacing w:val="6"/>
        </w:rPr>
        <w:t>b</w:t>
      </w:r>
      <w:r>
        <w:rPr>
          <w:spacing w:val="-6"/>
        </w:rPr>
        <w:t>ov</w:t>
      </w:r>
      <w:r>
        <w:t>e,  “concluded”</w:t>
      </w:r>
      <w:r>
        <w:rPr>
          <w:spacing w:val="26"/>
        </w:rPr>
        <w:t xml:space="preserve"> </w:t>
      </w:r>
      <w:r>
        <w:t>is</w:t>
      </w:r>
      <w:r>
        <w:rPr>
          <w:spacing w:val="19"/>
        </w:rPr>
        <w:t xml:space="preserve"> </w:t>
      </w:r>
      <w:r>
        <w:t>also</w:t>
      </w:r>
      <w:r>
        <w:rPr>
          <w:spacing w:val="29"/>
        </w:rPr>
        <w:t xml:space="preserve"> </w:t>
      </w:r>
      <w:r>
        <w:rPr>
          <w:w w:val="112"/>
        </w:rPr>
        <w:t xml:space="preserve">a </w:t>
      </w:r>
      <w:r>
        <w:rPr>
          <w:spacing w:val="7"/>
          <w:w w:val="109"/>
        </w:rPr>
        <w:t>p</w:t>
      </w:r>
      <w:r>
        <w:rPr>
          <w:w w:val="109"/>
        </w:rPr>
        <w:t>ote</w:t>
      </w:r>
      <w:r>
        <w:rPr>
          <w:spacing w:val="-5"/>
          <w:w w:val="109"/>
        </w:rPr>
        <w:t>n</w:t>
      </w:r>
      <w:r>
        <w:rPr>
          <w:w w:val="109"/>
        </w:rPr>
        <w:t>tially</w:t>
      </w:r>
      <w:r>
        <w:rPr>
          <w:spacing w:val="26"/>
          <w:w w:val="109"/>
        </w:rPr>
        <w:t xml:space="preserve"> </w:t>
      </w:r>
      <w:r>
        <w:t xml:space="preserve">misleading </w:t>
      </w:r>
      <w:r>
        <w:rPr>
          <w:spacing w:val="18"/>
        </w:rPr>
        <w:t xml:space="preserve"> </w:t>
      </w:r>
      <w:r>
        <w:t>la</w:t>
      </w:r>
      <w:r>
        <w:rPr>
          <w:spacing w:val="6"/>
        </w:rPr>
        <w:t>b</w:t>
      </w:r>
      <w:r>
        <w:t>el</w:t>
      </w:r>
      <w:r>
        <w:rPr>
          <w:spacing w:val="48"/>
        </w:rPr>
        <w:t xml:space="preserve"> </w:t>
      </w:r>
      <w:r>
        <w:t>e</w:t>
      </w:r>
      <w:r>
        <w:rPr>
          <w:spacing w:val="-5"/>
        </w:rPr>
        <w:t>v</w:t>
      </w:r>
      <w:r>
        <w:t>en</w:t>
      </w:r>
      <w:r>
        <w:rPr>
          <w:spacing w:val="43"/>
        </w:rPr>
        <w:t xml:space="preserve"> </w:t>
      </w:r>
      <w:r>
        <w:t>as</w:t>
      </w:r>
      <w:r>
        <w:rPr>
          <w:spacing w:val="42"/>
        </w:rPr>
        <w:t xml:space="preserve"> </w:t>
      </w:r>
      <w:r>
        <w:t xml:space="preserve">applied </w:t>
      </w:r>
      <w:r>
        <w:rPr>
          <w:spacing w:val="21"/>
        </w:rPr>
        <w:t xml:space="preserve"> </w:t>
      </w:r>
      <w:r>
        <w:t xml:space="preserve">to  ICSID </w:t>
      </w:r>
      <w:r>
        <w:rPr>
          <w:spacing w:val="6"/>
        </w:rPr>
        <w:t xml:space="preserve"> </w:t>
      </w:r>
      <w:r>
        <w:t>cases</w:t>
      </w:r>
      <w:r>
        <w:rPr>
          <w:spacing w:val="39"/>
        </w:rPr>
        <w:t xml:space="preserve"> </w:t>
      </w:r>
      <w:r>
        <w:t>inas</w:t>
      </w:r>
      <w:r>
        <w:rPr>
          <w:spacing w:val="-6"/>
        </w:rPr>
        <w:t>m</w:t>
      </w:r>
      <w:r>
        <w:t>u</w:t>
      </w:r>
      <w:r>
        <w:rPr>
          <w:spacing w:val="-5"/>
        </w:rPr>
        <w:t>c</w:t>
      </w:r>
      <w:r>
        <w:t xml:space="preserve">h </w:t>
      </w:r>
      <w:r>
        <w:rPr>
          <w:spacing w:val="30"/>
        </w:rPr>
        <w:t xml:space="preserve"> </w:t>
      </w:r>
      <w:r>
        <w:t>as</w:t>
      </w:r>
      <w:r>
        <w:rPr>
          <w:spacing w:val="42"/>
        </w:rPr>
        <w:t xml:space="preserve"> </w:t>
      </w:r>
      <w:r>
        <w:t>a</w:t>
      </w:r>
      <w:r>
        <w:rPr>
          <w:spacing w:val="41"/>
        </w:rPr>
        <w:t xml:space="preserve"> </w:t>
      </w:r>
      <w:r>
        <w:t xml:space="preserve">dispute </w:t>
      </w:r>
      <w:r>
        <w:rPr>
          <w:spacing w:val="32"/>
        </w:rPr>
        <w:t xml:space="preserve"> </w:t>
      </w:r>
      <w:r>
        <w:t xml:space="preserve">decided </w:t>
      </w:r>
      <w:r>
        <w:rPr>
          <w:spacing w:val="12"/>
        </w:rPr>
        <w:t xml:space="preserve"> </w:t>
      </w:r>
      <w:r>
        <w:rPr>
          <w:spacing w:val="-5"/>
        </w:rPr>
        <w:t>b</w:t>
      </w:r>
      <w:r>
        <w:t>y</w:t>
      </w:r>
      <w:r>
        <w:rPr>
          <w:spacing w:val="45"/>
        </w:rPr>
        <w:t xml:space="preserve"> </w:t>
      </w:r>
      <w:r>
        <w:t xml:space="preserve">an </w:t>
      </w:r>
      <w:r>
        <w:rPr>
          <w:spacing w:val="2"/>
        </w:rPr>
        <w:t xml:space="preserve"> </w:t>
      </w:r>
      <w:r>
        <w:rPr>
          <w:w w:val="113"/>
        </w:rPr>
        <w:t xml:space="preserve">arbitral </w:t>
      </w:r>
      <w:r>
        <w:lastRenderedPageBreak/>
        <w:t>panel</w:t>
      </w:r>
      <w:r>
        <w:rPr>
          <w:spacing w:val="35"/>
        </w:rPr>
        <w:t xml:space="preserve"> </w:t>
      </w:r>
      <w:r>
        <w:t>at</w:t>
      </w:r>
      <w:r>
        <w:rPr>
          <w:spacing w:val="37"/>
        </w:rPr>
        <w:t xml:space="preserve"> </w:t>
      </w:r>
      <w:r>
        <w:t>one</w:t>
      </w:r>
      <w:r>
        <w:rPr>
          <w:spacing w:val="13"/>
        </w:rPr>
        <w:t xml:space="preserve"> </w:t>
      </w:r>
      <w:r>
        <w:rPr>
          <w:spacing w:val="6"/>
          <w:w w:val="110"/>
        </w:rPr>
        <w:t>p</w:t>
      </w:r>
      <w:r>
        <w:rPr>
          <w:w w:val="99"/>
        </w:rPr>
        <w:t>o</w:t>
      </w:r>
      <w:r>
        <w:rPr>
          <w:w w:val="106"/>
        </w:rPr>
        <w:t>i</w:t>
      </w:r>
      <w:r>
        <w:rPr>
          <w:spacing w:val="-5"/>
          <w:w w:val="106"/>
        </w:rPr>
        <w:t>n</w:t>
      </w:r>
      <w:r>
        <w:rPr>
          <w:w w:val="139"/>
        </w:rPr>
        <w:t>t</w:t>
      </w:r>
      <w:r>
        <w:rPr>
          <w:spacing w:val="4"/>
          <w:w w:val="139"/>
        </w:rPr>
        <w:t xml:space="preserve"> </w:t>
      </w:r>
      <w:r>
        <w:t>in</w:t>
      </w:r>
      <w:r>
        <w:rPr>
          <w:spacing w:val="14"/>
        </w:rPr>
        <w:t xml:space="preserve"> </w:t>
      </w:r>
      <w:r>
        <w:t>time</w:t>
      </w:r>
      <w:r>
        <w:rPr>
          <w:spacing w:val="36"/>
        </w:rPr>
        <w:t xml:space="preserve"> </w:t>
      </w:r>
      <w:r>
        <w:t>is</w:t>
      </w:r>
      <w:r>
        <w:rPr>
          <w:spacing w:val="5"/>
        </w:rPr>
        <w:t xml:space="preserve"> </w:t>
      </w:r>
      <w:r>
        <w:t>su</w:t>
      </w:r>
      <w:r>
        <w:rPr>
          <w:spacing w:val="11"/>
        </w:rPr>
        <w:t>b</w:t>
      </w:r>
      <w:r>
        <w:t>ject  to</w:t>
      </w:r>
      <w:r>
        <w:rPr>
          <w:spacing w:val="25"/>
        </w:rPr>
        <w:t xml:space="preserve"> </w:t>
      </w:r>
      <w:r>
        <w:t xml:space="preserve">further </w:t>
      </w:r>
      <w:r>
        <w:rPr>
          <w:spacing w:val="14"/>
        </w:rPr>
        <w:t xml:space="preserve"> </w:t>
      </w:r>
      <w:r>
        <w:t>revision</w:t>
      </w:r>
      <w:r>
        <w:rPr>
          <w:spacing w:val="30"/>
        </w:rPr>
        <w:t xml:space="preserve"> </w:t>
      </w:r>
      <w:r>
        <w:t>and</w:t>
      </w:r>
      <w:r>
        <w:rPr>
          <w:spacing w:val="36"/>
        </w:rPr>
        <w:t xml:space="preserve"> </w:t>
      </w:r>
      <w:r>
        <w:rPr>
          <w:w w:val="112"/>
        </w:rPr>
        <w:t>a</w:t>
      </w:r>
      <w:r>
        <w:rPr>
          <w:w w:val="110"/>
        </w:rPr>
        <w:t>n</w:t>
      </w:r>
      <w:r>
        <w:rPr>
          <w:spacing w:val="-5"/>
          <w:w w:val="110"/>
        </w:rPr>
        <w:t>n</w:t>
      </w:r>
      <w:r>
        <w:rPr>
          <w:w w:val="106"/>
        </w:rPr>
        <w:t>ulme</w:t>
      </w:r>
      <w:r>
        <w:rPr>
          <w:spacing w:val="-5"/>
          <w:w w:val="106"/>
        </w:rPr>
        <w:t>n</w:t>
      </w:r>
      <w:r>
        <w:rPr>
          <w:w w:val="139"/>
        </w:rPr>
        <w:t>t</w:t>
      </w:r>
      <w:r>
        <w:rPr>
          <w:spacing w:val="5"/>
          <w:w w:val="139"/>
        </w:rPr>
        <w:t xml:space="preserve"> </w:t>
      </w:r>
      <w:r>
        <w:t>pr</w:t>
      </w:r>
      <w:r>
        <w:rPr>
          <w:spacing w:val="5"/>
        </w:rPr>
        <w:t>o</w:t>
      </w:r>
      <w:r>
        <w:t>ceedings</w:t>
      </w:r>
      <w:r>
        <w:rPr>
          <w:spacing w:val="41"/>
        </w:rPr>
        <w:t xml:space="preserve"> </w:t>
      </w:r>
      <w:r>
        <w:t>as</w:t>
      </w:r>
      <w:r>
        <w:rPr>
          <w:spacing w:val="16"/>
        </w:rPr>
        <w:t xml:space="preserve"> </w:t>
      </w:r>
      <w:r>
        <w:rPr>
          <w:spacing w:val="-6"/>
        </w:rPr>
        <w:t>w</w:t>
      </w:r>
      <w:r>
        <w:t>ell</w:t>
      </w:r>
      <w:r>
        <w:rPr>
          <w:spacing w:val="1"/>
        </w:rPr>
        <w:t xml:space="preserve"> </w:t>
      </w:r>
      <w:r>
        <w:t>as</w:t>
      </w:r>
      <w:r>
        <w:rPr>
          <w:spacing w:val="15"/>
        </w:rPr>
        <w:t xml:space="preserve"> </w:t>
      </w:r>
      <w:r>
        <w:rPr>
          <w:w w:val="106"/>
        </w:rPr>
        <w:t>suppleme</w:t>
      </w:r>
      <w:r>
        <w:rPr>
          <w:spacing w:val="-5"/>
          <w:w w:val="106"/>
        </w:rPr>
        <w:t>n</w:t>
      </w:r>
      <w:r>
        <w:rPr>
          <w:w w:val="116"/>
        </w:rPr>
        <w:t xml:space="preserve">tary </w:t>
      </w:r>
      <w:r>
        <w:rPr>
          <w:w w:val="111"/>
        </w:rPr>
        <w:t>an</w:t>
      </w:r>
      <w:r>
        <w:rPr>
          <w:spacing w:val="-5"/>
          <w:w w:val="111"/>
        </w:rPr>
        <w:t>n</w:t>
      </w:r>
      <w:r>
        <w:rPr>
          <w:w w:val="106"/>
        </w:rPr>
        <w:t>ulme</w:t>
      </w:r>
      <w:r>
        <w:rPr>
          <w:spacing w:val="-5"/>
          <w:w w:val="106"/>
        </w:rPr>
        <w:t>n</w:t>
      </w:r>
      <w:r>
        <w:rPr>
          <w:w w:val="139"/>
        </w:rPr>
        <w:t>t</w:t>
      </w:r>
      <w:r>
        <w:rPr>
          <w:spacing w:val="16"/>
        </w:rPr>
        <w:t xml:space="preserve"> </w:t>
      </w:r>
      <w:r>
        <w:t>pr</w:t>
      </w:r>
      <w:r>
        <w:rPr>
          <w:spacing w:val="6"/>
        </w:rPr>
        <w:t>o</w:t>
      </w:r>
      <w:r>
        <w:t xml:space="preserve">ceedings. </w:t>
      </w:r>
      <w:r>
        <w:rPr>
          <w:spacing w:val="33"/>
        </w:rPr>
        <w:t xml:space="preserve"> </w:t>
      </w:r>
      <w:r>
        <w:rPr>
          <w:w w:val="109"/>
        </w:rPr>
        <w:t>distinction</w:t>
      </w:r>
      <w:r>
        <w:rPr>
          <w:spacing w:val="12"/>
          <w:w w:val="109"/>
        </w:rPr>
        <w:t xml:space="preserve"> </w:t>
      </w:r>
      <w:r>
        <w:rPr>
          <w:spacing w:val="5"/>
        </w:rPr>
        <w:t>b</w:t>
      </w:r>
      <w:r>
        <w:t>e</w:t>
      </w:r>
      <w:r>
        <w:rPr>
          <w:spacing w:val="-5"/>
        </w:rPr>
        <w:t>t</w:t>
      </w:r>
      <w:r>
        <w:rPr>
          <w:spacing w:val="-6"/>
        </w:rPr>
        <w:t>w</w:t>
      </w:r>
      <w:r>
        <w:t xml:space="preserve">een </w:t>
      </w:r>
      <w:r>
        <w:rPr>
          <w:spacing w:val="5"/>
        </w:rPr>
        <w:t xml:space="preserve"> </w:t>
      </w:r>
      <w:r>
        <w:t>“concluded”</w:t>
      </w:r>
      <w:r>
        <w:rPr>
          <w:spacing w:val="24"/>
        </w:rPr>
        <w:t xml:space="preserve"> </w:t>
      </w:r>
      <w:r>
        <w:t>and</w:t>
      </w:r>
      <w:r>
        <w:rPr>
          <w:spacing w:val="48"/>
        </w:rPr>
        <w:t xml:space="preserve"> </w:t>
      </w:r>
      <w:r>
        <w:t>“</w:t>
      </w:r>
      <w:r>
        <w:rPr>
          <w:spacing w:val="6"/>
        </w:rPr>
        <w:t>p</w:t>
      </w:r>
      <w:r>
        <w:t>ending”</w:t>
      </w:r>
      <w:r>
        <w:rPr>
          <w:spacing w:val="26"/>
        </w:rPr>
        <w:t xml:space="preserve"> </w:t>
      </w:r>
      <w:r>
        <w:t>cases</w:t>
      </w:r>
      <w:r>
        <w:rPr>
          <w:spacing w:val="25"/>
        </w:rPr>
        <w:t xml:space="preserve"> </w:t>
      </w:r>
      <w:r>
        <w:t>is</w:t>
      </w:r>
      <w:r>
        <w:rPr>
          <w:spacing w:val="16"/>
        </w:rPr>
        <w:t xml:space="preserve"> </w:t>
      </w:r>
      <w:r>
        <w:t xml:space="preserve">accordingly </w:t>
      </w:r>
      <w:r>
        <w:rPr>
          <w:spacing w:val="13"/>
        </w:rPr>
        <w:t xml:space="preserve"> </w:t>
      </w:r>
      <w:r>
        <w:rPr>
          <w:w w:val="114"/>
        </w:rPr>
        <w:t>rather</w:t>
      </w:r>
      <w:r>
        <w:rPr>
          <w:spacing w:val="9"/>
          <w:w w:val="114"/>
        </w:rPr>
        <w:t xml:space="preserve"> </w:t>
      </w:r>
      <w:r>
        <w:rPr>
          <w:w w:val="110"/>
        </w:rPr>
        <w:t>blurr</w:t>
      </w:r>
      <w:r>
        <w:rPr>
          <w:spacing w:val="-17"/>
          <w:w w:val="110"/>
        </w:rPr>
        <w:t>y</w:t>
      </w:r>
      <w:r>
        <w:rPr>
          <w:w w:val="110"/>
        </w:rPr>
        <w:t>.</w:t>
      </w:r>
    </w:p>
    <w:p w14:paraId="5D354664" w14:textId="77777777" w:rsidR="000A768D" w:rsidRDefault="006C1B1D">
      <w:pPr>
        <w:spacing w:line="220" w:lineRule="exact"/>
        <w:ind w:left="363"/>
      </w:pPr>
      <w:r>
        <w:rPr>
          <w:w w:val="108"/>
          <w:position w:val="7"/>
          <w:sz w:val="14"/>
          <w:szCs w:val="14"/>
        </w:rPr>
        <w:t>44</w:t>
      </w:r>
      <w:r>
        <w:rPr>
          <w:spacing w:val="-5"/>
          <w:w w:val="108"/>
        </w:rPr>
        <w:t>P</w:t>
      </w:r>
      <w:r>
        <w:rPr>
          <w:w w:val="108"/>
        </w:rPr>
        <w:t>olitical</w:t>
      </w:r>
      <w:r>
        <w:rPr>
          <w:spacing w:val="17"/>
          <w:w w:val="108"/>
        </w:rPr>
        <w:t xml:space="preserve"> </w:t>
      </w:r>
      <w:r>
        <w:t>Risk</w:t>
      </w:r>
      <w:r>
        <w:rPr>
          <w:spacing w:val="34"/>
        </w:rPr>
        <w:t xml:space="preserve"> </w:t>
      </w:r>
      <w:r>
        <w:t>Services</w:t>
      </w:r>
      <w:r>
        <w:rPr>
          <w:spacing w:val="30"/>
        </w:rPr>
        <w:t xml:space="preserve"> </w:t>
      </w:r>
      <w:r>
        <w:t xml:space="preserve">Group </w:t>
      </w:r>
      <w:r>
        <w:rPr>
          <w:spacing w:val="7"/>
        </w:rPr>
        <w:t xml:space="preserve"> </w:t>
      </w:r>
      <w:r>
        <w:rPr>
          <w:w w:val="103"/>
        </w:rPr>
        <w:t>(2013)</w:t>
      </w:r>
    </w:p>
    <w:p w14:paraId="5FDA43F1" w14:textId="77777777" w:rsidR="000A768D" w:rsidRDefault="006C1B1D">
      <w:pPr>
        <w:spacing w:line="220" w:lineRule="exact"/>
        <w:ind w:left="363"/>
        <w:sectPr w:rsidR="000A768D">
          <w:pgSz w:w="12240" w:h="15840"/>
          <w:pgMar w:top="1200" w:right="1320" w:bottom="280" w:left="1340" w:header="1007" w:footer="0" w:gutter="0"/>
          <w:cols w:space="720"/>
        </w:sectPr>
      </w:pPr>
      <w:r>
        <w:rPr>
          <w:w w:val="105"/>
          <w:position w:val="7"/>
          <w:sz w:val="14"/>
          <w:szCs w:val="14"/>
        </w:rPr>
        <w:t>45</w:t>
      </w:r>
      <w:r>
        <w:rPr>
          <w:w w:val="105"/>
        </w:rPr>
        <w:t>UNC</w:t>
      </w:r>
      <w:r>
        <w:rPr>
          <w:spacing w:val="-18"/>
          <w:w w:val="105"/>
        </w:rPr>
        <w:t>T</w:t>
      </w:r>
      <w:r>
        <w:rPr>
          <w:w w:val="105"/>
        </w:rPr>
        <w:t>AD</w:t>
      </w:r>
      <w:r>
        <w:rPr>
          <w:spacing w:val="34"/>
          <w:w w:val="105"/>
        </w:rPr>
        <w:t xml:space="preserve"> </w:t>
      </w:r>
      <w:r>
        <w:rPr>
          <w:w w:val="105"/>
        </w:rPr>
        <w:t>(2013)</w:t>
      </w:r>
    </w:p>
    <w:p w14:paraId="536D57AE" w14:textId="77777777" w:rsidR="000A768D" w:rsidRDefault="000A768D">
      <w:pPr>
        <w:spacing w:before="4" w:line="180" w:lineRule="exact"/>
        <w:rPr>
          <w:sz w:val="19"/>
          <w:szCs w:val="19"/>
        </w:rPr>
      </w:pPr>
    </w:p>
    <w:p w14:paraId="24C993F7" w14:textId="77777777" w:rsidR="000A768D" w:rsidRDefault="006C1B1D">
      <w:pPr>
        <w:spacing w:before="14" w:line="401" w:lineRule="auto"/>
        <w:ind w:left="100" w:right="78"/>
        <w:jc w:val="both"/>
        <w:rPr>
          <w:sz w:val="24"/>
          <w:szCs w:val="24"/>
        </w:rPr>
      </w:pPr>
      <w:r>
        <w:rPr>
          <w:sz w:val="24"/>
          <w:szCs w:val="24"/>
        </w:rPr>
        <w:t>are</w:t>
      </w:r>
      <w:r>
        <w:rPr>
          <w:spacing w:val="44"/>
          <w:sz w:val="24"/>
          <w:szCs w:val="24"/>
        </w:rPr>
        <w:t xml:space="preserve"> </w:t>
      </w:r>
      <w:r>
        <w:rPr>
          <w:sz w:val="24"/>
          <w:szCs w:val="24"/>
        </w:rPr>
        <w:t>designed</w:t>
      </w:r>
      <w:r>
        <w:rPr>
          <w:spacing w:val="43"/>
          <w:sz w:val="24"/>
          <w:szCs w:val="24"/>
        </w:rPr>
        <w:t xml:space="preserve"> </w:t>
      </w:r>
      <w:r>
        <w:rPr>
          <w:sz w:val="24"/>
          <w:szCs w:val="24"/>
        </w:rPr>
        <w:t>to</w:t>
      </w:r>
      <w:r>
        <w:rPr>
          <w:spacing w:val="47"/>
          <w:sz w:val="24"/>
          <w:szCs w:val="24"/>
        </w:rPr>
        <w:t xml:space="preserve"> </w:t>
      </w:r>
      <w:r>
        <w:rPr>
          <w:sz w:val="24"/>
          <w:szCs w:val="24"/>
        </w:rPr>
        <w:t>co</w:t>
      </w:r>
      <w:r>
        <w:rPr>
          <w:spacing w:val="-6"/>
          <w:sz w:val="24"/>
          <w:szCs w:val="24"/>
        </w:rPr>
        <w:t>n</w:t>
      </w:r>
      <w:r>
        <w:rPr>
          <w:spacing w:val="-7"/>
          <w:sz w:val="24"/>
          <w:szCs w:val="24"/>
        </w:rPr>
        <w:t>v</w:t>
      </w:r>
      <w:r>
        <w:rPr>
          <w:sz w:val="24"/>
          <w:szCs w:val="24"/>
        </w:rPr>
        <w:t>ey</w:t>
      </w:r>
      <w:r>
        <w:rPr>
          <w:spacing w:val="33"/>
          <w:sz w:val="24"/>
          <w:szCs w:val="24"/>
        </w:rPr>
        <w:t xml:space="preserve"> </w:t>
      </w:r>
      <w:r>
        <w:rPr>
          <w:sz w:val="24"/>
          <w:szCs w:val="24"/>
        </w:rPr>
        <w:t>relati</w:t>
      </w:r>
      <w:r>
        <w:rPr>
          <w:spacing w:val="-7"/>
          <w:sz w:val="24"/>
          <w:szCs w:val="24"/>
        </w:rPr>
        <w:t>v</w:t>
      </w:r>
      <w:r>
        <w:rPr>
          <w:sz w:val="24"/>
          <w:szCs w:val="24"/>
        </w:rPr>
        <w:t xml:space="preserve">ely </w:t>
      </w:r>
      <w:r>
        <w:rPr>
          <w:spacing w:val="6"/>
          <w:sz w:val="24"/>
          <w:szCs w:val="24"/>
        </w:rPr>
        <w:t xml:space="preserve"> </w:t>
      </w:r>
      <w:r>
        <w:rPr>
          <w:sz w:val="24"/>
          <w:szCs w:val="24"/>
        </w:rPr>
        <w:t xml:space="preserve">broad </w:t>
      </w:r>
      <w:r>
        <w:rPr>
          <w:spacing w:val="4"/>
          <w:sz w:val="24"/>
          <w:szCs w:val="24"/>
        </w:rPr>
        <w:t xml:space="preserve"> </w:t>
      </w:r>
      <w:r>
        <w:rPr>
          <w:sz w:val="24"/>
          <w:szCs w:val="24"/>
        </w:rPr>
        <w:t>signals</w:t>
      </w:r>
      <w:r>
        <w:rPr>
          <w:spacing w:val="33"/>
          <w:sz w:val="24"/>
          <w:szCs w:val="24"/>
        </w:rPr>
        <w:t xml:space="preserve"> </w:t>
      </w:r>
      <w:r>
        <w:rPr>
          <w:sz w:val="24"/>
          <w:szCs w:val="24"/>
        </w:rPr>
        <w:t>to</w:t>
      </w:r>
      <w:r>
        <w:rPr>
          <w:spacing w:val="47"/>
          <w:sz w:val="24"/>
          <w:szCs w:val="24"/>
        </w:rPr>
        <w:t xml:space="preserve"> </w:t>
      </w:r>
      <w:r>
        <w:rPr>
          <w:sz w:val="24"/>
          <w:szCs w:val="24"/>
        </w:rPr>
        <w:t>the</w:t>
      </w:r>
      <w:r>
        <w:rPr>
          <w:spacing w:val="58"/>
          <w:sz w:val="24"/>
          <w:szCs w:val="24"/>
        </w:rPr>
        <w:t xml:space="preserve"> </w:t>
      </w:r>
      <w:r>
        <w:rPr>
          <w:w w:val="108"/>
          <w:sz w:val="24"/>
          <w:szCs w:val="24"/>
        </w:rPr>
        <w:t>i</w:t>
      </w:r>
      <w:r>
        <w:rPr>
          <w:spacing w:val="-8"/>
          <w:w w:val="108"/>
          <w:sz w:val="24"/>
          <w:szCs w:val="24"/>
        </w:rPr>
        <w:t>n</w:t>
      </w:r>
      <w:r>
        <w:rPr>
          <w:w w:val="108"/>
          <w:sz w:val="24"/>
          <w:szCs w:val="24"/>
        </w:rPr>
        <w:t>ternational</w:t>
      </w:r>
      <w:r>
        <w:rPr>
          <w:spacing w:val="25"/>
          <w:w w:val="108"/>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26"/>
          <w:sz w:val="24"/>
          <w:szCs w:val="24"/>
        </w:rPr>
        <w:t xml:space="preserve"> </w:t>
      </w:r>
      <w:r>
        <w:rPr>
          <w:w w:val="101"/>
          <w:sz w:val="24"/>
          <w:szCs w:val="24"/>
        </w:rPr>
        <w:t>com</w:t>
      </w:r>
      <w:r>
        <w:rPr>
          <w:spacing w:val="-6"/>
          <w:w w:val="101"/>
          <w:sz w:val="24"/>
          <w:szCs w:val="24"/>
        </w:rPr>
        <w:t>m</w:t>
      </w:r>
      <w:r>
        <w:rPr>
          <w:w w:val="111"/>
          <w:sz w:val="24"/>
          <w:szCs w:val="24"/>
        </w:rPr>
        <w:t>uni</w:t>
      </w:r>
      <w:r>
        <w:rPr>
          <w:spacing w:val="-7"/>
          <w:w w:val="111"/>
          <w:sz w:val="24"/>
          <w:szCs w:val="24"/>
        </w:rPr>
        <w:t>t</w:t>
      </w:r>
      <w:r>
        <w:rPr>
          <w:spacing w:val="-20"/>
          <w:w w:val="103"/>
          <w:sz w:val="24"/>
          <w:szCs w:val="24"/>
        </w:rPr>
        <w:t>y</w:t>
      </w:r>
      <w:r>
        <w:rPr>
          <w:w w:val="108"/>
          <w:sz w:val="24"/>
          <w:szCs w:val="24"/>
        </w:rPr>
        <w:t xml:space="preserve">, </w:t>
      </w:r>
      <w:r>
        <w:rPr>
          <w:spacing w:val="-6"/>
          <w:sz w:val="24"/>
          <w:szCs w:val="24"/>
        </w:rPr>
        <w:t>w</w:t>
      </w:r>
      <w:r>
        <w:rPr>
          <w:sz w:val="24"/>
          <w:szCs w:val="24"/>
        </w:rPr>
        <w:t>e</w:t>
      </w:r>
      <w:r>
        <w:rPr>
          <w:spacing w:val="23"/>
          <w:sz w:val="24"/>
          <w:szCs w:val="24"/>
        </w:rPr>
        <w:t xml:space="preserve"> </w:t>
      </w:r>
      <w:r>
        <w:rPr>
          <w:w w:val="103"/>
          <w:sz w:val="24"/>
          <w:szCs w:val="24"/>
        </w:rPr>
        <w:t>ex</w:t>
      </w:r>
      <w:r>
        <w:rPr>
          <w:spacing w:val="7"/>
          <w:w w:val="103"/>
          <w:sz w:val="24"/>
          <w:szCs w:val="24"/>
        </w:rPr>
        <w:t>p</w:t>
      </w:r>
      <w:r>
        <w:rPr>
          <w:w w:val="97"/>
          <w:sz w:val="24"/>
          <w:szCs w:val="24"/>
        </w:rPr>
        <w:t>ec</w:t>
      </w:r>
      <w:r>
        <w:rPr>
          <w:w w:val="137"/>
          <w:sz w:val="24"/>
          <w:szCs w:val="24"/>
        </w:rPr>
        <w:t>t</w:t>
      </w:r>
      <w:r>
        <w:rPr>
          <w:sz w:val="24"/>
          <w:szCs w:val="24"/>
        </w:rPr>
        <w:t xml:space="preserve"> </w:t>
      </w:r>
      <w:r>
        <w:rPr>
          <w:spacing w:val="-29"/>
          <w:sz w:val="24"/>
          <w:szCs w:val="24"/>
        </w:rPr>
        <w:t xml:space="preserve"> </w:t>
      </w:r>
      <w:r>
        <w:rPr>
          <w:sz w:val="24"/>
          <w:szCs w:val="24"/>
        </w:rPr>
        <w:t xml:space="preserve">the </w:t>
      </w:r>
      <w:r>
        <w:rPr>
          <w:spacing w:val="3"/>
          <w:sz w:val="24"/>
          <w:szCs w:val="24"/>
        </w:rPr>
        <w:t xml:space="preserve"> </w:t>
      </w:r>
      <w:r>
        <w:rPr>
          <w:spacing w:val="-7"/>
          <w:sz w:val="24"/>
          <w:szCs w:val="24"/>
        </w:rPr>
        <w:t>n</w:t>
      </w:r>
      <w:r>
        <w:rPr>
          <w:sz w:val="24"/>
          <w:szCs w:val="24"/>
        </w:rPr>
        <w:t>u</w:t>
      </w:r>
      <w:r>
        <w:rPr>
          <w:spacing w:val="-7"/>
          <w:sz w:val="24"/>
          <w:szCs w:val="24"/>
        </w:rPr>
        <w:t>m</w:t>
      </w:r>
      <w:r>
        <w:rPr>
          <w:spacing w:val="7"/>
          <w:sz w:val="24"/>
          <w:szCs w:val="24"/>
        </w:rPr>
        <w:t>b</w:t>
      </w:r>
      <w:r>
        <w:rPr>
          <w:sz w:val="24"/>
          <w:szCs w:val="24"/>
        </w:rPr>
        <w:t xml:space="preserve">er </w:t>
      </w:r>
      <w:r>
        <w:rPr>
          <w:spacing w:val="16"/>
          <w:sz w:val="24"/>
          <w:szCs w:val="24"/>
        </w:rPr>
        <w:t xml:space="preserve"> </w:t>
      </w:r>
      <w:r>
        <w:rPr>
          <w:sz w:val="24"/>
          <w:szCs w:val="24"/>
        </w:rPr>
        <w:t>of</w:t>
      </w:r>
      <w:r>
        <w:rPr>
          <w:spacing w:val="19"/>
          <w:sz w:val="24"/>
          <w:szCs w:val="24"/>
        </w:rPr>
        <w:t xml:space="preserve"> </w:t>
      </w:r>
      <w:r>
        <w:rPr>
          <w:sz w:val="24"/>
          <w:szCs w:val="24"/>
        </w:rPr>
        <w:t xml:space="preserve">ratified </w:t>
      </w:r>
      <w:r>
        <w:rPr>
          <w:spacing w:val="6"/>
          <w:sz w:val="24"/>
          <w:szCs w:val="24"/>
        </w:rPr>
        <w:t xml:space="preserve"> </w:t>
      </w:r>
      <w:r>
        <w:rPr>
          <w:sz w:val="24"/>
          <w:szCs w:val="24"/>
        </w:rPr>
        <w:t>BI</w:t>
      </w:r>
      <w:r>
        <w:rPr>
          <w:spacing w:val="-19"/>
          <w:sz w:val="24"/>
          <w:szCs w:val="24"/>
        </w:rPr>
        <w:t>T</w:t>
      </w:r>
      <w:r>
        <w:rPr>
          <w:sz w:val="24"/>
          <w:szCs w:val="24"/>
        </w:rPr>
        <w:t>s  to</w:t>
      </w:r>
      <w:r>
        <w:rPr>
          <w:spacing w:val="52"/>
          <w:sz w:val="24"/>
          <w:szCs w:val="24"/>
        </w:rPr>
        <w:t xml:space="preserve"> </w:t>
      </w:r>
      <w:r>
        <w:rPr>
          <w:spacing w:val="6"/>
          <w:sz w:val="24"/>
          <w:szCs w:val="24"/>
        </w:rPr>
        <w:t>b</w:t>
      </w:r>
      <w:r>
        <w:rPr>
          <w:sz w:val="24"/>
          <w:szCs w:val="24"/>
        </w:rPr>
        <w:t>e</w:t>
      </w:r>
      <w:r>
        <w:rPr>
          <w:spacing w:val="37"/>
          <w:sz w:val="24"/>
          <w:szCs w:val="24"/>
        </w:rPr>
        <w:t xml:space="preserve"> </w:t>
      </w:r>
      <w:r>
        <w:rPr>
          <w:spacing w:val="6"/>
          <w:sz w:val="24"/>
          <w:szCs w:val="24"/>
        </w:rPr>
        <w:t>p</w:t>
      </w:r>
      <w:r>
        <w:rPr>
          <w:sz w:val="24"/>
          <w:szCs w:val="24"/>
        </w:rPr>
        <w:t>ositi</w:t>
      </w:r>
      <w:r>
        <w:rPr>
          <w:spacing w:val="-7"/>
          <w:sz w:val="24"/>
          <w:szCs w:val="24"/>
        </w:rPr>
        <w:t>v</w:t>
      </w:r>
      <w:r>
        <w:rPr>
          <w:sz w:val="24"/>
          <w:szCs w:val="24"/>
        </w:rPr>
        <w:t>ely</w:t>
      </w:r>
      <w:r>
        <w:rPr>
          <w:spacing w:val="54"/>
          <w:sz w:val="24"/>
          <w:szCs w:val="24"/>
        </w:rPr>
        <w:t xml:space="preserve"> </w:t>
      </w:r>
      <w:r>
        <w:rPr>
          <w:sz w:val="24"/>
          <w:szCs w:val="24"/>
        </w:rPr>
        <w:t xml:space="preserve">related </w:t>
      </w:r>
      <w:r>
        <w:rPr>
          <w:spacing w:val="17"/>
          <w:sz w:val="24"/>
          <w:szCs w:val="24"/>
        </w:rPr>
        <w:t xml:space="preserve"> </w:t>
      </w:r>
      <w:r>
        <w:rPr>
          <w:sz w:val="24"/>
          <w:szCs w:val="24"/>
        </w:rPr>
        <w:t>to</w:t>
      </w:r>
      <w:r>
        <w:rPr>
          <w:spacing w:val="52"/>
          <w:sz w:val="24"/>
          <w:szCs w:val="24"/>
        </w:rPr>
        <w:t xml:space="preserve"> </w:t>
      </w:r>
      <w:r>
        <w:rPr>
          <w:w w:val="109"/>
          <w:sz w:val="24"/>
          <w:szCs w:val="24"/>
        </w:rPr>
        <w:t xml:space="preserve">reputation. </w:t>
      </w:r>
      <w:r>
        <w:rPr>
          <w:spacing w:val="13"/>
          <w:w w:val="109"/>
          <w:sz w:val="24"/>
          <w:szCs w:val="24"/>
        </w:rPr>
        <w:t xml:space="preserve"> </w:t>
      </w:r>
      <w:r>
        <w:rPr>
          <w:spacing w:val="-19"/>
          <w:sz w:val="24"/>
          <w:szCs w:val="24"/>
        </w:rPr>
        <w:t>T</w:t>
      </w:r>
      <w:r>
        <w:rPr>
          <w:sz w:val="24"/>
          <w:szCs w:val="24"/>
        </w:rPr>
        <w:t>o</w:t>
      </w:r>
      <w:r>
        <w:rPr>
          <w:spacing w:val="49"/>
          <w:sz w:val="24"/>
          <w:szCs w:val="24"/>
        </w:rPr>
        <w:t xml:space="preserve"> </w:t>
      </w:r>
      <w:r>
        <w:rPr>
          <w:w w:val="107"/>
          <w:sz w:val="24"/>
          <w:szCs w:val="24"/>
        </w:rPr>
        <w:t xml:space="preserve">estimate </w:t>
      </w:r>
      <w:r>
        <w:rPr>
          <w:sz w:val="24"/>
          <w:szCs w:val="24"/>
        </w:rPr>
        <w:t>the</w:t>
      </w:r>
      <w:r>
        <w:rPr>
          <w:spacing w:val="53"/>
          <w:sz w:val="24"/>
          <w:szCs w:val="24"/>
        </w:rPr>
        <w:t xml:space="preserve"> </w:t>
      </w:r>
      <w:r>
        <w:rPr>
          <w:sz w:val="24"/>
          <w:szCs w:val="24"/>
        </w:rPr>
        <w:t xml:space="preserve">impact </w:t>
      </w:r>
      <w:r>
        <w:rPr>
          <w:spacing w:val="6"/>
          <w:sz w:val="24"/>
          <w:szCs w:val="24"/>
        </w:rPr>
        <w:t xml:space="preserve"> </w:t>
      </w:r>
      <w:r>
        <w:rPr>
          <w:sz w:val="24"/>
          <w:szCs w:val="24"/>
        </w:rPr>
        <w:t>of</w:t>
      </w:r>
      <w:r>
        <w:rPr>
          <w:spacing w:val="9"/>
          <w:sz w:val="24"/>
          <w:szCs w:val="24"/>
        </w:rPr>
        <w:t xml:space="preserve"> </w:t>
      </w:r>
      <w:r>
        <w:rPr>
          <w:w w:val="107"/>
          <w:sz w:val="24"/>
          <w:szCs w:val="24"/>
        </w:rPr>
        <w:t>i</w:t>
      </w:r>
      <w:r>
        <w:rPr>
          <w:spacing w:val="-7"/>
          <w:w w:val="107"/>
          <w:sz w:val="24"/>
          <w:szCs w:val="24"/>
        </w:rPr>
        <w:t>nv</w:t>
      </w:r>
      <w:r>
        <w:rPr>
          <w:w w:val="107"/>
          <w:sz w:val="24"/>
          <w:szCs w:val="24"/>
        </w:rPr>
        <w:t>estor-state</w:t>
      </w:r>
      <w:r>
        <w:rPr>
          <w:spacing w:val="18"/>
          <w:w w:val="107"/>
          <w:sz w:val="24"/>
          <w:szCs w:val="24"/>
        </w:rPr>
        <w:t xml:space="preserve"> </w:t>
      </w:r>
      <w:r>
        <w:rPr>
          <w:sz w:val="24"/>
          <w:szCs w:val="24"/>
        </w:rPr>
        <w:t xml:space="preserve">dispute </w:t>
      </w:r>
      <w:r>
        <w:rPr>
          <w:spacing w:val="9"/>
          <w:sz w:val="24"/>
          <w:szCs w:val="24"/>
        </w:rPr>
        <w:t xml:space="preserve"> </w:t>
      </w:r>
      <w:r>
        <w:rPr>
          <w:w w:val="104"/>
          <w:sz w:val="24"/>
          <w:szCs w:val="24"/>
        </w:rPr>
        <w:t>i</w:t>
      </w:r>
      <w:r>
        <w:rPr>
          <w:spacing w:val="-7"/>
          <w:w w:val="104"/>
          <w:sz w:val="24"/>
          <w:szCs w:val="24"/>
        </w:rPr>
        <w:t>n</w:t>
      </w:r>
      <w:r>
        <w:rPr>
          <w:spacing w:val="-7"/>
          <w:w w:val="103"/>
          <w:sz w:val="24"/>
          <w:szCs w:val="24"/>
        </w:rPr>
        <w:t>v</w:t>
      </w:r>
      <w:r>
        <w:rPr>
          <w:w w:val="99"/>
          <w:sz w:val="24"/>
          <w:szCs w:val="24"/>
        </w:rPr>
        <w:t>ol</w:t>
      </w:r>
      <w:r>
        <w:rPr>
          <w:spacing w:val="-6"/>
          <w:w w:val="99"/>
          <w:sz w:val="24"/>
          <w:szCs w:val="24"/>
        </w:rPr>
        <w:t>v</w:t>
      </w:r>
      <w:r>
        <w:rPr>
          <w:w w:val="102"/>
          <w:sz w:val="24"/>
          <w:szCs w:val="24"/>
        </w:rPr>
        <w:t>eme</w:t>
      </w:r>
      <w:r>
        <w:rPr>
          <w:spacing w:val="-7"/>
          <w:w w:val="102"/>
          <w:sz w:val="24"/>
          <w:szCs w:val="24"/>
        </w:rPr>
        <w:t>n</w:t>
      </w:r>
      <w:r>
        <w:rPr>
          <w:w w:val="137"/>
          <w:sz w:val="24"/>
          <w:szCs w:val="24"/>
        </w:rPr>
        <w:t>t</w:t>
      </w:r>
      <w:r>
        <w:rPr>
          <w:spacing w:val="21"/>
          <w:w w:val="137"/>
          <w:sz w:val="24"/>
          <w:szCs w:val="24"/>
        </w:rPr>
        <w:t xml:space="preserve"> </w:t>
      </w:r>
      <w:r>
        <w:rPr>
          <w:sz w:val="24"/>
          <w:szCs w:val="24"/>
        </w:rPr>
        <w:t>vis-à-vis</w:t>
      </w:r>
      <w:r>
        <w:rPr>
          <w:spacing w:val="30"/>
          <w:sz w:val="24"/>
          <w:szCs w:val="24"/>
        </w:rPr>
        <w:t xml:space="preserve"> </w:t>
      </w:r>
      <w:r>
        <w:rPr>
          <w:sz w:val="24"/>
          <w:szCs w:val="24"/>
        </w:rPr>
        <w:t xml:space="preserve">other  </w:t>
      </w:r>
      <w:r>
        <w:rPr>
          <w:spacing w:val="-13"/>
          <w:sz w:val="24"/>
          <w:szCs w:val="24"/>
        </w:rPr>
        <w:t>v</w:t>
      </w:r>
      <w:r>
        <w:rPr>
          <w:sz w:val="24"/>
          <w:szCs w:val="24"/>
        </w:rPr>
        <w:t>ariables</w:t>
      </w:r>
      <w:r>
        <w:rPr>
          <w:spacing w:val="55"/>
          <w:sz w:val="24"/>
          <w:szCs w:val="24"/>
        </w:rPr>
        <w:t xml:space="preserve"> </w:t>
      </w:r>
      <w:r>
        <w:rPr>
          <w:sz w:val="24"/>
          <w:szCs w:val="24"/>
        </w:rPr>
        <w:t xml:space="preserve">that </w:t>
      </w:r>
      <w:r>
        <w:rPr>
          <w:spacing w:val="29"/>
          <w:sz w:val="24"/>
          <w:szCs w:val="24"/>
        </w:rPr>
        <w:t xml:space="preserve"> </w:t>
      </w:r>
      <w:r>
        <w:rPr>
          <w:spacing w:val="-7"/>
          <w:sz w:val="24"/>
          <w:szCs w:val="24"/>
        </w:rPr>
        <w:t>w</w:t>
      </w:r>
      <w:r>
        <w:rPr>
          <w:sz w:val="24"/>
          <w:szCs w:val="24"/>
        </w:rPr>
        <w:t>e</w:t>
      </w:r>
      <w:r>
        <w:rPr>
          <w:spacing w:val="13"/>
          <w:sz w:val="24"/>
          <w:szCs w:val="24"/>
        </w:rPr>
        <w:t xml:space="preserve"> </w:t>
      </w:r>
      <w:r>
        <w:rPr>
          <w:sz w:val="24"/>
          <w:szCs w:val="24"/>
        </w:rPr>
        <w:t>ex</w:t>
      </w:r>
      <w:r>
        <w:rPr>
          <w:spacing w:val="6"/>
          <w:sz w:val="24"/>
          <w:szCs w:val="24"/>
        </w:rPr>
        <w:t>p</w:t>
      </w:r>
      <w:r>
        <w:rPr>
          <w:sz w:val="24"/>
          <w:szCs w:val="24"/>
        </w:rPr>
        <w:t>ect</w:t>
      </w:r>
      <w:r>
        <w:rPr>
          <w:spacing w:val="52"/>
          <w:sz w:val="24"/>
          <w:szCs w:val="24"/>
        </w:rPr>
        <w:t xml:space="preserve"> </w:t>
      </w:r>
      <w:r>
        <w:rPr>
          <w:w w:val="111"/>
          <w:sz w:val="24"/>
          <w:szCs w:val="24"/>
        </w:rPr>
        <w:t xml:space="preserve">to </w:t>
      </w:r>
      <w:r>
        <w:rPr>
          <w:sz w:val="24"/>
          <w:szCs w:val="24"/>
        </w:rPr>
        <w:t>affect</w:t>
      </w:r>
      <w:r>
        <w:rPr>
          <w:spacing w:val="12"/>
          <w:sz w:val="24"/>
          <w:szCs w:val="24"/>
        </w:rPr>
        <w:t xml:space="preserve"> </w:t>
      </w:r>
      <w:r>
        <w:rPr>
          <w:sz w:val="24"/>
          <w:szCs w:val="24"/>
        </w:rPr>
        <w:t>a</w:t>
      </w:r>
      <w:r>
        <w:rPr>
          <w:spacing w:val="17"/>
          <w:sz w:val="24"/>
          <w:szCs w:val="24"/>
        </w:rPr>
        <w:t xml:space="preserve"> </w:t>
      </w:r>
      <w:r>
        <w:rPr>
          <w:sz w:val="24"/>
          <w:szCs w:val="24"/>
        </w:rPr>
        <w:t>state’s</w:t>
      </w:r>
      <w:r>
        <w:rPr>
          <w:spacing w:val="44"/>
          <w:sz w:val="24"/>
          <w:szCs w:val="24"/>
        </w:rPr>
        <w:t xml:space="preserve"> </w:t>
      </w:r>
      <w:r>
        <w:rPr>
          <w:w w:val="109"/>
          <w:sz w:val="24"/>
          <w:szCs w:val="24"/>
        </w:rPr>
        <w:t>reputation</w:t>
      </w:r>
      <w:r>
        <w:rPr>
          <w:spacing w:val="2"/>
          <w:w w:val="109"/>
          <w:sz w:val="24"/>
          <w:szCs w:val="24"/>
        </w:rPr>
        <w:t xml:space="preserve"> </w:t>
      </w:r>
      <w:r>
        <w:rPr>
          <w:sz w:val="24"/>
          <w:szCs w:val="24"/>
        </w:rPr>
        <w:t>with</w:t>
      </w:r>
      <w:r>
        <w:rPr>
          <w:spacing w:val="33"/>
          <w:sz w:val="24"/>
          <w:szCs w:val="24"/>
        </w:rPr>
        <w:t xml:space="preserve"> </w:t>
      </w:r>
      <w:r>
        <w:rPr>
          <w:sz w:val="24"/>
          <w:szCs w:val="24"/>
        </w:rPr>
        <w:t>the</w:t>
      </w:r>
      <w:r>
        <w:rPr>
          <w:spacing w:val="39"/>
          <w:sz w:val="24"/>
          <w:szCs w:val="24"/>
        </w:rPr>
        <w:t xml:space="preserve"> </w:t>
      </w:r>
      <w:r>
        <w:rPr>
          <w:w w:val="107"/>
          <w:sz w:val="24"/>
          <w:szCs w:val="24"/>
        </w:rPr>
        <w:t>i</w:t>
      </w:r>
      <w:r>
        <w:rPr>
          <w:spacing w:val="-7"/>
          <w:w w:val="107"/>
          <w:sz w:val="24"/>
          <w:szCs w:val="24"/>
        </w:rPr>
        <w:t>n</w:t>
      </w:r>
      <w:r>
        <w:rPr>
          <w:w w:val="107"/>
          <w:sz w:val="24"/>
          <w:szCs w:val="24"/>
        </w:rPr>
        <w:t>ternational</w:t>
      </w:r>
      <w:r>
        <w:rPr>
          <w:spacing w:val="14"/>
          <w:w w:val="107"/>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7"/>
          <w:sz w:val="24"/>
          <w:szCs w:val="24"/>
        </w:rPr>
        <w:t xml:space="preserve"> </w:t>
      </w:r>
      <w:r>
        <w:rPr>
          <w:sz w:val="24"/>
          <w:szCs w:val="24"/>
        </w:rPr>
        <w:t>com</w:t>
      </w:r>
      <w:r>
        <w:rPr>
          <w:spacing w:val="-6"/>
          <w:sz w:val="24"/>
          <w:szCs w:val="24"/>
        </w:rPr>
        <w:t>m</w:t>
      </w:r>
      <w:r>
        <w:rPr>
          <w:sz w:val="24"/>
          <w:szCs w:val="24"/>
        </w:rPr>
        <w:t>uni</w:t>
      </w:r>
      <w:r>
        <w:rPr>
          <w:spacing w:val="-7"/>
          <w:sz w:val="24"/>
          <w:szCs w:val="24"/>
        </w:rPr>
        <w:t>t</w:t>
      </w:r>
      <w:r>
        <w:rPr>
          <w:spacing w:val="-20"/>
          <w:sz w:val="24"/>
          <w:szCs w:val="24"/>
        </w:rPr>
        <w:t>y</w:t>
      </w:r>
      <w:r>
        <w:rPr>
          <w:sz w:val="24"/>
          <w:szCs w:val="24"/>
        </w:rPr>
        <w:t xml:space="preserve">, </w:t>
      </w:r>
      <w:r>
        <w:rPr>
          <w:spacing w:val="4"/>
          <w:sz w:val="24"/>
          <w:szCs w:val="24"/>
        </w:rPr>
        <w:t xml:space="preserve"> </w:t>
      </w:r>
      <w:r>
        <w:rPr>
          <w:spacing w:val="-7"/>
          <w:sz w:val="24"/>
          <w:szCs w:val="24"/>
        </w:rPr>
        <w:t>w</w:t>
      </w:r>
      <w:r>
        <w:rPr>
          <w:sz w:val="24"/>
          <w:szCs w:val="24"/>
        </w:rPr>
        <w:t>e</w:t>
      </w:r>
      <w:r>
        <w:rPr>
          <w:spacing w:val="-1"/>
          <w:sz w:val="24"/>
          <w:szCs w:val="24"/>
        </w:rPr>
        <w:t xml:space="preserve"> </w:t>
      </w:r>
      <w:r>
        <w:rPr>
          <w:sz w:val="24"/>
          <w:szCs w:val="24"/>
        </w:rPr>
        <w:t>also</w:t>
      </w:r>
      <w:r>
        <w:rPr>
          <w:spacing w:val="11"/>
          <w:sz w:val="24"/>
          <w:szCs w:val="24"/>
        </w:rPr>
        <w:t xml:space="preserve"> </w:t>
      </w:r>
      <w:r>
        <w:rPr>
          <w:sz w:val="24"/>
          <w:szCs w:val="24"/>
        </w:rPr>
        <w:t>include</w:t>
      </w:r>
      <w:r>
        <w:rPr>
          <w:spacing w:val="28"/>
          <w:sz w:val="24"/>
          <w:szCs w:val="24"/>
        </w:rPr>
        <w:t xml:space="preserve"> </w:t>
      </w:r>
      <w:r>
        <w:rPr>
          <w:sz w:val="24"/>
          <w:szCs w:val="24"/>
        </w:rPr>
        <w:t>eco- nomic</w:t>
      </w:r>
      <w:r>
        <w:rPr>
          <w:spacing w:val="21"/>
          <w:sz w:val="24"/>
          <w:szCs w:val="24"/>
        </w:rPr>
        <w:t xml:space="preserve"> </w:t>
      </w:r>
      <w:r>
        <w:rPr>
          <w:sz w:val="24"/>
          <w:szCs w:val="24"/>
        </w:rPr>
        <w:t xml:space="preserve">dynamism, </w:t>
      </w:r>
      <w:r>
        <w:rPr>
          <w:spacing w:val="8"/>
          <w:sz w:val="24"/>
          <w:szCs w:val="24"/>
        </w:rPr>
        <w:t xml:space="preserve"> </w:t>
      </w:r>
      <w:r>
        <w:rPr>
          <w:sz w:val="24"/>
          <w:szCs w:val="24"/>
        </w:rPr>
        <w:t>mar</w:t>
      </w:r>
      <w:r>
        <w:rPr>
          <w:spacing w:val="-7"/>
          <w:sz w:val="24"/>
          <w:szCs w:val="24"/>
        </w:rPr>
        <w:t>k</w:t>
      </w:r>
      <w:r>
        <w:rPr>
          <w:sz w:val="24"/>
          <w:szCs w:val="24"/>
        </w:rPr>
        <w:t xml:space="preserve">et </w:t>
      </w:r>
      <w:r>
        <w:rPr>
          <w:spacing w:val="5"/>
          <w:sz w:val="24"/>
          <w:szCs w:val="24"/>
        </w:rPr>
        <w:t xml:space="preserve"> </w:t>
      </w:r>
      <w:r>
        <w:rPr>
          <w:sz w:val="24"/>
          <w:szCs w:val="24"/>
        </w:rPr>
        <w:t>size,</w:t>
      </w:r>
      <w:r>
        <w:rPr>
          <w:spacing w:val="10"/>
          <w:sz w:val="24"/>
          <w:szCs w:val="24"/>
        </w:rPr>
        <w:t xml:space="preserve"> </w:t>
      </w:r>
      <w:r>
        <w:rPr>
          <w:sz w:val="24"/>
          <w:szCs w:val="24"/>
        </w:rPr>
        <w:t>macr</w:t>
      </w:r>
      <w:r>
        <w:rPr>
          <w:spacing w:val="7"/>
          <w:sz w:val="24"/>
          <w:szCs w:val="24"/>
        </w:rPr>
        <w:t>o</w:t>
      </w:r>
      <w:r>
        <w:rPr>
          <w:sz w:val="24"/>
          <w:szCs w:val="24"/>
        </w:rPr>
        <w:t>economic</w:t>
      </w:r>
      <w:r>
        <w:rPr>
          <w:spacing w:val="39"/>
          <w:sz w:val="24"/>
          <w:szCs w:val="24"/>
        </w:rPr>
        <w:t xml:space="preserve"> </w:t>
      </w:r>
      <w:r>
        <w:rPr>
          <w:sz w:val="24"/>
          <w:szCs w:val="24"/>
        </w:rPr>
        <w:t>stabili</w:t>
      </w:r>
      <w:r>
        <w:rPr>
          <w:spacing w:val="-7"/>
          <w:sz w:val="24"/>
          <w:szCs w:val="24"/>
        </w:rPr>
        <w:t>t</w:t>
      </w:r>
      <w:r>
        <w:rPr>
          <w:spacing w:val="-20"/>
          <w:sz w:val="24"/>
          <w:szCs w:val="24"/>
        </w:rPr>
        <w:t>y</w:t>
      </w:r>
      <w:r>
        <w:rPr>
          <w:sz w:val="24"/>
          <w:szCs w:val="24"/>
        </w:rPr>
        <w:t xml:space="preserve">, </w:t>
      </w:r>
      <w:r>
        <w:rPr>
          <w:spacing w:val="22"/>
          <w:sz w:val="24"/>
          <w:szCs w:val="24"/>
        </w:rPr>
        <w:t xml:space="preserve"> </w:t>
      </w:r>
      <w:r>
        <w:rPr>
          <w:sz w:val="24"/>
          <w:szCs w:val="24"/>
        </w:rPr>
        <w:t>i</w:t>
      </w:r>
      <w:r>
        <w:rPr>
          <w:spacing w:val="-7"/>
          <w:sz w:val="24"/>
          <w:szCs w:val="24"/>
        </w:rPr>
        <w:t>n</w:t>
      </w:r>
      <w:r>
        <w:rPr>
          <w:sz w:val="24"/>
          <w:szCs w:val="24"/>
        </w:rPr>
        <w:t xml:space="preserve">ternal </w:t>
      </w:r>
      <w:r>
        <w:rPr>
          <w:spacing w:val="11"/>
          <w:sz w:val="24"/>
          <w:szCs w:val="24"/>
        </w:rPr>
        <w:t xml:space="preserve"> </w:t>
      </w:r>
      <w:r>
        <w:rPr>
          <w:sz w:val="24"/>
          <w:szCs w:val="24"/>
        </w:rPr>
        <w:t>stabili</w:t>
      </w:r>
      <w:r>
        <w:rPr>
          <w:spacing w:val="-7"/>
          <w:sz w:val="24"/>
          <w:szCs w:val="24"/>
        </w:rPr>
        <w:t>t</w:t>
      </w:r>
      <w:r>
        <w:rPr>
          <w:spacing w:val="-20"/>
          <w:sz w:val="24"/>
          <w:szCs w:val="24"/>
        </w:rPr>
        <w:t>y</w:t>
      </w:r>
      <w:r>
        <w:rPr>
          <w:sz w:val="24"/>
          <w:szCs w:val="24"/>
        </w:rPr>
        <w:t xml:space="preserve">, </w:t>
      </w:r>
      <w:r>
        <w:rPr>
          <w:spacing w:val="22"/>
          <w:sz w:val="24"/>
          <w:szCs w:val="24"/>
        </w:rPr>
        <w:t xml:space="preserve"> </w:t>
      </w:r>
      <w:r>
        <w:rPr>
          <w:sz w:val="24"/>
          <w:szCs w:val="24"/>
        </w:rPr>
        <w:t xml:space="preserve">external  </w:t>
      </w:r>
      <w:r>
        <w:rPr>
          <w:w w:val="109"/>
          <w:sz w:val="24"/>
          <w:szCs w:val="24"/>
        </w:rPr>
        <w:t>stabili</w:t>
      </w:r>
      <w:r>
        <w:rPr>
          <w:spacing w:val="-7"/>
          <w:w w:val="109"/>
          <w:sz w:val="24"/>
          <w:szCs w:val="24"/>
        </w:rPr>
        <w:t>t</w:t>
      </w:r>
      <w:r>
        <w:rPr>
          <w:spacing w:val="-19"/>
          <w:w w:val="103"/>
          <w:sz w:val="24"/>
          <w:szCs w:val="24"/>
        </w:rPr>
        <w:t>y</w:t>
      </w:r>
      <w:r>
        <w:rPr>
          <w:w w:val="108"/>
          <w:sz w:val="24"/>
          <w:szCs w:val="24"/>
        </w:rPr>
        <w:t xml:space="preserve">, </w:t>
      </w:r>
      <w:r>
        <w:rPr>
          <w:sz w:val="24"/>
          <w:szCs w:val="24"/>
        </w:rPr>
        <w:t>financial</w:t>
      </w:r>
      <w:r>
        <w:rPr>
          <w:spacing w:val="34"/>
          <w:sz w:val="24"/>
          <w:szCs w:val="24"/>
        </w:rPr>
        <w:t xml:space="preserve"> </w:t>
      </w:r>
      <w:r>
        <w:rPr>
          <w:sz w:val="24"/>
          <w:szCs w:val="24"/>
        </w:rPr>
        <w:t>o</w:t>
      </w:r>
      <w:r>
        <w:rPr>
          <w:spacing w:val="7"/>
          <w:sz w:val="24"/>
          <w:szCs w:val="24"/>
        </w:rPr>
        <w:t>p</w:t>
      </w:r>
      <w:r>
        <w:rPr>
          <w:sz w:val="24"/>
          <w:szCs w:val="24"/>
        </w:rPr>
        <w:t>enness,</w:t>
      </w:r>
      <w:r>
        <w:rPr>
          <w:spacing w:val="36"/>
          <w:sz w:val="24"/>
          <w:szCs w:val="24"/>
        </w:rPr>
        <w:t xml:space="preserve"> </w:t>
      </w:r>
      <w:r>
        <w:rPr>
          <w:sz w:val="24"/>
          <w:szCs w:val="24"/>
        </w:rPr>
        <w:t>and</w:t>
      </w:r>
      <w:r>
        <w:rPr>
          <w:spacing w:val="47"/>
          <w:sz w:val="24"/>
          <w:szCs w:val="24"/>
        </w:rPr>
        <w:t xml:space="preserve"> </w:t>
      </w:r>
      <w:r>
        <w:rPr>
          <w:spacing w:val="6"/>
          <w:sz w:val="24"/>
          <w:szCs w:val="24"/>
        </w:rPr>
        <w:t>p</w:t>
      </w:r>
      <w:r>
        <w:rPr>
          <w:sz w:val="24"/>
          <w:szCs w:val="24"/>
        </w:rPr>
        <w:t>olitical</w:t>
      </w:r>
      <w:r>
        <w:rPr>
          <w:spacing w:val="47"/>
          <w:sz w:val="24"/>
          <w:szCs w:val="24"/>
        </w:rPr>
        <w:t xml:space="preserve"> </w:t>
      </w:r>
      <w:r>
        <w:rPr>
          <w:sz w:val="24"/>
          <w:szCs w:val="24"/>
        </w:rPr>
        <w:t>dem</w:t>
      </w:r>
      <w:r>
        <w:rPr>
          <w:spacing w:val="7"/>
          <w:sz w:val="24"/>
          <w:szCs w:val="24"/>
        </w:rPr>
        <w:t>o</w:t>
      </w:r>
      <w:r>
        <w:rPr>
          <w:sz w:val="24"/>
          <w:szCs w:val="24"/>
        </w:rPr>
        <w:t>crac</w:t>
      </w:r>
      <w:r>
        <w:rPr>
          <w:spacing w:val="-20"/>
          <w:sz w:val="24"/>
          <w:szCs w:val="24"/>
        </w:rPr>
        <w:t>y</w:t>
      </w:r>
      <w:r>
        <w:rPr>
          <w:sz w:val="24"/>
          <w:szCs w:val="24"/>
        </w:rPr>
        <w:t xml:space="preserve">. </w:t>
      </w:r>
      <w:r>
        <w:rPr>
          <w:spacing w:val="20"/>
          <w:sz w:val="24"/>
          <w:szCs w:val="24"/>
        </w:rPr>
        <w:t xml:space="preserve"> </w:t>
      </w:r>
      <w:r>
        <w:rPr>
          <w:spacing w:val="-20"/>
          <w:sz w:val="24"/>
          <w:szCs w:val="24"/>
        </w:rPr>
        <w:t>W</w:t>
      </w:r>
      <w:r>
        <w:rPr>
          <w:sz w:val="24"/>
          <w:szCs w:val="24"/>
        </w:rPr>
        <w:t>e</w:t>
      </w:r>
      <w:r>
        <w:rPr>
          <w:spacing w:val="27"/>
          <w:sz w:val="24"/>
          <w:szCs w:val="24"/>
        </w:rPr>
        <w:t xml:space="preserve"> </w:t>
      </w:r>
      <w:r>
        <w:rPr>
          <w:sz w:val="24"/>
          <w:szCs w:val="24"/>
        </w:rPr>
        <w:t>o</w:t>
      </w:r>
      <w:r>
        <w:rPr>
          <w:spacing w:val="7"/>
          <w:sz w:val="24"/>
          <w:szCs w:val="24"/>
        </w:rPr>
        <w:t>p</w:t>
      </w:r>
      <w:r>
        <w:rPr>
          <w:sz w:val="24"/>
          <w:szCs w:val="24"/>
        </w:rPr>
        <w:t xml:space="preserve">erationalize </w:t>
      </w:r>
      <w:r>
        <w:rPr>
          <w:spacing w:val="6"/>
          <w:sz w:val="24"/>
          <w:szCs w:val="24"/>
        </w:rPr>
        <w:t xml:space="preserve"> </w:t>
      </w:r>
      <w:r>
        <w:rPr>
          <w:sz w:val="24"/>
          <w:szCs w:val="24"/>
        </w:rPr>
        <w:t>these</w:t>
      </w:r>
      <w:r>
        <w:rPr>
          <w:spacing w:val="42"/>
          <w:sz w:val="24"/>
          <w:szCs w:val="24"/>
        </w:rPr>
        <w:t xml:space="preserve"> </w:t>
      </w:r>
      <w:r>
        <w:rPr>
          <w:spacing w:val="-13"/>
          <w:sz w:val="24"/>
          <w:szCs w:val="24"/>
        </w:rPr>
        <w:t>v</w:t>
      </w:r>
      <w:r>
        <w:rPr>
          <w:sz w:val="24"/>
          <w:szCs w:val="24"/>
        </w:rPr>
        <w:t xml:space="preserve">ariables, </w:t>
      </w:r>
      <w:r>
        <w:rPr>
          <w:spacing w:val="1"/>
          <w:sz w:val="24"/>
          <w:szCs w:val="24"/>
        </w:rPr>
        <w:t xml:space="preserve"> </w:t>
      </w:r>
      <w:r>
        <w:rPr>
          <w:w w:val="104"/>
          <w:sz w:val="24"/>
          <w:szCs w:val="24"/>
        </w:rPr>
        <w:t>res</w:t>
      </w:r>
      <w:r>
        <w:rPr>
          <w:spacing w:val="6"/>
          <w:w w:val="104"/>
          <w:sz w:val="24"/>
          <w:szCs w:val="24"/>
        </w:rPr>
        <w:t>p</w:t>
      </w:r>
      <w:r>
        <w:rPr>
          <w:w w:val="104"/>
          <w:sz w:val="24"/>
          <w:szCs w:val="24"/>
        </w:rPr>
        <w:t>ecti</w:t>
      </w:r>
      <w:r>
        <w:rPr>
          <w:spacing w:val="-7"/>
          <w:w w:val="104"/>
          <w:sz w:val="24"/>
          <w:szCs w:val="24"/>
        </w:rPr>
        <w:t>v</w:t>
      </w:r>
      <w:r>
        <w:rPr>
          <w:w w:val="99"/>
          <w:sz w:val="24"/>
          <w:szCs w:val="24"/>
        </w:rPr>
        <w:t>el</w:t>
      </w:r>
      <w:r>
        <w:rPr>
          <w:spacing w:val="-19"/>
          <w:w w:val="99"/>
          <w:sz w:val="24"/>
          <w:szCs w:val="24"/>
        </w:rPr>
        <w:t>y</w:t>
      </w:r>
      <w:r>
        <w:rPr>
          <w:w w:val="108"/>
          <w:sz w:val="24"/>
          <w:szCs w:val="24"/>
        </w:rPr>
        <w:t xml:space="preserve">, </w:t>
      </w:r>
      <w:r>
        <w:rPr>
          <w:sz w:val="24"/>
          <w:szCs w:val="24"/>
        </w:rPr>
        <w:t>on</w:t>
      </w:r>
      <w:r>
        <w:rPr>
          <w:spacing w:val="48"/>
          <w:sz w:val="24"/>
          <w:szCs w:val="24"/>
        </w:rPr>
        <w:t xml:space="preserve"> </w:t>
      </w:r>
      <w:r>
        <w:rPr>
          <w:sz w:val="24"/>
          <w:szCs w:val="24"/>
        </w:rPr>
        <w:t xml:space="preserve">the </w:t>
      </w:r>
      <w:r>
        <w:rPr>
          <w:spacing w:val="14"/>
          <w:sz w:val="24"/>
          <w:szCs w:val="24"/>
        </w:rPr>
        <w:t xml:space="preserve"> </w:t>
      </w:r>
      <w:r>
        <w:rPr>
          <w:sz w:val="24"/>
          <w:szCs w:val="24"/>
        </w:rPr>
        <w:t>basis</w:t>
      </w:r>
      <w:r>
        <w:rPr>
          <w:spacing w:val="57"/>
          <w:sz w:val="24"/>
          <w:szCs w:val="24"/>
        </w:rPr>
        <w:t xml:space="preserve"> </w:t>
      </w:r>
      <w:r>
        <w:rPr>
          <w:sz w:val="24"/>
          <w:szCs w:val="24"/>
        </w:rPr>
        <w:t>of</w:t>
      </w:r>
      <w:r>
        <w:rPr>
          <w:spacing w:val="30"/>
          <w:sz w:val="24"/>
          <w:szCs w:val="24"/>
        </w:rPr>
        <w:t xml:space="preserve"> </w:t>
      </w:r>
      <w:r>
        <w:rPr>
          <w:sz w:val="24"/>
          <w:szCs w:val="24"/>
        </w:rPr>
        <w:t xml:space="preserve">GDP </w:t>
      </w:r>
      <w:r>
        <w:rPr>
          <w:spacing w:val="21"/>
          <w:sz w:val="24"/>
          <w:szCs w:val="24"/>
        </w:rPr>
        <w:t xml:space="preserve"> </w:t>
      </w:r>
      <w:r>
        <w:rPr>
          <w:w w:val="106"/>
          <w:sz w:val="24"/>
          <w:szCs w:val="24"/>
        </w:rPr>
        <w:t>gr</w:t>
      </w:r>
      <w:r>
        <w:rPr>
          <w:spacing w:val="-7"/>
          <w:w w:val="106"/>
          <w:sz w:val="24"/>
          <w:szCs w:val="24"/>
        </w:rPr>
        <w:t>o</w:t>
      </w:r>
      <w:r>
        <w:rPr>
          <w:w w:val="106"/>
          <w:sz w:val="24"/>
          <w:szCs w:val="24"/>
        </w:rPr>
        <w:t>wth,</w:t>
      </w:r>
      <w:r>
        <w:rPr>
          <w:w w:val="106"/>
          <w:position w:val="9"/>
          <w:sz w:val="14"/>
          <w:szCs w:val="14"/>
        </w:rPr>
        <w:t xml:space="preserve">46 </w:t>
      </w:r>
      <w:r>
        <w:rPr>
          <w:spacing w:val="37"/>
          <w:w w:val="106"/>
          <w:position w:val="9"/>
          <w:sz w:val="14"/>
          <w:szCs w:val="14"/>
        </w:rPr>
        <w:t xml:space="preserve"> </w:t>
      </w:r>
      <w:r>
        <w:rPr>
          <w:spacing w:val="6"/>
          <w:w w:val="106"/>
          <w:sz w:val="24"/>
          <w:szCs w:val="24"/>
        </w:rPr>
        <w:t>p</w:t>
      </w:r>
      <w:r>
        <w:rPr>
          <w:w w:val="106"/>
          <w:sz w:val="24"/>
          <w:szCs w:val="24"/>
        </w:rPr>
        <w:t>opulation,</w:t>
      </w:r>
      <w:r>
        <w:rPr>
          <w:w w:val="106"/>
          <w:position w:val="9"/>
          <w:sz w:val="14"/>
          <w:szCs w:val="14"/>
        </w:rPr>
        <w:t xml:space="preserve">47  </w:t>
      </w:r>
      <w:r>
        <w:rPr>
          <w:spacing w:val="9"/>
          <w:w w:val="106"/>
          <w:position w:val="9"/>
          <w:sz w:val="14"/>
          <w:szCs w:val="14"/>
        </w:rPr>
        <w:t xml:space="preserve"> </w:t>
      </w:r>
      <w:r>
        <w:rPr>
          <w:sz w:val="24"/>
          <w:szCs w:val="24"/>
        </w:rPr>
        <w:t xml:space="preserve">the </w:t>
      </w:r>
      <w:r>
        <w:rPr>
          <w:spacing w:val="14"/>
          <w:sz w:val="24"/>
          <w:szCs w:val="24"/>
        </w:rPr>
        <w:t xml:space="preserve"> </w:t>
      </w:r>
      <w:r>
        <w:rPr>
          <w:sz w:val="24"/>
          <w:szCs w:val="24"/>
        </w:rPr>
        <w:t xml:space="preserve">rate </w:t>
      </w:r>
      <w:r>
        <w:rPr>
          <w:spacing w:val="25"/>
          <w:sz w:val="24"/>
          <w:szCs w:val="24"/>
        </w:rPr>
        <w:t xml:space="preserve"> </w:t>
      </w:r>
      <w:r>
        <w:rPr>
          <w:sz w:val="24"/>
          <w:szCs w:val="24"/>
        </w:rPr>
        <w:t>of</w:t>
      </w:r>
      <w:r>
        <w:rPr>
          <w:spacing w:val="31"/>
          <w:sz w:val="24"/>
          <w:szCs w:val="24"/>
        </w:rPr>
        <w:t xml:space="preserve"> </w:t>
      </w:r>
      <w:r>
        <w:rPr>
          <w:w w:val="105"/>
          <w:sz w:val="24"/>
          <w:szCs w:val="24"/>
        </w:rPr>
        <w:t>inflation,</w:t>
      </w:r>
      <w:r>
        <w:rPr>
          <w:w w:val="105"/>
          <w:position w:val="9"/>
          <w:sz w:val="14"/>
          <w:szCs w:val="14"/>
        </w:rPr>
        <w:t xml:space="preserve">48  </w:t>
      </w:r>
      <w:r>
        <w:rPr>
          <w:spacing w:val="1"/>
          <w:w w:val="105"/>
          <w:position w:val="9"/>
          <w:sz w:val="14"/>
          <w:szCs w:val="14"/>
        </w:rPr>
        <w:t xml:space="preserve"> </w:t>
      </w:r>
      <w:r>
        <w:rPr>
          <w:sz w:val="24"/>
          <w:szCs w:val="24"/>
        </w:rPr>
        <w:t>i</w:t>
      </w:r>
      <w:r>
        <w:rPr>
          <w:spacing w:val="-7"/>
          <w:sz w:val="24"/>
          <w:szCs w:val="24"/>
        </w:rPr>
        <w:t>n</w:t>
      </w:r>
      <w:r>
        <w:rPr>
          <w:sz w:val="24"/>
          <w:szCs w:val="24"/>
        </w:rPr>
        <w:t xml:space="preserve">ternal </w:t>
      </w:r>
      <w:r>
        <w:rPr>
          <w:spacing w:val="38"/>
          <w:sz w:val="24"/>
          <w:szCs w:val="24"/>
        </w:rPr>
        <w:t xml:space="preserve"> </w:t>
      </w:r>
      <w:r>
        <w:rPr>
          <w:sz w:val="24"/>
          <w:szCs w:val="24"/>
        </w:rPr>
        <w:t xml:space="preserve">and </w:t>
      </w:r>
      <w:r>
        <w:rPr>
          <w:spacing w:val="10"/>
          <w:sz w:val="24"/>
          <w:szCs w:val="24"/>
        </w:rPr>
        <w:t xml:space="preserve"> </w:t>
      </w:r>
      <w:r>
        <w:rPr>
          <w:w w:val="106"/>
          <w:sz w:val="24"/>
          <w:szCs w:val="24"/>
        </w:rPr>
        <w:t xml:space="preserve">external </w:t>
      </w:r>
      <w:r>
        <w:rPr>
          <w:w w:val="109"/>
          <w:sz w:val="24"/>
          <w:szCs w:val="24"/>
        </w:rPr>
        <w:t>stabili</w:t>
      </w:r>
      <w:r>
        <w:rPr>
          <w:spacing w:val="-8"/>
          <w:w w:val="109"/>
          <w:sz w:val="24"/>
          <w:szCs w:val="24"/>
        </w:rPr>
        <w:t>t</w:t>
      </w:r>
      <w:r>
        <w:rPr>
          <w:spacing w:val="-22"/>
          <w:w w:val="109"/>
          <w:sz w:val="24"/>
          <w:szCs w:val="24"/>
        </w:rPr>
        <w:t>y</w:t>
      </w:r>
      <w:r>
        <w:rPr>
          <w:w w:val="109"/>
          <w:sz w:val="24"/>
          <w:szCs w:val="24"/>
        </w:rPr>
        <w:t>,</w:t>
      </w:r>
      <w:r>
        <w:rPr>
          <w:w w:val="109"/>
          <w:position w:val="9"/>
          <w:sz w:val="14"/>
          <w:szCs w:val="14"/>
        </w:rPr>
        <w:t>49</w:t>
      </w:r>
      <w:r>
        <w:rPr>
          <w:spacing w:val="32"/>
          <w:w w:val="109"/>
          <w:position w:val="9"/>
          <w:sz w:val="14"/>
          <w:szCs w:val="14"/>
        </w:rPr>
        <w:t xml:space="preserve"> </w:t>
      </w:r>
      <w:r>
        <w:rPr>
          <w:sz w:val="24"/>
          <w:szCs w:val="24"/>
        </w:rPr>
        <w:t>financial</w:t>
      </w:r>
      <w:r>
        <w:rPr>
          <w:spacing w:val="25"/>
          <w:sz w:val="24"/>
          <w:szCs w:val="24"/>
        </w:rPr>
        <w:t xml:space="preserve"> </w:t>
      </w:r>
      <w:r>
        <w:rPr>
          <w:sz w:val="24"/>
          <w:szCs w:val="24"/>
        </w:rPr>
        <w:t>o</w:t>
      </w:r>
      <w:r>
        <w:rPr>
          <w:spacing w:val="7"/>
          <w:sz w:val="24"/>
          <w:szCs w:val="24"/>
        </w:rPr>
        <w:t>p</w:t>
      </w:r>
      <w:r>
        <w:rPr>
          <w:sz w:val="24"/>
          <w:szCs w:val="24"/>
        </w:rPr>
        <w:t>enness</w:t>
      </w:r>
      <w:r>
        <w:rPr>
          <w:spacing w:val="27"/>
          <w:sz w:val="24"/>
          <w:szCs w:val="24"/>
        </w:rPr>
        <w:t xml:space="preserve"> </w:t>
      </w:r>
      <w:r>
        <w:rPr>
          <w:sz w:val="24"/>
          <w:szCs w:val="24"/>
        </w:rPr>
        <w:t>(from</w:t>
      </w:r>
      <w:r>
        <w:rPr>
          <w:spacing w:val="24"/>
          <w:sz w:val="24"/>
          <w:szCs w:val="24"/>
        </w:rPr>
        <w:t xml:space="preserve"> </w:t>
      </w:r>
      <w:r>
        <w:rPr>
          <w:sz w:val="24"/>
          <w:szCs w:val="24"/>
        </w:rPr>
        <w:t>Chinn</w:t>
      </w:r>
      <w:r>
        <w:rPr>
          <w:spacing w:val="42"/>
          <w:sz w:val="24"/>
          <w:szCs w:val="24"/>
        </w:rPr>
        <w:t xml:space="preserve"> </w:t>
      </w:r>
      <w:r>
        <w:rPr>
          <w:sz w:val="24"/>
          <w:szCs w:val="24"/>
        </w:rPr>
        <w:t>and</w:t>
      </w:r>
      <w:r>
        <w:rPr>
          <w:spacing w:val="36"/>
          <w:sz w:val="24"/>
          <w:szCs w:val="24"/>
        </w:rPr>
        <w:t xml:space="preserve"> </w:t>
      </w:r>
      <w:r>
        <w:rPr>
          <w:w w:val="110"/>
          <w:sz w:val="24"/>
          <w:szCs w:val="24"/>
        </w:rPr>
        <w:t>Ito),</w:t>
      </w:r>
      <w:r>
        <w:rPr>
          <w:w w:val="110"/>
          <w:position w:val="9"/>
          <w:sz w:val="14"/>
          <w:szCs w:val="14"/>
        </w:rPr>
        <w:t>50</w:t>
      </w:r>
      <w:r>
        <w:rPr>
          <w:spacing w:val="34"/>
          <w:w w:val="110"/>
          <w:position w:val="9"/>
          <w:sz w:val="14"/>
          <w:szCs w:val="14"/>
        </w:rPr>
        <w:t xml:space="preserve"> </w:t>
      </w:r>
      <w:r>
        <w:rPr>
          <w:sz w:val="24"/>
          <w:szCs w:val="24"/>
        </w:rPr>
        <w:t>and</w:t>
      </w:r>
      <w:r>
        <w:rPr>
          <w:spacing w:val="36"/>
          <w:sz w:val="24"/>
          <w:szCs w:val="24"/>
        </w:rPr>
        <w:t xml:space="preserve"> </w:t>
      </w:r>
      <w:r>
        <w:rPr>
          <w:spacing w:val="7"/>
          <w:sz w:val="24"/>
          <w:szCs w:val="24"/>
        </w:rPr>
        <w:t>p</w:t>
      </w:r>
      <w:r>
        <w:rPr>
          <w:sz w:val="24"/>
          <w:szCs w:val="24"/>
        </w:rPr>
        <w:t>oli</w:t>
      </w:r>
      <w:r>
        <w:rPr>
          <w:spacing w:val="-7"/>
          <w:sz w:val="24"/>
          <w:szCs w:val="24"/>
        </w:rPr>
        <w:t>t</w:t>
      </w:r>
      <w:r>
        <w:rPr>
          <w:sz w:val="24"/>
          <w:szCs w:val="24"/>
        </w:rPr>
        <w:t>y</w:t>
      </w:r>
      <w:r>
        <w:rPr>
          <w:spacing w:val="37"/>
          <w:sz w:val="24"/>
          <w:szCs w:val="24"/>
        </w:rPr>
        <w:t xml:space="preserve"> </w:t>
      </w:r>
      <w:r>
        <w:rPr>
          <w:w w:val="108"/>
          <w:sz w:val="24"/>
          <w:szCs w:val="24"/>
        </w:rPr>
        <w:t>ratings</w:t>
      </w:r>
      <w:r>
        <w:rPr>
          <w:w w:val="108"/>
          <w:position w:val="9"/>
          <w:sz w:val="14"/>
          <w:szCs w:val="14"/>
        </w:rPr>
        <w:t>51</w:t>
      </w:r>
      <w:r>
        <w:rPr>
          <w:spacing w:val="31"/>
          <w:w w:val="108"/>
          <w:position w:val="9"/>
          <w:sz w:val="14"/>
          <w:szCs w:val="14"/>
        </w:rPr>
        <w:t xml:space="preserve"> </w:t>
      </w:r>
      <w:r>
        <w:rPr>
          <w:sz w:val="24"/>
          <w:szCs w:val="24"/>
        </w:rPr>
        <w:t>–</w:t>
      </w:r>
      <w:r>
        <w:rPr>
          <w:spacing w:val="4"/>
          <w:sz w:val="24"/>
          <w:szCs w:val="24"/>
        </w:rPr>
        <w:t xml:space="preserve"> </w:t>
      </w:r>
      <w:r>
        <w:rPr>
          <w:sz w:val="24"/>
          <w:szCs w:val="24"/>
        </w:rPr>
        <w:t>all</w:t>
      </w:r>
      <w:r>
        <w:rPr>
          <w:spacing w:val="15"/>
          <w:sz w:val="24"/>
          <w:szCs w:val="24"/>
        </w:rPr>
        <w:t xml:space="preserve"> </w:t>
      </w:r>
      <w:r>
        <w:rPr>
          <w:sz w:val="24"/>
          <w:szCs w:val="24"/>
        </w:rPr>
        <w:t>of</w:t>
      </w:r>
      <w:r>
        <w:rPr>
          <w:spacing w:val="-4"/>
          <w:sz w:val="24"/>
          <w:szCs w:val="24"/>
        </w:rPr>
        <w:t xml:space="preserve"> </w:t>
      </w:r>
      <w:r>
        <w:rPr>
          <w:sz w:val="24"/>
          <w:szCs w:val="24"/>
        </w:rPr>
        <w:t>whi</w:t>
      </w:r>
      <w:r>
        <w:rPr>
          <w:spacing w:val="-7"/>
          <w:sz w:val="24"/>
          <w:szCs w:val="24"/>
        </w:rPr>
        <w:t>c</w:t>
      </w:r>
      <w:r>
        <w:rPr>
          <w:sz w:val="24"/>
          <w:szCs w:val="24"/>
        </w:rPr>
        <w:t>h</w:t>
      </w:r>
      <w:r>
        <w:rPr>
          <w:spacing w:val="18"/>
          <w:sz w:val="24"/>
          <w:szCs w:val="24"/>
        </w:rPr>
        <w:t xml:space="preserve"> </w:t>
      </w:r>
      <w:r>
        <w:rPr>
          <w:w w:val="106"/>
          <w:sz w:val="24"/>
          <w:szCs w:val="24"/>
        </w:rPr>
        <w:t xml:space="preserve">with </w:t>
      </w:r>
      <w:r>
        <w:rPr>
          <w:sz w:val="24"/>
          <w:szCs w:val="24"/>
        </w:rPr>
        <w:t>the</w:t>
      </w:r>
      <w:r>
        <w:rPr>
          <w:spacing w:val="44"/>
          <w:sz w:val="24"/>
          <w:szCs w:val="24"/>
        </w:rPr>
        <w:t xml:space="preserve"> </w:t>
      </w:r>
      <w:r>
        <w:rPr>
          <w:sz w:val="24"/>
          <w:szCs w:val="24"/>
        </w:rPr>
        <w:t>exception</w:t>
      </w:r>
      <w:r>
        <w:rPr>
          <w:spacing w:val="39"/>
          <w:sz w:val="24"/>
          <w:szCs w:val="24"/>
        </w:rPr>
        <w:t xml:space="preserve"> </w:t>
      </w:r>
      <w:r>
        <w:rPr>
          <w:sz w:val="24"/>
          <w:szCs w:val="24"/>
        </w:rPr>
        <w:t>of inflation</w:t>
      </w:r>
      <w:r>
        <w:rPr>
          <w:spacing w:val="44"/>
          <w:sz w:val="24"/>
          <w:szCs w:val="24"/>
        </w:rPr>
        <w:t xml:space="preserve"> </w:t>
      </w:r>
      <w:r>
        <w:rPr>
          <w:spacing w:val="-7"/>
          <w:sz w:val="24"/>
          <w:szCs w:val="24"/>
        </w:rPr>
        <w:t>w</w:t>
      </w:r>
      <w:r>
        <w:rPr>
          <w:sz w:val="24"/>
          <w:szCs w:val="24"/>
        </w:rPr>
        <w:t>e</w:t>
      </w:r>
      <w:r>
        <w:rPr>
          <w:spacing w:val="4"/>
          <w:sz w:val="24"/>
          <w:szCs w:val="24"/>
        </w:rPr>
        <w:t xml:space="preserve"> </w:t>
      </w:r>
      <w:r>
        <w:rPr>
          <w:sz w:val="24"/>
          <w:szCs w:val="24"/>
        </w:rPr>
        <w:t>ex</w:t>
      </w:r>
      <w:r>
        <w:rPr>
          <w:spacing w:val="6"/>
          <w:sz w:val="24"/>
          <w:szCs w:val="24"/>
        </w:rPr>
        <w:t>p</w:t>
      </w:r>
      <w:r>
        <w:rPr>
          <w:sz w:val="24"/>
          <w:szCs w:val="24"/>
        </w:rPr>
        <w:t>ect</w:t>
      </w:r>
      <w:r>
        <w:rPr>
          <w:spacing w:val="42"/>
          <w:sz w:val="24"/>
          <w:szCs w:val="24"/>
        </w:rPr>
        <w:t xml:space="preserve"> </w:t>
      </w:r>
      <w:r>
        <w:rPr>
          <w:sz w:val="24"/>
          <w:szCs w:val="24"/>
        </w:rPr>
        <w:t>to</w:t>
      </w:r>
      <w:r>
        <w:rPr>
          <w:spacing w:val="33"/>
          <w:sz w:val="24"/>
          <w:szCs w:val="24"/>
        </w:rPr>
        <w:t xml:space="preserve"> </w:t>
      </w:r>
      <w:r>
        <w:rPr>
          <w:sz w:val="24"/>
          <w:szCs w:val="24"/>
        </w:rPr>
        <w:t>exercise</w:t>
      </w:r>
      <w:r>
        <w:rPr>
          <w:spacing w:val="12"/>
          <w:sz w:val="24"/>
          <w:szCs w:val="24"/>
        </w:rPr>
        <w:t xml:space="preserve"> </w:t>
      </w:r>
      <w:r>
        <w:rPr>
          <w:sz w:val="24"/>
          <w:szCs w:val="24"/>
        </w:rPr>
        <w:t>a</w:t>
      </w:r>
      <w:r>
        <w:rPr>
          <w:spacing w:val="22"/>
          <w:sz w:val="24"/>
          <w:szCs w:val="24"/>
        </w:rPr>
        <w:t xml:space="preserve"> </w:t>
      </w:r>
      <w:r>
        <w:rPr>
          <w:spacing w:val="6"/>
          <w:sz w:val="24"/>
          <w:szCs w:val="24"/>
        </w:rPr>
        <w:t>p</w:t>
      </w:r>
      <w:r>
        <w:rPr>
          <w:sz w:val="24"/>
          <w:szCs w:val="24"/>
        </w:rPr>
        <w:t>ositi</w:t>
      </w:r>
      <w:r>
        <w:rPr>
          <w:spacing w:val="-7"/>
          <w:sz w:val="24"/>
          <w:szCs w:val="24"/>
        </w:rPr>
        <w:t>v</w:t>
      </w:r>
      <w:r>
        <w:rPr>
          <w:sz w:val="24"/>
          <w:szCs w:val="24"/>
        </w:rPr>
        <w:t>e</w:t>
      </w:r>
      <w:r>
        <w:rPr>
          <w:spacing w:val="33"/>
          <w:sz w:val="24"/>
          <w:szCs w:val="24"/>
        </w:rPr>
        <w:t xml:space="preserve"> </w:t>
      </w:r>
      <w:r>
        <w:rPr>
          <w:sz w:val="24"/>
          <w:szCs w:val="24"/>
        </w:rPr>
        <w:t>influence</w:t>
      </w:r>
      <w:r>
        <w:rPr>
          <w:spacing w:val="12"/>
          <w:sz w:val="24"/>
          <w:szCs w:val="24"/>
        </w:rPr>
        <w:t xml:space="preserve"> </w:t>
      </w:r>
      <w:r>
        <w:rPr>
          <w:sz w:val="24"/>
          <w:szCs w:val="24"/>
        </w:rPr>
        <w:t>on</w:t>
      </w:r>
      <w:r>
        <w:rPr>
          <w:spacing w:val="17"/>
          <w:sz w:val="24"/>
          <w:szCs w:val="24"/>
        </w:rPr>
        <w:t xml:space="preserve"> </w:t>
      </w:r>
      <w:r>
        <w:rPr>
          <w:w w:val="104"/>
          <w:sz w:val="24"/>
          <w:szCs w:val="24"/>
        </w:rPr>
        <w:t>i</w:t>
      </w:r>
      <w:r>
        <w:rPr>
          <w:spacing w:val="-7"/>
          <w:w w:val="104"/>
          <w:sz w:val="24"/>
          <w:szCs w:val="24"/>
        </w:rPr>
        <w:t>n</w:t>
      </w:r>
      <w:r>
        <w:rPr>
          <w:w w:val="137"/>
          <w:sz w:val="24"/>
          <w:szCs w:val="24"/>
        </w:rPr>
        <w:t>t</w:t>
      </w:r>
      <w:r>
        <w:rPr>
          <w:w w:val="106"/>
          <w:sz w:val="24"/>
          <w:szCs w:val="24"/>
        </w:rPr>
        <w:t>ern</w:t>
      </w:r>
      <w:r>
        <w:rPr>
          <w:w w:val="109"/>
          <w:sz w:val="24"/>
          <w:szCs w:val="24"/>
        </w:rPr>
        <w:t>a</w:t>
      </w:r>
      <w:r>
        <w:rPr>
          <w:w w:val="108"/>
          <w:sz w:val="24"/>
          <w:szCs w:val="24"/>
        </w:rPr>
        <w:t>tion</w:t>
      </w:r>
      <w:r>
        <w:rPr>
          <w:w w:val="109"/>
          <w:sz w:val="24"/>
          <w:szCs w:val="24"/>
        </w:rPr>
        <w:t>a</w:t>
      </w:r>
      <w:r>
        <w:rPr>
          <w:w w:val="97"/>
          <w:sz w:val="24"/>
          <w:szCs w:val="24"/>
        </w:rPr>
        <w:t>l</w:t>
      </w:r>
      <w:r>
        <w:rPr>
          <w:spacing w:val="12"/>
          <w:w w:val="97"/>
          <w:sz w:val="24"/>
          <w:szCs w:val="24"/>
        </w:rPr>
        <w:t xml:space="preserve"> </w:t>
      </w:r>
      <w:r>
        <w:rPr>
          <w:w w:val="109"/>
          <w:sz w:val="24"/>
          <w:szCs w:val="24"/>
        </w:rPr>
        <w:t>reputa- tion.</w:t>
      </w:r>
      <w:r>
        <w:rPr>
          <w:w w:val="109"/>
          <w:position w:val="9"/>
          <w:sz w:val="14"/>
          <w:szCs w:val="14"/>
        </w:rPr>
        <w:t xml:space="preserve">52  </w:t>
      </w:r>
      <w:r>
        <w:rPr>
          <w:spacing w:val="12"/>
          <w:w w:val="109"/>
          <w:position w:val="9"/>
          <w:sz w:val="14"/>
          <w:szCs w:val="14"/>
        </w:rPr>
        <w:t xml:space="preserve"> </w:t>
      </w:r>
      <w:r>
        <w:rPr>
          <w:sz w:val="24"/>
          <w:szCs w:val="24"/>
        </w:rPr>
        <w:t>As</w:t>
      </w:r>
      <w:r>
        <w:rPr>
          <w:spacing w:val="25"/>
          <w:sz w:val="24"/>
          <w:szCs w:val="24"/>
        </w:rPr>
        <w:t xml:space="preserve"> </w:t>
      </w:r>
      <w:r>
        <w:rPr>
          <w:sz w:val="24"/>
          <w:szCs w:val="24"/>
        </w:rPr>
        <w:t>with</w:t>
      </w:r>
      <w:r>
        <w:rPr>
          <w:spacing w:val="51"/>
          <w:sz w:val="24"/>
          <w:szCs w:val="24"/>
        </w:rPr>
        <w:t xml:space="preserve"> </w:t>
      </w:r>
      <w:r>
        <w:rPr>
          <w:sz w:val="24"/>
          <w:szCs w:val="24"/>
        </w:rPr>
        <w:t>our</w:t>
      </w:r>
      <w:r>
        <w:rPr>
          <w:spacing w:val="41"/>
          <w:sz w:val="24"/>
          <w:szCs w:val="24"/>
        </w:rPr>
        <w:t xml:space="preserve"> </w:t>
      </w:r>
      <w:r>
        <w:rPr>
          <w:sz w:val="24"/>
          <w:szCs w:val="24"/>
        </w:rPr>
        <w:t>FDI</w:t>
      </w:r>
      <w:r>
        <w:rPr>
          <w:spacing w:val="52"/>
          <w:sz w:val="24"/>
          <w:szCs w:val="24"/>
        </w:rPr>
        <w:t xml:space="preserve"> </w:t>
      </w:r>
      <w:r>
        <w:rPr>
          <w:sz w:val="24"/>
          <w:szCs w:val="24"/>
        </w:rPr>
        <w:t>analysis,  our</w:t>
      </w:r>
      <w:r>
        <w:rPr>
          <w:spacing w:val="41"/>
          <w:sz w:val="24"/>
          <w:szCs w:val="24"/>
        </w:rPr>
        <w:t xml:space="preserve"> </w:t>
      </w:r>
      <w:r>
        <w:rPr>
          <w:sz w:val="24"/>
          <w:szCs w:val="24"/>
        </w:rPr>
        <w:t>sample</w:t>
      </w:r>
      <w:r>
        <w:rPr>
          <w:spacing w:val="44"/>
          <w:sz w:val="24"/>
          <w:szCs w:val="24"/>
        </w:rPr>
        <w:t xml:space="preserve"> </w:t>
      </w:r>
      <w:r>
        <w:rPr>
          <w:sz w:val="24"/>
          <w:szCs w:val="24"/>
        </w:rPr>
        <w:t>includes</w:t>
      </w:r>
      <w:r>
        <w:rPr>
          <w:spacing w:val="45"/>
          <w:sz w:val="24"/>
          <w:szCs w:val="24"/>
        </w:rPr>
        <w:t xml:space="preserve"> </w:t>
      </w:r>
      <w:r>
        <w:rPr>
          <w:sz w:val="24"/>
          <w:szCs w:val="24"/>
        </w:rPr>
        <w:t>all</w:t>
      </w:r>
      <w:r>
        <w:rPr>
          <w:spacing w:val="32"/>
          <w:sz w:val="24"/>
          <w:szCs w:val="24"/>
        </w:rPr>
        <w:t xml:space="preserve"> </w:t>
      </w:r>
      <w:r>
        <w:rPr>
          <w:sz w:val="24"/>
          <w:szCs w:val="24"/>
        </w:rPr>
        <w:t>l</w:t>
      </w:r>
      <w:r>
        <w:rPr>
          <w:spacing w:val="-6"/>
          <w:sz w:val="24"/>
          <w:szCs w:val="24"/>
        </w:rPr>
        <w:t>ow</w:t>
      </w:r>
      <w:r>
        <w:rPr>
          <w:sz w:val="24"/>
          <w:szCs w:val="24"/>
        </w:rPr>
        <w:t>er</w:t>
      </w:r>
      <w:r>
        <w:rPr>
          <w:spacing w:val="22"/>
          <w:sz w:val="24"/>
          <w:szCs w:val="24"/>
        </w:rPr>
        <w:t xml:space="preserve"> </w:t>
      </w:r>
      <w:r>
        <w:rPr>
          <w:sz w:val="24"/>
          <w:szCs w:val="24"/>
        </w:rPr>
        <w:t>and</w:t>
      </w:r>
      <w:r>
        <w:rPr>
          <w:spacing w:val="53"/>
          <w:sz w:val="24"/>
          <w:szCs w:val="24"/>
        </w:rPr>
        <w:t xml:space="preserve"> </w:t>
      </w:r>
      <w:r>
        <w:rPr>
          <w:sz w:val="24"/>
          <w:szCs w:val="24"/>
        </w:rPr>
        <w:t>middle-income</w:t>
      </w:r>
      <w:r>
        <w:rPr>
          <w:spacing w:val="54"/>
          <w:sz w:val="24"/>
          <w:szCs w:val="24"/>
        </w:rPr>
        <w:t xml:space="preserve"> </w:t>
      </w:r>
      <w:r>
        <w:rPr>
          <w:w w:val="107"/>
          <w:sz w:val="24"/>
          <w:szCs w:val="24"/>
        </w:rPr>
        <w:t xml:space="preserve">nations </w:t>
      </w:r>
      <w:r>
        <w:rPr>
          <w:sz w:val="24"/>
          <w:szCs w:val="24"/>
        </w:rPr>
        <w:t>for</w:t>
      </w:r>
      <w:r>
        <w:rPr>
          <w:spacing w:val="3"/>
          <w:sz w:val="24"/>
          <w:szCs w:val="24"/>
        </w:rPr>
        <w:t xml:space="preserve"> </w:t>
      </w:r>
      <w:r>
        <w:rPr>
          <w:sz w:val="24"/>
          <w:szCs w:val="24"/>
        </w:rPr>
        <w:t>whi</w:t>
      </w:r>
      <w:r>
        <w:rPr>
          <w:spacing w:val="-7"/>
          <w:sz w:val="24"/>
          <w:szCs w:val="24"/>
        </w:rPr>
        <w:t>c</w:t>
      </w:r>
      <w:r>
        <w:rPr>
          <w:sz w:val="24"/>
          <w:szCs w:val="24"/>
        </w:rPr>
        <w:t>h</w:t>
      </w:r>
      <w:r>
        <w:rPr>
          <w:spacing w:val="15"/>
          <w:sz w:val="24"/>
          <w:szCs w:val="24"/>
        </w:rPr>
        <w:t xml:space="preserve"> </w:t>
      </w:r>
      <w:r>
        <w:rPr>
          <w:sz w:val="24"/>
          <w:szCs w:val="24"/>
        </w:rPr>
        <w:t xml:space="preserve">data </w:t>
      </w:r>
      <w:r>
        <w:rPr>
          <w:spacing w:val="1"/>
          <w:sz w:val="24"/>
          <w:szCs w:val="24"/>
        </w:rPr>
        <w:t xml:space="preserve"> </w:t>
      </w:r>
      <w:r>
        <w:rPr>
          <w:sz w:val="24"/>
          <w:szCs w:val="24"/>
        </w:rPr>
        <w:t>are</w:t>
      </w:r>
      <w:r>
        <w:rPr>
          <w:spacing w:val="23"/>
          <w:sz w:val="24"/>
          <w:szCs w:val="24"/>
        </w:rPr>
        <w:t xml:space="preserve"> </w:t>
      </w:r>
      <w:r>
        <w:rPr>
          <w:spacing w:val="-6"/>
          <w:sz w:val="24"/>
          <w:szCs w:val="24"/>
        </w:rPr>
        <w:t>a</w:t>
      </w:r>
      <w:r>
        <w:rPr>
          <w:spacing w:val="-13"/>
          <w:sz w:val="24"/>
          <w:szCs w:val="24"/>
        </w:rPr>
        <w:t>v</w:t>
      </w:r>
      <w:r>
        <w:rPr>
          <w:sz w:val="24"/>
          <w:szCs w:val="24"/>
        </w:rPr>
        <w:t xml:space="preserve">ailable. </w:t>
      </w:r>
      <w:r>
        <w:rPr>
          <w:spacing w:val="21"/>
          <w:sz w:val="24"/>
          <w:szCs w:val="24"/>
        </w:rPr>
        <w:t xml:space="preserve"> </w:t>
      </w:r>
      <w:r>
        <w:rPr>
          <w:sz w:val="24"/>
          <w:szCs w:val="24"/>
        </w:rPr>
        <w:t>Again</w:t>
      </w:r>
      <w:r>
        <w:rPr>
          <w:spacing w:val="23"/>
          <w:sz w:val="24"/>
          <w:szCs w:val="24"/>
        </w:rPr>
        <w:t xml:space="preserve"> </w:t>
      </w:r>
      <w:r>
        <w:rPr>
          <w:sz w:val="24"/>
          <w:szCs w:val="24"/>
        </w:rPr>
        <w:t>the</w:t>
      </w:r>
      <w:r>
        <w:rPr>
          <w:spacing w:val="38"/>
          <w:sz w:val="24"/>
          <w:szCs w:val="24"/>
        </w:rPr>
        <w:t xml:space="preserve"> </w:t>
      </w:r>
      <w:r>
        <w:rPr>
          <w:sz w:val="24"/>
          <w:szCs w:val="24"/>
        </w:rPr>
        <w:t>time</w:t>
      </w:r>
      <w:r>
        <w:rPr>
          <w:spacing w:val="31"/>
          <w:sz w:val="24"/>
          <w:szCs w:val="24"/>
        </w:rPr>
        <w:t xml:space="preserve"> </w:t>
      </w:r>
      <w:r>
        <w:rPr>
          <w:spacing w:val="6"/>
          <w:sz w:val="24"/>
          <w:szCs w:val="24"/>
        </w:rPr>
        <w:t>p</w:t>
      </w:r>
      <w:r>
        <w:rPr>
          <w:sz w:val="24"/>
          <w:szCs w:val="24"/>
        </w:rPr>
        <w:t>eri</w:t>
      </w:r>
      <w:r>
        <w:rPr>
          <w:spacing w:val="7"/>
          <w:sz w:val="24"/>
          <w:szCs w:val="24"/>
        </w:rPr>
        <w:t>o</w:t>
      </w:r>
      <w:r>
        <w:rPr>
          <w:sz w:val="24"/>
          <w:szCs w:val="24"/>
        </w:rPr>
        <w:t>d</w:t>
      </w:r>
      <w:r>
        <w:rPr>
          <w:spacing w:val="28"/>
          <w:sz w:val="24"/>
          <w:szCs w:val="24"/>
        </w:rPr>
        <w:t xml:space="preserve"> </w:t>
      </w:r>
      <w:r>
        <w:rPr>
          <w:sz w:val="24"/>
          <w:szCs w:val="24"/>
        </w:rPr>
        <w:t>c</w:t>
      </w:r>
      <w:r>
        <w:rPr>
          <w:spacing w:val="-7"/>
          <w:sz w:val="24"/>
          <w:szCs w:val="24"/>
        </w:rPr>
        <w:t>ov</w:t>
      </w:r>
      <w:r>
        <w:rPr>
          <w:sz w:val="24"/>
          <w:szCs w:val="24"/>
        </w:rPr>
        <w:t>ered</w:t>
      </w:r>
      <w:r>
        <w:rPr>
          <w:spacing w:val="19"/>
          <w:sz w:val="24"/>
          <w:szCs w:val="24"/>
        </w:rPr>
        <w:t xml:space="preserve"> </w:t>
      </w:r>
      <w:r>
        <w:rPr>
          <w:spacing w:val="-7"/>
          <w:sz w:val="24"/>
          <w:szCs w:val="24"/>
        </w:rPr>
        <w:t>b</w:t>
      </w:r>
      <w:r>
        <w:rPr>
          <w:sz w:val="24"/>
          <w:szCs w:val="24"/>
        </w:rPr>
        <w:t>y</w:t>
      </w:r>
      <w:r>
        <w:rPr>
          <w:spacing w:val="19"/>
          <w:sz w:val="24"/>
          <w:szCs w:val="24"/>
        </w:rPr>
        <w:t xml:space="preserve"> </w:t>
      </w:r>
      <w:r>
        <w:rPr>
          <w:sz w:val="24"/>
          <w:szCs w:val="24"/>
        </w:rPr>
        <w:t>the</w:t>
      </w:r>
      <w:r>
        <w:rPr>
          <w:spacing w:val="38"/>
          <w:sz w:val="24"/>
          <w:szCs w:val="24"/>
        </w:rPr>
        <w:t xml:space="preserve"> </w:t>
      </w:r>
      <w:r>
        <w:rPr>
          <w:w w:val="109"/>
          <w:sz w:val="24"/>
          <w:szCs w:val="24"/>
        </w:rPr>
        <w:t xml:space="preserve">statistical </w:t>
      </w:r>
      <w:r>
        <w:rPr>
          <w:sz w:val="24"/>
          <w:szCs w:val="24"/>
        </w:rPr>
        <w:t>analysis</w:t>
      </w:r>
      <w:r>
        <w:rPr>
          <w:spacing w:val="29"/>
          <w:sz w:val="24"/>
          <w:szCs w:val="24"/>
        </w:rPr>
        <w:t xml:space="preserve"> </w:t>
      </w:r>
      <w:r>
        <w:rPr>
          <w:w w:val="104"/>
          <w:sz w:val="24"/>
          <w:szCs w:val="24"/>
        </w:rPr>
        <w:t xml:space="preserve">ranges </w:t>
      </w:r>
      <w:r>
        <w:rPr>
          <w:sz w:val="24"/>
          <w:szCs w:val="24"/>
        </w:rPr>
        <w:t>from</w:t>
      </w:r>
      <w:r>
        <w:rPr>
          <w:spacing w:val="30"/>
          <w:sz w:val="24"/>
          <w:szCs w:val="24"/>
        </w:rPr>
        <w:t xml:space="preserve"> </w:t>
      </w:r>
      <w:r>
        <w:rPr>
          <w:sz w:val="24"/>
          <w:szCs w:val="24"/>
        </w:rPr>
        <w:t>1987,</w:t>
      </w:r>
      <w:r>
        <w:rPr>
          <w:spacing w:val="16"/>
          <w:sz w:val="24"/>
          <w:szCs w:val="24"/>
        </w:rPr>
        <w:t xml:space="preserve"> </w:t>
      </w:r>
      <w:r>
        <w:rPr>
          <w:sz w:val="24"/>
          <w:szCs w:val="24"/>
        </w:rPr>
        <w:t>when</w:t>
      </w:r>
      <w:r>
        <w:rPr>
          <w:spacing w:val="35"/>
          <w:sz w:val="24"/>
          <w:szCs w:val="24"/>
        </w:rPr>
        <w:t xml:space="preserve"> </w:t>
      </w:r>
      <w:r>
        <w:rPr>
          <w:sz w:val="24"/>
          <w:szCs w:val="24"/>
        </w:rPr>
        <w:t>the</w:t>
      </w:r>
      <w:r>
        <w:rPr>
          <w:spacing w:val="57"/>
          <w:sz w:val="24"/>
          <w:szCs w:val="24"/>
        </w:rPr>
        <w:t xml:space="preserve"> </w:t>
      </w:r>
      <w:r>
        <w:rPr>
          <w:sz w:val="24"/>
          <w:szCs w:val="24"/>
        </w:rPr>
        <w:t>first</w:t>
      </w:r>
      <w:r>
        <w:rPr>
          <w:spacing w:val="41"/>
          <w:sz w:val="24"/>
          <w:szCs w:val="24"/>
        </w:rPr>
        <w:t xml:space="preserve"> </w:t>
      </w:r>
      <w:r>
        <w:rPr>
          <w:w w:val="107"/>
          <w:sz w:val="24"/>
          <w:szCs w:val="24"/>
        </w:rPr>
        <w:t>trea</w:t>
      </w:r>
      <w:r>
        <w:rPr>
          <w:spacing w:val="-7"/>
          <w:w w:val="107"/>
          <w:sz w:val="24"/>
          <w:szCs w:val="24"/>
        </w:rPr>
        <w:t>t</w:t>
      </w:r>
      <w:r>
        <w:rPr>
          <w:w w:val="107"/>
          <w:sz w:val="24"/>
          <w:szCs w:val="24"/>
        </w:rPr>
        <w:t>y-based</w:t>
      </w:r>
      <w:r>
        <w:rPr>
          <w:spacing w:val="30"/>
          <w:w w:val="107"/>
          <w:sz w:val="24"/>
          <w:szCs w:val="24"/>
        </w:rPr>
        <w:t xml:space="preserve"> </w:t>
      </w:r>
      <w:r>
        <w:rPr>
          <w:sz w:val="24"/>
          <w:szCs w:val="24"/>
        </w:rPr>
        <w:t xml:space="preserve">dispute </w:t>
      </w:r>
      <w:r>
        <w:rPr>
          <w:spacing w:val="12"/>
          <w:sz w:val="24"/>
          <w:szCs w:val="24"/>
        </w:rPr>
        <w:t xml:space="preserve"> </w:t>
      </w:r>
      <w:r>
        <w:rPr>
          <w:spacing w:val="-6"/>
          <w:sz w:val="24"/>
          <w:szCs w:val="24"/>
        </w:rPr>
        <w:t>w</w:t>
      </w:r>
      <w:r>
        <w:rPr>
          <w:sz w:val="24"/>
          <w:szCs w:val="24"/>
        </w:rPr>
        <w:t>as</w:t>
      </w:r>
      <w:r>
        <w:rPr>
          <w:spacing w:val="28"/>
          <w:sz w:val="24"/>
          <w:szCs w:val="24"/>
        </w:rPr>
        <w:t xml:space="preserve"> </w:t>
      </w:r>
      <w:r>
        <w:rPr>
          <w:w w:val="105"/>
          <w:sz w:val="24"/>
          <w:szCs w:val="24"/>
        </w:rPr>
        <w:t>broug</w:t>
      </w:r>
      <w:r>
        <w:rPr>
          <w:spacing w:val="-6"/>
          <w:w w:val="105"/>
          <w:sz w:val="24"/>
          <w:szCs w:val="24"/>
        </w:rPr>
        <w:t>h</w:t>
      </w:r>
      <w:r>
        <w:rPr>
          <w:w w:val="137"/>
          <w:sz w:val="24"/>
          <w:szCs w:val="24"/>
        </w:rPr>
        <w:t>t</w:t>
      </w:r>
      <w:r>
        <w:rPr>
          <w:spacing w:val="25"/>
          <w:sz w:val="24"/>
          <w:szCs w:val="24"/>
        </w:rPr>
        <w:t xml:space="preserve"> </w:t>
      </w:r>
      <w:r>
        <w:rPr>
          <w:sz w:val="24"/>
          <w:szCs w:val="24"/>
        </w:rPr>
        <w:t>to</w:t>
      </w:r>
      <w:r>
        <w:rPr>
          <w:spacing w:val="46"/>
          <w:sz w:val="24"/>
          <w:szCs w:val="24"/>
        </w:rPr>
        <w:t xml:space="preserve"> </w:t>
      </w:r>
      <w:r>
        <w:rPr>
          <w:w w:val="111"/>
          <w:sz w:val="24"/>
          <w:szCs w:val="24"/>
        </w:rPr>
        <w:t>i</w:t>
      </w:r>
      <w:r>
        <w:rPr>
          <w:spacing w:val="-8"/>
          <w:w w:val="111"/>
          <w:sz w:val="24"/>
          <w:szCs w:val="24"/>
        </w:rPr>
        <w:t>n</w:t>
      </w:r>
      <w:r>
        <w:rPr>
          <w:w w:val="111"/>
          <w:sz w:val="24"/>
          <w:szCs w:val="24"/>
        </w:rPr>
        <w:t>ternational</w:t>
      </w:r>
      <w:r>
        <w:rPr>
          <w:spacing w:val="-14"/>
          <w:w w:val="111"/>
          <w:sz w:val="24"/>
          <w:szCs w:val="24"/>
        </w:rPr>
        <w:t xml:space="preserve"> </w:t>
      </w:r>
      <w:r>
        <w:rPr>
          <w:w w:val="111"/>
          <w:sz w:val="24"/>
          <w:szCs w:val="24"/>
        </w:rPr>
        <w:t>arbitration,</w:t>
      </w:r>
      <w:r>
        <w:rPr>
          <w:spacing w:val="9"/>
          <w:w w:val="111"/>
          <w:sz w:val="24"/>
          <w:szCs w:val="24"/>
        </w:rPr>
        <w:t xml:space="preserve"> </w:t>
      </w:r>
      <w:r>
        <w:rPr>
          <w:w w:val="111"/>
          <w:sz w:val="24"/>
          <w:szCs w:val="24"/>
        </w:rPr>
        <w:t>to</w:t>
      </w:r>
    </w:p>
    <w:p w14:paraId="643E37D4" w14:textId="77777777" w:rsidR="000A768D" w:rsidRDefault="006C1B1D">
      <w:pPr>
        <w:spacing w:before="7" w:line="401" w:lineRule="auto"/>
        <w:ind w:left="100" w:right="79"/>
        <w:jc w:val="both"/>
        <w:rPr>
          <w:sz w:val="24"/>
          <w:szCs w:val="24"/>
        </w:rPr>
      </w:pPr>
      <w:r>
        <w:rPr>
          <w:sz w:val="24"/>
          <w:szCs w:val="24"/>
        </w:rPr>
        <w:t>2014,</w:t>
      </w:r>
      <w:r>
        <w:rPr>
          <w:spacing w:val="2"/>
          <w:sz w:val="24"/>
          <w:szCs w:val="24"/>
        </w:rPr>
        <w:t xml:space="preserve"> </w:t>
      </w:r>
      <w:r>
        <w:rPr>
          <w:sz w:val="24"/>
          <w:szCs w:val="24"/>
        </w:rPr>
        <w:t>yielding</w:t>
      </w:r>
      <w:r>
        <w:rPr>
          <w:spacing w:val="20"/>
          <w:sz w:val="24"/>
          <w:szCs w:val="24"/>
        </w:rPr>
        <w:t xml:space="preserve"> </w:t>
      </w:r>
      <w:r>
        <w:rPr>
          <w:sz w:val="24"/>
          <w:szCs w:val="24"/>
        </w:rPr>
        <w:t>an</w:t>
      </w:r>
      <w:r>
        <w:rPr>
          <w:spacing w:val="32"/>
          <w:sz w:val="24"/>
          <w:szCs w:val="24"/>
        </w:rPr>
        <w:t xml:space="preserve"> </w:t>
      </w:r>
      <w:r>
        <w:rPr>
          <w:sz w:val="24"/>
          <w:szCs w:val="24"/>
        </w:rPr>
        <w:t>u</w:t>
      </w:r>
      <w:r>
        <w:rPr>
          <w:spacing w:val="-7"/>
          <w:sz w:val="24"/>
          <w:szCs w:val="24"/>
        </w:rPr>
        <w:t>n</w:t>
      </w:r>
      <w:r>
        <w:rPr>
          <w:sz w:val="24"/>
          <w:szCs w:val="24"/>
        </w:rPr>
        <w:t xml:space="preserve">balanced </w:t>
      </w:r>
      <w:r>
        <w:rPr>
          <w:spacing w:val="15"/>
          <w:sz w:val="24"/>
          <w:szCs w:val="24"/>
        </w:rPr>
        <w:t xml:space="preserve"> </w:t>
      </w:r>
      <w:r>
        <w:rPr>
          <w:sz w:val="24"/>
          <w:szCs w:val="24"/>
        </w:rPr>
        <w:t>time-series</w:t>
      </w:r>
      <w:r>
        <w:rPr>
          <w:spacing w:val="34"/>
          <w:sz w:val="24"/>
          <w:szCs w:val="24"/>
        </w:rPr>
        <w:t xml:space="preserve"> </w:t>
      </w:r>
      <w:r>
        <w:rPr>
          <w:sz w:val="24"/>
          <w:szCs w:val="24"/>
        </w:rPr>
        <w:t>panel</w:t>
      </w:r>
      <w:r>
        <w:rPr>
          <w:spacing w:val="38"/>
          <w:sz w:val="24"/>
          <w:szCs w:val="24"/>
        </w:rPr>
        <w:t xml:space="preserve"> </w:t>
      </w:r>
      <w:r>
        <w:rPr>
          <w:sz w:val="24"/>
          <w:szCs w:val="24"/>
        </w:rPr>
        <w:t>of</w:t>
      </w:r>
      <w:r>
        <w:rPr>
          <w:spacing w:val="1"/>
          <w:sz w:val="24"/>
          <w:szCs w:val="24"/>
        </w:rPr>
        <w:t xml:space="preserve"> </w:t>
      </w:r>
      <w:r>
        <w:rPr>
          <w:w w:val="105"/>
          <w:sz w:val="24"/>
          <w:szCs w:val="24"/>
        </w:rPr>
        <w:t>appr</w:t>
      </w:r>
      <w:r>
        <w:rPr>
          <w:spacing w:val="-6"/>
          <w:w w:val="105"/>
          <w:sz w:val="24"/>
          <w:szCs w:val="24"/>
        </w:rPr>
        <w:t>o</w:t>
      </w:r>
      <w:r>
        <w:rPr>
          <w:w w:val="105"/>
          <w:sz w:val="24"/>
          <w:szCs w:val="24"/>
        </w:rPr>
        <w:t>ximately</w:t>
      </w:r>
      <w:r>
        <w:rPr>
          <w:spacing w:val="20"/>
          <w:w w:val="105"/>
          <w:sz w:val="24"/>
          <w:szCs w:val="24"/>
        </w:rPr>
        <w:t xml:space="preserve"> </w:t>
      </w:r>
      <w:r>
        <w:rPr>
          <w:sz w:val="24"/>
          <w:szCs w:val="24"/>
        </w:rPr>
        <w:t>2,600</w:t>
      </w:r>
      <w:r>
        <w:rPr>
          <w:spacing w:val="2"/>
          <w:sz w:val="24"/>
          <w:szCs w:val="24"/>
        </w:rPr>
        <w:t xml:space="preserve"> </w:t>
      </w:r>
      <w:r>
        <w:rPr>
          <w:sz w:val="24"/>
          <w:szCs w:val="24"/>
        </w:rPr>
        <w:t>obser</w:t>
      </w:r>
      <w:r>
        <w:rPr>
          <w:spacing w:val="-13"/>
          <w:sz w:val="24"/>
          <w:szCs w:val="24"/>
        </w:rPr>
        <w:t>v</w:t>
      </w:r>
      <w:r>
        <w:rPr>
          <w:sz w:val="24"/>
          <w:szCs w:val="24"/>
        </w:rPr>
        <w:t>ations  and</w:t>
      </w:r>
      <w:r>
        <w:rPr>
          <w:spacing w:val="40"/>
          <w:sz w:val="24"/>
          <w:szCs w:val="24"/>
        </w:rPr>
        <w:t xml:space="preserve"> </w:t>
      </w:r>
      <w:r>
        <w:rPr>
          <w:sz w:val="24"/>
          <w:szCs w:val="24"/>
        </w:rPr>
        <w:t xml:space="preserve">100 </w:t>
      </w:r>
      <w:r>
        <w:rPr>
          <w:w w:val="103"/>
          <w:sz w:val="24"/>
          <w:szCs w:val="24"/>
        </w:rPr>
        <w:t>cou</w:t>
      </w:r>
      <w:r>
        <w:rPr>
          <w:spacing w:val="-6"/>
          <w:w w:val="103"/>
          <w:sz w:val="24"/>
          <w:szCs w:val="24"/>
        </w:rPr>
        <w:t>n</w:t>
      </w:r>
      <w:r>
        <w:rPr>
          <w:w w:val="107"/>
          <w:sz w:val="24"/>
          <w:szCs w:val="24"/>
        </w:rPr>
        <w:t>tries.</w:t>
      </w:r>
    </w:p>
    <w:p w14:paraId="41F0BCB2" w14:textId="77777777" w:rsidR="000A768D" w:rsidRDefault="000A768D">
      <w:pPr>
        <w:spacing w:before="5" w:line="140" w:lineRule="exact"/>
        <w:rPr>
          <w:sz w:val="15"/>
          <w:szCs w:val="15"/>
        </w:rPr>
      </w:pPr>
    </w:p>
    <w:p w14:paraId="4B83DC18" w14:textId="77777777" w:rsidR="000A768D" w:rsidRDefault="000A768D">
      <w:pPr>
        <w:spacing w:line="200" w:lineRule="exact"/>
      </w:pPr>
    </w:p>
    <w:p w14:paraId="1C9F5FFC" w14:textId="77777777" w:rsidR="000A768D" w:rsidRDefault="000A768D">
      <w:pPr>
        <w:spacing w:line="200" w:lineRule="exact"/>
      </w:pPr>
    </w:p>
    <w:p w14:paraId="2932032A" w14:textId="77777777" w:rsidR="000A768D" w:rsidRDefault="006C1B1D">
      <w:pPr>
        <w:ind w:left="3498" w:right="3518"/>
        <w:jc w:val="center"/>
        <w:rPr>
          <w:sz w:val="24"/>
          <w:szCs w:val="24"/>
        </w:rPr>
      </w:pPr>
      <w:r>
        <w:rPr>
          <w:w w:val="119"/>
          <w:sz w:val="24"/>
          <w:szCs w:val="24"/>
        </w:rPr>
        <w:t>Repu</w:t>
      </w:r>
      <w:r>
        <w:rPr>
          <w:spacing w:val="-20"/>
          <w:w w:val="215"/>
          <w:sz w:val="24"/>
          <w:szCs w:val="24"/>
        </w:rPr>
        <w:t>t</w:t>
      </w:r>
      <w:r>
        <w:rPr>
          <w:spacing w:val="-20"/>
          <w:w w:val="139"/>
          <w:sz w:val="24"/>
          <w:szCs w:val="24"/>
        </w:rPr>
        <w:t>a</w:t>
      </w:r>
      <w:r>
        <w:rPr>
          <w:w w:val="138"/>
          <w:sz w:val="24"/>
          <w:szCs w:val="24"/>
        </w:rPr>
        <w:t>tion</w:t>
      </w:r>
      <w:r>
        <w:rPr>
          <w:spacing w:val="27"/>
          <w:sz w:val="24"/>
          <w:szCs w:val="24"/>
        </w:rPr>
        <w:t xml:space="preserve"> </w:t>
      </w:r>
      <w:r>
        <w:rPr>
          <w:w w:val="121"/>
          <w:sz w:val="24"/>
          <w:szCs w:val="24"/>
        </w:rPr>
        <w:t>Ana</w:t>
      </w:r>
      <w:r>
        <w:rPr>
          <w:spacing w:val="-20"/>
          <w:w w:val="186"/>
          <w:sz w:val="24"/>
          <w:szCs w:val="24"/>
        </w:rPr>
        <w:t>l</w:t>
      </w:r>
      <w:r>
        <w:rPr>
          <w:w w:val="118"/>
          <w:sz w:val="24"/>
          <w:szCs w:val="24"/>
        </w:rPr>
        <w:t>ysis</w:t>
      </w:r>
    </w:p>
    <w:p w14:paraId="7EB03A12" w14:textId="77777777" w:rsidR="000A768D" w:rsidRDefault="000A768D">
      <w:pPr>
        <w:spacing w:before="10" w:line="160" w:lineRule="exact"/>
        <w:rPr>
          <w:sz w:val="17"/>
          <w:szCs w:val="17"/>
        </w:rPr>
      </w:pPr>
    </w:p>
    <w:p w14:paraId="49B0C03F" w14:textId="77777777" w:rsidR="000A768D" w:rsidRDefault="00880F97">
      <w:pPr>
        <w:spacing w:line="460" w:lineRule="exact"/>
        <w:ind w:left="100" w:right="78" w:firstLine="239"/>
        <w:jc w:val="both"/>
        <w:rPr>
          <w:sz w:val="24"/>
          <w:szCs w:val="24"/>
        </w:rPr>
      </w:pPr>
      <w:r>
        <w:pict w14:anchorId="5D6F505D">
          <v:group id="_x0000_s1704" style="position:absolute;left:0;text-align:left;margin-left:1in;margin-top:156.85pt;width:59.8pt;height:0;z-index:-5339;mso-position-horizontal-relative:page" coordorigin="1440,3137" coordsize="1196,0">
            <v:polyline id="_x0000_s1705" style="position:absolute" points="2880,6274,4076,6274" coordorigin="1440,3137" coordsize="1196,0" filled="f" strokeweight="5055emu">
              <v:path arrowok="t"/>
            </v:polyline>
            <w10:wrap anchorx="page"/>
          </v:group>
        </w:pict>
      </w:r>
      <w:r w:rsidR="006C1B1D">
        <w:rPr>
          <w:spacing w:val="-20"/>
          <w:sz w:val="24"/>
          <w:szCs w:val="24"/>
        </w:rPr>
        <w:t>W</w:t>
      </w:r>
      <w:r w:rsidR="006C1B1D">
        <w:rPr>
          <w:sz w:val="24"/>
          <w:szCs w:val="24"/>
        </w:rPr>
        <w:t>e</w:t>
      </w:r>
      <w:r w:rsidR="006C1B1D">
        <w:rPr>
          <w:spacing w:val="23"/>
          <w:sz w:val="24"/>
          <w:szCs w:val="24"/>
        </w:rPr>
        <w:t xml:space="preserve"> </w:t>
      </w:r>
      <w:r w:rsidR="006C1B1D">
        <w:rPr>
          <w:spacing w:val="7"/>
          <w:sz w:val="24"/>
          <w:szCs w:val="24"/>
        </w:rPr>
        <w:t>b</w:t>
      </w:r>
      <w:r w:rsidR="006C1B1D">
        <w:rPr>
          <w:sz w:val="24"/>
          <w:szCs w:val="24"/>
        </w:rPr>
        <w:t>egin</w:t>
      </w:r>
      <w:r w:rsidR="006C1B1D">
        <w:rPr>
          <w:spacing w:val="23"/>
          <w:sz w:val="24"/>
          <w:szCs w:val="24"/>
        </w:rPr>
        <w:t xml:space="preserve"> </w:t>
      </w:r>
      <w:r w:rsidR="006C1B1D">
        <w:rPr>
          <w:sz w:val="24"/>
          <w:szCs w:val="24"/>
        </w:rPr>
        <w:t>the</w:t>
      </w:r>
      <w:r w:rsidR="006C1B1D">
        <w:rPr>
          <w:spacing w:val="43"/>
          <w:sz w:val="24"/>
          <w:szCs w:val="24"/>
        </w:rPr>
        <w:t xml:space="preserve"> </w:t>
      </w:r>
      <w:r w:rsidR="006C1B1D">
        <w:rPr>
          <w:sz w:val="24"/>
          <w:szCs w:val="24"/>
        </w:rPr>
        <w:t>analysis</w:t>
      </w:r>
      <w:r w:rsidR="006C1B1D">
        <w:rPr>
          <w:spacing w:val="36"/>
          <w:sz w:val="24"/>
          <w:szCs w:val="24"/>
        </w:rPr>
        <w:t xml:space="preserve"> </w:t>
      </w:r>
      <w:r w:rsidR="006C1B1D">
        <w:rPr>
          <w:sz w:val="24"/>
          <w:szCs w:val="24"/>
        </w:rPr>
        <w:t>of</w:t>
      </w:r>
      <w:r w:rsidR="006C1B1D">
        <w:rPr>
          <w:spacing w:val="2"/>
          <w:sz w:val="24"/>
          <w:szCs w:val="24"/>
        </w:rPr>
        <w:t xml:space="preserve"> </w:t>
      </w:r>
      <w:r w:rsidR="006C1B1D">
        <w:rPr>
          <w:sz w:val="24"/>
          <w:szCs w:val="24"/>
        </w:rPr>
        <w:t>the</w:t>
      </w:r>
      <w:r w:rsidR="006C1B1D">
        <w:rPr>
          <w:spacing w:val="45"/>
          <w:sz w:val="24"/>
          <w:szCs w:val="24"/>
        </w:rPr>
        <w:t xml:space="preserve"> </w:t>
      </w:r>
      <w:r w:rsidR="006C1B1D">
        <w:rPr>
          <w:sz w:val="24"/>
          <w:szCs w:val="24"/>
        </w:rPr>
        <w:t>effects of</w:t>
      </w:r>
      <w:r w:rsidR="006C1B1D">
        <w:rPr>
          <w:spacing w:val="2"/>
          <w:sz w:val="24"/>
          <w:szCs w:val="24"/>
        </w:rPr>
        <w:t xml:space="preserve"> </w:t>
      </w:r>
      <w:r w:rsidR="006C1B1D">
        <w:rPr>
          <w:sz w:val="24"/>
          <w:szCs w:val="24"/>
        </w:rPr>
        <w:t xml:space="preserve">dispute </w:t>
      </w:r>
      <w:r w:rsidR="006C1B1D">
        <w:rPr>
          <w:spacing w:val="1"/>
          <w:sz w:val="24"/>
          <w:szCs w:val="24"/>
        </w:rPr>
        <w:t xml:space="preserve"> </w:t>
      </w:r>
      <w:r w:rsidR="006C1B1D">
        <w:rPr>
          <w:w w:val="104"/>
          <w:sz w:val="24"/>
          <w:szCs w:val="24"/>
        </w:rPr>
        <w:t>i</w:t>
      </w:r>
      <w:r w:rsidR="006C1B1D">
        <w:rPr>
          <w:spacing w:val="-7"/>
          <w:w w:val="104"/>
          <w:sz w:val="24"/>
          <w:szCs w:val="24"/>
        </w:rPr>
        <w:t>n</w:t>
      </w:r>
      <w:r w:rsidR="006C1B1D">
        <w:rPr>
          <w:spacing w:val="-7"/>
          <w:w w:val="103"/>
          <w:sz w:val="24"/>
          <w:szCs w:val="24"/>
        </w:rPr>
        <w:t>v</w:t>
      </w:r>
      <w:r w:rsidR="006C1B1D">
        <w:rPr>
          <w:w w:val="99"/>
          <w:sz w:val="24"/>
          <w:szCs w:val="24"/>
        </w:rPr>
        <w:t>ol</w:t>
      </w:r>
      <w:r w:rsidR="006C1B1D">
        <w:rPr>
          <w:spacing w:val="-6"/>
          <w:w w:val="99"/>
          <w:sz w:val="24"/>
          <w:szCs w:val="24"/>
        </w:rPr>
        <w:t>v</w:t>
      </w:r>
      <w:r w:rsidR="006C1B1D">
        <w:rPr>
          <w:w w:val="102"/>
          <w:sz w:val="24"/>
          <w:szCs w:val="24"/>
        </w:rPr>
        <w:t>eme</w:t>
      </w:r>
      <w:r w:rsidR="006C1B1D">
        <w:rPr>
          <w:spacing w:val="-7"/>
          <w:w w:val="102"/>
          <w:sz w:val="24"/>
          <w:szCs w:val="24"/>
        </w:rPr>
        <w:t>n</w:t>
      </w:r>
      <w:r w:rsidR="006C1B1D">
        <w:rPr>
          <w:w w:val="137"/>
          <w:sz w:val="24"/>
          <w:szCs w:val="24"/>
        </w:rPr>
        <w:t>t</w:t>
      </w:r>
      <w:r w:rsidR="006C1B1D">
        <w:rPr>
          <w:spacing w:val="13"/>
          <w:w w:val="137"/>
          <w:sz w:val="24"/>
          <w:szCs w:val="24"/>
        </w:rPr>
        <w:t xml:space="preserve"> </w:t>
      </w:r>
      <w:r w:rsidR="006C1B1D">
        <w:rPr>
          <w:sz w:val="24"/>
          <w:szCs w:val="24"/>
        </w:rPr>
        <w:t>on</w:t>
      </w:r>
      <w:r w:rsidR="006C1B1D">
        <w:rPr>
          <w:spacing w:val="18"/>
          <w:sz w:val="24"/>
          <w:szCs w:val="24"/>
        </w:rPr>
        <w:t xml:space="preserve"> </w:t>
      </w:r>
      <w:r w:rsidR="006C1B1D">
        <w:rPr>
          <w:spacing w:val="6"/>
          <w:sz w:val="24"/>
          <w:szCs w:val="24"/>
        </w:rPr>
        <w:t>p</w:t>
      </w:r>
      <w:r w:rsidR="006C1B1D">
        <w:rPr>
          <w:sz w:val="24"/>
          <w:szCs w:val="24"/>
        </w:rPr>
        <w:t xml:space="preserve">erceptions </w:t>
      </w:r>
      <w:r w:rsidR="006C1B1D">
        <w:rPr>
          <w:spacing w:val="2"/>
          <w:sz w:val="24"/>
          <w:szCs w:val="24"/>
        </w:rPr>
        <w:t xml:space="preserve"> </w:t>
      </w:r>
      <w:r w:rsidR="006C1B1D">
        <w:rPr>
          <w:sz w:val="24"/>
          <w:szCs w:val="24"/>
        </w:rPr>
        <w:t>of</w:t>
      </w:r>
      <w:r w:rsidR="006C1B1D">
        <w:rPr>
          <w:spacing w:val="2"/>
          <w:sz w:val="24"/>
          <w:szCs w:val="24"/>
        </w:rPr>
        <w:t xml:space="preserve"> </w:t>
      </w:r>
      <w:r w:rsidR="006C1B1D">
        <w:rPr>
          <w:w w:val="104"/>
          <w:sz w:val="24"/>
          <w:szCs w:val="24"/>
        </w:rPr>
        <w:t>i</w:t>
      </w:r>
      <w:r w:rsidR="006C1B1D">
        <w:rPr>
          <w:spacing w:val="-7"/>
          <w:w w:val="104"/>
          <w:sz w:val="24"/>
          <w:szCs w:val="24"/>
        </w:rPr>
        <w:t>n</w:t>
      </w:r>
      <w:r w:rsidR="006C1B1D">
        <w:rPr>
          <w:spacing w:val="-7"/>
          <w:w w:val="103"/>
          <w:sz w:val="24"/>
          <w:szCs w:val="24"/>
        </w:rPr>
        <w:t>v</w:t>
      </w:r>
      <w:r w:rsidR="006C1B1D">
        <w:rPr>
          <w:w w:val="105"/>
          <w:sz w:val="24"/>
          <w:szCs w:val="24"/>
        </w:rPr>
        <w:t>estme</w:t>
      </w:r>
      <w:r w:rsidR="006C1B1D">
        <w:rPr>
          <w:spacing w:val="-7"/>
          <w:w w:val="105"/>
          <w:sz w:val="24"/>
          <w:szCs w:val="24"/>
        </w:rPr>
        <w:t>n</w:t>
      </w:r>
      <w:r w:rsidR="006C1B1D">
        <w:rPr>
          <w:w w:val="137"/>
          <w:sz w:val="24"/>
          <w:szCs w:val="24"/>
        </w:rPr>
        <w:t xml:space="preserve">t </w:t>
      </w:r>
      <w:r w:rsidR="006C1B1D">
        <w:rPr>
          <w:sz w:val="24"/>
          <w:szCs w:val="24"/>
        </w:rPr>
        <w:t xml:space="preserve">climate </w:t>
      </w:r>
      <w:r w:rsidR="006C1B1D">
        <w:rPr>
          <w:spacing w:val="10"/>
          <w:sz w:val="24"/>
          <w:szCs w:val="24"/>
        </w:rPr>
        <w:t xml:space="preserve"> </w:t>
      </w:r>
      <w:r w:rsidR="006C1B1D">
        <w:rPr>
          <w:sz w:val="24"/>
          <w:szCs w:val="24"/>
        </w:rPr>
        <w:t>using</w:t>
      </w:r>
      <w:r w:rsidR="006C1B1D">
        <w:rPr>
          <w:spacing w:val="45"/>
          <w:sz w:val="24"/>
          <w:szCs w:val="24"/>
        </w:rPr>
        <w:t xml:space="preserve"> </w:t>
      </w:r>
      <w:r w:rsidR="006C1B1D">
        <w:rPr>
          <w:sz w:val="24"/>
          <w:szCs w:val="24"/>
        </w:rPr>
        <w:t>a</w:t>
      </w:r>
      <w:r w:rsidR="006C1B1D">
        <w:rPr>
          <w:spacing w:val="46"/>
          <w:sz w:val="24"/>
          <w:szCs w:val="24"/>
        </w:rPr>
        <w:t xml:space="preserve"> </w:t>
      </w:r>
      <w:r w:rsidR="006C1B1D">
        <w:rPr>
          <w:sz w:val="24"/>
          <w:szCs w:val="24"/>
        </w:rPr>
        <w:t>fixed</w:t>
      </w:r>
      <w:r w:rsidR="006C1B1D">
        <w:rPr>
          <w:spacing w:val="25"/>
          <w:sz w:val="24"/>
          <w:szCs w:val="24"/>
        </w:rPr>
        <w:t xml:space="preserve"> </w:t>
      </w:r>
      <w:r w:rsidR="006C1B1D">
        <w:rPr>
          <w:sz w:val="24"/>
          <w:szCs w:val="24"/>
        </w:rPr>
        <w:t>effects</w:t>
      </w:r>
      <w:r w:rsidR="006C1B1D">
        <w:rPr>
          <w:spacing w:val="22"/>
          <w:sz w:val="24"/>
          <w:szCs w:val="24"/>
        </w:rPr>
        <w:t xml:space="preserve"> </w:t>
      </w:r>
      <w:r w:rsidR="006C1B1D">
        <w:rPr>
          <w:sz w:val="24"/>
          <w:szCs w:val="24"/>
        </w:rPr>
        <w:t>frame</w:t>
      </w:r>
      <w:r w:rsidR="006C1B1D">
        <w:rPr>
          <w:spacing w:val="-6"/>
          <w:sz w:val="24"/>
          <w:szCs w:val="24"/>
        </w:rPr>
        <w:t>w</w:t>
      </w:r>
      <w:r w:rsidR="006C1B1D">
        <w:rPr>
          <w:sz w:val="24"/>
          <w:szCs w:val="24"/>
        </w:rPr>
        <w:t>ork</w:t>
      </w:r>
      <w:r w:rsidR="006C1B1D">
        <w:rPr>
          <w:spacing w:val="59"/>
          <w:sz w:val="24"/>
          <w:szCs w:val="24"/>
        </w:rPr>
        <w:t xml:space="preserve"> </w:t>
      </w:r>
      <w:r w:rsidR="006C1B1D">
        <w:rPr>
          <w:sz w:val="24"/>
          <w:szCs w:val="24"/>
        </w:rPr>
        <w:t xml:space="preserve">with </w:t>
      </w:r>
      <w:r w:rsidR="006C1B1D">
        <w:rPr>
          <w:spacing w:val="1"/>
          <w:sz w:val="24"/>
          <w:szCs w:val="24"/>
        </w:rPr>
        <w:t xml:space="preserve"> </w:t>
      </w:r>
      <w:r w:rsidR="006C1B1D">
        <w:rPr>
          <w:sz w:val="24"/>
          <w:szCs w:val="24"/>
        </w:rPr>
        <w:t xml:space="preserve">robust </w:t>
      </w:r>
      <w:r w:rsidR="006C1B1D">
        <w:rPr>
          <w:spacing w:val="23"/>
          <w:sz w:val="24"/>
          <w:szCs w:val="24"/>
        </w:rPr>
        <w:t xml:space="preserve"> </w:t>
      </w:r>
      <w:r w:rsidR="006C1B1D">
        <w:rPr>
          <w:w w:val="110"/>
          <w:sz w:val="24"/>
          <w:szCs w:val="24"/>
        </w:rPr>
        <w:t>standard</w:t>
      </w:r>
      <w:r w:rsidR="006C1B1D">
        <w:rPr>
          <w:spacing w:val="30"/>
          <w:w w:val="110"/>
          <w:sz w:val="24"/>
          <w:szCs w:val="24"/>
        </w:rPr>
        <w:t xml:space="preserve"> </w:t>
      </w:r>
      <w:r w:rsidR="006C1B1D">
        <w:rPr>
          <w:sz w:val="24"/>
          <w:szCs w:val="24"/>
        </w:rPr>
        <w:t xml:space="preserve">errors.  </w:t>
      </w:r>
      <w:r w:rsidR="006C1B1D">
        <w:rPr>
          <w:spacing w:val="5"/>
          <w:sz w:val="24"/>
          <w:szCs w:val="24"/>
        </w:rPr>
        <w:t xml:space="preserve"> </w:t>
      </w:r>
      <w:r w:rsidR="006C1B1D">
        <w:rPr>
          <w:spacing w:val="-19"/>
          <w:sz w:val="24"/>
          <w:szCs w:val="24"/>
        </w:rPr>
        <w:t>T</w:t>
      </w:r>
      <w:r w:rsidR="006C1B1D">
        <w:rPr>
          <w:sz w:val="24"/>
          <w:szCs w:val="24"/>
        </w:rPr>
        <w:t xml:space="preserve">able </w:t>
      </w:r>
      <w:r w:rsidR="006C1B1D">
        <w:rPr>
          <w:spacing w:val="13"/>
          <w:sz w:val="24"/>
          <w:szCs w:val="24"/>
        </w:rPr>
        <w:t xml:space="preserve"> </w:t>
      </w:r>
      <w:r w:rsidR="006C1B1D">
        <w:rPr>
          <w:sz w:val="24"/>
          <w:szCs w:val="24"/>
        </w:rPr>
        <w:t>3</w:t>
      </w:r>
      <w:r w:rsidR="006C1B1D">
        <w:rPr>
          <w:spacing w:val="32"/>
          <w:sz w:val="24"/>
          <w:szCs w:val="24"/>
        </w:rPr>
        <w:t xml:space="preserve"> </w:t>
      </w:r>
      <w:r w:rsidR="006C1B1D">
        <w:rPr>
          <w:sz w:val="24"/>
          <w:szCs w:val="24"/>
        </w:rPr>
        <w:t>displ</w:t>
      </w:r>
      <w:r w:rsidR="006C1B1D">
        <w:rPr>
          <w:spacing w:val="-6"/>
          <w:sz w:val="24"/>
          <w:szCs w:val="24"/>
        </w:rPr>
        <w:t>a</w:t>
      </w:r>
      <w:r w:rsidR="006C1B1D">
        <w:rPr>
          <w:sz w:val="24"/>
          <w:szCs w:val="24"/>
        </w:rPr>
        <w:t xml:space="preserve">ys  </w:t>
      </w:r>
      <w:r w:rsidR="006C1B1D">
        <w:rPr>
          <w:w w:val="111"/>
          <w:sz w:val="24"/>
          <w:szCs w:val="24"/>
        </w:rPr>
        <w:t xml:space="preserve">the </w:t>
      </w:r>
      <w:r w:rsidR="006C1B1D">
        <w:rPr>
          <w:sz w:val="24"/>
          <w:szCs w:val="24"/>
        </w:rPr>
        <w:t xml:space="preserve">results </w:t>
      </w:r>
      <w:r w:rsidR="006C1B1D">
        <w:rPr>
          <w:spacing w:val="8"/>
          <w:sz w:val="24"/>
          <w:szCs w:val="24"/>
        </w:rPr>
        <w:t xml:space="preserve"> </w:t>
      </w:r>
      <w:r w:rsidR="006C1B1D">
        <w:rPr>
          <w:sz w:val="24"/>
          <w:szCs w:val="24"/>
        </w:rPr>
        <w:t>of</w:t>
      </w:r>
      <w:r w:rsidR="006C1B1D">
        <w:rPr>
          <w:spacing w:val="19"/>
          <w:sz w:val="24"/>
          <w:szCs w:val="24"/>
        </w:rPr>
        <w:t xml:space="preserve"> </w:t>
      </w:r>
      <w:r w:rsidR="006C1B1D">
        <w:rPr>
          <w:sz w:val="24"/>
          <w:szCs w:val="24"/>
        </w:rPr>
        <w:t xml:space="preserve">this </w:t>
      </w:r>
      <w:r w:rsidR="006C1B1D">
        <w:rPr>
          <w:spacing w:val="2"/>
          <w:sz w:val="24"/>
          <w:szCs w:val="24"/>
        </w:rPr>
        <w:t xml:space="preserve"> </w:t>
      </w:r>
      <w:r w:rsidR="006C1B1D">
        <w:rPr>
          <w:sz w:val="24"/>
          <w:szCs w:val="24"/>
        </w:rPr>
        <w:t xml:space="preserve">analysis. </w:t>
      </w:r>
      <w:r w:rsidR="006C1B1D">
        <w:rPr>
          <w:spacing w:val="55"/>
          <w:sz w:val="24"/>
          <w:szCs w:val="24"/>
        </w:rPr>
        <w:t xml:space="preserve"> </w:t>
      </w:r>
      <w:r w:rsidR="006C1B1D">
        <w:rPr>
          <w:sz w:val="24"/>
          <w:szCs w:val="24"/>
        </w:rPr>
        <w:t xml:space="preserve">The </w:t>
      </w:r>
      <w:r w:rsidR="006C1B1D">
        <w:rPr>
          <w:spacing w:val="1"/>
          <w:sz w:val="24"/>
          <w:szCs w:val="24"/>
        </w:rPr>
        <w:t xml:space="preserve"> </w:t>
      </w:r>
      <w:r w:rsidR="006C1B1D">
        <w:rPr>
          <w:sz w:val="24"/>
          <w:szCs w:val="24"/>
        </w:rPr>
        <w:t>lagged</w:t>
      </w:r>
      <w:r w:rsidR="006C1B1D">
        <w:rPr>
          <w:spacing w:val="37"/>
          <w:sz w:val="24"/>
          <w:szCs w:val="24"/>
        </w:rPr>
        <w:t xml:space="preserve"> </w:t>
      </w:r>
      <w:r w:rsidR="006C1B1D">
        <w:rPr>
          <w:spacing w:val="-7"/>
          <w:sz w:val="24"/>
          <w:szCs w:val="24"/>
        </w:rPr>
        <w:t>n</w:t>
      </w:r>
      <w:r w:rsidR="006C1B1D">
        <w:rPr>
          <w:sz w:val="24"/>
          <w:szCs w:val="24"/>
        </w:rPr>
        <w:t>u</w:t>
      </w:r>
      <w:r w:rsidR="006C1B1D">
        <w:rPr>
          <w:spacing w:val="-7"/>
          <w:sz w:val="24"/>
          <w:szCs w:val="24"/>
        </w:rPr>
        <w:t>m</w:t>
      </w:r>
      <w:r w:rsidR="006C1B1D">
        <w:rPr>
          <w:spacing w:val="6"/>
          <w:sz w:val="24"/>
          <w:szCs w:val="24"/>
        </w:rPr>
        <w:t>b</w:t>
      </w:r>
      <w:r w:rsidR="006C1B1D">
        <w:rPr>
          <w:sz w:val="24"/>
          <w:szCs w:val="24"/>
        </w:rPr>
        <w:t xml:space="preserve">er </w:t>
      </w:r>
      <w:r w:rsidR="006C1B1D">
        <w:rPr>
          <w:spacing w:val="16"/>
          <w:sz w:val="24"/>
          <w:szCs w:val="24"/>
        </w:rPr>
        <w:t xml:space="preserve"> </w:t>
      </w:r>
      <w:r w:rsidR="006C1B1D">
        <w:rPr>
          <w:sz w:val="24"/>
          <w:szCs w:val="24"/>
        </w:rPr>
        <w:t>of</w:t>
      </w:r>
      <w:r w:rsidR="006C1B1D">
        <w:rPr>
          <w:spacing w:val="19"/>
          <w:sz w:val="24"/>
          <w:szCs w:val="24"/>
        </w:rPr>
        <w:t xml:space="preserve"> </w:t>
      </w:r>
      <w:r w:rsidR="006C1B1D">
        <w:rPr>
          <w:sz w:val="24"/>
          <w:szCs w:val="24"/>
        </w:rPr>
        <w:t xml:space="preserve">ratified </w:t>
      </w:r>
      <w:r w:rsidR="006C1B1D">
        <w:rPr>
          <w:spacing w:val="6"/>
          <w:sz w:val="24"/>
          <w:szCs w:val="24"/>
        </w:rPr>
        <w:t xml:space="preserve"> </w:t>
      </w:r>
      <w:r w:rsidR="006C1B1D">
        <w:rPr>
          <w:sz w:val="24"/>
          <w:szCs w:val="24"/>
        </w:rPr>
        <w:t>BI</w:t>
      </w:r>
      <w:r w:rsidR="006C1B1D">
        <w:rPr>
          <w:spacing w:val="-20"/>
          <w:sz w:val="24"/>
          <w:szCs w:val="24"/>
        </w:rPr>
        <w:t>T</w:t>
      </w:r>
      <w:r w:rsidR="006C1B1D">
        <w:rPr>
          <w:sz w:val="24"/>
          <w:szCs w:val="24"/>
        </w:rPr>
        <w:t>s  has</w:t>
      </w:r>
      <w:r w:rsidR="006C1B1D">
        <w:rPr>
          <w:spacing w:val="50"/>
          <w:sz w:val="24"/>
          <w:szCs w:val="24"/>
        </w:rPr>
        <w:t xml:space="preserve"> </w:t>
      </w:r>
      <w:r w:rsidR="006C1B1D">
        <w:rPr>
          <w:sz w:val="24"/>
          <w:szCs w:val="24"/>
        </w:rPr>
        <w:t>a</w:t>
      </w:r>
      <w:r w:rsidR="006C1B1D">
        <w:rPr>
          <w:spacing w:val="41"/>
          <w:sz w:val="24"/>
          <w:szCs w:val="24"/>
        </w:rPr>
        <w:t xml:space="preserve"> </w:t>
      </w:r>
      <w:r w:rsidR="006C1B1D">
        <w:rPr>
          <w:spacing w:val="7"/>
          <w:sz w:val="24"/>
          <w:szCs w:val="24"/>
        </w:rPr>
        <w:t>p</w:t>
      </w:r>
      <w:r w:rsidR="006C1B1D">
        <w:rPr>
          <w:sz w:val="24"/>
          <w:szCs w:val="24"/>
        </w:rPr>
        <w:t>ositi</w:t>
      </w:r>
      <w:r w:rsidR="006C1B1D">
        <w:rPr>
          <w:spacing w:val="-7"/>
          <w:sz w:val="24"/>
          <w:szCs w:val="24"/>
        </w:rPr>
        <w:t>v</w:t>
      </w:r>
      <w:r w:rsidR="006C1B1D">
        <w:rPr>
          <w:sz w:val="24"/>
          <w:szCs w:val="24"/>
        </w:rPr>
        <w:t>e</w:t>
      </w:r>
      <w:r w:rsidR="006C1B1D">
        <w:rPr>
          <w:spacing w:val="53"/>
          <w:sz w:val="24"/>
          <w:szCs w:val="24"/>
        </w:rPr>
        <w:t xml:space="preserve"> </w:t>
      </w:r>
      <w:r w:rsidR="006C1B1D">
        <w:rPr>
          <w:sz w:val="24"/>
          <w:szCs w:val="24"/>
        </w:rPr>
        <w:t xml:space="preserve">impact </w:t>
      </w:r>
      <w:r w:rsidR="006C1B1D">
        <w:rPr>
          <w:spacing w:val="17"/>
          <w:sz w:val="24"/>
          <w:szCs w:val="24"/>
        </w:rPr>
        <w:t xml:space="preserve"> </w:t>
      </w:r>
      <w:r w:rsidR="006C1B1D">
        <w:rPr>
          <w:sz w:val="24"/>
          <w:szCs w:val="24"/>
        </w:rPr>
        <w:t>on</w:t>
      </w:r>
      <w:r w:rsidR="006C1B1D">
        <w:rPr>
          <w:spacing w:val="36"/>
          <w:sz w:val="24"/>
          <w:szCs w:val="24"/>
        </w:rPr>
        <w:t xml:space="preserve"> </w:t>
      </w:r>
      <w:r w:rsidR="006C1B1D">
        <w:rPr>
          <w:w w:val="104"/>
          <w:sz w:val="24"/>
          <w:szCs w:val="24"/>
        </w:rPr>
        <w:t xml:space="preserve">rep- </w:t>
      </w:r>
      <w:r w:rsidR="006C1B1D">
        <w:rPr>
          <w:sz w:val="24"/>
          <w:szCs w:val="24"/>
        </w:rPr>
        <w:t xml:space="preserve">utations </w:t>
      </w:r>
      <w:r w:rsidR="006C1B1D">
        <w:rPr>
          <w:spacing w:val="42"/>
          <w:sz w:val="24"/>
          <w:szCs w:val="24"/>
        </w:rPr>
        <w:t xml:space="preserve"> </w:t>
      </w:r>
      <w:r w:rsidR="006C1B1D">
        <w:rPr>
          <w:sz w:val="24"/>
          <w:szCs w:val="24"/>
        </w:rPr>
        <w:t xml:space="preserve">with  the </w:t>
      </w:r>
      <w:r w:rsidR="006C1B1D">
        <w:rPr>
          <w:spacing w:val="6"/>
          <w:sz w:val="24"/>
          <w:szCs w:val="24"/>
        </w:rPr>
        <w:t xml:space="preserve"> </w:t>
      </w:r>
      <w:r w:rsidR="006C1B1D">
        <w:rPr>
          <w:sz w:val="24"/>
          <w:szCs w:val="24"/>
        </w:rPr>
        <w:t xml:space="preserve">marginal </w:t>
      </w:r>
      <w:r w:rsidR="006C1B1D">
        <w:rPr>
          <w:spacing w:val="17"/>
          <w:sz w:val="24"/>
          <w:szCs w:val="24"/>
        </w:rPr>
        <w:t xml:space="preserve"> </w:t>
      </w:r>
      <w:r w:rsidR="006C1B1D">
        <w:rPr>
          <w:sz w:val="24"/>
          <w:szCs w:val="24"/>
        </w:rPr>
        <w:t>effect</w:t>
      </w:r>
      <w:r w:rsidR="006C1B1D">
        <w:rPr>
          <w:spacing w:val="23"/>
          <w:sz w:val="24"/>
          <w:szCs w:val="24"/>
        </w:rPr>
        <w:t xml:space="preserve"> </w:t>
      </w:r>
      <w:r w:rsidR="006C1B1D">
        <w:rPr>
          <w:sz w:val="24"/>
          <w:szCs w:val="24"/>
        </w:rPr>
        <w:t>of</w:t>
      </w:r>
      <w:r w:rsidR="006C1B1D">
        <w:rPr>
          <w:spacing w:val="22"/>
          <w:sz w:val="24"/>
          <w:szCs w:val="24"/>
        </w:rPr>
        <w:t xml:space="preserve"> </w:t>
      </w:r>
      <w:r w:rsidR="006C1B1D">
        <w:rPr>
          <w:sz w:val="24"/>
          <w:szCs w:val="24"/>
        </w:rPr>
        <w:t xml:space="preserve">ratifying </w:t>
      </w:r>
      <w:r w:rsidR="006C1B1D">
        <w:rPr>
          <w:spacing w:val="16"/>
          <w:sz w:val="24"/>
          <w:szCs w:val="24"/>
        </w:rPr>
        <w:t xml:space="preserve"> </w:t>
      </w:r>
      <w:r w:rsidR="006C1B1D">
        <w:rPr>
          <w:sz w:val="24"/>
          <w:szCs w:val="24"/>
        </w:rPr>
        <w:t>an</w:t>
      </w:r>
      <w:r w:rsidR="006C1B1D">
        <w:rPr>
          <w:spacing w:val="55"/>
          <w:sz w:val="24"/>
          <w:szCs w:val="24"/>
        </w:rPr>
        <w:t xml:space="preserve"> </w:t>
      </w:r>
      <w:r w:rsidR="006C1B1D">
        <w:rPr>
          <w:sz w:val="24"/>
          <w:szCs w:val="24"/>
        </w:rPr>
        <w:t xml:space="preserve">additional </w:t>
      </w:r>
      <w:r w:rsidR="006C1B1D">
        <w:rPr>
          <w:spacing w:val="42"/>
          <w:sz w:val="24"/>
          <w:szCs w:val="24"/>
        </w:rPr>
        <w:t xml:space="preserve"> </w:t>
      </w:r>
      <w:r w:rsidR="006C1B1D">
        <w:rPr>
          <w:sz w:val="24"/>
          <w:szCs w:val="24"/>
        </w:rPr>
        <w:t xml:space="preserve">ten </w:t>
      </w:r>
      <w:r w:rsidR="006C1B1D">
        <w:rPr>
          <w:spacing w:val="6"/>
          <w:sz w:val="24"/>
          <w:szCs w:val="24"/>
        </w:rPr>
        <w:t xml:space="preserve"> </w:t>
      </w:r>
      <w:r w:rsidR="006C1B1D">
        <w:rPr>
          <w:sz w:val="24"/>
          <w:szCs w:val="24"/>
        </w:rPr>
        <w:t xml:space="preserve">treaties, </w:t>
      </w:r>
      <w:r w:rsidR="006C1B1D">
        <w:rPr>
          <w:spacing w:val="46"/>
          <w:sz w:val="24"/>
          <w:szCs w:val="24"/>
        </w:rPr>
        <w:t xml:space="preserve"> </w:t>
      </w:r>
      <w:r w:rsidR="006C1B1D">
        <w:rPr>
          <w:sz w:val="24"/>
          <w:szCs w:val="24"/>
        </w:rPr>
        <w:t xml:space="preserve">equating </w:t>
      </w:r>
      <w:r w:rsidR="006C1B1D">
        <w:rPr>
          <w:spacing w:val="23"/>
          <w:sz w:val="24"/>
          <w:szCs w:val="24"/>
        </w:rPr>
        <w:t xml:space="preserve"> </w:t>
      </w:r>
      <w:r w:rsidR="006C1B1D">
        <w:rPr>
          <w:sz w:val="24"/>
          <w:szCs w:val="24"/>
        </w:rPr>
        <w:t>to</w:t>
      </w:r>
      <w:r w:rsidR="006C1B1D">
        <w:rPr>
          <w:spacing w:val="54"/>
          <w:sz w:val="24"/>
          <w:szCs w:val="24"/>
        </w:rPr>
        <w:t xml:space="preserve"> </w:t>
      </w:r>
      <w:r w:rsidR="006C1B1D">
        <w:rPr>
          <w:sz w:val="24"/>
          <w:szCs w:val="24"/>
        </w:rPr>
        <w:t>a</w:t>
      </w:r>
      <w:r w:rsidR="006C1B1D">
        <w:rPr>
          <w:spacing w:val="44"/>
          <w:sz w:val="24"/>
          <w:szCs w:val="24"/>
        </w:rPr>
        <w:t xml:space="preserve"> </w:t>
      </w:r>
      <w:r w:rsidR="006C1B1D">
        <w:rPr>
          <w:sz w:val="24"/>
          <w:szCs w:val="24"/>
        </w:rPr>
        <w:t xml:space="preserve">0.3 </w:t>
      </w:r>
      <w:r w:rsidR="006C1B1D">
        <w:rPr>
          <w:spacing w:val="6"/>
          <w:w w:val="108"/>
          <w:sz w:val="24"/>
          <w:szCs w:val="24"/>
        </w:rPr>
        <w:t>p</w:t>
      </w:r>
      <w:r w:rsidR="006C1B1D">
        <w:rPr>
          <w:w w:val="101"/>
          <w:sz w:val="24"/>
          <w:szCs w:val="24"/>
        </w:rPr>
        <w:t>oi</w:t>
      </w:r>
      <w:r w:rsidR="006C1B1D">
        <w:rPr>
          <w:spacing w:val="-6"/>
          <w:w w:val="101"/>
          <w:sz w:val="24"/>
          <w:szCs w:val="24"/>
        </w:rPr>
        <w:t>n</w:t>
      </w:r>
      <w:r w:rsidR="006C1B1D">
        <w:rPr>
          <w:w w:val="137"/>
          <w:sz w:val="24"/>
          <w:szCs w:val="24"/>
        </w:rPr>
        <w:t xml:space="preserve">t </w:t>
      </w:r>
      <w:r w:rsidR="006C1B1D">
        <w:rPr>
          <w:spacing w:val="-6"/>
          <w:sz w:val="24"/>
          <w:szCs w:val="24"/>
        </w:rPr>
        <w:t>c</w:t>
      </w:r>
      <w:r w:rsidR="006C1B1D">
        <w:rPr>
          <w:sz w:val="24"/>
          <w:szCs w:val="24"/>
        </w:rPr>
        <w:t>hange</w:t>
      </w:r>
      <w:r w:rsidR="006C1B1D">
        <w:rPr>
          <w:spacing w:val="20"/>
          <w:sz w:val="24"/>
          <w:szCs w:val="24"/>
        </w:rPr>
        <w:t xml:space="preserve"> </w:t>
      </w:r>
      <w:r w:rsidR="006C1B1D">
        <w:rPr>
          <w:sz w:val="24"/>
          <w:szCs w:val="24"/>
        </w:rPr>
        <w:t>in</w:t>
      </w:r>
      <w:r w:rsidR="006C1B1D">
        <w:rPr>
          <w:spacing w:val="7"/>
          <w:sz w:val="24"/>
          <w:szCs w:val="24"/>
        </w:rPr>
        <w:t xml:space="preserve"> </w:t>
      </w:r>
      <w:r w:rsidR="006C1B1D">
        <w:rPr>
          <w:w w:val="109"/>
          <w:sz w:val="24"/>
          <w:szCs w:val="24"/>
        </w:rPr>
        <w:t>reputation.</w:t>
      </w:r>
      <w:r w:rsidR="006C1B1D">
        <w:rPr>
          <w:spacing w:val="32"/>
          <w:w w:val="109"/>
          <w:sz w:val="24"/>
          <w:szCs w:val="24"/>
        </w:rPr>
        <w:t xml:space="preserve"> </w:t>
      </w:r>
      <w:r w:rsidR="006C1B1D">
        <w:rPr>
          <w:spacing w:val="-7"/>
          <w:sz w:val="24"/>
          <w:szCs w:val="24"/>
        </w:rPr>
        <w:t>A</w:t>
      </w:r>
      <w:r w:rsidR="006C1B1D">
        <w:rPr>
          <w:sz w:val="24"/>
          <w:szCs w:val="24"/>
        </w:rPr>
        <w:t>dditionall</w:t>
      </w:r>
      <w:r w:rsidR="006C1B1D">
        <w:rPr>
          <w:spacing w:val="-20"/>
          <w:sz w:val="24"/>
          <w:szCs w:val="24"/>
        </w:rPr>
        <w:t>y</w:t>
      </w:r>
      <w:r w:rsidR="006C1B1D">
        <w:rPr>
          <w:sz w:val="24"/>
          <w:szCs w:val="24"/>
        </w:rPr>
        <w:t xml:space="preserve">, </w:t>
      </w:r>
      <w:r w:rsidR="006C1B1D">
        <w:rPr>
          <w:spacing w:val="1"/>
          <w:sz w:val="24"/>
          <w:szCs w:val="24"/>
        </w:rPr>
        <w:t xml:space="preserve"> </w:t>
      </w:r>
      <w:r w:rsidR="006C1B1D">
        <w:rPr>
          <w:sz w:val="24"/>
          <w:szCs w:val="24"/>
        </w:rPr>
        <w:t>so-called “cou</w:t>
      </w:r>
      <w:r w:rsidR="006C1B1D">
        <w:rPr>
          <w:spacing w:val="-7"/>
          <w:sz w:val="24"/>
          <w:szCs w:val="24"/>
        </w:rPr>
        <w:t>n</w:t>
      </w:r>
      <w:r w:rsidR="006C1B1D">
        <w:rPr>
          <w:sz w:val="24"/>
          <w:szCs w:val="24"/>
        </w:rPr>
        <w:t>try</w:t>
      </w:r>
      <w:r w:rsidR="006C1B1D">
        <w:rPr>
          <w:spacing w:val="20"/>
          <w:sz w:val="24"/>
          <w:szCs w:val="24"/>
        </w:rPr>
        <w:t xml:space="preserve"> </w:t>
      </w:r>
      <w:r w:rsidR="006C1B1D">
        <w:rPr>
          <w:sz w:val="24"/>
          <w:szCs w:val="24"/>
        </w:rPr>
        <w:t>fundame</w:t>
      </w:r>
      <w:r w:rsidR="006C1B1D">
        <w:rPr>
          <w:spacing w:val="-7"/>
          <w:sz w:val="24"/>
          <w:szCs w:val="24"/>
        </w:rPr>
        <w:t>n</w:t>
      </w:r>
      <w:r w:rsidR="006C1B1D">
        <w:rPr>
          <w:sz w:val="24"/>
          <w:szCs w:val="24"/>
        </w:rPr>
        <w:t xml:space="preserve">tals” </w:t>
      </w:r>
      <w:r w:rsidR="006C1B1D">
        <w:rPr>
          <w:spacing w:val="6"/>
          <w:sz w:val="24"/>
          <w:szCs w:val="24"/>
        </w:rPr>
        <w:t xml:space="preserve"> </w:t>
      </w:r>
      <w:r w:rsidR="006C1B1D">
        <w:rPr>
          <w:w w:val="111"/>
          <w:sz w:val="24"/>
          <w:szCs w:val="24"/>
        </w:rPr>
        <w:t>matter:</w:t>
      </w:r>
      <w:r w:rsidR="006C1B1D">
        <w:rPr>
          <w:spacing w:val="27"/>
          <w:w w:val="111"/>
          <w:sz w:val="24"/>
          <w:szCs w:val="24"/>
        </w:rPr>
        <w:t xml:space="preserve"> </w:t>
      </w:r>
      <w:r w:rsidR="006C1B1D">
        <w:rPr>
          <w:w w:val="103"/>
          <w:sz w:val="24"/>
          <w:szCs w:val="24"/>
        </w:rPr>
        <w:t>cou</w:t>
      </w:r>
      <w:r w:rsidR="006C1B1D">
        <w:rPr>
          <w:spacing w:val="-6"/>
          <w:w w:val="103"/>
          <w:sz w:val="24"/>
          <w:szCs w:val="24"/>
        </w:rPr>
        <w:t>n</w:t>
      </w:r>
      <w:r w:rsidR="006C1B1D">
        <w:rPr>
          <w:w w:val="107"/>
          <w:sz w:val="24"/>
          <w:szCs w:val="24"/>
        </w:rPr>
        <w:t xml:space="preserve">tries </w:t>
      </w:r>
      <w:r w:rsidR="006C1B1D">
        <w:rPr>
          <w:sz w:val="24"/>
          <w:szCs w:val="24"/>
        </w:rPr>
        <w:t>with</w:t>
      </w:r>
      <w:r w:rsidR="006C1B1D">
        <w:rPr>
          <w:spacing w:val="50"/>
          <w:sz w:val="24"/>
          <w:szCs w:val="24"/>
        </w:rPr>
        <w:t xml:space="preserve"> </w:t>
      </w:r>
      <w:r w:rsidR="006C1B1D">
        <w:rPr>
          <w:sz w:val="24"/>
          <w:szCs w:val="24"/>
        </w:rPr>
        <w:t>higher</w:t>
      </w:r>
      <w:r w:rsidR="006C1B1D">
        <w:rPr>
          <w:spacing w:val="42"/>
          <w:sz w:val="24"/>
          <w:szCs w:val="24"/>
        </w:rPr>
        <w:t xml:space="preserve"> </w:t>
      </w:r>
      <w:r w:rsidR="006C1B1D">
        <w:rPr>
          <w:sz w:val="24"/>
          <w:szCs w:val="24"/>
        </w:rPr>
        <w:t>le</w:t>
      </w:r>
      <w:r w:rsidR="006C1B1D">
        <w:rPr>
          <w:spacing w:val="-7"/>
          <w:sz w:val="24"/>
          <w:szCs w:val="24"/>
        </w:rPr>
        <w:t>v</w:t>
      </w:r>
      <w:r w:rsidR="006C1B1D">
        <w:rPr>
          <w:sz w:val="24"/>
          <w:szCs w:val="24"/>
        </w:rPr>
        <w:t>els</w:t>
      </w:r>
      <w:r w:rsidR="006C1B1D">
        <w:rPr>
          <w:spacing w:val="16"/>
          <w:sz w:val="24"/>
          <w:szCs w:val="24"/>
        </w:rPr>
        <w:t xml:space="preserve"> </w:t>
      </w:r>
      <w:r w:rsidR="006C1B1D">
        <w:rPr>
          <w:sz w:val="24"/>
          <w:szCs w:val="24"/>
        </w:rPr>
        <w:t>of</w:t>
      </w:r>
      <w:r w:rsidR="006C1B1D">
        <w:rPr>
          <w:spacing w:val="12"/>
          <w:sz w:val="24"/>
          <w:szCs w:val="24"/>
        </w:rPr>
        <w:t xml:space="preserve"> </w:t>
      </w:r>
      <w:r w:rsidR="006C1B1D">
        <w:rPr>
          <w:sz w:val="24"/>
          <w:szCs w:val="24"/>
        </w:rPr>
        <w:t>economic</w:t>
      </w:r>
      <w:r w:rsidR="006C1B1D">
        <w:rPr>
          <w:spacing w:val="24"/>
          <w:sz w:val="24"/>
          <w:szCs w:val="24"/>
        </w:rPr>
        <w:t xml:space="preserve"> </w:t>
      </w:r>
      <w:r w:rsidR="006C1B1D">
        <w:rPr>
          <w:sz w:val="24"/>
          <w:szCs w:val="24"/>
        </w:rPr>
        <w:t>gr</w:t>
      </w:r>
      <w:r w:rsidR="006C1B1D">
        <w:rPr>
          <w:spacing w:val="-6"/>
          <w:sz w:val="24"/>
          <w:szCs w:val="24"/>
        </w:rPr>
        <w:t>o</w:t>
      </w:r>
      <w:r w:rsidR="006C1B1D">
        <w:rPr>
          <w:sz w:val="24"/>
          <w:szCs w:val="24"/>
        </w:rPr>
        <w:t xml:space="preserve">wth, </w:t>
      </w:r>
      <w:r w:rsidR="006C1B1D">
        <w:rPr>
          <w:spacing w:val="2"/>
          <w:sz w:val="24"/>
          <w:szCs w:val="24"/>
        </w:rPr>
        <w:t xml:space="preserve"> </w:t>
      </w:r>
      <w:r w:rsidR="006C1B1D">
        <w:rPr>
          <w:sz w:val="24"/>
          <w:szCs w:val="24"/>
        </w:rPr>
        <w:t xml:space="preserve">greater </w:t>
      </w:r>
      <w:r w:rsidR="006C1B1D">
        <w:rPr>
          <w:spacing w:val="11"/>
          <w:sz w:val="24"/>
          <w:szCs w:val="24"/>
        </w:rPr>
        <w:t xml:space="preserve"> </w:t>
      </w:r>
      <w:r w:rsidR="006C1B1D">
        <w:rPr>
          <w:sz w:val="24"/>
          <w:szCs w:val="24"/>
        </w:rPr>
        <w:t>mar</w:t>
      </w:r>
      <w:r w:rsidR="006C1B1D">
        <w:rPr>
          <w:spacing w:val="-7"/>
          <w:sz w:val="24"/>
          <w:szCs w:val="24"/>
        </w:rPr>
        <w:t>k</w:t>
      </w:r>
      <w:r w:rsidR="006C1B1D">
        <w:rPr>
          <w:sz w:val="24"/>
          <w:szCs w:val="24"/>
        </w:rPr>
        <w:t xml:space="preserve">et </w:t>
      </w:r>
      <w:r w:rsidR="006C1B1D">
        <w:rPr>
          <w:spacing w:val="13"/>
          <w:sz w:val="24"/>
          <w:szCs w:val="24"/>
        </w:rPr>
        <w:t xml:space="preserve"> </w:t>
      </w:r>
      <w:r w:rsidR="006C1B1D">
        <w:rPr>
          <w:sz w:val="24"/>
          <w:szCs w:val="24"/>
        </w:rPr>
        <w:t>size,</w:t>
      </w:r>
      <w:r w:rsidR="006C1B1D">
        <w:rPr>
          <w:spacing w:val="21"/>
          <w:sz w:val="24"/>
          <w:szCs w:val="24"/>
        </w:rPr>
        <w:t xml:space="preserve"> </w:t>
      </w:r>
      <w:r w:rsidR="006C1B1D">
        <w:rPr>
          <w:sz w:val="24"/>
          <w:szCs w:val="24"/>
        </w:rPr>
        <w:t>more</w:t>
      </w:r>
      <w:r w:rsidR="006C1B1D">
        <w:rPr>
          <w:spacing w:val="34"/>
          <w:sz w:val="24"/>
          <w:szCs w:val="24"/>
        </w:rPr>
        <w:t xml:space="preserve"> </w:t>
      </w:r>
      <w:r w:rsidR="006C1B1D">
        <w:rPr>
          <w:sz w:val="24"/>
          <w:szCs w:val="24"/>
        </w:rPr>
        <w:t xml:space="preserve">capital </w:t>
      </w:r>
      <w:r w:rsidR="006C1B1D">
        <w:rPr>
          <w:spacing w:val="9"/>
          <w:sz w:val="24"/>
          <w:szCs w:val="24"/>
        </w:rPr>
        <w:t xml:space="preserve"> </w:t>
      </w:r>
      <w:r w:rsidR="006C1B1D">
        <w:rPr>
          <w:w w:val="103"/>
          <w:sz w:val="24"/>
          <w:szCs w:val="24"/>
        </w:rPr>
        <w:t>accou</w:t>
      </w:r>
      <w:r w:rsidR="006C1B1D">
        <w:rPr>
          <w:spacing w:val="-7"/>
          <w:w w:val="103"/>
          <w:sz w:val="24"/>
          <w:szCs w:val="24"/>
        </w:rPr>
        <w:t>n</w:t>
      </w:r>
      <w:r w:rsidR="006C1B1D">
        <w:rPr>
          <w:w w:val="137"/>
          <w:sz w:val="24"/>
          <w:szCs w:val="24"/>
        </w:rPr>
        <w:t>t</w:t>
      </w:r>
      <w:r w:rsidR="006C1B1D">
        <w:rPr>
          <w:spacing w:val="24"/>
          <w:sz w:val="24"/>
          <w:szCs w:val="24"/>
        </w:rPr>
        <w:t xml:space="preserve"> </w:t>
      </w:r>
      <w:r w:rsidR="006C1B1D">
        <w:rPr>
          <w:w w:val="102"/>
          <w:sz w:val="24"/>
          <w:szCs w:val="24"/>
        </w:rPr>
        <w:t>o</w:t>
      </w:r>
      <w:r w:rsidR="006C1B1D">
        <w:rPr>
          <w:spacing w:val="7"/>
          <w:w w:val="102"/>
          <w:sz w:val="24"/>
          <w:szCs w:val="24"/>
        </w:rPr>
        <w:t>p</w:t>
      </w:r>
      <w:r w:rsidR="006C1B1D">
        <w:rPr>
          <w:w w:val="105"/>
          <w:sz w:val="24"/>
          <w:szCs w:val="24"/>
        </w:rPr>
        <w:t>enn</w:t>
      </w:r>
      <w:r w:rsidR="006C1B1D">
        <w:rPr>
          <w:w w:val="97"/>
          <w:sz w:val="24"/>
          <w:szCs w:val="24"/>
        </w:rPr>
        <w:t>e</w:t>
      </w:r>
      <w:r w:rsidR="006C1B1D">
        <w:rPr>
          <w:w w:val="98"/>
          <w:sz w:val="24"/>
          <w:szCs w:val="24"/>
        </w:rPr>
        <w:t>s</w:t>
      </w:r>
      <w:r w:rsidR="006C1B1D">
        <w:rPr>
          <w:w w:val="102"/>
          <w:sz w:val="24"/>
          <w:szCs w:val="24"/>
        </w:rPr>
        <w:t>s,</w:t>
      </w:r>
    </w:p>
    <w:p w14:paraId="1CCC0688" w14:textId="77777777" w:rsidR="000A768D" w:rsidRDefault="000A768D">
      <w:pPr>
        <w:spacing w:before="4" w:line="140" w:lineRule="exact"/>
        <w:rPr>
          <w:sz w:val="15"/>
          <w:szCs w:val="15"/>
        </w:rPr>
      </w:pPr>
    </w:p>
    <w:p w14:paraId="5A235A7C" w14:textId="77777777" w:rsidR="000A768D" w:rsidRDefault="000A768D">
      <w:pPr>
        <w:spacing w:line="200" w:lineRule="exact"/>
      </w:pPr>
    </w:p>
    <w:p w14:paraId="1953210A" w14:textId="77777777" w:rsidR="000A768D" w:rsidRDefault="006C1B1D">
      <w:pPr>
        <w:spacing w:before="30"/>
        <w:ind w:left="363"/>
      </w:pPr>
      <w:r>
        <w:rPr>
          <w:position w:val="8"/>
          <w:sz w:val="14"/>
          <w:szCs w:val="14"/>
        </w:rPr>
        <w:t>46</w:t>
      </w:r>
      <w:r>
        <w:rPr>
          <w:spacing w:val="-17"/>
        </w:rPr>
        <w:t>W</w:t>
      </w:r>
      <w:r>
        <w:t xml:space="preserve">orld </w:t>
      </w:r>
      <w:r>
        <w:rPr>
          <w:spacing w:val="19"/>
        </w:rPr>
        <w:t xml:space="preserve"> </w:t>
      </w:r>
      <w:r>
        <w:t>Bank</w:t>
      </w:r>
      <w:r>
        <w:rPr>
          <w:spacing w:val="50"/>
        </w:rPr>
        <w:t xml:space="preserve"> </w:t>
      </w:r>
      <w:r>
        <w:rPr>
          <w:w w:val="103"/>
        </w:rPr>
        <w:t>(2013)</w:t>
      </w:r>
    </w:p>
    <w:p w14:paraId="252735E1" w14:textId="77777777" w:rsidR="000A768D" w:rsidRDefault="006C1B1D">
      <w:pPr>
        <w:spacing w:line="220" w:lineRule="exact"/>
        <w:ind w:left="363"/>
      </w:pPr>
      <w:r>
        <w:rPr>
          <w:w w:val="113"/>
          <w:position w:val="7"/>
          <w:sz w:val="14"/>
          <w:szCs w:val="14"/>
        </w:rPr>
        <w:t>47</w:t>
      </w:r>
      <w:r>
        <w:rPr>
          <w:w w:val="108"/>
        </w:rPr>
        <w:t>Ibid</w:t>
      </w:r>
    </w:p>
    <w:p w14:paraId="6C4AC9E2" w14:textId="77777777" w:rsidR="000A768D" w:rsidRDefault="006C1B1D">
      <w:pPr>
        <w:spacing w:line="220" w:lineRule="exact"/>
        <w:ind w:left="363"/>
      </w:pPr>
      <w:r>
        <w:rPr>
          <w:w w:val="113"/>
          <w:position w:val="7"/>
          <w:sz w:val="14"/>
          <w:szCs w:val="14"/>
        </w:rPr>
        <w:t>48</w:t>
      </w:r>
      <w:r>
        <w:rPr>
          <w:w w:val="108"/>
        </w:rPr>
        <w:t>Ibid</w:t>
      </w:r>
    </w:p>
    <w:p w14:paraId="0C2FD871" w14:textId="77777777" w:rsidR="000A768D" w:rsidRDefault="006C1B1D">
      <w:pPr>
        <w:spacing w:line="220" w:lineRule="exact"/>
        <w:ind w:left="363"/>
      </w:pPr>
      <w:r>
        <w:rPr>
          <w:w w:val="108"/>
          <w:position w:val="7"/>
          <w:sz w:val="14"/>
          <w:szCs w:val="14"/>
        </w:rPr>
        <w:t>49</w:t>
      </w:r>
      <w:r>
        <w:rPr>
          <w:spacing w:val="-5"/>
          <w:w w:val="108"/>
        </w:rPr>
        <w:t>P</w:t>
      </w:r>
      <w:r>
        <w:rPr>
          <w:w w:val="108"/>
        </w:rPr>
        <w:t>olitical</w:t>
      </w:r>
      <w:r>
        <w:rPr>
          <w:spacing w:val="17"/>
          <w:w w:val="108"/>
        </w:rPr>
        <w:t xml:space="preserve"> </w:t>
      </w:r>
      <w:r>
        <w:t>Risk</w:t>
      </w:r>
      <w:r>
        <w:rPr>
          <w:spacing w:val="34"/>
        </w:rPr>
        <w:t xml:space="preserve"> </w:t>
      </w:r>
      <w:r>
        <w:t>Services</w:t>
      </w:r>
      <w:r>
        <w:rPr>
          <w:spacing w:val="30"/>
        </w:rPr>
        <w:t xml:space="preserve"> </w:t>
      </w:r>
      <w:r>
        <w:t xml:space="preserve">Group </w:t>
      </w:r>
      <w:r>
        <w:rPr>
          <w:spacing w:val="7"/>
        </w:rPr>
        <w:t xml:space="preserve"> </w:t>
      </w:r>
      <w:r>
        <w:rPr>
          <w:w w:val="103"/>
        </w:rPr>
        <w:t>(2013)</w:t>
      </w:r>
    </w:p>
    <w:p w14:paraId="228F2BE9" w14:textId="77777777" w:rsidR="000A768D" w:rsidRDefault="006C1B1D">
      <w:pPr>
        <w:spacing w:line="220" w:lineRule="exact"/>
        <w:ind w:left="363"/>
      </w:pPr>
      <w:r>
        <w:rPr>
          <w:position w:val="7"/>
          <w:sz w:val="14"/>
          <w:szCs w:val="14"/>
        </w:rPr>
        <w:t>50</w:t>
      </w:r>
      <w:r>
        <w:t xml:space="preserve">Chinn </w:t>
      </w:r>
      <w:r>
        <w:rPr>
          <w:spacing w:val="24"/>
        </w:rPr>
        <w:t xml:space="preserve"> </w:t>
      </w:r>
      <w:r>
        <w:t>and</w:t>
      </w:r>
      <w:r>
        <w:rPr>
          <w:spacing w:val="49"/>
        </w:rPr>
        <w:t xml:space="preserve"> </w:t>
      </w:r>
      <w:r>
        <w:t>Ito</w:t>
      </w:r>
      <w:r>
        <w:rPr>
          <w:spacing w:val="43"/>
        </w:rPr>
        <w:t xml:space="preserve"> </w:t>
      </w:r>
      <w:r>
        <w:rPr>
          <w:w w:val="103"/>
        </w:rPr>
        <w:t>(2008)</w:t>
      </w:r>
    </w:p>
    <w:p w14:paraId="699460B6" w14:textId="77777777" w:rsidR="000A768D" w:rsidRDefault="006C1B1D">
      <w:pPr>
        <w:spacing w:line="220" w:lineRule="exact"/>
        <w:ind w:left="363"/>
      </w:pPr>
      <w:r>
        <w:rPr>
          <w:position w:val="7"/>
          <w:sz w:val="14"/>
          <w:szCs w:val="14"/>
        </w:rPr>
        <w:t>51</w:t>
      </w:r>
      <w:r>
        <w:t>S</w:t>
      </w:r>
      <w:r>
        <w:rPr>
          <w:spacing w:val="6"/>
        </w:rPr>
        <w:t>p</w:t>
      </w:r>
      <w:r>
        <w:t>ecificall</w:t>
      </w:r>
      <w:r>
        <w:rPr>
          <w:spacing w:val="-17"/>
        </w:rPr>
        <w:t>y</w:t>
      </w:r>
      <w:r>
        <w:t xml:space="preserve">, </w:t>
      </w:r>
      <w:r>
        <w:rPr>
          <w:spacing w:val="26"/>
        </w:rPr>
        <w:t xml:space="preserve"> </w:t>
      </w:r>
      <w:r>
        <w:rPr>
          <w:spacing w:val="-6"/>
        </w:rPr>
        <w:t>w</w:t>
      </w:r>
      <w:r>
        <w:t>e</w:t>
      </w:r>
      <w:r>
        <w:rPr>
          <w:spacing w:val="37"/>
        </w:rPr>
        <w:t xml:space="preserve"> </w:t>
      </w:r>
      <w:r>
        <w:t>use</w:t>
      </w:r>
      <w:r>
        <w:rPr>
          <w:spacing w:val="50"/>
        </w:rPr>
        <w:t xml:space="preserve"> </w:t>
      </w:r>
      <w:r>
        <w:t xml:space="preserve">the </w:t>
      </w:r>
      <w:r>
        <w:rPr>
          <w:spacing w:val="21"/>
        </w:rPr>
        <w:t xml:space="preserve"> </w:t>
      </w:r>
      <w:r>
        <w:rPr>
          <w:spacing w:val="-5"/>
        </w:rPr>
        <w:t>P</w:t>
      </w:r>
      <w:r>
        <w:t>oli</w:t>
      </w:r>
      <w:r>
        <w:rPr>
          <w:spacing w:val="-6"/>
        </w:rPr>
        <w:t>t</w:t>
      </w:r>
      <w:r>
        <w:t xml:space="preserve">y </w:t>
      </w:r>
      <w:r>
        <w:rPr>
          <w:spacing w:val="39"/>
        </w:rPr>
        <w:t xml:space="preserve"> </w:t>
      </w:r>
      <w:r>
        <w:t>2</w:t>
      </w:r>
      <w:r>
        <w:rPr>
          <w:spacing w:val="38"/>
        </w:rPr>
        <w:t xml:space="preserve"> </w:t>
      </w:r>
      <w:r>
        <w:t>score</w:t>
      </w:r>
      <w:r>
        <w:rPr>
          <w:spacing w:val="47"/>
        </w:rPr>
        <w:t xml:space="preserve"> </w:t>
      </w:r>
      <w:r>
        <w:t xml:space="preserve">from </w:t>
      </w:r>
      <w:r>
        <w:rPr>
          <w:spacing w:val="5"/>
        </w:rPr>
        <w:t xml:space="preserve"> </w:t>
      </w:r>
      <w:r>
        <w:t xml:space="preserve">the </w:t>
      </w:r>
      <w:r>
        <w:rPr>
          <w:spacing w:val="21"/>
        </w:rPr>
        <w:t xml:space="preserve"> </w:t>
      </w:r>
      <w:r>
        <w:rPr>
          <w:spacing w:val="-5"/>
        </w:rPr>
        <w:t>P</w:t>
      </w:r>
      <w:r>
        <w:t>oli</w:t>
      </w:r>
      <w:r>
        <w:rPr>
          <w:spacing w:val="-6"/>
        </w:rPr>
        <w:t>t</w:t>
      </w:r>
      <w:r>
        <w:t xml:space="preserve">y </w:t>
      </w:r>
      <w:r>
        <w:rPr>
          <w:spacing w:val="39"/>
        </w:rPr>
        <w:t xml:space="preserve"> </w:t>
      </w:r>
      <w:r>
        <w:t>IV</w:t>
      </w:r>
      <w:r>
        <w:rPr>
          <w:spacing w:val="47"/>
        </w:rPr>
        <w:t xml:space="preserve"> </w:t>
      </w:r>
      <w:r>
        <w:t>pr</w:t>
      </w:r>
      <w:r>
        <w:rPr>
          <w:spacing w:val="11"/>
        </w:rPr>
        <w:t>o</w:t>
      </w:r>
      <w:r>
        <w:t xml:space="preserve">ject </w:t>
      </w:r>
      <w:r>
        <w:rPr>
          <w:spacing w:val="36"/>
        </w:rPr>
        <w:t xml:space="preserve"> </w:t>
      </w:r>
      <w:r>
        <w:t>de</w:t>
      </w:r>
      <w:r>
        <w:rPr>
          <w:spacing w:val="-5"/>
        </w:rPr>
        <w:t>v</w:t>
      </w:r>
      <w:r>
        <w:t>elo</w:t>
      </w:r>
      <w:r>
        <w:rPr>
          <w:spacing w:val="5"/>
        </w:rPr>
        <w:t>p</w:t>
      </w:r>
      <w:r>
        <w:t xml:space="preserve">ed </w:t>
      </w:r>
      <w:r>
        <w:rPr>
          <w:spacing w:val="20"/>
        </w:rPr>
        <w:t xml:space="preserve"> </w:t>
      </w:r>
      <w:r>
        <w:rPr>
          <w:spacing w:val="-5"/>
        </w:rPr>
        <w:t>b</w:t>
      </w:r>
      <w:r>
        <w:t xml:space="preserve">y </w:t>
      </w:r>
      <w:r>
        <w:rPr>
          <w:spacing w:val="4"/>
        </w:rPr>
        <w:t xml:space="preserve"> </w:t>
      </w:r>
      <w:r>
        <w:t xml:space="preserve">Marshall, </w:t>
      </w:r>
      <w:r>
        <w:rPr>
          <w:spacing w:val="44"/>
        </w:rPr>
        <w:t xml:space="preserve"> </w:t>
      </w:r>
      <w:r>
        <w:t xml:space="preserve">Gurr </w:t>
      </w:r>
      <w:r>
        <w:rPr>
          <w:spacing w:val="34"/>
        </w:rPr>
        <w:t xml:space="preserve"> </w:t>
      </w:r>
      <w:r>
        <w:rPr>
          <w:w w:val="111"/>
        </w:rPr>
        <w:t>and</w:t>
      </w:r>
    </w:p>
    <w:p w14:paraId="7C4F0280" w14:textId="77777777" w:rsidR="000A768D" w:rsidRDefault="006C1B1D">
      <w:pPr>
        <w:spacing w:before="9"/>
        <w:ind w:left="100"/>
      </w:pPr>
      <w:r>
        <w:t xml:space="preserve">Jaggers </w:t>
      </w:r>
      <w:r>
        <w:rPr>
          <w:spacing w:val="8"/>
        </w:rPr>
        <w:t xml:space="preserve"> </w:t>
      </w:r>
      <w:r>
        <w:rPr>
          <w:w w:val="104"/>
        </w:rPr>
        <w:t>(2013).</w:t>
      </w:r>
    </w:p>
    <w:p w14:paraId="7E1FE746" w14:textId="77777777" w:rsidR="000A768D" w:rsidRDefault="006C1B1D">
      <w:pPr>
        <w:spacing w:before="4" w:line="240" w:lineRule="exact"/>
        <w:ind w:left="100" w:right="85" w:firstLine="263"/>
        <w:jc w:val="both"/>
        <w:sectPr w:rsidR="000A768D">
          <w:pgSz w:w="12240" w:h="15840"/>
          <w:pgMar w:top="1200" w:right="1320" w:bottom="280" w:left="1340" w:header="1007" w:footer="0" w:gutter="0"/>
          <w:cols w:space="720"/>
        </w:sectPr>
      </w:pPr>
      <w:r>
        <w:rPr>
          <w:position w:val="8"/>
          <w:sz w:val="14"/>
          <w:szCs w:val="14"/>
        </w:rPr>
        <w:t>52</w:t>
      </w:r>
      <w:r>
        <w:t xml:space="preserve">While </w:t>
      </w:r>
      <w:r>
        <w:rPr>
          <w:spacing w:val="11"/>
        </w:rPr>
        <w:t xml:space="preserve"> </w:t>
      </w:r>
      <w:r>
        <w:t xml:space="preserve">there </w:t>
      </w:r>
      <w:r>
        <w:rPr>
          <w:spacing w:val="12"/>
        </w:rPr>
        <w:t xml:space="preserve"> </w:t>
      </w:r>
      <w:r>
        <w:t xml:space="preserve">other </w:t>
      </w:r>
      <w:r>
        <w:rPr>
          <w:spacing w:val="9"/>
        </w:rPr>
        <w:t xml:space="preserve"> </w:t>
      </w:r>
      <w:r>
        <w:rPr>
          <w:spacing w:val="-11"/>
        </w:rPr>
        <w:t>v</w:t>
      </w:r>
      <w:r>
        <w:t xml:space="preserve">ariables </w:t>
      </w:r>
      <w:r>
        <w:rPr>
          <w:spacing w:val="17"/>
        </w:rPr>
        <w:t xml:space="preserve"> </w:t>
      </w:r>
      <w:r>
        <w:rPr>
          <w:w w:val="121"/>
        </w:rPr>
        <w:t>that</w:t>
      </w:r>
      <w:r>
        <w:rPr>
          <w:spacing w:val="8"/>
          <w:w w:val="121"/>
        </w:rPr>
        <w:t xml:space="preserve"> </w:t>
      </w:r>
      <w:r>
        <w:rPr>
          <w:w w:val="105"/>
        </w:rPr>
        <w:t>mig</w:t>
      </w:r>
      <w:r>
        <w:rPr>
          <w:spacing w:val="-6"/>
          <w:w w:val="105"/>
        </w:rPr>
        <w:t>h</w:t>
      </w:r>
      <w:r>
        <w:rPr>
          <w:w w:val="139"/>
        </w:rPr>
        <w:t>t</w:t>
      </w:r>
      <w:r>
        <w:rPr>
          <w:spacing w:val="18"/>
          <w:w w:val="139"/>
        </w:rPr>
        <w:t xml:space="preserve"> </w:t>
      </w:r>
      <w:r>
        <w:rPr>
          <w:spacing w:val="6"/>
        </w:rPr>
        <w:t>b</w:t>
      </w:r>
      <w:r>
        <w:t>e</w:t>
      </w:r>
      <w:r>
        <w:rPr>
          <w:spacing w:val="27"/>
        </w:rPr>
        <w:t xml:space="preserve"> </w:t>
      </w:r>
      <w:r>
        <w:t xml:space="preserve">considered </w:t>
      </w:r>
      <w:r>
        <w:rPr>
          <w:spacing w:val="3"/>
        </w:rPr>
        <w:t xml:space="preserve"> </w:t>
      </w:r>
      <w:r>
        <w:rPr>
          <w:w w:val="108"/>
        </w:rPr>
        <w:t>theoretically</w:t>
      </w:r>
      <w:r>
        <w:rPr>
          <w:spacing w:val="14"/>
          <w:w w:val="108"/>
        </w:rPr>
        <w:t xml:space="preserve"> </w:t>
      </w:r>
      <w:r>
        <w:rPr>
          <w:w w:val="104"/>
        </w:rPr>
        <w:t>rele</w:t>
      </w:r>
      <w:r>
        <w:rPr>
          <w:spacing w:val="-11"/>
          <w:w w:val="104"/>
        </w:rPr>
        <w:t>v</w:t>
      </w:r>
      <w:r>
        <w:rPr>
          <w:w w:val="111"/>
        </w:rPr>
        <w:t>a</w:t>
      </w:r>
      <w:r>
        <w:rPr>
          <w:spacing w:val="-6"/>
          <w:w w:val="111"/>
        </w:rPr>
        <w:t>n</w:t>
      </w:r>
      <w:r>
        <w:rPr>
          <w:w w:val="139"/>
        </w:rPr>
        <w:t>t</w:t>
      </w:r>
      <w:r>
        <w:rPr>
          <w:spacing w:val="18"/>
          <w:w w:val="139"/>
        </w:rPr>
        <w:t xml:space="preserve"> </w:t>
      </w:r>
      <w:r>
        <w:t>to</w:t>
      </w:r>
      <w:r>
        <w:rPr>
          <w:spacing w:val="38"/>
        </w:rPr>
        <w:t xml:space="preserve"> </w:t>
      </w:r>
      <w:r>
        <w:t xml:space="preserve">the  study </w:t>
      </w:r>
      <w:r>
        <w:rPr>
          <w:spacing w:val="16"/>
        </w:rPr>
        <w:t xml:space="preserve"> </w:t>
      </w:r>
      <w:r>
        <w:t>of</w:t>
      </w:r>
      <w:r>
        <w:rPr>
          <w:spacing w:val="12"/>
        </w:rPr>
        <w:t xml:space="preserve"> </w:t>
      </w:r>
      <w:r>
        <w:rPr>
          <w:w w:val="106"/>
        </w:rPr>
        <w:t>i</w:t>
      </w:r>
      <w:r>
        <w:rPr>
          <w:spacing w:val="-5"/>
          <w:w w:val="106"/>
        </w:rPr>
        <w:t>n</w:t>
      </w:r>
      <w:r>
        <w:rPr>
          <w:spacing w:val="-6"/>
          <w:w w:val="105"/>
        </w:rPr>
        <w:t>v</w:t>
      </w:r>
      <w:r>
        <w:rPr>
          <w:w w:val="107"/>
        </w:rPr>
        <w:t>estme</w:t>
      </w:r>
      <w:r>
        <w:rPr>
          <w:spacing w:val="-5"/>
          <w:w w:val="107"/>
        </w:rPr>
        <w:t>n</w:t>
      </w:r>
      <w:r>
        <w:rPr>
          <w:w w:val="139"/>
        </w:rPr>
        <w:t xml:space="preserve">t </w:t>
      </w:r>
      <w:r>
        <w:rPr>
          <w:w w:val="112"/>
        </w:rPr>
        <w:t>reputation,</w:t>
      </w:r>
      <w:r>
        <w:rPr>
          <w:spacing w:val="14"/>
          <w:w w:val="112"/>
        </w:rPr>
        <w:t xml:space="preserve"> </w:t>
      </w:r>
      <w:r>
        <w:rPr>
          <w:spacing w:val="-6"/>
        </w:rPr>
        <w:t>w</w:t>
      </w:r>
      <w:r>
        <w:t>e</w:t>
      </w:r>
      <w:r>
        <w:rPr>
          <w:spacing w:val="17"/>
        </w:rPr>
        <w:t xml:space="preserve"> </w:t>
      </w:r>
      <w:r>
        <w:t>h</w:t>
      </w:r>
      <w:r>
        <w:rPr>
          <w:spacing w:val="-6"/>
        </w:rPr>
        <w:t>av</w:t>
      </w:r>
      <w:r>
        <w:t>e</w:t>
      </w:r>
      <w:r>
        <w:rPr>
          <w:spacing w:val="44"/>
        </w:rPr>
        <w:t xml:space="preserve"> </w:t>
      </w:r>
      <w:r>
        <w:t xml:space="preserve">opted </w:t>
      </w:r>
      <w:r>
        <w:rPr>
          <w:spacing w:val="9"/>
        </w:rPr>
        <w:t xml:space="preserve"> </w:t>
      </w:r>
      <w:r>
        <w:t>for</w:t>
      </w:r>
      <w:r>
        <w:rPr>
          <w:spacing w:val="24"/>
        </w:rPr>
        <w:t xml:space="preserve"> </w:t>
      </w:r>
      <w:r>
        <w:t>those</w:t>
      </w:r>
      <w:r>
        <w:rPr>
          <w:spacing w:val="48"/>
        </w:rPr>
        <w:t xml:space="preserve"> </w:t>
      </w:r>
      <w:r>
        <w:t xml:space="preserve">utilized </w:t>
      </w:r>
      <w:r>
        <w:rPr>
          <w:spacing w:val="11"/>
        </w:rPr>
        <w:t xml:space="preserve"> </w:t>
      </w:r>
      <w:r>
        <w:t>in</w:t>
      </w:r>
      <w:r>
        <w:rPr>
          <w:spacing w:val="28"/>
        </w:rPr>
        <w:t xml:space="preserve"> </w:t>
      </w:r>
      <w:r>
        <w:t xml:space="preserve">prior  IPE </w:t>
      </w:r>
      <w:r>
        <w:rPr>
          <w:spacing w:val="11"/>
        </w:rPr>
        <w:t xml:space="preserve"> </w:t>
      </w:r>
      <w:r>
        <w:t>resear</w:t>
      </w:r>
      <w:r>
        <w:rPr>
          <w:spacing w:val="-5"/>
        </w:rPr>
        <w:t>c</w:t>
      </w:r>
      <w:r>
        <w:t xml:space="preserve">h </w:t>
      </w:r>
      <w:r>
        <w:rPr>
          <w:spacing w:val="13"/>
        </w:rPr>
        <w:t xml:space="preserve"> </w:t>
      </w:r>
      <w:r>
        <w:t xml:space="preserve">with </w:t>
      </w:r>
      <w:r>
        <w:rPr>
          <w:spacing w:val="1"/>
        </w:rPr>
        <w:t xml:space="preserve"> </w:t>
      </w:r>
      <w:r>
        <w:t xml:space="preserve">broad </w:t>
      </w:r>
      <w:r>
        <w:rPr>
          <w:spacing w:val="10"/>
        </w:rPr>
        <w:t xml:space="preserve"> </w:t>
      </w:r>
      <w:r>
        <w:t>cou</w:t>
      </w:r>
      <w:r>
        <w:rPr>
          <w:spacing w:val="-5"/>
        </w:rPr>
        <w:t>n</w:t>
      </w:r>
      <w:r>
        <w:t xml:space="preserve">try </w:t>
      </w:r>
      <w:r>
        <w:rPr>
          <w:spacing w:val="26"/>
        </w:rPr>
        <w:t xml:space="preserve"> </w:t>
      </w:r>
      <w:r>
        <w:t>c</w:t>
      </w:r>
      <w:r>
        <w:rPr>
          <w:spacing w:val="-5"/>
        </w:rPr>
        <w:t>o</w:t>
      </w:r>
      <w:r>
        <w:rPr>
          <w:spacing w:val="-6"/>
        </w:rPr>
        <w:t>v</w:t>
      </w:r>
      <w:r>
        <w:t>erage</w:t>
      </w:r>
      <w:r>
        <w:rPr>
          <w:spacing w:val="44"/>
        </w:rPr>
        <w:t xml:space="preserve"> </w:t>
      </w:r>
      <w:r>
        <w:t xml:space="preserve">and </w:t>
      </w:r>
      <w:r>
        <w:rPr>
          <w:spacing w:val="1"/>
        </w:rPr>
        <w:t xml:space="preserve"> </w:t>
      </w:r>
      <w:r>
        <w:rPr>
          <w:w w:val="107"/>
        </w:rPr>
        <w:t xml:space="preserve">limited </w:t>
      </w:r>
      <w:r>
        <w:rPr>
          <w:spacing w:val="-6"/>
        </w:rPr>
        <w:t>ov</w:t>
      </w:r>
      <w:r>
        <w:t xml:space="preserve">erlap </w:t>
      </w:r>
      <w:r>
        <w:rPr>
          <w:spacing w:val="3"/>
        </w:rPr>
        <w:t xml:space="preserve"> </w:t>
      </w:r>
      <w:r>
        <w:t>with</w:t>
      </w:r>
      <w:r>
        <w:rPr>
          <w:spacing w:val="48"/>
        </w:rPr>
        <w:t xml:space="preserve"> </w:t>
      </w:r>
      <w:r>
        <w:t xml:space="preserve">other </w:t>
      </w:r>
      <w:r>
        <w:rPr>
          <w:spacing w:val="7"/>
        </w:rPr>
        <w:t xml:space="preserve"> </w:t>
      </w:r>
      <w:r>
        <w:rPr>
          <w:spacing w:val="-11"/>
          <w:w w:val="105"/>
        </w:rPr>
        <w:t>v</w:t>
      </w:r>
      <w:r>
        <w:rPr>
          <w:w w:val="107"/>
        </w:rPr>
        <w:t>ariables.</w:t>
      </w:r>
    </w:p>
    <w:p w14:paraId="28F87585" w14:textId="77777777" w:rsidR="000A768D" w:rsidRDefault="000A768D">
      <w:pPr>
        <w:spacing w:before="4" w:line="180" w:lineRule="exact"/>
        <w:rPr>
          <w:sz w:val="19"/>
          <w:szCs w:val="19"/>
        </w:rPr>
      </w:pPr>
    </w:p>
    <w:p w14:paraId="5EC14A5A" w14:textId="77777777" w:rsidR="000A768D" w:rsidRDefault="006C1B1D">
      <w:pPr>
        <w:spacing w:before="14" w:line="401" w:lineRule="auto"/>
        <w:ind w:left="100" w:right="339"/>
        <w:rPr>
          <w:sz w:val="24"/>
          <w:szCs w:val="24"/>
        </w:rPr>
      </w:pPr>
      <w:r>
        <w:rPr>
          <w:sz w:val="24"/>
          <w:szCs w:val="24"/>
        </w:rPr>
        <w:t>more</w:t>
      </w:r>
      <w:r>
        <w:rPr>
          <w:spacing w:val="42"/>
          <w:sz w:val="24"/>
          <w:szCs w:val="24"/>
        </w:rPr>
        <w:t xml:space="preserve"> </w:t>
      </w:r>
      <w:r>
        <w:rPr>
          <w:sz w:val="24"/>
          <w:szCs w:val="24"/>
        </w:rPr>
        <w:t>dem</w:t>
      </w:r>
      <w:r>
        <w:rPr>
          <w:spacing w:val="7"/>
          <w:sz w:val="24"/>
          <w:szCs w:val="24"/>
        </w:rPr>
        <w:t>o</w:t>
      </w:r>
      <w:r>
        <w:rPr>
          <w:sz w:val="24"/>
          <w:szCs w:val="24"/>
        </w:rPr>
        <w:t>crac</w:t>
      </w:r>
      <w:r>
        <w:rPr>
          <w:spacing w:val="-19"/>
          <w:sz w:val="24"/>
          <w:szCs w:val="24"/>
        </w:rPr>
        <w:t>y</w:t>
      </w:r>
      <w:r>
        <w:rPr>
          <w:sz w:val="24"/>
          <w:szCs w:val="24"/>
        </w:rPr>
        <w:t xml:space="preserve">, </w:t>
      </w:r>
      <w:r>
        <w:rPr>
          <w:spacing w:val="12"/>
          <w:sz w:val="24"/>
          <w:szCs w:val="24"/>
        </w:rPr>
        <w:t xml:space="preserve"> </w:t>
      </w:r>
      <w:r>
        <w:rPr>
          <w:sz w:val="24"/>
          <w:szCs w:val="24"/>
        </w:rPr>
        <w:t>and</w:t>
      </w:r>
      <w:r>
        <w:rPr>
          <w:spacing w:val="60"/>
          <w:sz w:val="24"/>
          <w:szCs w:val="24"/>
        </w:rPr>
        <w:t xml:space="preserve"> </w:t>
      </w:r>
      <w:r>
        <w:rPr>
          <w:sz w:val="24"/>
          <w:szCs w:val="24"/>
        </w:rPr>
        <w:t>higher</w:t>
      </w:r>
      <w:r>
        <w:rPr>
          <w:spacing w:val="50"/>
          <w:sz w:val="24"/>
          <w:szCs w:val="24"/>
        </w:rPr>
        <w:t xml:space="preserve"> </w:t>
      </w:r>
      <w:r>
        <w:rPr>
          <w:sz w:val="24"/>
          <w:szCs w:val="24"/>
        </w:rPr>
        <w:t>le</w:t>
      </w:r>
      <w:r>
        <w:rPr>
          <w:spacing w:val="-7"/>
          <w:sz w:val="24"/>
          <w:szCs w:val="24"/>
        </w:rPr>
        <w:t>v</w:t>
      </w:r>
      <w:r>
        <w:rPr>
          <w:sz w:val="24"/>
          <w:szCs w:val="24"/>
        </w:rPr>
        <w:t>els</w:t>
      </w:r>
      <w:r>
        <w:rPr>
          <w:spacing w:val="26"/>
          <w:sz w:val="24"/>
          <w:szCs w:val="24"/>
        </w:rPr>
        <w:t xml:space="preserve"> </w:t>
      </w:r>
      <w:r>
        <w:rPr>
          <w:sz w:val="24"/>
          <w:szCs w:val="24"/>
        </w:rPr>
        <w:t>of</w:t>
      </w:r>
      <w:r>
        <w:rPr>
          <w:spacing w:val="21"/>
          <w:sz w:val="24"/>
          <w:szCs w:val="24"/>
        </w:rPr>
        <w:t xml:space="preserve"> </w:t>
      </w:r>
      <w:r>
        <w:rPr>
          <w:sz w:val="24"/>
          <w:szCs w:val="24"/>
        </w:rPr>
        <w:t>i</w:t>
      </w:r>
      <w:r>
        <w:rPr>
          <w:spacing w:val="-7"/>
          <w:sz w:val="24"/>
          <w:szCs w:val="24"/>
        </w:rPr>
        <w:t>n</w:t>
      </w:r>
      <w:r>
        <w:rPr>
          <w:sz w:val="24"/>
          <w:szCs w:val="24"/>
        </w:rPr>
        <w:t xml:space="preserve">ternal </w:t>
      </w:r>
      <w:r>
        <w:rPr>
          <w:spacing w:val="29"/>
          <w:sz w:val="24"/>
          <w:szCs w:val="24"/>
        </w:rPr>
        <w:t xml:space="preserve"> </w:t>
      </w:r>
      <w:r>
        <w:rPr>
          <w:sz w:val="24"/>
          <w:szCs w:val="24"/>
        </w:rPr>
        <w:t>stabili</w:t>
      </w:r>
      <w:r>
        <w:rPr>
          <w:spacing w:val="-7"/>
          <w:sz w:val="24"/>
          <w:szCs w:val="24"/>
        </w:rPr>
        <w:t>t</w:t>
      </w:r>
      <w:r>
        <w:rPr>
          <w:sz w:val="24"/>
          <w:szCs w:val="24"/>
        </w:rPr>
        <w:t xml:space="preserve">y </w:t>
      </w:r>
      <w:r>
        <w:rPr>
          <w:spacing w:val="34"/>
          <w:sz w:val="24"/>
          <w:szCs w:val="24"/>
        </w:rPr>
        <w:t xml:space="preserve"> </w:t>
      </w:r>
      <w:r>
        <w:rPr>
          <w:sz w:val="24"/>
          <w:szCs w:val="24"/>
        </w:rPr>
        <w:t>h</w:t>
      </w:r>
      <w:r>
        <w:rPr>
          <w:spacing w:val="-6"/>
          <w:sz w:val="24"/>
          <w:szCs w:val="24"/>
        </w:rPr>
        <w:t>a</w:t>
      </w:r>
      <w:r>
        <w:rPr>
          <w:spacing w:val="-7"/>
          <w:sz w:val="24"/>
          <w:szCs w:val="24"/>
        </w:rPr>
        <w:t>v</w:t>
      </w:r>
      <w:r>
        <w:rPr>
          <w:sz w:val="24"/>
          <w:szCs w:val="24"/>
        </w:rPr>
        <w:t>e</w:t>
      </w:r>
      <w:r>
        <w:rPr>
          <w:spacing w:val="53"/>
          <w:sz w:val="24"/>
          <w:szCs w:val="24"/>
        </w:rPr>
        <w:t xml:space="preserve"> </w:t>
      </w:r>
      <w:r>
        <w:rPr>
          <w:sz w:val="24"/>
          <w:szCs w:val="24"/>
        </w:rPr>
        <w:t xml:space="preserve">stronger </w:t>
      </w:r>
      <w:r>
        <w:rPr>
          <w:spacing w:val="19"/>
          <w:sz w:val="24"/>
          <w:szCs w:val="24"/>
        </w:rPr>
        <w:t xml:space="preserve"> </w:t>
      </w:r>
      <w:r>
        <w:rPr>
          <w:w w:val="108"/>
          <w:sz w:val="24"/>
          <w:szCs w:val="24"/>
        </w:rPr>
        <w:t xml:space="preserve">reputations. </w:t>
      </w:r>
      <w:r>
        <w:rPr>
          <w:spacing w:val="17"/>
          <w:w w:val="108"/>
          <w:sz w:val="24"/>
          <w:szCs w:val="24"/>
        </w:rPr>
        <w:t xml:space="preserve"> </w:t>
      </w:r>
      <w:r>
        <w:rPr>
          <w:sz w:val="24"/>
          <w:szCs w:val="24"/>
        </w:rPr>
        <w:t>Also</w:t>
      </w:r>
      <w:r>
        <w:rPr>
          <w:spacing w:val="27"/>
          <w:sz w:val="24"/>
          <w:szCs w:val="24"/>
        </w:rPr>
        <w:t xml:space="preserve"> </w:t>
      </w:r>
      <w:r>
        <w:rPr>
          <w:w w:val="104"/>
          <w:sz w:val="24"/>
          <w:szCs w:val="24"/>
        </w:rPr>
        <w:t xml:space="preserve">as </w:t>
      </w:r>
      <w:r>
        <w:rPr>
          <w:sz w:val="24"/>
          <w:szCs w:val="24"/>
        </w:rPr>
        <w:t>ex</w:t>
      </w:r>
      <w:r>
        <w:rPr>
          <w:spacing w:val="6"/>
          <w:sz w:val="24"/>
          <w:szCs w:val="24"/>
        </w:rPr>
        <w:t>p</w:t>
      </w:r>
      <w:r>
        <w:rPr>
          <w:sz w:val="24"/>
          <w:szCs w:val="24"/>
        </w:rPr>
        <w:t>ected,</w:t>
      </w:r>
      <w:r>
        <w:rPr>
          <w:spacing w:val="57"/>
          <w:sz w:val="24"/>
          <w:szCs w:val="24"/>
        </w:rPr>
        <w:t xml:space="preserve"> </w:t>
      </w:r>
      <w:r>
        <w:rPr>
          <w:sz w:val="24"/>
          <w:szCs w:val="24"/>
        </w:rPr>
        <w:t>high</w:t>
      </w:r>
      <w:r>
        <w:rPr>
          <w:spacing w:val="31"/>
          <w:sz w:val="24"/>
          <w:szCs w:val="24"/>
        </w:rPr>
        <w:t xml:space="preserve"> </w:t>
      </w:r>
      <w:r>
        <w:rPr>
          <w:sz w:val="24"/>
          <w:szCs w:val="24"/>
        </w:rPr>
        <w:t>rates</w:t>
      </w:r>
      <w:r>
        <w:rPr>
          <w:spacing w:val="59"/>
          <w:sz w:val="24"/>
          <w:szCs w:val="24"/>
        </w:rPr>
        <w:t xml:space="preserve"> </w:t>
      </w:r>
      <w:r>
        <w:rPr>
          <w:sz w:val="24"/>
          <w:szCs w:val="24"/>
        </w:rPr>
        <w:t>of</w:t>
      </w:r>
      <w:r>
        <w:rPr>
          <w:spacing w:val="6"/>
          <w:sz w:val="24"/>
          <w:szCs w:val="24"/>
        </w:rPr>
        <w:t xml:space="preserve"> </w:t>
      </w:r>
      <w:r>
        <w:rPr>
          <w:sz w:val="24"/>
          <w:szCs w:val="24"/>
        </w:rPr>
        <w:t>inflation</w:t>
      </w:r>
      <w:r>
        <w:rPr>
          <w:spacing w:val="46"/>
          <w:sz w:val="24"/>
          <w:szCs w:val="24"/>
        </w:rPr>
        <w:t xml:space="preserve"> </w:t>
      </w:r>
      <w:r>
        <w:rPr>
          <w:sz w:val="24"/>
          <w:szCs w:val="24"/>
        </w:rPr>
        <w:t>h</w:t>
      </w:r>
      <w:r>
        <w:rPr>
          <w:spacing w:val="-6"/>
          <w:sz w:val="24"/>
          <w:szCs w:val="24"/>
        </w:rPr>
        <w:t>a</w:t>
      </w:r>
      <w:r>
        <w:rPr>
          <w:spacing w:val="-7"/>
          <w:sz w:val="24"/>
          <w:szCs w:val="24"/>
        </w:rPr>
        <w:t>v</w:t>
      </w:r>
      <w:r>
        <w:rPr>
          <w:sz w:val="24"/>
          <w:szCs w:val="24"/>
        </w:rPr>
        <w:t>e</w:t>
      </w:r>
      <w:r>
        <w:rPr>
          <w:spacing w:val="39"/>
          <w:sz w:val="24"/>
          <w:szCs w:val="24"/>
        </w:rPr>
        <w:t xml:space="preserve"> </w:t>
      </w:r>
      <w:r>
        <w:rPr>
          <w:sz w:val="24"/>
          <w:szCs w:val="24"/>
        </w:rPr>
        <w:t>ad</w:t>
      </w:r>
      <w:r>
        <w:rPr>
          <w:spacing w:val="-7"/>
          <w:sz w:val="24"/>
          <w:szCs w:val="24"/>
        </w:rPr>
        <w:t>v</w:t>
      </w:r>
      <w:r>
        <w:rPr>
          <w:sz w:val="24"/>
          <w:szCs w:val="24"/>
        </w:rPr>
        <w:t>erse</w:t>
      </w:r>
      <w:r>
        <w:rPr>
          <w:spacing w:val="46"/>
          <w:sz w:val="24"/>
          <w:szCs w:val="24"/>
        </w:rPr>
        <w:t xml:space="preserve"> </w:t>
      </w:r>
      <w:r>
        <w:rPr>
          <w:w w:val="109"/>
          <w:sz w:val="24"/>
          <w:szCs w:val="24"/>
        </w:rPr>
        <w:t>reputational</w:t>
      </w:r>
      <w:r>
        <w:rPr>
          <w:spacing w:val="13"/>
          <w:w w:val="109"/>
          <w:sz w:val="24"/>
          <w:szCs w:val="24"/>
        </w:rPr>
        <w:t xml:space="preserve"> </w:t>
      </w:r>
      <w:r>
        <w:rPr>
          <w:sz w:val="24"/>
          <w:szCs w:val="24"/>
        </w:rPr>
        <w:t>effects.</w:t>
      </w:r>
    </w:p>
    <w:p w14:paraId="384E5322" w14:textId="77777777" w:rsidR="000A768D" w:rsidRDefault="006C1B1D">
      <w:pPr>
        <w:spacing w:before="84" w:line="260" w:lineRule="exact"/>
        <w:ind w:left="817" w:right="1050"/>
        <w:jc w:val="both"/>
        <w:rPr>
          <w:sz w:val="24"/>
          <w:szCs w:val="24"/>
        </w:rPr>
      </w:pPr>
      <w:r>
        <w:rPr>
          <w:spacing w:val="-27"/>
          <w:w w:val="134"/>
          <w:sz w:val="24"/>
          <w:szCs w:val="24"/>
        </w:rPr>
        <w:t>T</w:t>
      </w:r>
      <w:r>
        <w:rPr>
          <w:w w:val="134"/>
          <w:sz w:val="24"/>
          <w:szCs w:val="24"/>
        </w:rPr>
        <w:t>able</w:t>
      </w:r>
      <w:r>
        <w:rPr>
          <w:spacing w:val="3"/>
          <w:w w:val="134"/>
          <w:sz w:val="24"/>
          <w:szCs w:val="24"/>
        </w:rPr>
        <w:t xml:space="preserve"> </w:t>
      </w:r>
      <w:r>
        <w:rPr>
          <w:sz w:val="24"/>
          <w:szCs w:val="24"/>
        </w:rPr>
        <w:t xml:space="preserve">3. </w:t>
      </w:r>
      <w:r>
        <w:rPr>
          <w:spacing w:val="26"/>
          <w:sz w:val="24"/>
          <w:szCs w:val="24"/>
        </w:rPr>
        <w:t xml:space="preserve"> </w:t>
      </w:r>
      <w:r>
        <w:rPr>
          <w:sz w:val="24"/>
          <w:szCs w:val="24"/>
        </w:rPr>
        <w:t>Regression</w:t>
      </w:r>
      <w:r>
        <w:rPr>
          <w:spacing w:val="22"/>
          <w:sz w:val="24"/>
          <w:szCs w:val="24"/>
        </w:rPr>
        <w:t xml:space="preserve"> </w:t>
      </w:r>
      <w:r>
        <w:rPr>
          <w:sz w:val="24"/>
          <w:szCs w:val="24"/>
        </w:rPr>
        <w:t>on</w:t>
      </w:r>
      <w:r>
        <w:rPr>
          <w:spacing w:val="16"/>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10"/>
          <w:w w:val="137"/>
          <w:sz w:val="24"/>
          <w:szCs w:val="24"/>
        </w:rPr>
        <w:t xml:space="preserve"> </w:t>
      </w:r>
      <w:r>
        <w:rPr>
          <w:sz w:val="24"/>
          <w:szCs w:val="24"/>
        </w:rPr>
        <w:t>profile</w:t>
      </w:r>
      <w:r>
        <w:rPr>
          <w:spacing w:val="3"/>
          <w:sz w:val="24"/>
          <w:szCs w:val="24"/>
        </w:rPr>
        <w:t xml:space="preserve"> </w:t>
      </w:r>
      <w:r>
        <w:rPr>
          <w:sz w:val="24"/>
          <w:szCs w:val="24"/>
        </w:rPr>
        <w:t>using</w:t>
      </w:r>
      <w:r>
        <w:rPr>
          <w:spacing w:val="20"/>
          <w:sz w:val="24"/>
          <w:szCs w:val="24"/>
        </w:rPr>
        <w:t xml:space="preserve"> </w:t>
      </w:r>
      <w:r>
        <w:rPr>
          <w:sz w:val="24"/>
          <w:szCs w:val="24"/>
        </w:rPr>
        <w:t>cou</w:t>
      </w:r>
      <w:r>
        <w:rPr>
          <w:spacing w:val="-6"/>
          <w:sz w:val="24"/>
          <w:szCs w:val="24"/>
        </w:rPr>
        <w:t>n</w:t>
      </w:r>
      <w:r>
        <w:rPr>
          <w:sz w:val="24"/>
          <w:szCs w:val="24"/>
        </w:rPr>
        <w:t xml:space="preserve">try </w:t>
      </w:r>
      <w:r>
        <w:rPr>
          <w:spacing w:val="1"/>
          <w:sz w:val="24"/>
          <w:szCs w:val="24"/>
        </w:rPr>
        <w:t xml:space="preserve"> </w:t>
      </w:r>
      <w:r>
        <w:rPr>
          <w:sz w:val="24"/>
          <w:szCs w:val="24"/>
        </w:rPr>
        <w:t>fixed effects,</w:t>
      </w:r>
      <w:r>
        <w:rPr>
          <w:spacing w:val="4"/>
          <w:sz w:val="24"/>
          <w:szCs w:val="24"/>
        </w:rPr>
        <w:t xml:space="preserve"> </w:t>
      </w:r>
      <w:r>
        <w:rPr>
          <w:w w:val="108"/>
          <w:sz w:val="24"/>
          <w:szCs w:val="24"/>
        </w:rPr>
        <w:t xml:space="preserve">robust </w:t>
      </w:r>
      <w:r>
        <w:rPr>
          <w:w w:val="110"/>
          <w:sz w:val="24"/>
          <w:szCs w:val="24"/>
        </w:rPr>
        <w:t>standard</w:t>
      </w:r>
      <w:r>
        <w:rPr>
          <w:spacing w:val="16"/>
          <w:w w:val="110"/>
          <w:sz w:val="24"/>
          <w:szCs w:val="24"/>
        </w:rPr>
        <w:t xml:space="preserve"> </w:t>
      </w:r>
      <w:r>
        <w:rPr>
          <w:sz w:val="24"/>
          <w:szCs w:val="24"/>
        </w:rPr>
        <w:t>errors</w:t>
      </w:r>
      <w:r>
        <w:rPr>
          <w:spacing w:val="44"/>
          <w:sz w:val="24"/>
          <w:szCs w:val="24"/>
        </w:rPr>
        <w:t xml:space="preserve"> </w:t>
      </w:r>
      <w:r>
        <w:rPr>
          <w:sz w:val="24"/>
          <w:szCs w:val="24"/>
        </w:rPr>
        <w:t>in</w:t>
      </w:r>
      <w:r>
        <w:rPr>
          <w:spacing w:val="29"/>
          <w:sz w:val="24"/>
          <w:szCs w:val="24"/>
        </w:rPr>
        <w:t xml:space="preserve"> </w:t>
      </w:r>
      <w:r>
        <w:rPr>
          <w:sz w:val="24"/>
          <w:szCs w:val="24"/>
        </w:rPr>
        <w:t>pare</w:t>
      </w:r>
      <w:r>
        <w:rPr>
          <w:spacing w:val="-6"/>
          <w:sz w:val="24"/>
          <w:szCs w:val="24"/>
        </w:rPr>
        <w:t>n</w:t>
      </w:r>
      <w:r>
        <w:rPr>
          <w:sz w:val="24"/>
          <w:szCs w:val="24"/>
        </w:rPr>
        <w:t xml:space="preserve">theses.  </w:t>
      </w:r>
      <w:r>
        <w:rPr>
          <w:spacing w:val="6"/>
          <w:sz w:val="24"/>
          <w:szCs w:val="24"/>
        </w:rPr>
        <w:t xml:space="preserve"> </w:t>
      </w:r>
      <w:r>
        <w:rPr>
          <w:rFonts w:ascii="Segoe UI Symbol" w:eastAsia="Segoe UI Symbol" w:hAnsi="Segoe UI Symbol" w:cs="Segoe UI Symbol"/>
          <w:position w:val="9"/>
          <w:sz w:val="16"/>
          <w:szCs w:val="16"/>
        </w:rPr>
        <w:t>∗∗</w:t>
      </w:r>
      <w:r>
        <w:rPr>
          <w:rFonts w:ascii="Segoe UI Symbol" w:eastAsia="Segoe UI Symbol" w:hAnsi="Segoe UI Symbol" w:cs="Segoe UI Symbol"/>
          <w:spacing w:val="36"/>
          <w:position w:val="9"/>
          <w:sz w:val="16"/>
          <w:szCs w:val="16"/>
        </w:rPr>
        <w:t xml:space="preserve"> </w:t>
      </w:r>
      <w:r>
        <w:rPr>
          <w:sz w:val="24"/>
          <w:szCs w:val="24"/>
        </w:rPr>
        <w:t>and</w:t>
      </w:r>
      <w:r>
        <w:rPr>
          <w:spacing w:val="50"/>
          <w:sz w:val="24"/>
          <w:szCs w:val="24"/>
        </w:rPr>
        <w:t xml:space="preserve"> </w:t>
      </w:r>
      <w:r>
        <w:rPr>
          <w:rFonts w:ascii="Segoe UI Symbol" w:eastAsia="Segoe UI Symbol" w:hAnsi="Segoe UI Symbol" w:cs="Segoe UI Symbol"/>
          <w:position w:val="9"/>
          <w:sz w:val="16"/>
          <w:szCs w:val="16"/>
        </w:rPr>
        <w:t>∗</w:t>
      </w:r>
      <w:r>
        <w:rPr>
          <w:rFonts w:ascii="Segoe UI Symbol" w:eastAsia="Segoe UI Symbol" w:hAnsi="Segoe UI Symbol" w:cs="Segoe UI Symbol"/>
          <w:spacing w:val="42"/>
          <w:position w:val="9"/>
          <w:sz w:val="16"/>
          <w:szCs w:val="16"/>
        </w:rPr>
        <w:t xml:space="preserve"> </w:t>
      </w:r>
      <w:r>
        <w:rPr>
          <w:sz w:val="24"/>
          <w:szCs w:val="24"/>
        </w:rPr>
        <w:t xml:space="preserve">indicate </w:t>
      </w:r>
      <w:r>
        <w:rPr>
          <w:spacing w:val="7"/>
          <w:sz w:val="24"/>
          <w:szCs w:val="24"/>
        </w:rPr>
        <w:t xml:space="preserve"> </w:t>
      </w:r>
      <w:r>
        <w:rPr>
          <w:sz w:val="24"/>
          <w:szCs w:val="24"/>
        </w:rPr>
        <w:t>significance</w:t>
      </w:r>
      <w:r>
        <w:rPr>
          <w:spacing w:val="13"/>
          <w:sz w:val="24"/>
          <w:szCs w:val="24"/>
        </w:rPr>
        <w:t xml:space="preserve"> </w:t>
      </w:r>
      <w:r>
        <w:rPr>
          <w:sz w:val="24"/>
          <w:szCs w:val="24"/>
        </w:rPr>
        <w:t>at</w:t>
      </w:r>
      <w:r>
        <w:rPr>
          <w:spacing w:val="57"/>
          <w:sz w:val="24"/>
          <w:szCs w:val="24"/>
        </w:rPr>
        <w:t xml:space="preserve"> </w:t>
      </w:r>
      <w:r>
        <w:rPr>
          <w:sz w:val="24"/>
          <w:szCs w:val="24"/>
        </w:rPr>
        <w:t>p</w:t>
      </w:r>
      <w:r>
        <w:rPr>
          <w:spacing w:val="10"/>
          <w:sz w:val="24"/>
          <w:szCs w:val="24"/>
        </w:rPr>
        <w:t xml:space="preserve"> </w:t>
      </w:r>
      <w:r>
        <w:rPr>
          <w:w w:val="134"/>
          <w:sz w:val="24"/>
          <w:szCs w:val="24"/>
        </w:rPr>
        <w:t>&lt;</w:t>
      </w:r>
      <w:r>
        <w:rPr>
          <w:spacing w:val="-7"/>
          <w:w w:val="134"/>
          <w:sz w:val="24"/>
          <w:szCs w:val="24"/>
        </w:rPr>
        <w:t xml:space="preserve"> </w:t>
      </w:r>
      <w:r>
        <w:rPr>
          <w:sz w:val="24"/>
          <w:szCs w:val="24"/>
        </w:rPr>
        <w:t>0.05</w:t>
      </w:r>
      <w:r>
        <w:rPr>
          <w:spacing w:val="15"/>
          <w:sz w:val="24"/>
          <w:szCs w:val="24"/>
        </w:rPr>
        <w:t xml:space="preserve"> </w:t>
      </w:r>
      <w:r>
        <w:rPr>
          <w:w w:val="108"/>
          <w:sz w:val="24"/>
          <w:szCs w:val="24"/>
        </w:rPr>
        <w:t xml:space="preserve">and </w:t>
      </w:r>
      <w:r>
        <w:rPr>
          <w:sz w:val="24"/>
          <w:szCs w:val="24"/>
        </w:rPr>
        <w:t>p</w:t>
      </w:r>
      <w:r>
        <w:rPr>
          <w:spacing w:val="3"/>
          <w:sz w:val="24"/>
          <w:szCs w:val="24"/>
        </w:rPr>
        <w:t xml:space="preserve"> </w:t>
      </w:r>
      <w:r>
        <w:rPr>
          <w:w w:val="134"/>
          <w:sz w:val="24"/>
          <w:szCs w:val="24"/>
        </w:rPr>
        <w:t>&lt;</w:t>
      </w:r>
      <w:r>
        <w:rPr>
          <w:spacing w:val="-14"/>
          <w:w w:val="134"/>
          <w:sz w:val="24"/>
          <w:szCs w:val="24"/>
        </w:rPr>
        <w:t xml:space="preserve"> </w:t>
      </w:r>
      <w:r>
        <w:rPr>
          <w:sz w:val="24"/>
          <w:szCs w:val="24"/>
        </w:rPr>
        <w:t>0.10,</w:t>
      </w:r>
      <w:r>
        <w:rPr>
          <w:spacing w:val="16"/>
          <w:sz w:val="24"/>
          <w:szCs w:val="24"/>
        </w:rPr>
        <w:t xml:space="preserve"> </w:t>
      </w:r>
      <w:commentRangeStart w:id="452"/>
      <w:r>
        <w:rPr>
          <w:w w:val="104"/>
          <w:sz w:val="24"/>
          <w:szCs w:val="24"/>
        </w:rPr>
        <w:t>res</w:t>
      </w:r>
      <w:r>
        <w:rPr>
          <w:spacing w:val="7"/>
          <w:w w:val="104"/>
          <w:sz w:val="24"/>
          <w:szCs w:val="24"/>
        </w:rPr>
        <w:t>p</w:t>
      </w:r>
      <w:r>
        <w:rPr>
          <w:w w:val="97"/>
          <w:sz w:val="24"/>
          <w:szCs w:val="24"/>
        </w:rPr>
        <w:t>ec</w:t>
      </w:r>
      <w:r>
        <w:rPr>
          <w:w w:val="117"/>
          <w:sz w:val="24"/>
          <w:szCs w:val="24"/>
        </w:rPr>
        <w:t>ti</w:t>
      </w:r>
      <w:r>
        <w:rPr>
          <w:spacing w:val="-7"/>
          <w:w w:val="103"/>
          <w:sz w:val="24"/>
          <w:szCs w:val="24"/>
        </w:rPr>
        <w:t>v</w:t>
      </w:r>
      <w:r>
        <w:rPr>
          <w:w w:val="99"/>
          <w:sz w:val="24"/>
          <w:szCs w:val="24"/>
        </w:rPr>
        <w:t>el</w:t>
      </w:r>
      <w:r>
        <w:rPr>
          <w:spacing w:val="-19"/>
          <w:w w:val="99"/>
          <w:sz w:val="24"/>
          <w:szCs w:val="24"/>
        </w:rPr>
        <w:t>y</w:t>
      </w:r>
      <w:commentRangeEnd w:id="452"/>
      <w:r w:rsidR="00E33025">
        <w:rPr>
          <w:rStyle w:val="CommentReference"/>
        </w:rPr>
        <w:commentReference w:id="452"/>
      </w:r>
      <w:r>
        <w:rPr>
          <w:w w:val="108"/>
          <w:sz w:val="24"/>
          <w:szCs w:val="24"/>
        </w:rPr>
        <w:t>.</w:t>
      </w:r>
      <w:ins w:id="453" w:author="Karen Remmer [2]" w:date="2017-10-04T14:49:00Z">
        <w:r w:rsidR="00E33025">
          <w:rPr>
            <w:w w:val="108"/>
            <w:sz w:val="24"/>
            <w:szCs w:val="24"/>
          </w:rPr>
          <w:t xml:space="preserve"> </w:t>
        </w:r>
      </w:ins>
    </w:p>
    <w:p w14:paraId="2FD82388" w14:textId="77777777" w:rsidR="000A768D" w:rsidRDefault="000A768D">
      <w:pPr>
        <w:spacing w:before="8" w:line="240" w:lineRule="exact"/>
        <w:rPr>
          <w:sz w:val="24"/>
          <w:szCs w:val="24"/>
        </w:rPr>
      </w:pPr>
    </w:p>
    <w:p w14:paraId="11D7ECA1" w14:textId="77777777" w:rsidR="000A768D" w:rsidRDefault="006C1B1D">
      <w:pPr>
        <w:ind w:left="200"/>
      </w:pPr>
      <w:r>
        <w:rPr>
          <w:spacing w:val="-17"/>
        </w:rPr>
        <w:t>V</w:t>
      </w:r>
      <w:r>
        <w:t xml:space="preserve">ariable                                           </w:t>
      </w:r>
      <w:r>
        <w:rPr>
          <w:spacing w:val="33"/>
        </w:rPr>
        <w:t xml:space="preserve"> </w:t>
      </w:r>
      <w:r>
        <w:t>M</w:t>
      </w:r>
      <w:r>
        <w:rPr>
          <w:spacing w:val="6"/>
        </w:rPr>
        <w:t>o</w:t>
      </w:r>
      <w:r>
        <w:t>del</w:t>
      </w:r>
      <w:r>
        <w:rPr>
          <w:spacing w:val="29"/>
        </w:rPr>
        <w:t xml:space="preserve"> </w:t>
      </w:r>
      <w:r>
        <w:t xml:space="preserve">1        </w:t>
      </w:r>
      <w:r>
        <w:rPr>
          <w:spacing w:val="3"/>
        </w:rPr>
        <w:t xml:space="preserve"> </w:t>
      </w:r>
      <w:r>
        <w:t>M</w:t>
      </w:r>
      <w:r>
        <w:rPr>
          <w:spacing w:val="6"/>
        </w:rPr>
        <w:t>o</w:t>
      </w:r>
      <w:r>
        <w:t>del</w:t>
      </w:r>
      <w:r>
        <w:rPr>
          <w:spacing w:val="29"/>
        </w:rPr>
        <w:t xml:space="preserve"> </w:t>
      </w:r>
      <w:r>
        <w:t xml:space="preserve">2        </w:t>
      </w:r>
      <w:r>
        <w:rPr>
          <w:spacing w:val="3"/>
        </w:rPr>
        <w:t xml:space="preserve"> </w:t>
      </w:r>
      <w:r>
        <w:t>M</w:t>
      </w:r>
      <w:r>
        <w:rPr>
          <w:spacing w:val="6"/>
        </w:rPr>
        <w:t>o</w:t>
      </w:r>
      <w:r>
        <w:t>del</w:t>
      </w:r>
      <w:r>
        <w:rPr>
          <w:spacing w:val="29"/>
        </w:rPr>
        <w:t xml:space="preserve"> </w:t>
      </w:r>
      <w:r>
        <w:t xml:space="preserve">3        </w:t>
      </w:r>
      <w:r>
        <w:rPr>
          <w:spacing w:val="3"/>
        </w:rPr>
        <w:t xml:space="preserve"> </w:t>
      </w:r>
      <w:r>
        <w:t>M</w:t>
      </w:r>
      <w:r>
        <w:rPr>
          <w:spacing w:val="6"/>
        </w:rPr>
        <w:t>o</w:t>
      </w:r>
      <w:r>
        <w:t>del</w:t>
      </w:r>
      <w:r>
        <w:rPr>
          <w:spacing w:val="29"/>
        </w:rPr>
        <w:t xml:space="preserve"> </w:t>
      </w:r>
      <w:r>
        <w:t xml:space="preserve">4        </w:t>
      </w:r>
      <w:r>
        <w:rPr>
          <w:spacing w:val="3"/>
        </w:rPr>
        <w:t xml:space="preserve"> </w:t>
      </w:r>
      <w:r>
        <w:t>M</w:t>
      </w:r>
      <w:r>
        <w:rPr>
          <w:spacing w:val="5"/>
        </w:rPr>
        <w:t>o</w:t>
      </w:r>
      <w:r>
        <w:t>del</w:t>
      </w:r>
      <w:r>
        <w:rPr>
          <w:spacing w:val="28"/>
        </w:rPr>
        <w:t xml:space="preserve"> </w:t>
      </w:r>
      <w:r>
        <w:t xml:space="preserve">5        </w:t>
      </w:r>
      <w:r>
        <w:rPr>
          <w:spacing w:val="3"/>
        </w:rPr>
        <w:t xml:space="preserve"> </w:t>
      </w:r>
      <w:r>
        <w:t>M</w:t>
      </w:r>
      <w:r>
        <w:rPr>
          <w:spacing w:val="5"/>
        </w:rPr>
        <w:t>o</w:t>
      </w:r>
      <w:r>
        <w:t>del</w:t>
      </w:r>
      <w:r>
        <w:rPr>
          <w:spacing w:val="30"/>
        </w:rPr>
        <w:t xml:space="preserve"> </w:t>
      </w:r>
      <w:r>
        <w:t>6</w:t>
      </w:r>
    </w:p>
    <w:p w14:paraId="239D9643" w14:textId="77777777" w:rsidR="000A768D" w:rsidRDefault="00880F97">
      <w:pPr>
        <w:spacing w:before="30"/>
        <w:ind w:left="200"/>
        <w:rPr>
          <w:rFonts w:ascii="Segoe UI Symbol" w:eastAsia="Segoe UI Symbol" w:hAnsi="Segoe UI Symbol" w:cs="Segoe UI Symbol"/>
          <w:sz w:val="14"/>
          <w:szCs w:val="14"/>
        </w:rPr>
      </w:pPr>
      <w:r>
        <w:pict w14:anchorId="126AF593">
          <v:group id="_x0000_s1701" style="position:absolute;left:0;text-align:left;margin-left:71.8pt;margin-top:1.4pt;width:481.55pt;height:2.8pt;z-index:-5338;mso-position-horizontal-relative:page" coordorigin="1436,28" coordsize="9631,56">
            <v:polyline id="_x0000_s1703" style="position:absolute" points="2880,64,12503,64" coordorigin="1440,32" coordsize="9623,0" filled="f" strokeweight="5055emu">
              <v:path arrowok="t"/>
            </v:polyline>
            <v:polyline id="_x0000_s1702" style="position:absolute" points="2880,160,12503,160" coordorigin="1440,80" coordsize="9623,0" filled="f" strokeweight="5055emu">
              <v:path arrowok="t"/>
            </v:polyline>
            <w10:wrap anchorx="page"/>
          </v:group>
        </w:pict>
      </w:r>
      <w:r w:rsidR="006C1B1D">
        <w:t>ICSID</w:t>
      </w:r>
      <w:r w:rsidR="006C1B1D">
        <w:rPr>
          <w:spacing w:val="42"/>
        </w:rPr>
        <w:t xml:space="preserve"> </w:t>
      </w:r>
      <w:r w:rsidR="006C1B1D">
        <w:t xml:space="preserve">(past </w:t>
      </w:r>
      <w:r w:rsidR="006C1B1D">
        <w:rPr>
          <w:spacing w:val="21"/>
        </w:rPr>
        <w:t xml:space="preserve"> </w:t>
      </w:r>
      <w:r w:rsidR="006C1B1D">
        <w:rPr>
          <w:spacing w:val="-6"/>
          <w:w w:val="139"/>
        </w:rPr>
        <w:t>t</w:t>
      </w:r>
      <w:r w:rsidR="006C1B1D">
        <w:rPr>
          <w:spacing w:val="-6"/>
          <w:w w:val="99"/>
        </w:rPr>
        <w:t>w</w:t>
      </w:r>
      <w:r w:rsidR="006C1B1D">
        <w:rPr>
          <w:w w:val="99"/>
        </w:rPr>
        <w:t>o</w:t>
      </w:r>
      <w:r w:rsidR="006C1B1D">
        <w:rPr>
          <w:spacing w:val="16"/>
        </w:rPr>
        <w:t xml:space="preserve"> </w:t>
      </w:r>
      <w:r w:rsidR="006C1B1D">
        <w:rPr>
          <w:spacing w:val="-5"/>
        </w:rPr>
        <w:t>y</w:t>
      </w:r>
      <w:r w:rsidR="006C1B1D">
        <w:t xml:space="preserve">ears)            </w:t>
      </w:r>
      <w:r w:rsidR="006C1B1D">
        <w:rPr>
          <w:spacing w:val="11"/>
        </w:rPr>
        <w:t xml:space="preserve"> </w:t>
      </w:r>
      <w:r w:rsidR="006C1B1D">
        <w:rPr>
          <w:w w:val="137"/>
        </w:rPr>
        <w:t>−</w:t>
      </w:r>
      <w:r w:rsidR="006C1B1D">
        <w:rPr>
          <w:w w:val="99"/>
        </w:rPr>
        <w:t>0</w:t>
      </w:r>
      <w:r w:rsidR="006C1B1D">
        <w:rPr>
          <w:w w:val="110"/>
        </w:rPr>
        <w:t>.</w:t>
      </w:r>
      <w:r w:rsidR="006C1B1D">
        <w:rPr>
          <w:w w:val="99"/>
        </w:rPr>
        <w:t>13</w:t>
      </w:r>
      <w:r w:rsidR="006C1B1D">
        <w:rPr>
          <w:rFonts w:ascii="Segoe UI Symbol" w:eastAsia="Segoe UI Symbol" w:hAnsi="Segoe UI Symbol" w:cs="Segoe UI Symbol"/>
          <w:w w:val="102"/>
          <w:position w:val="7"/>
          <w:sz w:val="14"/>
          <w:szCs w:val="14"/>
        </w:rPr>
        <w:t>∗∗</w:t>
      </w:r>
    </w:p>
    <w:p w14:paraId="6F9A3D89" w14:textId="77777777" w:rsidR="000A768D" w:rsidRDefault="006C1B1D">
      <w:pPr>
        <w:spacing w:before="9"/>
        <w:ind w:left="2928"/>
      </w:pPr>
      <w:r>
        <w:rPr>
          <w:w w:val="104"/>
        </w:rPr>
        <w:t>(0.049)</w:t>
      </w:r>
    </w:p>
    <w:p w14:paraId="0B37AFA0" w14:textId="77777777" w:rsidR="000A768D" w:rsidRDefault="006C1B1D">
      <w:pPr>
        <w:spacing w:before="9" w:line="249" w:lineRule="auto"/>
        <w:ind w:left="4090" w:right="5107" w:hanging="3890"/>
      </w:pPr>
      <w:r>
        <w:t xml:space="preserve">Non-ICSID </w:t>
      </w:r>
      <w:r>
        <w:rPr>
          <w:spacing w:val="3"/>
        </w:rPr>
        <w:t xml:space="preserve"> </w:t>
      </w:r>
      <w:r>
        <w:t xml:space="preserve">(past </w:t>
      </w:r>
      <w:r>
        <w:rPr>
          <w:spacing w:val="21"/>
        </w:rPr>
        <w:t xml:space="preserve"> </w:t>
      </w:r>
      <w:r>
        <w:rPr>
          <w:spacing w:val="-6"/>
          <w:w w:val="139"/>
        </w:rPr>
        <w:t>t</w:t>
      </w:r>
      <w:r>
        <w:rPr>
          <w:spacing w:val="-6"/>
          <w:w w:val="99"/>
        </w:rPr>
        <w:t>w</w:t>
      </w:r>
      <w:r>
        <w:rPr>
          <w:w w:val="99"/>
        </w:rPr>
        <w:t>o</w:t>
      </w:r>
      <w:r>
        <w:rPr>
          <w:spacing w:val="16"/>
        </w:rPr>
        <w:t xml:space="preserve"> </w:t>
      </w:r>
      <w:r>
        <w:rPr>
          <w:spacing w:val="-5"/>
        </w:rPr>
        <w:t>y</w:t>
      </w:r>
      <w:r>
        <w:t xml:space="preserve">ears)                            </w:t>
      </w:r>
      <w:r>
        <w:rPr>
          <w:spacing w:val="36"/>
        </w:rPr>
        <w:t xml:space="preserve"> </w:t>
      </w:r>
      <w:r>
        <w:t xml:space="preserve">-0.049 </w:t>
      </w:r>
      <w:r>
        <w:rPr>
          <w:w w:val="104"/>
        </w:rPr>
        <w:t>(0.131)</w:t>
      </w:r>
    </w:p>
    <w:p w14:paraId="72595487" w14:textId="77777777" w:rsidR="000A768D" w:rsidRDefault="006C1B1D">
      <w:pPr>
        <w:spacing w:line="220" w:lineRule="exact"/>
        <w:ind w:left="200"/>
        <w:rPr>
          <w:rFonts w:ascii="Segoe UI Symbol" w:eastAsia="Segoe UI Symbol" w:hAnsi="Segoe UI Symbol" w:cs="Segoe UI Symbol"/>
          <w:sz w:val="14"/>
          <w:szCs w:val="14"/>
        </w:rPr>
      </w:pPr>
      <w:r>
        <w:t>ICSID</w:t>
      </w:r>
      <w:r>
        <w:rPr>
          <w:spacing w:val="42"/>
        </w:rPr>
        <w:t xml:space="preserve"> </w:t>
      </w:r>
      <w:r>
        <w:t xml:space="preserve">(past </w:t>
      </w:r>
      <w:r>
        <w:rPr>
          <w:spacing w:val="21"/>
        </w:rPr>
        <w:t xml:space="preserve"> </w:t>
      </w:r>
      <w:r>
        <w:t>fi</w:t>
      </w:r>
      <w:r>
        <w:rPr>
          <w:spacing w:val="-6"/>
        </w:rPr>
        <w:t>v</w:t>
      </w:r>
      <w:r>
        <w:t>e</w:t>
      </w:r>
      <w:r>
        <w:rPr>
          <w:spacing w:val="8"/>
        </w:rPr>
        <w:t xml:space="preserve"> </w:t>
      </w:r>
      <w:r>
        <w:rPr>
          <w:spacing w:val="-6"/>
        </w:rPr>
        <w:t>y</w:t>
      </w:r>
      <w:r>
        <w:t xml:space="preserve">ears)                                                          </w:t>
      </w:r>
      <w:r>
        <w:rPr>
          <w:spacing w:val="47"/>
        </w:rPr>
        <w:t xml:space="preserve"> </w:t>
      </w:r>
      <w:r>
        <w:rPr>
          <w:w w:val="137"/>
        </w:rPr>
        <w:t>−</w:t>
      </w:r>
      <w:r>
        <w:rPr>
          <w:w w:val="99"/>
        </w:rPr>
        <w:t>0</w:t>
      </w:r>
      <w:r>
        <w:rPr>
          <w:w w:val="110"/>
        </w:rPr>
        <w:t>.</w:t>
      </w:r>
      <w:r>
        <w:rPr>
          <w:w w:val="99"/>
        </w:rPr>
        <w:t>09</w:t>
      </w:r>
      <w:r>
        <w:rPr>
          <w:rFonts w:ascii="Segoe UI Symbol" w:eastAsia="Segoe UI Symbol" w:hAnsi="Segoe UI Symbol" w:cs="Segoe UI Symbol"/>
          <w:w w:val="102"/>
          <w:position w:val="7"/>
          <w:sz w:val="14"/>
          <w:szCs w:val="14"/>
        </w:rPr>
        <w:t>∗</w:t>
      </w:r>
    </w:p>
    <w:p w14:paraId="680CC337" w14:textId="77777777" w:rsidR="000A768D" w:rsidRDefault="006C1B1D">
      <w:pPr>
        <w:spacing w:before="9"/>
        <w:ind w:left="5217" w:right="3944"/>
        <w:jc w:val="center"/>
      </w:pPr>
      <w:r>
        <w:rPr>
          <w:w w:val="104"/>
        </w:rPr>
        <w:t>(0.039)</w:t>
      </w:r>
    </w:p>
    <w:p w14:paraId="4CA9FEB4" w14:textId="77777777" w:rsidR="000A768D" w:rsidRDefault="006C1B1D">
      <w:pPr>
        <w:spacing w:before="9" w:line="249" w:lineRule="auto"/>
        <w:ind w:left="6414" w:right="2782" w:hanging="6215"/>
      </w:pPr>
      <w:r>
        <w:t xml:space="preserve">Non-ICSID </w:t>
      </w:r>
      <w:r>
        <w:rPr>
          <w:spacing w:val="3"/>
        </w:rPr>
        <w:t xml:space="preserve"> </w:t>
      </w:r>
      <w:r>
        <w:t xml:space="preserve">(past </w:t>
      </w:r>
      <w:r>
        <w:rPr>
          <w:spacing w:val="21"/>
        </w:rPr>
        <w:t xml:space="preserve"> </w:t>
      </w:r>
      <w:r>
        <w:t>fi</w:t>
      </w:r>
      <w:r>
        <w:rPr>
          <w:spacing w:val="-6"/>
        </w:rPr>
        <w:t>v</w:t>
      </w:r>
      <w:r>
        <w:t>e</w:t>
      </w:r>
      <w:r>
        <w:rPr>
          <w:spacing w:val="8"/>
        </w:rPr>
        <w:t xml:space="preserve"> </w:t>
      </w:r>
      <w:r>
        <w:rPr>
          <w:spacing w:val="-6"/>
        </w:rPr>
        <w:t>y</w:t>
      </w:r>
      <w:r>
        <w:t xml:space="preserve">ears)                                                                           </w:t>
      </w:r>
      <w:r>
        <w:rPr>
          <w:spacing w:val="21"/>
        </w:rPr>
        <w:t xml:space="preserve"> </w:t>
      </w:r>
      <w:r>
        <w:t xml:space="preserve">-0.046 </w:t>
      </w:r>
      <w:r>
        <w:rPr>
          <w:w w:val="104"/>
        </w:rPr>
        <w:t>(0.107)</w:t>
      </w:r>
    </w:p>
    <w:p w14:paraId="309D248C" w14:textId="77777777" w:rsidR="000A768D" w:rsidRDefault="006C1B1D">
      <w:pPr>
        <w:spacing w:line="240" w:lineRule="exact"/>
        <w:ind w:left="200"/>
        <w:rPr>
          <w:rFonts w:ascii="Segoe UI Symbol" w:eastAsia="Segoe UI Symbol" w:hAnsi="Segoe UI Symbol" w:cs="Segoe UI Symbol"/>
          <w:sz w:val="14"/>
          <w:szCs w:val="14"/>
        </w:rPr>
      </w:pPr>
      <w:r>
        <w:rPr>
          <w:w w:val="108"/>
          <w:position w:val="1"/>
        </w:rPr>
        <w:t>Cu</w:t>
      </w:r>
      <w:r>
        <w:rPr>
          <w:spacing w:val="-5"/>
          <w:w w:val="108"/>
          <w:position w:val="1"/>
        </w:rPr>
        <w:t>m</w:t>
      </w:r>
      <w:r>
        <w:rPr>
          <w:w w:val="108"/>
          <w:position w:val="1"/>
        </w:rPr>
        <w:t>ulati</w:t>
      </w:r>
      <w:r>
        <w:rPr>
          <w:spacing w:val="-6"/>
          <w:w w:val="108"/>
          <w:position w:val="1"/>
        </w:rPr>
        <w:t>v</w:t>
      </w:r>
      <w:r>
        <w:rPr>
          <w:w w:val="108"/>
          <w:position w:val="1"/>
        </w:rPr>
        <w:t>e</w:t>
      </w:r>
      <w:r>
        <w:rPr>
          <w:spacing w:val="14"/>
          <w:w w:val="108"/>
          <w:position w:val="1"/>
        </w:rPr>
        <w:t xml:space="preserve"> </w:t>
      </w:r>
      <w:r>
        <w:rPr>
          <w:w w:val="105"/>
          <w:position w:val="1"/>
        </w:rPr>
        <w:t>ICSID</w:t>
      </w:r>
      <w:r>
        <w:rPr>
          <w:w w:val="155"/>
          <w:position w:val="-2"/>
          <w:sz w:val="14"/>
          <w:szCs w:val="14"/>
        </w:rPr>
        <w:t>t</w:t>
      </w:r>
      <w:r>
        <w:rPr>
          <w:rFonts w:ascii="Segoe UI Symbol" w:eastAsia="Segoe UI Symbol" w:hAnsi="Segoe UI Symbol" w:cs="Segoe UI Symbol"/>
          <w:w w:val="130"/>
          <w:position w:val="-2"/>
          <w:sz w:val="14"/>
          <w:szCs w:val="14"/>
        </w:rPr>
        <w:t>−</w:t>
      </w:r>
      <w:r>
        <w:rPr>
          <w:w w:val="113"/>
          <w:position w:val="-2"/>
          <w:sz w:val="14"/>
          <w:szCs w:val="14"/>
        </w:rPr>
        <w:t>1</w:t>
      </w:r>
      <w:r>
        <w:rPr>
          <w:position w:val="-2"/>
          <w:sz w:val="14"/>
          <w:szCs w:val="14"/>
        </w:rPr>
        <w:t xml:space="preserve">                                                                                                                                                          </w:t>
      </w:r>
      <w:r>
        <w:rPr>
          <w:spacing w:val="-9"/>
          <w:position w:val="-2"/>
          <w:sz w:val="14"/>
          <w:szCs w:val="14"/>
        </w:rPr>
        <w:t xml:space="preserve"> </w:t>
      </w:r>
      <w:r>
        <w:rPr>
          <w:w w:val="137"/>
          <w:position w:val="1"/>
        </w:rPr>
        <w:t>−</w:t>
      </w:r>
      <w:r>
        <w:rPr>
          <w:w w:val="99"/>
          <w:position w:val="1"/>
        </w:rPr>
        <w:t>0</w:t>
      </w:r>
      <w:r>
        <w:rPr>
          <w:w w:val="110"/>
          <w:position w:val="1"/>
        </w:rPr>
        <w:t>.</w:t>
      </w:r>
      <w:r>
        <w:rPr>
          <w:w w:val="99"/>
          <w:position w:val="1"/>
        </w:rPr>
        <w:t>066</w:t>
      </w:r>
      <w:r>
        <w:rPr>
          <w:rFonts w:ascii="Segoe UI Symbol" w:eastAsia="Segoe UI Symbol" w:hAnsi="Segoe UI Symbol" w:cs="Segoe UI Symbol"/>
          <w:w w:val="102"/>
          <w:position w:val="9"/>
          <w:sz w:val="14"/>
          <w:szCs w:val="14"/>
        </w:rPr>
        <w:t>∗</w:t>
      </w:r>
    </w:p>
    <w:p w14:paraId="178FCA94" w14:textId="77777777" w:rsidR="000A768D" w:rsidRDefault="006C1B1D">
      <w:pPr>
        <w:spacing w:line="200" w:lineRule="exact"/>
        <w:ind w:right="1655"/>
        <w:jc w:val="right"/>
      </w:pPr>
      <w:r>
        <w:rPr>
          <w:w w:val="104"/>
        </w:rPr>
        <w:t>(0.027)</w:t>
      </w:r>
    </w:p>
    <w:p w14:paraId="025B60B1" w14:textId="77777777" w:rsidR="000A768D" w:rsidRDefault="006C1B1D">
      <w:pPr>
        <w:spacing w:before="4" w:line="240" w:lineRule="exact"/>
        <w:ind w:left="8738" w:right="454" w:hanging="8539"/>
      </w:pPr>
      <w:r>
        <w:rPr>
          <w:w w:val="108"/>
        </w:rPr>
        <w:t>Cu</w:t>
      </w:r>
      <w:r>
        <w:rPr>
          <w:spacing w:val="-5"/>
          <w:w w:val="108"/>
        </w:rPr>
        <w:t>m</w:t>
      </w:r>
      <w:r>
        <w:rPr>
          <w:w w:val="108"/>
        </w:rPr>
        <w:t>ulati</w:t>
      </w:r>
      <w:r>
        <w:rPr>
          <w:spacing w:val="-6"/>
          <w:w w:val="108"/>
        </w:rPr>
        <w:t>v</w:t>
      </w:r>
      <w:r>
        <w:rPr>
          <w:w w:val="108"/>
        </w:rPr>
        <w:t>e</w:t>
      </w:r>
      <w:r>
        <w:rPr>
          <w:spacing w:val="14"/>
          <w:w w:val="108"/>
        </w:rPr>
        <w:t xml:space="preserve"> </w:t>
      </w:r>
      <w:r>
        <w:rPr>
          <w:w w:val="104"/>
        </w:rPr>
        <w:t>Non-ICSID</w:t>
      </w:r>
      <w:r>
        <w:rPr>
          <w:w w:val="155"/>
          <w:position w:val="-3"/>
          <w:sz w:val="14"/>
          <w:szCs w:val="14"/>
        </w:rPr>
        <w:t>t</w:t>
      </w:r>
      <w:r>
        <w:rPr>
          <w:rFonts w:ascii="Segoe UI Symbol" w:eastAsia="Segoe UI Symbol" w:hAnsi="Segoe UI Symbol" w:cs="Segoe UI Symbol"/>
          <w:w w:val="130"/>
          <w:position w:val="-3"/>
          <w:sz w:val="14"/>
          <w:szCs w:val="14"/>
        </w:rPr>
        <w:t>−</w:t>
      </w:r>
      <w:r>
        <w:rPr>
          <w:w w:val="113"/>
          <w:position w:val="-3"/>
          <w:sz w:val="14"/>
          <w:szCs w:val="14"/>
        </w:rPr>
        <w:t>1</w:t>
      </w:r>
      <w:r>
        <w:rPr>
          <w:position w:val="-3"/>
          <w:sz w:val="14"/>
          <w:szCs w:val="14"/>
        </w:rPr>
        <w:t xml:space="preserve">                                                                                                                                                                                 </w:t>
      </w:r>
      <w:r>
        <w:rPr>
          <w:spacing w:val="11"/>
          <w:position w:val="-3"/>
          <w:sz w:val="14"/>
          <w:szCs w:val="14"/>
        </w:rPr>
        <w:t xml:space="preserve"> </w:t>
      </w:r>
      <w:r>
        <w:t xml:space="preserve">-0.066 </w:t>
      </w:r>
      <w:r>
        <w:rPr>
          <w:w w:val="104"/>
        </w:rPr>
        <w:t>(0.078)</w:t>
      </w:r>
    </w:p>
    <w:p w14:paraId="06992060" w14:textId="77777777" w:rsidR="000A768D" w:rsidRDefault="006C1B1D">
      <w:pPr>
        <w:spacing w:line="240" w:lineRule="exact"/>
        <w:ind w:left="200"/>
        <w:rPr>
          <w:rFonts w:ascii="Segoe UI Symbol" w:eastAsia="Segoe UI Symbol" w:hAnsi="Segoe UI Symbol" w:cs="Segoe UI Symbol"/>
          <w:sz w:val="14"/>
          <w:szCs w:val="14"/>
        </w:rPr>
      </w:pPr>
      <w:r>
        <w:rPr>
          <w:w w:val="114"/>
          <w:position w:val="1"/>
        </w:rPr>
        <w:t>%∆</w:t>
      </w:r>
      <w:r>
        <w:rPr>
          <w:spacing w:val="10"/>
          <w:w w:val="114"/>
          <w:position w:val="1"/>
        </w:rPr>
        <w:t xml:space="preserve"> </w:t>
      </w:r>
      <w:r>
        <w:rPr>
          <w:w w:val="111"/>
          <w:position w:val="1"/>
        </w:rPr>
        <w:t>GDP</w:t>
      </w:r>
      <w:r>
        <w:rPr>
          <w:w w:val="155"/>
          <w:position w:val="-2"/>
          <w:sz w:val="14"/>
          <w:szCs w:val="14"/>
        </w:rPr>
        <w:t>t</w:t>
      </w:r>
      <w:r>
        <w:rPr>
          <w:rFonts w:ascii="Segoe UI Symbol" w:eastAsia="Segoe UI Symbol" w:hAnsi="Segoe UI Symbol" w:cs="Segoe UI Symbol"/>
          <w:w w:val="130"/>
          <w:position w:val="-2"/>
          <w:sz w:val="14"/>
          <w:szCs w:val="14"/>
        </w:rPr>
        <w:t>−</w:t>
      </w:r>
      <w:r>
        <w:rPr>
          <w:w w:val="113"/>
          <w:position w:val="-2"/>
          <w:sz w:val="14"/>
          <w:szCs w:val="14"/>
        </w:rPr>
        <w:t>1</w:t>
      </w:r>
      <w:r>
        <w:rPr>
          <w:position w:val="-2"/>
          <w:sz w:val="14"/>
          <w:szCs w:val="14"/>
        </w:rPr>
        <w:t xml:space="preserve">                                                </w:t>
      </w:r>
      <w:r>
        <w:rPr>
          <w:spacing w:val="-16"/>
          <w:position w:val="-2"/>
          <w:sz w:val="14"/>
          <w:szCs w:val="14"/>
        </w:rPr>
        <w:t xml:space="preserve"> </w:t>
      </w:r>
      <w:r>
        <w:rPr>
          <w:position w:val="1"/>
        </w:rPr>
        <w:t>0.016</w:t>
      </w:r>
      <w:r>
        <w:rPr>
          <w:rFonts w:ascii="Segoe UI Symbol" w:eastAsia="Segoe UI Symbol" w:hAnsi="Segoe UI Symbol" w:cs="Segoe UI Symbol"/>
          <w:position w:val="9"/>
          <w:sz w:val="14"/>
          <w:szCs w:val="14"/>
        </w:rPr>
        <w:t xml:space="preserve">∗               </w:t>
      </w:r>
      <w:r>
        <w:rPr>
          <w:rFonts w:ascii="Segoe UI Symbol" w:eastAsia="Segoe UI Symbol" w:hAnsi="Segoe UI Symbol" w:cs="Segoe UI Symbol"/>
          <w:spacing w:val="18"/>
          <w:position w:val="9"/>
          <w:sz w:val="14"/>
          <w:szCs w:val="14"/>
        </w:rPr>
        <w:t xml:space="preserve"> </w:t>
      </w:r>
      <w:r>
        <w:rPr>
          <w:position w:val="1"/>
        </w:rPr>
        <w:t>0.015</w:t>
      </w:r>
      <w:r>
        <w:rPr>
          <w:rFonts w:ascii="Segoe UI Symbol" w:eastAsia="Segoe UI Symbol" w:hAnsi="Segoe UI Symbol" w:cs="Segoe UI Symbol"/>
          <w:position w:val="9"/>
          <w:sz w:val="14"/>
          <w:szCs w:val="14"/>
        </w:rPr>
        <w:t xml:space="preserve">∗               </w:t>
      </w:r>
      <w:r>
        <w:rPr>
          <w:rFonts w:ascii="Segoe UI Symbol" w:eastAsia="Segoe UI Symbol" w:hAnsi="Segoe UI Symbol" w:cs="Segoe UI Symbol"/>
          <w:spacing w:val="18"/>
          <w:position w:val="9"/>
          <w:sz w:val="14"/>
          <w:szCs w:val="14"/>
        </w:rPr>
        <w:t xml:space="preserve"> </w:t>
      </w:r>
      <w:r>
        <w:rPr>
          <w:position w:val="1"/>
        </w:rPr>
        <w:t>0.016</w:t>
      </w:r>
      <w:r>
        <w:rPr>
          <w:rFonts w:ascii="Segoe UI Symbol" w:eastAsia="Segoe UI Symbol" w:hAnsi="Segoe UI Symbol" w:cs="Segoe UI Symbol"/>
          <w:position w:val="9"/>
          <w:sz w:val="14"/>
          <w:szCs w:val="14"/>
        </w:rPr>
        <w:t xml:space="preserve">∗               </w:t>
      </w:r>
      <w:r>
        <w:rPr>
          <w:rFonts w:ascii="Segoe UI Symbol" w:eastAsia="Segoe UI Symbol" w:hAnsi="Segoe UI Symbol" w:cs="Segoe UI Symbol"/>
          <w:spacing w:val="18"/>
          <w:position w:val="9"/>
          <w:sz w:val="14"/>
          <w:szCs w:val="14"/>
        </w:rPr>
        <w:t xml:space="preserve"> </w:t>
      </w:r>
      <w:r>
        <w:rPr>
          <w:position w:val="1"/>
        </w:rPr>
        <w:t>0.015</w:t>
      </w:r>
      <w:r>
        <w:rPr>
          <w:rFonts w:ascii="Segoe UI Symbol" w:eastAsia="Segoe UI Symbol" w:hAnsi="Segoe UI Symbol" w:cs="Segoe UI Symbol"/>
          <w:position w:val="9"/>
          <w:sz w:val="14"/>
          <w:szCs w:val="14"/>
        </w:rPr>
        <w:t xml:space="preserve">∗               </w:t>
      </w:r>
      <w:r>
        <w:rPr>
          <w:rFonts w:ascii="Segoe UI Symbol" w:eastAsia="Segoe UI Symbol" w:hAnsi="Segoe UI Symbol" w:cs="Segoe UI Symbol"/>
          <w:spacing w:val="18"/>
          <w:position w:val="9"/>
          <w:sz w:val="14"/>
          <w:szCs w:val="14"/>
        </w:rPr>
        <w:t xml:space="preserve"> </w:t>
      </w:r>
      <w:r>
        <w:rPr>
          <w:position w:val="1"/>
        </w:rPr>
        <w:t>0.016</w:t>
      </w:r>
      <w:r>
        <w:rPr>
          <w:rFonts w:ascii="Segoe UI Symbol" w:eastAsia="Segoe UI Symbol" w:hAnsi="Segoe UI Symbol" w:cs="Segoe UI Symbol"/>
          <w:position w:val="9"/>
          <w:sz w:val="14"/>
          <w:szCs w:val="14"/>
        </w:rPr>
        <w:t xml:space="preserve">∗               </w:t>
      </w:r>
      <w:r>
        <w:rPr>
          <w:rFonts w:ascii="Segoe UI Symbol" w:eastAsia="Segoe UI Symbol" w:hAnsi="Segoe UI Symbol" w:cs="Segoe UI Symbol"/>
          <w:spacing w:val="18"/>
          <w:position w:val="9"/>
          <w:sz w:val="14"/>
          <w:szCs w:val="14"/>
        </w:rPr>
        <w:t xml:space="preserve"> </w:t>
      </w:r>
      <w:r>
        <w:rPr>
          <w:w w:val="99"/>
          <w:position w:val="1"/>
        </w:rPr>
        <w:t>0</w:t>
      </w:r>
      <w:r>
        <w:rPr>
          <w:w w:val="110"/>
          <w:position w:val="1"/>
        </w:rPr>
        <w:t>.</w:t>
      </w:r>
      <w:r>
        <w:rPr>
          <w:w w:val="99"/>
          <w:position w:val="1"/>
        </w:rPr>
        <w:t>015</w:t>
      </w:r>
      <w:r>
        <w:rPr>
          <w:rFonts w:ascii="Segoe UI Symbol" w:eastAsia="Segoe UI Symbol" w:hAnsi="Segoe UI Symbol" w:cs="Segoe UI Symbol"/>
          <w:w w:val="102"/>
          <w:position w:val="9"/>
          <w:sz w:val="14"/>
          <w:szCs w:val="14"/>
        </w:rPr>
        <w:t>∗</w:t>
      </w:r>
    </w:p>
    <w:p w14:paraId="3B7BAD96" w14:textId="77777777" w:rsidR="000A768D" w:rsidRDefault="006C1B1D">
      <w:pPr>
        <w:spacing w:line="200" w:lineRule="exact"/>
        <w:ind w:left="2928"/>
      </w:pPr>
      <w:r>
        <w:t xml:space="preserve">(0.006)          </w:t>
      </w:r>
      <w:r>
        <w:rPr>
          <w:spacing w:val="26"/>
        </w:rPr>
        <w:t xml:space="preserve"> </w:t>
      </w:r>
      <w:r>
        <w:t xml:space="preserve">(0.006)          </w:t>
      </w:r>
      <w:r>
        <w:rPr>
          <w:spacing w:val="26"/>
        </w:rPr>
        <w:t xml:space="preserve"> </w:t>
      </w:r>
      <w:r>
        <w:t xml:space="preserve">(0.006)          </w:t>
      </w:r>
      <w:r>
        <w:rPr>
          <w:spacing w:val="26"/>
        </w:rPr>
        <w:t xml:space="preserve"> </w:t>
      </w:r>
      <w:r>
        <w:t xml:space="preserve">(0.006)          </w:t>
      </w:r>
      <w:r>
        <w:rPr>
          <w:spacing w:val="26"/>
        </w:rPr>
        <w:t xml:space="preserve"> </w:t>
      </w:r>
      <w:r>
        <w:t xml:space="preserve">(0.006)          </w:t>
      </w:r>
      <w:r>
        <w:rPr>
          <w:spacing w:val="26"/>
        </w:rPr>
        <w:t xml:space="preserve"> </w:t>
      </w:r>
      <w:r>
        <w:rPr>
          <w:w w:val="104"/>
        </w:rPr>
        <w:t>(0.006)</w:t>
      </w:r>
    </w:p>
    <w:p w14:paraId="12BF327F" w14:textId="77777777" w:rsidR="000A768D" w:rsidRDefault="006C1B1D">
      <w:pPr>
        <w:tabs>
          <w:tab w:val="left" w:pos="4080"/>
        </w:tabs>
        <w:spacing w:before="4" w:line="240" w:lineRule="exact"/>
        <w:ind w:left="2928" w:right="454" w:hanging="2728"/>
      </w:pPr>
      <w:r>
        <w:rPr>
          <w:w w:val="109"/>
        </w:rPr>
        <w:t>Ln(GDP</w:t>
      </w:r>
      <w:r>
        <w:rPr>
          <w:spacing w:val="11"/>
          <w:w w:val="109"/>
        </w:rPr>
        <w:t xml:space="preserve"> </w:t>
      </w:r>
      <w:r>
        <w:rPr>
          <w:spacing w:val="6"/>
        </w:rPr>
        <w:t>p</w:t>
      </w:r>
      <w:r>
        <w:t>er</w:t>
      </w:r>
      <w:r>
        <w:rPr>
          <w:spacing w:val="37"/>
        </w:rPr>
        <w:t xml:space="preserve"> </w:t>
      </w:r>
      <w:r>
        <w:rPr>
          <w:w w:val="112"/>
        </w:rPr>
        <w:t>capita)</w:t>
      </w:r>
      <w:r>
        <w:rPr>
          <w:w w:val="155"/>
          <w:position w:val="-3"/>
          <w:sz w:val="14"/>
          <w:szCs w:val="14"/>
        </w:rPr>
        <w:t>t</w:t>
      </w:r>
      <w:r>
        <w:rPr>
          <w:rFonts w:ascii="Segoe UI Symbol" w:eastAsia="Segoe UI Symbol" w:hAnsi="Segoe UI Symbol" w:cs="Segoe UI Symbol"/>
          <w:w w:val="130"/>
          <w:position w:val="-3"/>
          <w:sz w:val="14"/>
          <w:szCs w:val="14"/>
        </w:rPr>
        <w:t>−</w:t>
      </w:r>
      <w:r>
        <w:rPr>
          <w:w w:val="113"/>
          <w:position w:val="-3"/>
          <w:sz w:val="14"/>
          <w:szCs w:val="14"/>
        </w:rPr>
        <w:t>1</w:t>
      </w:r>
      <w:r>
        <w:rPr>
          <w:position w:val="-3"/>
          <w:sz w:val="14"/>
          <w:szCs w:val="14"/>
        </w:rPr>
        <w:t xml:space="preserve">                     </w:t>
      </w:r>
      <w:r>
        <w:rPr>
          <w:spacing w:val="-9"/>
          <w:position w:val="-3"/>
          <w:sz w:val="14"/>
          <w:szCs w:val="14"/>
        </w:rPr>
        <w:t xml:space="preserve"> </w:t>
      </w:r>
      <w:r>
        <w:t xml:space="preserve">0.701             </w:t>
      </w:r>
      <w:r>
        <w:rPr>
          <w:spacing w:val="8"/>
        </w:rPr>
        <w:t xml:space="preserve"> </w:t>
      </w:r>
      <w:r>
        <w:t xml:space="preserve">0.763             </w:t>
      </w:r>
      <w:r>
        <w:rPr>
          <w:spacing w:val="8"/>
        </w:rPr>
        <w:t xml:space="preserve"> </w:t>
      </w:r>
      <w:r>
        <w:t xml:space="preserve">0.687             </w:t>
      </w:r>
      <w:r>
        <w:rPr>
          <w:spacing w:val="8"/>
        </w:rPr>
        <w:t xml:space="preserve"> </w:t>
      </w:r>
      <w:r>
        <w:t xml:space="preserve">0.768             </w:t>
      </w:r>
      <w:r>
        <w:rPr>
          <w:spacing w:val="11"/>
        </w:rPr>
        <w:t xml:space="preserve"> </w:t>
      </w:r>
      <w:r>
        <w:t xml:space="preserve">0.72               </w:t>
      </w:r>
      <w:r>
        <w:rPr>
          <w:spacing w:val="11"/>
        </w:rPr>
        <w:t xml:space="preserve"> </w:t>
      </w:r>
      <w:r>
        <w:t>0.786 (0.391)</w:t>
      </w:r>
      <w:r>
        <w:rPr>
          <w:spacing w:val="-27"/>
        </w:rPr>
        <w:t xml:space="preserve"> </w:t>
      </w:r>
      <w:r>
        <w:tab/>
        <w:t xml:space="preserve">(0.397)          </w:t>
      </w:r>
      <w:r>
        <w:rPr>
          <w:spacing w:val="26"/>
        </w:rPr>
        <w:t xml:space="preserve"> </w:t>
      </w:r>
      <w:r>
        <w:t xml:space="preserve">(0.389)          </w:t>
      </w:r>
      <w:r>
        <w:rPr>
          <w:spacing w:val="26"/>
        </w:rPr>
        <w:t xml:space="preserve"> </w:t>
      </w:r>
      <w:r>
        <w:t xml:space="preserve">(0.399)          </w:t>
      </w:r>
      <w:r>
        <w:rPr>
          <w:spacing w:val="26"/>
        </w:rPr>
        <w:t xml:space="preserve"> </w:t>
      </w:r>
      <w:r>
        <w:t xml:space="preserve">(0.391)          </w:t>
      </w:r>
      <w:r>
        <w:rPr>
          <w:spacing w:val="26"/>
        </w:rPr>
        <w:t xml:space="preserve"> </w:t>
      </w:r>
      <w:r>
        <w:rPr>
          <w:w w:val="104"/>
        </w:rPr>
        <w:t>(0.402)</w:t>
      </w:r>
    </w:p>
    <w:p w14:paraId="4C00E29D" w14:textId="77777777" w:rsidR="000A768D" w:rsidRDefault="006C1B1D">
      <w:pPr>
        <w:spacing w:line="240" w:lineRule="exact"/>
        <w:ind w:left="200"/>
        <w:rPr>
          <w:rFonts w:ascii="Segoe UI Symbol" w:eastAsia="Segoe UI Symbol" w:hAnsi="Segoe UI Symbol" w:cs="Segoe UI Symbol"/>
          <w:sz w:val="14"/>
          <w:szCs w:val="14"/>
        </w:rPr>
      </w:pPr>
      <w:r>
        <w:rPr>
          <w:w w:val="112"/>
          <w:position w:val="1"/>
        </w:rPr>
        <w:t>Ln(</w:t>
      </w:r>
      <w:r>
        <w:rPr>
          <w:spacing w:val="-5"/>
          <w:w w:val="112"/>
          <w:position w:val="1"/>
        </w:rPr>
        <w:t>P</w:t>
      </w:r>
      <w:r>
        <w:rPr>
          <w:w w:val="108"/>
          <w:position w:val="1"/>
        </w:rPr>
        <w:t>op.)</w:t>
      </w:r>
      <w:r>
        <w:rPr>
          <w:w w:val="155"/>
          <w:position w:val="-2"/>
          <w:sz w:val="14"/>
          <w:szCs w:val="14"/>
        </w:rPr>
        <w:t>t</w:t>
      </w:r>
      <w:r>
        <w:rPr>
          <w:rFonts w:ascii="Segoe UI Symbol" w:eastAsia="Segoe UI Symbol" w:hAnsi="Segoe UI Symbol" w:cs="Segoe UI Symbol"/>
          <w:w w:val="130"/>
          <w:position w:val="-2"/>
          <w:sz w:val="14"/>
          <w:szCs w:val="14"/>
        </w:rPr>
        <w:t>−</w:t>
      </w:r>
      <w:r>
        <w:rPr>
          <w:w w:val="113"/>
          <w:position w:val="-2"/>
          <w:sz w:val="14"/>
          <w:szCs w:val="14"/>
        </w:rPr>
        <w:t>1</w:t>
      </w:r>
      <w:r>
        <w:rPr>
          <w:position w:val="-2"/>
          <w:sz w:val="14"/>
          <w:szCs w:val="14"/>
        </w:rPr>
        <w:t xml:space="preserve">                                                 </w:t>
      </w:r>
      <w:r>
        <w:rPr>
          <w:spacing w:val="6"/>
          <w:position w:val="-2"/>
          <w:sz w:val="14"/>
          <w:szCs w:val="14"/>
        </w:rPr>
        <w:t xml:space="preserve"> </w:t>
      </w:r>
      <w:r>
        <w:rPr>
          <w:position w:val="1"/>
        </w:rPr>
        <w:t>2.608</w:t>
      </w:r>
      <w:r>
        <w:rPr>
          <w:rFonts w:ascii="Segoe UI Symbol" w:eastAsia="Segoe UI Symbol" w:hAnsi="Segoe UI Symbol" w:cs="Segoe UI Symbol"/>
          <w:position w:val="9"/>
          <w:sz w:val="14"/>
          <w:szCs w:val="14"/>
        </w:rPr>
        <w:t xml:space="preserve">∗∗             </w:t>
      </w:r>
      <w:r>
        <w:rPr>
          <w:rFonts w:ascii="Segoe UI Symbol" w:eastAsia="Segoe UI Symbol" w:hAnsi="Segoe UI Symbol" w:cs="Segoe UI Symbol"/>
          <w:spacing w:val="14"/>
          <w:position w:val="9"/>
          <w:sz w:val="14"/>
          <w:szCs w:val="14"/>
        </w:rPr>
        <w:t xml:space="preserve"> </w:t>
      </w:r>
      <w:r>
        <w:rPr>
          <w:position w:val="1"/>
        </w:rPr>
        <w:t>2.599</w:t>
      </w:r>
      <w:r>
        <w:rPr>
          <w:rFonts w:ascii="Segoe UI Symbol" w:eastAsia="Segoe UI Symbol" w:hAnsi="Segoe UI Symbol" w:cs="Segoe UI Symbol"/>
          <w:position w:val="9"/>
          <w:sz w:val="14"/>
          <w:szCs w:val="14"/>
        </w:rPr>
        <w:t xml:space="preserve">∗∗             </w:t>
      </w:r>
      <w:r>
        <w:rPr>
          <w:rFonts w:ascii="Segoe UI Symbol" w:eastAsia="Segoe UI Symbol" w:hAnsi="Segoe UI Symbol" w:cs="Segoe UI Symbol"/>
          <w:spacing w:val="14"/>
          <w:position w:val="9"/>
          <w:sz w:val="14"/>
          <w:szCs w:val="14"/>
        </w:rPr>
        <w:t xml:space="preserve"> </w:t>
      </w:r>
      <w:r>
        <w:rPr>
          <w:position w:val="1"/>
        </w:rPr>
        <w:t>2.617</w:t>
      </w:r>
      <w:r>
        <w:rPr>
          <w:rFonts w:ascii="Segoe UI Symbol" w:eastAsia="Segoe UI Symbol" w:hAnsi="Segoe UI Symbol" w:cs="Segoe UI Symbol"/>
          <w:position w:val="9"/>
          <w:sz w:val="14"/>
          <w:szCs w:val="14"/>
        </w:rPr>
        <w:t xml:space="preserve">∗∗             </w:t>
      </w:r>
      <w:r>
        <w:rPr>
          <w:rFonts w:ascii="Segoe UI Symbol" w:eastAsia="Segoe UI Symbol" w:hAnsi="Segoe UI Symbol" w:cs="Segoe UI Symbol"/>
          <w:spacing w:val="14"/>
          <w:position w:val="9"/>
          <w:sz w:val="14"/>
          <w:szCs w:val="14"/>
        </w:rPr>
        <w:t xml:space="preserve"> </w:t>
      </w:r>
      <w:r>
        <w:rPr>
          <w:position w:val="1"/>
        </w:rPr>
        <w:t>2.601</w:t>
      </w:r>
      <w:r>
        <w:rPr>
          <w:rFonts w:ascii="Segoe UI Symbol" w:eastAsia="Segoe UI Symbol" w:hAnsi="Segoe UI Symbol" w:cs="Segoe UI Symbol"/>
          <w:position w:val="9"/>
          <w:sz w:val="14"/>
          <w:szCs w:val="14"/>
        </w:rPr>
        <w:t xml:space="preserve">∗∗             </w:t>
      </w:r>
      <w:r>
        <w:rPr>
          <w:rFonts w:ascii="Segoe UI Symbol" w:eastAsia="Segoe UI Symbol" w:hAnsi="Segoe UI Symbol" w:cs="Segoe UI Symbol"/>
          <w:spacing w:val="14"/>
          <w:position w:val="9"/>
          <w:sz w:val="14"/>
          <w:szCs w:val="14"/>
        </w:rPr>
        <w:t xml:space="preserve"> </w:t>
      </w:r>
      <w:r>
        <w:rPr>
          <w:position w:val="1"/>
        </w:rPr>
        <w:t>2.647</w:t>
      </w:r>
      <w:r>
        <w:rPr>
          <w:rFonts w:ascii="Segoe UI Symbol" w:eastAsia="Segoe UI Symbol" w:hAnsi="Segoe UI Symbol" w:cs="Segoe UI Symbol"/>
          <w:position w:val="9"/>
          <w:sz w:val="14"/>
          <w:szCs w:val="14"/>
        </w:rPr>
        <w:t xml:space="preserve">∗∗             </w:t>
      </w:r>
      <w:r>
        <w:rPr>
          <w:rFonts w:ascii="Segoe UI Symbol" w:eastAsia="Segoe UI Symbol" w:hAnsi="Segoe UI Symbol" w:cs="Segoe UI Symbol"/>
          <w:spacing w:val="14"/>
          <w:position w:val="9"/>
          <w:sz w:val="14"/>
          <w:szCs w:val="14"/>
        </w:rPr>
        <w:t xml:space="preserve"> </w:t>
      </w:r>
      <w:r>
        <w:rPr>
          <w:w w:val="99"/>
          <w:position w:val="1"/>
        </w:rPr>
        <w:t>2</w:t>
      </w:r>
      <w:r>
        <w:rPr>
          <w:w w:val="110"/>
          <w:position w:val="1"/>
        </w:rPr>
        <w:t>.</w:t>
      </w:r>
      <w:r>
        <w:rPr>
          <w:w w:val="99"/>
          <w:position w:val="1"/>
        </w:rPr>
        <w:t>593</w:t>
      </w:r>
      <w:r>
        <w:rPr>
          <w:rFonts w:ascii="Segoe UI Symbol" w:eastAsia="Segoe UI Symbol" w:hAnsi="Segoe UI Symbol" w:cs="Segoe UI Symbol"/>
          <w:w w:val="102"/>
          <w:position w:val="9"/>
          <w:sz w:val="14"/>
          <w:szCs w:val="14"/>
        </w:rPr>
        <w:t>∗∗</w:t>
      </w:r>
    </w:p>
    <w:p w14:paraId="59028EE1" w14:textId="77777777" w:rsidR="000A768D" w:rsidRDefault="006C1B1D">
      <w:pPr>
        <w:spacing w:before="7" w:line="213" w:lineRule="auto"/>
        <w:ind w:left="200" w:right="364" w:firstLine="2728"/>
        <w:rPr>
          <w:rFonts w:ascii="Segoe UI Symbol" w:eastAsia="Segoe UI Symbol" w:hAnsi="Segoe UI Symbol" w:cs="Segoe UI Symbol"/>
          <w:sz w:val="14"/>
          <w:szCs w:val="14"/>
        </w:rPr>
      </w:pPr>
      <w:r>
        <w:t xml:space="preserve">(0.382)          </w:t>
      </w:r>
      <w:r>
        <w:rPr>
          <w:spacing w:val="26"/>
        </w:rPr>
        <w:t xml:space="preserve"> </w:t>
      </w:r>
      <w:r>
        <w:t xml:space="preserve">(0.385)          </w:t>
      </w:r>
      <w:r>
        <w:rPr>
          <w:spacing w:val="26"/>
        </w:rPr>
        <w:t xml:space="preserve"> </w:t>
      </w:r>
      <w:r>
        <w:t xml:space="preserve">(0.382)          </w:t>
      </w:r>
      <w:r>
        <w:rPr>
          <w:spacing w:val="26"/>
        </w:rPr>
        <w:t xml:space="preserve"> </w:t>
      </w:r>
      <w:r>
        <w:t xml:space="preserve">(0.385)          </w:t>
      </w:r>
      <w:r>
        <w:rPr>
          <w:spacing w:val="26"/>
        </w:rPr>
        <w:t xml:space="preserve"> </w:t>
      </w:r>
      <w:r>
        <w:t xml:space="preserve">(0.382)          </w:t>
      </w:r>
      <w:r>
        <w:rPr>
          <w:spacing w:val="26"/>
        </w:rPr>
        <w:t xml:space="preserve"> </w:t>
      </w:r>
      <w:r>
        <w:rPr>
          <w:w w:val="104"/>
        </w:rPr>
        <w:t xml:space="preserve">(0.386) </w:t>
      </w:r>
      <w:r>
        <w:rPr>
          <w:w w:val="107"/>
        </w:rPr>
        <w:t>Ln(Inflation)</w:t>
      </w:r>
      <w:r>
        <w:rPr>
          <w:w w:val="155"/>
          <w:position w:val="-3"/>
          <w:sz w:val="14"/>
          <w:szCs w:val="14"/>
        </w:rPr>
        <w:t>t</w:t>
      </w:r>
      <w:r>
        <w:rPr>
          <w:rFonts w:ascii="Segoe UI Symbol" w:eastAsia="Segoe UI Symbol" w:hAnsi="Segoe UI Symbol" w:cs="Segoe UI Symbol"/>
          <w:w w:val="130"/>
          <w:position w:val="-3"/>
          <w:sz w:val="14"/>
          <w:szCs w:val="14"/>
        </w:rPr>
        <w:t>−</w:t>
      </w:r>
      <w:r>
        <w:rPr>
          <w:w w:val="113"/>
          <w:position w:val="-3"/>
          <w:sz w:val="14"/>
          <w:szCs w:val="14"/>
        </w:rPr>
        <w:t>1</w:t>
      </w:r>
      <w:r>
        <w:rPr>
          <w:position w:val="-3"/>
          <w:sz w:val="14"/>
          <w:szCs w:val="14"/>
        </w:rPr>
        <w:t xml:space="preserve">                                    </w:t>
      </w:r>
      <w:r>
        <w:rPr>
          <w:w w:val="137"/>
        </w:rPr>
        <w:t>−</w:t>
      </w:r>
      <w:r>
        <w:rPr>
          <w:w w:val="99"/>
        </w:rPr>
        <w:t>0</w:t>
      </w:r>
      <w:r>
        <w:rPr>
          <w:w w:val="110"/>
        </w:rPr>
        <w:t>.</w:t>
      </w:r>
      <w:r>
        <w:rPr>
          <w:w w:val="99"/>
        </w:rPr>
        <w:t>277</w:t>
      </w:r>
      <w:r>
        <w:rPr>
          <w:rFonts w:ascii="Segoe UI Symbol" w:eastAsia="Segoe UI Symbol" w:hAnsi="Segoe UI Symbol" w:cs="Segoe UI Symbol"/>
          <w:w w:val="102"/>
          <w:position w:val="7"/>
          <w:sz w:val="14"/>
          <w:szCs w:val="14"/>
        </w:rPr>
        <w:t>∗∗</w:t>
      </w:r>
      <w:r>
        <w:rPr>
          <w:rFonts w:ascii="Segoe UI Symbol" w:eastAsia="Segoe UI Symbol" w:hAnsi="Segoe UI Symbol" w:cs="Segoe UI Symbol"/>
          <w:position w:val="7"/>
          <w:sz w:val="14"/>
          <w:szCs w:val="14"/>
        </w:rPr>
        <w:t xml:space="preserve">         </w:t>
      </w:r>
      <w:r>
        <w:rPr>
          <w:rFonts w:ascii="Segoe UI Symbol" w:eastAsia="Segoe UI Symbol" w:hAnsi="Segoe UI Symbol" w:cs="Segoe UI Symbol"/>
          <w:spacing w:val="8"/>
          <w:position w:val="7"/>
          <w:sz w:val="14"/>
          <w:szCs w:val="14"/>
        </w:rPr>
        <w:t xml:space="preserve"> </w:t>
      </w:r>
      <w:r>
        <w:rPr>
          <w:w w:val="137"/>
        </w:rPr>
        <w:t>−</w:t>
      </w:r>
      <w:r>
        <w:rPr>
          <w:w w:val="99"/>
        </w:rPr>
        <w:t>0</w:t>
      </w:r>
      <w:r>
        <w:rPr>
          <w:w w:val="110"/>
        </w:rPr>
        <w:t>.</w:t>
      </w:r>
      <w:r>
        <w:rPr>
          <w:w w:val="99"/>
        </w:rPr>
        <w:t>27</w:t>
      </w:r>
      <w:r>
        <w:rPr>
          <w:rFonts w:ascii="Segoe UI Symbol" w:eastAsia="Segoe UI Symbol" w:hAnsi="Segoe UI Symbol" w:cs="Segoe UI Symbol"/>
          <w:w w:val="102"/>
          <w:position w:val="7"/>
          <w:sz w:val="14"/>
          <w:szCs w:val="14"/>
        </w:rPr>
        <w:t>∗∗</w:t>
      </w:r>
      <w:r>
        <w:rPr>
          <w:rFonts w:ascii="Segoe UI Symbol" w:eastAsia="Segoe UI Symbol" w:hAnsi="Segoe UI Symbol" w:cs="Segoe UI Symbol"/>
          <w:position w:val="7"/>
          <w:sz w:val="14"/>
          <w:szCs w:val="14"/>
        </w:rPr>
        <w:t xml:space="preserve">            </w:t>
      </w:r>
      <w:r>
        <w:rPr>
          <w:rFonts w:ascii="Segoe UI Symbol" w:eastAsia="Segoe UI Symbol" w:hAnsi="Segoe UI Symbol" w:cs="Segoe UI Symbol"/>
          <w:spacing w:val="-7"/>
          <w:position w:val="7"/>
          <w:sz w:val="14"/>
          <w:szCs w:val="14"/>
        </w:rPr>
        <w:t xml:space="preserve"> </w:t>
      </w:r>
      <w:r>
        <w:rPr>
          <w:w w:val="137"/>
        </w:rPr>
        <w:t>−</w:t>
      </w:r>
      <w:r>
        <w:rPr>
          <w:w w:val="99"/>
        </w:rPr>
        <w:t>0</w:t>
      </w:r>
      <w:r>
        <w:rPr>
          <w:w w:val="110"/>
        </w:rPr>
        <w:t>.</w:t>
      </w:r>
      <w:r>
        <w:rPr>
          <w:w w:val="99"/>
        </w:rPr>
        <w:t>283</w:t>
      </w:r>
      <w:r>
        <w:rPr>
          <w:rFonts w:ascii="Segoe UI Symbol" w:eastAsia="Segoe UI Symbol" w:hAnsi="Segoe UI Symbol" w:cs="Segoe UI Symbol"/>
          <w:w w:val="102"/>
          <w:position w:val="7"/>
          <w:sz w:val="14"/>
          <w:szCs w:val="14"/>
        </w:rPr>
        <w:t>∗∗</w:t>
      </w:r>
      <w:r>
        <w:rPr>
          <w:rFonts w:ascii="Segoe UI Symbol" w:eastAsia="Segoe UI Symbol" w:hAnsi="Segoe UI Symbol" w:cs="Segoe UI Symbol"/>
          <w:position w:val="7"/>
          <w:sz w:val="14"/>
          <w:szCs w:val="14"/>
        </w:rPr>
        <w:t xml:space="preserve">         </w:t>
      </w:r>
      <w:r>
        <w:rPr>
          <w:rFonts w:ascii="Segoe UI Symbol" w:eastAsia="Segoe UI Symbol" w:hAnsi="Segoe UI Symbol" w:cs="Segoe UI Symbol"/>
          <w:spacing w:val="8"/>
          <w:position w:val="7"/>
          <w:sz w:val="14"/>
          <w:szCs w:val="14"/>
        </w:rPr>
        <w:t xml:space="preserve"> </w:t>
      </w:r>
      <w:r>
        <w:rPr>
          <w:w w:val="137"/>
        </w:rPr>
        <w:t>−</w:t>
      </w:r>
      <w:r>
        <w:rPr>
          <w:w w:val="99"/>
        </w:rPr>
        <w:t>0</w:t>
      </w:r>
      <w:r>
        <w:rPr>
          <w:w w:val="110"/>
        </w:rPr>
        <w:t>.</w:t>
      </w:r>
      <w:r>
        <w:rPr>
          <w:w w:val="99"/>
        </w:rPr>
        <w:t>271</w:t>
      </w:r>
      <w:r>
        <w:rPr>
          <w:rFonts w:ascii="Segoe UI Symbol" w:eastAsia="Segoe UI Symbol" w:hAnsi="Segoe UI Symbol" w:cs="Segoe UI Symbol"/>
          <w:w w:val="102"/>
          <w:position w:val="7"/>
          <w:sz w:val="14"/>
          <w:szCs w:val="14"/>
        </w:rPr>
        <w:t>∗∗</w:t>
      </w:r>
      <w:r>
        <w:rPr>
          <w:rFonts w:ascii="Segoe UI Symbol" w:eastAsia="Segoe UI Symbol" w:hAnsi="Segoe UI Symbol" w:cs="Segoe UI Symbol"/>
          <w:position w:val="7"/>
          <w:sz w:val="14"/>
          <w:szCs w:val="14"/>
        </w:rPr>
        <w:t xml:space="preserve">         </w:t>
      </w:r>
      <w:r>
        <w:rPr>
          <w:rFonts w:ascii="Segoe UI Symbol" w:eastAsia="Segoe UI Symbol" w:hAnsi="Segoe UI Symbol" w:cs="Segoe UI Symbol"/>
          <w:spacing w:val="8"/>
          <w:position w:val="7"/>
          <w:sz w:val="14"/>
          <w:szCs w:val="14"/>
        </w:rPr>
        <w:t xml:space="preserve"> </w:t>
      </w:r>
      <w:r>
        <w:rPr>
          <w:w w:val="137"/>
        </w:rPr>
        <w:t>−</w:t>
      </w:r>
      <w:r>
        <w:rPr>
          <w:w w:val="99"/>
        </w:rPr>
        <w:t>0</w:t>
      </w:r>
      <w:r>
        <w:rPr>
          <w:w w:val="110"/>
        </w:rPr>
        <w:t>.</w:t>
      </w:r>
      <w:r>
        <w:rPr>
          <w:w w:val="99"/>
        </w:rPr>
        <w:t>294</w:t>
      </w:r>
      <w:r>
        <w:rPr>
          <w:rFonts w:ascii="Segoe UI Symbol" w:eastAsia="Segoe UI Symbol" w:hAnsi="Segoe UI Symbol" w:cs="Segoe UI Symbol"/>
          <w:w w:val="102"/>
          <w:position w:val="7"/>
          <w:sz w:val="14"/>
          <w:szCs w:val="14"/>
        </w:rPr>
        <w:t>∗∗</w:t>
      </w:r>
      <w:r>
        <w:rPr>
          <w:rFonts w:ascii="Segoe UI Symbol" w:eastAsia="Segoe UI Symbol" w:hAnsi="Segoe UI Symbol" w:cs="Segoe UI Symbol"/>
          <w:position w:val="7"/>
          <w:sz w:val="14"/>
          <w:szCs w:val="14"/>
        </w:rPr>
        <w:t xml:space="preserve">         </w:t>
      </w:r>
      <w:r>
        <w:rPr>
          <w:rFonts w:ascii="Segoe UI Symbol" w:eastAsia="Segoe UI Symbol" w:hAnsi="Segoe UI Symbol" w:cs="Segoe UI Symbol"/>
          <w:spacing w:val="8"/>
          <w:position w:val="7"/>
          <w:sz w:val="14"/>
          <w:szCs w:val="14"/>
        </w:rPr>
        <w:t xml:space="preserve"> </w:t>
      </w:r>
      <w:r>
        <w:rPr>
          <w:w w:val="137"/>
        </w:rPr>
        <w:t>−</w:t>
      </w:r>
      <w:r>
        <w:rPr>
          <w:w w:val="99"/>
        </w:rPr>
        <w:t>0</w:t>
      </w:r>
      <w:r>
        <w:rPr>
          <w:w w:val="110"/>
        </w:rPr>
        <w:t>.</w:t>
      </w:r>
      <w:r>
        <w:rPr>
          <w:w w:val="99"/>
        </w:rPr>
        <w:t>273</w:t>
      </w:r>
      <w:r>
        <w:rPr>
          <w:rFonts w:ascii="Segoe UI Symbol" w:eastAsia="Segoe UI Symbol" w:hAnsi="Segoe UI Symbol" w:cs="Segoe UI Symbol"/>
          <w:w w:val="102"/>
          <w:position w:val="7"/>
          <w:sz w:val="14"/>
          <w:szCs w:val="14"/>
        </w:rPr>
        <w:t>∗∗</w:t>
      </w:r>
    </w:p>
    <w:p w14:paraId="52303284" w14:textId="77777777" w:rsidR="000A768D" w:rsidRDefault="000A768D">
      <w:pPr>
        <w:spacing w:before="3" w:line="20" w:lineRule="exact"/>
        <w:rPr>
          <w:sz w:val="3"/>
          <w:szCs w:val="3"/>
        </w:rPr>
      </w:pPr>
    </w:p>
    <w:tbl>
      <w:tblPr>
        <w:tblW w:w="0" w:type="auto"/>
        <w:tblInd w:w="100" w:type="dxa"/>
        <w:tblLayout w:type="fixed"/>
        <w:tblCellMar>
          <w:left w:w="0" w:type="dxa"/>
          <w:right w:w="0" w:type="dxa"/>
        </w:tblCellMar>
        <w:tblLook w:val="01E0" w:firstRow="1" w:lastRow="1" w:firstColumn="1" w:lastColumn="1" w:noHBand="0" w:noVBand="0"/>
      </w:tblPr>
      <w:tblGrid>
        <w:gridCol w:w="2364"/>
        <w:gridCol w:w="1381"/>
        <w:gridCol w:w="1162"/>
        <w:gridCol w:w="1162"/>
        <w:gridCol w:w="1162"/>
        <w:gridCol w:w="1162"/>
        <w:gridCol w:w="1230"/>
      </w:tblGrid>
      <w:tr w:rsidR="000A768D" w14:paraId="17E464B6" w14:textId="77777777">
        <w:trPr>
          <w:trHeight w:hRule="exact" w:val="486"/>
        </w:trPr>
        <w:tc>
          <w:tcPr>
            <w:tcW w:w="2364" w:type="dxa"/>
            <w:tcBorders>
              <w:top w:val="nil"/>
              <w:left w:val="nil"/>
              <w:bottom w:val="nil"/>
              <w:right w:val="nil"/>
            </w:tcBorders>
          </w:tcPr>
          <w:p w14:paraId="1E0ED78F" w14:textId="77777777" w:rsidR="000A768D" w:rsidRDefault="000A768D">
            <w:pPr>
              <w:spacing w:before="1" w:line="200" w:lineRule="exact"/>
            </w:pPr>
          </w:p>
          <w:p w14:paraId="3A70481D" w14:textId="77777777" w:rsidR="000A768D" w:rsidRDefault="006C1B1D">
            <w:pPr>
              <w:ind w:left="100"/>
              <w:rPr>
                <w:sz w:val="14"/>
                <w:szCs w:val="14"/>
              </w:rPr>
            </w:pPr>
            <w:r>
              <w:rPr>
                <w:w w:val="111"/>
              </w:rPr>
              <w:t>I</w:t>
            </w:r>
            <w:r>
              <w:rPr>
                <w:spacing w:val="-6"/>
                <w:w w:val="111"/>
              </w:rPr>
              <w:t>n</w:t>
            </w:r>
            <w:r>
              <w:rPr>
                <w:w w:val="111"/>
              </w:rPr>
              <w:t>ternal</w:t>
            </w:r>
            <w:r>
              <w:rPr>
                <w:spacing w:val="12"/>
                <w:w w:val="111"/>
              </w:rPr>
              <w:t xml:space="preserve"> </w:t>
            </w:r>
            <w:r>
              <w:rPr>
                <w:w w:val="111"/>
              </w:rPr>
              <w:t>Stabili</w:t>
            </w:r>
            <w:r>
              <w:rPr>
                <w:spacing w:val="-6"/>
                <w:w w:val="111"/>
              </w:rPr>
              <w:t>t</w:t>
            </w:r>
            <w:r>
              <w:rPr>
                <w:w w:val="105"/>
              </w:rPr>
              <w:t>y</w:t>
            </w:r>
            <w:r>
              <w:rPr>
                <w:w w:val="155"/>
                <w:position w:val="-3"/>
                <w:sz w:val="14"/>
                <w:szCs w:val="14"/>
              </w:rPr>
              <w:t>t</w:t>
            </w:r>
            <w:r>
              <w:rPr>
                <w:rFonts w:ascii="Segoe UI Symbol" w:eastAsia="Segoe UI Symbol" w:hAnsi="Segoe UI Symbol" w:cs="Segoe UI Symbol"/>
                <w:w w:val="130"/>
                <w:position w:val="-3"/>
                <w:sz w:val="14"/>
                <w:szCs w:val="14"/>
              </w:rPr>
              <w:t>−</w:t>
            </w:r>
            <w:r>
              <w:rPr>
                <w:w w:val="113"/>
                <w:position w:val="-3"/>
                <w:sz w:val="14"/>
                <w:szCs w:val="14"/>
              </w:rPr>
              <w:t>1</w:t>
            </w:r>
          </w:p>
        </w:tc>
        <w:tc>
          <w:tcPr>
            <w:tcW w:w="1381" w:type="dxa"/>
            <w:tcBorders>
              <w:top w:val="nil"/>
              <w:left w:val="nil"/>
              <w:bottom w:val="nil"/>
              <w:right w:val="nil"/>
            </w:tcBorders>
          </w:tcPr>
          <w:p w14:paraId="008B5F19" w14:textId="77777777" w:rsidR="000A768D" w:rsidRDefault="006C1B1D">
            <w:pPr>
              <w:spacing w:line="180" w:lineRule="exact"/>
              <w:ind w:left="464"/>
            </w:pPr>
            <w:r>
              <w:rPr>
                <w:w w:val="104"/>
              </w:rPr>
              <w:t>(0.077)</w:t>
            </w:r>
          </w:p>
          <w:p w14:paraId="7DCBFE65" w14:textId="77777777" w:rsidR="000A768D" w:rsidRDefault="006C1B1D">
            <w:pPr>
              <w:spacing w:line="220" w:lineRule="exact"/>
              <w:ind w:left="541"/>
              <w:rPr>
                <w:rFonts w:ascii="Segoe UI Symbol" w:eastAsia="Segoe UI Symbol" w:hAnsi="Segoe UI Symbol" w:cs="Segoe UI Symbol"/>
                <w:sz w:val="14"/>
                <w:szCs w:val="14"/>
              </w:rPr>
            </w:pPr>
            <w:r>
              <w:rPr>
                <w:w w:val="99"/>
              </w:rPr>
              <w:t>0</w:t>
            </w:r>
            <w:r>
              <w:rPr>
                <w:w w:val="110"/>
              </w:rPr>
              <w:t>.</w:t>
            </w:r>
            <w:r>
              <w:rPr>
                <w:w w:val="99"/>
              </w:rPr>
              <w:t>202</w:t>
            </w:r>
            <w:r>
              <w:rPr>
                <w:rFonts w:ascii="Segoe UI Symbol" w:eastAsia="Segoe UI Symbol" w:hAnsi="Segoe UI Symbol" w:cs="Segoe UI Symbol"/>
                <w:w w:val="102"/>
                <w:position w:val="7"/>
                <w:sz w:val="14"/>
                <w:szCs w:val="14"/>
              </w:rPr>
              <w:t>∗∗</w:t>
            </w:r>
          </w:p>
        </w:tc>
        <w:tc>
          <w:tcPr>
            <w:tcW w:w="1162" w:type="dxa"/>
            <w:tcBorders>
              <w:top w:val="nil"/>
              <w:left w:val="nil"/>
              <w:bottom w:val="nil"/>
              <w:right w:val="nil"/>
            </w:tcBorders>
          </w:tcPr>
          <w:p w14:paraId="15EB715D" w14:textId="77777777" w:rsidR="000A768D" w:rsidRDefault="006C1B1D">
            <w:pPr>
              <w:spacing w:line="180" w:lineRule="exact"/>
              <w:ind w:left="245"/>
            </w:pPr>
            <w:r>
              <w:rPr>
                <w:w w:val="104"/>
              </w:rPr>
              <w:t>(0.079)</w:t>
            </w:r>
          </w:p>
          <w:p w14:paraId="0468C7CB" w14:textId="77777777" w:rsidR="000A768D" w:rsidRDefault="006C1B1D">
            <w:pPr>
              <w:spacing w:line="220" w:lineRule="exact"/>
              <w:ind w:left="322"/>
              <w:rPr>
                <w:rFonts w:ascii="Segoe UI Symbol" w:eastAsia="Segoe UI Symbol" w:hAnsi="Segoe UI Symbol" w:cs="Segoe UI Symbol"/>
                <w:sz w:val="14"/>
                <w:szCs w:val="14"/>
              </w:rPr>
            </w:pPr>
            <w:r>
              <w:rPr>
                <w:w w:val="99"/>
              </w:rPr>
              <w:t>0</w:t>
            </w:r>
            <w:r>
              <w:rPr>
                <w:w w:val="110"/>
              </w:rPr>
              <w:t>.</w:t>
            </w:r>
            <w:r>
              <w:rPr>
                <w:w w:val="99"/>
              </w:rPr>
              <w:t>203</w:t>
            </w:r>
            <w:r>
              <w:rPr>
                <w:rFonts w:ascii="Segoe UI Symbol" w:eastAsia="Segoe UI Symbol" w:hAnsi="Segoe UI Symbol" w:cs="Segoe UI Symbol"/>
                <w:w w:val="102"/>
                <w:position w:val="7"/>
                <w:sz w:val="14"/>
                <w:szCs w:val="14"/>
              </w:rPr>
              <w:t>∗∗</w:t>
            </w:r>
          </w:p>
        </w:tc>
        <w:tc>
          <w:tcPr>
            <w:tcW w:w="1162" w:type="dxa"/>
            <w:tcBorders>
              <w:top w:val="nil"/>
              <w:left w:val="nil"/>
              <w:bottom w:val="nil"/>
              <w:right w:val="nil"/>
            </w:tcBorders>
          </w:tcPr>
          <w:p w14:paraId="42C56367" w14:textId="77777777" w:rsidR="000A768D" w:rsidRDefault="006C1B1D">
            <w:pPr>
              <w:spacing w:line="180" w:lineRule="exact"/>
              <w:ind w:left="245"/>
            </w:pPr>
            <w:r>
              <w:rPr>
                <w:w w:val="104"/>
              </w:rPr>
              <w:t>(0.076)</w:t>
            </w:r>
          </w:p>
          <w:p w14:paraId="29834A26" w14:textId="77777777" w:rsidR="000A768D" w:rsidRDefault="006C1B1D">
            <w:pPr>
              <w:spacing w:line="220" w:lineRule="exact"/>
              <w:ind w:left="322"/>
              <w:rPr>
                <w:rFonts w:ascii="Segoe UI Symbol" w:eastAsia="Segoe UI Symbol" w:hAnsi="Segoe UI Symbol" w:cs="Segoe UI Symbol"/>
                <w:sz w:val="14"/>
                <w:szCs w:val="14"/>
              </w:rPr>
            </w:pPr>
            <w:r>
              <w:rPr>
                <w:w w:val="99"/>
              </w:rPr>
              <w:t>0</w:t>
            </w:r>
            <w:r>
              <w:rPr>
                <w:w w:val="110"/>
              </w:rPr>
              <w:t>.</w:t>
            </w:r>
            <w:r>
              <w:rPr>
                <w:w w:val="99"/>
              </w:rPr>
              <w:t>202</w:t>
            </w:r>
            <w:r>
              <w:rPr>
                <w:rFonts w:ascii="Segoe UI Symbol" w:eastAsia="Segoe UI Symbol" w:hAnsi="Segoe UI Symbol" w:cs="Segoe UI Symbol"/>
                <w:w w:val="102"/>
                <w:position w:val="7"/>
                <w:sz w:val="14"/>
                <w:szCs w:val="14"/>
              </w:rPr>
              <w:t>∗∗</w:t>
            </w:r>
          </w:p>
        </w:tc>
        <w:tc>
          <w:tcPr>
            <w:tcW w:w="1162" w:type="dxa"/>
            <w:tcBorders>
              <w:top w:val="nil"/>
              <w:left w:val="nil"/>
              <w:bottom w:val="nil"/>
              <w:right w:val="nil"/>
            </w:tcBorders>
          </w:tcPr>
          <w:p w14:paraId="2CC06494" w14:textId="77777777" w:rsidR="000A768D" w:rsidRDefault="006C1B1D">
            <w:pPr>
              <w:spacing w:line="180" w:lineRule="exact"/>
              <w:ind w:left="245"/>
            </w:pPr>
            <w:r>
              <w:rPr>
                <w:w w:val="104"/>
              </w:rPr>
              <w:t>(0.079)</w:t>
            </w:r>
          </w:p>
          <w:p w14:paraId="6BDF5442" w14:textId="77777777" w:rsidR="000A768D" w:rsidRDefault="006C1B1D">
            <w:pPr>
              <w:spacing w:line="220" w:lineRule="exact"/>
              <w:ind w:left="322"/>
              <w:rPr>
                <w:rFonts w:ascii="Segoe UI Symbol" w:eastAsia="Segoe UI Symbol" w:hAnsi="Segoe UI Symbol" w:cs="Segoe UI Symbol"/>
                <w:sz w:val="14"/>
                <w:szCs w:val="14"/>
              </w:rPr>
            </w:pPr>
            <w:r>
              <w:rPr>
                <w:w w:val="99"/>
              </w:rPr>
              <w:t>0</w:t>
            </w:r>
            <w:r>
              <w:rPr>
                <w:w w:val="110"/>
              </w:rPr>
              <w:t>.</w:t>
            </w:r>
            <w:r>
              <w:rPr>
                <w:w w:val="99"/>
              </w:rPr>
              <w:t>203</w:t>
            </w:r>
            <w:r>
              <w:rPr>
                <w:rFonts w:ascii="Segoe UI Symbol" w:eastAsia="Segoe UI Symbol" w:hAnsi="Segoe UI Symbol" w:cs="Segoe UI Symbol"/>
                <w:w w:val="102"/>
                <w:position w:val="7"/>
                <w:sz w:val="14"/>
                <w:szCs w:val="14"/>
              </w:rPr>
              <w:t>∗∗</w:t>
            </w:r>
          </w:p>
        </w:tc>
        <w:tc>
          <w:tcPr>
            <w:tcW w:w="1162" w:type="dxa"/>
            <w:tcBorders>
              <w:top w:val="nil"/>
              <w:left w:val="nil"/>
              <w:bottom w:val="nil"/>
              <w:right w:val="nil"/>
            </w:tcBorders>
          </w:tcPr>
          <w:p w14:paraId="71B067A7" w14:textId="77777777" w:rsidR="000A768D" w:rsidRDefault="006C1B1D">
            <w:pPr>
              <w:spacing w:line="180" w:lineRule="exact"/>
              <w:ind w:left="245"/>
            </w:pPr>
            <w:r>
              <w:rPr>
                <w:w w:val="104"/>
              </w:rPr>
              <w:t>(0.076)</w:t>
            </w:r>
          </w:p>
          <w:p w14:paraId="17855F4A" w14:textId="77777777" w:rsidR="000A768D" w:rsidRDefault="006C1B1D">
            <w:pPr>
              <w:spacing w:line="220" w:lineRule="exact"/>
              <w:ind w:left="322"/>
              <w:rPr>
                <w:rFonts w:ascii="Segoe UI Symbol" w:eastAsia="Segoe UI Symbol" w:hAnsi="Segoe UI Symbol" w:cs="Segoe UI Symbol"/>
                <w:sz w:val="14"/>
                <w:szCs w:val="14"/>
              </w:rPr>
            </w:pPr>
            <w:r>
              <w:rPr>
                <w:w w:val="99"/>
              </w:rPr>
              <w:t>0</w:t>
            </w:r>
            <w:r>
              <w:rPr>
                <w:w w:val="110"/>
              </w:rPr>
              <w:t>.</w:t>
            </w:r>
            <w:r>
              <w:rPr>
                <w:w w:val="99"/>
              </w:rPr>
              <w:t>201</w:t>
            </w:r>
            <w:r>
              <w:rPr>
                <w:rFonts w:ascii="Segoe UI Symbol" w:eastAsia="Segoe UI Symbol" w:hAnsi="Segoe UI Symbol" w:cs="Segoe UI Symbol"/>
                <w:w w:val="102"/>
                <w:position w:val="7"/>
                <w:sz w:val="14"/>
                <w:szCs w:val="14"/>
              </w:rPr>
              <w:t>∗∗</w:t>
            </w:r>
          </w:p>
        </w:tc>
        <w:tc>
          <w:tcPr>
            <w:tcW w:w="1230" w:type="dxa"/>
            <w:tcBorders>
              <w:top w:val="nil"/>
              <w:left w:val="nil"/>
              <w:bottom w:val="nil"/>
              <w:right w:val="nil"/>
            </w:tcBorders>
          </w:tcPr>
          <w:p w14:paraId="72A569D4" w14:textId="77777777" w:rsidR="000A768D" w:rsidRDefault="006C1B1D">
            <w:pPr>
              <w:spacing w:line="180" w:lineRule="exact"/>
              <w:ind w:left="245"/>
            </w:pPr>
            <w:r>
              <w:rPr>
                <w:w w:val="104"/>
              </w:rPr>
              <w:t>(0.078)</w:t>
            </w:r>
          </w:p>
          <w:p w14:paraId="4ED9E2F3" w14:textId="77777777" w:rsidR="000A768D" w:rsidRDefault="006C1B1D">
            <w:pPr>
              <w:spacing w:line="220" w:lineRule="exact"/>
              <w:ind w:left="322"/>
              <w:rPr>
                <w:rFonts w:ascii="Segoe UI Symbol" w:eastAsia="Segoe UI Symbol" w:hAnsi="Segoe UI Symbol" w:cs="Segoe UI Symbol"/>
                <w:sz w:val="14"/>
                <w:szCs w:val="14"/>
              </w:rPr>
            </w:pPr>
            <w:r>
              <w:rPr>
                <w:w w:val="99"/>
              </w:rPr>
              <w:t>0</w:t>
            </w:r>
            <w:r>
              <w:rPr>
                <w:w w:val="110"/>
              </w:rPr>
              <w:t>.</w:t>
            </w:r>
            <w:r>
              <w:rPr>
                <w:w w:val="99"/>
              </w:rPr>
              <w:t>201</w:t>
            </w:r>
            <w:r>
              <w:rPr>
                <w:rFonts w:ascii="Segoe UI Symbol" w:eastAsia="Segoe UI Symbol" w:hAnsi="Segoe UI Symbol" w:cs="Segoe UI Symbol"/>
                <w:w w:val="102"/>
                <w:position w:val="7"/>
                <w:sz w:val="14"/>
                <w:szCs w:val="14"/>
              </w:rPr>
              <w:t>∗∗</w:t>
            </w:r>
          </w:p>
        </w:tc>
      </w:tr>
      <w:tr w:rsidR="000A768D" w14:paraId="3AFD1748" w14:textId="77777777">
        <w:trPr>
          <w:trHeight w:hRule="exact" w:val="211"/>
        </w:trPr>
        <w:tc>
          <w:tcPr>
            <w:tcW w:w="2364" w:type="dxa"/>
            <w:tcBorders>
              <w:top w:val="nil"/>
              <w:left w:val="nil"/>
              <w:bottom w:val="nil"/>
              <w:right w:val="nil"/>
            </w:tcBorders>
          </w:tcPr>
          <w:p w14:paraId="2FF86B31" w14:textId="77777777" w:rsidR="000A768D" w:rsidRDefault="000A768D"/>
        </w:tc>
        <w:tc>
          <w:tcPr>
            <w:tcW w:w="1381" w:type="dxa"/>
            <w:tcBorders>
              <w:top w:val="nil"/>
              <w:left w:val="nil"/>
              <w:bottom w:val="nil"/>
              <w:right w:val="nil"/>
            </w:tcBorders>
          </w:tcPr>
          <w:p w14:paraId="6834FECE" w14:textId="77777777" w:rsidR="000A768D" w:rsidRDefault="006C1B1D">
            <w:pPr>
              <w:spacing w:line="180" w:lineRule="exact"/>
              <w:ind w:left="464"/>
            </w:pPr>
            <w:r>
              <w:rPr>
                <w:w w:val="104"/>
                <w:position w:val="1"/>
              </w:rPr>
              <w:t>(0.034)</w:t>
            </w:r>
          </w:p>
        </w:tc>
        <w:tc>
          <w:tcPr>
            <w:tcW w:w="1162" w:type="dxa"/>
            <w:tcBorders>
              <w:top w:val="nil"/>
              <w:left w:val="nil"/>
              <w:bottom w:val="nil"/>
              <w:right w:val="nil"/>
            </w:tcBorders>
          </w:tcPr>
          <w:p w14:paraId="54201407" w14:textId="77777777" w:rsidR="000A768D" w:rsidRDefault="006C1B1D">
            <w:pPr>
              <w:spacing w:line="180" w:lineRule="exact"/>
              <w:ind w:left="245"/>
            </w:pPr>
            <w:r>
              <w:rPr>
                <w:w w:val="104"/>
                <w:position w:val="1"/>
              </w:rPr>
              <w:t>(0.034)</w:t>
            </w:r>
          </w:p>
        </w:tc>
        <w:tc>
          <w:tcPr>
            <w:tcW w:w="1162" w:type="dxa"/>
            <w:tcBorders>
              <w:top w:val="nil"/>
              <w:left w:val="nil"/>
              <w:bottom w:val="nil"/>
              <w:right w:val="nil"/>
            </w:tcBorders>
          </w:tcPr>
          <w:p w14:paraId="6DAD3FA9" w14:textId="77777777" w:rsidR="000A768D" w:rsidRDefault="006C1B1D">
            <w:pPr>
              <w:spacing w:line="180" w:lineRule="exact"/>
              <w:ind w:left="245"/>
            </w:pPr>
            <w:r>
              <w:rPr>
                <w:w w:val="104"/>
                <w:position w:val="1"/>
              </w:rPr>
              <w:t>(0.034)</w:t>
            </w:r>
          </w:p>
        </w:tc>
        <w:tc>
          <w:tcPr>
            <w:tcW w:w="1162" w:type="dxa"/>
            <w:tcBorders>
              <w:top w:val="nil"/>
              <w:left w:val="nil"/>
              <w:bottom w:val="nil"/>
              <w:right w:val="nil"/>
            </w:tcBorders>
          </w:tcPr>
          <w:p w14:paraId="2A701E8C" w14:textId="77777777" w:rsidR="000A768D" w:rsidRDefault="006C1B1D">
            <w:pPr>
              <w:spacing w:line="180" w:lineRule="exact"/>
              <w:ind w:left="245"/>
            </w:pPr>
            <w:r>
              <w:rPr>
                <w:w w:val="104"/>
                <w:position w:val="1"/>
              </w:rPr>
              <w:t>(0.034)</w:t>
            </w:r>
          </w:p>
        </w:tc>
        <w:tc>
          <w:tcPr>
            <w:tcW w:w="1162" w:type="dxa"/>
            <w:tcBorders>
              <w:top w:val="nil"/>
              <w:left w:val="nil"/>
              <w:bottom w:val="nil"/>
              <w:right w:val="nil"/>
            </w:tcBorders>
          </w:tcPr>
          <w:p w14:paraId="2A50A6EB" w14:textId="77777777" w:rsidR="000A768D" w:rsidRDefault="006C1B1D">
            <w:pPr>
              <w:spacing w:line="180" w:lineRule="exact"/>
              <w:ind w:left="245"/>
            </w:pPr>
            <w:r>
              <w:rPr>
                <w:w w:val="104"/>
                <w:position w:val="1"/>
              </w:rPr>
              <w:t>(0.034)</w:t>
            </w:r>
          </w:p>
        </w:tc>
        <w:tc>
          <w:tcPr>
            <w:tcW w:w="1230" w:type="dxa"/>
            <w:tcBorders>
              <w:top w:val="nil"/>
              <w:left w:val="nil"/>
              <w:bottom w:val="nil"/>
              <w:right w:val="nil"/>
            </w:tcBorders>
          </w:tcPr>
          <w:p w14:paraId="732058D7" w14:textId="77777777" w:rsidR="000A768D" w:rsidRDefault="006C1B1D">
            <w:pPr>
              <w:spacing w:line="180" w:lineRule="exact"/>
              <w:ind w:left="245"/>
            </w:pPr>
            <w:r>
              <w:rPr>
                <w:w w:val="104"/>
                <w:position w:val="1"/>
              </w:rPr>
              <w:t>(0.034)</w:t>
            </w:r>
          </w:p>
        </w:tc>
      </w:tr>
      <w:tr w:rsidR="000A768D" w14:paraId="0CF44AF7" w14:textId="77777777">
        <w:trPr>
          <w:trHeight w:hRule="exact" w:val="267"/>
        </w:trPr>
        <w:tc>
          <w:tcPr>
            <w:tcW w:w="2364" w:type="dxa"/>
            <w:tcBorders>
              <w:top w:val="nil"/>
              <w:left w:val="nil"/>
              <w:bottom w:val="nil"/>
              <w:right w:val="nil"/>
            </w:tcBorders>
          </w:tcPr>
          <w:p w14:paraId="1A7303A5" w14:textId="77777777" w:rsidR="000A768D" w:rsidRDefault="006C1B1D">
            <w:pPr>
              <w:spacing w:line="220" w:lineRule="exact"/>
              <w:ind w:left="100"/>
              <w:rPr>
                <w:sz w:val="14"/>
                <w:szCs w:val="14"/>
              </w:rPr>
            </w:pPr>
            <w:r>
              <w:rPr>
                <w:w w:val="110"/>
                <w:position w:val="2"/>
              </w:rPr>
              <w:t>External</w:t>
            </w:r>
            <w:r>
              <w:rPr>
                <w:spacing w:val="11"/>
                <w:w w:val="110"/>
                <w:position w:val="2"/>
              </w:rPr>
              <w:t xml:space="preserve"> </w:t>
            </w:r>
            <w:r>
              <w:rPr>
                <w:w w:val="111"/>
                <w:position w:val="2"/>
              </w:rPr>
              <w:t>Stabili</w:t>
            </w:r>
            <w:r>
              <w:rPr>
                <w:spacing w:val="-5"/>
                <w:w w:val="111"/>
                <w:position w:val="2"/>
              </w:rPr>
              <w:t>t</w:t>
            </w:r>
            <w:r>
              <w:rPr>
                <w:w w:val="105"/>
                <w:position w:val="2"/>
              </w:rPr>
              <w:t>y</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tc>
        <w:tc>
          <w:tcPr>
            <w:tcW w:w="1381" w:type="dxa"/>
            <w:tcBorders>
              <w:top w:val="nil"/>
              <w:left w:val="nil"/>
              <w:bottom w:val="nil"/>
              <w:right w:val="nil"/>
            </w:tcBorders>
          </w:tcPr>
          <w:p w14:paraId="495F864A" w14:textId="77777777" w:rsidR="000A768D" w:rsidRDefault="006C1B1D">
            <w:pPr>
              <w:spacing w:line="200" w:lineRule="exact"/>
              <w:ind w:left="475"/>
            </w:pPr>
            <w:r>
              <w:t>-0.006</w:t>
            </w:r>
          </w:p>
        </w:tc>
        <w:tc>
          <w:tcPr>
            <w:tcW w:w="1162" w:type="dxa"/>
            <w:tcBorders>
              <w:top w:val="nil"/>
              <w:left w:val="nil"/>
              <w:bottom w:val="nil"/>
              <w:right w:val="nil"/>
            </w:tcBorders>
          </w:tcPr>
          <w:p w14:paraId="70AFAB4F" w14:textId="77777777" w:rsidR="000A768D" w:rsidRDefault="006C1B1D">
            <w:pPr>
              <w:spacing w:line="200" w:lineRule="exact"/>
              <w:ind w:left="256"/>
            </w:pPr>
            <w:r>
              <w:t>-0.004</w:t>
            </w:r>
          </w:p>
        </w:tc>
        <w:tc>
          <w:tcPr>
            <w:tcW w:w="1162" w:type="dxa"/>
            <w:tcBorders>
              <w:top w:val="nil"/>
              <w:left w:val="nil"/>
              <w:bottom w:val="nil"/>
              <w:right w:val="nil"/>
            </w:tcBorders>
          </w:tcPr>
          <w:p w14:paraId="1E4BDB28" w14:textId="77777777" w:rsidR="000A768D" w:rsidRDefault="006C1B1D">
            <w:pPr>
              <w:spacing w:line="200" w:lineRule="exact"/>
              <w:ind w:left="256"/>
            </w:pPr>
            <w:r>
              <w:t>-0.008</w:t>
            </w:r>
          </w:p>
        </w:tc>
        <w:tc>
          <w:tcPr>
            <w:tcW w:w="1162" w:type="dxa"/>
            <w:tcBorders>
              <w:top w:val="nil"/>
              <w:left w:val="nil"/>
              <w:bottom w:val="nil"/>
              <w:right w:val="nil"/>
            </w:tcBorders>
          </w:tcPr>
          <w:p w14:paraId="5F233EE8" w14:textId="77777777" w:rsidR="000A768D" w:rsidRDefault="006C1B1D">
            <w:pPr>
              <w:spacing w:line="200" w:lineRule="exact"/>
              <w:ind w:left="256"/>
            </w:pPr>
            <w:r>
              <w:t>-0.004</w:t>
            </w:r>
          </w:p>
        </w:tc>
        <w:tc>
          <w:tcPr>
            <w:tcW w:w="1162" w:type="dxa"/>
            <w:tcBorders>
              <w:top w:val="nil"/>
              <w:left w:val="nil"/>
              <w:bottom w:val="nil"/>
              <w:right w:val="nil"/>
            </w:tcBorders>
          </w:tcPr>
          <w:p w14:paraId="66313F04" w14:textId="77777777" w:rsidR="000A768D" w:rsidRDefault="006C1B1D">
            <w:pPr>
              <w:spacing w:line="200" w:lineRule="exact"/>
              <w:ind w:left="256"/>
            </w:pPr>
            <w:r>
              <w:t>-0.011</w:t>
            </w:r>
          </w:p>
        </w:tc>
        <w:tc>
          <w:tcPr>
            <w:tcW w:w="1230" w:type="dxa"/>
            <w:tcBorders>
              <w:top w:val="nil"/>
              <w:left w:val="nil"/>
              <w:bottom w:val="nil"/>
              <w:right w:val="nil"/>
            </w:tcBorders>
          </w:tcPr>
          <w:p w14:paraId="0A4B7C82" w14:textId="77777777" w:rsidR="000A768D" w:rsidRDefault="006C1B1D">
            <w:pPr>
              <w:spacing w:line="200" w:lineRule="exact"/>
              <w:ind w:left="256"/>
            </w:pPr>
            <w:r>
              <w:t>-0.003</w:t>
            </w:r>
          </w:p>
        </w:tc>
      </w:tr>
      <w:tr w:rsidR="000A768D" w14:paraId="3EEF5631" w14:textId="77777777">
        <w:trPr>
          <w:trHeight w:hRule="exact" w:val="211"/>
        </w:trPr>
        <w:tc>
          <w:tcPr>
            <w:tcW w:w="2364" w:type="dxa"/>
            <w:tcBorders>
              <w:top w:val="nil"/>
              <w:left w:val="nil"/>
              <w:bottom w:val="nil"/>
              <w:right w:val="nil"/>
            </w:tcBorders>
          </w:tcPr>
          <w:p w14:paraId="12ECA100" w14:textId="77777777" w:rsidR="000A768D" w:rsidRDefault="000A768D"/>
        </w:tc>
        <w:tc>
          <w:tcPr>
            <w:tcW w:w="1381" w:type="dxa"/>
            <w:tcBorders>
              <w:top w:val="nil"/>
              <w:left w:val="nil"/>
              <w:bottom w:val="nil"/>
              <w:right w:val="nil"/>
            </w:tcBorders>
          </w:tcPr>
          <w:p w14:paraId="1AE94A7A" w14:textId="77777777" w:rsidR="000A768D" w:rsidRDefault="006C1B1D">
            <w:pPr>
              <w:spacing w:line="180" w:lineRule="exact"/>
              <w:ind w:left="464"/>
            </w:pPr>
            <w:r>
              <w:rPr>
                <w:w w:val="104"/>
                <w:position w:val="1"/>
              </w:rPr>
              <w:t>(0.037)</w:t>
            </w:r>
          </w:p>
        </w:tc>
        <w:tc>
          <w:tcPr>
            <w:tcW w:w="1162" w:type="dxa"/>
            <w:tcBorders>
              <w:top w:val="nil"/>
              <w:left w:val="nil"/>
              <w:bottom w:val="nil"/>
              <w:right w:val="nil"/>
            </w:tcBorders>
          </w:tcPr>
          <w:p w14:paraId="02DAFD1F" w14:textId="77777777" w:rsidR="000A768D" w:rsidRDefault="006C1B1D">
            <w:pPr>
              <w:spacing w:line="180" w:lineRule="exact"/>
              <w:ind w:left="245"/>
            </w:pPr>
            <w:r>
              <w:rPr>
                <w:w w:val="104"/>
                <w:position w:val="1"/>
              </w:rPr>
              <w:t>(0.037)</w:t>
            </w:r>
          </w:p>
        </w:tc>
        <w:tc>
          <w:tcPr>
            <w:tcW w:w="1162" w:type="dxa"/>
            <w:tcBorders>
              <w:top w:val="nil"/>
              <w:left w:val="nil"/>
              <w:bottom w:val="nil"/>
              <w:right w:val="nil"/>
            </w:tcBorders>
          </w:tcPr>
          <w:p w14:paraId="262D36BA" w14:textId="77777777" w:rsidR="000A768D" w:rsidRDefault="006C1B1D">
            <w:pPr>
              <w:spacing w:line="180" w:lineRule="exact"/>
              <w:ind w:left="245"/>
            </w:pPr>
            <w:r>
              <w:rPr>
                <w:w w:val="104"/>
                <w:position w:val="1"/>
              </w:rPr>
              <w:t>(0.037)</w:t>
            </w:r>
          </w:p>
        </w:tc>
        <w:tc>
          <w:tcPr>
            <w:tcW w:w="1162" w:type="dxa"/>
            <w:tcBorders>
              <w:top w:val="nil"/>
              <w:left w:val="nil"/>
              <w:bottom w:val="nil"/>
              <w:right w:val="nil"/>
            </w:tcBorders>
          </w:tcPr>
          <w:p w14:paraId="2F993459" w14:textId="77777777" w:rsidR="000A768D" w:rsidRDefault="006C1B1D">
            <w:pPr>
              <w:spacing w:line="180" w:lineRule="exact"/>
              <w:ind w:left="245"/>
            </w:pPr>
            <w:r>
              <w:rPr>
                <w:w w:val="104"/>
                <w:position w:val="1"/>
              </w:rPr>
              <w:t>(0.037)</w:t>
            </w:r>
          </w:p>
        </w:tc>
        <w:tc>
          <w:tcPr>
            <w:tcW w:w="1162" w:type="dxa"/>
            <w:tcBorders>
              <w:top w:val="nil"/>
              <w:left w:val="nil"/>
              <w:bottom w:val="nil"/>
              <w:right w:val="nil"/>
            </w:tcBorders>
          </w:tcPr>
          <w:p w14:paraId="2379FC59" w14:textId="77777777" w:rsidR="000A768D" w:rsidRDefault="006C1B1D">
            <w:pPr>
              <w:spacing w:line="180" w:lineRule="exact"/>
              <w:ind w:left="245"/>
            </w:pPr>
            <w:r>
              <w:rPr>
                <w:w w:val="104"/>
                <w:position w:val="1"/>
              </w:rPr>
              <w:t>(0.037)</w:t>
            </w:r>
          </w:p>
        </w:tc>
        <w:tc>
          <w:tcPr>
            <w:tcW w:w="1230" w:type="dxa"/>
            <w:tcBorders>
              <w:top w:val="nil"/>
              <w:left w:val="nil"/>
              <w:bottom w:val="nil"/>
              <w:right w:val="nil"/>
            </w:tcBorders>
          </w:tcPr>
          <w:p w14:paraId="19D296C9" w14:textId="77777777" w:rsidR="000A768D" w:rsidRDefault="006C1B1D">
            <w:pPr>
              <w:spacing w:line="180" w:lineRule="exact"/>
              <w:ind w:left="245"/>
            </w:pPr>
            <w:r>
              <w:rPr>
                <w:w w:val="104"/>
                <w:position w:val="1"/>
              </w:rPr>
              <w:t>(0.037)</w:t>
            </w:r>
          </w:p>
        </w:tc>
      </w:tr>
      <w:tr w:rsidR="000A768D" w14:paraId="3DDF71BA" w14:textId="77777777">
        <w:trPr>
          <w:trHeight w:hRule="exact" w:val="267"/>
        </w:trPr>
        <w:tc>
          <w:tcPr>
            <w:tcW w:w="2364" w:type="dxa"/>
            <w:tcBorders>
              <w:top w:val="nil"/>
              <w:left w:val="nil"/>
              <w:bottom w:val="nil"/>
              <w:right w:val="nil"/>
            </w:tcBorders>
          </w:tcPr>
          <w:p w14:paraId="7ECA5FFA" w14:textId="77777777" w:rsidR="000A768D" w:rsidRDefault="006C1B1D">
            <w:pPr>
              <w:spacing w:line="220" w:lineRule="exact"/>
              <w:ind w:left="100"/>
              <w:rPr>
                <w:sz w:val="14"/>
                <w:szCs w:val="14"/>
              </w:rPr>
            </w:pPr>
            <w:r>
              <w:rPr>
                <w:position w:val="2"/>
              </w:rPr>
              <w:t xml:space="preserve">Ratif. </w:t>
            </w:r>
            <w:r>
              <w:rPr>
                <w:spacing w:val="33"/>
                <w:position w:val="2"/>
              </w:rPr>
              <w:t xml:space="preserve"> </w:t>
            </w:r>
            <w:r>
              <w:rPr>
                <w:w w:val="110"/>
                <w:position w:val="2"/>
              </w:rPr>
              <w:t>BI</w:t>
            </w:r>
            <w:r>
              <w:rPr>
                <w:spacing w:val="-16"/>
                <w:w w:val="110"/>
                <w:position w:val="2"/>
              </w:rPr>
              <w:t>T</w:t>
            </w:r>
            <w:r>
              <w:rPr>
                <w:position w:val="2"/>
              </w:rPr>
              <w:t>s</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tc>
        <w:tc>
          <w:tcPr>
            <w:tcW w:w="1381" w:type="dxa"/>
            <w:tcBorders>
              <w:top w:val="nil"/>
              <w:left w:val="nil"/>
              <w:bottom w:val="nil"/>
              <w:right w:val="nil"/>
            </w:tcBorders>
          </w:tcPr>
          <w:p w14:paraId="34D0F348" w14:textId="77777777" w:rsidR="000A768D" w:rsidRDefault="006C1B1D">
            <w:pPr>
              <w:spacing w:line="200" w:lineRule="exact"/>
              <w:ind w:left="541"/>
              <w:rPr>
                <w:rFonts w:ascii="Segoe UI Symbol" w:eastAsia="Segoe UI Symbol" w:hAnsi="Segoe UI Symbol" w:cs="Segoe UI Symbol"/>
                <w:sz w:val="14"/>
                <w:szCs w:val="14"/>
              </w:rPr>
            </w:pPr>
            <w:r>
              <w:rPr>
                <w:w w:val="99"/>
              </w:rPr>
              <w:t>0</w:t>
            </w:r>
            <w:r>
              <w:rPr>
                <w:w w:val="110"/>
              </w:rPr>
              <w:t>.</w:t>
            </w:r>
            <w:r>
              <w:rPr>
                <w:w w:val="99"/>
              </w:rPr>
              <w:t>025</w:t>
            </w:r>
            <w:r>
              <w:rPr>
                <w:rFonts w:ascii="Segoe UI Symbol" w:eastAsia="Segoe UI Symbol" w:hAnsi="Segoe UI Symbol" w:cs="Segoe UI Symbol"/>
                <w:w w:val="102"/>
                <w:position w:val="7"/>
                <w:sz w:val="14"/>
                <w:szCs w:val="14"/>
              </w:rPr>
              <w:t>∗</w:t>
            </w:r>
          </w:p>
        </w:tc>
        <w:tc>
          <w:tcPr>
            <w:tcW w:w="1162" w:type="dxa"/>
            <w:tcBorders>
              <w:top w:val="nil"/>
              <w:left w:val="nil"/>
              <w:bottom w:val="nil"/>
              <w:right w:val="nil"/>
            </w:tcBorders>
          </w:tcPr>
          <w:p w14:paraId="4F11D591" w14:textId="77777777" w:rsidR="000A768D" w:rsidRDefault="006C1B1D">
            <w:pPr>
              <w:spacing w:line="200" w:lineRule="exact"/>
              <w:ind w:left="322"/>
              <w:rPr>
                <w:rFonts w:ascii="Segoe UI Symbol" w:eastAsia="Segoe UI Symbol" w:hAnsi="Segoe UI Symbol" w:cs="Segoe UI Symbol"/>
                <w:sz w:val="14"/>
                <w:szCs w:val="14"/>
              </w:rPr>
            </w:pPr>
            <w:r>
              <w:rPr>
                <w:w w:val="99"/>
              </w:rPr>
              <w:t>0</w:t>
            </w:r>
            <w:r>
              <w:rPr>
                <w:w w:val="110"/>
              </w:rPr>
              <w:t>.</w:t>
            </w:r>
            <w:r>
              <w:rPr>
                <w:w w:val="99"/>
              </w:rPr>
              <w:t>022</w:t>
            </w:r>
            <w:r>
              <w:rPr>
                <w:rFonts w:ascii="Segoe UI Symbol" w:eastAsia="Segoe UI Symbol" w:hAnsi="Segoe UI Symbol" w:cs="Segoe UI Symbol"/>
                <w:w w:val="102"/>
                <w:position w:val="7"/>
                <w:sz w:val="14"/>
                <w:szCs w:val="14"/>
              </w:rPr>
              <w:t>∗</w:t>
            </w:r>
          </w:p>
        </w:tc>
        <w:tc>
          <w:tcPr>
            <w:tcW w:w="1162" w:type="dxa"/>
            <w:tcBorders>
              <w:top w:val="nil"/>
              <w:left w:val="nil"/>
              <w:bottom w:val="nil"/>
              <w:right w:val="nil"/>
            </w:tcBorders>
          </w:tcPr>
          <w:p w14:paraId="7A3AEF4B" w14:textId="77777777" w:rsidR="000A768D" w:rsidRDefault="006C1B1D">
            <w:pPr>
              <w:spacing w:line="200" w:lineRule="exact"/>
              <w:ind w:left="322"/>
              <w:rPr>
                <w:rFonts w:ascii="Segoe UI Symbol" w:eastAsia="Segoe UI Symbol" w:hAnsi="Segoe UI Symbol" w:cs="Segoe UI Symbol"/>
                <w:sz w:val="14"/>
                <w:szCs w:val="14"/>
              </w:rPr>
            </w:pPr>
            <w:r>
              <w:rPr>
                <w:w w:val="99"/>
              </w:rPr>
              <w:t>0</w:t>
            </w:r>
            <w:r>
              <w:rPr>
                <w:w w:val="110"/>
              </w:rPr>
              <w:t>.</w:t>
            </w:r>
            <w:r>
              <w:rPr>
                <w:w w:val="99"/>
              </w:rPr>
              <w:t>027</w:t>
            </w:r>
            <w:r>
              <w:rPr>
                <w:rFonts w:ascii="Segoe UI Symbol" w:eastAsia="Segoe UI Symbol" w:hAnsi="Segoe UI Symbol" w:cs="Segoe UI Symbol"/>
                <w:w w:val="102"/>
                <w:position w:val="7"/>
                <w:sz w:val="14"/>
                <w:szCs w:val="14"/>
              </w:rPr>
              <w:t>∗∗</w:t>
            </w:r>
          </w:p>
        </w:tc>
        <w:tc>
          <w:tcPr>
            <w:tcW w:w="1162" w:type="dxa"/>
            <w:tcBorders>
              <w:top w:val="nil"/>
              <w:left w:val="nil"/>
              <w:bottom w:val="nil"/>
              <w:right w:val="nil"/>
            </w:tcBorders>
          </w:tcPr>
          <w:p w14:paraId="41FB055C" w14:textId="77777777" w:rsidR="000A768D" w:rsidRDefault="006C1B1D">
            <w:pPr>
              <w:spacing w:line="200" w:lineRule="exact"/>
              <w:ind w:left="322"/>
              <w:rPr>
                <w:rFonts w:ascii="Segoe UI Symbol" w:eastAsia="Segoe UI Symbol" w:hAnsi="Segoe UI Symbol" w:cs="Segoe UI Symbol"/>
                <w:sz w:val="14"/>
                <w:szCs w:val="14"/>
              </w:rPr>
            </w:pPr>
            <w:r>
              <w:rPr>
                <w:w w:val="99"/>
              </w:rPr>
              <w:t>0</w:t>
            </w:r>
            <w:r>
              <w:rPr>
                <w:w w:val="110"/>
              </w:rPr>
              <w:t>.</w:t>
            </w:r>
            <w:r>
              <w:rPr>
                <w:w w:val="99"/>
              </w:rPr>
              <w:t>022</w:t>
            </w:r>
            <w:r>
              <w:rPr>
                <w:rFonts w:ascii="Segoe UI Symbol" w:eastAsia="Segoe UI Symbol" w:hAnsi="Segoe UI Symbol" w:cs="Segoe UI Symbol"/>
                <w:w w:val="102"/>
                <w:position w:val="7"/>
                <w:sz w:val="14"/>
                <w:szCs w:val="14"/>
              </w:rPr>
              <w:t>∗</w:t>
            </w:r>
          </w:p>
        </w:tc>
        <w:tc>
          <w:tcPr>
            <w:tcW w:w="1162" w:type="dxa"/>
            <w:tcBorders>
              <w:top w:val="nil"/>
              <w:left w:val="nil"/>
              <w:bottom w:val="nil"/>
              <w:right w:val="nil"/>
            </w:tcBorders>
          </w:tcPr>
          <w:p w14:paraId="560970AA" w14:textId="77777777" w:rsidR="000A768D" w:rsidRDefault="006C1B1D">
            <w:pPr>
              <w:spacing w:line="200" w:lineRule="exact"/>
              <w:ind w:left="322"/>
              <w:rPr>
                <w:rFonts w:ascii="Segoe UI Symbol" w:eastAsia="Segoe UI Symbol" w:hAnsi="Segoe UI Symbol" w:cs="Segoe UI Symbol"/>
                <w:sz w:val="14"/>
                <w:szCs w:val="14"/>
              </w:rPr>
            </w:pPr>
            <w:r>
              <w:rPr>
                <w:w w:val="99"/>
              </w:rPr>
              <w:t>0</w:t>
            </w:r>
            <w:r>
              <w:rPr>
                <w:w w:val="110"/>
              </w:rPr>
              <w:t>.</w:t>
            </w:r>
            <w:r>
              <w:rPr>
                <w:w w:val="99"/>
              </w:rPr>
              <w:t>029</w:t>
            </w:r>
            <w:r>
              <w:rPr>
                <w:rFonts w:ascii="Segoe UI Symbol" w:eastAsia="Segoe UI Symbol" w:hAnsi="Segoe UI Symbol" w:cs="Segoe UI Symbol"/>
                <w:w w:val="102"/>
                <w:position w:val="7"/>
                <w:sz w:val="14"/>
                <w:szCs w:val="14"/>
              </w:rPr>
              <w:t>∗∗</w:t>
            </w:r>
          </w:p>
        </w:tc>
        <w:tc>
          <w:tcPr>
            <w:tcW w:w="1230" w:type="dxa"/>
            <w:tcBorders>
              <w:top w:val="nil"/>
              <w:left w:val="nil"/>
              <w:bottom w:val="nil"/>
              <w:right w:val="nil"/>
            </w:tcBorders>
          </w:tcPr>
          <w:p w14:paraId="43340638" w14:textId="77777777" w:rsidR="000A768D" w:rsidRDefault="006C1B1D">
            <w:pPr>
              <w:spacing w:line="200" w:lineRule="exact"/>
              <w:ind w:left="322"/>
              <w:rPr>
                <w:rFonts w:ascii="Segoe UI Symbol" w:eastAsia="Segoe UI Symbol" w:hAnsi="Segoe UI Symbol" w:cs="Segoe UI Symbol"/>
                <w:sz w:val="14"/>
                <w:szCs w:val="14"/>
              </w:rPr>
            </w:pPr>
            <w:r>
              <w:rPr>
                <w:w w:val="99"/>
              </w:rPr>
              <w:t>0</w:t>
            </w:r>
            <w:r>
              <w:rPr>
                <w:w w:val="110"/>
              </w:rPr>
              <w:t>.</w:t>
            </w:r>
            <w:r>
              <w:rPr>
                <w:w w:val="99"/>
              </w:rPr>
              <w:t>024</w:t>
            </w:r>
            <w:r>
              <w:rPr>
                <w:rFonts w:ascii="Segoe UI Symbol" w:eastAsia="Segoe UI Symbol" w:hAnsi="Segoe UI Symbol" w:cs="Segoe UI Symbol"/>
                <w:w w:val="102"/>
                <w:position w:val="7"/>
                <w:sz w:val="14"/>
                <w:szCs w:val="14"/>
              </w:rPr>
              <w:t>∗</w:t>
            </w:r>
          </w:p>
        </w:tc>
      </w:tr>
      <w:tr w:rsidR="000A768D" w14:paraId="24999D1E" w14:textId="77777777">
        <w:trPr>
          <w:trHeight w:hRule="exact" w:val="211"/>
        </w:trPr>
        <w:tc>
          <w:tcPr>
            <w:tcW w:w="2364" w:type="dxa"/>
            <w:tcBorders>
              <w:top w:val="nil"/>
              <w:left w:val="nil"/>
              <w:bottom w:val="nil"/>
              <w:right w:val="nil"/>
            </w:tcBorders>
          </w:tcPr>
          <w:p w14:paraId="401ACF2D" w14:textId="77777777" w:rsidR="000A768D" w:rsidRDefault="000A768D"/>
        </w:tc>
        <w:tc>
          <w:tcPr>
            <w:tcW w:w="1381" w:type="dxa"/>
            <w:tcBorders>
              <w:top w:val="nil"/>
              <w:left w:val="nil"/>
              <w:bottom w:val="nil"/>
              <w:right w:val="nil"/>
            </w:tcBorders>
          </w:tcPr>
          <w:p w14:paraId="5F8ACCAF" w14:textId="77777777" w:rsidR="000A768D" w:rsidRDefault="006C1B1D">
            <w:pPr>
              <w:spacing w:line="180" w:lineRule="exact"/>
              <w:ind w:left="464"/>
            </w:pPr>
            <w:r>
              <w:rPr>
                <w:w w:val="105"/>
                <w:position w:val="1"/>
              </w:rPr>
              <w:t>(0.01)</w:t>
            </w:r>
          </w:p>
        </w:tc>
        <w:tc>
          <w:tcPr>
            <w:tcW w:w="1162" w:type="dxa"/>
            <w:tcBorders>
              <w:top w:val="nil"/>
              <w:left w:val="nil"/>
              <w:bottom w:val="nil"/>
              <w:right w:val="nil"/>
            </w:tcBorders>
          </w:tcPr>
          <w:p w14:paraId="6ADB3F85" w14:textId="77777777" w:rsidR="000A768D" w:rsidRDefault="006C1B1D">
            <w:pPr>
              <w:spacing w:line="180" w:lineRule="exact"/>
              <w:ind w:left="245"/>
            </w:pPr>
            <w:r>
              <w:rPr>
                <w:w w:val="106"/>
                <w:position w:val="1"/>
              </w:rPr>
              <w:t>(0</w:t>
            </w:r>
            <w:r>
              <w:rPr>
                <w:w w:val="104"/>
                <w:position w:val="1"/>
              </w:rPr>
              <w:t>.01)</w:t>
            </w:r>
          </w:p>
        </w:tc>
        <w:tc>
          <w:tcPr>
            <w:tcW w:w="1162" w:type="dxa"/>
            <w:tcBorders>
              <w:top w:val="nil"/>
              <w:left w:val="nil"/>
              <w:bottom w:val="nil"/>
              <w:right w:val="nil"/>
            </w:tcBorders>
          </w:tcPr>
          <w:p w14:paraId="7820CB5F" w14:textId="77777777" w:rsidR="000A768D" w:rsidRDefault="006C1B1D">
            <w:pPr>
              <w:spacing w:line="180" w:lineRule="exact"/>
              <w:ind w:left="245"/>
            </w:pPr>
            <w:r>
              <w:rPr>
                <w:w w:val="105"/>
                <w:position w:val="1"/>
              </w:rPr>
              <w:t>(0.01)</w:t>
            </w:r>
          </w:p>
        </w:tc>
        <w:tc>
          <w:tcPr>
            <w:tcW w:w="1162" w:type="dxa"/>
            <w:tcBorders>
              <w:top w:val="nil"/>
              <w:left w:val="nil"/>
              <w:bottom w:val="nil"/>
              <w:right w:val="nil"/>
            </w:tcBorders>
          </w:tcPr>
          <w:p w14:paraId="1D26F7AC" w14:textId="77777777" w:rsidR="000A768D" w:rsidRDefault="006C1B1D">
            <w:pPr>
              <w:spacing w:line="180" w:lineRule="exact"/>
              <w:ind w:left="245"/>
            </w:pPr>
            <w:r>
              <w:rPr>
                <w:w w:val="105"/>
                <w:position w:val="1"/>
              </w:rPr>
              <w:t>(0.01)</w:t>
            </w:r>
          </w:p>
        </w:tc>
        <w:tc>
          <w:tcPr>
            <w:tcW w:w="1162" w:type="dxa"/>
            <w:tcBorders>
              <w:top w:val="nil"/>
              <w:left w:val="nil"/>
              <w:bottom w:val="nil"/>
              <w:right w:val="nil"/>
            </w:tcBorders>
          </w:tcPr>
          <w:p w14:paraId="7AF83435" w14:textId="77777777" w:rsidR="000A768D" w:rsidRDefault="006C1B1D">
            <w:pPr>
              <w:spacing w:line="180" w:lineRule="exact"/>
              <w:ind w:left="245"/>
            </w:pPr>
            <w:r>
              <w:rPr>
                <w:w w:val="105"/>
                <w:position w:val="1"/>
              </w:rPr>
              <w:t>(0.01)</w:t>
            </w:r>
          </w:p>
        </w:tc>
        <w:tc>
          <w:tcPr>
            <w:tcW w:w="1230" w:type="dxa"/>
            <w:tcBorders>
              <w:top w:val="nil"/>
              <w:left w:val="nil"/>
              <w:bottom w:val="nil"/>
              <w:right w:val="nil"/>
            </w:tcBorders>
          </w:tcPr>
          <w:p w14:paraId="1EF7D456" w14:textId="77777777" w:rsidR="000A768D" w:rsidRDefault="006C1B1D">
            <w:pPr>
              <w:spacing w:line="180" w:lineRule="exact"/>
              <w:ind w:left="245"/>
            </w:pPr>
            <w:r>
              <w:rPr>
                <w:w w:val="104"/>
                <w:position w:val="1"/>
              </w:rPr>
              <w:t>(0.011)</w:t>
            </w:r>
          </w:p>
        </w:tc>
      </w:tr>
      <w:tr w:rsidR="000A768D" w14:paraId="2AC7EB9F" w14:textId="77777777">
        <w:trPr>
          <w:trHeight w:hRule="exact" w:val="267"/>
        </w:trPr>
        <w:tc>
          <w:tcPr>
            <w:tcW w:w="2364" w:type="dxa"/>
            <w:tcBorders>
              <w:top w:val="nil"/>
              <w:left w:val="nil"/>
              <w:bottom w:val="nil"/>
              <w:right w:val="nil"/>
            </w:tcBorders>
          </w:tcPr>
          <w:p w14:paraId="342D5261" w14:textId="77777777" w:rsidR="000A768D" w:rsidRDefault="006C1B1D">
            <w:pPr>
              <w:spacing w:line="220" w:lineRule="exact"/>
              <w:ind w:left="100"/>
              <w:rPr>
                <w:sz w:val="14"/>
                <w:szCs w:val="14"/>
              </w:rPr>
            </w:pPr>
            <w:r>
              <w:rPr>
                <w:w w:val="111"/>
                <w:position w:val="2"/>
              </w:rPr>
              <w:t>Capital</w:t>
            </w:r>
            <w:r>
              <w:rPr>
                <w:spacing w:val="10"/>
                <w:w w:val="111"/>
                <w:position w:val="2"/>
              </w:rPr>
              <w:t xml:space="preserve"> </w:t>
            </w:r>
            <w:r>
              <w:rPr>
                <w:w w:val="108"/>
                <w:position w:val="2"/>
              </w:rPr>
              <w:t>O</w:t>
            </w:r>
            <w:r>
              <w:rPr>
                <w:spacing w:val="6"/>
                <w:w w:val="108"/>
                <w:position w:val="2"/>
              </w:rPr>
              <w:t>p</w:t>
            </w:r>
            <w:r>
              <w:rPr>
                <w:w w:val="104"/>
                <w:position w:val="2"/>
              </w:rPr>
              <w:t>enness</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tc>
        <w:tc>
          <w:tcPr>
            <w:tcW w:w="1381" w:type="dxa"/>
            <w:tcBorders>
              <w:top w:val="nil"/>
              <w:left w:val="nil"/>
              <w:bottom w:val="nil"/>
              <w:right w:val="nil"/>
            </w:tcBorders>
          </w:tcPr>
          <w:p w14:paraId="49BE1BD8" w14:textId="77777777" w:rsidR="000A768D" w:rsidRDefault="006C1B1D">
            <w:pPr>
              <w:spacing w:line="200" w:lineRule="exact"/>
              <w:ind w:left="541"/>
              <w:rPr>
                <w:rFonts w:ascii="Segoe UI Symbol" w:eastAsia="Segoe UI Symbol" w:hAnsi="Segoe UI Symbol" w:cs="Segoe UI Symbol"/>
                <w:sz w:val="14"/>
                <w:szCs w:val="14"/>
              </w:rPr>
            </w:pPr>
            <w:r>
              <w:rPr>
                <w:w w:val="99"/>
              </w:rPr>
              <w:t>0</w:t>
            </w:r>
            <w:r>
              <w:rPr>
                <w:w w:val="110"/>
              </w:rPr>
              <w:t>.</w:t>
            </w:r>
            <w:r>
              <w:rPr>
                <w:w w:val="99"/>
              </w:rPr>
              <w:t>195</w:t>
            </w:r>
            <w:r>
              <w:rPr>
                <w:rFonts w:ascii="Segoe UI Symbol" w:eastAsia="Segoe UI Symbol" w:hAnsi="Segoe UI Symbol" w:cs="Segoe UI Symbol"/>
                <w:w w:val="102"/>
                <w:position w:val="7"/>
                <w:sz w:val="14"/>
                <w:szCs w:val="14"/>
              </w:rPr>
              <w:t>∗∗</w:t>
            </w:r>
          </w:p>
        </w:tc>
        <w:tc>
          <w:tcPr>
            <w:tcW w:w="1162" w:type="dxa"/>
            <w:tcBorders>
              <w:top w:val="nil"/>
              <w:left w:val="nil"/>
              <w:bottom w:val="nil"/>
              <w:right w:val="nil"/>
            </w:tcBorders>
          </w:tcPr>
          <w:p w14:paraId="1D3F07AF" w14:textId="77777777" w:rsidR="000A768D" w:rsidRDefault="006C1B1D">
            <w:pPr>
              <w:spacing w:line="200" w:lineRule="exact"/>
              <w:ind w:left="322"/>
              <w:rPr>
                <w:rFonts w:ascii="Segoe UI Symbol" w:eastAsia="Segoe UI Symbol" w:hAnsi="Segoe UI Symbol" w:cs="Segoe UI Symbol"/>
                <w:sz w:val="14"/>
                <w:szCs w:val="14"/>
              </w:rPr>
            </w:pPr>
            <w:r>
              <w:rPr>
                <w:w w:val="99"/>
              </w:rPr>
              <w:t>0</w:t>
            </w:r>
            <w:r>
              <w:rPr>
                <w:w w:val="110"/>
              </w:rPr>
              <w:t>.</w:t>
            </w:r>
            <w:r>
              <w:rPr>
                <w:w w:val="99"/>
              </w:rPr>
              <w:t>198</w:t>
            </w:r>
            <w:r>
              <w:rPr>
                <w:rFonts w:ascii="Segoe UI Symbol" w:eastAsia="Segoe UI Symbol" w:hAnsi="Segoe UI Symbol" w:cs="Segoe UI Symbol"/>
                <w:w w:val="102"/>
                <w:position w:val="7"/>
                <w:sz w:val="14"/>
                <w:szCs w:val="14"/>
              </w:rPr>
              <w:t>∗∗</w:t>
            </w:r>
          </w:p>
        </w:tc>
        <w:tc>
          <w:tcPr>
            <w:tcW w:w="1162" w:type="dxa"/>
            <w:tcBorders>
              <w:top w:val="nil"/>
              <w:left w:val="nil"/>
              <w:bottom w:val="nil"/>
              <w:right w:val="nil"/>
            </w:tcBorders>
          </w:tcPr>
          <w:p w14:paraId="161692BA" w14:textId="77777777" w:rsidR="000A768D" w:rsidRDefault="006C1B1D">
            <w:pPr>
              <w:spacing w:line="200" w:lineRule="exact"/>
              <w:ind w:left="322"/>
              <w:rPr>
                <w:rFonts w:ascii="Segoe UI Symbol" w:eastAsia="Segoe UI Symbol" w:hAnsi="Segoe UI Symbol" w:cs="Segoe UI Symbol"/>
                <w:sz w:val="14"/>
                <w:szCs w:val="14"/>
              </w:rPr>
            </w:pPr>
            <w:r>
              <w:rPr>
                <w:w w:val="99"/>
              </w:rPr>
              <w:t>0</w:t>
            </w:r>
            <w:r>
              <w:rPr>
                <w:w w:val="110"/>
              </w:rPr>
              <w:t>.</w:t>
            </w:r>
            <w:r>
              <w:rPr>
                <w:w w:val="99"/>
              </w:rPr>
              <w:t>192</w:t>
            </w:r>
            <w:r>
              <w:rPr>
                <w:rFonts w:ascii="Segoe UI Symbol" w:eastAsia="Segoe UI Symbol" w:hAnsi="Segoe UI Symbol" w:cs="Segoe UI Symbol"/>
                <w:w w:val="102"/>
                <w:position w:val="7"/>
                <w:sz w:val="14"/>
                <w:szCs w:val="14"/>
              </w:rPr>
              <w:t>∗∗</w:t>
            </w:r>
          </w:p>
        </w:tc>
        <w:tc>
          <w:tcPr>
            <w:tcW w:w="1162" w:type="dxa"/>
            <w:tcBorders>
              <w:top w:val="nil"/>
              <w:left w:val="nil"/>
              <w:bottom w:val="nil"/>
              <w:right w:val="nil"/>
            </w:tcBorders>
          </w:tcPr>
          <w:p w14:paraId="7B07AE5A" w14:textId="77777777" w:rsidR="000A768D" w:rsidRDefault="006C1B1D">
            <w:pPr>
              <w:spacing w:line="200" w:lineRule="exact"/>
              <w:ind w:left="322"/>
              <w:rPr>
                <w:rFonts w:ascii="Segoe UI Symbol" w:eastAsia="Segoe UI Symbol" w:hAnsi="Segoe UI Symbol" w:cs="Segoe UI Symbol"/>
                <w:sz w:val="14"/>
                <w:szCs w:val="14"/>
              </w:rPr>
            </w:pPr>
            <w:r>
              <w:rPr>
                <w:w w:val="99"/>
              </w:rPr>
              <w:t>0</w:t>
            </w:r>
            <w:r>
              <w:rPr>
                <w:w w:val="110"/>
              </w:rPr>
              <w:t>.</w:t>
            </w:r>
            <w:r>
              <w:rPr>
                <w:w w:val="99"/>
              </w:rPr>
              <w:t>196</w:t>
            </w:r>
            <w:r>
              <w:rPr>
                <w:rFonts w:ascii="Segoe UI Symbol" w:eastAsia="Segoe UI Symbol" w:hAnsi="Segoe UI Symbol" w:cs="Segoe UI Symbol"/>
                <w:w w:val="102"/>
                <w:position w:val="7"/>
                <w:sz w:val="14"/>
                <w:szCs w:val="14"/>
              </w:rPr>
              <w:t>∗∗</w:t>
            </w:r>
          </w:p>
        </w:tc>
        <w:tc>
          <w:tcPr>
            <w:tcW w:w="1162" w:type="dxa"/>
            <w:tcBorders>
              <w:top w:val="nil"/>
              <w:left w:val="nil"/>
              <w:bottom w:val="nil"/>
              <w:right w:val="nil"/>
            </w:tcBorders>
          </w:tcPr>
          <w:p w14:paraId="70B8A928" w14:textId="77777777" w:rsidR="000A768D" w:rsidRDefault="006C1B1D">
            <w:pPr>
              <w:spacing w:line="200" w:lineRule="exact"/>
              <w:ind w:left="322"/>
              <w:rPr>
                <w:rFonts w:ascii="Segoe UI Symbol" w:eastAsia="Segoe UI Symbol" w:hAnsi="Segoe UI Symbol" w:cs="Segoe UI Symbol"/>
                <w:sz w:val="14"/>
                <w:szCs w:val="14"/>
              </w:rPr>
            </w:pPr>
            <w:r>
              <w:rPr>
                <w:w w:val="99"/>
              </w:rPr>
              <w:t>0</w:t>
            </w:r>
            <w:r>
              <w:rPr>
                <w:w w:val="110"/>
              </w:rPr>
              <w:t>.</w:t>
            </w:r>
            <w:r>
              <w:rPr>
                <w:w w:val="99"/>
              </w:rPr>
              <w:t>181</w:t>
            </w:r>
            <w:r>
              <w:rPr>
                <w:rFonts w:ascii="Segoe UI Symbol" w:eastAsia="Segoe UI Symbol" w:hAnsi="Segoe UI Symbol" w:cs="Segoe UI Symbol"/>
                <w:w w:val="102"/>
                <w:position w:val="7"/>
                <w:sz w:val="14"/>
                <w:szCs w:val="14"/>
              </w:rPr>
              <w:t>∗∗</w:t>
            </w:r>
          </w:p>
        </w:tc>
        <w:tc>
          <w:tcPr>
            <w:tcW w:w="1230" w:type="dxa"/>
            <w:tcBorders>
              <w:top w:val="nil"/>
              <w:left w:val="nil"/>
              <w:bottom w:val="nil"/>
              <w:right w:val="nil"/>
            </w:tcBorders>
          </w:tcPr>
          <w:p w14:paraId="773E441C" w14:textId="77777777" w:rsidR="000A768D" w:rsidRDefault="006C1B1D">
            <w:pPr>
              <w:spacing w:line="200" w:lineRule="exact"/>
              <w:ind w:left="322"/>
              <w:rPr>
                <w:rFonts w:ascii="Segoe UI Symbol" w:eastAsia="Segoe UI Symbol" w:hAnsi="Segoe UI Symbol" w:cs="Segoe UI Symbol"/>
                <w:sz w:val="14"/>
                <w:szCs w:val="14"/>
              </w:rPr>
            </w:pPr>
            <w:r>
              <w:rPr>
                <w:w w:val="99"/>
              </w:rPr>
              <w:t>0</w:t>
            </w:r>
            <w:r>
              <w:rPr>
                <w:w w:val="110"/>
              </w:rPr>
              <w:t>.</w:t>
            </w:r>
            <w:r>
              <w:rPr>
                <w:w w:val="99"/>
              </w:rPr>
              <w:t>195</w:t>
            </w:r>
            <w:r>
              <w:rPr>
                <w:rFonts w:ascii="Segoe UI Symbol" w:eastAsia="Segoe UI Symbol" w:hAnsi="Segoe UI Symbol" w:cs="Segoe UI Symbol"/>
                <w:w w:val="102"/>
                <w:position w:val="7"/>
                <w:sz w:val="14"/>
                <w:szCs w:val="14"/>
              </w:rPr>
              <w:t>∗∗</w:t>
            </w:r>
          </w:p>
        </w:tc>
      </w:tr>
      <w:tr w:rsidR="000A768D" w14:paraId="2BFA2992" w14:textId="77777777">
        <w:trPr>
          <w:trHeight w:hRule="exact" w:val="211"/>
        </w:trPr>
        <w:tc>
          <w:tcPr>
            <w:tcW w:w="2364" w:type="dxa"/>
            <w:tcBorders>
              <w:top w:val="nil"/>
              <w:left w:val="nil"/>
              <w:bottom w:val="nil"/>
              <w:right w:val="nil"/>
            </w:tcBorders>
          </w:tcPr>
          <w:p w14:paraId="52A6F991" w14:textId="77777777" w:rsidR="000A768D" w:rsidRDefault="000A768D"/>
        </w:tc>
        <w:tc>
          <w:tcPr>
            <w:tcW w:w="1381" w:type="dxa"/>
            <w:tcBorders>
              <w:top w:val="nil"/>
              <w:left w:val="nil"/>
              <w:bottom w:val="nil"/>
              <w:right w:val="nil"/>
            </w:tcBorders>
          </w:tcPr>
          <w:p w14:paraId="6AC12277" w14:textId="77777777" w:rsidR="000A768D" w:rsidRDefault="006C1B1D">
            <w:pPr>
              <w:spacing w:line="180" w:lineRule="exact"/>
              <w:ind w:left="464"/>
            </w:pPr>
            <w:r>
              <w:rPr>
                <w:w w:val="104"/>
                <w:position w:val="1"/>
              </w:rPr>
              <w:t>(0.067)</w:t>
            </w:r>
          </w:p>
        </w:tc>
        <w:tc>
          <w:tcPr>
            <w:tcW w:w="1162" w:type="dxa"/>
            <w:tcBorders>
              <w:top w:val="nil"/>
              <w:left w:val="nil"/>
              <w:bottom w:val="nil"/>
              <w:right w:val="nil"/>
            </w:tcBorders>
          </w:tcPr>
          <w:p w14:paraId="0E541390" w14:textId="77777777" w:rsidR="000A768D" w:rsidRDefault="006C1B1D">
            <w:pPr>
              <w:spacing w:line="180" w:lineRule="exact"/>
              <w:ind w:left="245"/>
            </w:pPr>
            <w:r>
              <w:rPr>
                <w:w w:val="104"/>
                <w:position w:val="1"/>
              </w:rPr>
              <w:t>(0.067)</w:t>
            </w:r>
          </w:p>
        </w:tc>
        <w:tc>
          <w:tcPr>
            <w:tcW w:w="1162" w:type="dxa"/>
            <w:tcBorders>
              <w:top w:val="nil"/>
              <w:left w:val="nil"/>
              <w:bottom w:val="nil"/>
              <w:right w:val="nil"/>
            </w:tcBorders>
          </w:tcPr>
          <w:p w14:paraId="4A7F371B" w14:textId="77777777" w:rsidR="000A768D" w:rsidRDefault="006C1B1D">
            <w:pPr>
              <w:spacing w:line="180" w:lineRule="exact"/>
              <w:ind w:left="245"/>
            </w:pPr>
            <w:r>
              <w:rPr>
                <w:w w:val="104"/>
                <w:position w:val="1"/>
              </w:rPr>
              <w:t>(0.066)</w:t>
            </w:r>
          </w:p>
        </w:tc>
        <w:tc>
          <w:tcPr>
            <w:tcW w:w="1162" w:type="dxa"/>
            <w:tcBorders>
              <w:top w:val="nil"/>
              <w:left w:val="nil"/>
              <w:bottom w:val="nil"/>
              <w:right w:val="nil"/>
            </w:tcBorders>
          </w:tcPr>
          <w:p w14:paraId="0D71DEB4" w14:textId="77777777" w:rsidR="000A768D" w:rsidRDefault="006C1B1D">
            <w:pPr>
              <w:spacing w:line="180" w:lineRule="exact"/>
              <w:ind w:left="245"/>
            </w:pPr>
            <w:r>
              <w:rPr>
                <w:w w:val="104"/>
                <w:position w:val="1"/>
              </w:rPr>
              <w:t>(0.067)</w:t>
            </w:r>
          </w:p>
        </w:tc>
        <w:tc>
          <w:tcPr>
            <w:tcW w:w="1162" w:type="dxa"/>
            <w:tcBorders>
              <w:top w:val="nil"/>
              <w:left w:val="nil"/>
              <w:bottom w:val="nil"/>
              <w:right w:val="nil"/>
            </w:tcBorders>
          </w:tcPr>
          <w:p w14:paraId="64795556" w14:textId="77777777" w:rsidR="000A768D" w:rsidRDefault="006C1B1D">
            <w:pPr>
              <w:spacing w:line="180" w:lineRule="exact"/>
              <w:ind w:left="245"/>
            </w:pPr>
            <w:r>
              <w:rPr>
                <w:w w:val="104"/>
                <w:position w:val="1"/>
              </w:rPr>
              <w:t>(0.067)</w:t>
            </w:r>
          </w:p>
        </w:tc>
        <w:tc>
          <w:tcPr>
            <w:tcW w:w="1230" w:type="dxa"/>
            <w:tcBorders>
              <w:top w:val="nil"/>
              <w:left w:val="nil"/>
              <w:bottom w:val="nil"/>
              <w:right w:val="nil"/>
            </w:tcBorders>
          </w:tcPr>
          <w:p w14:paraId="1DCBBC0E" w14:textId="77777777" w:rsidR="000A768D" w:rsidRDefault="006C1B1D">
            <w:pPr>
              <w:spacing w:line="180" w:lineRule="exact"/>
              <w:ind w:left="245"/>
            </w:pPr>
            <w:r>
              <w:rPr>
                <w:w w:val="104"/>
                <w:position w:val="1"/>
              </w:rPr>
              <w:t>(0.067)</w:t>
            </w:r>
          </w:p>
        </w:tc>
      </w:tr>
      <w:tr w:rsidR="000A768D" w14:paraId="1E339BBD" w14:textId="77777777">
        <w:trPr>
          <w:trHeight w:hRule="exact" w:val="267"/>
        </w:trPr>
        <w:tc>
          <w:tcPr>
            <w:tcW w:w="2364" w:type="dxa"/>
            <w:tcBorders>
              <w:top w:val="nil"/>
              <w:left w:val="nil"/>
              <w:bottom w:val="nil"/>
              <w:right w:val="nil"/>
            </w:tcBorders>
          </w:tcPr>
          <w:p w14:paraId="3719A0A1" w14:textId="77777777" w:rsidR="000A768D" w:rsidRDefault="006C1B1D">
            <w:pPr>
              <w:spacing w:line="220" w:lineRule="exact"/>
              <w:ind w:left="100"/>
              <w:rPr>
                <w:sz w:val="14"/>
                <w:szCs w:val="14"/>
              </w:rPr>
            </w:pPr>
            <w:r>
              <w:rPr>
                <w:spacing w:val="-5"/>
                <w:w w:val="121"/>
                <w:position w:val="2"/>
              </w:rPr>
              <w:t>P</w:t>
            </w:r>
            <w:r>
              <w:rPr>
                <w:w w:val="108"/>
                <w:position w:val="2"/>
              </w:rPr>
              <w:t>oli</w:t>
            </w:r>
            <w:r>
              <w:rPr>
                <w:spacing w:val="-6"/>
                <w:w w:val="108"/>
                <w:position w:val="2"/>
              </w:rPr>
              <w:t>t</w:t>
            </w:r>
            <w:r>
              <w:rPr>
                <w:w w:val="105"/>
                <w:position w:val="2"/>
              </w:rPr>
              <w:t>y</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tc>
        <w:tc>
          <w:tcPr>
            <w:tcW w:w="1381" w:type="dxa"/>
            <w:tcBorders>
              <w:top w:val="nil"/>
              <w:left w:val="nil"/>
              <w:bottom w:val="nil"/>
              <w:right w:val="nil"/>
            </w:tcBorders>
          </w:tcPr>
          <w:p w14:paraId="6D340B1D" w14:textId="77777777" w:rsidR="000A768D" w:rsidRDefault="006C1B1D">
            <w:pPr>
              <w:spacing w:line="200" w:lineRule="exact"/>
              <w:ind w:left="541"/>
              <w:rPr>
                <w:rFonts w:ascii="Segoe UI Symbol" w:eastAsia="Segoe UI Symbol" w:hAnsi="Segoe UI Symbol" w:cs="Segoe UI Symbol"/>
                <w:sz w:val="14"/>
                <w:szCs w:val="14"/>
              </w:rPr>
            </w:pPr>
            <w:r>
              <w:rPr>
                <w:w w:val="99"/>
              </w:rPr>
              <w:t>0</w:t>
            </w:r>
            <w:r>
              <w:rPr>
                <w:w w:val="110"/>
              </w:rPr>
              <w:t>.</w:t>
            </w:r>
            <w:r>
              <w:rPr>
                <w:w w:val="99"/>
              </w:rPr>
              <w:t>012</w:t>
            </w:r>
            <w:r>
              <w:rPr>
                <w:rFonts w:ascii="Segoe UI Symbol" w:eastAsia="Segoe UI Symbol" w:hAnsi="Segoe UI Symbol" w:cs="Segoe UI Symbol"/>
                <w:w w:val="102"/>
                <w:position w:val="7"/>
                <w:sz w:val="14"/>
                <w:szCs w:val="14"/>
              </w:rPr>
              <w:t>∗∗</w:t>
            </w:r>
          </w:p>
        </w:tc>
        <w:tc>
          <w:tcPr>
            <w:tcW w:w="1162" w:type="dxa"/>
            <w:tcBorders>
              <w:top w:val="nil"/>
              <w:left w:val="nil"/>
              <w:bottom w:val="nil"/>
              <w:right w:val="nil"/>
            </w:tcBorders>
          </w:tcPr>
          <w:p w14:paraId="009B5472" w14:textId="77777777" w:rsidR="000A768D" w:rsidRDefault="006C1B1D">
            <w:pPr>
              <w:spacing w:line="200" w:lineRule="exact"/>
              <w:ind w:left="322"/>
              <w:rPr>
                <w:rFonts w:ascii="Segoe UI Symbol" w:eastAsia="Segoe UI Symbol" w:hAnsi="Segoe UI Symbol" w:cs="Segoe UI Symbol"/>
                <w:sz w:val="14"/>
                <w:szCs w:val="14"/>
              </w:rPr>
            </w:pPr>
            <w:r>
              <w:rPr>
                <w:w w:val="99"/>
              </w:rPr>
              <w:t>0</w:t>
            </w:r>
            <w:r>
              <w:rPr>
                <w:w w:val="110"/>
              </w:rPr>
              <w:t>.</w:t>
            </w:r>
            <w:r>
              <w:rPr>
                <w:w w:val="99"/>
              </w:rPr>
              <w:t>012</w:t>
            </w:r>
            <w:r>
              <w:rPr>
                <w:rFonts w:ascii="Segoe UI Symbol" w:eastAsia="Segoe UI Symbol" w:hAnsi="Segoe UI Symbol" w:cs="Segoe UI Symbol"/>
                <w:w w:val="102"/>
                <w:position w:val="7"/>
                <w:sz w:val="14"/>
                <w:szCs w:val="14"/>
              </w:rPr>
              <w:t>∗∗</w:t>
            </w:r>
          </w:p>
        </w:tc>
        <w:tc>
          <w:tcPr>
            <w:tcW w:w="1162" w:type="dxa"/>
            <w:tcBorders>
              <w:top w:val="nil"/>
              <w:left w:val="nil"/>
              <w:bottom w:val="nil"/>
              <w:right w:val="nil"/>
            </w:tcBorders>
          </w:tcPr>
          <w:p w14:paraId="62034518" w14:textId="77777777" w:rsidR="000A768D" w:rsidRDefault="006C1B1D">
            <w:pPr>
              <w:spacing w:line="200" w:lineRule="exact"/>
              <w:ind w:left="322"/>
              <w:rPr>
                <w:rFonts w:ascii="Segoe UI Symbol" w:eastAsia="Segoe UI Symbol" w:hAnsi="Segoe UI Symbol" w:cs="Segoe UI Symbol"/>
                <w:sz w:val="14"/>
                <w:szCs w:val="14"/>
              </w:rPr>
            </w:pPr>
            <w:r>
              <w:rPr>
                <w:w w:val="99"/>
              </w:rPr>
              <w:t>0</w:t>
            </w:r>
            <w:r>
              <w:rPr>
                <w:w w:val="110"/>
              </w:rPr>
              <w:t>.</w:t>
            </w:r>
            <w:r>
              <w:rPr>
                <w:w w:val="99"/>
              </w:rPr>
              <w:t>012</w:t>
            </w:r>
            <w:r>
              <w:rPr>
                <w:rFonts w:ascii="Segoe UI Symbol" w:eastAsia="Segoe UI Symbol" w:hAnsi="Segoe UI Symbol" w:cs="Segoe UI Symbol"/>
                <w:w w:val="102"/>
                <w:position w:val="7"/>
                <w:sz w:val="14"/>
                <w:szCs w:val="14"/>
              </w:rPr>
              <w:t>∗∗</w:t>
            </w:r>
          </w:p>
        </w:tc>
        <w:tc>
          <w:tcPr>
            <w:tcW w:w="1162" w:type="dxa"/>
            <w:tcBorders>
              <w:top w:val="nil"/>
              <w:left w:val="nil"/>
              <w:bottom w:val="nil"/>
              <w:right w:val="nil"/>
            </w:tcBorders>
          </w:tcPr>
          <w:p w14:paraId="327EA5F4" w14:textId="77777777" w:rsidR="000A768D" w:rsidRDefault="006C1B1D">
            <w:pPr>
              <w:spacing w:line="200" w:lineRule="exact"/>
              <w:ind w:left="322"/>
              <w:rPr>
                <w:rFonts w:ascii="Segoe UI Symbol" w:eastAsia="Segoe UI Symbol" w:hAnsi="Segoe UI Symbol" w:cs="Segoe UI Symbol"/>
                <w:sz w:val="14"/>
                <w:szCs w:val="14"/>
              </w:rPr>
            </w:pPr>
            <w:r>
              <w:rPr>
                <w:w w:val="99"/>
              </w:rPr>
              <w:t>0</w:t>
            </w:r>
            <w:r>
              <w:rPr>
                <w:w w:val="110"/>
              </w:rPr>
              <w:t>.</w:t>
            </w:r>
            <w:r>
              <w:rPr>
                <w:w w:val="99"/>
              </w:rPr>
              <w:t>012</w:t>
            </w:r>
            <w:r>
              <w:rPr>
                <w:rFonts w:ascii="Segoe UI Symbol" w:eastAsia="Segoe UI Symbol" w:hAnsi="Segoe UI Symbol" w:cs="Segoe UI Symbol"/>
                <w:w w:val="102"/>
                <w:position w:val="7"/>
                <w:sz w:val="14"/>
                <w:szCs w:val="14"/>
              </w:rPr>
              <w:t>∗∗</w:t>
            </w:r>
          </w:p>
        </w:tc>
        <w:tc>
          <w:tcPr>
            <w:tcW w:w="1162" w:type="dxa"/>
            <w:tcBorders>
              <w:top w:val="nil"/>
              <w:left w:val="nil"/>
              <w:bottom w:val="nil"/>
              <w:right w:val="nil"/>
            </w:tcBorders>
          </w:tcPr>
          <w:p w14:paraId="3FB146BA" w14:textId="77777777" w:rsidR="000A768D" w:rsidRDefault="006C1B1D">
            <w:pPr>
              <w:spacing w:line="200" w:lineRule="exact"/>
              <w:ind w:left="322"/>
              <w:rPr>
                <w:rFonts w:ascii="Segoe UI Symbol" w:eastAsia="Segoe UI Symbol" w:hAnsi="Segoe UI Symbol" w:cs="Segoe UI Symbol"/>
                <w:sz w:val="14"/>
                <w:szCs w:val="14"/>
              </w:rPr>
            </w:pPr>
            <w:r>
              <w:rPr>
                <w:w w:val="99"/>
              </w:rPr>
              <w:t>0</w:t>
            </w:r>
            <w:r>
              <w:rPr>
                <w:w w:val="110"/>
              </w:rPr>
              <w:t>.</w:t>
            </w:r>
            <w:r>
              <w:rPr>
                <w:w w:val="99"/>
              </w:rPr>
              <w:t>012</w:t>
            </w:r>
            <w:r>
              <w:rPr>
                <w:rFonts w:ascii="Segoe UI Symbol" w:eastAsia="Segoe UI Symbol" w:hAnsi="Segoe UI Symbol" w:cs="Segoe UI Symbol"/>
                <w:w w:val="102"/>
                <w:position w:val="7"/>
                <w:sz w:val="14"/>
                <w:szCs w:val="14"/>
              </w:rPr>
              <w:t>∗∗</w:t>
            </w:r>
          </w:p>
        </w:tc>
        <w:tc>
          <w:tcPr>
            <w:tcW w:w="1230" w:type="dxa"/>
            <w:tcBorders>
              <w:top w:val="nil"/>
              <w:left w:val="nil"/>
              <w:bottom w:val="nil"/>
              <w:right w:val="nil"/>
            </w:tcBorders>
          </w:tcPr>
          <w:p w14:paraId="0EF3132F" w14:textId="77777777" w:rsidR="000A768D" w:rsidRDefault="006C1B1D">
            <w:pPr>
              <w:spacing w:line="200" w:lineRule="exact"/>
              <w:ind w:left="322"/>
              <w:rPr>
                <w:rFonts w:ascii="Segoe UI Symbol" w:eastAsia="Segoe UI Symbol" w:hAnsi="Segoe UI Symbol" w:cs="Segoe UI Symbol"/>
                <w:sz w:val="14"/>
                <w:szCs w:val="14"/>
              </w:rPr>
            </w:pPr>
            <w:r>
              <w:rPr>
                <w:w w:val="99"/>
              </w:rPr>
              <w:t>0</w:t>
            </w:r>
            <w:r>
              <w:rPr>
                <w:w w:val="110"/>
              </w:rPr>
              <w:t>.</w:t>
            </w:r>
            <w:r>
              <w:rPr>
                <w:w w:val="99"/>
              </w:rPr>
              <w:t>012</w:t>
            </w:r>
            <w:r>
              <w:rPr>
                <w:rFonts w:ascii="Segoe UI Symbol" w:eastAsia="Segoe UI Symbol" w:hAnsi="Segoe UI Symbol" w:cs="Segoe UI Symbol"/>
                <w:w w:val="102"/>
                <w:position w:val="7"/>
                <w:sz w:val="14"/>
                <w:szCs w:val="14"/>
              </w:rPr>
              <w:t>∗∗</w:t>
            </w:r>
          </w:p>
        </w:tc>
      </w:tr>
      <w:tr w:rsidR="000A768D" w14:paraId="29B042A9" w14:textId="77777777">
        <w:trPr>
          <w:trHeight w:hRule="exact" w:val="220"/>
        </w:trPr>
        <w:tc>
          <w:tcPr>
            <w:tcW w:w="2364" w:type="dxa"/>
            <w:tcBorders>
              <w:top w:val="nil"/>
              <w:left w:val="nil"/>
              <w:bottom w:val="single" w:sz="3" w:space="0" w:color="000000"/>
              <w:right w:val="nil"/>
            </w:tcBorders>
          </w:tcPr>
          <w:p w14:paraId="3CEA54D6" w14:textId="77777777" w:rsidR="000A768D" w:rsidRDefault="000A768D"/>
        </w:tc>
        <w:tc>
          <w:tcPr>
            <w:tcW w:w="1381" w:type="dxa"/>
            <w:tcBorders>
              <w:top w:val="nil"/>
              <w:left w:val="nil"/>
              <w:bottom w:val="single" w:sz="3" w:space="0" w:color="000000"/>
              <w:right w:val="nil"/>
            </w:tcBorders>
          </w:tcPr>
          <w:p w14:paraId="04C571E8" w14:textId="77777777" w:rsidR="000A768D" w:rsidRDefault="006C1B1D">
            <w:pPr>
              <w:spacing w:line="180" w:lineRule="exact"/>
              <w:ind w:left="464"/>
            </w:pPr>
            <w:r>
              <w:rPr>
                <w:w w:val="104"/>
                <w:position w:val="1"/>
              </w:rPr>
              <w:t>(0.003)</w:t>
            </w:r>
          </w:p>
        </w:tc>
        <w:tc>
          <w:tcPr>
            <w:tcW w:w="1162" w:type="dxa"/>
            <w:tcBorders>
              <w:top w:val="nil"/>
              <w:left w:val="nil"/>
              <w:bottom w:val="single" w:sz="3" w:space="0" w:color="000000"/>
              <w:right w:val="nil"/>
            </w:tcBorders>
          </w:tcPr>
          <w:p w14:paraId="25AF94CB" w14:textId="77777777" w:rsidR="000A768D" w:rsidRDefault="006C1B1D">
            <w:pPr>
              <w:spacing w:line="180" w:lineRule="exact"/>
              <w:ind w:left="245"/>
            </w:pPr>
            <w:r>
              <w:rPr>
                <w:w w:val="104"/>
                <w:position w:val="1"/>
              </w:rPr>
              <w:t>(0.003)</w:t>
            </w:r>
          </w:p>
        </w:tc>
        <w:tc>
          <w:tcPr>
            <w:tcW w:w="1162" w:type="dxa"/>
            <w:tcBorders>
              <w:top w:val="nil"/>
              <w:left w:val="nil"/>
              <w:bottom w:val="single" w:sz="3" w:space="0" w:color="000000"/>
              <w:right w:val="nil"/>
            </w:tcBorders>
          </w:tcPr>
          <w:p w14:paraId="5BEBFC79" w14:textId="77777777" w:rsidR="000A768D" w:rsidRDefault="006C1B1D">
            <w:pPr>
              <w:spacing w:line="180" w:lineRule="exact"/>
              <w:ind w:left="245"/>
            </w:pPr>
            <w:r>
              <w:rPr>
                <w:w w:val="104"/>
                <w:position w:val="1"/>
              </w:rPr>
              <w:t>(0.003)</w:t>
            </w:r>
          </w:p>
        </w:tc>
        <w:tc>
          <w:tcPr>
            <w:tcW w:w="1162" w:type="dxa"/>
            <w:tcBorders>
              <w:top w:val="nil"/>
              <w:left w:val="nil"/>
              <w:bottom w:val="single" w:sz="3" w:space="0" w:color="000000"/>
              <w:right w:val="nil"/>
            </w:tcBorders>
          </w:tcPr>
          <w:p w14:paraId="074187CD" w14:textId="77777777" w:rsidR="000A768D" w:rsidRDefault="006C1B1D">
            <w:pPr>
              <w:spacing w:line="180" w:lineRule="exact"/>
              <w:ind w:left="245"/>
            </w:pPr>
            <w:r>
              <w:rPr>
                <w:w w:val="104"/>
                <w:position w:val="1"/>
              </w:rPr>
              <w:t>(0.003)</w:t>
            </w:r>
          </w:p>
        </w:tc>
        <w:tc>
          <w:tcPr>
            <w:tcW w:w="1162" w:type="dxa"/>
            <w:tcBorders>
              <w:top w:val="nil"/>
              <w:left w:val="nil"/>
              <w:bottom w:val="single" w:sz="3" w:space="0" w:color="000000"/>
              <w:right w:val="nil"/>
            </w:tcBorders>
          </w:tcPr>
          <w:p w14:paraId="78036EC7" w14:textId="77777777" w:rsidR="000A768D" w:rsidRDefault="006C1B1D">
            <w:pPr>
              <w:spacing w:line="180" w:lineRule="exact"/>
              <w:ind w:left="245"/>
            </w:pPr>
            <w:r>
              <w:rPr>
                <w:w w:val="104"/>
                <w:position w:val="1"/>
              </w:rPr>
              <w:t>(0.003)</w:t>
            </w:r>
          </w:p>
        </w:tc>
        <w:tc>
          <w:tcPr>
            <w:tcW w:w="1230" w:type="dxa"/>
            <w:tcBorders>
              <w:top w:val="nil"/>
              <w:left w:val="nil"/>
              <w:bottom w:val="single" w:sz="3" w:space="0" w:color="000000"/>
              <w:right w:val="nil"/>
            </w:tcBorders>
          </w:tcPr>
          <w:p w14:paraId="36BDC80C" w14:textId="77777777" w:rsidR="000A768D" w:rsidRDefault="006C1B1D">
            <w:pPr>
              <w:spacing w:line="180" w:lineRule="exact"/>
              <w:ind w:left="245"/>
            </w:pPr>
            <w:r>
              <w:rPr>
                <w:w w:val="104"/>
                <w:position w:val="1"/>
              </w:rPr>
              <w:t>(0.003)</w:t>
            </w:r>
          </w:p>
        </w:tc>
      </w:tr>
      <w:tr w:rsidR="000A768D" w14:paraId="1CC29D82" w14:textId="77777777">
        <w:trPr>
          <w:trHeight w:hRule="exact" w:val="238"/>
        </w:trPr>
        <w:tc>
          <w:tcPr>
            <w:tcW w:w="2364" w:type="dxa"/>
            <w:tcBorders>
              <w:top w:val="single" w:sz="3" w:space="0" w:color="000000"/>
              <w:left w:val="nil"/>
              <w:bottom w:val="nil"/>
              <w:right w:val="nil"/>
            </w:tcBorders>
          </w:tcPr>
          <w:p w14:paraId="69FA201D" w14:textId="77777777" w:rsidR="000A768D" w:rsidRDefault="006C1B1D">
            <w:pPr>
              <w:spacing w:line="200" w:lineRule="exact"/>
              <w:ind w:left="100"/>
            </w:pPr>
            <w:r>
              <w:rPr>
                <w:w w:val="110"/>
              </w:rPr>
              <w:t>n</w:t>
            </w:r>
          </w:p>
        </w:tc>
        <w:tc>
          <w:tcPr>
            <w:tcW w:w="1381" w:type="dxa"/>
            <w:tcBorders>
              <w:top w:val="single" w:sz="3" w:space="0" w:color="000000"/>
              <w:left w:val="nil"/>
              <w:bottom w:val="nil"/>
              <w:right w:val="nil"/>
            </w:tcBorders>
          </w:tcPr>
          <w:p w14:paraId="3BAEE6C1" w14:textId="77777777" w:rsidR="000A768D" w:rsidRDefault="006C1B1D">
            <w:pPr>
              <w:spacing w:line="200" w:lineRule="exact"/>
              <w:ind w:left="442"/>
            </w:pPr>
            <w:r>
              <w:t>2603</w:t>
            </w:r>
          </w:p>
        </w:tc>
        <w:tc>
          <w:tcPr>
            <w:tcW w:w="1162" w:type="dxa"/>
            <w:tcBorders>
              <w:top w:val="single" w:sz="3" w:space="0" w:color="000000"/>
              <w:left w:val="nil"/>
              <w:bottom w:val="nil"/>
              <w:right w:val="nil"/>
            </w:tcBorders>
          </w:tcPr>
          <w:p w14:paraId="3FD75B5F" w14:textId="77777777" w:rsidR="000A768D" w:rsidRDefault="006C1B1D">
            <w:pPr>
              <w:spacing w:line="200" w:lineRule="exact"/>
              <w:ind w:left="223"/>
            </w:pPr>
            <w:r>
              <w:t>2603</w:t>
            </w:r>
          </w:p>
        </w:tc>
        <w:tc>
          <w:tcPr>
            <w:tcW w:w="1162" w:type="dxa"/>
            <w:tcBorders>
              <w:top w:val="single" w:sz="3" w:space="0" w:color="000000"/>
              <w:left w:val="nil"/>
              <w:bottom w:val="nil"/>
              <w:right w:val="nil"/>
            </w:tcBorders>
          </w:tcPr>
          <w:p w14:paraId="43D91C82" w14:textId="77777777" w:rsidR="000A768D" w:rsidRDefault="006C1B1D">
            <w:pPr>
              <w:spacing w:line="200" w:lineRule="exact"/>
              <w:ind w:left="223"/>
            </w:pPr>
            <w:r>
              <w:t>2603</w:t>
            </w:r>
          </w:p>
        </w:tc>
        <w:tc>
          <w:tcPr>
            <w:tcW w:w="1162" w:type="dxa"/>
            <w:tcBorders>
              <w:top w:val="single" w:sz="3" w:space="0" w:color="000000"/>
              <w:left w:val="nil"/>
              <w:bottom w:val="nil"/>
              <w:right w:val="nil"/>
            </w:tcBorders>
          </w:tcPr>
          <w:p w14:paraId="7B278EA0" w14:textId="77777777" w:rsidR="000A768D" w:rsidRDefault="006C1B1D">
            <w:pPr>
              <w:spacing w:line="200" w:lineRule="exact"/>
              <w:ind w:left="223"/>
            </w:pPr>
            <w:r>
              <w:t>2603</w:t>
            </w:r>
          </w:p>
        </w:tc>
        <w:tc>
          <w:tcPr>
            <w:tcW w:w="1162" w:type="dxa"/>
            <w:tcBorders>
              <w:top w:val="single" w:sz="3" w:space="0" w:color="000000"/>
              <w:left w:val="nil"/>
              <w:bottom w:val="nil"/>
              <w:right w:val="nil"/>
            </w:tcBorders>
          </w:tcPr>
          <w:p w14:paraId="37978371" w14:textId="77777777" w:rsidR="000A768D" w:rsidRDefault="006C1B1D">
            <w:pPr>
              <w:spacing w:line="200" w:lineRule="exact"/>
              <w:ind w:left="223"/>
            </w:pPr>
            <w:r>
              <w:t>2603</w:t>
            </w:r>
          </w:p>
        </w:tc>
        <w:tc>
          <w:tcPr>
            <w:tcW w:w="1230" w:type="dxa"/>
            <w:tcBorders>
              <w:top w:val="single" w:sz="3" w:space="0" w:color="000000"/>
              <w:left w:val="nil"/>
              <w:bottom w:val="nil"/>
              <w:right w:val="nil"/>
            </w:tcBorders>
          </w:tcPr>
          <w:p w14:paraId="4A9A4E82" w14:textId="77777777" w:rsidR="000A768D" w:rsidRDefault="006C1B1D">
            <w:pPr>
              <w:spacing w:line="200" w:lineRule="exact"/>
              <w:ind w:left="223"/>
            </w:pPr>
            <w:r>
              <w:t>2603</w:t>
            </w:r>
          </w:p>
        </w:tc>
      </w:tr>
      <w:tr w:rsidR="000A768D" w14:paraId="19A1D91E" w14:textId="77777777">
        <w:trPr>
          <w:trHeight w:hRule="exact" w:val="239"/>
        </w:trPr>
        <w:tc>
          <w:tcPr>
            <w:tcW w:w="2364" w:type="dxa"/>
            <w:tcBorders>
              <w:top w:val="nil"/>
              <w:left w:val="nil"/>
              <w:bottom w:val="nil"/>
              <w:right w:val="nil"/>
            </w:tcBorders>
          </w:tcPr>
          <w:p w14:paraId="71213441" w14:textId="77777777" w:rsidR="000A768D" w:rsidRDefault="006C1B1D">
            <w:pPr>
              <w:spacing w:line="200" w:lineRule="exact"/>
              <w:ind w:left="100"/>
            </w:pPr>
            <w:r>
              <w:rPr>
                <w:w w:val="103"/>
              </w:rPr>
              <w:t>N</w:t>
            </w:r>
          </w:p>
        </w:tc>
        <w:tc>
          <w:tcPr>
            <w:tcW w:w="1381" w:type="dxa"/>
            <w:tcBorders>
              <w:top w:val="nil"/>
              <w:left w:val="nil"/>
              <w:bottom w:val="nil"/>
              <w:right w:val="nil"/>
            </w:tcBorders>
          </w:tcPr>
          <w:p w14:paraId="21DE8C03" w14:textId="77777777" w:rsidR="000A768D" w:rsidRDefault="006C1B1D">
            <w:pPr>
              <w:spacing w:line="200" w:lineRule="exact"/>
              <w:ind w:left="442"/>
            </w:pPr>
            <w:r>
              <w:t>101</w:t>
            </w:r>
          </w:p>
        </w:tc>
        <w:tc>
          <w:tcPr>
            <w:tcW w:w="1162" w:type="dxa"/>
            <w:tcBorders>
              <w:top w:val="nil"/>
              <w:left w:val="nil"/>
              <w:bottom w:val="nil"/>
              <w:right w:val="nil"/>
            </w:tcBorders>
          </w:tcPr>
          <w:p w14:paraId="71AE263B" w14:textId="77777777" w:rsidR="000A768D" w:rsidRDefault="006C1B1D">
            <w:pPr>
              <w:spacing w:line="200" w:lineRule="exact"/>
              <w:ind w:left="223"/>
            </w:pPr>
            <w:r>
              <w:t>101</w:t>
            </w:r>
          </w:p>
        </w:tc>
        <w:tc>
          <w:tcPr>
            <w:tcW w:w="1162" w:type="dxa"/>
            <w:tcBorders>
              <w:top w:val="nil"/>
              <w:left w:val="nil"/>
              <w:bottom w:val="nil"/>
              <w:right w:val="nil"/>
            </w:tcBorders>
          </w:tcPr>
          <w:p w14:paraId="40FD88CA" w14:textId="77777777" w:rsidR="000A768D" w:rsidRDefault="006C1B1D">
            <w:pPr>
              <w:spacing w:line="200" w:lineRule="exact"/>
              <w:ind w:left="223"/>
            </w:pPr>
            <w:r>
              <w:t>101</w:t>
            </w:r>
          </w:p>
        </w:tc>
        <w:tc>
          <w:tcPr>
            <w:tcW w:w="1162" w:type="dxa"/>
            <w:tcBorders>
              <w:top w:val="nil"/>
              <w:left w:val="nil"/>
              <w:bottom w:val="nil"/>
              <w:right w:val="nil"/>
            </w:tcBorders>
          </w:tcPr>
          <w:p w14:paraId="597581D3" w14:textId="77777777" w:rsidR="000A768D" w:rsidRDefault="006C1B1D">
            <w:pPr>
              <w:spacing w:line="200" w:lineRule="exact"/>
              <w:ind w:left="223"/>
            </w:pPr>
            <w:r>
              <w:t>101</w:t>
            </w:r>
          </w:p>
        </w:tc>
        <w:tc>
          <w:tcPr>
            <w:tcW w:w="1162" w:type="dxa"/>
            <w:tcBorders>
              <w:top w:val="nil"/>
              <w:left w:val="nil"/>
              <w:bottom w:val="nil"/>
              <w:right w:val="nil"/>
            </w:tcBorders>
          </w:tcPr>
          <w:p w14:paraId="0C0270B2" w14:textId="77777777" w:rsidR="000A768D" w:rsidRDefault="006C1B1D">
            <w:pPr>
              <w:spacing w:line="200" w:lineRule="exact"/>
              <w:ind w:left="223"/>
            </w:pPr>
            <w:r>
              <w:t>101</w:t>
            </w:r>
          </w:p>
        </w:tc>
        <w:tc>
          <w:tcPr>
            <w:tcW w:w="1230" w:type="dxa"/>
            <w:tcBorders>
              <w:top w:val="nil"/>
              <w:left w:val="nil"/>
              <w:bottom w:val="nil"/>
              <w:right w:val="nil"/>
            </w:tcBorders>
          </w:tcPr>
          <w:p w14:paraId="54AA0580" w14:textId="77777777" w:rsidR="000A768D" w:rsidRDefault="006C1B1D">
            <w:pPr>
              <w:spacing w:line="200" w:lineRule="exact"/>
              <w:ind w:left="223"/>
            </w:pPr>
            <w:r>
              <w:t>101</w:t>
            </w:r>
          </w:p>
        </w:tc>
      </w:tr>
      <w:tr w:rsidR="000A768D" w14:paraId="02C350F8" w14:textId="77777777">
        <w:trPr>
          <w:trHeight w:hRule="exact" w:val="296"/>
        </w:trPr>
        <w:tc>
          <w:tcPr>
            <w:tcW w:w="2364" w:type="dxa"/>
            <w:tcBorders>
              <w:top w:val="nil"/>
              <w:left w:val="nil"/>
              <w:bottom w:val="single" w:sz="3" w:space="0" w:color="000000"/>
              <w:right w:val="nil"/>
            </w:tcBorders>
          </w:tcPr>
          <w:p w14:paraId="711310AA" w14:textId="77777777" w:rsidR="000A768D" w:rsidRDefault="006C1B1D">
            <w:pPr>
              <w:spacing w:line="200" w:lineRule="exact"/>
              <w:ind w:left="100"/>
              <w:rPr>
                <w:sz w:val="14"/>
                <w:szCs w:val="14"/>
              </w:rPr>
            </w:pPr>
            <w:r>
              <w:rPr>
                <w:spacing w:val="2"/>
                <w:w w:val="113"/>
              </w:rPr>
              <w:t>R</w:t>
            </w:r>
            <w:r>
              <w:rPr>
                <w:w w:val="113"/>
                <w:position w:val="7"/>
                <w:sz w:val="14"/>
                <w:szCs w:val="14"/>
              </w:rPr>
              <w:t>2</w:t>
            </w:r>
          </w:p>
        </w:tc>
        <w:tc>
          <w:tcPr>
            <w:tcW w:w="1381" w:type="dxa"/>
            <w:tcBorders>
              <w:top w:val="nil"/>
              <w:left w:val="nil"/>
              <w:bottom w:val="single" w:sz="3" w:space="0" w:color="000000"/>
              <w:right w:val="nil"/>
            </w:tcBorders>
          </w:tcPr>
          <w:p w14:paraId="03732F84" w14:textId="77777777" w:rsidR="000A768D" w:rsidRDefault="006C1B1D">
            <w:pPr>
              <w:spacing w:line="200" w:lineRule="exact"/>
              <w:ind w:left="507" w:right="451"/>
              <w:jc w:val="center"/>
            </w:pPr>
            <w:r>
              <w:rPr>
                <w:w w:val="101"/>
              </w:rPr>
              <w:t>0.43</w:t>
            </w:r>
          </w:p>
        </w:tc>
        <w:tc>
          <w:tcPr>
            <w:tcW w:w="1162" w:type="dxa"/>
            <w:tcBorders>
              <w:top w:val="nil"/>
              <w:left w:val="nil"/>
              <w:bottom w:val="single" w:sz="3" w:space="0" w:color="000000"/>
              <w:right w:val="nil"/>
            </w:tcBorders>
          </w:tcPr>
          <w:p w14:paraId="74F281D7" w14:textId="77777777" w:rsidR="000A768D" w:rsidRDefault="006C1B1D">
            <w:pPr>
              <w:spacing w:line="200" w:lineRule="exact"/>
              <w:ind w:left="322"/>
            </w:pPr>
            <w:r>
              <w:rPr>
                <w:w w:val="101"/>
              </w:rPr>
              <w:t>0.43</w:t>
            </w:r>
          </w:p>
        </w:tc>
        <w:tc>
          <w:tcPr>
            <w:tcW w:w="1162" w:type="dxa"/>
            <w:tcBorders>
              <w:top w:val="nil"/>
              <w:left w:val="nil"/>
              <w:bottom w:val="single" w:sz="3" w:space="0" w:color="000000"/>
              <w:right w:val="nil"/>
            </w:tcBorders>
          </w:tcPr>
          <w:p w14:paraId="166BF95D" w14:textId="77777777" w:rsidR="000A768D" w:rsidRDefault="006C1B1D">
            <w:pPr>
              <w:spacing w:line="200" w:lineRule="exact"/>
              <w:ind w:left="322"/>
            </w:pPr>
            <w:r>
              <w:rPr>
                <w:w w:val="101"/>
              </w:rPr>
              <w:t>0.43</w:t>
            </w:r>
          </w:p>
        </w:tc>
        <w:tc>
          <w:tcPr>
            <w:tcW w:w="1162" w:type="dxa"/>
            <w:tcBorders>
              <w:top w:val="nil"/>
              <w:left w:val="nil"/>
              <w:bottom w:val="single" w:sz="3" w:space="0" w:color="000000"/>
              <w:right w:val="nil"/>
            </w:tcBorders>
          </w:tcPr>
          <w:p w14:paraId="474A19C2" w14:textId="77777777" w:rsidR="000A768D" w:rsidRDefault="006C1B1D">
            <w:pPr>
              <w:spacing w:line="200" w:lineRule="exact"/>
              <w:ind w:left="322"/>
            </w:pPr>
            <w:r>
              <w:rPr>
                <w:w w:val="101"/>
              </w:rPr>
              <w:t>0.43</w:t>
            </w:r>
          </w:p>
        </w:tc>
        <w:tc>
          <w:tcPr>
            <w:tcW w:w="1162" w:type="dxa"/>
            <w:tcBorders>
              <w:top w:val="nil"/>
              <w:left w:val="nil"/>
              <w:bottom w:val="single" w:sz="3" w:space="0" w:color="000000"/>
              <w:right w:val="nil"/>
            </w:tcBorders>
          </w:tcPr>
          <w:p w14:paraId="00CB116E" w14:textId="77777777" w:rsidR="000A768D" w:rsidRDefault="006C1B1D">
            <w:pPr>
              <w:spacing w:line="200" w:lineRule="exact"/>
              <w:ind w:left="322"/>
            </w:pPr>
            <w:r>
              <w:rPr>
                <w:w w:val="101"/>
              </w:rPr>
              <w:t>0.44</w:t>
            </w:r>
          </w:p>
        </w:tc>
        <w:tc>
          <w:tcPr>
            <w:tcW w:w="1230" w:type="dxa"/>
            <w:tcBorders>
              <w:top w:val="nil"/>
              <w:left w:val="nil"/>
              <w:bottom w:val="single" w:sz="3" w:space="0" w:color="000000"/>
              <w:right w:val="nil"/>
            </w:tcBorders>
          </w:tcPr>
          <w:p w14:paraId="0968564C" w14:textId="77777777" w:rsidR="000A768D" w:rsidRDefault="006C1B1D">
            <w:pPr>
              <w:spacing w:line="200" w:lineRule="exact"/>
              <w:ind w:left="322"/>
            </w:pPr>
            <w:r>
              <w:rPr>
                <w:w w:val="101"/>
              </w:rPr>
              <w:t>0.43</w:t>
            </w:r>
          </w:p>
        </w:tc>
      </w:tr>
    </w:tbl>
    <w:p w14:paraId="1A05F148" w14:textId="77777777" w:rsidR="000A768D" w:rsidRDefault="000A768D">
      <w:pPr>
        <w:spacing w:line="200" w:lineRule="exact"/>
      </w:pPr>
    </w:p>
    <w:p w14:paraId="7106154F" w14:textId="77777777" w:rsidR="000A768D" w:rsidRDefault="000A768D">
      <w:pPr>
        <w:spacing w:before="5" w:line="280" w:lineRule="exact"/>
        <w:rPr>
          <w:sz w:val="28"/>
          <w:szCs w:val="28"/>
        </w:rPr>
      </w:pPr>
    </w:p>
    <w:p w14:paraId="116C6F1A" w14:textId="77777777" w:rsidR="000A768D" w:rsidRDefault="006C1B1D">
      <w:pPr>
        <w:spacing w:before="14" w:line="401" w:lineRule="auto"/>
        <w:ind w:left="100" w:right="339" w:firstLine="239"/>
        <w:jc w:val="both"/>
        <w:rPr>
          <w:sz w:val="24"/>
          <w:szCs w:val="24"/>
        </w:rPr>
      </w:pPr>
      <w:r>
        <w:rPr>
          <w:sz w:val="24"/>
          <w:szCs w:val="24"/>
        </w:rPr>
        <w:t>M</w:t>
      </w:r>
      <w:r>
        <w:rPr>
          <w:spacing w:val="-6"/>
          <w:sz w:val="24"/>
          <w:szCs w:val="24"/>
        </w:rPr>
        <w:t>o</w:t>
      </w:r>
      <w:r>
        <w:rPr>
          <w:sz w:val="24"/>
          <w:szCs w:val="24"/>
        </w:rPr>
        <w:t>ving</w:t>
      </w:r>
      <w:r>
        <w:rPr>
          <w:spacing w:val="2"/>
          <w:sz w:val="24"/>
          <w:szCs w:val="24"/>
        </w:rPr>
        <w:t xml:space="preserve"> </w:t>
      </w:r>
      <w:r>
        <w:rPr>
          <w:sz w:val="24"/>
          <w:szCs w:val="24"/>
        </w:rPr>
        <w:t>to</w:t>
      </w:r>
      <w:r>
        <w:rPr>
          <w:spacing w:val="18"/>
          <w:sz w:val="24"/>
          <w:szCs w:val="24"/>
        </w:rPr>
        <w:t xml:space="preserve"> </w:t>
      </w:r>
      <w:r>
        <w:rPr>
          <w:sz w:val="24"/>
          <w:szCs w:val="24"/>
        </w:rPr>
        <w:t>our</w:t>
      </w:r>
      <w:r>
        <w:rPr>
          <w:spacing w:val="14"/>
          <w:sz w:val="24"/>
          <w:szCs w:val="24"/>
        </w:rPr>
        <w:t xml:space="preserve"> </w:t>
      </w:r>
      <w:r>
        <w:rPr>
          <w:sz w:val="24"/>
          <w:szCs w:val="24"/>
        </w:rPr>
        <w:t>dispute</w:t>
      </w:r>
      <w:r>
        <w:rPr>
          <w:spacing w:val="45"/>
          <w:sz w:val="24"/>
          <w:szCs w:val="24"/>
        </w:rPr>
        <w:t xml:space="preserve"> </w:t>
      </w:r>
      <w:r>
        <w:rPr>
          <w:sz w:val="24"/>
          <w:szCs w:val="24"/>
        </w:rPr>
        <w:t>measures,</w:t>
      </w:r>
      <w:r>
        <w:rPr>
          <w:spacing w:val="39"/>
          <w:sz w:val="24"/>
          <w:szCs w:val="24"/>
        </w:rPr>
        <w:t xml:space="preserve"> </w:t>
      </w:r>
      <w:r>
        <w:rPr>
          <w:sz w:val="24"/>
          <w:szCs w:val="24"/>
        </w:rPr>
        <w:t>the</w:t>
      </w:r>
      <w:r>
        <w:rPr>
          <w:spacing w:val="27"/>
          <w:sz w:val="24"/>
          <w:szCs w:val="24"/>
        </w:rPr>
        <w:t xml:space="preserve"> </w:t>
      </w:r>
      <w:r>
        <w:rPr>
          <w:sz w:val="24"/>
          <w:szCs w:val="24"/>
        </w:rPr>
        <w:t>first</w:t>
      </w:r>
      <w:r>
        <w:rPr>
          <w:spacing w:val="12"/>
          <w:sz w:val="24"/>
          <w:szCs w:val="24"/>
        </w:rPr>
        <w:t xml:space="preserve"> </w:t>
      </w:r>
      <w:r>
        <w:rPr>
          <w:sz w:val="24"/>
          <w:szCs w:val="24"/>
        </w:rPr>
        <w:t>result</w:t>
      </w:r>
      <w:r>
        <w:rPr>
          <w:spacing w:val="34"/>
          <w:sz w:val="24"/>
          <w:szCs w:val="24"/>
        </w:rPr>
        <w:t xml:space="preserve"> </w:t>
      </w:r>
      <w:r>
        <w:rPr>
          <w:spacing w:val="-6"/>
          <w:sz w:val="24"/>
          <w:szCs w:val="24"/>
        </w:rPr>
        <w:t>w</w:t>
      </w:r>
      <w:r>
        <w:rPr>
          <w:sz w:val="24"/>
          <w:szCs w:val="24"/>
        </w:rPr>
        <w:t>e</w:t>
      </w:r>
      <w:r>
        <w:rPr>
          <w:spacing w:val="-11"/>
          <w:sz w:val="24"/>
          <w:szCs w:val="24"/>
        </w:rPr>
        <w:t xml:space="preserve"> </w:t>
      </w:r>
      <w:r>
        <w:rPr>
          <w:w w:val="108"/>
          <w:sz w:val="24"/>
          <w:szCs w:val="24"/>
        </w:rPr>
        <w:t>h</w:t>
      </w:r>
      <w:r>
        <w:rPr>
          <w:w w:val="101"/>
          <w:sz w:val="24"/>
          <w:szCs w:val="24"/>
        </w:rPr>
        <w:t>ighlig</w:t>
      </w:r>
      <w:r>
        <w:rPr>
          <w:spacing w:val="-7"/>
          <w:w w:val="101"/>
          <w:sz w:val="24"/>
          <w:szCs w:val="24"/>
        </w:rPr>
        <w:t>h</w:t>
      </w:r>
      <w:r>
        <w:rPr>
          <w:w w:val="137"/>
          <w:sz w:val="24"/>
          <w:szCs w:val="24"/>
        </w:rPr>
        <w:t>t</w:t>
      </w:r>
      <w:r>
        <w:rPr>
          <w:spacing w:val="-2"/>
          <w:sz w:val="24"/>
          <w:szCs w:val="24"/>
        </w:rPr>
        <w:t xml:space="preserve"> </w:t>
      </w:r>
      <w:r>
        <w:rPr>
          <w:sz w:val="24"/>
          <w:szCs w:val="24"/>
        </w:rPr>
        <w:t>is</w:t>
      </w:r>
      <w:r>
        <w:rPr>
          <w:spacing w:val="-6"/>
          <w:sz w:val="24"/>
          <w:szCs w:val="24"/>
        </w:rPr>
        <w:t xml:space="preserve"> </w:t>
      </w:r>
      <w:r>
        <w:rPr>
          <w:sz w:val="24"/>
          <w:szCs w:val="24"/>
        </w:rPr>
        <w:t xml:space="preserve">that </w:t>
      </w:r>
      <w:r>
        <w:rPr>
          <w:spacing w:val="5"/>
          <w:sz w:val="24"/>
          <w:szCs w:val="24"/>
        </w:rPr>
        <w:t xml:space="preserve"> </w:t>
      </w:r>
      <w:r>
        <w:rPr>
          <w:sz w:val="24"/>
          <w:szCs w:val="24"/>
        </w:rPr>
        <w:t>the</w:t>
      </w:r>
      <w:r>
        <w:rPr>
          <w:spacing w:val="30"/>
          <w:sz w:val="24"/>
          <w:szCs w:val="24"/>
        </w:rPr>
        <w:t xml:space="preserve"> </w:t>
      </w:r>
      <w:r>
        <w:rPr>
          <w:sz w:val="24"/>
          <w:szCs w:val="24"/>
        </w:rPr>
        <w:t>effect</w:t>
      </w:r>
      <w:r>
        <w:rPr>
          <w:spacing w:val="-14"/>
          <w:sz w:val="24"/>
          <w:szCs w:val="24"/>
        </w:rPr>
        <w:t xml:space="preserve"> </w:t>
      </w:r>
      <w:r>
        <w:rPr>
          <w:sz w:val="24"/>
          <w:szCs w:val="24"/>
        </w:rPr>
        <w:t>of</w:t>
      </w:r>
      <w:r>
        <w:rPr>
          <w:spacing w:val="-14"/>
          <w:sz w:val="24"/>
          <w:szCs w:val="24"/>
        </w:rPr>
        <w:t xml:space="preserve"> </w:t>
      </w:r>
      <w:r>
        <w:rPr>
          <w:w w:val="103"/>
          <w:sz w:val="24"/>
          <w:szCs w:val="24"/>
        </w:rPr>
        <w:t xml:space="preserve">non-ICSID </w:t>
      </w:r>
      <w:r>
        <w:rPr>
          <w:sz w:val="24"/>
          <w:szCs w:val="24"/>
        </w:rPr>
        <w:t>disputes</w:t>
      </w:r>
      <w:r>
        <w:rPr>
          <w:spacing w:val="54"/>
          <w:sz w:val="24"/>
          <w:szCs w:val="24"/>
        </w:rPr>
        <w:t xml:space="preserve"> </w:t>
      </w:r>
      <w:r>
        <w:rPr>
          <w:sz w:val="24"/>
          <w:szCs w:val="24"/>
        </w:rPr>
        <w:t>on</w:t>
      </w:r>
      <w:r>
        <w:rPr>
          <w:spacing w:val="12"/>
          <w:sz w:val="24"/>
          <w:szCs w:val="24"/>
        </w:rPr>
        <w:t xml:space="preserve"> </w:t>
      </w:r>
      <w:r>
        <w:rPr>
          <w:w w:val="109"/>
          <w:sz w:val="24"/>
          <w:szCs w:val="24"/>
        </w:rPr>
        <w:t>reputation</w:t>
      </w:r>
      <w:r>
        <w:rPr>
          <w:spacing w:val="1"/>
          <w:w w:val="109"/>
          <w:sz w:val="24"/>
          <w:szCs w:val="24"/>
        </w:rPr>
        <w:t xml:space="preserve"> </w:t>
      </w:r>
      <w:r>
        <w:rPr>
          <w:sz w:val="24"/>
          <w:szCs w:val="24"/>
        </w:rPr>
        <w:t>is</w:t>
      </w:r>
      <w:r>
        <w:rPr>
          <w:spacing w:val="4"/>
          <w:sz w:val="24"/>
          <w:szCs w:val="24"/>
        </w:rPr>
        <w:t xml:space="preserve"> </w:t>
      </w:r>
      <w:r>
        <w:rPr>
          <w:sz w:val="24"/>
          <w:szCs w:val="24"/>
        </w:rPr>
        <w:t>highly</w:t>
      </w:r>
      <w:r>
        <w:rPr>
          <w:spacing w:val="19"/>
          <w:sz w:val="24"/>
          <w:szCs w:val="24"/>
        </w:rPr>
        <w:t xml:space="preserve"> </w:t>
      </w:r>
      <w:r>
        <w:rPr>
          <w:sz w:val="24"/>
          <w:szCs w:val="24"/>
        </w:rPr>
        <w:t xml:space="preserve">uncertain. </w:t>
      </w:r>
      <w:r>
        <w:rPr>
          <w:spacing w:val="47"/>
          <w:sz w:val="24"/>
          <w:szCs w:val="24"/>
        </w:rPr>
        <w:t xml:space="preserve"> </w:t>
      </w:r>
      <w:r>
        <w:rPr>
          <w:sz w:val="24"/>
          <w:szCs w:val="24"/>
        </w:rPr>
        <w:t>The</w:t>
      </w:r>
      <w:r>
        <w:rPr>
          <w:spacing w:val="37"/>
          <w:sz w:val="24"/>
          <w:szCs w:val="24"/>
        </w:rPr>
        <w:t xml:space="preserve"> </w:t>
      </w:r>
      <w:r>
        <w:rPr>
          <w:sz w:val="24"/>
          <w:szCs w:val="24"/>
        </w:rPr>
        <w:t>la</w:t>
      </w:r>
      <w:r>
        <w:rPr>
          <w:spacing w:val="-6"/>
          <w:sz w:val="24"/>
          <w:szCs w:val="24"/>
        </w:rPr>
        <w:t>c</w:t>
      </w:r>
      <w:r>
        <w:rPr>
          <w:sz w:val="24"/>
          <w:szCs w:val="24"/>
        </w:rPr>
        <w:t>k</w:t>
      </w:r>
      <w:r>
        <w:rPr>
          <w:spacing w:val="15"/>
          <w:sz w:val="24"/>
          <w:szCs w:val="24"/>
        </w:rPr>
        <w:t xml:space="preserve"> </w:t>
      </w:r>
      <w:r>
        <w:rPr>
          <w:sz w:val="24"/>
          <w:szCs w:val="24"/>
        </w:rPr>
        <w:t>of</w:t>
      </w:r>
      <w:r>
        <w:rPr>
          <w:spacing w:val="-5"/>
          <w:sz w:val="24"/>
          <w:szCs w:val="24"/>
        </w:rPr>
        <w:t xml:space="preserve"> </w:t>
      </w:r>
      <w:r>
        <w:rPr>
          <w:sz w:val="24"/>
          <w:szCs w:val="24"/>
        </w:rPr>
        <w:t>a</w:t>
      </w:r>
      <w:r>
        <w:rPr>
          <w:spacing w:val="-6"/>
          <w:sz w:val="24"/>
          <w:szCs w:val="24"/>
        </w:rPr>
        <w:t>n</w:t>
      </w:r>
      <w:r>
        <w:rPr>
          <w:sz w:val="24"/>
          <w:szCs w:val="24"/>
        </w:rPr>
        <w:t>y</w:t>
      </w:r>
      <w:r>
        <w:rPr>
          <w:spacing w:val="30"/>
          <w:sz w:val="24"/>
          <w:szCs w:val="24"/>
        </w:rPr>
        <w:t xml:space="preserve"> </w:t>
      </w:r>
      <w:r>
        <w:rPr>
          <w:sz w:val="24"/>
          <w:szCs w:val="24"/>
        </w:rPr>
        <w:t>precisely</w:t>
      </w:r>
      <w:r>
        <w:rPr>
          <w:spacing w:val="16"/>
          <w:sz w:val="24"/>
          <w:szCs w:val="24"/>
        </w:rPr>
        <w:t xml:space="preserve"> </w:t>
      </w:r>
      <w:r>
        <w:rPr>
          <w:sz w:val="24"/>
          <w:szCs w:val="24"/>
        </w:rPr>
        <w:t>measured</w:t>
      </w:r>
      <w:r>
        <w:rPr>
          <w:spacing w:val="44"/>
          <w:sz w:val="24"/>
          <w:szCs w:val="24"/>
        </w:rPr>
        <w:t xml:space="preserve"> </w:t>
      </w:r>
      <w:r>
        <w:rPr>
          <w:sz w:val="24"/>
          <w:szCs w:val="24"/>
        </w:rPr>
        <w:t>ad</w:t>
      </w:r>
      <w:r>
        <w:rPr>
          <w:spacing w:val="-6"/>
          <w:sz w:val="24"/>
          <w:szCs w:val="24"/>
        </w:rPr>
        <w:t>v</w:t>
      </w:r>
      <w:r>
        <w:rPr>
          <w:sz w:val="24"/>
          <w:szCs w:val="24"/>
        </w:rPr>
        <w:t>erse</w:t>
      </w:r>
      <w:r>
        <w:rPr>
          <w:spacing w:val="33"/>
          <w:sz w:val="24"/>
          <w:szCs w:val="24"/>
        </w:rPr>
        <w:t xml:space="preserve"> </w:t>
      </w:r>
      <w:r>
        <w:rPr>
          <w:sz w:val="24"/>
          <w:szCs w:val="24"/>
        </w:rPr>
        <w:t>effect remains</w:t>
      </w:r>
      <w:r>
        <w:rPr>
          <w:spacing w:val="40"/>
          <w:sz w:val="24"/>
          <w:szCs w:val="24"/>
        </w:rPr>
        <w:t xml:space="preserve"> </w:t>
      </w:r>
      <w:r>
        <w:rPr>
          <w:w w:val="103"/>
          <w:sz w:val="24"/>
          <w:szCs w:val="24"/>
        </w:rPr>
        <w:t>consiste</w:t>
      </w:r>
      <w:r>
        <w:rPr>
          <w:spacing w:val="-6"/>
          <w:w w:val="103"/>
          <w:sz w:val="24"/>
          <w:szCs w:val="24"/>
        </w:rPr>
        <w:t>n</w:t>
      </w:r>
      <w:r>
        <w:rPr>
          <w:w w:val="137"/>
          <w:sz w:val="24"/>
          <w:szCs w:val="24"/>
        </w:rPr>
        <w:t>t</w:t>
      </w:r>
      <w:r>
        <w:rPr>
          <w:spacing w:val="10"/>
          <w:sz w:val="24"/>
          <w:szCs w:val="24"/>
        </w:rPr>
        <w:t xml:space="preserve"> </w:t>
      </w:r>
      <w:r>
        <w:rPr>
          <w:sz w:val="24"/>
          <w:szCs w:val="24"/>
        </w:rPr>
        <w:t>across</w:t>
      </w:r>
      <w:r>
        <w:rPr>
          <w:spacing w:val="23"/>
          <w:sz w:val="24"/>
          <w:szCs w:val="24"/>
        </w:rPr>
        <w:t xml:space="preserve"> </w:t>
      </w:r>
      <w:r>
        <w:rPr>
          <w:sz w:val="24"/>
          <w:szCs w:val="24"/>
        </w:rPr>
        <w:t>ea</w:t>
      </w:r>
      <w:r>
        <w:rPr>
          <w:spacing w:val="-6"/>
          <w:sz w:val="24"/>
          <w:szCs w:val="24"/>
        </w:rPr>
        <w:t>c</w:t>
      </w:r>
      <w:r>
        <w:rPr>
          <w:sz w:val="24"/>
          <w:szCs w:val="24"/>
        </w:rPr>
        <w:t>h</w:t>
      </w:r>
      <w:r>
        <w:rPr>
          <w:spacing w:val="23"/>
          <w:sz w:val="24"/>
          <w:szCs w:val="24"/>
        </w:rPr>
        <w:t xml:space="preserve"> </w:t>
      </w:r>
      <w:r>
        <w:rPr>
          <w:spacing w:val="-7"/>
          <w:sz w:val="24"/>
          <w:szCs w:val="24"/>
        </w:rPr>
        <w:t>v</w:t>
      </w:r>
      <w:r>
        <w:rPr>
          <w:sz w:val="24"/>
          <w:szCs w:val="24"/>
        </w:rPr>
        <w:t>ersion</w:t>
      </w:r>
      <w:r>
        <w:rPr>
          <w:spacing w:val="25"/>
          <w:sz w:val="24"/>
          <w:szCs w:val="24"/>
        </w:rPr>
        <w:t xml:space="preserve"> </w:t>
      </w:r>
      <w:r>
        <w:rPr>
          <w:sz w:val="24"/>
          <w:szCs w:val="24"/>
        </w:rPr>
        <w:t>of</w:t>
      </w:r>
      <w:r>
        <w:rPr>
          <w:spacing w:val="-2"/>
          <w:sz w:val="24"/>
          <w:szCs w:val="24"/>
        </w:rPr>
        <w:t xml:space="preserve"> </w:t>
      </w:r>
      <w:r>
        <w:rPr>
          <w:sz w:val="24"/>
          <w:szCs w:val="24"/>
        </w:rPr>
        <w:t>the</w:t>
      </w:r>
      <w:r>
        <w:rPr>
          <w:spacing w:val="42"/>
          <w:sz w:val="24"/>
          <w:szCs w:val="24"/>
        </w:rPr>
        <w:t xml:space="preserve"> </w:t>
      </w:r>
      <w:r>
        <w:rPr>
          <w:sz w:val="24"/>
          <w:szCs w:val="24"/>
        </w:rPr>
        <w:t>non-ICSID</w:t>
      </w:r>
      <w:r>
        <w:rPr>
          <w:spacing w:val="42"/>
          <w:sz w:val="24"/>
          <w:szCs w:val="24"/>
        </w:rPr>
        <w:t xml:space="preserve"> </w:t>
      </w:r>
      <w:r>
        <w:rPr>
          <w:sz w:val="24"/>
          <w:szCs w:val="24"/>
        </w:rPr>
        <w:t>dispute</w:t>
      </w:r>
      <w:r>
        <w:rPr>
          <w:spacing w:val="58"/>
          <w:sz w:val="24"/>
          <w:szCs w:val="24"/>
        </w:rPr>
        <w:t xml:space="preserve"> </w:t>
      </w:r>
      <w:r>
        <w:rPr>
          <w:spacing w:val="-14"/>
          <w:w w:val="105"/>
          <w:sz w:val="24"/>
          <w:szCs w:val="24"/>
        </w:rPr>
        <w:t>v</w:t>
      </w:r>
      <w:r>
        <w:rPr>
          <w:w w:val="105"/>
          <w:sz w:val="24"/>
          <w:szCs w:val="24"/>
        </w:rPr>
        <w:t>ariable.</w:t>
      </w:r>
      <w:r>
        <w:rPr>
          <w:w w:val="105"/>
          <w:position w:val="9"/>
          <w:sz w:val="14"/>
          <w:szCs w:val="14"/>
        </w:rPr>
        <w:t xml:space="preserve">53  </w:t>
      </w:r>
      <w:r>
        <w:rPr>
          <w:spacing w:val="1"/>
          <w:w w:val="105"/>
          <w:position w:val="9"/>
          <w:sz w:val="14"/>
          <w:szCs w:val="14"/>
        </w:rPr>
        <w:t xml:space="preserve"> </w:t>
      </w:r>
      <w:r>
        <w:rPr>
          <w:sz w:val="24"/>
          <w:szCs w:val="24"/>
        </w:rPr>
        <w:t>Disputes</w:t>
      </w:r>
      <w:r>
        <w:rPr>
          <w:spacing w:val="52"/>
          <w:sz w:val="24"/>
          <w:szCs w:val="24"/>
        </w:rPr>
        <w:t xml:space="preserve"> </w:t>
      </w:r>
      <w:r>
        <w:rPr>
          <w:sz w:val="24"/>
          <w:szCs w:val="24"/>
        </w:rPr>
        <w:t>filed</w:t>
      </w:r>
      <w:r>
        <w:rPr>
          <w:spacing w:val="-3"/>
          <w:sz w:val="24"/>
          <w:szCs w:val="24"/>
        </w:rPr>
        <w:t xml:space="preserve"> </w:t>
      </w:r>
      <w:r>
        <w:rPr>
          <w:w w:val="120"/>
          <w:sz w:val="24"/>
          <w:szCs w:val="24"/>
        </w:rPr>
        <w:t>at</w:t>
      </w:r>
    </w:p>
    <w:p w14:paraId="07EEE9D4" w14:textId="77777777" w:rsidR="000A768D" w:rsidRDefault="00880F97">
      <w:pPr>
        <w:spacing w:before="6"/>
        <w:ind w:left="100"/>
        <w:rPr>
          <w:sz w:val="24"/>
          <w:szCs w:val="24"/>
        </w:rPr>
      </w:pPr>
      <w:r>
        <w:pict w14:anchorId="2C5BD08F">
          <v:group id="_x0000_s1699" style="position:absolute;left:0;text-align:left;margin-left:1in;margin-top:25.85pt;width:59.8pt;height:0;z-index:-5337;mso-position-horizontal-relative:page" coordorigin="1440,517" coordsize="1196,0">
            <v:polyline id="_x0000_s1700" style="position:absolute" points="2880,1034,4076,1034" coordorigin="1440,517" coordsize="1196,0" filled="f" strokeweight="5055emu">
              <v:path arrowok="t"/>
            </v:polyline>
            <w10:wrap anchorx="page"/>
          </v:group>
        </w:pict>
      </w:r>
      <w:r w:rsidR="006C1B1D">
        <w:rPr>
          <w:sz w:val="24"/>
          <w:szCs w:val="24"/>
        </w:rPr>
        <w:t>ICSID,</w:t>
      </w:r>
      <w:r w:rsidR="006C1B1D">
        <w:rPr>
          <w:spacing w:val="29"/>
          <w:sz w:val="24"/>
          <w:szCs w:val="24"/>
        </w:rPr>
        <w:t xml:space="preserve"> </w:t>
      </w:r>
      <w:r w:rsidR="006C1B1D">
        <w:rPr>
          <w:sz w:val="24"/>
          <w:szCs w:val="24"/>
        </w:rPr>
        <w:t>on</w:t>
      </w:r>
      <w:r w:rsidR="006C1B1D">
        <w:rPr>
          <w:spacing w:val="13"/>
          <w:sz w:val="24"/>
          <w:szCs w:val="24"/>
        </w:rPr>
        <w:t xml:space="preserve"> </w:t>
      </w:r>
      <w:r w:rsidR="006C1B1D">
        <w:rPr>
          <w:sz w:val="24"/>
          <w:szCs w:val="24"/>
        </w:rPr>
        <w:t>the</w:t>
      </w:r>
      <w:r w:rsidR="006C1B1D">
        <w:rPr>
          <w:spacing w:val="40"/>
          <w:sz w:val="24"/>
          <w:szCs w:val="24"/>
        </w:rPr>
        <w:t xml:space="preserve"> </w:t>
      </w:r>
      <w:r w:rsidR="006C1B1D">
        <w:rPr>
          <w:sz w:val="24"/>
          <w:szCs w:val="24"/>
        </w:rPr>
        <w:t>other</w:t>
      </w:r>
      <w:r w:rsidR="006C1B1D">
        <w:rPr>
          <w:spacing w:val="47"/>
          <w:sz w:val="24"/>
          <w:szCs w:val="24"/>
        </w:rPr>
        <w:t xml:space="preserve"> </w:t>
      </w:r>
      <w:r w:rsidR="006C1B1D">
        <w:rPr>
          <w:sz w:val="24"/>
          <w:szCs w:val="24"/>
        </w:rPr>
        <w:t>hand,</w:t>
      </w:r>
      <w:r w:rsidR="006C1B1D">
        <w:rPr>
          <w:spacing w:val="52"/>
          <w:sz w:val="24"/>
          <w:szCs w:val="24"/>
        </w:rPr>
        <w:t xml:space="preserve"> </w:t>
      </w:r>
      <w:r w:rsidR="006C1B1D">
        <w:rPr>
          <w:sz w:val="24"/>
          <w:szCs w:val="24"/>
        </w:rPr>
        <w:t>do</w:t>
      </w:r>
      <w:r w:rsidR="006C1B1D">
        <w:rPr>
          <w:spacing w:val="13"/>
          <w:sz w:val="24"/>
          <w:szCs w:val="24"/>
        </w:rPr>
        <w:t xml:space="preserve"> </w:t>
      </w:r>
      <w:r w:rsidR="006C1B1D">
        <w:rPr>
          <w:sz w:val="24"/>
          <w:szCs w:val="24"/>
        </w:rPr>
        <w:t>h</w:t>
      </w:r>
      <w:r w:rsidR="006C1B1D">
        <w:rPr>
          <w:spacing w:val="-7"/>
          <w:sz w:val="24"/>
          <w:szCs w:val="24"/>
        </w:rPr>
        <w:t>av</w:t>
      </w:r>
      <w:r w:rsidR="006C1B1D">
        <w:rPr>
          <w:sz w:val="24"/>
          <w:szCs w:val="24"/>
        </w:rPr>
        <w:t>e</w:t>
      </w:r>
      <w:r w:rsidR="006C1B1D">
        <w:rPr>
          <w:spacing w:val="29"/>
          <w:sz w:val="24"/>
          <w:szCs w:val="24"/>
        </w:rPr>
        <w:t xml:space="preserve"> </w:t>
      </w:r>
      <w:r w:rsidR="006C1B1D">
        <w:rPr>
          <w:sz w:val="24"/>
          <w:szCs w:val="24"/>
        </w:rPr>
        <w:t>a</w:t>
      </w:r>
      <w:r w:rsidR="006C1B1D">
        <w:rPr>
          <w:spacing w:val="18"/>
          <w:sz w:val="24"/>
          <w:szCs w:val="24"/>
        </w:rPr>
        <w:t xml:space="preserve"> </w:t>
      </w:r>
      <w:r w:rsidR="006C1B1D">
        <w:rPr>
          <w:sz w:val="24"/>
          <w:szCs w:val="24"/>
        </w:rPr>
        <w:t>significa</w:t>
      </w:r>
      <w:r w:rsidR="006C1B1D">
        <w:rPr>
          <w:spacing w:val="-6"/>
          <w:sz w:val="24"/>
          <w:szCs w:val="24"/>
        </w:rPr>
        <w:t>n</w:t>
      </w:r>
      <w:r w:rsidR="006C1B1D">
        <w:rPr>
          <w:w w:val="137"/>
          <w:sz w:val="24"/>
          <w:szCs w:val="24"/>
        </w:rPr>
        <w:t>t</w:t>
      </w:r>
      <w:r w:rsidR="006C1B1D">
        <w:rPr>
          <w:spacing w:val="8"/>
          <w:sz w:val="24"/>
          <w:szCs w:val="24"/>
        </w:rPr>
        <w:t xml:space="preserve"> </w:t>
      </w:r>
      <w:r w:rsidR="006C1B1D">
        <w:rPr>
          <w:sz w:val="24"/>
          <w:szCs w:val="24"/>
        </w:rPr>
        <w:t>and</w:t>
      </w:r>
      <w:r w:rsidR="006C1B1D">
        <w:rPr>
          <w:spacing w:val="36"/>
          <w:sz w:val="24"/>
          <w:szCs w:val="24"/>
        </w:rPr>
        <w:t xml:space="preserve"> </w:t>
      </w:r>
      <w:r w:rsidR="006C1B1D">
        <w:rPr>
          <w:sz w:val="24"/>
          <w:szCs w:val="24"/>
        </w:rPr>
        <w:t>ad</w:t>
      </w:r>
      <w:r w:rsidR="006C1B1D">
        <w:rPr>
          <w:spacing w:val="-6"/>
          <w:sz w:val="24"/>
          <w:szCs w:val="24"/>
        </w:rPr>
        <w:t>v</w:t>
      </w:r>
      <w:r w:rsidR="006C1B1D">
        <w:rPr>
          <w:sz w:val="24"/>
          <w:szCs w:val="24"/>
        </w:rPr>
        <w:t>erse</w:t>
      </w:r>
      <w:r w:rsidR="006C1B1D">
        <w:rPr>
          <w:spacing w:val="36"/>
          <w:sz w:val="24"/>
          <w:szCs w:val="24"/>
        </w:rPr>
        <w:t xml:space="preserve"> </w:t>
      </w:r>
      <w:r w:rsidR="006C1B1D">
        <w:rPr>
          <w:sz w:val="24"/>
          <w:szCs w:val="24"/>
        </w:rPr>
        <w:t>effect</w:t>
      </w:r>
      <w:r w:rsidR="006C1B1D">
        <w:rPr>
          <w:spacing w:val="-3"/>
          <w:sz w:val="24"/>
          <w:szCs w:val="24"/>
        </w:rPr>
        <w:t xml:space="preserve"> </w:t>
      </w:r>
      <w:r w:rsidR="006C1B1D">
        <w:rPr>
          <w:sz w:val="24"/>
          <w:szCs w:val="24"/>
        </w:rPr>
        <w:t>on</w:t>
      </w:r>
      <w:r w:rsidR="006C1B1D">
        <w:rPr>
          <w:spacing w:val="13"/>
          <w:sz w:val="24"/>
          <w:szCs w:val="24"/>
        </w:rPr>
        <w:t xml:space="preserve"> </w:t>
      </w:r>
      <w:r w:rsidR="006C1B1D">
        <w:rPr>
          <w:w w:val="104"/>
          <w:sz w:val="24"/>
          <w:szCs w:val="24"/>
        </w:rPr>
        <w:t>i</w:t>
      </w:r>
      <w:r w:rsidR="006C1B1D">
        <w:rPr>
          <w:spacing w:val="-7"/>
          <w:w w:val="104"/>
          <w:sz w:val="24"/>
          <w:szCs w:val="24"/>
        </w:rPr>
        <w:t>n</w:t>
      </w:r>
      <w:r w:rsidR="006C1B1D">
        <w:rPr>
          <w:spacing w:val="-7"/>
          <w:w w:val="103"/>
          <w:sz w:val="24"/>
          <w:szCs w:val="24"/>
        </w:rPr>
        <w:t>v</w:t>
      </w:r>
      <w:r w:rsidR="006C1B1D">
        <w:rPr>
          <w:w w:val="105"/>
          <w:sz w:val="24"/>
          <w:szCs w:val="24"/>
        </w:rPr>
        <w:t>estme</w:t>
      </w:r>
      <w:r w:rsidR="006C1B1D">
        <w:rPr>
          <w:spacing w:val="-7"/>
          <w:w w:val="105"/>
          <w:sz w:val="24"/>
          <w:szCs w:val="24"/>
        </w:rPr>
        <w:t>n</w:t>
      </w:r>
      <w:r w:rsidR="006C1B1D">
        <w:rPr>
          <w:w w:val="137"/>
          <w:sz w:val="24"/>
          <w:szCs w:val="24"/>
        </w:rPr>
        <w:t>t</w:t>
      </w:r>
      <w:r w:rsidR="006C1B1D">
        <w:rPr>
          <w:spacing w:val="8"/>
          <w:sz w:val="24"/>
          <w:szCs w:val="24"/>
        </w:rPr>
        <w:t xml:space="preserve"> </w:t>
      </w:r>
      <w:r w:rsidR="006C1B1D">
        <w:rPr>
          <w:w w:val="109"/>
          <w:sz w:val="24"/>
          <w:szCs w:val="24"/>
        </w:rPr>
        <w:t>reputation.</w:t>
      </w:r>
    </w:p>
    <w:p w14:paraId="738D1206" w14:textId="77777777" w:rsidR="000A768D" w:rsidRDefault="000A768D">
      <w:pPr>
        <w:spacing w:before="2" w:line="220" w:lineRule="exact"/>
        <w:rPr>
          <w:sz w:val="22"/>
          <w:szCs w:val="22"/>
        </w:rPr>
      </w:pPr>
    </w:p>
    <w:p w14:paraId="05F9703C" w14:textId="77777777" w:rsidR="000A768D" w:rsidRDefault="006C1B1D">
      <w:pPr>
        <w:spacing w:before="30"/>
        <w:ind w:left="363"/>
        <w:sectPr w:rsidR="000A768D">
          <w:headerReference w:type="default" r:id="rId15"/>
          <w:pgSz w:w="12240" w:h="15840"/>
          <w:pgMar w:top="1200" w:right="1060" w:bottom="280" w:left="1340" w:header="1007" w:footer="0" w:gutter="0"/>
          <w:pgNumType w:start="16"/>
          <w:cols w:space="720"/>
        </w:sectPr>
      </w:pPr>
      <w:r>
        <w:rPr>
          <w:position w:val="8"/>
          <w:sz w:val="14"/>
          <w:szCs w:val="14"/>
        </w:rPr>
        <w:t>53</w:t>
      </w:r>
      <w:r>
        <w:t>A</w:t>
      </w:r>
      <w:r>
        <w:rPr>
          <w:spacing w:val="39"/>
        </w:rPr>
        <w:t xml:space="preserve"> </w:t>
      </w:r>
      <w:r>
        <w:t>simple</w:t>
      </w:r>
      <w:r>
        <w:rPr>
          <w:spacing w:val="38"/>
        </w:rPr>
        <w:t xml:space="preserve"> </w:t>
      </w:r>
      <w:r>
        <w:rPr>
          <w:w w:val="109"/>
        </w:rPr>
        <w:t>bi</w:t>
      </w:r>
      <w:r>
        <w:rPr>
          <w:spacing w:val="-12"/>
          <w:w w:val="109"/>
        </w:rPr>
        <w:t>v</w:t>
      </w:r>
      <w:r>
        <w:rPr>
          <w:w w:val="109"/>
        </w:rPr>
        <w:t>ariate</w:t>
      </w:r>
      <w:r>
        <w:rPr>
          <w:spacing w:val="18"/>
          <w:w w:val="109"/>
        </w:rPr>
        <w:t xml:space="preserve"> </w:t>
      </w:r>
      <w:r>
        <w:t xml:space="preserve">analysis </w:t>
      </w:r>
      <w:r>
        <w:rPr>
          <w:spacing w:val="6"/>
        </w:rPr>
        <w:t xml:space="preserve"> </w:t>
      </w:r>
      <w:r>
        <w:t>sh</w:t>
      </w:r>
      <w:r>
        <w:rPr>
          <w:spacing w:val="-5"/>
        </w:rPr>
        <w:t>o</w:t>
      </w:r>
      <w:r>
        <w:t>ws</w:t>
      </w:r>
      <w:r>
        <w:rPr>
          <w:spacing w:val="24"/>
        </w:rPr>
        <w:t xml:space="preserve"> </w:t>
      </w:r>
      <w:r>
        <w:rPr>
          <w:w w:val="121"/>
        </w:rPr>
        <w:t>that</w:t>
      </w:r>
      <w:r>
        <w:rPr>
          <w:spacing w:val="6"/>
          <w:w w:val="121"/>
        </w:rPr>
        <w:t xml:space="preserve"> </w:t>
      </w:r>
      <w:r>
        <w:t>the</w:t>
      </w:r>
      <w:r>
        <w:rPr>
          <w:spacing w:val="48"/>
        </w:rPr>
        <w:t xml:space="preserve"> </w:t>
      </w:r>
      <w:r>
        <w:t>effect</w:t>
      </w:r>
      <w:r>
        <w:rPr>
          <w:spacing w:val="22"/>
        </w:rPr>
        <w:t xml:space="preserve"> </w:t>
      </w:r>
      <w:r>
        <w:t>is</w:t>
      </w:r>
      <w:r>
        <w:rPr>
          <w:spacing w:val="16"/>
        </w:rPr>
        <w:t xml:space="preserve"> </w:t>
      </w:r>
      <w:r>
        <w:t>highly</w:t>
      </w:r>
      <w:r>
        <w:rPr>
          <w:spacing w:val="39"/>
        </w:rPr>
        <w:t xml:space="preserve"> </w:t>
      </w:r>
      <w:r>
        <w:rPr>
          <w:w w:val="110"/>
        </w:rPr>
        <w:t>uncertain</w:t>
      </w:r>
      <w:r>
        <w:rPr>
          <w:spacing w:val="12"/>
          <w:w w:val="110"/>
        </w:rPr>
        <w:t xml:space="preserve"> </w:t>
      </w:r>
      <w:r>
        <w:t>across</w:t>
      </w:r>
      <w:r>
        <w:rPr>
          <w:spacing w:val="36"/>
        </w:rPr>
        <w:t xml:space="preserve"> </w:t>
      </w:r>
      <w:r>
        <w:t>cou</w:t>
      </w:r>
      <w:r>
        <w:rPr>
          <w:spacing w:val="-5"/>
        </w:rPr>
        <w:t>n</w:t>
      </w:r>
      <w:r>
        <w:t xml:space="preserve">tries </w:t>
      </w:r>
      <w:r>
        <w:rPr>
          <w:spacing w:val="16"/>
        </w:rPr>
        <w:t xml:space="preserve"> </w:t>
      </w:r>
      <w:r>
        <w:t>as</w:t>
      </w:r>
      <w:r>
        <w:rPr>
          <w:spacing w:val="28"/>
        </w:rPr>
        <w:t xml:space="preserve"> </w:t>
      </w:r>
      <w:r>
        <w:rPr>
          <w:spacing w:val="-5"/>
          <w:w w:val="99"/>
        </w:rPr>
        <w:t>w</w:t>
      </w:r>
      <w:r>
        <w:rPr>
          <w:w w:val="102"/>
        </w:rPr>
        <w:t>ell.</w:t>
      </w:r>
    </w:p>
    <w:p w14:paraId="4D53719B" w14:textId="77777777" w:rsidR="000A768D" w:rsidRDefault="000A768D">
      <w:pPr>
        <w:spacing w:before="4" w:line="180" w:lineRule="exact"/>
        <w:rPr>
          <w:sz w:val="19"/>
          <w:szCs w:val="19"/>
        </w:rPr>
      </w:pPr>
    </w:p>
    <w:p w14:paraId="153A2FE9" w14:textId="77777777" w:rsidR="000A768D" w:rsidRDefault="006C1B1D">
      <w:pPr>
        <w:spacing w:before="14" w:line="401" w:lineRule="auto"/>
        <w:ind w:left="100" w:right="78"/>
        <w:jc w:val="both"/>
        <w:rPr>
          <w:sz w:val="24"/>
          <w:szCs w:val="24"/>
        </w:rPr>
      </w:pPr>
      <w:r>
        <w:rPr>
          <w:sz w:val="24"/>
          <w:szCs w:val="24"/>
        </w:rPr>
        <w:t>H</w:t>
      </w:r>
      <w:r>
        <w:rPr>
          <w:spacing w:val="-6"/>
          <w:sz w:val="24"/>
          <w:szCs w:val="24"/>
        </w:rPr>
        <w:t>ow</w:t>
      </w:r>
      <w:r>
        <w:rPr>
          <w:sz w:val="24"/>
          <w:szCs w:val="24"/>
        </w:rPr>
        <w:t>e</w:t>
      </w:r>
      <w:r>
        <w:rPr>
          <w:spacing w:val="-7"/>
          <w:sz w:val="24"/>
          <w:szCs w:val="24"/>
        </w:rPr>
        <w:t>v</w:t>
      </w:r>
      <w:r>
        <w:rPr>
          <w:sz w:val="24"/>
          <w:szCs w:val="24"/>
        </w:rPr>
        <w:t>er,</w:t>
      </w:r>
      <w:r>
        <w:rPr>
          <w:spacing w:val="16"/>
          <w:sz w:val="24"/>
          <w:szCs w:val="24"/>
        </w:rPr>
        <w:t xml:space="preserve"> </w:t>
      </w:r>
      <w:r>
        <w:rPr>
          <w:sz w:val="24"/>
          <w:szCs w:val="24"/>
        </w:rPr>
        <w:t>it</w:t>
      </w:r>
      <w:r>
        <w:rPr>
          <w:spacing w:val="33"/>
          <w:sz w:val="24"/>
          <w:szCs w:val="24"/>
        </w:rPr>
        <w:t xml:space="preserve"> </w:t>
      </w:r>
      <w:r>
        <w:rPr>
          <w:sz w:val="24"/>
          <w:szCs w:val="24"/>
        </w:rPr>
        <w:t>is</w:t>
      </w:r>
      <w:r>
        <w:rPr>
          <w:spacing w:val="7"/>
          <w:sz w:val="24"/>
          <w:szCs w:val="24"/>
        </w:rPr>
        <w:t xml:space="preserve"> </w:t>
      </w:r>
      <w:r>
        <w:rPr>
          <w:sz w:val="24"/>
          <w:szCs w:val="24"/>
        </w:rPr>
        <w:t>unclear</w:t>
      </w:r>
      <w:r>
        <w:rPr>
          <w:spacing w:val="45"/>
          <w:sz w:val="24"/>
          <w:szCs w:val="24"/>
        </w:rPr>
        <w:t xml:space="preserve"> </w:t>
      </w:r>
      <w:r>
        <w:rPr>
          <w:sz w:val="24"/>
          <w:szCs w:val="24"/>
        </w:rPr>
        <w:t>h</w:t>
      </w:r>
      <w:r>
        <w:rPr>
          <w:spacing w:val="-6"/>
          <w:sz w:val="24"/>
          <w:szCs w:val="24"/>
        </w:rPr>
        <w:t>o</w:t>
      </w:r>
      <w:r>
        <w:rPr>
          <w:sz w:val="24"/>
          <w:szCs w:val="24"/>
        </w:rPr>
        <w:t>w</w:t>
      </w:r>
      <w:r>
        <w:rPr>
          <w:spacing w:val="10"/>
          <w:sz w:val="24"/>
          <w:szCs w:val="24"/>
        </w:rPr>
        <w:t xml:space="preserve"> </w:t>
      </w:r>
      <w:r>
        <w:rPr>
          <w:spacing w:val="-7"/>
          <w:sz w:val="24"/>
          <w:szCs w:val="24"/>
        </w:rPr>
        <w:t>m</w:t>
      </w:r>
      <w:r>
        <w:rPr>
          <w:sz w:val="24"/>
          <w:szCs w:val="24"/>
        </w:rPr>
        <w:t>u</w:t>
      </w:r>
      <w:r>
        <w:rPr>
          <w:spacing w:val="-6"/>
          <w:sz w:val="24"/>
          <w:szCs w:val="24"/>
        </w:rPr>
        <w:t>c</w:t>
      </w:r>
      <w:r>
        <w:rPr>
          <w:sz w:val="24"/>
          <w:szCs w:val="24"/>
        </w:rPr>
        <w:t>h</w:t>
      </w:r>
      <w:r>
        <w:rPr>
          <w:spacing w:val="34"/>
          <w:sz w:val="24"/>
          <w:szCs w:val="24"/>
        </w:rPr>
        <w:t xml:space="preserve"> </w:t>
      </w:r>
      <w:r>
        <w:rPr>
          <w:sz w:val="24"/>
          <w:szCs w:val="24"/>
        </w:rPr>
        <w:t>to</w:t>
      </w:r>
      <w:r>
        <w:rPr>
          <w:spacing w:val="31"/>
          <w:sz w:val="24"/>
          <w:szCs w:val="24"/>
        </w:rPr>
        <w:t xml:space="preserve"> </w:t>
      </w:r>
      <w:r>
        <w:rPr>
          <w:sz w:val="24"/>
          <w:szCs w:val="24"/>
        </w:rPr>
        <w:t>ma</w:t>
      </w:r>
      <w:r>
        <w:rPr>
          <w:spacing w:val="-7"/>
          <w:sz w:val="24"/>
          <w:szCs w:val="24"/>
        </w:rPr>
        <w:t>k</w:t>
      </w:r>
      <w:r>
        <w:rPr>
          <w:sz w:val="24"/>
          <w:szCs w:val="24"/>
        </w:rPr>
        <w:t>e</w:t>
      </w:r>
      <w:r>
        <w:rPr>
          <w:spacing w:val="27"/>
          <w:sz w:val="24"/>
          <w:szCs w:val="24"/>
        </w:rPr>
        <w:t xml:space="preserve"> </w:t>
      </w:r>
      <w:r>
        <w:rPr>
          <w:sz w:val="24"/>
          <w:szCs w:val="24"/>
        </w:rPr>
        <w:t>of</w:t>
      </w:r>
      <w:r>
        <w:rPr>
          <w:spacing w:val="-2"/>
          <w:sz w:val="24"/>
          <w:szCs w:val="24"/>
        </w:rPr>
        <w:t xml:space="preserve"> </w:t>
      </w:r>
      <w:r>
        <w:rPr>
          <w:sz w:val="24"/>
          <w:szCs w:val="24"/>
        </w:rPr>
        <w:t>the</w:t>
      </w:r>
      <w:r>
        <w:rPr>
          <w:spacing w:val="42"/>
          <w:sz w:val="24"/>
          <w:szCs w:val="24"/>
        </w:rPr>
        <w:t xml:space="preserve"> </w:t>
      </w:r>
      <w:r>
        <w:rPr>
          <w:sz w:val="24"/>
          <w:szCs w:val="24"/>
        </w:rPr>
        <w:t>marginal</w:t>
      </w:r>
      <w:r>
        <w:rPr>
          <w:spacing w:val="53"/>
          <w:sz w:val="24"/>
          <w:szCs w:val="24"/>
        </w:rPr>
        <w:t xml:space="preserve"> </w:t>
      </w:r>
      <w:r>
        <w:rPr>
          <w:sz w:val="24"/>
          <w:szCs w:val="24"/>
        </w:rPr>
        <w:t>differences</w:t>
      </w:r>
      <w:r>
        <w:rPr>
          <w:spacing w:val="-1"/>
          <w:sz w:val="24"/>
          <w:szCs w:val="24"/>
        </w:rPr>
        <w:t xml:space="preserve"> </w:t>
      </w:r>
      <w:r>
        <w:rPr>
          <w:sz w:val="24"/>
          <w:szCs w:val="24"/>
        </w:rPr>
        <w:t>in</w:t>
      </w:r>
      <w:r>
        <w:rPr>
          <w:spacing w:val="17"/>
          <w:sz w:val="24"/>
          <w:szCs w:val="24"/>
        </w:rPr>
        <w:t xml:space="preserve"> </w:t>
      </w:r>
      <w:r>
        <w:rPr>
          <w:w w:val="97"/>
          <w:sz w:val="24"/>
          <w:szCs w:val="24"/>
        </w:rPr>
        <w:t>c</w:t>
      </w:r>
      <w:r>
        <w:rPr>
          <w:spacing w:val="7"/>
          <w:w w:val="97"/>
          <w:sz w:val="24"/>
          <w:szCs w:val="24"/>
        </w:rPr>
        <w:t>o</w:t>
      </w:r>
      <w:r>
        <w:rPr>
          <w:w w:val="95"/>
          <w:sz w:val="24"/>
          <w:szCs w:val="24"/>
        </w:rPr>
        <w:t>efficie</w:t>
      </w:r>
      <w:r>
        <w:rPr>
          <w:spacing w:val="-7"/>
          <w:w w:val="95"/>
          <w:sz w:val="24"/>
          <w:szCs w:val="24"/>
        </w:rPr>
        <w:t>n</w:t>
      </w:r>
      <w:r>
        <w:rPr>
          <w:w w:val="137"/>
          <w:sz w:val="24"/>
          <w:szCs w:val="24"/>
        </w:rPr>
        <w:t>t</w:t>
      </w:r>
      <w:r>
        <w:rPr>
          <w:spacing w:val="10"/>
          <w:sz w:val="24"/>
          <w:szCs w:val="24"/>
        </w:rPr>
        <w:t xml:space="preserve"> </w:t>
      </w:r>
      <w:r>
        <w:rPr>
          <w:w w:val="106"/>
          <w:sz w:val="24"/>
          <w:szCs w:val="24"/>
        </w:rPr>
        <w:t xml:space="preserve">estimates, </w:t>
      </w:r>
      <w:r>
        <w:rPr>
          <w:sz w:val="24"/>
          <w:szCs w:val="24"/>
        </w:rPr>
        <w:t>since</w:t>
      </w:r>
      <w:r>
        <w:rPr>
          <w:spacing w:val="36"/>
          <w:sz w:val="24"/>
          <w:szCs w:val="24"/>
        </w:rPr>
        <w:t xml:space="preserve"> </w:t>
      </w:r>
      <w:r>
        <w:rPr>
          <w:sz w:val="24"/>
          <w:szCs w:val="24"/>
        </w:rPr>
        <w:t>our</w:t>
      </w:r>
      <w:r>
        <w:rPr>
          <w:spacing w:val="52"/>
          <w:sz w:val="24"/>
          <w:szCs w:val="24"/>
        </w:rPr>
        <w:t xml:space="preserve"> </w:t>
      </w:r>
      <w:r>
        <w:rPr>
          <w:w w:val="109"/>
          <w:sz w:val="24"/>
          <w:szCs w:val="24"/>
        </w:rPr>
        <w:t>reputation</w:t>
      </w:r>
      <w:r>
        <w:rPr>
          <w:spacing w:val="31"/>
          <w:w w:val="109"/>
          <w:sz w:val="24"/>
          <w:szCs w:val="24"/>
        </w:rPr>
        <w:t xml:space="preserve"> </w:t>
      </w:r>
      <w:r>
        <w:rPr>
          <w:spacing w:val="-13"/>
          <w:sz w:val="24"/>
          <w:szCs w:val="24"/>
        </w:rPr>
        <w:t>v</w:t>
      </w:r>
      <w:r>
        <w:rPr>
          <w:sz w:val="24"/>
          <w:szCs w:val="24"/>
        </w:rPr>
        <w:t xml:space="preserve">ariable </w:t>
      </w:r>
      <w:r>
        <w:rPr>
          <w:spacing w:val="12"/>
          <w:sz w:val="24"/>
          <w:szCs w:val="24"/>
        </w:rPr>
        <w:t xml:space="preserve"> </w:t>
      </w:r>
      <w:r>
        <w:rPr>
          <w:sz w:val="24"/>
          <w:szCs w:val="24"/>
        </w:rPr>
        <w:t xml:space="preserve">ranges </w:t>
      </w:r>
      <w:r>
        <w:rPr>
          <w:spacing w:val="1"/>
          <w:sz w:val="24"/>
          <w:szCs w:val="24"/>
        </w:rPr>
        <w:t xml:space="preserve"> </w:t>
      </w:r>
      <w:r>
        <w:rPr>
          <w:sz w:val="24"/>
          <w:szCs w:val="24"/>
        </w:rPr>
        <w:t>from</w:t>
      </w:r>
      <w:r>
        <w:rPr>
          <w:spacing w:val="41"/>
          <w:sz w:val="24"/>
          <w:szCs w:val="24"/>
        </w:rPr>
        <w:t xml:space="preserve"> </w:t>
      </w:r>
      <w:r>
        <w:rPr>
          <w:sz w:val="24"/>
          <w:szCs w:val="24"/>
        </w:rPr>
        <w:t>0</w:t>
      </w:r>
      <w:r>
        <w:rPr>
          <w:spacing w:val="32"/>
          <w:sz w:val="24"/>
          <w:szCs w:val="24"/>
        </w:rPr>
        <w:t xml:space="preserve"> </w:t>
      </w:r>
      <w:r>
        <w:rPr>
          <w:sz w:val="24"/>
          <w:szCs w:val="24"/>
        </w:rPr>
        <w:t>to</w:t>
      </w:r>
      <w:r>
        <w:rPr>
          <w:spacing w:val="57"/>
          <w:sz w:val="24"/>
          <w:szCs w:val="24"/>
        </w:rPr>
        <w:t xml:space="preserve"> </w:t>
      </w:r>
      <w:r>
        <w:rPr>
          <w:sz w:val="24"/>
          <w:szCs w:val="24"/>
        </w:rPr>
        <w:t>12</w:t>
      </w:r>
      <w:r>
        <w:rPr>
          <w:spacing w:val="29"/>
          <w:sz w:val="24"/>
          <w:szCs w:val="24"/>
        </w:rPr>
        <w:t xml:space="preserve"> </w:t>
      </w:r>
      <w:r>
        <w:rPr>
          <w:sz w:val="24"/>
          <w:szCs w:val="24"/>
        </w:rPr>
        <w:t xml:space="preserve">and </w:t>
      </w:r>
      <w:r>
        <w:rPr>
          <w:spacing w:val="4"/>
          <w:sz w:val="24"/>
          <w:szCs w:val="24"/>
        </w:rPr>
        <w:t xml:space="preserve"> </w:t>
      </w:r>
      <w:r>
        <w:rPr>
          <w:sz w:val="24"/>
          <w:szCs w:val="24"/>
        </w:rPr>
        <w:t xml:space="preserve">the </w:t>
      </w:r>
      <w:r>
        <w:rPr>
          <w:spacing w:val="8"/>
          <w:sz w:val="24"/>
          <w:szCs w:val="24"/>
        </w:rPr>
        <w:t xml:space="preserve"> </w:t>
      </w:r>
      <w:r>
        <w:rPr>
          <w:w w:val="97"/>
          <w:sz w:val="24"/>
          <w:szCs w:val="24"/>
        </w:rPr>
        <w:t>c</w:t>
      </w:r>
      <w:r>
        <w:rPr>
          <w:spacing w:val="7"/>
          <w:w w:val="97"/>
          <w:sz w:val="24"/>
          <w:szCs w:val="24"/>
        </w:rPr>
        <w:t>o</w:t>
      </w:r>
      <w:r>
        <w:rPr>
          <w:w w:val="95"/>
          <w:sz w:val="24"/>
          <w:szCs w:val="24"/>
        </w:rPr>
        <w:t>efficie</w:t>
      </w:r>
      <w:r>
        <w:rPr>
          <w:spacing w:val="-7"/>
          <w:w w:val="95"/>
          <w:sz w:val="24"/>
          <w:szCs w:val="24"/>
        </w:rPr>
        <w:t>n</w:t>
      </w:r>
      <w:r>
        <w:rPr>
          <w:w w:val="137"/>
          <w:sz w:val="24"/>
          <w:szCs w:val="24"/>
        </w:rPr>
        <w:t>t</w:t>
      </w:r>
      <w:r>
        <w:rPr>
          <w:sz w:val="24"/>
          <w:szCs w:val="24"/>
        </w:rPr>
        <w:t xml:space="preserve"> </w:t>
      </w:r>
      <w:r>
        <w:rPr>
          <w:spacing w:val="-24"/>
          <w:sz w:val="24"/>
          <w:szCs w:val="24"/>
        </w:rPr>
        <w:t xml:space="preserve"> </w:t>
      </w:r>
      <w:r>
        <w:rPr>
          <w:sz w:val="24"/>
          <w:szCs w:val="24"/>
        </w:rPr>
        <w:t xml:space="preserve">estimates </w:t>
      </w:r>
      <w:r>
        <w:rPr>
          <w:spacing w:val="30"/>
          <w:sz w:val="24"/>
          <w:szCs w:val="24"/>
        </w:rPr>
        <w:t xml:space="preserve"> </w:t>
      </w:r>
      <w:r>
        <w:rPr>
          <w:sz w:val="24"/>
          <w:szCs w:val="24"/>
        </w:rPr>
        <w:t>only</w:t>
      </w:r>
      <w:r>
        <w:rPr>
          <w:spacing w:val="45"/>
          <w:sz w:val="24"/>
          <w:szCs w:val="24"/>
        </w:rPr>
        <w:t xml:space="preserve"> </w:t>
      </w:r>
      <w:r>
        <w:rPr>
          <w:sz w:val="24"/>
          <w:szCs w:val="24"/>
        </w:rPr>
        <w:t xml:space="preserve">differ </w:t>
      </w:r>
      <w:r>
        <w:rPr>
          <w:spacing w:val="-7"/>
          <w:sz w:val="24"/>
          <w:szCs w:val="24"/>
        </w:rPr>
        <w:t>b</w:t>
      </w:r>
      <w:r>
        <w:rPr>
          <w:sz w:val="24"/>
          <w:szCs w:val="24"/>
        </w:rPr>
        <w:t>y</w:t>
      </w:r>
      <w:r>
        <w:rPr>
          <w:spacing w:val="57"/>
          <w:sz w:val="24"/>
          <w:szCs w:val="24"/>
        </w:rPr>
        <w:t xml:space="preserve"> </w:t>
      </w:r>
      <w:r>
        <w:rPr>
          <w:sz w:val="24"/>
          <w:szCs w:val="24"/>
        </w:rPr>
        <w:t xml:space="preserve">fractions </w:t>
      </w:r>
      <w:r>
        <w:rPr>
          <w:spacing w:val="19"/>
          <w:sz w:val="24"/>
          <w:szCs w:val="24"/>
        </w:rPr>
        <w:t xml:space="preserve"> </w:t>
      </w:r>
      <w:r>
        <w:rPr>
          <w:sz w:val="24"/>
          <w:szCs w:val="24"/>
        </w:rPr>
        <w:t>of</w:t>
      </w:r>
      <w:r>
        <w:rPr>
          <w:spacing w:val="33"/>
          <w:sz w:val="24"/>
          <w:szCs w:val="24"/>
        </w:rPr>
        <w:t xml:space="preserve"> </w:t>
      </w:r>
      <w:r>
        <w:rPr>
          <w:sz w:val="24"/>
          <w:szCs w:val="24"/>
        </w:rPr>
        <w:t>a</w:t>
      </w:r>
      <w:r>
        <w:rPr>
          <w:spacing w:val="55"/>
          <w:sz w:val="24"/>
          <w:szCs w:val="24"/>
        </w:rPr>
        <w:t xml:space="preserve"> </w:t>
      </w:r>
      <w:r>
        <w:rPr>
          <w:spacing w:val="7"/>
          <w:sz w:val="24"/>
          <w:szCs w:val="24"/>
        </w:rPr>
        <w:t>p</w:t>
      </w:r>
      <w:r>
        <w:rPr>
          <w:sz w:val="24"/>
          <w:szCs w:val="24"/>
        </w:rPr>
        <w:t>oi</w:t>
      </w:r>
      <w:r>
        <w:rPr>
          <w:spacing w:val="-7"/>
          <w:sz w:val="24"/>
          <w:szCs w:val="24"/>
        </w:rPr>
        <w:t>n</w:t>
      </w:r>
      <w:r>
        <w:rPr>
          <w:sz w:val="24"/>
          <w:szCs w:val="24"/>
        </w:rPr>
        <w:t xml:space="preserve">t.  </w:t>
      </w:r>
      <w:r>
        <w:rPr>
          <w:spacing w:val="47"/>
          <w:sz w:val="24"/>
          <w:szCs w:val="24"/>
        </w:rPr>
        <w:t xml:space="preserve"> </w:t>
      </w:r>
      <w:r>
        <w:rPr>
          <w:spacing w:val="-7"/>
          <w:sz w:val="24"/>
          <w:szCs w:val="24"/>
        </w:rPr>
        <w:t>A</w:t>
      </w:r>
      <w:r>
        <w:rPr>
          <w:sz w:val="24"/>
          <w:szCs w:val="24"/>
        </w:rPr>
        <w:t>dditionall</w:t>
      </w:r>
      <w:r>
        <w:rPr>
          <w:spacing w:val="-20"/>
          <w:sz w:val="24"/>
          <w:szCs w:val="24"/>
        </w:rPr>
        <w:t>y</w:t>
      </w:r>
      <w:r>
        <w:rPr>
          <w:sz w:val="24"/>
          <w:szCs w:val="24"/>
        </w:rPr>
        <w:t xml:space="preserve">, </w:t>
      </w:r>
      <w:r>
        <w:rPr>
          <w:spacing w:val="49"/>
          <w:sz w:val="24"/>
          <w:szCs w:val="24"/>
        </w:rPr>
        <w:t xml:space="preserve"> </w:t>
      </w:r>
      <w:r>
        <w:rPr>
          <w:sz w:val="24"/>
          <w:szCs w:val="24"/>
        </w:rPr>
        <w:t>e</w:t>
      </w:r>
      <w:r>
        <w:rPr>
          <w:spacing w:val="-7"/>
          <w:sz w:val="24"/>
          <w:szCs w:val="24"/>
        </w:rPr>
        <w:t>v</w:t>
      </w:r>
      <w:r>
        <w:rPr>
          <w:sz w:val="24"/>
          <w:szCs w:val="24"/>
        </w:rPr>
        <w:t>en</w:t>
      </w:r>
      <w:r>
        <w:rPr>
          <w:spacing w:val="51"/>
          <w:sz w:val="24"/>
          <w:szCs w:val="24"/>
        </w:rPr>
        <w:t xml:space="preserve"> </w:t>
      </w:r>
      <w:r>
        <w:rPr>
          <w:sz w:val="24"/>
          <w:szCs w:val="24"/>
        </w:rPr>
        <w:t xml:space="preserve">though </w:t>
      </w:r>
      <w:r>
        <w:rPr>
          <w:spacing w:val="32"/>
          <w:sz w:val="24"/>
          <w:szCs w:val="24"/>
        </w:rPr>
        <w:t xml:space="preserve"> </w:t>
      </w:r>
      <w:r>
        <w:rPr>
          <w:sz w:val="24"/>
          <w:szCs w:val="24"/>
        </w:rPr>
        <w:t xml:space="preserve">the </w:t>
      </w:r>
      <w:r>
        <w:rPr>
          <w:spacing w:val="16"/>
          <w:sz w:val="24"/>
          <w:szCs w:val="24"/>
        </w:rPr>
        <w:t xml:space="preserve"> </w:t>
      </w:r>
      <w:r>
        <w:rPr>
          <w:sz w:val="24"/>
          <w:szCs w:val="24"/>
        </w:rPr>
        <w:t xml:space="preserve">ICSID </w:t>
      </w:r>
      <w:r>
        <w:rPr>
          <w:spacing w:val="3"/>
          <w:sz w:val="24"/>
          <w:szCs w:val="24"/>
        </w:rPr>
        <w:t xml:space="preserve"> </w:t>
      </w:r>
      <w:r>
        <w:rPr>
          <w:sz w:val="24"/>
          <w:szCs w:val="24"/>
        </w:rPr>
        <w:t xml:space="preserve">dispute </w:t>
      </w:r>
      <w:r>
        <w:rPr>
          <w:spacing w:val="32"/>
          <w:sz w:val="24"/>
          <w:szCs w:val="24"/>
        </w:rPr>
        <w:t xml:space="preserve"> </w:t>
      </w:r>
      <w:r>
        <w:rPr>
          <w:sz w:val="24"/>
          <w:szCs w:val="24"/>
        </w:rPr>
        <w:t xml:space="preserve">measures </w:t>
      </w:r>
      <w:r>
        <w:rPr>
          <w:spacing w:val="12"/>
          <w:sz w:val="24"/>
          <w:szCs w:val="24"/>
        </w:rPr>
        <w:t xml:space="preserve"> </w:t>
      </w:r>
      <w:r>
        <w:rPr>
          <w:sz w:val="24"/>
          <w:szCs w:val="24"/>
        </w:rPr>
        <w:t>sh</w:t>
      </w:r>
      <w:r>
        <w:rPr>
          <w:spacing w:val="-6"/>
          <w:sz w:val="24"/>
          <w:szCs w:val="24"/>
        </w:rPr>
        <w:t>o</w:t>
      </w:r>
      <w:r>
        <w:rPr>
          <w:sz w:val="24"/>
          <w:szCs w:val="24"/>
        </w:rPr>
        <w:t>w</w:t>
      </w:r>
      <w:r>
        <w:rPr>
          <w:spacing w:val="42"/>
          <w:sz w:val="24"/>
          <w:szCs w:val="24"/>
        </w:rPr>
        <w:t xml:space="preserve"> </w:t>
      </w:r>
      <w:r>
        <w:rPr>
          <w:w w:val="108"/>
          <w:sz w:val="24"/>
          <w:szCs w:val="24"/>
        </w:rPr>
        <w:t xml:space="preserve">up </w:t>
      </w:r>
      <w:r>
        <w:rPr>
          <w:sz w:val="24"/>
          <w:szCs w:val="24"/>
        </w:rPr>
        <w:t>as</w:t>
      </w:r>
      <w:r>
        <w:rPr>
          <w:spacing w:val="47"/>
          <w:sz w:val="24"/>
          <w:szCs w:val="24"/>
        </w:rPr>
        <w:t xml:space="preserve"> </w:t>
      </w:r>
      <w:r>
        <w:rPr>
          <w:sz w:val="24"/>
          <w:szCs w:val="24"/>
        </w:rPr>
        <w:t>significa</w:t>
      </w:r>
      <w:r>
        <w:rPr>
          <w:spacing w:val="-6"/>
          <w:sz w:val="24"/>
          <w:szCs w:val="24"/>
        </w:rPr>
        <w:t>n</w:t>
      </w:r>
      <w:r>
        <w:rPr>
          <w:w w:val="137"/>
          <w:sz w:val="24"/>
          <w:szCs w:val="24"/>
        </w:rPr>
        <w:t>t</w:t>
      </w:r>
      <w:r>
        <w:rPr>
          <w:spacing w:val="39"/>
          <w:w w:val="137"/>
          <w:sz w:val="24"/>
          <w:szCs w:val="24"/>
        </w:rPr>
        <w:t xml:space="preserve"> </w:t>
      </w:r>
      <w:r>
        <w:rPr>
          <w:sz w:val="24"/>
          <w:szCs w:val="24"/>
        </w:rPr>
        <w:t xml:space="preserve">predictors </w:t>
      </w:r>
      <w:r>
        <w:rPr>
          <w:spacing w:val="26"/>
          <w:sz w:val="24"/>
          <w:szCs w:val="24"/>
        </w:rPr>
        <w:t xml:space="preserve"> </w:t>
      </w:r>
      <w:r>
        <w:rPr>
          <w:sz w:val="24"/>
          <w:szCs w:val="24"/>
        </w:rPr>
        <w:t>in</w:t>
      </w:r>
      <w:r>
        <w:rPr>
          <w:spacing w:val="47"/>
          <w:sz w:val="24"/>
          <w:szCs w:val="24"/>
        </w:rPr>
        <w:t xml:space="preserve"> </w:t>
      </w:r>
      <w:r>
        <w:rPr>
          <w:sz w:val="24"/>
          <w:szCs w:val="24"/>
        </w:rPr>
        <w:t xml:space="preserve">the </w:t>
      </w:r>
      <w:r>
        <w:rPr>
          <w:spacing w:val="12"/>
          <w:sz w:val="24"/>
          <w:szCs w:val="24"/>
        </w:rPr>
        <w:t xml:space="preserve"> </w:t>
      </w:r>
      <w:r>
        <w:rPr>
          <w:sz w:val="24"/>
          <w:szCs w:val="24"/>
        </w:rPr>
        <w:t>m</w:t>
      </w:r>
      <w:r>
        <w:rPr>
          <w:spacing w:val="7"/>
          <w:sz w:val="24"/>
          <w:szCs w:val="24"/>
        </w:rPr>
        <w:t>o</w:t>
      </w:r>
      <w:r>
        <w:rPr>
          <w:sz w:val="24"/>
          <w:szCs w:val="24"/>
        </w:rPr>
        <w:t xml:space="preserve">del,  their </w:t>
      </w:r>
      <w:r>
        <w:rPr>
          <w:spacing w:val="18"/>
          <w:sz w:val="24"/>
          <w:szCs w:val="24"/>
        </w:rPr>
        <w:t xml:space="preserve"> </w:t>
      </w:r>
      <w:r>
        <w:rPr>
          <w:w w:val="107"/>
          <w:sz w:val="24"/>
          <w:szCs w:val="24"/>
        </w:rPr>
        <w:t>substa</w:t>
      </w:r>
      <w:r>
        <w:rPr>
          <w:spacing w:val="-7"/>
          <w:w w:val="107"/>
          <w:sz w:val="24"/>
          <w:szCs w:val="24"/>
        </w:rPr>
        <w:t>n</w:t>
      </w:r>
      <w:r>
        <w:rPr>
          <w:w w:val="107"/>
          <w:sz w:val="24"/>
          <w:szCs w:val="24"/>
        </w:rPr>
        <w:t>ti</w:t>
      </w:r>
      <w:r>
        <w:rPr>
          <w:spacing w:val="-7"/>
          <w:w w:val="107"/>
          <w:sz w:val="24"/>
          <w:szCs w:val="24"/>
        </w:rPr>
        <w:t>v</w:t>
      </w:r>
      <w:r>
        <w:rPr>
          <w:w w:val="107"/>
          <w:sz w:val="24"/>
          <w:szCs w:val="24"/>
        </w:rPr>
        <w:t>e</w:t>
      </w:r>
      <w:r>
        <w:rPr>
          <w:spacing w:val="41"/>
          <w:w w:val="107"/>
          <w:sz w:val="24"/>
          <w:szCs w:val="24"/>
        </w:rPr>
        <w:t xml:space="preserve"> </w:t>
      </w:r>
      <w:r>
        <w:rPr>
          <w:sz w:val="24"/>
          <w:szCs w:val="24"/>
        </w:rPr>
        <w:t xml:space="preserve">impact </w:t>
      </w:r>
      <w:r>
        <w:rPr>
          <w:spacing w:val="25"/>
          <w:sz w:val="24"/>
          <w:szCs w:val="24"/>
        </w:rPr>
        <w:t xml:space="preserve"> </w:t>
      </w:r>
      <w:r>
        <w:rPr>
          <w:sz w:val="24"/>
          <w:szCs w:val="24"/>
        </w:rPr>
        <w:t>on</w:t>
      </w:r>
      <w:r>
        <w:rPr>
          <w:spacing w:val="44"/>
          <w:sz w:val="24"/>
          <w:szCs w:val="24"/>
        </w:rPr>
        <w:t xml:space="preserve"> </w:t>
      </w:r>
      <w:r>
        <w:rPr>
          <w:w w:val="109"/>
          <w:sz w:val="24"/>
          <w:szCs w:val="24"/>
        </w:rPr>
        <w:t>reputation</w:t>
      </w:r>
      <w:r>
        <w:rPr>
          <w:spacing w:val="34"/>
          <w:w w:val="109"/>
          <w:sz w:val="24"/>
          <w:szCs w:val="24"/>
        </w:rPr>
        <w:t xml:space="preserve"> </w:t>
      </w:r>
      <w:r>
        <w:rPr>
          <w:sz w:val="24"/>
          <w:szCs w:val="24"/>
        </w:rPr>
        <w:t>is</w:t>
      </w:r>
      <w:r>
        <w:rPr>
          <w:spacing w:val="36"/>
          <w:sz w:val="24"/>
          <w:szCs w:val="24"/>
        </w:rPr>
        <w:t xml:space="preserve"> </w:t>
      </w:r>
      <w:r>
        <w:rPr>
          <w:sz w:val="24"/>
          <w:szCs w:val="24"/>
        </w:rPr>
        <w:t>o</w:t>
      </w:r>
      <w:r>
        <w:rPr>
          <w:spacing w:val="7"/>
          <w:sz w:val="24"/>
          <w:szCs w:val="24"/>
        </w:rPr>
        <w:t>p</w:t>
      </w:r>
      <w:r>
        <w:rPr>
          <w:sz w:val="24"/>
          <w:szCs w:val="24"/>
        </w:rPr>
        <w:t>en</w:t>
      </w:r>
      <w:r>
        <w:rPr>
          <w:spacing w:val="51"/>
          <w:sz w:val="24"/>
          <w:szCs w:val="24"/>
        </w:rPr>
        <w:t xml:space="preserve"> </w:t>
      </w:r>
      <w:r>
        <w:rPr>
          <w:w w:val="111"/>
          <w:sz w:val="24"/>
          <w:szCs w:val="24"/>
        </w:rPr>
        <w:t xml:space="preserve">to </w:t>
      </w:r>
      <w:r>
        <w:rPr>
          <w:w w:val="105"/>
          <w:sz w:val="24"/>
          <w:szCs w:val="24"/>
        </w:rPr>
        <w:t>question.</w:t>
      </w:r>
    </w:p>
    <w:p w14:paraId="744CC6FF" w14:textId="77777777" w:rsidR="000A768D" w:rsidRDefault="006C1B1D">
      <w:pPr>
        <w:spacing w:before="7" w:line="399" w:lineRule="auto"/>
        <w:ind w:left="100" w:right="76" w:firstLine="239"/>
        <w:jc w:val="both"/>
        <w:rPr>
          <w:sz w:val="24"/>
          <w:szCs w:val="24"/>
        </w:rPr>
      </w:pPr>
      <w:r>
        <w:rPr>
          <w:spacing w:val="-20"/>
          <w:sz w:val="24"/>
          <w:szCs w:val="24"/>
        </w:rPr>
        <w:t>T</w:t>
      </w:r>
      <w:r>
        <w:rPr>
          <w:sz w:val="24"/>
          <w:szCs w:val="24"/>
        </w:rPr>
        <w:t>o</w:t>
      </w:r>
      <w:r>
        <w:rPr>
          <w:spacing w:val="27"/>
          <w:sz w:val="24"/>
          <w:szCs w:val="24"/>
        </w:rPr>
        <w:t xml:space="preserve"> </w:t>
      </w:r>
      <w:r>
        <w:rPr>
          <w:sz w:val="24"/>
          <w:szCs w:val="24"/>
        </w:rPr>
        <w:t>explore</w:t>
      </w:r>
      <w:r>
        <w:rPr>
          <w:spacing w:val="18"/>
          <w:sz w:val="24"/>
          <w:szCs w:val="24"/>
        </w:rPr>
        <w:t xml:space="preserve"> </w:t>
      </w:r>
      <w:r>
        <w:rPr>
          <w:sz w:val="24"/>
          <w:szCs w:val="24"/>
        </w:rPr>
        <w:t>this</w:t>
      </w:r>
      <w:r>
        <w:rPr>
          <w:spacing w:val="40"/>
          <w:sz w:val="24"/>
          <w:szCs w:val="24"/>
        </w:rPr>
        <w:t xml:space="preserve"> </w:t>
      </w:r>
      <w:r>
        <w:rPr>
          <w:sz w:val="24"/>
          <w:szCs w:val="24"/>
        </w:rPr>
        <w:t>issue</w:t>
      </w:r>
      <w:r>
        <w:rPr>
          <w:spacing w:val="8"/>
          <w:sz w:val="24"/>
          <w:szCs w:val="24"/>
        </w:rPr>
        <w:t xml:space="preserve"> </w:t>
      </w:r>
      <w:r>
        <w:rPr>
          <w:sz w:val="24"/>
          <w:szCs w:val="24"/>
        </w:rPr>
        <w:t>more</w:t>
      </w:r>
      <w:r>
        <w:rPr>
          <w:spacing w:val="18"/>
          <w:sz w:val="24"/>
          <w:szCs w:val="24"/>
        </w:rPr>
        <w:t xml:space="preserve"> </w:t>
      </w:r>
      <w:r>
        <w:rPr>
          <w:sz w:val="24"/>
          <w:szCs w:val="24"/>
        </w:rPr>
        <w:t>full</w:t>
      </w:r>
      <w:r>
        <w:rPr>
          <w:spacing w:val="-20"/>
          <w:sz w:val="24"/>
          <w:szCs w:val="24"/>
        </w:rPr>
        <w:t>y</w:t>
      </w:r>
      <w:r>
        <w:rPr>
          <w:sz w:val="24"/>
          <w:szCs w:val="24"/>
        </w:rPr>
        <w:t>,</w:t>
      </w:r>
      <w:r>
        <w:rPr>
          <w:spacing w:val="14"/>
          <w:sz w:val="24"/>
          <w:szCs w:val="24"/>
        </w:rPr>
        <w:t xml:space="preserve"> </w:t>
      </w:r>
      <w:r>
        <w:rPr>
          <w:spacing w:val="-7"/>
          <w:sz w:val="24"/>
          <w:szCs w:val="24"/>
        </w:rPr>
        <w:t>w</w:t>
      </w:r>
      <w:r>
        <w:rPr>
          <w:sz w:val="24"/>
          <w:szCs w:val="24"/>
        </w:rPr>
        <w:t>e utilize</w:t>
      </w:r>
      <w:r>
        <w:rPr>
          <w:spacing w:val="32"/>
          <w:sz w:val="24"/>
          <w:szCs w:val="24"/>
        </w:rPr>
        <w:t xml:space="preserve"> </w:t>
      </w:r>
      <w:r>
        <w:rPr>
          <w:sz w:val="24"/>
          <w:szCs w:val="24"/>
        </w:rPr>
        <w:t>a</w:t>
      </w:r>
      <w:r>
        <w:rPr>
          <w:spacing w:val="18"/>
          <w:sz w:val="24"/>
          <w:szCs w:val="24"/>
        </w:rPr>
        <w:t xml:space="preserve"> </w:t>
      </w:r>
      <w:r>
        <w:rPr>
          <w:sz w:val="24"/>
          <w:szCs w:val="24"/>
        </w:rPr>
        <w:t>si</w:t>
      </w:r>
      <w:r>
        <w:rPr>
          <w:spacing w:val="-7"/>
          <w:sz w:val="24"/>
          <w:szCs w:val="24"/>
        </w:rPr>
        <w:t>m</w:t>
      </w:r>
      <w:r>
        <w:rPr>
          <w:sz w:val="24"/>
          <w:szCs w:val="24"/>
        </w:rPr>
        <w:t xml:space="preserve">ulation-based </w:t>
      </w:r>
      <w:r>
        <w:rPr>
          <w:spacing w:val="16"/>
          <w:sz w:val="24"/>
          <w:szCs w:val="24"/>
        </w:rPr>
        <w:t xml:space="preserve"> </w:t>
      </w:r>
      <w:r>
        <w:rPr>
          <w:sz w:val="24"/>
          <w:szCs w:val="24"/>
        </w:rPr>
        <w:t>approa</w:t>
      </w:r>
      <w:r>
        <w:rPr>
          <w:spacing w:val="-6"/>
          <w:sz w:val="24"/>
          <w:szCs w:val="24"/>
        </w:rPr>
        <w:t>c</w:t>
      </w:r>
      <w:r>
        <w:rPr>
          <w:sz w:val="24"/>
          <w:szCs w:val="24"/>
        </w:rPr>
        <w:t xml:space="preserve">h. </w:t>
      </w:r>
      <w:r>
        <w:rPr>
          <w:spacing w:val="41"/>
          <w:sz w:val="24"/>
          <w:szCs w:val="24"/>
        </w:rPr>
        <w:t xml:space="preserve"> </w:t>
      </w:r>
      <w:r>
        <w:rPr>
          <w:spacing w:val="-19"/>
          <w:sz w:val="24"/>
          <w:szCs w:val="24"/>
        </w:rPr>
        <w:t>F</w:t>
      </w:r>
      <w:r>
        <w:rPr>
          <w:sz w:val="24"/>
          <w:szCs w:val="24"/>
        </w:rPr>
        <w:t>or</w:t>
      </w:r>
      <w:r>
        <w:rPr>
          <w:spacing w:val="35"/>
          <w:sz w:val="24"/>
          <w:szCs w:val="24"/>
        </w:rPr>
        <w:t xml:space="preserve"> </w:t>
      </w:r>
      <w:r>
        <w:rPr>
          <w:sz w:val="24"/>
          <w:szCs w:val="24"/>
        </w:rPr>
        <w:t>ea</w:t>
      </w:r>
      <w:r>
        <w:rPr>
          <w:spacing w:val="-7"/>
          <w:sz w:val="24"/>
          <w:szCs w:val="24"/>
        </w:rPr>
        <w:t>c</w:t>
      </w:r>
      <w:r>
        <w:rPr>
          <w:sz w:val="24"/>
          <w:szCs w:val="24"/>
        </w:rPr>
        <w:t>h</w:t>
      </w:r>
      <w:r>
        <w:rPr>
          <w:spacing w:val="21"/>
          <w:sz w:val="24"/>
          <w:szCs w:val="24"/>
        </w:rPr>
        <w:t xml:space="preserve"> </w:t>
      </w:r>
      <w:r>
        <w:rPr>
          <w:w w:val="103"/>
          <w:sz w:val="24"/>
          <w:szCs w:val="24"/>
        </w:rPr>
        <w:t xml:space="preserve">ICSID </w:t>
      </w:r>
      <w:r>
        <w:rPr>
          <w:sz w:val="24"/>
          <w:szCs w:val="24"/>
        </w:rPr>
        <w:t>m</w:t>
      </w:r>
      <w:r>
        <w:rPr>
          <w:spacing w:val="7"/>
          <w:sz w:val="24"/>
          <w:szCs w:val="24"/>
        </w:rPr>
        <w:t>o</w:t>
      </w:r>
      <w:r>
        <w:rPr>
          <w:sz w:val="24"/>
          <w:szCs w:val="24"/>
        </w:rPr>
        <w:t>del,</w:t>
      </w:r>
      <w:r>
        <w:rPr>
          <w:spacing w:val="55"/>
          <w:sz w:val="24"/>
          <w:szCs w:val="24"/>
        </w:rPr>
        <w:t xml:space="preserve"> </w:t>
      </w:r>
      <w:r>
        <w:rPr>
          <w:spacing w:val="-6"/>
          <w:sz w:val="24"/>
          <w:szCs w:val="24"/>
        </w:rPr>
        <w:t>w</w:t>
      </w:r>
      <w:r>
        <w:rPr>
          <w:sz w:val="24"/>
          <w:szCs w:val="24"/>
        </w:rPr>
        <w:t>e</w:t>
      </w:r>
      <w:r>
        <w:rPr>
          <w:spacing w:val="29"/>
          <w:sz w:val="24"/>
          <w:szCs w:val="24"/>
        </w:rPr>
        <w:t xml:space="preserve"> </w:t>
      </w:r>
      <w:r>
        <w:rPr>
          <w:sz w:val="24"/>
          <w:szCs w:val="24"/>
        </w:rPr>
        <w:t>set</w:t>
      </w:r>
      <w:r>
        <w:rPr>
          <w:spacing w:val="56"/>
          <w:sz w:val="24"/>
          <w:szCs w:val="24"/>
        </w:rPr>
        <w:t xml:space="preserve"> </w:t>
      </w:r>
      <w:r>
        <w:rPr>
          <w:sz w:val="24"/>
          <w:szCs w:val="24"/>
        </w:rPr>
        <w:t>up</w:t>
      </w:r>
      <w:r>
        <w:rPr>
          <w:spacing w:val="56"/>
          <w:sz w:val="24"/>
          <w:szCs w:val="24"/>
        </w:rPr>
        <w:t xml:space="preserve"> </w:t>
      </w:r>
      <w:r>
        <w:rPr>
          <w:spacing w:val="-7"/>
          <w:w w:val="137"/>
          <w:sz w:val="24"/>
          <w:szCs w:val="24"/>
        </w:rPr>
        <w:t>t</w:t>
      </w:r>
      <w:r>
        <w:rPr>
          <w:spacing w:val="-7"/>
          <w:w w:val="97"/>
          <w:sz w:val="24"/>
          <w:szCs w:val="24"/>
        </w:rPr>
        <w:t>w</w:t>
      </w:r>
      <w:r>
        <w:rPr>
          <w:w w:val="97"/>
          <w:sz w:val="24"/>
          <w:szCs w:val="24"/>
        </w:rPr>
        <w:t>o</w:t>
      </w:r>
      <w:r>
        <w:rPr>
          <w:sz w:val="24"/>
          <w:szCs w:val="24"/>
        </w:rPr>
        <w:t xml:space="preserve"> </w:t>
      </w:r>
      <w:r>
        <w:rPr>
          <w:spacing w:val="-23"/>
          <w:sz w:val="24"/>
          <w:szCs w:val="24"/>
        </w:rPr>
        <w:t xml:space="preserve"> </w:t>
      </w:r>
      <w:r>
        <w:rPr>
          <w:sz w:val="24"/>
          <w:szCs w:val="24"/>
        </w:rPr>
        <w:t xml:space="preserve">scenarios, </w:t>
      </w:r>
      <w:r>
        <w:rPr>
          <w:spacing w:val="1"/>
          <w:sz w:val="24"/>
          <w:szCs w:val="24"/>
        </w:rPr>
        <w:t xml:space="preserve"> </w:t>
      </w:r>
      <w:r>
        <w:rPr>
          <w:sz w:val="24"/>
          <w:szCs w:val="24"/>
        </w:rPr>
        <w:t>one</w:t>
      </w:r>
      <w:r>
        <w:rPr>
          <w:spacing w:val="40"/>
          <w:sz w:val="24"/>
          <w:szCs w:val="24"/>
        </w:rPr>
        <w:t xml:space="preserve"> </w:t>
      </w:r>
      <w:r>
        <w:rPr>
          <w:sz w:val="24"/>
          <w:szCs w:val="24"/>
        </w:rPr>
        <w:t>in</w:t>
      </w:r>
      <w:r>
        <w:rPr>
          <w:spacing w:val="44"/>
          <w:sz w:val="24"/>
          <w:szCs w:val="24"/>
        </w:rPr>
        <w:t xml:space="preserve"> </w:t>
      </w:r>
      <w:r>
        <w:rPr>
          <w:sz w:val="24"/>
          <w:szCs w:val="24"/>
        </w:rPr>
        <w:t>whi</w:t>
      </w:r>
      <w:r>
        <w:rPr>
          <w:spacing w:val="-7"/>
          <w:sz w:val="24"/>
          <w:szCs w:val="24"/>
        </w:rPr>
        <w:t>c</w:t>
      </w:r>
      <w:r>
        <w:rPr>
          <w:sz w:val="24"/>
          <w:szCs w:val="24"/>
        </w:rPr>
        <w:t>h</w:t>
      </w:r>
      <w:r>
        <w:rPr>
          <w:spacing w:val="47"/>
          <w:sz w:val="24"/>
          <w:szCs w:val="24"/>
        </w:rPr>
        <w:t xml:space="preserve"> </w:t>
      </w:r>
      <w:r>
        <w:rPr>
          <w:sz w:val="24"/>
          <w:szCs w:val="24"/>
        </w:rPr>
        <w:t xml:space="preserve">the </w:t>
      </w:r>
      <w:r>
        <w:rPr>
          <w:spacing w:val="7"/>
          <w:sz w:val="24"/>
          <w:szCs w:val="24"/>
        </w:rPr>
        <w:t xml:space="preserve"> </w:t>
      </w:r>
      <w:r>
        <w:rPr>
          <w:sz w:val="24"/>
          <w:szCs w:val="24"/>
        </w:rPr>
        <w:t xml:space="preserve">disputes </w:t>
      </w:r>
      <w:r>
        <w:rPr>
          <w:spacing w:val="23"/>
          <w:sz w:val="24"/>
          <w:szCs w:val="24"/>
        </w:rPr>
        <w:t xml:space="preserve"> </w:t>
      </w:r>
      <w:r>
        <w:rPr>
          <w:spacing w:val="-13"/>
          <w:sz w:val="24"/>
          <w:szCs w:val="24"/>
        </w:rPr>
        <w:t>v</w:t>
      </w:r>
      <w:r>
        <w:rPr>
          <w:sz w:val="24"/>
          <w:szCs w:val="24"/>
        </w:rPr>
        <w:t xml:space="preserve">ariable </w:t>
      </w:r>
      <w:r>
        <w:rPr>
          <w:spacing w:val="13"/>
          <w:sz w:val="24"/>
          <w:szCs w:val="24"/>
        </w:rPr>
        <w:t xml:space="preserve"> </w:t>
      </w:r>
      <w:r>
        <w:rPr>
          <w:sz w:val="24"/>
          <w:szCs w:val="24"/>
        </w:rPr>
        <w:t>is</w:t>
      </w:r>
      <w:r>
        <w:rPr>
          <w:spacing w:val="34"/>
          <w:sz w:val="24"/>
          <w:szCs w:val="24"/>
        </w:rPr>
        <w:t xml:space="preserve"> </w:t>
      </w:r>
      <w:r>
        <w:rPr>
          <w:sz w:val="24"/>
          <w:szCs w:val="24"/>
        </w:rPr>
        <w:t>set</w:t>
      </w:r>
      <w:r>
        <w:rPr>
          <w:spacing w:val="56"/>
          <w:sz w:val="24"/>
          <w:szCs w:val="24"/>
        </w:rPr>
        <w:t xml:space="preserve"> </w:t>
      </w:r>
      <w:r>
        <w:rPr>
          <w:sz w:val="24"/>
          <w:szCs w:val="24"/>
        </w:rPr>
        <w:t>to</w:t>
      </w:r>
      <w:r>
        <w:rPr>
          <w:spacing w:val="58"/>
          <w:sz w:val="24"/>
          <w:szCs w:val="24"/>
        </w:rPr>
        <w:t xml:space="preserve"> </w:t>
      </w:r>
      <w:r>
        <w:rPr>
          <w:sz w:val="24"/>
          <w:szCs w:val="24"/>
        </w:rPr>
        <w:t>zero</w:t>
      </w:r>
      <w:r>
        <w:rPr>
          <w:spacing w:val="37"/>
          <w:sz w:val="24"/>
          <w:szCs w:val="24"/>
        </w:rPr>
        <w:t xml:space="preserve"> </w:t>
      </w:r>
      <w:r>
        <w:rPr>
          <w:sz w:val="24"/>
          <w:szCs w:val="24"/>
        </w:rPr>
        <w:t xml:space="preserve">and </w:t>
      </w:r>
      <w:r>
        <w:rPr>
          <w:spacing w:val="5"/>
          <w:sz w:val="24"/>
          <w:szCs w:val="24"/>
        </w:rPr>
        <w:t xml:space="preserve"> </w:t>
      </w:r>
      <w:r>
        <w:rPr>
          <w:w w:val="106"/>
          <w:sz w:val="24"/>
          <w:szCs w:val="24"/>
        </w:rPr>
        <w:t xml:space="preserve">an- </w:t>
      </w:r>
      <w:r>
        <w:rPr>
          <w:sz w:val="24"/>
          <w:szCs w:val="24"/>
        </w:rPr>
        <w:t xml:space="preserve">other </w:t>
      </w:r>
      <w:r>
        <w:rPr>
          <w:spacing w:val="1"/>
          <w:sz w:val="24"/>
          <w:szCs w:val="24"/>
        </w:rPr>
        <w:t xml:space="preserve"> </w:t>
      </w:r>
      <w:r>
        <w:rPr>
          <w:sz w:val="24"/>
          <w:szCs w:val="24"/>
        </w:rPr>
        <w:t>where</w:t>
      </w:r>
      <w:r>
        <w:rPr>
          <w:spacing w:val="34"/>
          <w:sz w:val="24"/>
          <w:szCs w:val="24"/>
        </w:rPr>
        <w:t xml:space="preserve"> </w:t>
      </w:r>
      <w:r>
        <w:rPr>
          <w:sz w:val="24"/>
          <w:szCs w:val="24"/>
        </w:rPr>
        <w:t>the</w:t>
      </w:r>
      <w:r>
        <w:rPr>
          <w:spacing w:val="54"/>
          <w:sz w:val="24"/>
          <w:szCs w:val="24"/>
        </w:rPr>
        <w:t xml:space="preserve"> </w:t>
      </w:r>
      <w:r>
        <w:rPr>
          <w:w w:val="101"/>
          <w:sz w:val="24"/>
          <w:szCs w:val="24"/>
        </w:rPr>
        <w:t>rele</w:t>
      </w:r>
      <w:r>
        <w:rPr>
          <w:spacing w:val="-13"/>
          <w:w w:val="101"/>
          <w:sz w:val="24"/>
          <w:szCs w:val="24"/>
        </w:rPr>
        <w:t>v</w:t>
      </w:r>
      <w:r>
        <w:rPr>
          <w:w w:val="109"/>
          <w:sz w:val="24"/>
          <w:szCs w:val="24"/>
        </w:rPr>
        <w:t>a</w:t>
      </w:r>
      <w:r>
        <w:rPr>
          <w:spacing w:val="-7"/>
          <w:w w:val="109"/>
          <w:sz w:val="24"/>
          <w:szCs w:val="24"/>
        </w:rPr>
        <w:t>n</w:t>
      </w:r>
      <w:r>
        <w:rPr>
          <w:w w:val="137"/>
          <w:sz w:val="24"/>
          <w:szCs w:val="24"/>
        </w:rPr>
        <w:t>t</w:t>
      </w:r>
      <w:r>
        <w:rPr>
          <w:spacing w:val="22"/>
          <w:sz w:val="24"/>
          <w:szCs w:val="24"/>
        </w:rPr>
        <w:t xml:space="preserve"> </w:t>
      </w:r>
      <w:r>
        <w:rPr>
          <w:sz w:val="24"/>
          <w:szCs w:val="24"/>
        </w:rPr>
        <w:t xml:space="preserve">dispute </w:t>
      </w:r>
      <w:r>
        <w:rPr>
          <w:spacing w:val="10"/>
          <w:sz w:val="24"/>
          <w:szCs w:val="24"/>
        </w:rPr>
        <w:t xml:space="preserve"> </w:t>
      </w:r>
      <w:r>
        <w:rPr>
          <w:spacing w:val="-13"/>
          <w:sz w:val="24"/>
          <w:szCs w:val="24"/>
        </w:rPr>
        <w:t>v</w:t>
      </w:r>
      <w:r>
        <w:rPr>
          <w:sz w:val="24"/>
          <w:szCs w:val="24"/>
        </w:rPr>
        <w:t>ariable</w:t>
      </w:r>
      <w:r>
        <w:rPr>
          <w:spacing w:val="58"/>
          <w:sz w:val="24"/>
          <w:szCs w:val="24"/>
        </w:rPr>
        <w:t xml:space="preserve"> </w:t>
      </w:r>
      <w:r>
        <w:rPr>
          <w:sz w:val="24"/>
          <w:szCs w:val="24"/>
        </w:rPr>
        <w:t>is</w:t>
      </w:r>
      <w:r>
        <w:rPr>
          <w:spacing w:val="19"/>
          <w:sz w:val="24"/>
          <w:szCs w:val="24"/>
        </w:rPr>
        <w:t xml:space="preserve"> </w:t>
      </w:r>
      <w:r>
        <w:rPr>
          <w:sz w:val="24"/>
          <w:szCs w:val="24"/>
        </w:rPr>
        <w:t>set</w:t>
      </w:r>
      <w:r>
        <w:rPr>
          <w:spacing w:val="41"/>
          <w:sz w:val="24"/>
          <w:szCs w:val="24"/>
        </w:rPr>
        <w:t xml:space="preserve"> </w:t>
      </w:r>
      <w:r>
        <w:rPr>
          <w:sz w:val="24"/>
          <w:szCs w:val="24"/>
        </w:rPr>
        <w:t>to</w:t>
      </w:r>
      <w:r>
        <w:rPr>
          <w:spacing w:val="43"/>
          <w:sz w:val="24"/>
          <w:szCs w:val="24"/>
        </w:rPr>
        <w:t xml:space="preserve"> </w:t>
      </w:r>
      <w:r>
        <w:rPr>
          <w:sz w:val="24"/>
          <w:szCs w:val="24"/>
        </w:rPr>
        <w:t>its</w:t>
      </w:r>
      <w:r>
        <w:rPr>
          <w:spacing w:val="42"/>
          <w:sz w:val="24"/>
          <w:szCs w:val="24"/>
        </w:rPr>
        <w:t xml:space="preserve"> </w:t>
      </w:r>
      <w:r>
        <w:rPr>
          <w:w w:val="105"/>
          <w:sz w:val="24"/>
          <w:szCs w:val="24"/>
        </w:rPr>
        <w:t>99</w:t>
      </w:r>
      <w:r>
        <w:rPr>
          <w:w w:val="105"/>
          <w:position w:val="9"/>
          <w:sz w:val="16"/>
          <w:szCs w:val="16"/>
        </w:rPr>
        <w:t xml:space="preserve">th </w:t>
      </w:r>
      <w:r>
        <w:rPr>
          <w:spacing w:val="16"/>
          <w:w w:val="105"/>
          <w:position w:val="9"/>
          <w:sz w:val="16"/>
          <w:szCs w:val="16"/>
        </w:rPr>
        <w:t xml:space="preserve"> </w:t>
      </w:r>
      <w:r>
        <w:rPr>
          <w:spacing w:val="6"/>
          <w:w w:val="105"/>
          <w:sz w:val="24"/>
          <w:szCs w:val="24"/>
        </w:rPr>
        <w:t>p</w:t>
      </w:r>
      <w:r>
        <w:rPr>
          <w:w w:val="105"/>
          <w:sz w:val="24"/>
          <w:szCs w:val="24"/>
        </w:rPr>
        <w:t>erce</w:t>
      </w:r>
      <w:r>
        <w:rPr>
          <w:spacing w:val="-7"/>
          <w:w w:val="105"/>
          <w:sz w:val="24"/>
          <w:szCs w:val="24"/>
        </w:rPr>
        <w:t>n</w:t>
      </w:r>
      <w:r>
        <w:rPr>
          <w:w w:val="105"/>
          <w:sz w:val="24"/>
          <w:szCs w:val="24"/>
        </w:rPr>
        <w:t>tile.</w:t>
      </w:r>
      <w:r>
        <w:rPr>
          <w:w w:val="105"/>
          <w:position w:val="9"/>
          <w:sz w:val="16"/>
          <w:szCs w:val="16"/>
        </w:rPr>
        <w:t xml:space="preserve">54 </w:t>
      </w:r>
      <w:r>
        <w:rPr>
          <w:spacing w:val="25"/>
          <w:w w:val="105"/>
          <w:position w:val="9"/>
          <w:sz w:val="16"/>
          <w:szCs w:val="16"/>
        </w:rPr>
        <w:t xml:space="preserve"> </w:t>
      </w:r>
      <w:r>
        <w:rPr>
          <w:sz w:val="24"/>
          <w:szCs w:val="24"/>
        </w:rPr>
        <w:t>All</w:t>
      </w:r>
      <w:r>
        <w:rPr>
          <w:spacing w:val="19"/>
          <w:sz w:val="24"/>
          <w:szCs w:val="24"/>
        </w:rPr>
        <w:t xml:space="preserve"> </w:t>
      </w:r>
      <w:r>
        <w:rPr>
          <w:sz w:val="24"/>
          <w:szCs w:val="24"/>
        </w:rPr>
        <w:t xml:space="preserve">other </w:t>
      </w:r>
      <w:r>
        <w:rPr>
          <w:spacing w:val="1"/>
          <w:sz w:val="24"/>
          <w:szCs w:val="24"/>
        </w:rPr>
        <w:t xml:space="preserve"> </w:t>
      </w:r>
      <w:r>
        <w:rPr>
          <w:w w:val="97"/>
          <w:sz w:val="24"/>
          <w:szCs w:val="24"/>
        </w:rPr>
        <w:t>c</w:t>
      </w:r>
      <w:r>
        <w:rPr>
          <w:spacing w:val="-6"/>
          <w:w w:val="97"/>
          <w:sz w:val="24"/>
          <w:szCs w:val="24"/>
        </w:rPr>
        <w:t>o</w:t>
      </w:r>
      <w:r>
        <w:rPr>
          <w:spacing w:val="-13"/>
          <w:w w:val="103"/>
          <w:sz w:val="24"/>
          <w:szCs w:val="24"/>
        </w:rPr>
        <w:t>v</w:t>
      </w:r>
      <w:r>
        <w:rPr>
          <w:w w:val="108"/>
          <w:sz w:val="24"/>
          <w:szCs w:val="24"/>
        </w:rPr>
        <w:t xml:space="preserve">ariates </w:t>
      </w:r>
      <w:r>
        <w:rPr>
          <w:sz w:val="24"/>
          <w:szCs w:val="24"/>
        </w:rPr>
        <w:t>are</w:t>
      </w:r>
      <w:r>
        <w:rPr>
          <w:spacing w:val="43"/>
          <w:sz w:val="24"/>
          <w:szCs w:val="24"/>
        </w:rPr>
        <w:t xml:space="preserve"> </w:t>
      </w:r>
      <w:r>
        <w:rPr>
          <w:sz w:val="24"/>
          <w:szCs w:val="24"/>
        </w:rPr>
        <w:t>set</w:t>
      </w:r>
      <w:r>
        <w:rPr>
          <w:spacing w:val="44"/>
          <w:sz w:val="24"/>
          <w:szCs w:val="24"/>
        </w:rPr>
        <w:t xml:space="preserve"> </w:t>
      </w:r>
      <w:r>
        <w:rPr>
          <w:sz w:val="24"/>
          <w:szCs w:val="24"/>
        </w:rPr>
        <w:t>to</w:t>
      </w:r>
      <w:r>
        <w:rPr>
          <w:spacing w:val="46"/>
          <w:sz w:val="24"/>
          <w:szCs w:val="24"/>
        </w:rPr>
        <w:t xml:space="preserve"> </w:t>
      </w:r>
      <w:r>
        <w:rPr>
          <w:sz w:val="24"/>
          <w:szCs w:val="24"/>
        </w:rPr>
        <w:t xml:space="preserve">their </w:t>
      </w:r>
      <w:r>
        <w:rPr>
          <w:spacing w:val="5"/>
          <w:sz w:val="24"/>
          <w:szCs w:val="24"/>
        </w:rPr>
        <w:t xml:space="preserve"> </w:t>
      </w:r>
      <w:r>
        <w:rPr>
          <w:sz w:val="24"/>
          <w:szCs w:val="24"/>
        </w:rPr>
        <w:t xml:space="preserve">median </w:t>
      </w:r>
      <w:r>
        <w:rPr>
          <w:spacing w:val="1"/>
          <w:sz w:val="24"/>
          <w:szCs w:val="24"/>
        </w:rPr>
        <w:t xml:space="preserve"> </w:t>
      </w:r>
      <w:r>
        <w:rPr>
          <w:spacing w:val="-13"/>
          <w:sz w:val="24"/>
          <w:szCs w:val="24"/>
        </w:rPr>
        <w:t>v</w:t>
      </w:r>
      <w:r>
        <w:rPr>
          <w:sz w:val="24"/>
          <w:szCs w:val="24"/>
        </w:rPr>
        <w:t xml:space="preserve">alue. </w:t>
      </w:r>
      <w:r>
        <w:rPr>
          <w:spacing w:val="44"/>
          <w:sz w:val="24"/>
          <w:szCs w:val="24"/>
        </w:rPr>
        <w:t xml:space="preserve"> </w:t>
      </w:r>
      <w:r>
        <w:rPr>
          <w:sz w:val="24"/>
          <w:szCs w:val="24"/>
        </w:rPr>
        <w:t xml:space="preserve">Next,  </w:t>
      </w:r>
      <w:r>
        <w:rPr>
          <w:spacing w:val="-6"/>
          <w:sz w:val="24"/>
          <w:szCs w:val="24"/>
        </w:rPr>
        <w:t>w</w:t>
      </w:r>
      <w:r>
        <w:rPr>
          <w:sz w:val="24"/>
          <w:szCs w:val="24"/>
        </w:rPr>
        <w:t>e</w:t>
      </w:r>
      <w:r>
        <w:rPr>
          <w:spacing w:val="17"/>
          <w:sz w:val="24"/>
          <w:szCs w:val="24"/>
        </w:rPr>
        <w:t xml:space="preserve"> </w:t>
      </w:r>
      <w:r>
        <w:rPr>
          <w:sz w:val="24"/>
          <w:szCs w:val="24"/>
        </w:rPr>
        <w:t xml:space="preserve">conduct </w:t>
      </w:r>
      <w:r>
        <w:rPr>
          <w:spacing w:val="11"/>
          <w:sz w:val="24"/>
          <w:szCs w:val="24"/>
        </w:rPr>
        <w:t xml:space="preserve"> </w:t>
      </w:r>
      <w:r>
        <w:rPr>
          <w:sz w:val="24"/>
          <w:szCs w:val="24"/>
        </w:rPr>
        <w:t>1,000</w:t>
      </w:r>
      <w:r>
        <w:rPr>
          <w:spacing w:val="15"/>
          <w:sz w:val="24"/>
          <w:szCs w:val="24"/>
        </w:rPr>
        <w:t xml:space="preserve"> </w:t>
      </w:r>
      <w:r>
        <w:rPr>
          <w:sz w:val="24"/>
          <w:szCs w:val="24"/>
        </w:rPr>
        <w:t xml:space="preserve">random </w:t>
      </w:r>
      <w:r>
        <w:rPr>
          <w:spacing w:val="9"/>
          <w:sz w:val="24"/>
          <w:szCs w:val="24"/>
        </w:rPr>
        <w:t xml:space="preserve"> </w:t>
      </w:r>
      <w:r>
        <w:rPr>
          <w:sz w:val="24"/>
          <w:szCs w:val="24"/>
        </w:rPr>
        <w:t>dr</w:t>
      </w:r>
      <w:r>
        <w:rPr>
          <w:spacing w:val="-6"/>
          <w:sz w:val="24"/>
          <w:szCs w:val="24"/>
        </w:rPr>
        <w:t>a</w:t>
      </w:r>
      <w:r>
        <w:rPr>
          <w:sz w:val="24"/>
          <w:szCs w:val="24"/>
        </w:rPr>
        <w:t>ws</w:t>
      </w:r>
      <w:r>
        <w:rPr>
          <w:spacing w:val="51"/>
          <w:sz w:val="24"/>
          <w:szCs w:val="24"/>
        </w:rPr>
        <w:t xml:space="preserve"> </w:t>
      </w:r>
      <w:r>
        <w:rPr>
          <w:sz w:val="24"/>
          <w:szCs w:val="24"/>
        </w:rPr>
        <w:t>from</w:t>
      </w:r>
      <w:r>
        <w:rPr>
          <w:spacing w:val="30"/>
          <w:sz w:val="24"/>
          <w:szCs w:val="24"/>
        </w:rPr>
        <w:t xml:space="preserve"> </w:t>
      </w:r>
      <w:r>
        <w:rPr>
          <w:sz w:val="24"/>
          <w:szCs w:val="24"/>
        </w:rPr>
        <w:t>a</w:t>
      </w:r>
      <w:r>
        <w:rPr>
          <w:spacing w:val="35"/>
          <w:sz w:val="24"/>
          <w:szCs w:val="24"/>
        </w:rPr>
        <w:t xml:space="preserve"> </w:t>
      </w:r>
      <w:r>
        <w:rPr>
          <w:spacing w:val="-7"/>
          <w:w w:val="104"/>
          <w:sz w:val="24"/>
          <w:szCs w:val="24"/>
        </w:rPr>
        <w:t>m</w:t>
      </w:r>
      <w:r>
        <w:rPr>
          <w:w w:val="108"/>
          <w:sz w:val="24"/>
          <w:szCs w:val="24"/>
        </w:rPr>
        <w:t>ulti</w:t>
      </w:r>
      <w:r>
        <w:rPr>
          <w:spacing w:val="-13"/>
          <w:w w:val="108"/>
          <w:sz w:val="24"/>
          <w:szCs w:val="24"/>
        </w:rPr>
        <w:t>v</w:t>
      </w:r>
      <w:r>
        <w:rPr>
          <w:w w:val="110"/>
          <w:sz w:val="24"/>
          <w:szCs w:val="24"/>
        </w:rPr>
        <w:t xml:space="preserve">ariate </w:t>
      </w:r>
      <w:r>
        <w:rPr>
          <w:sz w:val="24"/>
          <w:szCs w:val="24"/>
        </w:rPr>
        <w:t>normal</w:t>
      </w:r>
      <w:r>
        <w:rPr>
          <w:spacing w:val="46"/>
          <w:sz w:val="24"/>
          <w:szCs w:val="24"/>
        </w:rPr>
        <w:t xml:space="preserve"> </w:t>
      </w:r>
      <w:r>
        <w:rPr>
          <w:sz w:val="24"/>
          <w:szCs w:val="24"/>
        </w:rPr>
        <w:t>to</w:t>
      </w:r>
      <w:r>
        <w:rPr>
          <w:spacing w:val="33"/>
          <w:sz w:val="24"/>
          <w:szCs w:val="24"/>
        </w:rPr>
        <w:t xml:space="preserve"> </w:t>
      </w:r>
      <w:r>
        <w:rPr>
          <w:sz w:val="24"/>
          <w:szCs w:val="24"/>
        </w:rPr>
        <w:t xml:space="preserve">obtain  </w:t>
      </w:r>
      <w:r>
        <w:rPr>
          <w:w w:val="107"/>
          <w:sz w:val="24"/>
          <w:szCs w:val="24"/>
        </w:rPr>
        <w:t>distributions</w:t>
      </w:r>
      <w:r>
        <w:rPr>
          <w:spacing w:val="8"/>
          <w:w w:val="107"/>
          <w:sz w:val="24"/>
          <w:szCs w:val="24"/>
        </w:rPr>
        <w:t xml:space="preserve"> </w:t>
      </w:r>
      <w:r>
        <w:rPr>
          <w:sz w:val="24"/>
          <w:szCs w:val="24"/>
        </w:rPr>
        <w:t>for</w:t>
      </w:r>
      <w:r>
        <w:rPr>
          <w:spacing w:val="9"/>
          <w:sz w:val="24"/>
          <w:szCs w:val="24"/>
        </w:rPr>
        <w:t xml:space="preserve"> </w:t>
      </w:r>
      <w:r>
        <w:rPr>
          <w:sz w:val="24"/>
          <w:szCs w:val="24"/>
        </w:rPr>
        <w:t>the</w:t>
      </w:r>
      <w:r>
        <w:rPr>
          <w:spacing w:val="44"/>
          <w:sz w:val="24"/>
          <w:szCs w:val="24"/>
        </w:rPr>
        <w:t xml:space="preserve"> </w:t>
      </w:r>
      <w:r>
        <w:rPr>
          <w:spacing w:val="6"/>
          <w:w w:val="108"/>
          <w:sz w:val="24"/>
          <w:szCs w:val="24"/>
        </w:rPr>
        <w:t>p</w:t>
      </w:r>
      <w:r>
        <w:rPr>
          <w:w w:val="101"/>
          <w:sz w:val="24"/>
          <w:szCs w:val="24"/>
        </w:rPr>
        <w:t>oi</w:t>
      </w:r>
      <w:r>
        <w:rPr>
          <w:spacing w:val="-6"/>
          <w:w w:val="101"/>
          <w:sz w:val="24"/>
          <w:szCs w:val="24"/>
        </w:rPr>
        <w:t>n</w:t>
      </w:r>
      <w:r>
        <w:rPr>
          <w:w w:val="137"/>
          <w:sz w:val="24"/>
          <w:szCs w:val="24"/>
        </w:rPr>
        <w:t>t</w:t>
      </w:r>
      <w:r>
        <w:rPr>
          <w:spacing w:val="12"/>
          <w:w w:val="137"/>
          <w:sz w:val="24"/>
          <w:szCs w:val="24"/>
        </w:rPr>
        <w:t xml:space="preserve"> </w:t>
      </w:r>
      <w:r>
        <w:rPr>
          <w:sz w:val="24"/>
          <w:szCs w:val="24"/>
        </w:rPr>
        <w:t xml:space="preserve">estimates </w:t>
      </w:r>
      <w:r>
        <w:rPr>
          <w:spacing w:val="6"/>
          <w:sz w:val="24"/>
          <w:szCs w:val="24"/>
        </w:rPr>
        <w:t xml:space="preserve"> </w:t>
      </w:r>
      <w:r>
        <w:rPr>
          <w:sz w:val="24"/>
          <w:szCs w:val="24"/>
        </w:rPr>
        <w:t>of ea</w:t>
      </w:r>
      <w:r>
        <w:rPr>
          <w:spacing w:val="-6"/>
          <w:sz w:val="24"/>
          <w:szCs w:val="24"/>
        </w:rPr>
        <w:t>c</w:t>
      </w:r>
      <w:r>
        <w:rPr>
          <w:sz w:val="24"/>
          <w:szCs w:val="24"/>
        </w:rPr>
        <w:t>h</w:t>
      </w:r>
      <w:r>
        <w:rPr>
          <w:spacing w:val="25"/>
          <w:sz w:val="24"/>
          <w:szCs w:val="24"/>
        </w:rPr>
        <w:t xml:space="preserve"> </w:t>
      </w:r>
      <w:r>
        <w:rPr>
          <w:sz w:val="24"/>
          <w:szCs w:val="24"/>
        </w:rPr>
        <w:t>of the</w:t>
      </w:r>
      <w:r>
        <w:rPr>
          <w:spacing w:val="44"/>
          <w:sz w:val="24"/>
          <w:szCs w:val="24"/>
        </w:rPr>
        <w:t xml:space="preserve"> </w:t>
      </w:r>
      <w:r>
        <w:rPr>
          <w:sz w:val="24"/>
          <w:szCs w:val="24"/>
        </w:rPr>
        <w:t>regression</w:t>
      </w:r>
      <w:r>
        <w:rPr>
          <w:spacing w:val="22"/>
          <w:sz w:val="24"/>
          <w:szCs w:val="24"/>
        </w:rPr>
        <w:t xml:space="preserve"> </w:t>
      </w:r>
      <w:r>
        <w:rPr>
          <w:sz w:val="24"/>
          <w:szCs w:val="24"/>
        </w:rPr>
        <w:t>c</w:t>
      </w:r>
      <w:r>
        <w:rPr>
          <w:spacing w:val="7"/>
          <w:sz w:val="24"/>
          <w:szCs w:val="24"/>
        </w:rPr>
        <w:t>o</w:t>
      </w:r>
      <w:r>
        <w:rPr>
          <w:sz w:val="24"/>
          <w:szCs w:val="24"/>
        </w:rPr>
        <w:t>efficie</w:t>
      </w:r>
      <w:r>
        <w:rPr>
          <w:spacing w:val="-6"/>
          <w:sz w:val="24"/>
          <w:szCs w:val="24"/>
        </w:rPr>
        <w:t>n</w:t>
      </w:r>
      <w:r>
        <w:rPr>
          <w:sz w:val="24"/>
          <w:szCs w:val="24"/>
        </w:rPr>
        <w:t>ts. After</w:t>
      </w:r>
      <w:r>
        <w:rPr>
          <w:spacing w:val="37"/>
          <w:sz w:val="24"/>
          <w:szCs w:val="24"/>
        </w:rPr>
        <w:t xml:space="preserve"> </w:t>
      </w:r>
      <w:r>
        <w:rPr>
          <w:sz w:val="24"/>
          <w:szCs w:val="24"/>
        </w:rPr>
        <w:t xml:space="preserve">obtaining </w:t>
      </w:r>
      <w:r>
        <w:rPr>
          <w:spacing w:val="6"/>
          <w:sz w:val="24"/>
          <w:szCs w:val="24"/>
        </w:rPr>
        <w:t xml:space="preserve"> </w:t>
      </w:r>
      <w:r>
        <w:rPr>
          <w:sz w:val="24"/>
          <w:szCs w:val="24"/>
        </w:rPr>
        <w:t>these</w:t>
      </w:r>
      <w:r>
        <w:rPr>
          <w:spacing w:val="37"/>
          <w:sz w:val="24"/>
          <w:szCs w:val="24"/>
        </w:rPr>
        <w:t xml:space="preserve"> </w:t>
      </w:r>
      <w:r>
        <w:rPr>
          <w:w w:val="107"/>
          <w:sz w:val="24"/>
          <w:szCs w:val="24"/>
        </w:rPr>
        <w:t>distributions,</w:t>
      </w:r>
      <w:r>
        <w:rPr>
          <w:spacing w:val="9"/>
          <w:w w:val="107"/>
          <w:sz w:val="24"/>
          <w:szCs w:val="24"/>
        </w:rPr>
        <w:t xml:space="preserve"> </w:t>
      </w:r>
      <w:r>
        <w:rPr>
          <w:spacing w:val="-6"/>
          <w:sz w:val="24"/>
          <w:szCs w:val="24"/>
        </w:rPr>
        <w:t>w</w:t>
      </w:r>
      <w:r>
        <w:rPr>
          <w:sz w:val="24"/>
          <w:szCs w:val="24"/>
        </w:rPr>
        <w:t>e</w:t>
      </w:r>
      <w:r>
        <w:rPr>
          <w:spacing w:val="4"/>
          <w:sz w:val="24"/>
          <w:szCs w:val="24"/>
        </w:rPr>
        <w:t xml:space="preserve"> </w:t>
      </w:r>
      <w:r>
        <w:rPr>
          <w:sz w:val="24"/>
          <w:szCs w:val="24"/>
        </w:rPr>
        <w:t>calculate</w:t>
      </w:r>
      <w:r>
        <w:rPr>
          <w:spacing w:val="55"/>
          <w:sz w:val="24"/>
          <w:szCs w:val="24"/>
        </w:rPr>
        <w:t xml:space="preserve"> </w:t>
      </w:r>
      <w:r>
        <w:rPr>
          <w:sz w:val="24"/>
          <w:szCs w:val="24"/>
        </w:rPr>
        <w:t>the</w:t>
      </w:r>
      <w:r>
        <w:rPr>
          <w:spacing w:val="44"/>
          <w:sz w:val="24"/>
          <w:szCs w:val="24"/>
        </w:rPr>
        <w:t xml:space="preserve"> </w:t>
      </w:r>
      <w:r>
        <w:rPr>
          <w:sz w:val="24"/>
          <w:szCs w:val="24"/>
        </w:rPr>
        <w:t xml:space="preserve">predicted </w:t>
      </w:r>
      <w:r>
        <w:rPr>
          <w:spacing w:val="5"/>
          <w:sz w:val="24"/>
          <w:szCs w:val="24"/>
        </w:rPr>
        <w:t xml:space="preserve"> </w:t>
      </w:r>
      <w:r>
        <w:rPr>
          <w:spacing w:val="-13"/>
          <w:sz w:val="24"/>
          <w:szCs w:val="24"/>
        </w:rPr>
        <w:t>v</w:t>
      </w:r>
      <w:r>
        <w:rPr>
          <w:sz w:val="24"/>
          <w:szCs w:val="24"/>
        </w:rPr>
        <w:t>alue</w:t>
      </w:r>
      <w:r>
        <w:rPr>
          <w:spacing w:val="32"/>
          <w:sz w:val="24"/>
          <w:szCs w:val="24"/>
        </w:rPr>
        <w:t xml:space="preserve"> </w:t>
      </w:r>
      <w:r>
        <w:rPr>
          <w:sz w:val="24"/>
          <w:szCs w:val="24"/>
        </w:rPr>
        <w:t xml:space="preserve">of </w:t>
      </w:r>
      <w:r>
        <w:rPr>
          <w:w w:val="109"/>
          <w:sz w:val="24"/>
          <w:szCs w:val="24"/>
        </w:rPr>
        <w:t>reputation</w:t>
      </w:r>
      <w:r>
        <w:rPr>
          <w:spacing w:val="7"/>
          <w:w w:val="109"/>
          <w:sz w:val="24"/>
          <w:szCs w:val="24"/>
        </w:rPr>
        <w:t xml:space="preserve"> </w:t>
      </w:r>
      <w:r>
        <w:rPr>
          <w:sz w:val="24"/>
          <w:szCs w:val="24"/>
        </w:rPr>
        <w:t>gi</w:t>
      </w:r>
      <w:r>
        <w:rPr>
          <w:spacing w:val="-6"/>
          <w:sz w:val="24"/>
          <w:szCs w:val="24"/>
        </w:rPr>
        <w:t>v</w:t>
      </w:r>
      <w:r>
        <w:rPr>
          <w:sz w:val="24"/>
          <w:szCs w:val="24"/>
        </w:rPr>
        <w:t>en</w:t>
      </w:r>
      <w:r>
        <w:rPr>
          <w:spacing w:val="16"/>
          <w:sz w:val="24"/>
          <w:szCs w:val="24"/>
        </w:rPr>
        <w:t xml:space="preserve"> </w:t>
      </w:r>
      <w:r>
        <w:rPr>
          <w:w w:val="111"/>
          <w:sz w:val="24"/>
          <w:szCs w:val="24"/>
        </w:rPr>
        <w:t xml:space="preserve">the </w:t>
      </w:r>
      <w:r>
        <w:rPr>
          <w:sz w:val="24"/>
          <w:szCs w:val="24"/>
        </w:rPr>
        <w:t xml:space="preserve">conditions </w:t>
      </w:r>
      <w:r>
        <w:rPr>
          <w:spacing w:val="21"/>
          <w:sz w:val="24"/>
          <w:szCs w:val="24"/>
        </w:rPr>
        <w:t xml:space="preserve"> </w:t>
      </w:r>
      <w:r>
        <w:rPr>
          <w:sz w:val="24"/>
          <w:szCs w:val="24"/>
        </w:rPr>
        <w:t>set</w:t>
      </w:r>
      <w:r>
        <w:rPr>
          <w:spacing w:val="60"/>
          <w:sz w:val="24"/>
          <w:szCs w:val="24"/>
        </w:rPr>
        <w:t xml:space="preserve"> </w:t>
      </w:r>
      <w:r>
        <w:rPr>
          <w:spacing w:val="-7"/>
          <w:sz w:val="24"/>
          <w:szCs w:val="24"/>
        </w:rPr>
        <w:t>b</w:t>
      </w:r>
      <w:r>
        <w:rPr>
          <w:sz w:val="24"/>
          <w:szCs w:val="24"/>
        </w:rPr>
        <w:t>y</w:t>
      </w:r>
      <w:r>
        <w:rPr>
          <w:spacing w:val="53"/>
          <w:sz w:val="24"/>
          <w:szCs w:val="24"/>
        </w:rPr>
        <w:t xml:space="preserve"> </w:t>
      </w:r>
      <w:r>
        <w:rPr>
          <w:sz w:val="24"/>
          <w:szCs w:val="24"/>
        </w:rPr>
        <w:t xml:space="preserve">the </w:t>
      </w:r>
      <w:r>
        <w:rPr>
          <w:spacing w:val="10"/>
          <w:sz w:val="24"/>
          <w:szCs w:val="24"/>
        </w:rPr>
        <w:t xml:space="preserve"> </w:t>
      </w:r>
      <w:r>
        <w:rPr>
          <w:spacing w:val="-7"/>
          <w:w w:val="137"/>
          <w:sz w:val="24"/>
          <w:szCs w:val="24"/>
        </w:rPr>
        <w:t>t</w:t>
      </w:r>
      <w:r>
        <w:rPr>
          <w:spacing w:val="-6"/>
          <w:w w:val="97"/>
          <w:sz w:val="24"/>
          <w:szCs w:val="24"/>
        </w:rPr>
        <w:t>w</w:t>
      </w:r>
      <w:r>
        <w:rPr>
          <w:w w:val="97"/>
          <w:sz w:val="24"/>
          <w:szCs w:val="24"/>
        </w:rPr>
        <w:t>o</w:t>
      </w:r>
      <w:r>
        <w:rPr>
          <w:sz w:val="24"/>
          <w:szCs w:val="24"/>
        </w:rPr>
        <w:t xml:space="preserve"> </w:t>
      </w:r>
      <w:r>
        <w:rPr>
          <w:spacing w:val="-19"/>
          <w:sz w:val="24"/>
          <w:szCs w:val="24"/>
        </w:rPr>
        <w:t xml:space="preserve"> </w:t>
      </w:r>
      <w:r>
        <w:rPr>
          <w:sz w:val="24"/>
          <w:szCs w:val="24"/>
        </w:rPr>
        <w:t xml:space="preserve">scenarios.  </w:t>
      </w:r>
      <w:r>
        <w:rPr>
          <w:spacing w:val="11"/>
          <w:sz w:val="24"/>
          <w:szCs w:val="24"/>
        </w:rPr>
        <w:t xml:space="preserve"> </w:t>
      </w:r>
      <w:r>
        <w:rPr>
          <w:sz w:val="24"/>
          <w:szCs w:val="24"/>
        </w:rPr>
        <w:t xml:space="preserve">The </w:t>
      </w:r>
      <w:r>
        <w:rPr>
          <w:spacing w:val="10"/>
          <w:sz w:val="24"/>
          <w:szCs w:val="24"/>
        </w:rPr>
        <w:t xml:space="preserve"> </w:t>
      </w:r>
      <w:r>
        <w:rPr>
          <w:sz w:val="24"/>
          <w:szCs w:val="24"/>
        </w:rPr>
        <w:t xml:space="preserve">result </w:t>
      </w:r>
      <w:r>
        <w:rPr>
          <w:spacing w:val="17"/>
          <w:sz w:val="24"/>
          <w:szCs w:val="24"/>
        </w:rPr>
        <w:t xml:space="preserve"> </w:t>
      </w:r>
      <w:r>
        <w:rPr>
          <w:sz w:val="24"/>
          <w:szCs w:val="24"/>
        </w:rPr>
        <w:t>of</w:t>
      </w:r>
      <w:r>
        <w:rPr>
          <w:spacing w:val="29"/>
          <w:sz w:val="24"/>
          <w:szCs w:val="24"/>
        </w:rPr>
        <w:t xml:space="preserve"> </w:t>
      </w:r>
      <w:r>
        <w:rPr>
          <w:sz w:val="24"/>
          <w:szCs w:val="24"/>
        </w:rPr>
        <w:t xml:space="preserve">this </w:t>
      </w:r>
      <w:r>
        <w:rPr>
          <w:spacing w:val="12"/>
          <w:sz w:val="24"/>
          <w:szCs w:val="24"/>
        </w:rPr>
        <w:t xml:space="preserve"> </w:t>
      </w:r>
      <w:r>
        <w:rPr>
          <w:sz w:val="24"/>
          <w:szCs w:val="24"/>
        </w:rPr>
        <w:t xml:space="preserve">analysis </w:t>
      </w:r>
      <w:r>
        <w:rPr>
          <w:spacing w:val="4"/>
          <w:sz w:val="24"/>
          <w:szCs w:val="24"/>
        </w:rPr>
        <w:t xml:space="preserve"> </w:t>
      </w:r>
      <w:r>
        <w:rPr>
          <w:sz w:val="24"/>
          <w:szCs w:val="24"/>
        </w:rPr>
        <w:t>is</w:t>
      </w:r>
      <w:r>
        <w:rPr>
          <w:spacing w:val="38"/>
          <w:sz w:val="24"/>
          <w:szCs w:val="24"/>
        </w:rPr>
        <w:t xml:space="preserve"> </w:t>
      </w:r>
      <w:r>
        <w:rPr>
          <w:sz w:val="24"/>
          <w:szCs w:val="24"/>
        </w:rPr>
        <w:t>visualized  in</w:t>
      </w:r>
      <w:r>
        <w:rPr>
          <w:spacing w:val="48"/>
          <w:sz w:val="24"/>
          <w:szCs w:val="24"/>
        </w:rPr>
        <w:t xml:space="preserve"> </w:t>
      </w:r>
      <w:r>
        <w:rPr>
          <w:sz w:val="24"/>
          <w:szCs w:val="24"/>
        </w:rPr>
        <w:t xml:space="preserve">Figure </w:t>
      </w:r>
      <w:r>
        <w:rPr>
          <w:spacing w:val="12"/>
          <w:sz w:val="24"/>
          <w:szCs w:val="24"/>
        </w:rPr>
        <w:t xml:space="preserve"> </w:t>
      </w:r>
      <w:r>
        <w:rPr>
          <w:w w:val="101"/>
          <w:sz w:val="24"/>
          <w:szCs w:val="24"/>
        </w:rPr>
        <w:t xml:space="preserve">2. </w:t>
      </w:r>
      <w:r>
        <w:rPr>
          <w:sz w:val="24"/>
          <w:szCs w:val="24"/>
        </w:rPr>
        <w:t>A</w:t>
      </w:r>
      <w:r>
        <w:rPr>
          <w:spacing w:val="22"/>
          <w:sz w:val="24"/>
          <w:szCs w:val="24"/>
        </w:rPr>
        <w:t xml:space="preserve"> </w:t>
      </w:r>
      <w:r>
        <w:rPr>
          <w:sz w:val="24"/>
          <w:szCs w:val="24"/>
        </w:rPr>
        <w:t>solid</w:t>
      </w:r>
      <w:r>
        <w:rPr>
          <w:spacing w:val="20"/>
          <w:sz w:val="24"/>
          <w:szCs w:val="24"/>
        </w:rPr>
        <w:t xml:space="preserve"> </w:t>
      </w:r>
      <w:r>
        <w:rPr>
          <w:sz w:val="24"/>
          <w:szCs w:val="24"/>
        </w:rPr>
        <w:t>circle</w:t>
      </w:r>
      <w:r>
        <w:rPr>
          <w:spacing w:val="20"/>
          <w:sz w:val="24"/>
          <w:szCs w:val="24"/>
        </w:rPr>
        <w:t xml:space="preserve"> </w:t>
      </w:r>
      <w:r>
        <w:rPr>
          <w:sz w:val="24"/>
          <w:szCs w:val="24"/>
        </w:rPr>
        <w:t>designates  the</w:t>
      </w:r>
      <w:r>
        <w:rPr>
          <w:spacing w:val="50"/>
          <w:sz w:val="24"/>
          <w:szCs w:val="24"/>
        </w:rPr>
        <w:t xml:space="preserve"> </w:t>
      </w:r>
      <w:r>
        <w:rPr>
          <w:sz w:val="24"/>
          <w:szCs w:val="24"/>
        </w:rPr>
        <w:t>mean</w:t>
      </w:r>
      <w:r>
        <w:rPr>
          <w:spacing w:val="46"/>
          <w:sz w:val="24"/>
          <w:szCs w:val="24"/>
        </w:rPr>
        <w:t xml:space="preserve"> </w:t>
      </w:r>
      <w:r>
        <w:rPr>
          <w:sz w:val="24"/>
          <w:szCs w:val="24"/>
        </w:rPr>
        <w:t xml:space="preserve">estimate </w:t>
      </w:r>
      <w:r>
        <w:rPr>
          <w:spacing w:val="16"/>
          <w:sz w:val="24"/>
          <w:szCs w:val="24"/>
        </w:rPr>
        <w:t xml:space="preserve"> </w:t>
      </w:r>
      <w:r>
        <w:rPr>
          <w:sz w:val="24"/>
          <w:szCs w:val="24"/>
        </w:rPr>
        <w:t>for</w:t>
      </w:r>
      <w:r>
        <w:rPr>
          <w:spacing w:val="17"/>
          <w:sz w:val="24"/>
          <w:szCs w:val="24"/>
        </w:rPr>
        <w:t xml:space="preserve"> </w:t>
      </w:r>
      <w:r>
        <w:rPr>
          <w:sz w:val="24"/>
          <w:szCs w:val="24"/>
        </w:rPr>
        <w:t>ea</w:t>
      </w:r>
      <w:r>
        <w:rPr>
          <w:spacing w:val="-7"/>
          <w:sz w:val="24"/>
          <w:szCs w:val="24"/>
        </w:rPr>
        <w:t>c</w:t>
      </w:r>
      <w:r>
        <w:rPr>
          <w:sz w:val="24"/>
          <w:szCs w:val="24"/>
        </w:rPr>
        <w:t>h</w:t>
      </w:r>
      <w:r>
        <w:rPr>
          <w:spacing w:val="33"/>
          <w:sz w:val="24"/>
          <w:szCs w:val="24"/>
        </w:rPr>
        <w:t xml:space="preserve"> </w:t>
      </w:r>
      <w:r>
        <w:rPr>
          <w:sz w:val="24"/>
          <w:szCs w:val="24"/>
        </w:rPr>
        <w:t>scenario</w:t>
      </w:r>
      <w:r>
        <w:rPr>
          <w:spacing w:val="36"/>
          <w:sz w:val="24"/>
          <w:szCs w:val="24"/>
        </w:rPr>
        <w:t xml:space="preserve"> </w:t>
      </w:r>
      <w:r>
        <w:rPr>
          <w:sz w:val="24"/>
          <w:szCs w:val="24"/>
        </w:rPr>
        <w:t>and</w:t>
      </w:r>
      <w:r>
        <w:rPr>
          <w:spacing w:val="48"/>
          <w:sz w:val="24"/>
          <w:szCs w:val="24"/>
        </w:rPr>
        <w:t xml:space="preserve"> </w:t>
      </w:r>
      <w:r>
        <w:rPr>
          <w:sz w:val="24"/>
          <w:szCs w:val="24"/>
        </w:rPr>
        <w:t>the</w:t>
      </w:r>
      <w:r>
        <w:rPr>
          <w:spacing w:val="52"/>
          <w:sz w:val="24"/>
          <w:szCs w:val="24"/>
        </w:rPr>
        <w:t xml:space="preserve"> </w:t>
      </w:r>
      <w:r>
        <w:rPr>
          <w:sz w:val="24"/>
          <w:szCs w:val="24"/>
        </w:rPr>
        <w:t>line</w:t>
      </w:r>
      <w:r>
        <w:rPr>
          <w:spacing w:val="24"/>
          <w:sz w:val="24"/>
          <w:szCs w:val="24"/>
        </w:rPr>
        <w:t xml:space="preserve"> </w:t>
      </w:r>
      <w:r>
        <w:rPr>
          <w:sz w:val="24"/>
          <w:szCs w:val="24"/>
        </w:rPr>
        <w:t>widths</w:t>
      </w:r>
      <w:r>
        <w:rPr>
          <w:spacing w:val="52"/>
          <w:sz w:val="24"/>
          <w:szCs w:val="24"/>
        </w:rPr>
        <w:t xml:space="preserve"> </w:t>
      </w:r>
      <w:r>
        <w:rPr>
          <w:w w:val="104"/>
          <w:sz w:val="24"/>
          <w:szCs w:val="24"/>
        </w:rPr>
        <w:t xml:space="preserve">designate </w:t>
      </w:r>
      <w:r>
        <w:rPr>
          <w:sz w:val="24"/>
          <w:szCs w:val="24"/>
        </w:rPr>
        <w:t>where</w:t>
      </w:r>
      <w:r>
        <w:rPr>
          <w:spacing w:val="24"/>
          <w:sz w:val="24"/>
          <w:szCs w:val="24"/>
        </w:rPr>
        <w:t xml:space="preserve"> </w:t>
      </w:r>
      <w:r>
        <w:rPr>
          <w:sz w:val="24"/>
          <w:szCs w:val="24"/>
        </w:rPr>
        <w:t>95</w:t>
      </w:r>
      <w:r>
        <w:rPr>
          <w:spacing w:val="6"/>
          <w:sz w:val="24"/>
          <w:szCs w:val="24"/>
        </w:rPr>
        <w:t xml:space="preserve"> </w:t>
      </w:r>
      <w:r>
        <w:rPr>
          <w:spacing w:val="6"/>
          <w:w w:val="108"/>
          <w:sz w:val="24"/>
          <w:szCs w:val="24"/>
        </w:rPr>
        <w:t>p</w:t>
      </w:r>
      <w:r>
        <w:rPr>
          <w:w w:val="102"/>
          <w:sz w:val="24"/>
          <w:szCs w:val="24"/>
        </w:rPr>
        <w:t>erce</w:t>
      </w:r>
      <w:r>
        <w:rPr>
          <w:spacing w:val="-7"/>
          <w:w w:val="102"/>
          <w:sz w:val="24"/>
          <w:szCs w:val="24"/>
        </w:rPr>
        <w:t>n</w:t>
      </w:r>
      <w:r>
        <w:rPr>
          <w:w w:val="137"/>
          <w:sz w:val="24"/>
          <w:szCs w:val="24"/>
        </w:rPr>
        <w:t>t</w:t>
      </w:r>
      <w:r>
        <w:rPr>
          <w:spacing w:val="12"/>
          <w:w w:val="137"/>
          <w:sz w:val="24"/>
          <w:szCs w:val="24"/>
        </w:rPr>
        <w:t xml:space="preserve"> </w:t>
      </w:r>
      <w:r>
        <w:rPr>
          <w:sz w:val="24"/>
          <w:szCs w:val="24"/>
        </w:rPr>
        <w:t>of the</w:t>
      </w:r>
      <w:r>
        <w:rPr>
          <w:spacing w:val="44"/>
          <w:sz w:val="24"/>
          <w:szCs w:val="24"/>
        </w:rPr>
        <w:t xml:space="preserve"> </w:t>
      </w:r>
      <w:r>
        <w:rPr>
          <w:spacing w:val="-13"/>
          <w:sz w:val="24"/>
          <w:szCs w:val="24"/>
        </w:rPr>
        <w:t>v</w:t>
      </w:r>
      <w:r>
        <w:rPr>
          <w:sz w:val="24"/>
          <w:szCs w:val="24"/>
        </w:rPr>
        <w:t>alues</w:t>
      </w:r>
      <w:r>
        <w:rPr>
          <w:spacing w:val="31"/>
          <w:sz w:val="24"/>
          <w:szCs w:val="24"/>
        </w:rPr>
        <w:t xml:space="preserve"> </w:t>
      </w:r>
      <w:r>
        <w:rPr>
          <w:sz w:val="24"/>
          <w:szCs w:val="24"/>
        </w:rPr>
        <w:t>for</w:t>
      </w:r>
      <w:r>
        <w:rPr>
          <w:spacing w:val="9"/>
          <w:sz w:val="24"/>
          <w:szCs w:val="24"/>
        </w:rPr>
        <w:t xml:space="preserve"> </w:t>
      </w:r>
      <w:r>
        <w:rPr>
          <w:sz w:val="24"/>
          <w:szCs w:val="24"/>
        </w:rPr>
        <w:t>a</w:t>
      </w:r>
      <w:r>
        <w:rPr>
          <w:spacing w:val="22"/>
          <w:sz w:val="24"/>
          <w:szCs w:val="24"/>
        </w:rPr>
        <w:t xml:space="preserve"> </w:t>
      </w:r>
      <w:r>
        <w:rPr>
          <w:sz w:val="24"/>
          <w:szCs w:val="24"/>
        </w:rPr>
        <w:t>gi</w:t>
      </w:r>
      <w:r>
        <w:rPr>
          <w:spacing w:val="-6"/>
          <w:sz w:val="24"/>
          <w:szCs w:val="24"/>
        </w:rPr>
        <w:t>v</w:t>
      </w:r>
      <w:r>
        <w:rPr>
          <w:sz w:val="24"/>
          <w:szCs w:val="24"/>
        </w:rPr>
        <w:t>en</w:t>
      </w:r>
      <w:r>
        <w:rPr>
          <w:spacing w:val="16"/>
          <w:sz w:val="24"/>
          <w:szCs w:val="24"/>
        </w:rPr>
        <w:t xml:space="preserve"> </w:t>
      </w:r>
      <w:r>
        <w:rPr>
          <w:sz w:val="24"/>
          <w:szCs w:val="24"/>
        </w:rPr>
        <w:t>scenario</w:t>
      </w:r>
      <w:r>
        <w:rPr>
          <w:spacing w:val="29"/>
          <w:sz w:val="24"/>
          <w:szCs w:val="24"/>
        </w:rPr>
        <w:t xml:space="preserve"> </w:t>
      </w:r>
      <w:r>
        <w:rPr>
          <w:sz w:val="24"/>
          <w:szCs w:val="24"/>
        </w:rPr>
        <w:t>fall.</w:t>
      </w:r>
      <w:r>
        <w:rPr>
          <w:spacing w:val="46"/>
          <w:sz w:val="24"/>
          <w:szCs w:val="24"/>
        </w:rPr>
        <w:t xml:space="preserve"> </w:t>
      </w:r>
      <w:r>
        <w:rPr>
          <w:sz w:val="24"/>
          <w:szCs w:val="24"/>
        </w:rPr>
        <w:t>E</w:t>
      </w:r>
      <w:r>
        <w:rPr>
          <w:spacing w:val="-7"/>
          <w:sz w:val="24"/>
          <w:szCs w:val="24"/>
        </w:rPr>
        <w:t>v</w:t>
      </w:r>
      <w:r>
        <w:rPr>
          <w:sz w:val="24"/>
          <w:szCs w:val="24"/>
        </w:rPr>
        <w:t>en</w:t>
      </w:r>
      <w:r>
        <w:rPr>
          <w:spacing w:val="35"/>
          <w:sz w:val="24"/>
          <w:szCs w:val="24"/>
        </w:rPr>
        <w:t xml:space="preserve"> </w:t>
      </w:r>
      <w:r>
        <w:rPr>
          <w:sz w:val="24"/>
          <w:szCs w:val="24"/>
        </w:rPr>
        <w:t>for</w:t>
      </w:r>
      <w:r>
        <w:rPr>
          <w:spacing w:val="9"/>
          <w:sz w:val="24"/>
          <w:szCs w:val="24"/>
        </w:rPr>
        <w:t xml:space="preserve"> </w:t>
      </w:r>
      <w:r>
        <w:rPr>
          <w:sz w:val="24"/>
          <w:szCs w:val="24"/>
        </w:rPr>
        <w:t>the</w:t>
      </w:r>
      <w:r>
        <w:rPr>
          <w:spacing w:val="44"/>
          <w:sz w:val="24"/>
          <w:szCs w:val="24"/>
        </w:rPr>
        <w:t xml:space="preserve"> </w:t>
      </w:r>
      <w:r>
        <w:rPr>
          <w:sz w:val="24"/>
          <w:szCs w:val="24"/>
        </w:rPr>
        <w:t>ICSID</w:t>
      </w:r>
      <w:r>
        <w:rPr>
          <w:spacing w:val="31"/>
          <w:sz w:val="24"/>
          <w:szCs w:val="24"/>
        </w:rPr>
        <w:t xml:space="preserve"> </w:t>
      </w:r>
      <w:r>
        <w:rPr>
          <w:sz w:val="24"/>
          <w:szCs w:val="24"/>
        </w:rPr>
        <w:t xml:space="preserve">dispute  </w:t>
      </w:r>
      <w:r>
        <w:rPr>
          <w:spacing w:val="-13"/>
          <w:w w:val="103"/>
          <w:sz w:val="24"/>
          <w:szCs w:val="24"/>
        </w:rPr>
        <w:t>v</w:t>
      </w:r>
      <w:r>
        <w:rPr>
          <w:w w:val="105"/>
          <w:sz w:val="24"/>
          <w:szCs w:val="24"/>
        </w:rPr>
        <w:t xml:space="preserve">ariable </w:t>
      </w:r>
      <w:r>
        <w:rPr>
          <w:sz w:val="24"/>
          <w:szCs w:val="24"/>
        </w:rPr>
        <w:t>sh</w:t>
      </w:r>
      <w:r>
        <w:rPr>
          <w:spacing w:val="-6"/>
          <w:sz w:val="24"/>
          <w:szCs w:val="24"/>
        </w:rPr>
        <w:t>o</w:t>
      </w:r>
      <w:r>
        <w:rPr>
          <w:sz w:val="24"/>
          <w:szCs w:val="24"/>
        </w:rPr>
        <w:t>wn</w:t>
      </w:r>
      <w:r>
        <w:rPr>
          <w:spacing w:val="34"/>
          <w:sz w:val="24"/>
          <w:szCs w:val="24"/>
        </w:rPr>
        <w:t xml:space="preserve"> </w:t>
      </w:r>
      <w:r>
        <w:rPr>
          <w:sz w:val="24"/>
          <w:szCs w:val="24"/>
        </w:rPr>
        <w:t>in</w:t>
      </w:r>
      <w:r>
        <w:rPr>
          <w:spacing w:val="35"/>
          <w:sz w:val="24"/>
          <w:szCs w:val="24"/>
        </w:rPr>
        <w:t xml:space="preserve"> </w:t>
      </w:r>
      <w:r>
        <w:rPr>
          <w:sz w:val="24"/>
          <w:szCs w:val="24"/>
        </w:rPr>
        <w:t>the  figure,</w:t>
      </w:r>
      <w:r>
        <w:rPr>
          <w:spacing w:val="34"/>
          <w:sz w:val="24"/>
          <w:szCs w:val="24"/>
        </w:rPr>
        <w:t xml:space="preserve"> </w:t>
      </w:r>
      <w:r>
        <w:rPr>
          <w:sz w:val="24"/>
          <w:szCs w:val="24"/>
        </w:rPr>
        <w:t xml:space="preserve">there </w:t>
      </w:r>
      <w:r>
        <w:rPr>
          <w:spacing w:val="6"/>
          <w:sz w:val="24"/>
          <w:szCs w:val="24"/>
        </w:rPr>
        <w:t xml:space="preserve"> </w:t>
      </w:r>
      <w:r>
        <w:rPr>
          <w:sz w:val="24"/>
          <w:szCs w:val="24"/>
        </w:rPr>
        <w:t>is</w:t>
      </w:r>
      <w:r>
        <w:rPr>
          <w:spacing w:val="25"/>
          <w:sz w:val="24"/>
          <w:szCs w:val="24"/>
        </w:rPr>
        <w:t xml:space="preserve"> </w:t>
      </w:r>
      <w:r>
        <w:rPr>
          <w:sz w:val="24"/>
          <w:szCs w:val="24"/>
        </w:rPr>
        <w:t>less</w:t>
      </w:r>
      <w:r>
        <w:rPr>
          <w:spacing w:val="21"/>
          <w:sz w:val="24"/>
          <w:szCs w:val="24"/>
        </w:rPr>
        <w:t xml:space="preserve"> </w:t>
      </w:r>
      <w:r>
        <w:rPr>
          <w:sz w:val="24"/>
          <w:szCs w:val="24"/>
        </w:rPr>
        <w:t xml:space="preserve">than </w:t>
      </w:r>
      <w:r>
        <w:rPr>
          <w:spacing w:val="21"/>
          <w:sz w:val="24"/>
          <w:szCs w:val="24"/>
        </w:rPr>
        <w:t xml:space="preserve"> </w:t>
      </w:r>
      <w:r>
        <w:rPr>
          <w:sz w:val="24"/>
          <w:szCs w:val="24"/>
        </w:rPr>
        <w:t>a</w:t>
      </w:r>
      <w:r>
        <w:rPr>
          <w:spacing w:val="37"/>
          <w:sz w:val="24"/>
          <w:szCs w:val="24"/>
        </w:rPr>
        <w:t xml:space="preserve"> </w:t>
      </w:r>
      <w:r>
        <w:rPr>
          <w:sz w:val="24"/>
          <w:szCs w:val="24"/>
        </w:rPr>
        <w:t>one</w:t>
      </w:r>
      <w:r>
        <w:rPr>
          <w:spacing w:val="31"/>
          <w:sz w:val="24"/>
          <w:szCs w:val="24"/>
        </w:rPr>
        <w:t xml:space="preserve"> </w:t>
      </w:r>
      <w:r>
        <w:rPr>
          <w:spacing w:val="6"/>
          <w:w w:val="108"/>
          <w:sz w:val="24"/>
          <w:szCs w:val="24"/>
        </w:rPr>
        <w:t>p</w:t>
      </w:r>
      <w:r>
        <w:rPr>
          <w:w w:val="101"/>
          <w:sz w:val="24"/>
          <w:szCs w:val="24"/>
        </w:rPr>
        <w:t>oi</w:t>
      </w:r>
      <w:r>
        <w:rPr>
          <w:spacing w:val="-6"/>
          <w:w w:val="101"/>
          <w:sz w:val="24"/>
          <w:szCs w:val="24"/>
        </w:rPr>
        <w:t>n</w:t>
      </w:r>
      <w:r>
        <w:rPr>
          <w:w w:val="137"/>
          <w:sz w:val="24"/>
          <w:szCs w:val="24"/>
        </w:rPr>
        <w:t>t</w:t>
      </w:r>
      <w:r>
        <w:rPr>
          <w:spacing w:val="28"/>
          <w:w w:val="137"/>
          <w:sz w:val="24"/>
          <w:szCs w:val="24"/>
        </w:rPr>
        <w:t xml:space="preserve"> </w:t>
      </w:r>
      <w:r>
        <w:rPr>
          <w:sz w:val="24"/>
          <w:szCs w:val="24"/>
        </w:rPr>
        <w:t>difference</w:t>
      </w:r>
      <w:r>
        <w:rPr>
          <w:spacing w:val="18"/>
          <w:sz w:val="24"/>
          <w:szCs w:val="24"/>
        </w:rPr>
        <w:t xml:space="preserve"> </w:t>
      </w:r>
      <w:r>
        <w:rPr>
          <w:sz w:val="24"/>
          <w:szCs w:val="24"/>
        </w:rPr>
        <w:t>in</w:t>
      </w:r>
      <w:r>
        <w:rPr>
          <w:spacing w:val="35"/>
          <w:sz w:val="24"/>
          <w:szCs w:val="24"/>
        </w:rPr>
        <w:t xml:space="preserve"> </w:t>
      </w:r>
      <w:r>
        <w:rPr>
          <w:sz w:val="24"/>
          <w:szCs w:val="24"/>
        </w:rPr>
        <w:t xml:space="preserve">the  predicted </w:t>
      </w:r>
      <w:r>
        <w:rPr>
          <w:spacing w:val="21"/>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 xml:space="preserve">t </w:t>
      </w:r>
      <w:r>
        <w:rPr>
          <w:sz w:val="24"/>
          <w:szCs w:val="24"/>
        </w:rPr>
        <w:t>profile</w:t>
      </w:r>
      <w:r>
        <w:rPr>
          <w:spacing w:val="6"/>
          <w:sz w:val="24"/>
          <w:szCs w:val="24"/>
        </w:rPr>
        <w:t xml:space="preserve"> </w:t>
      </w:r>
      <w:r>
        <w:rPr>
          <w:sz w:val="24"/>
          <w:szCs w:val="24"/>
        </w:rPr>
        <w:t xml:space="preserve">rating </w:t>
      </w:r>
      <w:r>
        <w:rPr>
          <w:spacing w:val="2"/>
          <w:sz w:val="24"/>
          <w:szCs w:val="24"/>
        </w:rPr>
        <w:t xml:space="preserve"> </w:t>
      </w:r>
      <w:r>
        <w:rPr>
          <w:sz w:val="24"/>
          <w:szCs w:val="24"/>
        </w:rPr>
        <w:t xml:space="preserve">predicted </w:t>
      </w:r>
      <w:r>
        <w:rPr>
          <w:spacing w:val="5"/>
          <w:sz w:val="24"/>
          <w:szCs w:val="24"/>
        </w:rPr>
        <w:t xml:space="preserve"> </w:t>
      </w:r>
      <w:r>
        <w:rPr>
          <w:spacing w:val="-7"/>
          <w:sz w:val="24"/>
          <w:szCs w:val="24"/>
        </w:rPr>
        <w:t>b</w:t>
      </w:r>
      <w:r>
        <w:rPr>
          <w:sz w:val="24"/>
          <w:szCs w:val="24"/>
        </w:rPr>
        <w:t>y</w:t>
      </w:r>
      <w:r>
        <w:rPr>
          <w:spacing w:val="26"/>
          <w:sz w:val="24"/>
          <w:szCs w:val="24"/>
        </w:rPr>
        <w:t xml:space="preserve"> </w:t>
      </w:r>
      <w:r>
        <w:rPr>
          <w:sz w:val="24"/>
          <w:szCs w:val="24"/>
        </w:rPr>
        <w:t>the</w:t>
      </w:r>
      <w:r>
        <w:rPr>
          <w:spacing w:val="44"/>
          <w:sz w:val="24"/>
          <w:szCs w:val="24"/>
        </w:rPr>
        <w:t xml:space="preserve"> </w:t>
      </w:r>
      <w:r>
        <w:rPr>
          <w:sz w:val="24"/>
          <w:szCs w:val="24"/>
        </w:rPr>
        <w:t>zero</w:t>
      </w:r>
      <w:r>
        <w:rPr>
          <w:spacing w:val="13"/>
          <w:sz w:val="24"/>
          <w:szCs w:val="24"/>
        </w:rPr>
        <w:t xml:space="preserve"> </w:t>
      </w:r>
      <w:r>
        <w:rPr>
          <w:sz w:val="24"/>
          <w:szCs w:val="24"/>
        </w:rPr>
        <w:t>and</w:t>
      </w:r>
      <w:r>
        <w:rPr>
          <w:spacing w:val="39"/>
          <w:sz w:val="24"/>
          <w:szCs w:val="24"/>
        </w:rPr>
        <w:t xml:space="preserve"> </w:t>
      </w:r>
      <w:r>
        <w:rPr>
          <w:sz w:val="24"/>
          <w:szCs w:val="24"/>
        </w:rPr>
        <w:t>high</w:t>
      </w:r>
      <w:r>
        <w:rPr>
          <w:spacing w:val="25"/>
          <w:sz w:val="24"/>
          <w:szCs w:val="24"/>
        </w:rPr>
        <w:t xml:space="preserve"> </w:t>
      </w:r>
      <w:r>
        <w:rPr>
          <w:sz w:val="24"/>
          <w:szCs w:val="24"/>
        </w:rPr>
        <w:t xml:space="preserve">dispute  scenarios. </w:t>
      </w:r>
      <w:r>
        <w:rPr>
          <w:spacing w:val="1"/>
          <w:sz w:val="24"/>
          <w:szCs w:val="24"/>
        </w:rPr>
        <w:t xml:space="preserve"> </w:t>
      </w:r>
      <w:r>
        <w:rPr>
          <w:sz w:val="24"/>
          <w:szCs w:val="24"/>
        </w:rPr>
        <w:t>In</w:t>
      </w:r>
      <w:r>
        <w:rPr>
          <w:spacing w:val="27"/>
          <w:sz w:val="24"/>
          <w:szCs w:val="24"/>
        </w:rPr>
        <w:t xml:space="preserve"> </w:t>
      </w:r>
      <w:r>
        <w:rPr>
          <w:sz w:val="24"/>
          <w:szCs w:val="24"/>
        </w:rPr>
        <w:t xml:space="preserve">addition </w:t>
      </w:r>
      <w:r>
        <w:rPr>
          <w:spacing w:val="7"/>
          <w:sz w:val="24"/>
          <w:szCs w:val="24"/>
        </w:rPr>
        <w:t xml:space="preserve"> </w:t>
      </w:r>
      <w:r>
        <w:rPr>
          <w:sz w:val="24"/>
          <w:szCs w:val="24"/>
        </w:rPr>
        <w:t>to</w:t>
      </w:r>
      <w:r>
        <w:rPr>
          <w:spacing w:val="33"/>
          <w:sz w:val="24"/>
          <w:szCs w:val="24"/>
        </w:rPr>
        <w:t xml:space="preserve"> </w:t>
      </w:r>
      <w:r>
        <w:rPr>
          <w:sz w:val="24"/>
          <w:szCs w:val="24"/>
        </w:rPr>
        <w:t>this</w:t>
      </w:r>
      <w:r>
        <w:rPr>
          <w:spacing w:val="43"/>
          <w:sz w:val="24"/>
          <w:szCs w:val="24"/>
        </w:rPr>
        <w:t xml:space="preserve"> </w:t>
      </w:r>
      <w:r>
        <w:rPr>
          <w:w w:val="107"/>
          <w:sz w:val="24"/>
          <w:szCs w:val="24"/>
        </w:rPr>
        <w:t>relati</w:t>
      </w:r>
      <w:r>
        <w:rPr>
          <w:spacing w:val="-7"/>
          <w:w w:val="107"/>
          <w:sz w:val="24"/>
          <w:szCs w:val="24"/>
        </w:rPr>
        <w:t>v</w:t>
      </w:r>
      <w:r>
        <w:rPr>
          <w:w w:val="99"/>
          <w:sz w:val="24"/>
          <w:szCs w:val="24"/>
        </w:rPr>
        <w:t xml:space="preserve">ely </w:t>
      </w:r>
      <w:r>
        <w:rPr>
          <w:sz w:val="24"/>
          <w:szCs w:val="24"/>
        </w:rPr>
        <w:t xml:space="preserve">minimal </w:t>
      </w:r>
      <w:r>
        <w:rPr>
          <w:spacing w:val="1"/>
          <w:sz w:val="24"/>
          <w:szCs w:val="24"/>
        </w:rPr>
        <w:t xml:space="preserve"> </w:t>
      </w:r>
      <w:r>
        <w:rPr>
          <w:sz w:val="24"/>
          <w:szCs w:val="24"/>
        </w:rPr>
        <w:t>difference,</w:t>
      </w:r>
      <w:r>
        <w:rPr>
          <w:spacing w:val="32"/>
          <w:sz w:val="24"/>
          <w:szCs w:val="24"/>
        </w:rPr>
        <w:t xml:space="preserve"> </w:t>
      </w:r>
      <w:r>
        <w:rPr>
          <w:sz w:val="24"/>
          <w:szCs w:val="24"/>
        </w:rPr>
        <w:t>the  le</w:t>
      </w:r>
      <w:r>
        <w:rPr>
          <w:spacing w:val="-7"/>
          <w:sz w:val="24"/>
          <w:szCs w:val="24"/>
        </w:rPr>
        <w:t>v</w:t>
      </w:r>
      <w:r>
        <w:rPr>
          <w:sz w:val="24"/>
          <w:szCs w:val="24"/>
        </w:rPr>
        <w:t>el</w:t>
      </w:r>
      <w:r>
        <w:rPr>
          <w:spacing w:val="21"/>
          <w:sz w:val="24"/>
          <w:szCs w:val="24"/>
        </w:rPr>
        <w:t xml:space="preserve"> </w:t>
      </w:r>
      <w:r>
        <w:rPr>
          <w:sz w:val="24"/>
          <w:szCs w:val="24"/>
        </w:rPr>
        <w:t>of</w:t>
      </w:r>
      <w:r>
        <w:rPr>
          <w:spacing w:val="17"/>
          <w:sz w:val="24"/>
          <w:szCs w:val="24"/>
        </w:rPr>
        <w:t xml:space="preserve"> </w:t>
      </w:r>
      <w:r>
        <w:rPr>
          <w:w w:val="107"/>
          <w:sz w:val="24"/>
          <w:szCs w:val="24"/>
        </w:rPr>
        <w:t>uncertai</w:t>
      </w:r>
      <w:r>
        <w:rPr>
          <w:spacing w:val="-7"/>
          <w:w w:val="107"/>
          <w:sz w:val="24"/>
          <w:szCs w:val="24"/>
        </w:rPr>
        <w:t>n</w:t>
      </w:r>
      <w:r>
        <w:rPr>
          <w:spacing w:val="-7"/>
          <w:w w:val="137"/>
          <w:sz w:val="24"/>
          <w:szCs w:val="24"/>
        </w:rPr>
        <w:t>t</w:t>
      </w:r>
      <w:r>
        <w:rPr>
          <w:w w:val="103"/>
          <w:sz w:val="24"/>
          <w:szCs w:val="24"/>
        </w:rPr>
        <w:t>y</w:t>
      </w:r>
      <w:r>
        <w:rPr>
          <w:spacing w:val="29"/>
          <w:w w:val="103"/>
          <w:sz w:val="24"/>
          <w:szCs w:val="24"/>
        </w:rPr>
        <w:t xml:space="preserve"> </w:t>
      </w:r>
      <w:r>
        <w:rPr>
          <w:sz w:val="24"/>
          <w:szCs w:val="24"/>
        </w:rPr>
        <w:t xml:space="preserve">around </w:t>
      </w:r>
      <w:r>
        <w:rPr>
          <w:spacing w:val="15"/>
          <w:sz w:val="24"/>
          <w:szCs w:val="24"/>
        </w:rPr>
        <w:t xml:space="preserve"> </w:t>
      </w:r>
      <w:r>
        <w:rPr>
          <w:sz w:val="24"/>
          <w:szCs w:val="24"/>
        </w:rPr>
        <w:t>these</w:t>
      </w:r>
      <w:r>
        <w:rPr>
          <w:spacing w:val="53"/>
          <w:sz w:val="24"/>
          <w:szCs w:val="24"/>
        </w:rPr>
        <w:t xml:space="preserve"> </w:t>
      </w:r>
      <w:r>
        <w:rPr>
          <w:sz w:val="24"/>
          <w:szCs w:val="24"/>
        </w:rPr>
        <w:t xml:space="preserve">predictions </w:t>
      </w:r>
      <w:r>
        <w:rPr>
          <w:spacing w:val="22"/>
          <w:sz w:val="24"/>
          <w:szCs w:val="24"/>
        </w:rPr>
        <w:t xml:space="preserve"> </w:t>
      </w:r>
      <w:r>
        <w:rPr>
          <w:sz w:val="24"/>
          <w:szCs w:val="24"/>
        </w:rPr>
        <w:t>is</w:t>
      </w:r>
      <w:r>
        <w:rPr>
          <w:spacing w:val="26"/>
          <w:sz w:val="24"/>
          <w:szCs w:val="24"/>
        </w:rPr>
        <w:t xml:space="preserve"> </w:t>
      </w:r>
      <w:r>
        <w:rPr>
          <w:sz w:val="24"/>
          <w:szCs w:val="24"/>
        </w:rPr>
        <w:t xml:space="preserve">quite </w:t>
      </w:r>
      <w:r>
        <w:rPr>
          <w:spacing w:val="1"/>
          <w:sz w:val="24"/>
          <w:szCs w:val="24"/>
        </w:rPr>
        <w:t xml:space="preserve"> </w:t>
      </w:r>
      <w:r>
        <w:rPr>
          <w:sz w:val="24"/>
          <w:szCs w:val="24"/>
        </w:rPr>
        <w:t xml:space="preserve">large. </w:t>
      </w:r>
      <w:r>
        <w:rPr>
          <w:spacing w:val="38"/>
          <w:sz w:val="24"/>
          <w:szCs w:val="24"/>
        </w:rPr>
        <w:t xml:space="preserve"> </w:t>
      </w:r>
      <w:r>
        <w:rPr>
          <w:spacing w:val="-20"/>
          <w:w w:val="115"/>
          <w:sz w:val="24"/>
          <w:szCs w:val="24"/>
        </w:rPr>
        <w:t>T</w:t>
      </w:r>
      <w:r>
        <w:rPr>
          <w:w w:val="106"/>
          <w:sz w:val="24"/>
          <w:szCs w:val="24"/>
        </w:rPr>
        <w:t>a</w:t>
      </w:r>
      <w:r>
        <w:rPr>
          <w:spacing w:val="-6"/>
          <w:w w:val="106"/>
          <w:sz w:val="24"/>
          <w:szCs w:val="24"/>
        </w:rPr>
        <w:t>k</w:t>
      </w:r>
      <w:r>
        <w:rPr>
          <w:w w:val="103"/>
          <w:sz w:val="24"/>
          <w:szCs w:val="24"/>
        </w:rPr>
        <w:t xml:space="preserve">en </w:t>
      </w:r>
      <w:r>
        <w:rPr>
          <w:sz w:val="24"/>
          <w:szCs w:val="24"/>
        </w:rPr>
        <w:t xml:space="preserve">together, </w:t>
      </w:r>
      <w:r>
        <w:rPr>
          <w:spacing w:val="25"/>
          <w:sz w:val="24"/>
          <w:szCs w:val="24"/>
        </w:rPr>
        <w:t xml:space="preserve"> </w:t>
      </w:r>
      <w:r>
        <w:rPr>
          <w:sz w:val="24"/>
          <w:szCs w:val="24"/>
        </w:rPr>
        <w:t>these</w:t>
      </w:r>
      <w:r>
        <w:rPr>
          <w:spacing w:val="49"/>
          <w:sz w:val="24"/>
          <w:szCs w:val="24"/>
        </w:rPr>
        <w:t xml:space="preserve"> </w:t>
      </w:r>
      <w:r>
        <w:rPr>
          <w:spacing w:val="-7"/>
          <w:w w:val="106"/>
          <w:sz w:val="24"/>
          <w:szCs w:val="24"/>
        </w:rPr>
        <w:t>c</w:t>
      </w:r>
      <w:r>
        <w:rPr>
          <w:w w:val="106"/>
          <w:sz w:val="24"/>
          <w:szCs w:val="24"/>
        </w:rPr>
        <w:t>haracteristics</w:t>
      </w:r>
      <w:r>
        <w:rPr>
          <w:spacing w:val="24"/>
          <w:w w:val="106"/>
          <w:sz w:val="24"/>
          <w:szCs w:val="24"/>
        </w:rPr>
        <w:t xml:space="preserve"> </w:t>
      </w:r>
      <w:r>
        <w:rPr>
          <w:sz w:val="24"/>
          <w:szCs w:val="24"/>
        </w:rPr>
        <w:t>of</w:t>
      </w:r>
      <w:r>
        <w:rPr>
          <w:spacing w:val="12"/>
          <w:sz w:val="24"/>
          <w:szCs w:val="24"/>
        </w:rPr>
        <w:t xml:space="preserve"> </w:t>
      </w:r>
      <w:r>
        <w:rPr>
          <w:sz w:val="24"/>
          <w:szCs w:val="24"/>
        </w:rPr>
        <w:t>the</w:t>
      </w:r>
      <w:r>
        <w:rPr>
          <w:spacing w:val="56"/>
          <w:sz w:val="24"/>
          <w:szCs w:val="24"/>
        </w:rPr>
        <w:t xml:space="preserve"> </w:t>
      </w:r>
      <w:r>
        <w:rPr>
          <w:sz w:val="24"/>
          <w:szCs w:val="24"/>
        </w:rPr>
        <w:t xml:space="preserve">data </w:t>
      </w:r>
      <w:r>
        <w:rPr>
          <w:spacing w:val="20"/>
          <w:sz w:val="24"/>
          <w:szCs w:val="24"/>
        </w:rPr>
        <w:t xml:space="preserve"> </w:t>
      </w:r>
      <w:r>
        <w:rPr>
          <w:spacing w:val="-6"/>
          <w:sz w:val="24"/>
          <w:szCs w:val="24"/>
        </w:rPr>
        <w:t>c</w:t>
      </w:r>
      <w:r>
        <w:rPr>
          <w:sz w:val="24"/>
          <w:szCs w:val="24"/>
        </w:rPr>
        <w:t>hallenge</w:t>
      </w:r>
      <w:r>
        <w:rPr>
          <w:spacing w:val="38"/>
          <w:sz w:val="24"/>
          <w:szCs w:val="24"/>
        </w:rPr>
        <w:t xml:space="preserve"> </w:t>
      </w:r>
      <w:r>
        <w:rPr>
          <w:sz w:val="24"/>
          <w:szCs w:val="24"/>
        </w:rPr>
        <w:t>the</w:t>
      </w:r>
      <w:r>
        <w:rPr>
          <w:spacing w:val="56"/>
          <w:sz w:val="24"/>
          <w:szCs w:val="24"/>
        </w:rPr>
        <w:t xml:space="preserve"> </w:t>
      </w:r>
      <w:r>
        <w:rPr>
          <w:sz w:val="24"/>
          <w:szCs w:val="24"/>
        </w:rPr>
        <w:t xml:space="preserve">broad </w:t>
      </w:r>
      <w:r>
        <w:rPr>
          <w:spacing w:val="2"/>
          <w:sz w:val="24"/>
          <w:szCs w:val="24"/>
        </w:rPr>
        <w:t xml:space="preserve"> </w:t>
      </w:r>
      <w:r>
        <w:rPr>
          <w:sz w:val="24"/>
          <w:szCs w:val="24"/>
        </w:rPr>
        <w:t>claim</w:t>
      </w:r>
      <w:r>
        <w:rPr>
          <w:spacing w:val="35"/>
          <w:sz w:val="24"/>
          <w:szCs w:val="24"/>
        </w:rPr>
        <w:t xml:space="preserve"> </w:t>
      </w:r>
      <w:r>
        <w:rPr>
          <w:sz w:val="24"/>
          <w:szCs w:val="24"/>
        </w:rPr>
        <w:t xml:space="preserve">that </w:t>
      </w:r>
      <w:r>
        <w:rPr>
          <w:spacing w:val="32"/>
          <w:sz w:val="24"/>
          <w:szCs w:val="24"/>
        </w:rPr>
        <w:t xml:space="preserve"> </w:t>
      </w:r>
      <w:r>
        <w:rPr>
          <w:sz w:val="24"/>
          <w:szCs w:val="24"/>
        </w:rPr>
        <w:t xml:space="preserve">dispute </w:t>
      </w:r>
      <w:r>
        <w:rPr>
          <w:spacing w:val="12"/>
          <w:sz w:val="24"/>
          <w:szCs w:val="24"/>
        </w:rPr>
        <w:t xml:space="preserve"> </w:t>
      </w:r>
      <w:r>
        <w:rPr>
          <w:w w:val="108"/>
          <w:sz w:val="24"/>
          <w:szCs w:val="24"/>
        </w:rPr>
        <w:t>initiation</w:t>
      </w:r>
    </w:p>
    <w:p w14:paraId="407B1E2C" w14:textId="77777777" w:rsidR="000A768D" w:rsidRDefault="00880F97">
      <w:pPr>
        <w:spacing w:before="9"/>
        <w:ind w:left="100" w:right="3053"/>
        <w:jc w:val="both"/>
        <w:rPr>
          <w:sz w:val="24"/>
          <w:szCs w:val="24"/>
        </w:rPr>
      </w:pPr>
      <w:r>
        <w:pict w14:anchorId="595CD4B7">
          <v:group id="_x0000_s1697" style="position:absolute;left:0;text-align:left;margin-left:1in;margin-top:696pt;width:59.8pt;height:0;z-index:-5336;mso-position-horizontal-relative:page;mso-position-vertical-relative:page" coordorigin="1440,13920" coordsize="1196,0">
            <v:polyline id="_x0000_s1698" style="position:absolute" points="2880,27840,4076,27840" coordorigin="1440,13920" coordsize="1196,0" filled="f" strokeweight="5055emu">
              <v:path arrowok="t"/>
            </v:polyline>
            <w10:wrap anchorx="page" anchory="page"/>
          </v:group>
        </w:pict>
      </w:r>
      <w:r w:rsidR="006C1B1D">
        <w:rPr>
          <w:sz w:val="24"/>
          <w:szCs w:val="24"/>
        </w:rPr>
        <w:t xml:space="preserve">generates </w:t>
      </w:r>
      <w:r w:rsidR="006C1B1D">
        <w:rPr>
          <w:spacing w:val="3"/>
          <w:sz w:val="24"/>
          <w:szCs w:val="24"/>
        </w:rPr>
        <w:t xml:space="preserve"> </w:t>
      </w:r>
      <w:r w:rsidR="006C1B1D">
        <w:rPr>
          <w:sz w:val="24"/>
          <w:szCs w:val="24"/>
        </w:rPr>
        <w:t>significa</w:t>
      </w:r>
      <w:r w:rsidR="006C1B1D">
        <w:rPr>
          <w:spacing w:val="-6"/>
          <w:sz w:val="24"/>
          <w:szCs w:val="24"/>
        </w:rPr>
        <w:t>n</w:t>
      </w:r>
      <w:r w:rsidR="006C1B1D">
        <w:rPr>
          <w:w w:val="137"/>
          <w:sz w:val="24"/>
          <w:szCs w:val="24"/>
        </w:rPr>
        <w:t>t</w:t>
      </w:r>
      <w:r w:rsidR="006C1B1D">
        <w:rPr>
          <w:spacing w:val="18"/>
          <w:sz w:val="24"/>
          <w:szCs w:val="24"/>
        </w:rPr>
        <w:t xml:space="preserve"> </w:t>
      </w:r>
      <w:r w:rsidR="006C1B1D">
        <w:rPr>
          <w:w w:val="108"/>
          <w:sz w:val="24"/>
          <w:szCs w:val="24"/>
        </w:rPr>
        <w:t>reputational</w:t>
      </w:r>
      <w:r w:rsidR="006C1B1D">
        <w:rPr>
          <w:spacing w:val="18"/>
          <w:w w:val="108"/>
          <w:sz w:val="24"/>
          <w:szCs w:val="24"/>
        </w:rPr>
        <w:t xml:space="preserve"> </w:t>
      </w:r>
      <w:r w:rsidR="006C1B1D">
        <w:rPr>
          <w:sz w:val="24"/>
          <w:szCs w:val="24"/>
        </w:rPr>
        <w:t>costs</w:t>
      </w:r>
      <w:r w:rsidR="006C1B1D">
        <w:rPr>
          <w:spacing w:val="32"/>
          <w:sz w:val="24"/>
          <w:szCs w:val="24"/>
        </w:rPr>
        <w:t xml:space="preserve"> </w:t>
      </w:r>
      <w:r w:rsidR="006C1B1D">
        <w:rPr>
          <w:sz w:val="24"/>
          <w:szCs w:val="24"/>
        </w:rPr>
        <w:t>for</w:t>
      </w:r>
      <w:r w:rsidR="006C1B1D">
        <w:rPr>
          <w:spacing w:val="15"/>
          <w:sz w:val="24"/>
          <w:szCs w:val="24"/>
        </w:rPr>
        <w:t xml:space="preserve"> </w:t>
      </w:r>
      <w:r w:rsidR="006C1B1D">
        <w:rPr>
          <w:sz w:val="24"/>
          <w:szCs w:val="24"/>
        </w:rPr>
        <w:t>offending</w:t>
      </w:r>
      <w:r w:rsidR="006C1B1D">
        <w:rPr>
          <w:spacing w:val="14"/>
          <w:sz w:val="24"/>
          <w:szCs w:val="24"/>
        </w:rPr>
        <w:t xml:space="preserve"> </w:t>
      </w:r>
      <w:r w:rsidR="006C1B1D">
        <w:rPr>
          <w:w w:val="103"/>
          <w:sz w:val="24"/>
          <w:szCs w:val="24"/>
        </w:rPr>
        <w:t>cou</w:t>
      </w:r>
      <w:r w:rsidR="006C1B1D">
        <w:rPr>
          <w:spacing w:val="-6"/>
          <w:w w:val="103"/>
          <w:sz w:val="24"/>
          <w:szCs w:val="24"/>
        </w:rPr>
        <w:t>n</w:t>
      </w:r>
      <w:r w:rsidR="006C1B1D">
        <w:rPr>
          <w:w w:val="107"/>
          <w:sz w:val="24"/>
          <w:szCs w:val="24"/>
        </w:rPr>
        <w:t>tries.</w:t>
      </w:r>
    </w:p>
    <w:p w14:paraId="4E414970" w14:textId="77777777" w:rsidR="000A768D" w:rsidRDefault="000A768D">
      <w:pPr>
        <w:spacing w:before="4" w:line="100" w:lineRule="exact"/>
        <w:rPr>
          <w:sz w:val="10"/>
          <w:szCs w:val="10"/>
        </w:rPr>
      </w:pPr>
    </w:p>
    <w:p w14:paraId="39AB2428" w14:textId="77777777" w:rsidR="000A768D" w:rsidRDefault="000A768D">
      <w:pPr>
        <w:spacing w:line="200" w:lineRule="exact"/>
      </w:pPr>
    </w:p>
    <w:p w14:paraId="7596DD88" w14:textId="77777777" w:rsidR="000A768D" w:rsidRDefault="000A768D">
      <w:pPr>
        <w:spacing w:line="200" w:lineRule="exact"/>
      </w:pPr>
    </w:p>
    <w:p w14:paraId="37BDA3CA" w14:textId="77777777" w:rsidR="000A768D" w:rsidRDefault="000A768D">
      <w:pPr>
        <w:spacing w:line="200" w:lineRule="exact"/>
      </w:pPr>
    </w:p>
    <w:p w14:paraId="0141601E" w14:textId="77777777" w:rsidR="000A768D" w:rsidRDefault="000A768D">
      <w:pPr>
        <w:spacing w:line="200" w:lineRule="exact"/>
      </w:pPr>
    </w:p>
    <w:p w14:paraId="4411094F" w14:textId="77777777" w:rsidR="000A768D" w:rsidRDefault="000A768D">
      <w:pPr>
        <w:spacing w:line="200" w:lineRule="exact"/>
      </w:pPr>
    </w:p>
    <w:p w14:paraId="5C9EEE32" w14:textId="77777777" w:rsidR="000A768D" w:rsidRDefault="000A768D">
      <w:pPr>
        <w:spacing w:line="200" w:lineRule="exact"/>
      </w:pPr>
    </w:p>
    <w:p w14:paraId="5824D8F1" w14:textId="77777777" w:rsidR="000A768D" w:rsidRDefault="000A768D">
      <w:pPr>
        <w:spacing w:line="200" w:lineRule="exact"/>
      </w:pPr>
    </w:p>
    <w:p w14:paraId="18A37B28" w14:textId="77777777" w:rsidR="000A768D" w:rsidRDefault="000A768D">
      <w:pPr>
        <w:spacing w:line="200" w:lineRule="exact"/>
      </w:pPr>
    </w:p>
    <w:p w14:paraId="52B86CB2" w14:textId="77777777" w:rsidR="000A768D" w:rsidRDefault="000A768D">
      <w:pPr>
        <w:spacing w:line="200" w:lineRule="exact"/>
      </w:pPr>
    </w:p>
    <w:p w14:paraId="082EC73A" w14:textId="77777777" w:rsidR="000A768D" w:rsidRDefault="000A768D">
      <w:pPr>
        <w:spacing w:line="200" w:lineRule="exact"/>
      </w:pPr>
    </w:p>
    <w:p w14:paraId="059DB864" w14:textId="77777777" w:rsidR="000A768D" w:rsidRDefault="000A768D">
      <w:pPr>
        <w:spacing w:line="200" w:lineRule="exact"/>
      </w:pPr>
    </w:p>
    <w:p w14:paraId="0EB79046" w14:textId="77777777" w:rsidR="000A768D" w:rsidRDefault="000A768D">
      <w:pPr>
        <w:spacing w:line="200" w:lineRule="exact"/>
      </w:pPr>
    </w:p>
    <w:p w14:paraId="33268CE5" w14:textId="77777777" w:rsidR="000A768D" w:rsidRDefault="000A768D">
      <w:pPr>
        <w:spacing w:line="200" w:lineRule="exact"/>
      </w:pPr>
    </w:p>
    <w:p w14:paraId="68F80142" w14:textId="77777777" w:rsidR="000A768D" w:rsidRDefault="000A768D">
      <w:pPr>
        <w:spacing w:line="200" w:lineRule="exact"/>
      </w:pPr>
    </w:p>
    <w:p w14:paraId="0D55398A" w14:textId="77777777" w:rsidR="000A768D" w:rsidRDefault="000A768D">
      <w:pPr>
        <w:spacing w:line="200" w:lineRule="exact"/>
      </w:pPr>
    </w:p>
    <w:p w14:paraId="198D2094" w14:textId="77777777" w:rsidR="000A768D" w:rsidRDefault="000A768D">
      <w:pPr>
        <w:spacing w:line="200" w:lineRule="exact"/>
      </w:pPr>
    </w:p>
    <w:p w14:paraId="56277F24" w14:textId="77777777" w:rsidR="000A768D" w:rsidRDefault="000A768D">
      <w:pPr>
        <w:spacing w:line="200" w:lineRule="exact"/>
      </w:pPr>
    </w:p>
    <w:p w14:paraId="44457CD1" w14:textId="77777777" w:rsidR="000A768D" w:rsidRDefault="000A768D">
      <w:pPr>
        <w:spacing w:line="200" w:lineRule="exact"/>
      </w:pPr>
    </w:p>
    <w:p w14:paraId="38D2379E" w14:textId="77777777" w:rsidR="000A768D" w:rsidRDefault="000A768D">
      <w:pPr>
        <w:spacing w:line="200" w:lineRule="exact"/>
      </w:pPr>
    </w:p>
    <w:p w14:paraId="73AC6C21" w14:textId="77777777" w:rsidR="000A768D" w:rsidRDefault="006C1B1D">
      <w:pPr>
        <w:spacing w:before="26" w:line="247" w:lineRule="auto"/>
        <w:ind w:left="100" w:right="83" w:firstLine="252"/>
        <w:sectPr w:rsidR="000A768D">
          <w:pgSz w:w="12240" w:h="15840"/>
          <w:pgMar w:top="1200" w:right="1320" w:bottom="280" w:left="1340" w:header="1007" w:footer="0" w:gutter="0"/>
          <w:cols w:space="720"/>
        </w:sectPr>
      </w:pPr>
      <w:r>
        <w:rPr>
          <w:position w:val="8"/>
          <w:sz w:val="16"/>
          <w:szCs w:val="16"/>
        </w:rPr>
        <w:t>54</w:t>
      </w:r>
      <w:r>
        <w:t xml:space="preserve">This </w:t>
      </w:r>
      <w:r>
        <w:rPr>
          <w:spacing w:val="1"/>
        </w:rPr>
        <w:t xml:space="preserve"> </w:t>
      </w:r>
      <w:r>
        <w:t>corres</w:t>
      </w:r>
      <w:r>
        <w:rPr>
          <w:spacing w:val="5"/>
        </w:rPr>
        <w:t>p</w:t>
      </w:r>
      <w:r>
        <w:t xml:space="preserve">onds </w:t>
      </w:r>
      <w:r>
        <w:rPr>
          <w:spacing w:val="8"/>
        </w:rPr>
        <w:t xml:space="preserve"> </w:t>
      </w:r>
      <w:r>
        <w:t>to</w:t>
      </w:r>
      <w:r>
        <w:rPr>
          <w:spacing w:val="31"/>
        </w:rPr>
        <w:t xml:space="preserve"> </w:t>
      </w:r>
      <w:r>
        <w:t xml:space="preserve">three </w:t>
      </w:r>
      <w:r>
        <w:rPr>
          <w:spacing w:val="5"/>
        </w:rPr>
        <w:t xml:space="preserve"> </w:t>
      </w:r>
      <w:r>
        <w:t>for</w:t>
      </w:r>
      <w:r>
        <w:rPr>
          <w:spacing w:val="16"/>
        </w:rPr>
        <w:t xml:space="preserve"> </w:t>
      </w:r>
      <w:r>
        <w:t>ICSID</w:t>
      </w:r>
      <w:r>
        <w:rPr>
          <w:spacing w:val="37"/>
        </w:rPr>
        <w:t xml:space="preserve"> </w:t>
      </w:r>
      <w:r>
        <w:t xml:space="preserve">disputes </w:t>
      </w:r>
      <w:r>
        <w:rPr>
          <w:spacing w:val="13"/>
        </w:rPr>
        <w:t xml:space="preserve"> </w:t>
      </w:r>
      <w:r>
        <w:rPr>
          <w:spacing w:val="-6"/>
        </w:rPr>
        <w:t>ov</w:t>
      </w:r>
      <w:r>
        <w:t>er</w:t>
      </w:r>
      <w:r>
        <w:rPr>
          <w:spacing w:val="26"/>
        </w:rPr>
        <w:t xml:space="preserve"> </w:t>
      </w:r>
      <w:r>
        <w:t>the</w:t>
      </w:r>
      <w:r>
        <w:rPr>
          <w:spacing w:val="43"/>
        </w:rPr>
        <w:t xml:space="preserve"> </w:t>
      </w:r>
      <w:r>
        <w:t xml:space="preserve">past </w:t>
      </w:r>
      <w:r>
        <w:rPr>
          <w:spacing w:val="3"/>
        </w:rPr>
        <w:t xml:space="preserve"> </w:t>
      </w:r>
      <w:r>
        <w:rPr>
          <w:spacing w:val="-6"/>
          <w:w w:val="139"/>
        </w:rPr>
        <w:t>t</w:t>
      </w:r>
      <w:r>
        <w:rPr>
          <w:spacing w:val="-5"/>
          <w:w w:val="99"/>
        </w:rPr>
        <w:t>w</w:t>
      </w:r>
      <w:r>
        <w:rPr>
          <w:w w:val="99"/>
        </w:rPr>
        <w:t>o</w:t>
      </w:r>
      <w:r>
        <w:rPr>
          <w:spacing w:val="11"/>
        </w:rPr>
        <w:t xml:space="preserve"> </w:t>
      </w:r>
      <w:r>
        <w:rPr>
          <w:spacing w:val="-6"/>
        </w:rPr>
        <w:t>y</w:t>
      </w:r>
      <w:r>
        <w:t>ears,</w:t>
      </w:r>
      <w:r>
        <w:rPr>
          <w:spacing w:val="43"/>
        </w:rPr>
        <w:t xml:space="preserve"> </w:t>
      </w:r>
      <w:r>
        <w:t>six</w:t>
      </w:r>
      <w:r>
        <w:rPr>
          <w:spacing w:val="16"/>
        </w:rPr>
        <w:t xml:space="preserve"> </w:t>
      </w:r>
      <w:r>
        <w:t>for</w:t>
      </w:r>
      <w:r>
        <w:rPr>
          <w:spacing w:val="16"/>
        </w:rPr>
        <w:t xml:space="preserve"> </w:t>
      </w:r>
      <w:r>
        <w:t xml:space="preserve">disputes </w:t>
      </w:r>
      <w:r>
        <w:rPr>
          <w:spacing w:val="13"/>
        </w:rPr>
        <w:t xml:space="preserve"> </w:t>
      </w:r>
      <w:r>
        <w:rPr>
          <w:spacing w:val="-6"/>
        </w:rPr>
        <w:t>ov</w:t>
      </w:r>
      <w:r>
        <w:t>er</w:t>
      </w:r>
      <w:r>
        <w:rPr>
          <w:spacing w:val="26"/>
        </w:rPr>
        <w:t xml:space="preserve"> </w:t>
      </w:r>
      <w:r>
        <w:t>the</w:t>
      </w:r>
      <w:r>
        <w:rPr>
          <w:spacing w:val="43"/>
        </w:rPr>
        <w:t xml:space="preserve"> </w:t>
      </w:r>
      <w:r>
        <w:t xml:space="preserve">past </w:t>
      </w:r>
      <w:r>
        <w:rPr>
          <w:spacing w:val="3"/>
        </w:rPr>
        <w:t xml:space="preserve"> </w:t>
      </w:r>
      <w:r>
        <w:t>fi</w:t>
      </w:r>
      <w:r>
        <w:rPr>
          <w:spacing w:val="-6"/>
        </w:rPr>
        <w:t>v</w:t>
      </w:r>
      <w:r>
        <w:t xml:space="preserve">e </w:t>
      </w:r>
      <w:r>
        <w:rPr>
          <w:spacing w:val="-6"/>
        </w:rPr>
        <w:t>y</w:t>
      </w:r>
      <w:r>
        <w:t>ears,</w:t>
      </w:r>
      <w:r>
        <w:rPr>
          <w:spacing w:val="47"/>
        </w:rPr>
        <w:t xml:space="preserve"> </w:t>
      </w:r>
      <w:r>
        <w:t>and</w:t>
      </w:r>
      <w:r>
        <w:rPr>
          <w:spacing w:val="49"/>
        </w:rPr>
        <w:t xml:space="preserve"> </w:t>
      </w:r>
      <w:r>
        <w:t>10</w:t>
      </w:r>
      <w:r>
        <w:rPr>
          <w:spacing w:val="14"/>
        </w:rPr>
        <w:t xml:space="preserve"> </w:t>
      </w:r>
      <w:r>
        <w:t>for</w:t>
      </w:r>
      <w:r>
        <w:rPr>
          <w:spacing w:val="21"/>
        </w:rPr>
        <w:t xml:space="preserve"> </w:t>
      </w:r>
      <w:r>
        <w:t>the</w:t>
      </w:r>
      <w:r>
        <w:rPr>
          <w:spacing w:val="48"/>
        </w:rPr>
        <w:t xml:space="preserve"> </w:t>
      </w:r>
      <w:r>
        <w:rPr>
          <w:w w:val="107"/>
        </w:rPr>
        <w:t>cu</w:t>
      </w:r>
      <w:r>
        <w:rPr>
          <w:spacing w:val="-5"/>
          <w:w w:val="107"/>
        </w:rPr>
        <w:t>m</w:t>
      </w:r>
      <w:r>
        <w:rPr>
          <w:w w:val="107"/>
        </w:rPr>
        <w:t>ulati</w:t>
      </w:r>
      <w:r>
        <w:rPr>
          <w:spacing w:val="-6"/>
          <w:w w:val="107"/>
        </w:rPr>
        <w:t>v</w:t>
      </w:r>
      <w:r>
        <w:rPr>
          <w:w w:val="107"/>
        </w:rPr>
        <w:t>e</w:t>
      </w:r>
      <w:r>
        <w:rPr>
          <w:spacing w:val="15"/>
          <w:w w:val="107"/>
        </w:rPr>
        <w:t xml:space="preserve"> </w:t>
      </w:r>
      <w:r>
        <w:rPr>
          <w:spacing w:val="-5"/>
        </w:rPr>
        <w:t>n</w:t>
      </w:r>
      <w:r>
        <w:t>u</w:t>
      </w:r>
      <w:r>
        <w:rPr>
          <w:spacing w:val="-5"/>
        </w:rPr>
        <w:t>m</w:t>
      </w:r>
      <w:r>
        <w:rPr>
          <w:spacing w:val="6"/>
        </w:rPr>
        <w:t>b</w:t>
      </w:r>
      <w:r>
        <w:t xml:space="preserve">er </w:t>
      </w:r>
      <w:r>
        <w:rPr>
          <w:spacing w:val="17"/>
        </w:rPr>
        <w:t xml:space="preserve"> </w:t>
      </w:r>
      <w:r>
        <w:t>of</w:t>
      </w:r>
      <w:r>
        <w:rPr>
          <w:spacing w:val="9"/>
        </w:rPr>
        <w:t xml:space="preserve"> </w:t>
      </w:r>
      <w:r>
        <w:rPr>
          <w:w w:val="108"/>
        </w:rPr>
        <w:t>disputes.</w:t>
      </w:r>
    </w:p>
    <w:p w14:paraId="38BD35FC" w14:textId="77777777" w:rsidR="000A768D" w:rsidRDefault="000A768D">
      <w:pPr>
        <w:spacing w:line="200" w:lineRule="exact"/>
      </w:pPr>
    </w:p>
    <w:p w14:paraId="4DCCD219" w14:textId="77777777" w:rsidR="000A768D" w:rsidRDefault="000A768D">
      <w:pPr>
        <w:spacing w:before="19" w:line="200" w:lineRule="exact"/>
      </w:pPr>
    </w:p>
    <w:p w14:paraId="45A4E2D9" w14:textId="77777777" w:rsidR="000A768D" w:rsidRDefault="006C1B1D">
      <w:pPr>
        <w:spacing w:before="25"/>
        <w:ind w:left="1117"/>
        <w:rPr>
          <w:sz w:val="24"/>
          <w:szCs w:val="24"/>
        </w:rPr>
      </w:pPr>
      <w:r>
        <w:rPr>
          <w:w w:val="131"/>
          <w:sz w:val="24"/>
          <w:szCs w:val="24"/>
        </w:rPr>
        <w:t>Figure</w:t>
      </w:r>
      <w:r>
        <w:rPr>
          <w:spacing w:val="8"/>
          <w:w w:val="131"/>
          <w:sz w:val="24"/>
          <w:szCs w:val="24"/>
        </w:rPr>
        <w:t xml:space="preserve"> </w:t>
      </w:r>
      <w:r>
        <w:rPr>
          <w:sz w:val="24"/>
          <w:szCs w:val="24"/>
        </w:rPr>
        <w:t xml:space="preserve">2. </w:t>
      </w:r>
      <w:r>
        <w:rPr>
          <w:spacing w:val="28"/>
          <w:sz w:val="24"/>
          <w:szCs w:val="24"/>
        </w:rPr>
        <w:t xml:space="preserve"> </w:t>
      </w:r>
      <w:r>
        <w:rPr>
          <w:w w:val="107"/>
          <w:sz w:val="24"/>
          <w:szCs w:val="24"/>
        </w:rPr>
        <w:t>Substa</w:t>
      </w:r>
      <w:r>
        <w:rPr>
          <w:spacing w:val="-7"/>
          <w:w w:val="107"/>
          <w:sz w:val="24"/>
          <w:szCs w:val="24"/>
        </w:rPr>
        <w:t>n</w:t>
      </w:r>
      <w:r>
        <w:rPr>
          <w:w w:val="107"/>
          <w:sz w:val="24"/>
          <w:szCs w:val="24"/>
        </w:rPr>
        <w:t>ti</w:t>
      </w:r>
      <w:r>
        <w:rPr>
          <w:spacing w:val="-7"/>
          <w:w w:val="107"/>
          <w:sz w:val="24"/>
          <w:szCs w:val="24"/>
        </w:rPr>
        <w:t>v</w:t>
      </w:r>
      <w:r>
        <w:rPr>
          <w:w w:val="107"/>
          <w:sz w:val="24"/>
          <w:szCs w:val="24"/>
        </w:rPr>
        <w:t>e</w:t>
      </w:r>
      <w:r>
        <w:rPr>
          <w:spacing w:val="19"/>
          <w:w w:val="107"/>
          <w:sz w:val="24"/>
          <w:szCs w:val="24"/>
        </w:rPr>
        <w:t xml:space="preserve"> </w:t>
      </w:r>
      <w:r>
        <w:rPr>
          <w:sz w:val="24"/>
          <w:szCs w:val="24"/>
        </w:rPr>
        <w:t>Effect</w:t>
      </w:r>
      <w:r>
        <w:rPr>
          <w:spacing w:val="24"/>
          <w:sz w:val="24"/>
          <w:szCs w:val="24"/>
        </w:rPr>
        <w:t xml:space="preserve"> </w:t>
      </w:r>
      <w:r>
        <w:rPr>
          <w:sz w:val="24"/>
          <w:szCs w:val="24"/>
        </w:rPr>
        <w:t>of</w:t>
      </w:r>
      <w:r>
        <w:rPr>
          <w:spacing w:val="6"/>
          <w:sz w:val="24"/>
          <w:szCs w:val="24"/>
        </w:rPr>
        <w:t xml:space="preserve"> </w:t>
      </w:r>
      <w:r>
        <w:rPr>
          <w:sz w:val="24"/>
          <w:szCs w:val="24"/>
        </w:rPr>
        <w:t>ICSID</w:t>
      </w:r>
      <w:r>
        <w:rPr>
          <w:spacing w:val="37"/>
          <w:sz w:val="24"/>
          <w:szCs w:val="24"/>
        </w:rPr>
        <w:t xml:space="preserve"> </w:t>
      </w:r>
      <w:r>
        <w:rPr>
          <w:sz w:val="24"/>
          <w:szCs w:val="24"/>
        </w:rPr>
        <w:t>Disputes</w:t>
      </w:r>
      <w:r>
        <w:rPr>
          <w:spacing w:val="60"/>
          <w:sz w:val="24"/>
          <w:szCs w:val="24"/>
        </w:rPr>
        <w:t xml:space="preserve"> </w:t>
      </w:r>
      <w:r>
        <w:rPr>
          <w:sz w:val="24"/>
          <w:szCs w:val="24"/>
        </w:rPr>
        <w:t>on</w:t>
      </w:r>
      <w:r>
        <w:rPr>
          <w:spacing w:val="23"/>
          <w:sz w:val="24"/>
          <w:szCs w:val="24"/>
        </w:rPr>
        <w:t xml:space="preserve"> </w:t>
      </w:r>
      <w:r>
        <w:rPr>
          <w:w w:val="107"/>
          <w:sz w:val="24"/>
          <w:szCs w:val="24"/>
        </w:rPr>
        <w:t>I</w:t>
      </w:r>
      <w:r>
        <w:rPr>
          <w:spacing w:val="-6"/>
          <w:w w:val="107"/>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18"/>
          <w:sz w:val="24"/>
          <w:szCs w:val="24"/>
        </w:rPr>
        <w:t xml:space="preserve"> </w:t>
      </w:r>
      <w:r>
        <w:rPr>
          <w:w w:val="102"/>
          <w:sz w:val="24"/>
          <w:szCs w:val="24"/>
        </w:rPr>
        <w:t>Profile</w:t>
      </w:r>
    </w:p>
    <w:p w14:paraId="619F6989" w14:textId="77777777" w:rsidR="000A768D" w:rsidRDefault="000A768D">
      <w:pPr>
        <w:spacing w:before="3" w:line="180" w:lineRule="exact"/>
        <w:rPr>
          <w:sz w:val="18"/>
          <w:szCs w:val="18"/>
        </w:rPr>
      </w:pPr>
    </w:p>
    <w:p w14:paraId="3BA08A48" w14:textId="77777777" w:rsidR="000A768D" w:rsidRDefault="00880F97">
      <w:pPr>
        <w:ind w:left="1168"/>
        <w:rPr>
          <w:sz w:val="12"/>
          <w:szCs w:val="12"/>
        </w:rPr>
      </w:pPr>
      <w:r>
        <w:pict w14:anchorId="5959575B">
          <v:group id="_x0000_s1663" style="position:absolute;left:0;text-align:left;margin-left:101.05pt;margin-top:-1.8pt;width:140.85pt;height:154.45pt;z-index:-5335;mso-position-horizontal-relative:page" coordorigin="2021,-36" coordsize="2817,3089">
            <v:polyline id="_x0000_s1696" style="position:absolute" points="6860,528,4052,528,4052,3313,6860,3313,6860,528" coordorigin="2026,264" coordsize="2807,2785" filled="f" strokeweight="4082emu">
              <v:path arrowok="t"/>
            </v:polyline>
            <v:polyline id="_x0000_s1695" style="position:absolute" points="6860,5148,4052,5148" coordorigin="2026,2574" coordsize="2807,0" filled="f" strokecolor="#f9f9f9" strokeweight="6126emu">
              <v:path arrowok="t"/>
            </v:polyline>
            <v:polyline id="_x0000_s1694" style="position:absolute" points="4052,5148,6860,5148" coordorigin="2026,2574" coordsize="2807,0" filled="f" strokecolor="#f9f9f9" strokeweight="6126emu">
              <v:path arrowok="t"/>
            </v:polyline>
            <v:polyline id="_x0000_s1693" style="position:absolute" points="6860,4168,4052,4168" coordorigin="2026,2084" coordsize="2807,0" filled="f" strokecolor="#f9f9f9" strokeweight="6126emu">
              <v:path arrowok="t"/>
            </v:polyline>
            <v:polyline id="_x0000_s1692" style="position:absolute" points="4052,4168,6860,4168" coordorigin="2026,2084" coordsize="2807,0" filled="f" strokecolor="#f9f9f9" strokeweight="6126emu">
              <v:path arrowok="t"/>
            </v:polyline>
            <v:polyline id="_x0000_s1691" style="position:absolute" points="6860,3186,4052,3186" coordorigin="2026,1593" coordsize="2807,0" filled="f" strokecolor="#f9f9f9" strokeweight="6126emu">
              <v:path arrowok="t"/>
            </v:polyline>
            <v:polyline id="_x0000_s1690" style="position:absolute" points="4052,3186,6860,3186" coordorigin="2026,1593" coordsize="2807,0" filled="f" strokecolor="#f9f9f9" strokeweight="6126emu">
              <v:path arrowok="t"/>
            </v:polyline>
            <v:polyline id="_x0000_s1689" style="position:absolute" points="6860,2206,4052,2206" coordorigin="2026,1103" coordsize="2807,0" filled="f" strokecolor="#f9f9f9" strokeweight="6126emu">
              <v:path arrowok="t"/>
            </v:polyline>
            <v:polyline id="_x0000_s1688" style="position:absolute" points="4052,2206,6860,2206" coordorigin="2026,1103" coordsize="2807,0" filled="f" strokecolor="#f9f9f9" strokeweight="6126emu">
              <v:path arrowok="t"/>
            </v:polyline>
            <v:polyline id="_x0000_s1687" style="position:absolute" points="6860,1224,4052,1224" coordorigin="2026,612" coordsize="2807,0" filled="f" strokecolor="#f9f9f9" strokeweight="6126emu">
              <v:path arrowok="t"/>
            </v:polyline>
            <v:polyline id="_x0000_s1686" style="position:absolute" points="4052,1224,6860,1224" coordorigin="2026,612" coordsize="2807,0" filled="f" strokecolor="#f9f9f9" strokeweight="6126emu">
              <v:path arrowok="t"/>
            </v:polyline>
            <v:polyline id="_x0000_s1685" style="position:absolute" points="6860,5638,4052,5638" coordorigin="2026,2819" coordsize="2807,0" filled="f" strokecolor="#e5e5e5" strokeweight="2041emu">
              <v:path arrowok="t"/>
            </v:polyline>
            <v:polyline id="_x0000_s1684" style="position:absolute" points="4052,5638,6860,5638" coordorigin="2026,2819" coordsize="2807,0" filled="f" strokecolor="#e5e5e5" strokeweight="2041emu">
              <v:path arrowok="t"/>
            </v:polyline>
            <v:polyline id="_x0000_s1683" style="position:absolute" points="6860,4658,4052,4658" coordorigin="2026,2329" coordsize="2807,0" filled="f" strokecolor="#e5e5e5" strokeweight="2041emu">
              <v:path arrowok="t"/>
            </v:polyline>
            <v:polyline id="_x0000_s1682" style="position:absolute" points="4052,4658,6860,4658" coordorigin="2026,2329" coordsize="2807,0" filled="f" strokecolor="#e5e5e5" strokeweight="2041emu">
              <v:path arrowok="t"/>
            </v:polyline>
            <v:polyline id="_x0000_s1681" style="position:absolute" points="6860,3676,4052,3676" coordorigin="2026,1838" coordsize="2807,0" filled="f" strokecolor="#e5e5e5" strokeweight="2041emu">
              <v:path arrowok="t"/>
            </v:polyline>
            <v:polyline id="_x0000_s1680" style="position:absolute" points="4052,3676,6860,3676" coordorigin="2026,1838" coordsize="2807,0" filled="f" strokecolor="#e5e5e5" strokeweight="2041emu">
              <v:path arrowok="t"/>
            </v:polyline>
            <v:polyline id="_x0000_s1679" style="position:absolute" points="6860,2696,4052,2696" coordorigin="2026,1348" coordsize="2807,0" filled="f" strokecolor="#e5e5e5" strokeweight="2041emu">
              <v:path arrowok="t"/>
            </v:polyline>
            <v:polyline id="_x0000_s1678" style="position:absolute" points="4052,2696,6860,2696" coordorigin="2026,1348" coordsize="2807,0" filled="f" strokecolor="#e5e5e5" strokeweight="2041emu">
              <v:path arrowok="t"/>
            </v:polyline>
            <v:polyline id="_x0000_s1677" style="position:absolute" points="6860,1716,4052,1716" coordorigin="2026,858" coordsize="2807,0" filled="f" strokecolor="#e5e5e5" strokeweight="2041emu">
              <v:path arrowok="t"/>
            </v:polyline>
            <v:polyline id="_x0000_s1676" style="position:absolute" points="4052,1716,6860,1716" coordorigin="2026,858" coordsize="2807,0" filled="f" strokecolor="#e5e5e5" strokeweight="2041emu">
              <v:path arrowok="t"/>
            </v:polyline>
            <v:polyline id="_x0000_s1675" style="position:absolute" points="6860,734,4052,734" coordorigin="2026,367" coordsize="2807,0" filled="f" strokecolor="#e5e5e5" strokeweight="2041emu">
              <v:path arrowok="t"/>
            </v:polyline>
            <v:polyline id="_x0000_s1674" style="position:absolute" points="4052,734,6860,734" coordorigin="2026,367" coordsize="2807,0" filled="f" strokecolor="#e5e5e5" strokeweight="2041emu">
              <v:path arrowok="t"/>
            </v:polyline>
            <v:polyline id="_x0000_s1673" style="position:absolute" points="5584,3313,5584,528" coordorigin="2792,264" coordsize="0,2785" filled="f" strokecolor="#e5e5e5" strokeweight="2041emu">
              <v:path arrowok="t"/>
            </v:polyline>
            <v:polyline id="_x0000_s1672" style="position:absolute" points="8136,3313,8136,528" coordorigin="4068,264" coordsize="0,2785" filled="f" strokecolor="#e5e5e5" strokeweight="2041emu">
              <v:path arrowok="t"/>
            </v:polyline>
            <v:polyline id="_x0000_s1671" style="position:absolute" points="5584,3215,5584,834" coordorigin="2792,417" coordsize="0,2381" filled="f" strokeweight="6126emu">
              <v:path arrowok="t"/>
            </v:polyline>
            <v:polyline id="_x0000_s1670" style="position:absolute" points="8136,3418,8136,1050" coordorigin="4068,525" coordsize="0,2369" filled="f" strokeweight="6126emu">
              <v:path arrowok="t"/>
            </v:polyline>
            <v:shape id="_x0000_s1669" style="position:absolute;left:2760;top:1581;width:63;height:63" coordorigin="2760,1581" coordsize="63,63" path="m2768,1633l2787,1643,2792,1644,2812,1636,2823,1618,2823,1612,2816,1592,2797,1581,2792,1581,2771,1588,2761,1607,2760,1612,2768,1633xe" fillcolor="black" stroked="f">
              <v:path arrowok="t"/>
            </v:shape>
            <v:shape id="_x0000_s1668" style="position:absolute;left:2760;top:1581;width:63;height:63" coordorigin="2760,1581" coordsize="63,63" path="m2823,1612l2816,1592,2797,1581,2792,1581,2771,1588,2761,1607,2760,1612,2768,1633,2787,1643,2792,1644,2812,1636,2823,1618,2823,1612xe" filled="f" strokeweight="4082emu">
              <v:path arrowok="t"/>
            </v:shape>
            <v:shape id="_x0000_s1667" style="position:absolute;left:4036;top:1676;width:63;height:63" coordorigin="4036,1676" coordsize="63,63" path="m4044,1728l4063,1739,4068,1739,4088,1732,4099,1713,4099,1708,4092,1687,4073,1677,4068,1676,4047,1684,4037,1703,4036,1708,4044,1728xe" fillcolor="black" stroked="f">
              <v:path arrowok="t"/>
            </v:shape>
            <v:shape id="_x0000_s1666" style="position:absolute;left:4036;top:1676;width:63;height:63" coordorigin="4036,1676" coordsize="63,63" path="m4099,1708l4092,1687,4073,1677,4068,1676,4047,1684,4037,1703,4036,1708,4044,1728,4063,1739,4068,1739,4088,1732,4099,1713,4099,1708xe" filled="f" strokeweight="4082emu">
              <v:path arrowok="t"/>
            </v:shape>
            <v:shape id="_x0000_s1665" style="position:absolute;left:2026;top:-35;width:2807;height:299" coordorigin="2026,-35" coordsize="2807,299" path="m4834,-35l2026,-35,2026,264,4834,264,4834,-35xe" fillcolor="#ccc" stroked="f">
              <v:path arrowok="t"/>
            </v:shape>
            <v:polyline id="_x0000_s1664" style="position:absolute" points="6860,-70,4052,-70,4052,229,6860,229,6860,-70" coordorigin="2026,-35" coordsize="2807,299" filled="f" strokecolor="#7f7f7f" strokeweight="2041emu">
              <v:path arrowok="t"/>
            </v:polyline>
            <w10:wrap anchorx="page"/>
          </v:group>
        </w:pict>
      </w:r>
      <w:r>
        <w:pict w14:anchorId="537926F5">
          <v:group id="_x0000_s1640" style="position:absolute;left:0;text-align:left;margin-left:246.25pt;margin-top:-1.8pt;width:140.85pt;height:154.45pt;z-index:-5334;mso-position-horizontal-relative:page" coordorigin="4925,-36" coordsize="2817,3089">
            <v:shape id="_x0000_s1662" style="position:absolute;left:4930;top:264;width:2807;height:2785" coordorigin="4930,264" coordsize="2807,2785" path="m4930,3049l4930,264,7737,264,7737,3049,4930,3049xe" filled="f" strokeweight="4082emu">
              <v:path arrowok="t"/>
            </v:shape>
            <v:polyline id="_x0000_s1661" style="position:absolute" points="9860,5148,12667,5148" coordorigin="4930,2574" coordsize="2807,0" filled="f" strokecolor="#f9f9f9" strokeweight="6126emu">
              <v:path arrowok="t"/>
            </v:polyline>
            <v:polyline id="_x0000_s1660" style="position:absolute" points="9860,4168,12667,4168" coordorigin="4930,2084" coordsize="2807,0" filled="f" strokecolor="#f9f9f9" strokeweight="6126emu">
              <v:path arrowok="t"/>
            </v:polyline>
            <v:polyline id="_x0000_s1659" style="position:absolute" points="9860,3186,12667,3186" coordorigin="4930,1593" coordsize="2807,0" filled="f" strokecolor="#f9f9f9" strokeweight="6126emu">
              <v:path arrowok="t"/>
            </v:polyline>
            <v:polyline id="_x0000_s1658" style="position:absolute" points="9860,2206,12667,2206" coordorigin="4930,1103" coordsize="2807,0" filled="f" strokecolor="#f9f9f9" strokeweight="6126emu">
              <v:path arrowok="t"/>
            </v:polyline>
            <v:polyline id="_x0000_s1657" style="position:absolute" points="9860,1224,12667,1224" coordorigin="4930,612" coordsize="2807,0" filled="f" strokecolor="#f9f9f9" strokeweight="6126emu">
              <v:path arrowok="t"/>
            </v:polyline>
            <v:polyline id="_x0000_s1656" style="position:absolute" points="9860,5638,12667,5638" coordorigin="4930,2819" coordsize="2807,0" filled="f" strokecolor="#e5e5e5" strokeweight="2041emu">
              <v:path arrowok="t"/>
            </v:polyline>
            <v:polyline id="_x0000_s1655" style="position:absolute" points="9860,4658,12667,4658" coordorigin="4930,2329" coordsize="2807,0" filled="f" strokecolor="#e5e5e5" strokeweight="2041emu">
              <v:path arrowok="t"/>
            </v:polyline>
            <v:polyline id="_x0000_s1654" style="position:absolute" points="9860,3676,12667,3676" coordorigin="4930,1838" coordsize="2807,0" filled="f" strokecolor="#e5e5e5" strokeweight="2041emu">
              <v:path arrowok="t"/>
            </v:polyline>
            <v:polyline id="_x0000_s1653" style="position:absolute" points="9860,2696,12667,2696" coordorigin="4930,1348" coordsize="2807,0" filled="f" strokecolor="#e5e5e5" strokeweight="2041emu">
              <v:path arrowok="t"/>
            </v:polyline>
            <v:polyline id="_x0000_s1652" style="position:absolute" points="9860,1716,12667,1716" coordorigin="4930,858" coordsize="2807,0" filled="f" strokecolor="#e5e5e5" strokeweight="2041emu">
              <v:path arrowok="t"/>
            </v:polyline>
            <v:polyline id="_x0000_s1651" style="position:absolute" points="9860,734,12667,734" coordorigin="4930,367" coordsize="2807,0" filled="f" strokecolor="#e5e5e5" strokeweight="2041emu">
              <v:path arrowok="t"/>
            </v:polyline>
            <v:polyline id="_x0000_s1650" style="position:absolute" points="11392,3313,11392,528" coordorigin="5696,264" coordsize="0,2785" filled="f" strokecolor="#e5e5e5" strokeweight="2041emu">
              <v:path arrowok="t"/>
            </v:polyline>
            <v:polyline id="_x0000_s1649" style="position:absolute" points="13944,3313,13944,528" coordorigin="6972,264" coordsize="0,2785" filled="f" strokecolor="#e5e5e5" strokeweight="2041emu">
              <v:path arrowok="t"/>
            </v:polyline>
            <v:polyline id="_x0000_s1648" style="position:absolute" points="11392,3223,11392,856" coordorigin="5696,428" coordsize="0,2367" filled="f" strokeweight="6126emu">
              <v:path arrowok="t"/>
            </v:polyline>
            <v:polyline id="_x0000_s1647" style="position:absolute" points="13944,3487,13944,1128" coordorigin="6972,564" coordsize="0,2359" filled="f" strokeweight="6126emu">
              <v:path arrowok="t"/>
            </v:polyline>
            <v:shape id="_x0000_s1646" style="position:absolute;left:5664;top:1568;width:63;height:63" coordorigin="5664,1568" coordsize="63,63" path="m5672,1620l5690,1631,5696,1631,5716,1624,5727,1605,5727,1600,5720,1580,5701,1569,5696,1568,5675,1576,5665,1595,5664,1600,5672,1620xe" fillcolor="black" stroked="f">
              <v:path arrowok="t"/>
            </v:shape>
            <v:shape id="_x0000_s1645" style="position:absolute;left:5664;top:1568;width:63;height:63" coordorigin="5664,1568" coordsize="63,63" path="m5727,1600l5720,1580,5701,1569,5696,1568,5675,1576,5665,1595,5664,1600,5672,1620,5690,1631,5696,1631,5716,1624,5727,1605,5727,1600xe" filled="f" strokeweight="4082emu">
              <v:path arrowok="t"/>
            </v:shape>
            <v:shape id="_x0000_s1644" style="position:absolute;left:6940;top:1701;width:63;height:63" coordorigin="6940,1701" coordsize="63,63" path="m6948,1753l6966,1764,6972,1764,6992,1757,7003,1738,7003,1733,6996,1712,6977,1702,6972,1701,6951,1709,6941,1728,6940,1733,6948,1753xe" fillcolor="black" stroked="f">
              <v:path arrowok="t"/>
            </v:shape>
            <v:shape id="_x0000_s1643" style="position:absolute;left:6940;top:1701;width:63;height:63" coordorigin="6940,1701" coordsize="63,63" path="m7003,1733l6996,1712,6977,1702,6972,1701,6951,1709,6941,1728,6940,1733,6948,1753,6966,1764,6972,1764,6992,1757,7003,1738,7003,1733xe" filled="f" strokeweight="4082emu">
              <v:path arrowok="t"/>
            </v:shape>
            <v:shape id="_x0000_s1642" style="position:absolute;left:4930;top:-35;width:2807;height:299" coordorigin="4930,-35" coordsize="2807,299" path="m7737,-35l4930,-35,4930,264,7737,264,7737,-35xe" fillcolor="#ccc" stroked="f">
              <v:path arrowok="t"/>
            </v:shape>
            <v:polyline id="_x0000_s1641" style="position:absolute" points="12667,-70,9860,-70,9860,229,12667,229,12667,-70" coordorigin="4930,-35" coordsize="2807,299" filled="f" strokecolor="#7f7f7f" strokeweight="2041emu">
              <v:path arrowok="t"/>
            </v:polyline>
            <w10:wrap anchorx="page"/>
          </v:group>
        </w:pict>
      </w:r>
      <w:r>
        <w:pict w14:anchorId="69D86A3B">
          <v:group id="_x0000_s1617" style="position:absolute;left:0;text-align:left;margin-left:391.45pt;margin-top:-1.8pt;width:140.85pt;height:154.45pt;z-index:-5333;mso-position-horizontal-relative:page" coordorigin="7829,-36" coordsize="2817,3089">
            <v:shape id="_x0000_s1639" style="position:absolute;left:7834;top:264;width:2807;height:2785" coordorigin="7834,264" coordsize="2807,2785" path="m7834,3049l7834,264,10641,264,10641,3049,7834,3049xe" filled="f" strokeweight="4082emu">
              <v:path arrowok="t"/>
            </v:shape>
            <v:polyline id="_x0000_s1638" style="position:absolute" points="15668,5148,18475,5148" coordorigin="7834,2574" coordsize="2807,0" filled="f" strokecolor="#f9f9f9" strokeweight="6126emu">
              <v:path arrowok="t"/>
            </v:polyline>
            <v:polyline id="_x0000_s1637" style="position:absolute" points="15668,4168,18475,4168" coordorigin="7834,2084" coordsize="2807,0" filled="f" strokecolor="#f9f9f9" strokeweight="6126emu">
              <v:path arrowok="t"/>
            </v:polyline>
            <v:polyline id="_x0000_s1636" style="position:absolute" points="15668,3186,18475,3186" coordorigin="7834,1593" coordsize="2807,0" filled="f" strokecolor="#f9f9f9" strokeweight="6126emu">
              <v:path arrowok="t"/>
            </v:polyline>
            <v:polyline id="_x0000_s1635" style="position:absolute" points="15668,2206,18475,2206" coordorigin="7834,1103" coordsize="2807,0" filled="f" strokecolor="#f9f9f9" strokeweight="6126emu">
              <v:path arrowok="t"/>
            </v:polyline>
            <v:polyline id="_x0000_s1634" style="position:absolute" points="15668,1224,18475,1224" coordorigin="7834,612" coordsize="2807,0" filled="f" strokecolor="#f9f9f9" strokeweight="6126emu">
              <v:path arrowok="t"/>
            </v:polyline>
            <v:polyline id="_x0000_s1633" style="position:absolute" points="15668,5638,18475,5638" coordorigin="7834,2819" coordsize="2807,0" filled="f" strokecolor="#e5e5e5" strokeweight="2041emu">
              <v:path arrowok="t"/>
            </v:polyline>
            <v:polyline id="_x0000_s1632" style="position:absolute" points="15668,4658,18475,4658" coordorigin="7834,2329" coordsize="2807,0" filled="f" strokecolor="#e5e5e5" strokeweight="2041emu">
              <v:path arrowok="t"/>
            </v:polyline>
            <v:polyline id="_x0000_s1631" style="position:absolute" points="15668,3676,18475,3676" coordorigin="7834,1838" coordsize="2807,0" filled="f" strokecolor="#e5e5e5" strokeweight="2041emu">
              <v:path arrowok="t"/>
            </v:polyline>
            <v:polyline id="_x0000_s1630" style="position:absolute" points="15668,2696,18475,2696" coordorigin="7834,1348" coordsize="2807,0" filled="f" strokecolor="#e5e5e5" strokeweight="2041emu">
              <v:path arrowok="t"/>
            </v:polyline>
            <v:polyline id="_x0000_s1629" style="position:absolute" points="15668,1716,18475,1716" coordorigin="7834,858" coordsize="2807,0" filled="f" strokecolor="#e5e5e5" strokeweight="2041emu">
              <v:path arrowok="t"/>
            </v:polyline>
            <v:polyline id="_x0000_s1628" style="position:absolute" points="15668,734,18475,734" coordorigin="7834,367" coordsize="2807,0" filled="f" strokecolor="#e5e5e5" strokeweight="2041emu">
              <v:path arrowok="t"/>
            </v:polyline>
            <v:polyline id="_x0000_s1627" style="position:absolute" points="17198,3313,17198,528" coordorigin="8599,264" coordsize="0,2785" filled="f" strokecolor="#e5e5e5" strokeweight="2041emu">
              <v:path arrowok="t"/>
            </v:polyline>
            <v:polyline id="_x0000_s1626" style="position:absolute" points="19750,3313,19750,528" coordorigin="9875,264" coordsize="0,2785" filled="f" strokecolor="#e5e5e5" strokeweight="2041emu">
              <v:path arrowok="t"/>
            </v:polyline>
            <v:polyline id="_x0000_s1625" style="position:absolute" points="17198,3159,17198,782" coordorigin="8599,391" coordsize="0,2377" filled="f" strokeweight="6126emu">
              <v:path arrowok="t"/>
            </v:polyline>
            <v:polyline id="_x0000_s1624" style="position:absolute" points="19750,3483,19750,1126" coordorigin="9875,563" coordsize="0,2356" filled="f" strokeweight="6126emu">
              <v:path arrowok="t"/>
            </v:polyline>
            <v:shape id="_x0000_s1623" style="position:absolute;left:8568;top:1561;width:63;height:63" coordorigin="8568,1561" coordsize="63,63" path="m8575,1613l8594,1624,8599,1624,8620,1617,8630,1598,8631,1593,8623,1572,8604,1562,8599,1561,8579,1569,8568,1588,8568,1593,8575,1613xe" fillcolor="black" stroked="f">
              <v:path arrowok="t"/>
            </v:shape>
            <v:shape id="_x0000_s1622" style="position:absolute;left:8568;top:1561;width:63;height:63" coordorigin="8568,1561" coordsize="63,63" path="m8631,1593l8623,1572,8604,1562,8599,1561,8579,1569,8568,1588,8568,1593,8575,1613,8594,1624,8599,1624,8620,1617,8630,1598,8631,1593xe" filled="f" strokeweight="4082emu">
              <v:path arrowok="t"/>
            </v:shape>
            <v:shape id="_x0000_s1621" style="position:absolute;left:9844;top:1723;width:63;height:63" coordorigin="9844,1723" coordsize="63,63" path="m9851,1775l9870,1785,9875,1786,9896,1778,9906,1760,9907,1754,9899,1734,9880,1723,9875,1723,9855,1730,9844,1749,9844,1754,9851,1775xe" fillcolor="black" stroked="f">
              <v:path arrowok="t"/>
            </v:shape>
            <v:shape id="_x0000_s1620" style="position:absolute;left:9844;top:1723;width:63;height:63" coordorigin="9844,1723" coordsize="63,63" path="m9907,1754l9899,1734,9880,1723,9875,1723,9855,1730,9844,1749,9844,1754,9851,1775,9870,1785,9875,1786,9896,1778,9906,1760,9907,1754xe" filled="f" strokeweight="4082emu">
              <v:path arrowok="t"/>
            </v:shape>
            <v:shape id="_x0000_s1619" style="position:absolute;left:7834;top:-35;width:2807;height:299" coordorigin="7834,-35" coordsize="2807,299" path="m10641,-35l7834,-35,7834,264,10641,264,10641,-35xe" fillcolor="#ccc" stroked="f">
              <v:path arrowok="t"/>
            </v:shape>
            <v:polyline id="_x0000_s1618" style="position:absolute" points="18475,-70,15668,-70,15668,229,18475,229,18475,-70" coordorigin="7834,-35" coordsize="2807,299" filled="f" strokecolor="#7f7f7f" strokeweight="2041emu">
              <v:path arrowok="t"/>
            </v:polyline>
            <w10:wrap anchorx="page"/>
          </v:group>
        </w:pict>
      </w:r>
      <w:r w:rsidR="006C1B1D">
        <w:rPr>
          <w:color w:val="191919"/>
          <w:sz w:val="18"/>
          <w:szCs w:val="18"/>
        </w:rPr>
        <w:t>ICSID</w:t>
      </w:r>
      <w:r w:rsidR="006C1B1D">
        <w:rPr>
          <w:color w:val="191919"/>
          <w:spacing w:val="43"/>
          <w:sz w:val="18"/>
          <w:szCs w:val="18"/>
        </w:rPr>
        <w:t xml:space="preserve"> </w:t>
      </w:r>
      <w:r w:rsidR="006C1B1D">
        <w:rPr>
          <w:color w:val="191919"/>
          <w:sz w:val="18"/>
          <w:szCs w:val="18"/>
        </w:rPr>
        <w:t xml:space="preserve">(past </w:t>
      </w:r>
      <w:r w:rsidR="006C1B1D">
        <w:rPr>
          <w:color w:val="191919"/>
          <w:spacing w:val="23"/>
          <w:sz w:val="18"/>
          <w:szCs w:val="18"/>
        </w:rPr>
        <w:t xml:space="preserve"> </w:t>
      </w:r>
      <w:r w:rsidR="006C1B1D">
        <w:rPr>
          <w:color w:val="191919"/>
          <w:spacing w:val="-5"/>
          <w:w w:val="141"/>
          <w:sz w:val="18"/>
          <w:szCs w:val="18"/>
        </w:rPr>
        <w:t>t</w:t>
      </w:r>
      <w:r w:rsidR="006C1B1D">
        <w:rPr>
          <w:color w:val="191919"/>
          <w:spacing w:val="-5"/>
          <w:sz w:val="18"/>
          <w:szCs w:val="18"/>
        </w:rPr>
        <w:t>w</w:t>
      </w:r>
      <w:r w:rsidR="006C1B1D">
        <w:rPr>
          <w:color w:val="191919"/>
          <w:sz w:val="18"/>
          <w:szCs w:val="18"/>
        </w:rPr>
        <w:t>o</w:t>
      </w:r>
      <w:r w:rsidR="006C1B1D">
        <w:rPr>
          <w:color w:val="191919"/>
          <w:spacing w:val="15"/>
          <w:sz w:val="18"/>
          <w:szCs w:val="18"/>
        </w:rPr>
        <w:t xml:space="preserve"> </w:t>
      </w:r>
      <w:r w:rsidR="006C1B1D">
        <w:rPr>
          <w:color w:val="191919"/>
          <w:spacing w:val="-5"/>
          <w:sz w:val="18"/>
          <w:szCs w:val="18"/>
        </w:rPr>
        <w:t>y</w:t>
      </w:r>
      <w:r w:rsidR="006C1B1D">
        <w:rPr>
          <w:color w:val="191919"/>
          <w:sz w:val="18"/>
          <w:szCs w:val="18"/>
        </w:rPr>
        <w:t xml:space="preserve">ears)                       </w:t>
      </w:r>
      <w:r w:rsidR="006C1B1D">
        <w:rPr>
          <w:color w:val="191919"/>
          <w:spacing w:val="23"/>
          <w:sz w:val="18"/>
          <w:szCs w:val="18"/>
        </w:rPr>
        <w:t xml:space="preserve"> </w:t>
      </w:r>
      <w:r w:rsidR="006C1B1D">
        <w:rPr>
          <w:color w:val="191919"/>
          <w:sz w:val="18"/>
          <w:szCs w:val="18"/>
        </w:rPr>
        <w:t>ICSID</w:t>
      </w:r>
      <w:r w:rsidR="006C1B1D">
        <w:rPr>
          <w:color w:val="191919"/>
          <w:spacing w:val="43"/>
          <w:sz w:val="18"/>
          <w:szCs w:val="18"/>
        </w:rPr>
        <w:t xml:space="preserve"> </w:t>
      </w:r>
      <w:r w:rsidR="006C1B1D">
        <w:rPr>
          <w:color w:val="191919"/>
          <w:sz w:val="18"/>
          <w:szCs w:val="18"/>
        </w:rPr>
        <w:t xml:space="preserve">(past </w:t>
      </w:r>
      <w:r w:rsidR="006C1B1D">
        <w:rPr>
          <w:color w:val="191919"/>
          <w:spacing w:val="23"/>
          <w:sz w:val="18"/>
          <w:szCs w:val="18"/>
        </w:rPr>
        <w:t xml:space="preserve"> </w:t>
      </w:r>
      <w:r w:rsidR="006C1B1D">
        <w:rPr>
          <w:color w:val="191919"/>
          <w:sz w:val="18"/>
          <w:szCs w:val="18"/>
        </w:rPr>
        <w:t>fi</w:t>
      </w:r>
      <w:r w:rsidR="006C1B1D">
        <w:rPr>
          <w:color w:val="191919"/>
          <w:spacing w:val="-5"/>
          <w:sz w:val="18"/>
          <w:szCs w:val="18"/>
        </w:rPr>
        <w:t>v</w:t>
      </w:r>
      <w:r w:rsidR="006C1B1D">
        <w:rPr>
          <w:color w:val="191919"/>
          <w:sz w:val="18"/>
          <w:szCs w:val="18"/>
        </w:rPr>
        <w:t>e</w:t>
      </w:r>
      <w:r w:rsidR="006C1B1D">
        <w:rPr>
          <w:color w:val="191919"/>
          <w:spacing w:val="13"/>
          <w:sz w:val="18"/>
          <w:szCs w:val="18"/>
        </w:rPr>
        <w:t xml:space="preserve"> </w:t>
      </w:r>
      <w:r w:rsidR="006C1B1D">
        <w:rPr>
          <w:color w:val="191919"/>
          <w:spacing w:val="-5"/>
          <w:sz w:val="18"/>
          <w:szCs w:val="18"/>
        </w:rPr>
        <w:t>y</w:t>
      </w:r>
      <w:r w:rsidR="006C1B1D">
        <w:rPr>
          <w:color w:val="191919"/>
          <w:sz w:val="18"/>
          <w:szCs w:val="18"/>
        </w:rPr>
        <w:t xml:space="preserve">ears)                         </w:t>
      </w:r>
      <w:r w:rsidR="006C1B1D">
        <w:rPr>
          <w:color w:val="191919"/>
          <w:spacing w:val="6"/>
          <w:sz w:val="18"/>
          <w:szCs w:val="18"/>
        </w:rPr>
        <w:t xml:space="preserve"> </w:t>
      </w:r>
      <w:r w:rsidR="006C1B1D">
        <w:rPr>
          <w:color w:val="191919"/>
          <w:w w:val="109"/>
          <w:sz w:val="18"/>
          <w:szCs w:val="18"/>
        </w:rPr>
        <w:t>Cu</w:t>
      </w:r>
      <w:r w:rsidR="006C1B1D">
        <w:rPr>
          <w:color w:val="191919"/>
          <w:spacing w:val="-5"/>
          <w:w w:val="109"/>
          <w:sz w:val="18"/>
          <w:szCs w:val="18"/>
        </w:rPr>
        <w:t>m</w:t>
      </w:r>
      <w:r w:rsidR="006C1B1D">
        <w:rPr>
          <w:color w:val="191919"/>
          <w:w w:val="109"/>
          <w:sz w:val="18"/>
          <w:szCs w:val="18"/>
        </w:rPr>
        <w:t>ulati</w:t>
      </w:r>
      <w:r w:rsidR="006C1B1D">
        <w:rPr>
          <w:color w:val="191919"/>
          <w:spacing w:val="-5"/>
          <w:w w:val="109"/>
          <w:sz w:val="18"/>
          <w:szCs w:val="18"/>
        </w:rPr>
        <w:t>v</w:t>
      </w:r>
      <w:r w:rsidR="006C1B1D">
        <w:rPr>
          <w:color w:val="191919"/>
          <w:w w:val="109"/>
          <w:sz w:val="18"/>
          <w:szCs w:val="18"/>
        </w:rPr>
        <w:t>e</w:t>
      </w:r>
      <w:r w:rsidR="006C1B1D">
        <w:rPr>
          <w:color w:val="191919"/>
          <w:spacing w:val="18"/>
          <w:w w:val="109"/>
          <w:sz w:val="18"/>
          <w:szCs w:val="18"/>
        </w:rPr>
        <w:t xml:space="preserve"> </w:t>
      </w:r>
      <w:r w:rsidR="006C1B1D">
        <w:rPr>
          <w:color w:val="191919"/>
          <w:w w:val="106"/>
          <w:sz w:val="18"/>
          <w:szCs w:val="18"/>
        </w:rPr>
        <w:t>ICSID</w:t>
      </w:r>
      <w:r w:rsidR="006C1B1D">
        <w:rPr>
          <w:color w:val="191919"/>
          <w:w w:val="142"/>
          <w:position w:val="-3"/>
          <w:sz w:val="12"/>
          <w:szCs w:val="12"/>
        </w:rPr>
        <w:t>t</w:t>
      </w:r>
      <w:r w:rsidR="006C1B1D">
        <w:rPr>
          <w:rFonts w:ascii="Segoe UI Symbol" w:eastAsia="Segoe UI Symbol" w:hAnsi="Segoe UI Symbol" w:cs="Segoe UI Symbol"/>
          <w:color w:val="191919"/>
          <w:w w:val="124"/>
          <w:position w:val="-3"/>
          <w:sz w:val="12"/>
          <w:szCs w:val="12"/>
        </w:rPr>
        <w:t>−</w:t>
      </w:r>
      <w:r w:rsidR="006C1B1D">
        <w:rPr>
          <w:color w:val="191919"/>
          <w:w w:val="109"/>
          <w:position w:val="-3"/>
          <w:sz w:val="12"/>
          <w:szCs w:val="12"/>
        </w:rPr>
        <w:t>1</w:t>
      </w:r>
    </w:p>
    <w:p w14:paraId="18E5BA02" w14:textId="77777777" w:rsidR="000A768D" w:rsidRDefault="006C1B1D">
      <w:pPr>
        <w:spacing w:before="24"/>
        <w:ind w:left="418"/>
        <w:rPr>
          <w:sz w:val="18"/>
          <w:szCs w:val="18"/>
        </w:rPr>
      </w:pPr>
      <w:r>
        <w:rPr>
          <w:sz w:val="18"/>
          <w:szCs w:val="18"/>
        </w:rPr>
        <w:t>12</w:t>
      </w:r>
    </w:p>
    <w:p w14:paraId="401DAE00" w14:textId="77777777" w:rsidR="000A768D" w:rsidRDefault="000A768D">
      <w:pPr>
        <w:spacing w:before="13" w:line="240" w:lineRule="exact"/>
        <w:rPr>
          <w:sz w:val="24"/>
          <w:szCs w:val="24"/>
        </w:rPr>
      </w:pPr>
    </w:p>
    <w:p w14:paraId="4DA91695" w14:textId="77777777" w:rsidR="000A768D" w:rsidRDefault="00880F97">
      <w:pPr>
        <w:spacing w:before="30"/>
        <w:ind w:left="418"/>
        <w:rPr>
          <w:sz w:val="18"/>
          <w:szCs w:val="18"/>
        </w:rPr>
      </w:pPr>
      <w:r>
        <w:pict w14:anchorId="2E70427C">
          <v:shape id="_x0000_s1616" type="#_x0000_t202" style="position:absolute;left:0;text-align:left;margin-left:75.75pt;margin-top:97.8pt;width:13.6pt;height:181pt;z-index:-5332;mso-position-horizontal-relative:page;mso-position-vertical-relative:page" filled="f" stroked="f">
            <v:textbox style="layout-flow:vertical;mso-layout-flow-alt:bottom-to-top" inset="0,0,0,0">
              <w:txbxContent>
                <w:p w14:paraId="0DE5B025" w14:textId="77777777" w:rsidR="00462171" w:rsidRDefault="00462171">
                  <w:pPr>
                    <w:spacing w:line="240" w:lineRule="exact"/>
                    <w:ind w:left="20" w:right="-35"/>
                    <w:rPr>
                      <w:sz w:val="23"/>
                      <w:szCs w:val="23"/>
                    </w:rPr>
                  </w:pPr>
                  <w:r>
                    <w:rPr>
                      <w:w w:val="109"/>
                      <w:sz w:val="23"/>
                      <w:szCs w:val="23"/>
                    </w:rPr>
                    <w:t>Predicted</w:t>
                  </w:r>
                  <w:r>
                    <w:rPr>
                      <w:spacing w:val="13"/>
                      <w:w w:val="109"/>
                      <w:sz w:val="23"/>
                      <w:szCs w:val="23"/>
                    </w:rPr>
                    <w:t xml:space="preserve"> </w:t>
                  </w:r>
                  <w:r>
                    <w:rPr>
                      <w:w w:val="108"/>
                      <w:sz w:val="23"/>
                      <w:szCs w:val="23"/>
                    </w:rPr>
                    <w:t>I</w:t>
                  </w:r>
                  <w:r>
                    <w:rPr>
                      <w:spacing w:val="-6"/>
                      <w:w w:val="108"/>
                      <w:sz w:val="23"/>
                      <w:szCs w:val="23"/>
                    </w:rPr>
                    <w:t>n</w:t>
                  </w:r>
                  <w:r>
                    <w:rPr>
                      <w:spacing w:val="-6"/>
                      <w:w w:val="104"/>
                      <w:sz w:val="23"/>
                      <w:szCs w:val="23"/>
                    </w:rPr>
                    <w:t>v</w:t>
                  </w:r>
                  <w:r>
                    <w:rPr>
                      <w:w w:val="106"/>
                      <w:sz w:val="23"/>
                      <w:szCs w:val="23"/>
                    </w:rPr>
                    <w:t>estme</w:t>
                  </w:r>
                  <w:r>
                    <w:rPr>
                      <w:spacing w:val="-6"/>
                      <w:w w:val="106"/>
                      <w:sz w:val="23"/>
                      <w:szCs w:val="23"/>
                    </w:rPr>
                    <w:t>n</w:t>
                  </w:r>
                  <w:r>
                    <w:rPr>
                      <w:w w:val="138"/>
                      <w:sz w:val="23"/>
                      <w:szCs w:val="23"/>
                    </w:rPr>
                    <w:t>t</w:t>
                  </w:r>
                  <w:r>
                    <w:rPr>
                      <w:spacing w:val="18"/>
                      <w:sz w:val="23"/>
                      <w:szCs w:val="23"/>
                    </w:rPr>
                    <w:t xml:space="preserve"> </w:t>
                  </w:r>
                  <w:r>
                    <w:rPr>
                      <w:sz w:val="23"/>
                      <w:szCs w:val="23"/>
                    </w:rPr>
                    <w:t>Profile</w:t>
                  </w:r>
                  <w:r>
                    <w:rPr>
                      <w:spacing w:val="37"/>
                      <w:sz w:val="23"/>
                      <w:szCs w:val="23"/>
                    </w:rPr>
                    <w:t xml:space="preserve"> </w:t>
                  </w:r>
                  <w:r>
                    <w:rPr>
                      <w:w w:val="109"/>
                      <w:sz w:val="23"/>
                      <w:szCs w:val="23"/>
                    </w:rPr>
                    <w:t>Rating</w:t>
                  </w:r>
                </w:p>
              </w:txbxContent>
            </v:textbox>
            <w10:wrap anchorx="page" anchory="page"/>
          </v:shape>
        </w:pict>
      </w:r>
      <w:r w:rsidR="006C1B1D">
        <w:rPr>
          <w:sz w:val="18"/>
          <w:szCs w:val="18"/>
        </w:rPr>
        <w:t>10</w:t>
      </w:r>
    </w:p>
    <w:p w14:paraId="6AD43123" w14:textId="77777777" w:rsidR="000A768D" w:rsidRDefault="000A768D">
      <w:pPr>
        <w:spacing w:before="13" w:line="240" w:lineRule="exact"/>
        <w:rPr>
          <w:sz w:val="24"/>
          <w:szCs w:val="24"/>
        </w:rPr>
      </w:pPr>
    </w:p>
    <w:p w14:paraId="696DF1D7" w14:textId="77777777" w:rsidR="000A768D" w:rsidRDefault="006C1B1D">
      <w:pPr>
        <w:spacing w:before="30"/>
        <w:ind w:left="509"/>
        <w:rPr>
          <w:sz w:val="18"/>
          <w:szCs w:val="18"/>
        </w:rPr>
      </w:pPr>
      <w:r>
        <w:rPr>
          <w:sz w:val="18"/>
          <w:szCs w:val="18"/>
        </w:rPr>
        <w:t>8</w:t>
      </w:r>
    </w:p>
    <w:p w14:paraId="39E3B520" w14:textId="77777777" w:rsidR="000A768D" w:rsidRDefault="000A768D">
      <w:pPr>
        <w:spacing w:before="13" w:line="240" w:lineRule="exact"/>
        <w:rPr>
          <w:sz w:val="24"/>
          <w:szCs w:val="24"/>
        </w:rPr>
      </w:pPr>
    </w:p>
    <w:p w14:paraId="6FA8554E" w14:textId="77777777" w:rsidR="000A768D" w:rsidRDefault="006C1B1D">
      <w:pPr>
        <w:spacing w:before="30"/>
        <w:ind w:left="509"/>
        <w:rPr>
          <w:sz w:val="18"/>
          <w:szCs w:val="18"/>
        </w:rPr>
      </w:pPr>
      <w:r>
        <w:rPr>
          <w:sz w:val="18"/>
          <w:szCs w:val="18"/>
        </w:rPr>
        <w:t>6</w:t>
      </w:r>
    </w:p>
    <w:p w14:paraId="27DD7285" w14:textId="77777777" w:rsidR="000A768D" w:rsidRDefault="000A768D">
      <w:pPr>
        <w:spacing w:before="13" w:line="240" w:lineRule="exact"/>
        <w:rPr>
          <w:sz w:val="24"/>
          <w:szCs w:val="24"/>
        </w:rPr>
      </w:pPr>
    </w:p>
    <w:p w14:paraId="757F226B" w14:textId="77777777" w:rsidR="000A768D" w:rsidRDefault="006C1B1D">
      <w:pPr>
        <w:spacing w:before="30"/>
        <w:ind w:left="509"/>
        <w:rPr>
          <w:sz w:val="18"/>
          <w:szCs w:val="18"/>
        </w:rPr>
      </w:pPr>
      <w:r>
        <w:rPr>
          <w:sz w:val="18"/>
          <w:szCs w:val="18"/>
        </w:rPr>
        <w:t>4</w:t>
      </w:r>
    </w:p>
    <w:p w14:paraId="2958555D" w14:textId="77777777" w:rsidR="000A768D" w:rsidRDefault="000A768D">
      <w:pPr>
        <w:spacing w:before="13" w:line="240" w:lineRule="exact"/>
        <w:rPr>
          <w:sz w:val="24"/>
          <w:szCs w:val="24"/>
        </w:rPr>
      </w:pPr>
    </w:p>
    <w:p w14:paraId="3CCF993E" w14:textId="77777777" w:rsidR="000A768D" w:rsidRDefault="006C1B1D">
      <w:pPr>
        <w:spacing w:before="30"/>
        <w:ind w:left="509"/>
        <w:rPr>
          <w:sz w:val="18"/>
          <w:szCs w:val="18"/>
        </w:rPr>
      </w:pPr>
      <w:r>
        <w:rPr>
          <w:sz w:val="18"/>
          <w:szCs w:val="18"/>
        </w:rPr>
        <w:t>2</w:t>
      </w:r>
    </w:p>
    <w:p w14:paraId="0336ABCE" w14:textId="77777777" w:rsidR="000A768D" w:rsidRDefault="000A768D">
      <w:pPr>
        <w:spacing w:before="3" w:line="160" w:lineRule="exact"/>
        <w:rPr>
          <w:sz w:val="16"/>
          <w:szCs w:val="16"/>
        </w:rPr>
      </w:pPr>
    </w:p>
    <w:p w14:paraId="6369ADDD" w14:textId="77777777" w:rsidR="000A768D" w:rsidRDefault="006C1B1D">
      <w:pPr>
        <w:ind w:left="903"/>
        <w:rPr>
          <w:sz w:val="18"/>
          <w:szCs w:val="18"/>
        </w:rPr>
      </w:pPr>
      <w:r>
        <w:rPr>
          <w:sz w:val="18"/>
          <w:szCs w:val="18"/>
        </w:rPr>
        <w:t>Zero</w:t>
      </w:r>
      <w:r>
        <w:rPr>
          <w:spacing w:val="25"/>
          <w:sz w:val="18"/>
          <w:szCs w:val="18"/>
        </w:rPr>
        <w:t xml:space="preserve"> </w:t>
      </w:r>
      <w:r>
        <w:rPr>
          <w:sz w:val="18"/>
          <w:szCs w:val="18"/>
        </w:rPr>
        <w:t xml:space="preserve">Disputes   </w:t>
      </w:r>
      <w:r>
        <w:rPr>
          <w:spacing w:val="36"/>
          <w:sz w:val="18"/>
          <w:szCs w:val="18"/>
        </w:rPr>
        <w:t xml:space="preserve"> </w:t>
      </w:r>
      <w:r>
        <w:rPr>
          <w:sz w:val="18"/>
          <w:szCs w:val="18"/>
        </w:rPr>
        <w:t>High</w:t>
      </w:r>
      <w:r>
        <w:rPr>
          <w:spacing w:val="29"/>
          <w:sz w:val="18"/>
          <w:szCs w:val="18"/>
        </w:rPr>
        <w:t xml:space="preserve"> </w:t>
      </w:r>
      <w:r>
        <w:rPr>
          <w:sz w:val="18"/>
          <w:szCs w:val="18"/>
        </w:rPr>
        <w:t xml:space="preserve">Disputes           </w:t>
      </w:r>
      <w:r>
        <w:rPr>
          <w:spacing w:val="29"/>
          <w:sz w:val="18"/>
          <w:szCs w:val="18"/>
        </w:rPr>
        <w:t xml:space="preserve"> </w:t>
      </w:r>
      <w:r>
        <w:rPr>
          <w:sz w:val="18"/>
          <w:szCs w:val="18"/>
        </w:rPr>
        <w:t>Zero</w:t>
      </w:r>
      <w:r>
        <w:rPr>
          <w:spacing w:val="25"/>
          <w:sz w:val="18"/>
          <w:szCs w:val="18"/>
        </w:rPr>
        <w:t xml:space="preserve"> </w:t>
      </w:r>
      <w:r>
        <w:rPr>
          <w:sz w:val="18"/>
          <w:szCs w:val="18"/>
        </w:rPr>
        <w:t xml:space="preserve">Disputes   </w:t>
      </w:r>
      <w:r>
        <w:rPr>
          <w:spacing w:val="36"/>
          <w:sz w:val="18"/>
          <w:szCs w:val="18"/>
        </w:rPr>
        <w:t xml:space="preserve"> </w:t>
      </w:r>
      <w:r>
        <w:rPr>
          <w:sz w:val="18"/>
          <w:szCs w:val="18"/>
        </w:rPr>
        <w:t>High</w:t>
      </w:r>
      <w:r>
        <w:rPr>
          <w:spacing w:val="29"/>
          <w:sz w:val="18"/>
          <w:szCs w:val="18"/>
        </w:rPr>
        <w:t xml:space="preserve"> </w:t>
      </w:r>
      <w:r>
        <w:rPr>
          <w:sz w:val="18"/>
          <w:szCs w:val="18"/>
        </w:rPr>
        <w:t xml:space="preserve">Disputes           </w:t>
      </w:r>
      <w:r>
        <w:rPr>
          <w:spacing w:val="29"/>
          <w:sz w:val="18"/>
          <w:szCs w:val="18"/>
        </w:rPr>
        <w:t xml:space="preserve"> </w:t>
      </w:r>
      <w:r>
        <w:rPr>
          <w:sz w:val="18"/>
          <w:szCs w:val="18"/>
        </w:rPr>
        <w:t>Zero</w:t>
      </w:r>
      <w:r>
        <w:rPr>
          <w:spacing w:val="25"/>
          <w:sz w:val="18"/>
          <w:szCs w:val="18"/>
        </w:rPr>
        <w:t xml:space="preserve"> </w:t>
      </w:r>
      <w:r>
        <w:rPr>
          <w:sz w:val="18"/>
          <w:szCs w:val="18"/>
        </w:rPr>
        <w:t xml:space="preserve">Disputes   </w:t>
      </w:r>
      <w:r>
        <w:rPr>
          <w:spacing w:val="36"/>
          <w:sz w:val="18"/>
          <w:szCs w:val="18"/>
        </w:rPr>
        <w:t xml:space="preserve"> </w:t>
      </w:r>
      <w:r>
        <w:rPr>
          <w:sz w:val="18"/>
          <w:szCs w:val="18"/>
        </w:rPr>
        <w:t>High</w:t>
      </w:r>
      <w:r>
        <w:rPr>
          <w:spacing w:val="29"/>
          <w:sz w:val="18"/>
          <w:szCs w:val="18"/>
        </w:rPr>
        <w:t xml:space="preserve"> </w:t>
      </w:r>
      <w:r>
        <w:rPr>
          <w:w w:val="107"/>
          <w:sz w:val="18"/>
          <w:szCs w:val="18"/>
        </w:rPr>
        <w:t>Dispu</w:t>
      </w:r>
      <w:r>
        <w:rPr>
          <w:w w:val="111"/>
          <w:sz w:val="18"/>
          <w:szCs w:val="18"/>
        </w:rPr>
        <w:t>tes</w:t>
      </w:r>
    </w:p>
    <w:p w14:paraId="683FE1AF" w14:textId="77777777" w:rsidR="000A768D" w:rsidRDefault="000A768D">
      <w:pPr>
        <w:spacing w:before="2" w:line="100" w:lineRule="exact"/>
        <w:rPr>
          <w:sz w:val="10"/>
          <w:szCs w:val="10"/>
        </w:rPr>
      </w:pPr>
    </w:p>
    <w:p w14:paraId="75C1E4B7" w14:textId="77777777" w:rsidR="000A768D" w:rsidRDefault="000A768D">
      <w:pPr>
        <w:spacing w:line="200" w:lineRule="exact"/>
      </w:pPr>
    </w:p>
    <w:p w14:paraId="2A704122" w14:textId="77777777" w:rsidR="000A768D" w:rsidRDefault="000A768D">
      <w:pPr>
        <w:spacing w:line="200" w:lineRule="exact"/>
      </w:pPr>
    </w:p>
    <w:p w14:paraId="2F7F8A8C" w14:textId="77777777" w:rsidR="000A768D" w:rsidRDefault="006C1B1D">
      <w:pPr>
        <w:spacing w:before="16" w:line="260" w:lineRule="exact"/>
        <w:ind w:left="817" w:right="793"/>
        <w:jc w:val="both"/>
        <w:rPr>
          <w:sz w:val="24"/>
          <w:szCs w:val="24"/>
        </w:rPr>
      </w:pPr>
      <w:r>
        <w:rPr>
          <w:sz w:val="24"/>
          <w:szCs w:val="24"/>
        </w:rPr>
        <w:t>Note:</w:t>
      </w:r>
      <w:r>
        <w:rPr>
          <w:spacing w:val="55"/>
          <w:sz w:val="24"/>
          <w:szCs w:val="24"/>
        </w:rPr>
        <w:t xml:space="preserve"> </w:t>
      </w:r>
      <w:r>
        <w:rPr>
          <w:sz w:val="24"/>
          <w:szCs w:val="24"/>
        </w:rPr>
        <w:t>Here</w:t>
      </w:r>
      <w:r>
        <w:rPr>
          <w:spacing w:val="15"/>
          <w:sz w:val="24"/>
          <w:szCs w:val="24"/>
        </w:rPr>
        <w:t xml:space="preserve"> </w:t>
      </w:r>
      <w:r>
        <w:rPr>
          <w:spacing w:val="-6"/>
          <w:sz w:val="24"/>
          <w:szCs w:val="24"/>
        </w:rPr>
        <w:t>w</w:t>
      </w:r>
      <w:r>
        <w:rPr>
          <w:sz w:val="24"/>
          <w:szCs w:val="24"/>
        </w:rPr>
        <w:t>e</w:t>
      </w:r>
      <w:r>
        <w:rPr>
          <w:spacing w:val="2"/>
          <w:sz w:val="24"/>
          <w:szCs w:val="24"/>
        </w:rPr>
        <w:t xml:space="preserve"> </w:t>
      </w:r>
      <w:r>
        <w:rPr>
          <w:sz w:val="24"/>
          <w:szCs w:val="24"/>
        </w:rPr>
        <w:t>sh</w:t>
      </w:r>
      <w:r>
        <w:rPr>
          <w:spacing w:val="-6"/>
          <w:sz w:val="24"/>
          <w:szCs w:val="24"/>
        </w:rPr>
        <w:t>o</w:t>
      </w:r>
      <w:r>
        <w:rPr>
          <w:sz w:val="24"/>
          <w:szCs w:val="24"/>
        </w:rPr>
        <w:t>w</w:t>
      </w:r>
      <w:r>
        <w:rPr>
          <w:spacing w:val="8"/>
          <w:sz w:val="24"/>
          <w:szCs w:val="24"/>
        </w:rPr>
        <w:t xml:space="preserve"> </w:t>
      </w:r>
      <w:r>
        <w:rPr>
          <w:sz w:val="24"/>
          <w:szCs w:val="24"/>
        </w:rPr>
        <w:t>a</w:t>
      </w:r>
      <w:r>
        <w:rPr>
          <w:spacing w:val="20"/>
          <w:sz w:val="24"/>
          <w:szCs w:val="24"/>
        </w:rPr>
        <w:t xml:space="preserve"> </w:t>
      </w:r>
      <w:r>
        <w:rPr>
          <w:spacing w:val="-7"/>
          <w:w w:val="137"/>
          <w:sz w:val="24"/>
          <w:szCs w:val="24"/>
        </w:rPr>
        <w:t>t</w:t>
      </w:r>
      <w:r>
        <w:rPr>
          <w:w w:val="103"/>
          <w:sz w:val="24"/>
          <w:szCs w:val="24"/>
        </w:rPr>
        <w:t>ypical</w:t>
      </w:r>
      <w:r>
        <w:rPr>
          <w:spacing w:val="10"/>
          <w:w w:val="103"/>
          <w:sz w:val="24"/>
          <w:szCs w:val="24"/>
        </w:rPr>
        <w:t xml:space="preserve"> </w:t>
      </w:r>
      <w:r>
        <w:rPr>
          <w:sz w:val="24"/>
          <w:szCs w:val="24"/>
        </w:rPr>
        <w:t>cou</w:t>
      </w:r>
      <w:r>
        <w:rPr>
          <w:spacing w:val="-6"/>
          <w:sz w:val="24"/>
          <w:szCs w:val="24"/>
        </w:rPr>
        <w:t>n</w:t>
      </w:r>
      <w:r>
        <w:rPr>
          <w:sz w:val="24"/>
          <w:szCs w:val="24"/>
        </w:rPr>
        <w:t>try’s</w:t>
      </w:r>
      <w:r>
        <w:rPr>
          <w:spacing w:val="46"/>
          <w:sz w:val="24"/>
          <w:szCs w:val="24"/>
        </w:rPr>
        <w:t xml:space="preserve"> </w:t>
      </w:r>
      <w:r>
        <w:rPr>
          <w:sz w:val="24"/>
          <w:szCs w:val="24"/>
        </w:rPr>
        <w:t xml:space="preserve">predicted </w:t>
      </w:r>
      <w:r>
        <w:rPr>
          <w:spacing w:val="4"/>
          <w:sz w:val="24"/>
          <w:szCs w:val="24"/>
        </w:rPr>
        <w:t xml:space="preserve"> </w:t>
      </w:r>
      <w:r>
        <w:rPr>
          <w:sz w:val="24"/>
          <w:szCs w:val="24"/>
        </w:rPr>
        <w:t>rating  on</w:t>
      </w:r>
      <w:r>
        <w:rPr>
          <w:spacing w:val="15"/>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10"/>
          <w:w w:val="137"/>
          <w:sz w:val="24"/>
          <w:szCs w:val="24"/>
        </w:rPr>
        <w:t xml:space="preserve"> </w:t>
      </w:r>
      <w:r>
        <w:rPr>
          <w:sz w:val="24"/>
          <w:szCs w:val="24"/>
        </w:rPr>
        <w:t>profile under  a</w:t>
      </w:r>
      <w:r>
        <w:rPr>
          <w:spacing w:val="32"/>
          <w:sz w:val="24"/>
          <w:szCs w:val="24"/>
        </w:rPr>
        <w:t xml:space="preserve"> </w:t>
      </w:r>
      <w:r>
        <w:rPr>
          <w:sz w:val="24"/>
          <w:szCs w:val="24"/>
        </w:rPr>
        <w:t>scenario</w:t>
      </w:r>
      <w:r>
        <w:rPr>
          <w:spacing w:val="39"/>
          <w:sz w:val="24"/>
          <w:szCs w:val="24"/>
        </w:rPr>
        <w:t xml:space="preserve"> </w:t>
      </w:r>
      <w:r>
        <w:rPr>
          <w:sz w:val="24"/>
          <w:szCs w:val="24"/>
        </w:rPr>
        <w:t>where</w:t>
      </w:r>
      <w:r>
        <w:rPr>
          <w:spacing w:val="33"/>
          <w:sz w:val="24"/>
          <w:szCs w:val="24"/>
        </w:rPr>
        <w:t xml:space="preserve"> </w:t>
      </w:r>
      <w:r>
        <w:rPr>
          <w:sz w:val="24"/>
          <w:szCs w:val="24"/>
        </w:rPr>
        <w:t>a</w:t>
      </w:r>
      <w:r>
        <w:rPr>
          <w:spacing w:val="32"/>
          <w:sz w:val="24"/>
          <w:szCs w:val="24"/>
        </w:rPr>
        <w:t xml:space="preserve"> </w:t>
      </w:r>
      <w:r>
        <w:rPr>
          <w:sz w:val="24"/>
          <w:szCs w:val="24"/>
        </w:rPr>
        <w:t>cou</w:t>
      </w:r>
      <w:r>
        <w:rPr>
          <w:spacing w:val="-7"/>
          <w:sz w:val="24"/>
          <w:szCs w:val="24"/>
        </w:rPr>
        <w:t>n</w:t>
      </w:r>
      <w:r>
        <w:rPr>
          <w:sz w:val="24"/>
          <w:szCs w:val="24"/>
        </w:rPr>
        <w:t xml:space="preserve">try </w:t>
      </w:r>
      <w:r>
        <w:rPr>
          <w:spacing w:val="11"/>
          <w:sz w:val="24"/>
          <w:szCs w:val="24"/>
        </w:rPr>
        <w:t xml:space="preserve"> </w:t>
      </w:r>
      <w:r>
        <w:rPr>
          <w:sz w:val="24"/>
          <w:szCs w:val="24"/>
        </w:rPr>
        <w:t>faces</w:t>
      </w:r>
      <w:r>
        <w:rPr>
          <w:spacing w:val="18"/>
          <w:sz w:val="24"/>
          <w:szCs w:val="24"/>
        </w:rPr>
        <w:t xml:space="preserve"> </w:t>
      </w:r>
      <w:r>
        <w:rPr>
          <w:sz w:val="24"/>
          <w:szCs w:val="24"/>
        </w:rPr>
        <w:t>a</w:t>
      </w:r>
      <w:r>
        <w:rPr>
          <w:spacing w:val="32"/>
          <w:sz w:val="24"/>
          <w:szCs w:val="24"/>
        </w:rPr>
        <w:t xml:space="preserve"> </w:t>
      </w:r>
      <w:r>
        <w:rPr>
          <w:sz w:val="24"/>
          <w:szCs w:val="24"/>
        </w:rPr>
        <w:t>mini</w:t>
      </w:r>
      <w:r>
        <w:rPr>
          <w:spacing w:val="-7"/>
          <w:sz w:val="24"/>
          <w:szCs w:val="24"/>
        </w:rPr>
        <w:t>m</w:t>
      </w:r>
      <w:r>
        <w:rPr>
          <w:sz w:val="24"/>
          <w:szCs w:val="24"/>
        </w:rPr>
        <w:t>um</w:t>
      </w:r>
      <w:r>
        <w:rPr>
          <w:spacing w:val="59"/>
          <w:sz w:val="24"/>
          <w:szCs w:val="24"/>
        </w:rPr>
        <w:t xml:space="preserve"> </w:t>
      </w:r>
      <w:r>
        <w:rPr>
          <w:spacing w:val="-7"/>
          <w:sz w:val="24"/>
          <w:szCs w:val="24"/>
        </w:rPr>
        <w:t>v</w:t>
      </w:r>
      <w:r>
        <w:rPr>
          <w:sz w:val="24"/>
          <w:szCs w:val="24"/>
        </w:rPr>
        <w:t>ersus</w:t>
      </w:r>
      <w:r>
        <w:rPr>
          <w:spacing w:val="40"/>
          <w:sz w:val="24"/>
          <w:szCs w:val="24"/>
        </w:rPr>
        <w:t xml:space="preserve"> </w:t>
      </w:r>
      <w:r>
        <w:rPr>
          <w:sz w:val="24"/>
          <w:szCs w:val="24"/>
        </w:rPr>
        <w:t>the</w:t>
      </w:r>
      <w:r>
        <w:rPr>
          <w:spacing w:val="54"/>
          <w:sz w:val="24"/>
          <w:szCs w:val="24"/>
        </w:rPr>
        <w:t xml:space="preserve"> </w:t>
      </w:r>
      <w:r>
        <w:rPr>
          <w:w w:val="107"/>
          <w:sz w:val="24"/>
          <w:szCs w:val="24"/>
        </w:rPr>
        <w:t>99</w:t>
      </w:r>
      <w:r>
        <w:rPr>
          <w:w w:val="107"/>
          <w:position w:val="9"/>
          <w:sz w:val="16"/>
          <w:szCs w:val="16"/>
        </w:rPr>
        <w:t xml:space="preserve">th </w:t>
      </w:r>
      <w:r>
        <w:rPr>
          <w:spacing w:val="8"/>
          <w:w w:val="107"/>
          <w:position w:val="9"/>
          <w:sz w:val="16"/>
          <w:szCs w:val="16"/>
        </w:rPr>
        <w:t xml:space="preserve"> </w:t>
      </w:r>
      <w:r>
        <w:rPr>
          <w:spacing w:val="6"/>
          <w:w w:val="108"/>
          <w:sz w:val="24"/>
          <w:szCs w:val="24"/>
        </w:rPr>
        <w:t>p</w:t>
      </w:r>
      <w:r>
        <w:rPr>
          <w:w w:val="102"/>
          <w:sz w:val="24"/>
          <w:szCs w:val="24"/>
        </w:rPr>
        <w:t>erce</w:t>
      </w:r>
      <w:r>
        <w:rPr>
          <w:spacing w:val="-7"/>
          <w:w w:val="102"/>
          <w:sz w:val="24"/>
          <w:szCs w:val="24"/>
        </w:rPr>
        <w:t>n</w:t>
      </w:r>
      <w:r>
        <w:rPr>
          <w:w w:val="106"/>
          <w:sz w:val="24"/>
          <w:szCs w:val="24"/>
        </w:rPr>
        <w:t xml:space="preserve">tile </w:t>
      </w:r>
      <w:r>
        <w:rPr>
          <w:spacing w:val="-7"/>
          <w:sz w:val="24"/>
          <w:szCs w:val="24"/>
        </w:rPr>
        <w:t>n</w:t>
      </w:r>
      <w:r>
        <w:rPr>
          <w:sz w:val="24"/>
          <w:szCs w:val="24"/>
        </w:rPr>
        <w:t>u</w:t>
      </w:r>
      <w:r>
        <w:rPr>
          <w:spacing w:val="-7"/>
          <w:sz w:val="24"/>
          <w:szCs w:val="24"/>
        </w:rPr>
        <w:t>m</w:t>
      </w:r>
      <w:r>
        <w:rPr>
          <w:spacing w:val="6"/>
          <w:sz w:val="24"/>
          <w:szCs w:val="24"/>
        </w:rPr>
        <w:t>b</w:t>
      </w:r>
      <w:r>
        <w:rPr>
          <w:sz w:val="24"/>
          <w:szCs w:val="24"/>
        </w:rPr>
        <w:t xml:space="preserve">er </w:t>
      </w:r>
      <w:r>
        <w:rPr>
          <w:spacing w:val="10"/>
          <w:sz w:val="24"/>
          <w:szCs w:val="24"/>
        </w:rPr>
        <w:t xml:space="preserve"> </w:t>
      </w:r>
      <w:r>
        <w:rPr>
          <w:sz w:val="24"/>
          <w:szCs w:val="24"/>
        </w:rPr>
        <w:t>of</w:t>
      </w:r>
      <w:r>
        <w:rPr>
          <w:spacing w:val="13"/>
          <w:sz w:val="24"/>
          <w:szCs w:val="24"/>
        </w:rPr>
        <w:t xml:space="preserve"> </w:t>
      </w:r>
      <w:r>
        <w:rPr>
          <w:sz w:val="24"/>
          <w:szCs w:val="24"/>
        </w:rPr>
        <w:t>ICSID</w:t>
      </w:r>
      <w:r>
        <w:rPr>
          <w:spacing w:val="43"/>
          <w:sz w:val="24"/>
          <w:szCs w:val="24"/>
        </w:rPr>
        <w:t xml:space="preserve"> </w:t>
      </w:r>
      <w:r>
        <w:rPr>
          <w:sz w:val="24"/>
          <w:szCs w:val="24"/>
        </w:rPr>
        <w:t xml:space="preserve">disputes.  </w:t>
      </w:r>
      <w:r>
        <w:rPr>
          <w:spacing w:val="6"/>
          <w:sz w:val="24"/>
          <w:szCs w:val="24"/>
        </w:rPr>
        <w:t xml:space="preserve"> </w:t>
      </w:r>
      <w:r>
        <w:rPr>
          <w:sz w:val="24"/>
          <w:szCs w:val="24"/>
        </w:rPr>
        <w:t xml:space="preserve">Results  </w:t>
      </w:r>
      <w:r>
        <w:rPr>
          <w:spacing w:val="-6"/>
          <w:sz w:val="24"/>
          <w:szCs w:val="24"/>
        </w:rPr>
        <w:t>w</w:t>
      </w:r>
      <w:r>
        <w:rPr>
          <w:sz w:val="24"/>
          <w:szCs w:val="24"/>
        </w:rPr>
        <w:t>ere</w:t>
      </w:r>
      <w:r>
        <w:rPr>
          <w:spacing w:val="24"/>
          <w:sz w:val="24"/>
          <w:szCs w:val="24"/>
        </w:rPr>
        <w:t xml:space="preserve"> </w:t>
      </w:r>
      <w:r>
        <w:rPr>
          <w:sz w:val="24"/>
          <w:szCs w:val="24"/>
        </w:rPr>
        <w:t xml:space="preserve">obtained </w:t>
      </w:r>
      <w:r>
        <w:rPr>
          <w:spacing w:val="23"/>
          <w:sz w:val="24"/>
          <w:szCs w:val="24"/>
        </w:rPr>
        <w:t xml:space="preserve"> </w:t>
      </w:r>
      <w:r>
        <w:rPr>
          <w:spacing w:val="-7"/>
          <w:sz w:val="24"/>
          <w:szCs w:val="24"/>
        </w:rPr>
        <w:t>b</w:t>
      </w:r>
      <w:r>
        <w:rPr>
          <w:sz w:val="24"/>
          <w:szCs w:val="24"/>
        </w:rPr>
        <w:t>y</w:t>
      </w:r>
      <w:r>
        <w:rPr>
          <w:spacing w:val="38"/>
          <w:sz w:val="24"/>
          <w:szCs w:val="24"/>
        </w:rPr>
        <w:t xml:space="preserve"> </w:t>
      </w:r>
      <w:r>
        <w:rPr>
          <w:sz w:val="24"/>
          <w:szCs w:val="24"/>
        </w:rPr>
        <w:t>using</w:t>
      </w:r>
      <w:r>
        <w:rPr>
          <w:spacing w:val="35"/>
          <w:sz w:val="24"/>
          <w:szCs w:val="24"/>
        </w:rPr>
        <w:t xml:space="preserve"> </w:t>
      </w:r>
      <w:r>
        <w:rPr>
          <w:sz w:val="24"/>
          <w:szCs w:val="24"/>
        </w:rPr>
        <w:t>si</w:t>
      </w:r>
      <w:r>
        <w:rPr>
          <w:spacing w:val="-7"/>
          <w:sz w:val="24"/>
          <w:szCs w:val="24"/>
        </w:rPr>
        <w:t>m</w:t>
      </w:r>
      <w:r>
        <w:rPr>
          <w:sz w:val="24"/>
          <w:szCs w:val="24"/>
        </w:rPr>
        <w:t xml:space="preserve">ulations </w:t>
      </w:r>
      <w:r>
        <w:rPr>
          <w:spacing w:val="14"/>
          <w:sz w:val="24"/>
          <w:szCs w:val="24"/>
        </w:rPr>
        <w:t xml:space="preserve"> </w:t>
      </w:r>
      <w:r>
        <w:rPr>
          <w:w w:val="119"/>
          <w:sz w:val="24"/>
          <w:szCs w:val="24"/>
        </w:rPr>
        <w:t xml:space="preserve">that </w:t>
      </w:r>
      <w:r>
        <w:rPr>
          <w:sz w:val="24"/>
          <w:szCs w:val="24"/>
        </w:rPr>
        <w:t>accou</w:t>
      </w:r>
      <w:r>
        <w:rPr>
          <w:spacing w:val="-6"/>
          <w:sz w:val="24"/>
          <w:szCs w:val="24"/>
        </w:rPr>
        <w:t>n</w:t>
      </w:r>
      <w:r>
        <w:rPr>
          <w:sz w:val="24"/>
          <w:szCs w:val="24"/>
        </w:rPr>
        <w:t xml:space="preserve">ted </w:t>
      </w:r>
      <w:r>
        <w:rPr>
          <w:spacing w:val="11"/>
          <w:sz w:val="24"/>
          <w:szCs w:val="24"/>
        </w:rPr>
        <w:t xml:space="preserve"> </w:t>
      </w:r>
      <w:r>
        <w:rPr>
          <w:sz w:val="24"/>
          <w:szCs w:val="24"/>
        </w:rPr>
        <w:t>for</w:t>
      </w:r>
      <w:r>
        <w:rPr>
          <w:spacing w:val="15"/>
          <w:sz w:val="24"/>
          <w:szCs w:val="24"/>
        </w:rPr>
        <w:t xml:space="preserve"> </w:t>
      </w:r>
      <w:r>
        <w:rPr>
          <w:sz w:val="24"/>
          <w:szCs w:val="24"/>
        </w:rPr>
        <w:t>infere</w:t>
      </w:r>
      <w:r>
        <w:rPr>
          <w:spacing w:val="-7"/>
          <w:sz w:val="24"/>
          <w:szCs w:val="24"/>
        </w:rPr>
        <w:t>n</w:t>
      </w:r>
      <w:r>
        <w:rPr>
          <w:sz w:val="24"/>
          <w:szCs w:val="24"/>
        </w:rPr>
        <w:t xml:space="preserve">tial </w:t>
      </w:r>
      <w:r>
        <w:rPr>
          <w:spacing w:val="2"/>
          <w:sz w:val="24"/>
          <w:szCs w:val="24"/>
        </w:rPr>
        <w:t xml:space="preserve"> </w:t>
      </w:r>
      <w:r>
        <w:rPr>
          <w:w w:val="107"/>
          <w:sz w:val="24"/>
          <w:szCs w:val="24"/>
        </w:rPr>
        <w:t>uncertai</w:t>
      </w:r>
      <w:r>
        <w:rPr>
          <w:spacing w:val="-7"/>
          <w:w w:val="107"/>
          <w:sz w:val="24"/>
          <w:szCs w:val="24"/>
        </w:rPr>
        <w:t>n</w:t>
      </w:r>
      <w:r>
        <w:rPr>
          <w:spacing w:val="-7"/>
          <w:w w:val="137"/>
          <w:sz w:val="24"/>
          <w:szCs w:val="24"/>
        </w:rPr>
        <w:t>t</w:t>
      </w:r>
      <w:r>
        <w:rPr>
          <w:spacing w:val="-19"/>
          <w:w w:val="103"/>
          <w:sz w:val="24"/>
          <w:szCs w:val="24"/>
        </w:rPr>
        <w:t>y</w:t>
      </w:r>
      <w:r>
        <w:rPr>
          <w:w w:val="108"/>
          <w:sz w:val="24"/>
          <w:szCs w:val="24"/>
        </w:rPr>
        <w:t xml:space="preserve">.  </w:t>
      </w:r>
      <w:r>
        <w:rPr>
          <w:sz w:val="24"/>
          <w:szCs w:val="24"/>
        </w:rPr>
        <w:t>The</w:t>
      </w:r>
      <w:r>
        <w:rPr>
          <w:spacing w:val="48"/>
          <w:sz w:val="24"/>
          <w:szCs w:val="24"/>
        </w:rPr>
        <w:t xml:space="preserve"> </w:t>
      </w:r>
      <w:r>
        <w:rPr>
          <w:spacing w:val="6"/>
          <w:w w:val="108"/>
          <w:sz w:val="24"/>
          <w:szCs w:val="24"/>
        </w:rPr>
        <w:t>p</w:t>
      </w:r>
      <w:r>
        <w:rPr>
          <w:w w:val="101"/>
          <w:sz w:val="24"/>
          <w:szCs w:val="24"/>
        </w:rPr>
        <w:t>oi</w:t>
      </w:r>
      <w:r>
        <w:rPr>
          <w:spacing w:val="-6"/>
          <w:w w:val="101"/>
          <w:sz w:val="24"/>
          <w:szCs w:val="24"/>
        </w:rPr>
        <w:t>n</w:t>
      </w:r>
      <w:r>
        <w:rPr>
          <w:w w:val="137"/>
          <w:sz w:val="24"/>
          <w:szCs w:val="24"/>
        </w:rPr>
        <w:t>t</w:t>
      </w:r>
      <w:r>
        <w:rPr>
          <w:spacing w:val="18"/>
          <w:w w:val="137"/>
          <w:sz w:val="24"/>
          <w:szCs w:val="24"/>
        </w:rPr>
        <w:t xml:space="preserve"> </w:t>
      </w:r>
      <w:r>
        <w:rPr>
          <w:sz w:val="24"/>
          <w:szCs w:val="24"/>
        </w:rPr>
        <w:t xml:space="preserve">estimates </w:t>
      </w:r>
      <w:r>
        <w:rPr>
          <w:spacing w:val="16"/>
          <w:sz w:val="24"/>
          <w:szCs w:val="24"/>
        </w:rPr>
        <w:t xml:space="preserve"> </w:t>
      </w:r>
      <w:r>
        <w:rPr>
          <w:sz w:val="24"/>
          <w:szCs w:val="24"/>
        </w:rPr>
        <w:t>here</w:t>
      </w:r>
      <w:r>
        <w:rPr>
          <w:spacing w:val="34"/>
          <w:sz w:val="24"/>
          <w:szCs w:val="24"/>
        </w:rPr>
        <w:t xml:space="preserve"> </w:t>
      </w:r>
      <w:r>
        <w:rPr>
          <w:w w:val="104"/>
          <w:sz w:val="24"/>
          <w:szCs w:val="24"/>
        </w:rPr>
        <w:t>represe</w:t>
      </w:r>
      <w:r>
        <w:rPr>
          <w:spacing w:val="-7"/>
          <w:w w:val="104"/>
          <w:sz w:val="24"/>
          <w:szCs w:val="24"/>
        </w:rPr>
        <w:t>n</w:t>
      </w:r>
      <w:r>
        <w:rPr>
          <w:w w:val="137"/>
          <w:sz w:val="24"/>
          <w:szCs w:val="24"/>
        </w:rPr>
        <w:t>t</w:t>
      </w:r>
      <w:r>
        <w:rPr>
          <w:spacing w:val="18"/>
          <w:w w:val="137"/>
          <w:sz w:val="24"/>
          <w:szCs w:val="24"/>
        </w:rPr>
        <w:t xml:space="preserve"> </w:t>
      </w:r>
      <w:r>
        <w:rPr>
          <w:w w:val="111"/>
          <w:sz w:val="24"/>
          <w:szCs w:val="24"/>
        </w:rPr>
        <w:t xml:space="preserve">the </w:t>
      </w:r>
      <w:r>
        <w:rPr>
          <w:sz w:val="24"/>
          <w:szCs w:val="24"/>
        </w:rPr>
        <w:t xml:space="preserve">mean  predicted </w:t>
      </w:r>
      <w:r>
        <w:rPr>
          <w:spacing w:val="28"/>
          <w:sz w:val="24"/>
          <w:szCs w:val="24"/>
        </w:rPr>
        <w:t xml:space="preserve"> </w:t>
      </w:r>
      <w:r>
        <w:rPr>
          <w:sz w:val="24"/>
          <w:szCs w:val="24"/>
        </w:rPr>
        <w:t xml:space="preserve">ratings </w:t>
      </w:r>
      <w:r>
        <w:rPr>
          <w:spacing w:val="20"/>
          <w:sz w:val="24"/>
          <w:szCs w:val="24"/>
        </w:rPr>
        <w:t xml:space="preserve"> </w:t>
      </w:r>
      <w:r>
        <w:rPr>
          <w:sz w:val="24"/>
          <w:szCs w:val="24"/>
        </w:rPr>
        <w:t xml:space="preserve">and </w:t>
      </w:r>
      <w:r>
        <w:rPr>
          <w:spacing w:val="2"/>
          <w:sz w:val="24"/>
          <w:szCs w:val="24"/>
        </w:rPr>
        <w:t xml:space="preserve"> </w:t>
      </w:r>
      <w:r>
        <w:rPr>
          <w:sz w:val="24"/>
          <w:szCs w:val="24"/>
        </w:rPr>
        <w:t xml:space="preserve">the </w:t>
      </w:r>
      <w:r>
        <w:rPr>
          <w:spacing w:val="6"/>
          <w:sz w:val="24"/>
          <w:szCs w:val="24"/>
        </w:rPr>
        <w:t xml:space="preserve"> </w:t>
      </w:r>
      <w:r>
        <w:rPr>
          <w:sz w:val="24"/>
          <w:szCs w:val="24"/>
        </w:rPr>
        <w:t>line</w:t>
      </w:r>
      <w:r>
        <w:rPr>
          <w:spacing w:val="38"/>
          <w:sz w:val="24"/>
          <w:szCs w:val="24"/>
        </w:rPr>
        <w:t xml:space="preserve"> </w:t>
      </w:r>
      <w:r>
        <w:rPr>
          <w:sz w:val="24"/>
          <w:szCs w:val="24"/>
        </w:rPr>
        <w:t>represe</w:t>
      </w:r>
      <w:r>
        <w:rPr>
          <w:spacing w:val="-7"/>
          <w:sz w:val="24"/>
          <w:szCs w:val="24"/>
        </w:rPr>
        <w:t>n</w:t>
      </w:r>
      <w:r>
        <w:rPr>
          <w:sz w:val="24"/>
          <w:szCs w:val="24"/>
        </w:rPr>
        <w:t xml:space="preserve">ts </w:t>
      </w:r>
      <w:r>
        <w:rPr>
          <w:spacing w:val="29"/>
          <w:sz w:val="24"/>
          <w:szCs w:val="24"/>
        </w:rPr>
        <w:t xml:space="preserve"> </w:t>
      </w:r>
      <w:r>
        <w:rPr>
          <w:sz w:val="24"/>
          <w:szCs w:val="24"/>
        </w:rPr>
        <w:t xml:space="preserve">the </w:t>
      </w:r>
      <w:r>
        <w:rPr>
          <w:spacing w:val="6"/>
          <w:sz w:val="24"/>
          <w:szCs w:val="24"/>
        </w:rPr>
        <w:t xml:space="preserve"> </w:t>
      </w:r>
      <w:r>
        <w:rPr>
          <w:sz w:val="24"/>
          <w:szCs w:val="24"/>
        </w:rPr>
        <w:t>95%</w:t>
      </w:r>
      <w:r>
        <w:rPr>
          <w:spacing w:val="21"/>
          <w:sz w:val="24"/>
          <w:szCs w:val="24"/>
        </w:rPr>
        <w:t xml:space="preserve"> </w:t>
      </w:r>
      <w:r>
        <w:rPr>
          <w:sz w:val="24"/>
          <w:szCs w:val="24"/>
        </w:rPr>
        <w:t>le</w:t>
      </w:r>
      <w:r>
        <w:rPr>
          <w:spacing w:val="-7"/>
          <w:sz w:val="24"/>
          <w:szCs w:val="24"/>
        </w:rPr>
        <w:t>v</w:t>
      </w:r>
      <w:r>
        <w:rPr>
          <w:sz w:val="24"/>
          <w:szCs w:val="24"/>
        </w:rPr>
        <w:t>el</w:t>
      </w:r>
      <w:r>
        <w:rPr>
          <w:spacing w:val="26"/>
          <w:sz w:val="24"/>
          <w:szCs w:val="24"/>
        </w:rPr>
        <w:t xml:space="preserve"> </w:t>
      </w:r>
      <w:r>
        <w:rPr>
          <w:sz w:val="24"/>
          <w:szCs w:val="24"/>
        </w:rPr>
        <w:t>of</w:t>
      </w:r>
      <w:r>
        <w:rPr>
          <w:spacing w:val="22"/>
          <w:sz w:val="24"/>
          <w:szCs w:val="24"/>
        </w:rPr>
        <w:t xml:space="preserve"> </w:t>
      </w:r>
      <w:r>
        <w:rPr>
          <w:w w:val="107"/>
          <w:sz w:val="24"/>
          <w:szCs w:val="24"/>
        </w:rPr>
        <w:t>uncertai</w:t>
      </w:r>
      <w:r>
        <w:rPr>
          <w:spacing w:val="-7"/>
          <w:w w:val="107"/>
          <w:sz w:val="24"/>
          <w:szCs w:val="24"/>
        </w:rPr>
        <w:t>n</w:t>
      </w:r>
      <w:r>
        <w:rPr>
          <w:spacing w:val="-7"/>
          <w:w w:val="137"/>
          <w:sz w:val="24"/>
          <w:szCs w:val="24"/>
        </w:rPr>
        <w:t>t</w:t>
      </w:r>
      <w:r>
        <w:rPr>
          <w:w w:val="103"/>
          <w:sz w:val="24"/>
          <w:szCs w:val="24"/>
        </w:rPr>
        <w:t xml:space="preserve">y </w:t>
      </w:r>
      <w:r>
        <w:rPr>
          <w:sz w:val="24"/>
          <w:szCs w:val="24"/>
        </w:rPr>
        <w:t>ass</w:t>
      </w:r>
      <w:r>
        <w:rPr>
          <w:spacing w:val="7"/>
          <w:sz w:val="24"/>
          <w:szCs w:val="24"/>
        </w:rPr>
        <w:t>o</w:t>
      </w:r>
      <w:r>
        <w:rPr>
          <w:sz w:val="24"/>
          <w:szCs w:val="24"/>
        </w:rPr>
        <w:t>ciated</w:t>
      </w:r>
      <w:r>
        <w:rPr>
          <w:spacing w:val="56"/>
          <w:sz w:val="24"/>
          <w:szCs w:val="24"/>
        </w:rPr>
        <w:t xml:space="preserve"> </w:t>
      </w:r>
      <w:r>
        <w:rPr>
          <w:sz w:val="24"/>
          <w:szCs w:val="24"/>
        </w:rPr>
        <w:t>with</w:t>
      </w:r>
      <w:r>
        <w:rPr>
          <w:spacing w:val="44"/>
          <w:sz w:val="24"/>
          <w:szCs w:val="24"/>
        </w:rPr>
        <w:t xml:space="preserve"> </w:t>
      </w:r>
      <w:r>
        <w:rPr>
          <w:sz w:val="24"/>
          <w:szCs w:val="24"/>
        </w:rPr>
        <w:t>these</w:t>
      </w:r>
      <w:r>
        <w:rPr>
          <w:spacing w:val="43"/>
          <w:sz w:val="24"/>
          <w:szCs w:val="24"/>
        </w:rPr>
        <w:t xml:space="preserve"> </w:t>
      </w:r>
      <w:r>
        <w:rPr>
          <w:w w:val="106"/>
          <w:sz w:val="24"/>
          <w:szCs w:val="24"/>
        </w:rPr>
        <w:t>estimates.</w:t>
      </w:r>
    </w:p>
    <w:p w14:paraId="4AF2E47E" w14:textId="77777777" w:rsidR="000A768D" w:rsidRDefault="000A768D">
      <w:pPr>
        <w:spacing w:before="2" w:line="100" w:lineRule="exact"/>
        <w:rPr>
          <w:sz w:val="10"/>
          <w:szCs w:val="10"/>
        </w:rPr>
      </w:pPr>
    </w:p>
    <w:p w14:paraId="63348220" w14:textId="77777777" w:rsidR="000A768D" w:rsidRDefault="000A768D">
      <w:pPr>
        <w:spacing w:line="200" w:lineRule="exact"/>
      </w:pPr>
    </w:p>
    <w:p w14:paraId="7070E2FC" w14:textId="0966385C" w:rsidR="000A768D" w:rsidRDefault="00973740">
      <w:pPr>
        <w:spacing w:line="401" w:lineRule="auto"/>
        <w:ind w:left="100" w:right="78" w:firstLine="239"/>
        <w:jc w:val="both"/>
        <w:rPr>
          <w:sz w:val="24"/>
          <w:szCs w:val="24"/>
        </w:rPr>
        <w:sectPr w:rsidR="000A768D">
          <w:pgSz w:w="12240" w:h="15840"/>
          <w:pgMar w:top="1200" w:right="1320" w:bottom="280" w:left="1340" w:header="1007" w:footer="0" w:gutter="0"/>
          <w:cols w:space="720"/>
        </w:sectPr>
      </w:pPr>
      <w:ins w:id="454" w:author="Karen Remmer [2]" w:date="2017-10-05T16:19:00Z">
        <w:r>
          <w:rPr>
            <w:sz w:val="24"/>
            <w:szCs w:val="24"/>
          </w:rPr>
          <w:t>[</w:t>
        </w:r>
      </w:ins>
      <w:r w:rsidR="006C1B1D">
        <w:rPr>
          <w:sz w:val="24"/>
          <w:szCs w:val="24"/>
        </w:rPr>
        <w:t xml:space="preserve">The </w:t>
      </w:r>
      <w:r w:rsidR="006C1B1D">
        <w:rPr>
          <w:spacing w:val="8"/>
          <w:sz w:val="24"/>
          <w:szCs w:val="24"/>
        </w:rPr>
        <w:t xml:space="preserve"> </w:t>
      </w:r>
      <w:r w:rsidR="006C1B1D">
        <w:rPr>
          <w:sz w:val="24"/>
          <w:szCs w:val="24"/>
        </w:rPr>
        <w:t xml:space="preserve">fact  that </w:t>
      </w:r>
      <w:r w:rsidR="006C1B1D">
        <w:rPr>
          <w:spacing w:val="47"/>
          <w:sz w:val="24"/>
          <w:szCs w:val="24"/>
        </w:rPr>
        <w:t xml:space="preserve"> </w:t>
      </w:r>
      <w:r w:rsidR="006C1B1D">
        <w:rPr>
          <w:sz w:val="24"/>
          <w:szCs w:val="24"/>
        </w:rPr>
        <w:t xml:space="preserve">the </w:t>
      </w:r>
      <w:r w:rsidR="006C1B1D">
        <w:rPr>
          <w:spacing w:val="11"/>
          <w:sz w:val="24"/>
          <w:szCs w:val="24"/>
        </w:rPr>
        <w:t xml:space="preserve"> </w:t>
      </w:r>
      <w:r w:rsidR="006C1B1D">
        <w:rPr>
          <w:sz w:val="24"/>
          <w:szCs w:val="24"/>
        </w:rPr>
        <w:t>le</w:t>
      </w:r>
      <w:r w:rsidR="006C1B1D">
        <w:rPr>
          <w:spacing w:val="-7"/>
          <w:sz w:val="24"/>
          <w:szCs w:val="24"/>
        </w:rPr>
        <w:t>v</w:t>
      </w:r>
      <w:r w:rsidR="006C1B1D">
        <w:rPr>
          <w:sz w:val="24"/>
          <w:szCs w:val="24"/>
        </w:rPr>
        <w:t>el</w:t>
      </w:r>
      <w:r w:rsidR="006C1B1D">
        <w:rPr>
          <w:spacing w:val="30"/>
          <w:sz w:val="24"/>
          <w:szCs w:val="24"/>
        </w:rPr>
        <w:t xml:space="preserve"> </w:t>
      </w:r>
      <w:r w:rsidR="006C1B1D">
        <w:rPr>
          <w:sz w:val="24"/>
          <w:szCs w:val="24"/>
        </w:rPr>
        <w:t>of</w:t>
      </w:r>
      <w:r w:rsidR="006C1B1D">
        <w:rPr>
          <w:spacing w:val="26"/>
          <w:sz w:val="24"/>
          <w:szCs w:val="24"/>
        </w:rPr>
        <w:t xml:space="preserve"> </w:t>
      </w:r>
      <w:r w:rsidR="006C1B1D">
        <w:rPr>
          <w:w w:val="107"/>
          <w:sz w:val="24"/>
          <w:szCs w:val="24"/>
        </w:rPr>
        <w:t>uncertai</w:t>
      </w:r>
      <w:r w:rsidR="006C1B1D">
        <w:rPr>
          <w:spacing w:val="-7"/>
          <w:w w:val="107"/>
          <w:sz w:val="24"/>
          <w:szCs w:val="24"/>
        </w:rPr>
        <w:t>n</w:t>
      </w:r>
      <w:r w:rsidR="006C1B1D">
        <w:rPr>
          <w:spacing w:val="-7"/>
          <w:w w:val="137"/>
          <w:sz w:val="24"/>
          <w:szCs w:val="24"/>
        </w:rPr>
        <w:t>t</w:t>
      </w:r>
      <w:r w:rsidR="006C1B1D">
        <w:rPr>
          <w:w w:val="103"/>
          <w:sz w:val="24"/>
          <w:szCs w:val="24"/>
        </w:rPr>
        <w:t>y</w:t>
      </w:r>
      <w:r w:rsidR="006C1B1D">
        <w:rPr>
          <w:spacing w:val="38"/>
          <w:w w:val="103"/>
          <w:sz w:val="24"/>
          <w:szCs w:val="24"/>
        </w:rPr>
        <w:t xml:space="preserve"> </w:t>
      </w:r>
      <w:r w:rsidR="006C1B1D">
        <w:rPr>
          <w:sz w:val="24"/>
          <w:szCs w:val="24"/>
        </w:rPr>
        <w:t xml:space="preserve">around </w:t>
      </w:r>
      <w:r w:rsidR="006C1B1D">
        <w:rPr>
          <w:spacing w:val="25"/>
          <w:sz w:val="24"/>
          <w:szCs w:val="24"/>
        </w:rPr>
        <w:t xml:space="preserve"> </w:t>
      </w:r>
      <w:r w:rsidR="006C1B1D">
        <w:rPr>
          <w:sz w:val="24"/>
          <w:szCs w:val="24"/>
        </w:rPr>
        <w:t>our</w:t>
      </w:r>
      <w:r w:rsidR="006C1B1D">
        <w:rPr>
          <w:spacing w:val="54"/>
          <w:sz w:val="24"/>
          <w:szCs w:val="24"/>
        </w:rPr>
        <w:t xml:space="preserve"> </w:t>
      </w:r>
      <w:r w:rsidR="006C1B1D">
        <w:rPr>
          <w:sz w:val="24"/>
          <w:szCs w:val="24"/>
        </w:rPr>
        <w:t xml:space="preserve">predicted </w:t>
      </w:r>
      <w:r w:rsidR="006C1B1D">
        <w:rPr>
          <w:spacing w:val="32"/>
          <w:sz w:val="24"/>
          <w:szCs w:val="24"/>
        </w:rPr>
        <w:t xml:space="preserve"> </w:t>
      </w:r>
      <w:r w:rsidR="006C1B1D">
        <w:rPr>
          <w:spacing w:val="-13"/>
          <w:sz w:val="24"/>
          <w:szCs w:val="24"/>
        </w:rPr>
        <w:t>v</w:t>
      </w:r>
      <w:r w:rsidR="006C1B1D">
        <w:rPr>
          <w:sz w:val="24"/>
          <w:szCs w:val="24"/>
        </w:rPr>
        <w:t>alues</w:t>
      </w:r>
      <w:r w:rsidR="006C1B1D">
        <w:rPr>
          <w:spacing w:val="57"/>
          <w:sz w:val="24"/>
          <w:szCs w:val="24"/>
        </w:rPr>
        <w:t xml:space="preserve"> </w:t>
      </w:r>
      <w:r w:rsidR="006C1B1D">
        <w:rPr>
          <w:sz w:val="24"/>
          <w:szCs w:val="24"/>
        </w:rPr>
        <w:t>is</w:t>
      </w:r>
      <w:r w:rsidR="006C1B1D">
        <w:rPr>
          <w:spacing w:val="35"/>
          <w:sz w:val="24"/>
          <w:szCs w:val="24"/>
        </w:rPr>
        <w:t xml:space="preserve"> </w:t>
      </w:r>
      <w:r w:rsidR="006C1B1D">
        <w:rPr>
          <w:sz w:val="24"/>
          <w:szCs w:val="24"/>
        </w:rPr>
        <w:t>so</w:t>
      </w:r>
      <w:r w:rsidR="006C1B1D">
        <w:rPr>
          <w:spacing w:val="34"/>
          <w:sz w:val="24"/>
          <w:szCs w:val="24"/>
        </w:rPr>
        <w:t xml:space="preserve"> </w:t>
      </w:r>
      <w:r w:rsidR="006C1B1D">
        <w:rPr>
          <w:sz w:val="24"/>
          <w:szCs w:val="24"/>
        </w:rPr>
        <w:t xml:space="preserve">high, </w:t>
      </w:r>
      <w:r w:rsidR="006C1B1D">
        <w:rPr>
          <w:spacing w:val="3"/>
          <w:sz w:val="24"/>
          <w:szCs w:val="24"/>
        </w:rPr>
        <w:t xml:space="preserve"> </w:t>
      </w:r>
      <w:r w:rsidR="006C1B1D">
        <w:rPr>
          <w:w w:val="102"/>
          <w:sz w:val="24"/>
          <w:szCs w:val="24"/>
        </w:rPr>
        <w:t>h</w:t>
      </w:r>
      <w:r w:rsidR="006C1B1D">
        <w:rPr>
          <w:spacing w:val="-7"/>
          <w:w w:val="102"/>
          <w:sz w:val="24"/>
          <w:szCs w:val="24"/>
        </w:rPr>
        <w:t>o</w:t>
      </w:r>
      <w:r w:rsidR="006C1B1D">
        <w:rPr>
          <w:spacing w:val="-6"/>
          <w:w w:val="97"/>
          <w:sz w:val="24"/>
          <w:szCs w:val="24"/>
        </w:rPr>
        <w:t>w</w:t>
      </w:r>
      <w:r w:rsidR="006C1B1D">
        <w:rPr>
          <w:sz w:val="24"/>
          <w:szCs w:val="24"/>
        </w:rPr>
        <w:t>e</w:t>
      </w:r>
      <w:r w:rsidR="006C1B1D">
        <w:rPr>
          <w:spacing w:val="-7"/>
          <w:sz w:val="24"/>
          <w:szCs w:val="24"/>
        </w:rPr>
        <w:t>v</w:t>
      </w:r>
      <w:r w:rsidR="006C1B1D">
        <w:rPr>
          <w:w w:val="105"/>
          <w:sz w:val="24"/>
          <w:szCs w:val="24"/>
        </w:rPr>
        <w:t xml:space="preserve">er, </w:t>
      </w:r>
      <w:commentRangeStart w:id="455"/>
      <w:commentRangeStart w:id="456"/>
      <w:r w:rsidR="006C1B1D">
        <w:rPr>
          <w:sz w:val="24"/>
          <w:szCs w:val="24"/>
        </w:rPr>
        <w:t>raises</w:t>
      </w:r>
      <w:commentRangeEnd w:id="455"/>
      <w:r w:rsidR="00BC04F3">
        <w:rPr>
          <w:rStyle w:val="CommentReference"/>
        </w:rPr>
        <w:commentReference w:id="455"/>
      </w:r>
      <w:commentRangeEnd w:id="456"/>
      <w:r>
        <w:rPr>
          <w:rStyle w:val="CommentReference"/>
        </w:rPr>
        <w:commentReference w:id="456"/>
      </w:r>
      <w:r w:rsidR="006C1B1D">
        <w:rPr>
          <w:spacing w:val="28"/>
          <w:sz w:val="24"/>
          <w:szCs w:val="24"/>
        </w:rPr>
        <w:t xml:space="preserve"> </w:t>
      </w:r>
      <w:r w:rsidR="006C1B1D">
        <w:rPr>
          <w:sz w:val="24"/>
          <w:szCs w:val="24"/>
        </w:rPr>
        <w:t>an</w:t>
      </w:r>
      <w:r w:rsidR="006C1B1D">
        <w:rPr>
          <w:spacing w:val="37"/>
          <w:sz w:val="24"/>
          <w:szCs w:val="24"/>
        </w:rPr>
        <w:t xml:space="preserve"> </w:t>
      </w:r>
      <w:r w:rsidR="006C1B1D">
        <w:rPr>
          <w:sz w:val="24"/>
          <w:szCs w:val="24"/>
        </w:rPr>
        <w:t>i</w:t>
      </w:r>
      <w:r w:rsidR="006C1B1D">
        <w:rPr>
          <w:spacing w:val="-7"/>
          <w:sz w:val="24"/>
          <w:szCs w:val="24"/>
        </w:rPr>
        <w:t>n</w:t>
      </w:r>
      <w:r w:rsidR="006C1B1D">
        <w:rPr>
          <w:sz w:val="24"/>
          <w:szCs w:val="24"/>
        </w:rPr>
        <w:t xml:space="preserve">teresting </w:t>
      </w:r>
      <w:r w:rsidR="006C1B1D">
        <w:rPr>
          <w:spacing w:val="22"/>
          <w:sz w:val="24"/>
          <w:szCs w:val="24"/>
        </w:rPr>
        <w:t xml:space="preserve"> </w:t>
      </w:r>
      <w:r w:rsidR="006C1B1D">
        <w:rPr>
          <w:sz w:val="24"/>
          <w:szCs w:val="24"/>
        </w:rPr>
        <w:t>question</w:t>
      </w:r>
      <w:r w:rsidR="006C1B1D">
        <w:rPr>
          <w:spacing w:val="49"/>
          <w:sz w:val="24"/>
          <w:szCs w:val="24"/>
        </w:rPr>
        <w:t xml:space="preserve"> </w:t>
      </w:r>
      <w:r w:rsidR="006C1B1D">
        <w:rPr>
          <w:sz w:val="24"/>
          <w:szCs w:val="24"/>
        </w:rPr>
        <w:t>a</w:t>
      </w:r>
      <w:r w:rsidR="006C1B1D">
        <w:rPr>
          <w:spacing w:val="7"/>
          <w:sz w:val="24"/>
          <w:szCs w:val="24"/>
        </w:rPr>
        <w:t>b</w:t>
      </w:r>
      <w:r w:rsidR="006C1B1D">
        <w:rPr>
          <w:sz w:val="24"/>
          <w:szCs w:val="24"/>
        </w:rPr>
        <w:t xml:space="preserve">out </w:t>
      </w:r>
      <w:r w:rsidR="006C1B1D">
        <w:rPr>
          <w:spacing w:val="8"/>
          <w:sz w:val="24"/>
          <w:szCs w:val="24"/>
        </w:rPr>
        <w:t xml:space="preserve"> </w:t>
      </w:r>
      <w:r w:rsidR="006C1B1D">
        <w:rPr>
          <w:sz w:val="24"/>
          <w:szCs w:val="24"/>
        </w:rPr>
        <w:t>the</w:t>
      </w:r>
      <w:r w:rsidR="006C1B1D">
        <w:rPr>
          <w:spacing w:val="49"/>
          <w:sz w:val="24"/>
          <w:szCs w:val="24"/>
        </w:rPr>
        <w:t xml:space="preserve"> </w:t>
      </w:r>
      <w:r w:rsidR="006C1B1D">
        <w:rPr>
          <w:sz w:val="24"/>
          <w:szCs w:val="24"/>
        </w:rPr>
        <w:t xml:space="preserve">impact </w:t>
      </w:r>
      <w:r w:rsidR="006C1B1D">
        <w:rPr>
          <w:spacing w:val="3"/>
          <w:sz w:val="24"/>
          <w:szCs w:val="24"/>
        </w:rPr>
        <w:t xml:space="preserve"> </w:t>
      </w:r>
      <w:r w:rsidR="006C1B1D">
        <w:rPr>
          <w:sz w:val="24"/>
          <w:szCs w:val="24"/>
        </w:rPr>
        <w:t>of</w:t>
      </w:r>
      <w:r w:rsidR="006C1B1D">
        <w:rPr>
          <w:spacing w:val="5"/>
          <w:sz w:val="24"/>
          <w:szCs w:val="24"/>
        </w:rPr>
        <w:t xml:space="preserve"> </w:t>
      </w:r>
      <w:r w:rsidR="006C1B1D">
        <w:rPr>
          <w:sz w:val="24"/>
          <w:szCs w:val="24"/>
        </w:rPr>
        <w:t>the</w:t>
      </w:r>
      <w:r w:rsidR="006C1B1D">
        <w:rPr>
          <w:spacing w:val="49"/>
          <w:sz w:val="24"/>
          <w:szCs w:val="24"/>
        </w:rPr>
        <w:t xml:space="preserve"> </w:t>
      </w:r>
      <w:r w:rsidR="006C1B1D">
        <w:rPr>
          <w:sz w:val="24"/>
          <w:szCs w:val="24"/>
        </w:rPr>
        <w:t>passage</w:t>
      </w:r>
      <w:r w:rsidR="006C1B1D">
        <w:rPr>
          <w:spacing w:val="39"/>
          <w:sz w:val="24"/>
          <w:szCs w:val="24"/>
        </w:rPr>
        <w:t xml:space="preserve"> </w:t>
      </w:r>
      <w:r w:rsidR="006C1B1D">
        <w:rPr>
          <w:sz w:val="24"/>
          <w:szCs w:val="24"/>
        </w:rPr>
        <w:t>of</w:t>
      </w:r>
      <w:r w:rsidR="006C1B1D">
        <w:rPr>
          <w:spacing w:val="5"/>
          <w:sz w:val="24"/>
          <w:szCs w:val="24"/>
        </w:rPr>
        <w:t xml:space="preserve"> </w:t>
      </w:r>
      <w:r w:rsidR="006C1B1D">
        <w:rPr>
          <w:sz w:val="24"/>
          <w:szCs w:val="24"/>
        </w:rPr>
        <w:t xml:space="preserve">time. </w:t>
      </w:r>
      <w:r w:rsidR="006C1B1D">
        <w:rPr>
          <w:spacing w:val="17"/>
          <w:sz w:val="24"/>
          <w:szCs w:val="24"/>
        </w:rPr>
        <w:t xml:space="preserve"> </w:t>
      </w:r>
      <w:r w:rsidR="006C1B1D">
        <w:rPr>
          <w:sz w:val="24"/>
          <w:szCs w:val="24"/>
        </w:rPr>
        <w:t>As</w:t>
      </w:r>
      <w:r w:rsidR="006C1B1D">
        <w:rPr>
          <w:spacing w:val="17"/>
          <w:sz w:val="24"/>
          <w:szCs w:val="24"/>
        </w:rPr>
        <w:t xml:space="preserve"> </w:t>
      </w:r>
      <w:r w:rsidR="006C1B1D">
        <w:rPr>
          <w:sz w:val="24"/>
          <w:szCs w:val="24"/>
        </w:rPr>
        <w:t>discussed</w:t>
      </w:r>
      <w:r w:rsidR="006C1B1D">
        <w:rPr>
          <w:spacing w:val="35"/>
          <w:sz w:val="24"/>
          <w:szCs w:val="24"/>
        </w:rPr>
        <w:t xml:space="preserve"> </w:t>
      </w:r>
      <w:r w:rsidR="006C1B1D">
        <w:rPr>
          <w:w w:val="104"/>
          <w:sz w:val="24"/>
          <w:szCs w:val="24"/>
        </w:rPr>
        <w:t xml:space="preserve">earlier, </w:t>
      </w:r>
      <w:r w:rsidR="006C1B1D">
        <w:rPr>
          <w:sz w:val="24"/>
          <w:szCs w:val="24"/>
        </w:rPr>
        <w:t xml:space="preserve">the </w:t>
      </w:r>
      <w:r w:rsidR="006C1B1D">
        <w:rPr>
          <w:spacing w:val="4"/>
          <w:sz w:val="24"/>
          <w:szCs w:val="24"/>
        </w:rPr>
        <w:t xml:space="preserve"> </w:t>
      </w:r>
      <w:r w:rsidR="006C1B1D">
        <w:rPr>
          <w:sz w:val="24"/>
          <w:szCs w:val="24"/>
        </w:rPr>
        <w:t xml:space="preserve">assumption </w:t>
      </w:r>
      <w:r w:rsidR="006C1B1D">
        <w:rPr>
          <w:spacing w:val="37"/>
          <w:sz w:val="24"/>
          <w:szCs w:val="24"/>
        </w:rPr>
        <w:t xml:space="preserve"> </w:t>
      </w:r>
      <w:r w:rsidR="006C1B1D">
        <w:rPr>
          <w:sz w:val="24"/>
          <w:szCs w:val="24"/>
        </w:rPr>
        <w:t xml:space="preserve">that </w:t>
      </w:r>
      <w:r w:rsidR="006C1B1D">
        <w:rPr>
          <w:spacing w:val="40"/>
          <w:sz w:val="24"/>
          <w:szCs w:val="24"/>
        </w:rPr>
        <w:t xml:space="preserve"> </w:t>
      </w:r>
      <w:r w:rsidR="006C1B1D">
        <w:rPr>
          <w:w w:val="107"/>
          <w:sz w:val="24"/>
          <w:szCs w:val="24"/>
        </w:rPr>
        <w:t>i</w:t>
      </w:r>
      <w:r w:rsidR="006C1B1D">
        <w:rPr>
          <w:spacing w:val="-7"/>
          <w:w w:val="107"/>
          <w:sz w:val="24"/>
          <w:szCs w:val="24"/>
        </w:rPr>
        <w:t>n</w:t>
      </w:r>
      <w:r w:rsidR="006C1B1D">
        <w:rPr>
          <w:w w:val="107"/>
          <w:sz w:val="24"/>
          <w:szCs w:val="24"/>
        </w:rPr>
        <w:t>ternational</w:t>
      </w:r>
      <w:r w:rsidR="006C1B1D">
        <w:rPr>
          <w:spacing w:val="43"/>
          <w:w w:val="107"/>
          <w:sz w:val="24"/>
          <w:szCs w:val="24"/>
        </w:rPr>
        <w:t xml:space="preserve"> </w:t>
      </w:r>
      <w:r w:rsidR="006C1B1D">
        <w:rPr>
          <w:w w:val="107"/>
          <w:sz w:val="24"/>
          <w:szCs w:val="24"/>
        </w:rPr>
        <w:t>institutions</w:t>
      </w:r>
      <w:r w:rsidR="006C1B1D">
        <w:rPr>
          <w:spacing w:val="41"/>
          <w:w w:val="107"/>
          <w:sz w:val="24"/>
          <w:szCs w:val="24"/>
        </w:rPr>
        <w:t xml:space="preserve"> </w:t>
      </w:r>
      <w:r w:rsidR="006C1B1D">
        <w:rPr>
          <w:w w:val="107"/>
          <w:sz w:val="24"/>
          <w:szCs w:val="24"/>
        </w:rPr>
        <w:t>automatically</w:t>
      </w:r>
      <w:r w:rsidR="006C1B1D">
        <w:rPr>
          <w:spacing w:val="28"/>
          <w:w w:val="107"/>
          <w:sz w:val="24"/>
          <w:szCs w:val="24"/>
        </w:rPr>
        <w:t xml:space="preserve"> </w:t>
      </w:r>
      <w:r w:rsidR="006C1B1D">
        <w:rPr>
          <w:sz w:val="24"/>
          <w:szCs w:val="24"/>
        </w:rPr>
        <w:t xml:space="preserve">generate </w:t>
      </w:r>
      <w:r w:rsidR="006C1B1D">
        <w:rPr>
          <w:spacing w:val="12"/>
          <w:sz w:val="24"/>
          <w:szCs w:val="24"/>
        </w:rPr>
        <w:t xml:space="preserve"> </w:t>
      </w:r>
      <w:r w:rsidR="006C1B1D">
        <w:rPr>
          <w:sz w:val="24"/>
          <w:szCs w:val="24"/>
        </w:rPr>
        <w:t>ad</w:t>
      </w:r>
      <w:r w:rsidR="006C1B1D">
        <w:rPr>
          <w:spacing w:val="-7"/>
          <w:sz w:val="24"/>
          <w:szCs w:val="24"/>
        </w:rPr>
        <w:t>v</w:t>
      </w:r>
      <w:r w:rsidR="006C1B1D">
        <w:rPr>
          <w:sz w:val="24"/>
          <w:szCs w:val="24"/>
        </w:rPr>
        <w:t>erse  effects</w:t>
      </w:r>
      <w:r w:rsidR="006C1B1D">
        <w:rPr>
          <w:spacing w:val="21"/>
          <w:sz w:val="24"/>
          <w:szCs w:val="24"/>
        </w:rPr>
        <w:t xml:space="preserve"> </w:t>
      </w:r>
      <w:r w:rsidR="006C1B1D">
        <w:rPr>
          <w:w w:val="106"/>
          <w:sz w:val="24"/>
          <w:szCs w:val="24"/>
        </w:rPr>
        <w:t xml:space="preserve">with </w:t>
      </w:r>
      <w:r w:rsidR="006C1B1D">
        <w:rPr>
          <w:sz w:val="24"/>
          <w:szCs w:val="24"/>
        </w:rPr>
        <w:t xml:space="preserve">regards </w:t>
      </w:r>
      <w:r w:rsidR="006C1B1D">
        <w:rPr>
          <w:spacing w:val="2"/>
          <w:sz w:val="24"/>
          <w:szCs w:val="24"/>
        </w:rPr>
        <w:t xml:space="preserve"> </w:t>
      </w:r>
      <w:r w:rsidR="006C1B1D">
        <w:rPr>
          <w:sz w:val="24"/>
          <w:szCs w:val="24"/>
        </w:rPr>
        <w:t>to</w:t>
      </w:r>
      <w:r w:rsidR="006C1B1D">
        <w:rPr>
          <w:spacing w:val="48"/>
          <w:sz w:val="24"/>
          <w:szCs w:val="24"/>
        </w:rPr>
        <w:t xml:space="preserve"> </w:t>
      </w:r>
      <w:r w:rsidR="006C1B1D">
        <w:rPr>
          <w:sz w:val="24"/>
          <w:szCs w:val="24"/>
        </w:rPr>
        <w:t>cou</w:t>
      </w:r>
      <w:r w:rsidR="006C1B1D">
        <w:rPr>
          <w:spacing w:val="-6"/>
          <w:sz w:val="24"/>
          <w:szCs w:val="24"/>
        </w:rPr>
        <w:t>n</w:t>
      </w:r>
      <w:r w:rsidR="006C1B1D">
        <w:rPr>
          <w:sz w:val="24"/>
          <w:szCs w:val="24"/>
        </w:rPr>
        <w:t xml:space="preserve">try </w:t>
      </w:r>
      <w:r w:rsidR="006C1B1D">
        <w:rPr>
          <w:spacing w:val="17"/>
          <w:sz w:val="24"/>
          <w:szCs w:val="24"/>
        </w:rPr>
        <w:t xml:space="preserve"> </w:t>
      </w:r>
      <w:r w:rsidR="006C1B1D">
        <w:rPr>
          <w:w w:val="109"/>
          <w:sz w:val="24"/>
          <w:szCs w:val="24"/>
        </w:rPr>
        <w:t>reputation</w:t>
      </w:r>
      <w:r w:rsidR="006C1B1D">
        <w:rPr>
          <w:spacing w:val="21"/>
          <w:w w:val="109"/>
          <w:sz w:val="24"/>
          <w:szCs w:val="24"/>
        </w:rPr>
        <w:t xml:space="preserve"> </w:t>
      </w:r>
      <w:r w:rsidR="006C1B1D">
        <w:rPr>
          <w:sz w:val="24"/>
          <w:szCs w:val="24"/>
        </w:rPr>
        <w:t>is</w:t>
      </w:r>
      <w:r w:rsidR="006C1B1D">
        <w:rPr>
          <w:spacing w:val="24"/>
          <w:sz w:val="24"/>
          <w:szCs w:val="24"/>
        </w:rPr>
        <w:t xml:space="preserve"> </w:t>
      </w:r>
      <w:r w:rsidR="006C1B1D">
        <w:rPr>
          <w:sz w:val="24"/>
          <w:szCs w:val="24"/>
        </w:rPr>
        <w:t xml:space="preserve">questionable.  </w:t>
      </w:r>
      <w:r w:rsidR="006C1B1D">
        <w:rPr>
          <w:spacing w:val="1"/>
          <w:sz w:val="24"/>
          <w:szCs w:val="24"/>
        </w:rPr>
        <w:t xml:space="preserve"> </w:t>
      </w:r>
      <w:r w:rsidR="006C1B1D">
        <w:rPr>
          <w:sz w:val="24"/>
          <w:szCs w:val="24"/>
        </w:rPr>
        <w:t>De</w:t>
      </w:r>
      <w:r w:rsidR="006C1B1D">
        <w:rPr>
          <w:spacing w:val="-7"/>
          <w:sz w:val="24"/>
          <w:szCs w:val="24"/>
        </w:rPr>
        <w:t>v</w:t>
      </w:r>
      <w:r w:rsidR="006C1B1D">
        <w:rPr>
          <w:sz w:val="24"/>
          <w:szCs w:val="24"/>
        </w:rPr>
        <w:t>eloping</w:t>
      </w:r>
      <w:r w:rsidR="006C1B1D">
        <w:rPr>
          <w:spacing w:val="35"/>
          <w:sz w:val="24"/>
          <w:szCs w:val="24"/>
        </w:rPr>
        <w:t xml:space="preserve"> </w:t>
      </w:r>
      <w:r w:rsidR="006C1B1D">
        <w:rPr>
          <w:sz w:val="24"/>
          <w:szCs w:val="24"/>
        </w:rPr>
        <w:t>a</w:t>
      </w:r>
      <w:r w:rsidR="006C1B1D">
        <w:rPr>
          <w:spacing w:val="37"/>
          <w:sz w:val="24"/>
          <w:szCs w:val="24"/>
        </w:rPr>
        <w:t xml:space="preserve"> </w:t>
      </w:r>
      <w:r w:rsidR="006C1B1D">
        <w:rPr>
          <w:sz w:val="24"/>
          <w:szCs w:val="24"/>
        </w:rPr>
        <w:t>system</w:t>
      </w:r>
      <w:r w:rsidR="006C1B1D">
        <w:rPr>
          <w:spacing w:val="53"/>
          <w:sz w:val="24"/>
          <w:szCs w:val="24"/>
        </w:rPr>
        <w:t xml:space="preserve"> </w:t>
      </w:r>
      <w:r w:rsidR="006C1B1D">
        <w:rPr>
          <w:sz w:val="24"/>
          <w:szCs w:val="24"/>
        </w:rPr>
        <w:t>of</w:t>
      </w:r>
      <w:r w:rsidR="006C1B1D">
        <w:rPr>
          <w:spacing w:val="15"/>
          <w:sz w:val="24"/>
          <w:szCs w:val="24"/>
        </w:rPr>
        <w:t xml:space="preserve"> </w:t>
      </w:r>
      <w:r w:rsidR="006C1B1D">
        <w:rPr>
          <w:sz w:val="24"/>
          <w:szCs w:val="24"/>
        </w:rPr>
        <w:t>effecti</w:t>
      </w:r>
      <w:r w:rsidR="006C1B1D">
        <w:rPr>
          <w:spacing w:val="-7"/>
          <w:sz w:val="24"/>
          <w:szCs w:val="24"/>
        </w:rPr>
        <w:t>v</w:t>
      </w:r>
      <w:r w:rsidR="006C1B1D">
        <w:rPr>
          <w:sz w:val="24"/>
          <w:szCs w:val="24"/>
        </w:rPr>
        <w:t>e</w:t>
      </w:r>
      <w:r w:rsidR="006C1B1D">
        <w:rPr>
          <w:spacing w:val="16"/>
          <w:sz w:val="24"/>
          <w:szCs w:val="24"/>
        </w:rPr>
        <w:t xml:space="preserve"> </w:t>
      </w:r>
      <w:r w:rsidR="006C1B1D">
        <w:rPr>
          <w:w w:val="104"/>
          <w:sz w:val="24"/>
          <w:szCs w:val="24"/>
        </w:rPr>
        <w:t xml:space="preserve">monitoring </w:t>
      </w:r>
      <w:r w:rsidR="006C1B1D">
        <w:rPr>
          <w:sz w:val="24"/>
          <w:szCs w:val="24"/>
        </w:rPr>
        <w:t>and</w:t>
      </w:r>
      <w:r w:rsidR="006C1B1D">
        <w:rPr>
          <w:spacing w:val="33"/>
          <w:sz w:val="24"/>
          <w:szCs w:val="24"/>
        </w:rPr>
        <w:t xml:space="preserve"> </w:t>
      </w:r>
      <w:r w:rsidR="006C1B1D">
        <w:rPr>
          <w:w w:val="101"/>
          <w:sz w:val="24"/>
          <w:szCs w:val="24"/>
        </w:rPr>
        <w:t>enforceme</w:t>
      </w:r>
      <w:r w:rsidR="006C1B1D">
        <w:rPr>
          <w:spacing w:val="-6"/>
          <w:w w:val="101"/>
          <w:sz w:val="24"/>
          <w:szCs w:val="24"/>
        </w:rPr>
        <w:t>n</w:t>
      </w:r>
      <w:r w:rsidR="006C1B1D">
        <w:rPr>
          <w:w w:val="137"/>
          <w:sz w:val="24"/>
          <w:szCs w:val="24"/>
        </w:rPr>
        <w:t>t</w:t>
      </w:r>
      <w:r w:rsidR="006C1B1D">
        <w:rPr>
          <w:spacing w:val="5"/>
          <w:sz w:val="24"/>
          <w:szCs w:val="24"/>
        </w:rPr>
        <w:t xml:space="preserve"> </w:t>
      </w:r>
      <w:r w:rsidR="006C1B1D">
        <w:rPr>
          <w:sz w:val="24"/>
          <w:szCs w:val="24"/>
        </w:rPr>
        <w:t>is</w:t>
      </w:r>
      <w:r w:rsidR="006C1B1D">
        <w:rPr>
          <w:spacing w:val="2"/>
          <w:sz w:val="24"/>
          <w:szCs w:val="24"/>
        </w:rPr>
        <w:t xml:space="preserve"> </w:t>
      </w:r>
      <w:r w:rsidR="006C1B1D">
        <w:rPr>
          <w:sz w:val="24"/>
          <w:szCs w:val="24"/>
        </w:rPr>
        <w:t>li</w:t>
      </w:r>
      <w:r w:rsidR="006C1B1D">
        <w:rPr>
          <w:spacing w:val="-7"/>
          <w:sz w:val="24"/>
          <w:szCs w:val="24"/>
        </w:rPr>
        <w:t>k</w:t>
      </w:r>
      <w:r w:rsidR="006C1B1D">
        <w:rPr>
          <w:sz w:val="24"/>
          <w:szCs w:val="24"/>
        </w:rPr>
        <w:t>ely</w:t>
      </w:r>
      <w:r w:rsidR="006C1B1D">
        <w:rPr>
          <w:spacing w:val="2"/>
          <w:sz w:val="24"/>
          <w:szCs w:val="24"/>
        </w:rPr>
        <w:t xml:space="preserve"> </w:t>
      </w:r>
      <w:r w:rsidR="006C1B1D">
        <w:rPr>
          <w:sz w:val="24"/>
          <w:szCs w:val="24"/>
        </w:rPr>
        <w:t>to</w:t>
      </w:r>
      <w:r w:rsidR="006C1B1D">
        <w:rPr>
          <w:spacing w:val="26"/>
          <w:sz w:val="24"/>
          <w:szCs w:val="24"/>
        </w:rPr>
        <w:t xml:space="preserve"> </w:t>
      </w:r>
      <w:r w:rsidR="006C1B1D">
        <w:rPr>
          <w:sz w:val="24"/>
          <w:szCs w:val="24"/>
        </w:rPr>
        <w:t>ta</w:t>
      </w:r>
      <w:r w:rsidR="006C1B1D">
        <w:rPr>
          <w:spacing w:val="-6"/>
          <w:sz w:val="24"/>
          <w:szCs w:val="24"/>
        </w:rPr>
        <w:t>k</w:t>
      </w:r>
      <w:r w:rsidR="006C1B1D">
        <w:rPr>
          <w:sz w:val="24"/>
          <w:szCs w:val="24"/>
        </w:rPr>
        <w:t>e</w:t>
      </w:r>
      <w:r w:rsidR="006C1B1D">
        <w:rPr>
          <w:spacing w:val="40"/>
          <w:sz w:val="24"/>
          <w:szCs w:val="24"/>
        </w:rPr>
        <w:t xml:space="preserve"> </w:t>
      </w:r>
      <w:r w:rsidR="006C1B1D">
        <w:rPr>
          <w:sz w:val="24"/>
          <w:szCs w:val="24"/>
        </w:rPr>
        <w:t>time</w:t>
      </w:r>
      <w:r w:rsidR="006C1B1D">
        <w:rPr>
          <w:spacing w:val="31"/>
          <w:sz w:val="24"/>
          <w:szCs w:val="24"/>
        </w:rPr>
        <w:t xml:space="preserve"> </w:t>
      </w:r>
      <w:r w:rsidR="006C1B1D">
        <w:rPr>
          <w:sz w:val="24"/>
          <w:szCs w:val="24"/>
        </w:rPr>
        <w:t>as</w:t>
      </w:r>
      <w:r w:rsidR="006C1B1D">
        <w:rPr>
          <w:spacing w:val="13"/>
          <w:sz w:val="24"/>
          <w:szCs w:val="24"/>
        </w:rPr>
        <w:t xml:space="preserve"> </w:t>
      </w:r>
      <w:r w:rsidR="006C1B1D">
        <w:rPr>
          <w:sz w:val="24"/>
          <w:szCs w:val="24"/>
        </w:rPr>
        <w:t>d</w:t>
      </w:r>
      <w:r w:rsidR="006C1B1D">
        <w:rPr>
          <w:spacing w:val="7"/>
          <w:sz w:val="24"/>
          <w:szCs w:val="24"/>
        </w:rPr>
        <w:t>o</w:t>
      </w:r>
      <w:r w:rsidR="006C1B1D">
        <w:rPr>
          <w:sz w:val="24"/>
          <w:szCs w:val="24"/>
        </w:rPr>
        <w:t>es</w:t>
      </w:r>
      <w:r w:rsidR="006C1B1D">
        <w:rPr>
          <w:spacing w:val="6"/>
          <w:sz w:val="24"/>
          <w:szCs w:val="24"/>
        </w:rPr>
        <w:t xml:space="preserve"> </w:t>
      </w:r>
      <w:r w:rsidR="006C1B1D">
        <w:rPr>
          <w:w w:val="109"/>
          <w:sz w:val="24"/>
          <w:szCs w:val="24"/>
        </w:rPr>
        <w:t xml:space="preserve">reputational </w:t>
      </w:r>
      <w:r w:rsidR="006C1B1D">
        <w:rPr>
          <w:spacing w:val="-7"/>
          <w:sz w:val="24"/>
          <w:szCs w:val="24"/>
        </w:rPr>
        <w:t>c</w:t>
      </w:r>
      <w:r w:rsidR="006C1B1D">
        <w:rPr>
          <w:sz w:val="24"/>
          <w:szCs w:val="24"/>
        </w:rPr>
        <w:t xml:space="preserve">hange. </w:t>
      </w:r>
      <w:r w:rsidR="006C1B1D">
        <w:rPr>
          <w:spacing w:val="3"/>
          <w:sz w:val="24"/>
          <w:szCs w:val="24"/>
        </w:rPr>
        <w:t xml:space="preserve"> </w:t>
      </w:r>
      <w:r w:rsidR="006C1B1D">
        <w:rPr>
          <w:sz w:val="24"/>
          <w:szCs w:val="24"/>
        </w:rPr>
        <w:t>Mu</w:t>
      </w:r>
      <w:r w:rsidR="006C1B1D">
        <w:rPr>
          <w:spacing w:val="-6"/>
          <w:sz w:val="24"/>
          <w:szCs w:val="24"/>
        </w:rPr>
        <w:t>c</w:t>
      </w:r>
      <w:r w:rsidR="006C1B1D">
        <w:rPr>
          <w:sz w:val="24"/>
          <w:szCs w:val="24"/>
        </w:rPr>
        <w:t>h</w:t>
      </w:r>
      <w:r w:rsidR="006C1B1D">
        <w:rPr>
          <w:spacing w:val="23"/>
          <w:sz w:val="24"/>
          <w:szCs w:val="24"/>
        </w:rPr>
        <w:t xml:space="preserve"> </w:t>
      </w:r>
      <w:r w:rsidR="006C1B1D">
        <w:rPr>
          <w:sz w:val="24"/>
          <w:szCs w:val="24"/>
        </w:rPr>
        <w:t>of</w:t>
      </w:r>
      <w:r w:rsidR="006C1B1D">
        <w:rPr>
          <w:spacing w:val="-7"/>
          <w:sz w:val="24"/>
          <w:szCs w:val="24"/>
        </w:rPr>
        <w:t xml:space="preserve"> </w:t>
      </w:r>
      <w:r w:rsidR="006C1B1D">
        <w:rPr>
          <w:sz w:val="24"/>
          <w:szCs w:val="24"/>
        </w:rPr>
        <w:t>the</w:t>
      </w:r>
      <w:r w:rsidR="006C1B1D">
        <w:rPr>
          <w:spacing w:val="37"/>
          <w:sz w:val="24"/>
          <w:szCs w:val="24"/>
        </w:rPr>
        <w:t xml:space="preserve"> </w:t>
      </w:r>
      <w:r w:rsidR="006C1B1D">
        <w:rPr>
          <w:w w:val="105"/>
          <w:sz w:val="24"/>
          <w:szCs w:val="24"/>
        </w:rPr>
        <w:t>literature</w:t>
      </w:r>
      <w:r w:rsidR="006C1B1D">
        <w:rPr>
          <w:spacing w:val="37"/>
          <w:w w:val="105"/>
          <w:sz w:val="24"/>
          <w:szCs w:val="24"/>
        </w:rPr>
        <w:t xml:space="preserve"> </w:t>
      </w:r>
      <w:r w:rsidR="006C1B1D">
        <w:rPr>
          <w:w w:val="105"/>
          <w:sz w:val="24"/>
          <w:szCs w:val="24"/>
        </w:rPr>
        <w:t xml:space="preserve">on </w:t>
      </w:r>
      <w:r w:rsidR="006C1B1D">
        <w:rPr>
          <w:w w:val="104"/>
          <w:sz w:val="24"/>
          <w:szCs w:val="24"/>
        </w:rPr>
        <w:t>i</w:t>
      </w:r>
      <w:r w:rsidR="006C1B1D">
        <w:rPr>
          <w:spacing w:val="-7"/>
          <w:w w:val="104"/>
          <w:sz w:val="24"/>
          <w:szCs w:val="24"/>
        </w:rPr>
        <w:t>n</w:t>
      </w:r>
      <w:r w:rsidR="006C1B1D">
        <w:rPr>
          <w:spacing w:val="-7"/>
          <w:w w:val="103"/>
          <w:sz w:val="24"/>
          <w:szCs w:val="24"/>
        </w:rPr>
        <w:t>v</w:t>
      </w:r>
      <w:r w:rsidR="006C1B1D">
        <w:rPr>
          <w:w w:val="105"/>
          <w:sz w:val="24"/>
          <w:szCs w:val="24"/>
        </w:rPr>
        <w:t>estme</w:t>
      </w:r>
      <w:r w:rsidR="006C1B1D">
        <w:rPr>
          <w:spacing w:val="-7"/>
          <w:w w:val="105"/>
          <w:sz w:val="24"/>
          <w:szCs w:val="24"/>
        </w:rPr>
        <w:t>n</w:t>
      </w:r>
      <w:r w:rsidR="006C1B1D">
        <w:rPr>
          <w:w w:val="137"/>
          <w:sz w:val="24"/>
          <w:szCs w:val="24"/>
        </w:rPr>
        <w:t>t</w:t>
      </w:r>
      <w:r w:rsidR="006C1B1D">
        <w:rPr>
          <w:spacing w:val="31"/>
          <w:w w:val="137"/>
          <w:sz w:val="24"/>
          <w:szCs w:val="24"/>
        </w:rPr>
        <w:t xml:space="preserve"> </w:t>
      </w:r>
      <w:r w:rsidR="006C1B1D">
        <w:rPr>
          <w:sz w:val="24"/>
          <w:szCs w:val="24"/>
        </w:rPr>
        <w:t xml:space="preserve">treaties, </w:t>
      </w:r>
      <w:r w:rsidR="006C1B1D">
        <w:rPr>
          <w:spacing w:val="41"/>
          <w:sz w:val="24"/>
          <w:szCs w:val="24"/>
        </w:rPr>
        <w:t xml:space="preserve"> </w:t>
      </w:r>
      <w:r w:rsidR="006C1B1D">
        <w:rPr>
          <w:sz w:val="24"/>
          <w:szCs w:val="24"/>
        </w:rPr>
        <w:t>h</w:t>
      </w:r>
      <w:r w:rsidR="006C1B1D">
        <w:rPr>
          <w:spacing w:val="-6"/>
          <w:sz w:val="24"/>
          <w:szCs w:val="24"/>
        </w:rPr>
        <w:t>o</w:t>
      </w:r>
      <w:r w:rsidR="006C1B1D">
        <w:rPr>
          <w:spacing w:val="-7"/>
          <w:sz w:val="24"/>
          <w:szCs w:val="24"/>
        </w:rPr>
        <w:t>w</w:t>
      </w:r>
      <w:r w:rsidR="006C1B1D">
        <w:rPr>
          <w:sz w:val="24"/>
          <w:szCs w:val="24"/>
        </w:rPr>
        <w:t>e</w:t>
      </w:r>
      <w:r w:rsidR="006C1B1D">
        <w:rPr>
          <w:spacing w:val="-7"/>
          <w:sz w:val="24"/>
          <w:szCs w:val="24"/>
        </w:rPr>
        <w:t>v</w:t>
      </w:r>
      <w:r w:rsidR="006C1B1D">
        <w:rPr>
          <w:sz w:val="24"/>
          <w:szCs w:val="24"/>
        </w:rPr>
        <w:t>er,</w:t>
      </w:r>
      <w:r w:rsidR="006C1B1D">
        <w:rPr>
          <w:spacing w:val="46"/>
          <w:sz w:val="24"/>
          <w:szCs w:val="24"/>
        </w:rPr>
        <w:t xml:space="preserve"> </w:t>
      </w:r>
      <w:r w:rsidR="006C1B1D">
        <w:rPr>
          <w:sz w:val="24"/>
          <w:szCs w:val="24"/>
        </w:rPr>
        <w:t>assumes</w:t>
      </w:r>
      <w:r w:rsidR="006C1B1D">
        <w:rPr>
          <w:spacing w:val="47"/>
          <w:sz w:val="24"/>
          <w:szCs w:val="24"/>
        </w:rPr>
        <w:t xml:space="preserve"> </w:t>
      </w:r>
      <w:r w:rsidR="006C1B1D">
        <w:rPr>
          <w:sz w:val="24"/>
          <w:szCs w:val="24"/>
        </w:rPr>
        <w:t xml:space="preserve">that </w:t>
      </w:r>
      <w:r w:rsidR="006C1B1D">
        <w:rPr>
          <w:spacing w:val="39"/>
          <w:sz w:val="24"/>
          <w:szCs w:val="24"/>
        </w:rPr>
        <w:t xml:space="preserve"> </w:t>
      </w:r>
      <w:r w:rsidR="006C1B1D">
        <w:rPr>
          <w:sz w:val="24"/>
          <w:szCs w:val="24"/>
        </w:rPr>
        <w:t xml:space="preserve">dispute </w:t>
      </w:r>
      <w:r w:rsidR="006C1B1D">
        <w:rPr>
          <w:spacing w:val="19"/>
          <w:sz w:val="24"/>
          <w:szCs w:val="24"/>
        </w:rPr>
        <w:t xml:space="preserve"> </w:t>
      </w:r>
      <w:r w:rsidR="006C1B1D">
        <w:rPr>
          <w:w w:val="104"/>
          <w:sz w:val="24"/>
          <w:szCs w:val="24"/>
        </w:rPr>
        <w:t>i</w:t>
      </w:r>
      <w:r w:rsidR="006C1B1D">
        <w:rPr>
          <w:spacing w:val="-7"/>
          <w:w w:val="104"/>
          <w:sz w:val="24"/>
          <w:szCs w:val="24"/>
        </w:rPr>
        <w:t>n</w:t>
      </w:r>
      <w:r w:rsidR="006C1B1D">
        <w:rPr>
          <w:spacing w:val="-7"/>
          <w:w w:val="103"/>
          <w:sz w:val="24"/>
          <w:szCs w:val="24"/>
        </w:rPr>
        <w:t>v</w:t>
      </w:r>
      <w:r w:rsidR="006C1B1D">
        <w:rPr>
          <w:w w:val="99"/>
          <w:sz w:val="24"/>
          <w:szCs w:val="24"/>
        </w:rPr>
        <w:t>ol</w:t>
      </w:r>
      <w:r w:rsidR="006C1B1D">
        <w:rPr>
          <w:spacing w:val="-6"/>
          <w:w w:val="99"/>
          <w:sz w:val="24"/>
          <w:szCs w:val="24"/>
        </w:rPr>
        <w:t>v</w:t>
      </w:r>
      <w:r w:rsidR="006C1B1D">
        <w:rPr>
          <w:w w:val="102"/>
          <w:sz w:val="24"/>
          <w:szCs w:val="24"/>
        </w:rPr>
        <w:t>eme</w:t>
      </w:r>
      <w:r w:rsidR="006C1B1D">
        <w:rPr>
          <w:spacing w:val="-7"/>
          <w:w w:val="102"/>
          <w:sz w:val="24"/>
          <w:szCs w:val="24"/>
        </w:rPr>
        <w:t>n</w:t>
      </w:r>
      <w:r w:rsidR="006C1B1D">
        <w:rPr>
          <w:w w:val="137"/>
          <w:sz w:val="24"/>
          <w:szCs w:val="24"/>
        </w:rPr>
        <w:t>t</w:t>
      </w:r>
      <w:r w:rsidR="006C1B1D">
        <w:rPr>
          <w:spacing w:val="31"/>
          <w:w w:val="137"/>
          <w:sz w:val="24"/>
          <w:szCs w:val="24"/>
        </w:rPr>
        <w:t xml:space="preserve"> </w:t>
      </w:r>
      <w:r w:rsidR="006C1B1D">
        <w:rPr>
          <w:sz w:val="24"/>
          <w:szCs w:val="24"/>
        </w:rPr>
        <w:t>e</w:t>
      </w:r>
      <w:r w:rsidR="006C1B1D">
        <w:rPr>
          <w:spacing w:val="-6"/>
          <w:sz w:val="24"/>
          <w:szCs w:val="24"/>
        </w:rPr>
        <w:t>n</w:t>
      </w:r>
      <w:r w:rsidR="006C1B1D">
        <w:rPr>
          <w:sz w:val="24"/>
          <w:szCs w:val="24"/>
        </w:rPr>
        <w:t xml:space="preserve">tails </w:t>
      </w:r>
      <w:r w:rsidR="006C1B1D">
        <w:rPr>
          <w:spacing w:val="6"/>
          <w:sz w:val="24"/>
          <w:szCs w:val="24"/>
        </w:rPr>
        <w:t xml:space="preserve"> </w:t>
      </w:r>
      <w:r w:rsidR="006C1B1D">
        <w:rPr>
          <w:sz w:val="24"/>
          <w:szCs w:val="24"/>
        </w:rPr>
        <w:t>costs,</w:t>
      </w:r>
      <w:r w:rsidR="006C1B1D">
        <w:rPr>
          <w:spacing w:val="55"/>
          <w:sz w:val="24"/>
          <w:szCs w:val="24"/>
        </w:rPr>
        <w:t xml:space="preserve"> </w:t>
      </w:r>
      <w:r w:rsidR="006C1B1D">
        <w:rPr>
          <w:sz w:val="24"/>
          <w:szCs w:val="24"/>
        </w:rPr>
        <w:t>regardless  of time</w:t>
      </w:r>
      <w:r w:rsidR="006C1B1D">
        <w:rPr>
          <w:spacing w:val="37"/>
          <w:sz w:val="24"/>
          <w:szCs w:val="24"/>
        </w:rPr>
        <w:t xml:space="preserve"> </w:t>
      </w:r>
      <w:r w:rsidR="006C1B1D">
        <w:rPr>
          <w:spacing w:val="6"/>
          <w:sz w:val="24"/>
          <w:szCs w:val="24"/>
        </w:rPr>
        <w:t>p</w:t>
      </w:r>
      <w:r w:rsidR="006C1B1D">
        <w:rPr>
          <w:sz w:val="24"/>
          <w:szCs w:val="24"/>
        </w:rPr>
        <w:t>eri</w:t>
      </w:r>
      <w:r w:rsidR="006C1B1D">
        <w:rPr>
          <w:spacing w:val="7"/>
          <w:sz w:val="24"/>
          <w:szCs w:val="24"/>
        </w:rPr>
        <w:t>o</w:t>
      </w:r>
      <w:r w:rsidR="006C1B1D">
        <w:rPr>
          <w:sz w:val="24"/>
          <w:szCs w:val="24"/>
        </w:rPr>
        <w:t xml:space="preserve">d. </w:t>
      </w:r>
      <w:r w:rsidR="006C1B1D">
        <w:rPr>
          <w:spacing w:val="10"/>
          <w:sz w:val="24"/>
          <w:szCs w:val="24"/>
        </w:rPr>
        <w:t xml:space="preserve"> </w:t>
      </w:r>
      <w:r w:rsidR="006C1B1D">
        <w:rPr>
          <w:sz w:val="24"/>
          <w:szCs w:val="24"/>
        </w:rPr>
        <w:t>This</w:t>
      </w:r>
      <w:r w:rsidR="006C1B1D">
        <w:rPr>
          <w:spacing w:val="41"/>
          <w:sz w:val="24"/>
          <w:szCs w:val="24"/>
        </w:rPr>
        <w:t xml:space="preserve"> </w:t>
      </w:r>
      <w:r w:rsidR="006C1B1D">
        <w:rPr>
          <w:sz w:val="24"/>
          <w:szCs w:val="24"/>
        </w:rPr>
        <w:t>is</w:t>
      </w:r>
      <w:r w:rsidR="006C1B1D">
        <w:rPr>
          <w:spacing w:val="8"/>
          <w:sz w:val="24"/>
          <w:szCs w:val="24"/>
        </w:rPr>
        <w:t xml:space="preserve"> </w:t>
      </w:r>
      <w:r w:rsidR="006C1B1D">
        <w:rPr>
          <w:sz w:val="24"/>
          <w:szCs w:val="24"/>
        </w:rPr>
        <w:t>an</w:t>
      </w:r>
      <w:r w:rsidR="006C1B1D">
        <w:rPr>
          <w:spacing w:val="31"/>
          <w:sz w:val="24"/>
          <w:szCs w:val="24"/>
        </w:rPr>
        <w:t xml:space="preserve"> </w:t>
      </w:r>
      <w:r w:rsidR="006C1B1D">
        <w:rPr>
          <w:sz w:val="24"/>
          <w:szCs w:val="24"/>
        </w:rPr>
        <w:t>unnecessary</w:t>
      </w:r>
      <w:r w:rsidR="006C1B1D">
        <w:rPr>
          <w:spacing w:val="46"/>
          <w:sz w:val="24"/>
          <w:szCs w:val="24"/>
        </w:rPr>
        <w:t xml:space="preserve"> </w:t>
      </w:r>
      <w:r w:rsidR="006C1B1D">
        <w:rPr>
          <w:sz w:val="24"/>
          <w:szCs w:val="24"/>
        </w:rPr>
        <w:t xml:space="preserve">assumption </w:t>
      </w:r>
      <w:r w:rsidR="006C1B1D">
        <w:rPr>
          <w:spacing w:val="17"/>
          <w:sz w:val="24"/>
          <w:szCs w:val="24"/>
        </w:rPr>
        <w:t xml:space="preserve"> </w:t>
      </w:r>
      <w:r w:rsidR="006C1B1D">
        <w:rPr>
          <w:sz w:val="24"/>
          <w:szCs w:val="24"/>
        </w:rPr>
        <w:t xml:space="preserve">that </w:t>
      </w:r>
      <w:r w:rsidR="006C1B1D">
        <w:rPr>
          <w:spacing w:val="19"/>
          <w:sz w:val="24"/>
          <w:szCs w:val="24"/>
        </w:rPr>
        <w:t xml:space="preserve"> </w:t>
      </w:r>
      <w:r w:rsidR="006C1B1D">
        <w:rPr>
          <w:spacing w:val="-6"/>
          <w:sz w:val="24"/>
          <w:szCs w:val="24"/>
        </w:rPr>
        <w:t>w</w:t>
      </w:r>
      <w:r w:rsidR="006C1B1D">
        <w:rPr>
          <w:sz w:val="24"/>
          <w:szCs w:val="24"/>
        </w:rPr>
        <w:t>e</w:t>
      </w:r>
      <w:r w:rsidR="006C1B1D">
        <w:rPr>
          <w:spacing w:val="3"/>
          <w:sz w:val="24"/>
          <w:szCs w:val="24"/>
        </w:rPr>
        <w:t xml:space="preserve"> </w:t>
      </w:r>
      <w:r w:rsidR="006C1B1D">
        <w:rPr>
          <w:sz w:val="24"/>
          <w:szCs w:val="24"/>
        </w:rPr>
        <w:t>examine</w:t>
      </w:r>
      <w:r w:rsidR="006C1B1D">
        <w:rPr>
          <w:spacing w:val="34"/>
          <w:sz w:val="24"/>
          <w:szCs w:val="24"/>
        </w:rPr>
        <w:t xml:space="preserve"> </w:t>
      </w:r>
      <w:r w:rsidR="006C1B1D">
        <w:rPr>
          <w:sz w:val="24"/>
          <w:szCs w:val="24"/>
        </w:rPr>
        <w:t>more</w:t>
      </w:r>
      <w:r w:rsidR="006C1B1D">
        <w:rPr>
          <w:spacing w:val="21"/>
          <w:sz w:val="24"/>
          <w:szCs w:val="24"/>
        </w:rPr>
        <w:t xml:space="preserve"> </w:t>
      </w:r>
      <w:r w:rsidR="006C1B1D">
        <w:rPr>
          <w:sz w:val="24"/>
          <w:szCs w:val="24"/>
        </w:rPr>
        <w:t>closely</w:t>
      </w:r>
      <w:r w:rsidR="006C1B1D">
        <w:rPr>
          <w:spacing w:val="-3"/>
          <w:sz w:val="24"/>
          <w:szCs w:val="24"/>
        </w:rPr>
        <w:t xml:space="preserve"> </w:t>
      </w:r>
      <w:r w:rsidR="006C1B1D">
        <w:rPr>
          <w:spacing w:val="-7"/>
          <w:sz w:val="24"/>
          <w:szCs w:val="24"/>
        </w:rPr>
        <w:t>b</w:t>
      </w:r>
      <w:r w:rsidR="006C1B1D">
        <w:rPr>
          <w:sz w:val="24"/>
          <w:szCs w:val="24"/>
        </w:rPr>
        <w:t>y</w:t>
      </w:r>
      <w:r w:rsidR="006C1B1D">
        <w:rPr>
          <w:spacing w:val="24"/>
          <w:sz w:val="24"/>
          <w:szCs w:val="24"/>
        </w:rPr>
        <w:t xml:space="preserve"> </w:t>
      </w:r>
      <w:r w:rsidR="006C1B1D">
        <w:rPr>
          <w:w w:val="106"/>
          <w:sz w:val="24"/>
          <w:szCs w:val="24"/>
        </w:rPr>
        <w:t>unpa</w:t>
      </w:r>
      <w:r w:rsidR="006C1B1D">
        <w:rPr>
          <w:spacing w:val="-6"/>
          <w:w w:val="106"/>
          <w:sz w:val="24"/>
          <w:szCs w:val="24"/>
        </w:rPr>
        <w:t>c</w:t>
      </w:r>
      <w:r w:rsidR="006C1B1D">
        <w:rPr>
          <w:w w:val="102"/>
          <w:sz w:val="24"/>
          <w:szCs w:val="24"/>
        </w:rPr>
        <w:t xml:space="preserve">king </w:t>
      </w:r>
      <w:r w:rsidR="006C1B1D">
        <w:rPr>
          <w:spacing w:val="6"/>
          <w:sz w:val="24"/>
          <w:szCs w:val="24"/>
        </w:rPr>
        <w:t>p</w:t>
      </w:r>
      <w:r w:rsidR="006C1B1D">
        <w:rPr>
          <w:sz w:val="24"/>
          <w:szCs w:val="24"/>
        </w:rPr>
        <w:t>ote</w:t>
      </w:r>
      <w:r w:rsidR="006C1B1D">
        <w:rPr>
          <w:spacing w:val="-6"/>
          <w:sz w:val="24"/>
          <w:szCs w:val="24"/>
        </w:rPr>
        <w:t>n</w:t>
      </w:r>
      <w:r w:rsidR="006C1B1D">
        <w:rPr>
          <w:sz w:val="24"/>
          <w:szCs w:val="24"/>
        </w:rPr>
        <w:t xml:space="preserve">tial </w:t>
      </w:r>
      <w:r w:rsidR="006C1B1D">
        <w:rPr>
          <w:spacing w:val="8"/>
          <w:sz w:val="24"/>
          <w:szCs w:val="24"/>
        </w:rPr>
        <w:t xml:space="preserve"> </w:t>
      </w:r>
      <w:r w:rsidR="006C1B1D">
        <w:rPr>
          <w:sz w:val="24"/>
          <w:szCs w:val="24"/>
        </w:rPr>
        <w:t>tem</w:t>
      </w:r>
      <w:r w:rsidR="006C1B1D">
        <w:rPr>
          <w:spacing w:val="6"/>
          <w:sz w:val="24"/>
          <w:szCs w:val="24"/>
        </w:rPr>
        <w:t>p</w:t>
      </w:r>
      <w:r w:rsidR="006C1B1D">
        <w:rPr>
          <w:sz w:val="24"/>
          <w:szCs w:val="24"/>
        </w:rPr>
        <w:t>oral</w:t>
      </w:r>
      <w:r w:rsidR="006C1B1D">
        <w:rPr>
          <w:spacing w:val="52"/>
          <w:sz w:val="24"/>
          <w:szCs w:val="24"/>
        </w:rPr>
        <w:t xml:space="preserve"> </w:t>
      </w:r>
      <w:r w:rsidR="006C1B1D">
        <w:rPr>
          <w:spacing w:val="-13"/>
          <w:sz w:val="24"/>
          <w:szCs w:val="24"/>
        </w:rPr>
        <w:t>v</w:t>
      </w:r>
      <w:r w:rsidR="006C1B1D">
        <w:rPr>
          <w:sz w:val="24"/>
          <w:szCs w:val="24"/>
        </w:rPr>
        <w:t xml:space="preserve">ariation </w:t>
      </w:r>
      <w:r w:rsidR="006C1B1D">
        <w:rPr>
          <w:spacing w:val="1"/>
          <w:sz w:val="24"/>
          <w:szCs w:val="24"/>
        </w:rPr>
        <w:t xml:space="preserve"> </w:t>
      </w:r>
      <w:r w:rsidR="006C1B1D">
        <w:rPr>
          <w:sz w:val="24"/>
          <w:szCs w:val="24"/>
        </w:rPr>
        <w:t>in</w:t>
      </w:r>
      <w:r w:rsidR="006C1B1D">
        <w:rPr>
          <w:spacing w:val="6"/>
          <w:sz w:val="24"/>
          <w:szCs w:val="24"/>
        </w:rPr>
        <w:t xml:space="preserve"> </w:t>
      </w:r>
      <w:r w:rsidR="006C1B1D">
        <w:rPr>
          <w:sz w:val="24"/>
          <w:szCs w:val="24"/>
        </w:rPr>
        <w:t>the</w:t>
      </w:r>
      <w:r w:rsidR="006C1B1D">
        <w:rPr>
          <w:spacing w:val="31"/>
          <w:sz w:val="24"/>
          <w:szCs w:val="24"/>
        </w:rPr>
        <w:t xml:space="preserve"> </w:t>
      </w:r>
      <w:r w:rsidR="006C1B1D">
        <w:rPr>
          <w:sz w:val="24"/>
          <w:szCs w:val="24"/>
        </w:rPr>
        <w:t>effect</w:t>
      </w:r>
      <w:r w:rsidR="006C1B1D">
        <w:rPr>
          <w:spacing w:val="-12"/>
          <w:sz w:val="24"/>
          <w:szCs w:val="24"/>
        </w:rPr>
        <w:t xml:space="preserve"> </w:t>
      </w:r>
      <w:r w:rsidR="006C1B1D">
        <w:rPr>
          <w:sz w:val="24"/>
          <w:szCs w:val="24"/>
        </w:rPr>
        <w:t xml:space="preserve">that </w:t>
      </w:r>
      <w:r w:rsidR="006C1B1D">
        <w:rPr>
          <w:spacing w:val="7"/>
          <w:sz w:val="24"/>
          <w:szCs w:val="24"/>
        </w:rPr>
        <w:t xml:space="preserve"> </w:t>
      </w:r>
      <w:r w:rsidR="006C1B1D">
        <w:rPr>
          <w:sz w:val="24"/>
          <w:szCs w:val="24"/>
        </w:rPr>
        <w:t>ICSID</w:t>
      </w:r>
      <w:r w:rsidR="006C1B1D">
        <w:rPr>
          <w:spacing w:val="18"/>
          <w:sz w:val="24"/>
          <w:szCs w:val="24"/>
        </w:rPr>
        <w:t xml:space="preserve"> </w:t>
      </w:r>
      <w:r w:rsidR="006C1B1D">
        <w:rPr>
          <w:sz w:val="24"/>
          <w:szCs w:val="24"/>
        </w:rPr>
        <w:t>disputes</w:t>
      </w:r>
      <w:r w:rsidR="006C1B1D">
        <w:rPr>
          <w:spacing w:val="42"/>
          <w:sz w:val="24"/>
          <w:szCs w:val="24"/>
        </w:rPr>
        <w:t xml:space="preserve"> </w:t>
      </w:r>
      <w:r w:rsidR="006C1B1D">
        <w:rPr>
          <w:sz w:val="24"/>
          <w:szCs w:val="24"/>
        </w:rPr>
        <w:t>h</w:t>
      </w:r>
      <w:r w:rsidR="006C1B1D">
        <w:rPr>
          <w:spacing w:val="-7"/>
          <w:sz w:val="24"/>
          <w:szCs w:val="24"/>
        </w:rPr>
        <w:t>av</w:t>
      </w:r>
      <w:r w:rsidR="006C1B1D">
        <w:rPr>
          <w:sz w:val="24"/>
          <w:szCs w:val="24"/>
        </w:rPr>
        <w:t>e</w:t>
      </w:r>
      <w:r w:rsidR="006C1B1D">
        <w:rPr>
          <w:spacing w:val="20"/>
          <w:sz w:val="24"/>
          <w:szCs w:val="24"/>
        </w:rPr>
        <w:t xml:space="preserve"> </w:t>
      </w:r>
      <w:r w:rsidR="006C1B1D">
        <w:rPr>
          <w:sz w:val="24"/>
          <w:szCs w:val="24"/>
        </w:rPr>
        <w:t>on</w:t>
      </w:r>
      <w:r w:rsidR="006C1B1D">
        <w:rPr>
          <w:spacing w:val="4"/>
          <w:sz w:val="24"/>
          <w:szCs w:val="24"/>
        </w:rPr>
        <w:t xml:space="preserve"> </w:t>
      </w:r>
      <w:r w:rsidR="006C1B1D">
        <w:rPr>
          <w:sz w:val="24"/>
          <w:szCs w:val="24"/>
        </w:rPr>
        <w:t>a</w:t>
      </w:r>
      <w:r w:rsidR="006C1B1D">
        <w:rPr>
          <w:spacing w:val="9"/>
          <w:sz w:val="24"/>
          <w:szCs w:val="24"/>
        </w:rPr>
        <w:t xml:space="preserve"> </w:t>
      </w:r>
      <w:r w:rsidR="006C1B1D">
        <w:rPr>
          <w:sz w:val="24"/>
          <w:szCs w:val="24"/>
        </w:rPr>
        <w:t>cou</w:t>
      </w:r>
      <w:r w:rsidR="006C1B1D">
        <w:rPr>
          <w:spacing w:val="-7"/>
          <w:sz w:val="24"/>
          <w:szCs w:val="24"/>
        </w:rPr>
        <w:t>n</w:t>
      </w:r>
      <w:r w:rsidR="006C1B1D">
        <w:rPr>
          <w:sz w:val="24"/>
          <w:szCs w:val="24"/>
        </w:rPr>
        <w:t>try’s</w:t>
      </w:r>
      <w:r w:rsidR="006C1B1D">
        <w:rPr>
          <w:spacing w:val="35"/>
          <w:sz w:val="24"/>
          <w:szCs w:val="24"/>
        </w:rPr>
        <w:t xml:space="preserve"> </w:t>
      </w:r>
      <w:r w:rsidR="006C1B1D">
        <w:rPr>
          <w:w w:val="109"/>
          <w:sz w:val="24"/>
          <w:szCs w:val="24"/>
        </w:rPr>
        <w:t>reputation.</w:t>
      </w:r>
      <w:ins w:id="457" w:author="Karen Remmer [2]" w:date="2017-10-05T16:19:00Z">
        <w:r>
          <w:rPr>
            <w:w w:val="109"/>
            <w:sz w:val="24"/>
            <w:szCs w:val="24"/>
          </w:rPr>
          <w:t>DELETE???]</w:t>
        </w:r>
      </w:ins>
    </w:p>
    <w:p w14:paraId="35C0C3D3" w14:textId="77777777" w:rsidR="000A768D" w:rsidRDefault="000A768D">
      <w:pPr>
        <w:spacing w:line="200" w:lineRule="exact"/>
      </w:pPr>
    </w:p>
    <w:p w14:paraId="3F254D3E" w14:textId="77777777" w:rsidR="000A768D" w:rsidRDefault="000A768D">
      <w:pPr>
        <w:spacing w:before="19" w:line="200" w:lineRule="exact"/>
      </w:pPr>
    </w:p>
    <w:p w14:paraId="15112A54" w14:textId="77777777" w:rsidR="000A768D" w:rsidRDefault="006C1B1D">
      <w:pPr>
        <w:spacing w:before="25"/>
        <w:ind w:left="1737"/>
        <w:rPr>
          <w:sz w:val="24"/>
          <w:szCs w:val="24"/>
        </w:rPr>
      </w:pPr>
      <w:r>
        <w:rPr>
          <w:w w:val="131"/>
          <w:sz w:val="24"/>
          <w:szCs w:val="24"/>
        </w:rPr>
        <w:t>Figure</w:t>
      </w:r>
      <w:r>
        <w:rPr>
          <w:spacing w:val="8"/>
          <w:w w:val="131"/>
          <w:sz w:val="24"/>
          <w:szCs w:val="24"/>
        </w:rPr>
        <w:t xml:space="preserve"> </w:t>
      </w:r>
      <w:r>
        <w:rPr>
          <w:sz w:val="24"/>
          <w:szCs w:val="24"/>
        </w:rPr>
        <w:t xml:space="preserve">3. </w:t>
      </w:r>
      <w:r>
        <w:rPr>
          <w:spacing w:val="28"/>
          <w:sz w:val="24"/>
          <w:szCs w:val="24"/>
        </w:rPr>
        <w:t xml:space="preserve"> </w:t>
      </w:r>
      <w:r>
        <w:rPr>
          <w:sz w:val="24"/>
          <w:szCs w:val="24"/>
        </w:rPr>
        <w:t>Change</w:t>
      </w:r>
      <w:r>
        <w:rPr>
          <w:spacing w:val="47"/>
          <w:sz w:val="24"/>
          <w:szCs w:val="24"/>
        </w:rPr>
        <w:t xml:space="preserve"> </w:t>
      </w:r>
      <w:r>
        <w:rPr>
          <w:sz w:val="24"/>
          <w:szCs w:val="24"/>
        </w:rPr>
        <w:t>in</w:t>
      </w:r>
      <w:r>
        <w:rPr>
          <w:spacing w:val="25"/>
          <w:sz w:val="24"/>
          <w:szCs w:val="24"/>
        </w:rPr>
        <w:t xml:space="preserve"> </w:t>
      </w:r>
      <w:r>
        <w:rPr>
          <w:sz w:val="24"/>
          <w:szCs w:val="24"/>
        </w:rPr>
        <w:t>Effect</w:t>
      </w:r>
      <w:r>
        <w:rPr>
          <w:spacing w:val="24"/>
          <w:sz w:val="24"/>
          <w:szCs w:val="24"/>
        </w:rPr>
        <w:t xml:space="preserve"> </w:t>
      </w:r>
      <w:r>
        <w:rPr>
          <w:sz w:val="24"/>
          <w:szCs w:val="24"/>
        </w:rPr>
        <w:t>of</w:t>
      </w:r>
      <w:r>
        <w:rPr>
          <w:spacing w:val="6"/>
          <w:sz w:val="24"/>
          <w:szCs w:val="24"/>
        </w:rPr>
        <w:t xml:space="preserve"> </w:t>
      </w:r>
      <w:r>
        <w:rPr>
          <w:sz w:val="24"/>
          <w:szCs w:val="24"/>
        </w:rPr>
        <w:t>ICSID</w:t>
      </w:r>
      <w:r>
        <w:rPr>
          <w:spacing w:val="37"/>
          <w:sz w:val="24"/>
          <w:szCs w:val="24"/>
        </w:rPr>
        <w:t xml:space="preserve"> </w:t>
      </w:r>
      <w:r>
        <w:rPr>
          <w:sz w:val="24"/>
          <w:szCs w:val="24"/>
        </w:rPr>
        <w:t>Disputes</w:t>
      </w:r>
      <w:r>
        <w:rPr>
          <w:spacing w:val="60"/>
          <w:sz w:val="24"/>
          <w:szCs w:val="24"/>
        </w:rPr>
        <w:t xml:space="preserve"> </w:t>
      </w:r>
      <w:r>
        <w:rPr>
          <w:sz w:val="24"/>
          <w:szCs w:val="24"/>
        </w:rPr>
        <w:t>O</w:t>
      </w:r>
      <w:r>
        <w:rPr>
          <w:spacing w:val="-6"/>
          <w:sz w:val="24"/>
          <w:szCs w:val="24"/>
        </w:rPr>
        <w:t>v</w:t>
      </w:r>
      <w:r>
        <w:rPr>
          <w:sz w:val="24"/>
          <w:szCs w:val="24"/>
        </w:rPr>
        <w:t>er</w:t>
      </w:r>
      <w:r>
        <w:rPr>
          <w:spacing w:val="37"/>
          <w:sz w:val="24"/>
          <w:szCs w:val="24"/>
        </w:rPr>
        <w:t xml:space="preserve"> </w:t>
      </w:r>
      <w:r>
        <w:rPr>
          <w:w w:val="105"/>
          <w:sz w:val="24"/>
          <w:szCs w:val="24"/>
        </w:rPr>
        <w:t>Time</w:t>
      </w:r>
    </w:p>
    <w:p w14:paraId="4E919415" w14:textId="77777777" w:rsidR="000A768D" w:rsidRDefault="000A768D">
      <w:pPr>
        <w:spacing w:before="3" w:line="180" w:lineRule="exact"/>
        <w:rPr>
          <w:sz w:val="18"/>
          <w:szCs w:val="18"/>
        </w:rPr>
      </w:pPr>
    </w:p>
    <w:p w14:paraId="41EAD2FA" w14:textId="77777777" w:rsidR="000A768D" w:rsidRDefault="00880F97">
      <w:pPr>
        <w:ind w:left="1122"/>
        <w:rPr>
          <w:sz w:val="12"/>
          <w:szCs w:val="12"/>
        </w:rPr>
      </w:pPr>
      <w:r>
        <w:pict w14:anchorId="23B35B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15" type="#_x0000_t75" style="position:absolute;left:0;text-align:left;margin-left:105.8pt;margin-top:-1.85pt;width:126.8pt;height:162.55pt;z-index:-5331;mso-position-horizontal-relative:page">
            <v:imagedata r:id="rId16" o:title=""/>
            <w10:wrap anchorx="page"/>
          </v:shape>
        </w:pict>
      </w:r>
      <w:r>
        <w:pict w14:anchorId="32D774A4">
          <v:shape id="_x0000_s1614" type="#_x0000_t75" style="position:absolute;left:0;text-align:left;margin-left:253.7pt;margin-top:-1.85pt;width:126.8pt;height:162.55pt;z-index:-5330;mso-position-horizontal-relative:page">
            <v:imagedata r:id="rId17" o:title=""/>
            <w10:wrap anchorx="page"/>
          </v:shape>
        </w:pict>
      </w:r>
      <w:r>
        <w:pict w14:anchorId="0EA28522">
          <v:shape id="_x0000_s1613" type="#_x0000_t75" style="position:absolute;left:0;text-align:left;margin-left:405.5pt;margin-top:-1.85pt;width:126.8pt;height:162.55pt;z-index:-5329;mso-position-horizontal-relative:page">
            <v:imagedata r:id="rId18" o:title=""/>
            <w10:wrap anchorx="page"/>
          </v:shape>
        </w:pict>
      </w:r>
      <w:r w:rsidR="006C1B1D">
        <w:rPr>
          <w:color w:val="191919"/>
          <w:sz w:val="18"/>
          <w:szCs w:val="18"/>
        </w:rPr>
        <w:t>ICSID</w:t>
      </w:r>
      <w:r w:rsidR="006C1B1D">
        <w:rPr>
          <w:color w:val="191919"/>
          <w:spacing w:val="43"/>
          <w:sz w:val="18"/>
          <w:szCs w:val="18"/>
        </w:rPr>
        <w:t xml:space="preserve"> </w:t>
      </w:r>
      <w:r w:rsidR="006C1B1D">
        <w:rPr>
          <w:color w:val="191919"/>
          <w:sz w:val="18"/>
          <w:szCs w:val="18"/>
        </w:rPr>
        <w:t xml:space="preserve">(past </w:t>
      </w:r>
      <w:r w:rsidR="006C1B1D">
        <w:rPr>
          <w:color w:val="191919"/>
          <w:spacing w:val="23"/>
          <w:sz w:val="18"/>
          <w:szCs w:val="18"/>
        </w:rPr>
        <w:t xml:space="preserve"> </w:t>
      </w:r>
      <w:r w:rsidR="006C1B1D">
        <w:rPr>
          <w:color w:val="191919"/>
          <w:spacing w:val="-5"/>
          <w:w w:val="141"/>
          <w:sz w:val="18"/>
          <w:szCs w:val="18"/>
        </w:rPr>
        <w:t>t</w:t>
      </w:r>
      <w:r w:rsidR="006C1B1D">
        <w:rPr>
          <w:color w:val="191919"/>
          <w:spacing w:val="-5"/>
          <w:sz w:val="18"/>
          <w:szCs w:val="18"/>
        </w:rPr>
        <w:t>w</w:t>
      </w:r>
      <w:r w:rsidR="006C1B1D">
        <w:rPr>
          <w:color w:val="191919"/>
          <w:sz w:val="18"/>
          <w:szCs w:val="18"/>
        </w:rPr>
        <w:t>o</w:t>
      </w:r>
      <w:r w:rsidR="006C1B1D">
        <w:rPr>
          <w:color w:val="191919"/>
          <w:spacing w:val="15"/>
          <w:sz w:val="18"/>
          <w:szCs w:val="18"/>
        </w:rPr>
        <w:t xml:space="preserve"> </w:t>
      </w:r>
      <w:r w:rsidR="006C1B1D">
        <w:rPr>
          <w:color w:val="191919"/>
          <w:spacing w:val="-5"/>
          <w:sz w:val="18"/>
          <w:szCs w:val="18"/>
        </w:rPr>
        <w:t>y</w:t>
      </w:r>
      <w:r w:rsidR="006C1B1D">
        <w:rPr>
          <w:color w:val="191919"/>
          <w:sz w:val="18"/>
          <w:szCs w:val="18"/>
        </w:rPr>
        <w:t xml:space="preserve">ears)                        </w:t>
      </w:r>
      <w:r w:rsidR="006C1B1D">
        <w:rPr>
          <w:color w:val="191919"/>
          <w:spacing w:val="32"/>
          <w:sz w:val="18"/>
          <w:szCs w:val="18"/>
        </w:rPr>
        <w:t xml:space="preserve"> </w:t>
      </w:r>
      <w:r w:rsidR="006C1B1D">
        <w:rPr>
          <w:color w:val="191919"/>
          <w:sz w:val="18"/>
          <w:szCs w:val="18"/>
        </w:rPr>
        <w:t>ICSID</w:t>
      </w:r>
      <w:r w:rsidR="006C1B1D">
        <w:rPr>
          <w:color w:val="191919"/>
          <w:spacing w:val="43"/>
          <w:sz w:val="18"/>
          <w:szCs w:val="18"/>
        </w:rPr>
        <w:t xml:space="preserve"> </w:t>
      </w:r>
      <w:r w:rsidR="006C1B1D">
        <w:rPr>
          <w:color w:val="191919"/>
          <w:sz w:val="18"/>
          <w:szCs w:val="18"/>
        </w:rPr>
        <w:t xml:space="preserve">(past </w:t>
      </w:r>
      <w:r w:rsidR="006C1B1D">
        <w:rPr>
          <w:color w:val="191919"/>
          <w:spacing w:val="23"/>
          <w:sz w:val="18"/>
          <w:szCs w:val="18"/>
        </w:rPr>
        <w:t xml:space="preserve"> </w:t>
      </w:r>
      <w:r w:rsidR="006C1B1D">
        <w:rPr>
          <w:color w:val="191919"/>
          <w:sz w:val="18"/>
          <w:szCs w:val="18"/>
        </w:rPr>
        <w:t>fi</w:t>
      </w:r>
      <w:r w:rsidR="006C1B1D">
        <w:rPr>
          <w:color w:val="191919"/>
          <w:spacing w:val="-5"/>
          <w:sz w:val="18"/>
          <w:szCs w:val="18"/>
        </w:rPr>
        <w:t>v</w:t>
      </w:r>
      <w:r w:rsidR="006C1B1D">
        <w:rPr>
          <w:color w:val="191919"/>
          <w:sz w:val="18"/>
          <w:szCs w:val="18"/>
        </w:rPr>
        <w:t>e</w:t>
      </w:r>
      <w:r w:rsidR="006C1B1D">
        <w:rPr>
          <w:color w:val="191919"/>
          <w:spacing w:val="13"/>
          <w:sz w:val="18"/>
          <w:szCs w:val="18"/>
        </w:rPr>
        <w:t xml:space="preserve"> </w:t>
      </w:r>
      <w:r w:rsidR="006C1B1D">
        <w:rPr>
          <w:color w:val="191919"/>
          <w:spacing w:val="-5"/>
          <w:sz w:val="18"/>
          <w:szCs w:val="18"/>
        </w:rPr>
        <w:t>y</w:t>
      </w:r>
      <w:r w:rsidR="006C1B1D">
        <w:rPr>
          <w:color w:val="191919"/>
          <w:sz w:val="18"/>
          <w:szCs w:val="18"/>
        </w:rPr>
        <w:t xml:space="preserve">ears)                            </w:t>
      </w:r>
      <w:r w:rsidR="006C1B1D">
        <w:rPr>
          <w:color w:val="191919"/>
          <w:spacing w:val="3"/>
          <w:sz w:val="18"/>
          <w:szCs w:val="18"/>
        </w:rPr>
        <w:t xml:space="preserve"> </w:t>
      </w:r>
      <w:r w:rsidR="006C1B1D">
        <w:rPr>
          <w:color w:val="191919"/>
          <w:w w:val="109"/>
          <w:sz w:val="18"/>
          <w:szCs w:val="18"/>
        </w:rPr>
        <w:t>Cu</w:t>
      </w:r>
      <w:r w:rsidR="006C1B1D">
        <w:rPr>
          <w:color w:val="191919"/>
          <w:spacing w:val="-5"/>
          <w:w w:val="109"/>
          <w:sz w:val="18"/>
          <w:szCs w:val="18"/>
        </w:rPr>
        <w:t>m</w:t>
      </w:r>
      <w:r w:rsidR="006C1B1D">
        <w:rPr>
          <w:color w:val="191919"/>
          <w:w w:val="109"/>
          <w:sz w:val="18"/>
          <w:szCs w:val="18"/>
        </w:rPr>
        <w:t>ulati</w:t>
      </w:r>
      <w:r w:rsidR="006C1B1D">
        <w:rPr>
          <w:color w:val="191919"/>
          <w:spacing w:val="-5"/>
          <w:w w:val="109"/>
          <w:sz w:val="18"/>
          <w:szCs w:val="18"/>
        </w:rPr>
        <w:t>v</w:t>
      </w:r>
      <w:r w:rsidR="006C1B1D">
        <w:rPr>
          <w:color w:val="191919"/>
          <w:w w:val="109"/>
          <w:sz w:val="18"/>
          <w:szCs w:val="18"/>
        </w:rPr>
        <w:t>e</w:t>
      </w:r>
      <w:r w:rsidR="006C1B1D">
        <w:rPr>
          <w:color w:val="191919"/>
          <w:spacing w:val="18"/>
          <w:w w:val="109"/>
          <w:sz w:val="18"/>
          <w:szCs w:val="18"/>
        </w:rPr>
        <w:t xml:space="preserve"> </w:t>
      </w:r>
      <w:r w:rsidR="006C1B1D">
        <w:rPr>
          <w:color w:val="191919"/>
          <w:w w:val="106"/>
          <w:sz w:val="18"/>
          <w:szCs w:val="18"/>
        </w:rPr>
        <w:t>ICSID</w:t>
      </w:r>
      <w:r w:rsidR="006C1B1D">
        <w:rPr>
          <w:color w:val="191919"/>
          <w:w w:val="142"/>
          <w:position w:val="-3"/>
          <w:sz w:val="12"/>
          <w:szCs w:val="12"/>
        </w:rPr>
        <w:t>t</w:t>
      </w:r>
      <w:r w:rsidR="006C1B1D">
        <w:rPr>
          <w:rFonts w:ascii="Segoe UI Symbol" w:eastAsia="Segoe UI Symbol" w:hAnsi="Segoe UI Symbol" w:cs="Segoe UI Symbol"/>
          <w:color w:val="191919"/>
          <w:w w:val="124"/>
          <w:position w:val="-3"/>
          <w:sz w:val="12"/>
          <w:szCs w:val="12"/>
        </w:rPr>
        <w:t>−</w:t>
      </w:r>
      <w:r w:rsidR="006C1B1D">
        <w:rPr>
          <w:color w:val="191919"/>
          <w:w w:val="109"/>
          <w:position w:val="-3"/>
          <w:sz w:val="12"/>
          <w:szCs w:val="12"/>
        </w:rPr>
        <w:t>1</w:t>
      </w:r>
    </w:p>
    <w:p w14:paraId="68ACA97E" w14:textId="77777777" w:rsidR="000A768D" w:rsidRDefault="000A768D">
      <w:pPr>
        <w:spacing w:line="200" w:lineRule="exact"/>
      </w:pPr>
    </w:p>
    <w:p w14:paraId="42EF3D76" w14:textId="77777777" w:rsidR="000A768D" w:rsidRDefault="000A768D">
      <w:pPr>
        <w:spacing w:before="13" w:line="220" w:lineRule="exact"/>
        <w:rPr>
          <w:sz w:val="22"/>
          <w:szCs w:val="22"/>
        </w:rPr>
        <w:sectPr w:rsidR="000A768D">
          <w:pgSz w:w="12240" w:h="15840"/>
          <w:pgMar w:top="1200" w:right="1320" w:bottom="280" w:left="1340" w:header="1007" w:footer="0" w:gutter="0"/>
          <w:cols w:space="720"/>
        </w:sectPr>
      </w:pPr>
    </w:p>
    <w:p w14:paraId="6F15A6EA" w14:textId="77777777" w:rsidR="000A768D" w:rsidRDefault="006C1B1D">
      <w:pPr>
        <w:spacing w:before="40"/>
        <w:ind w:left="462" w:right="-48"/>
        <w:rPr>
          <w:sz w:val="18"/>
          <w:szCs w:val="18"/>
        </w:rPr>
      </w:pPr>
      <w:r>
        <w:rPr>
          <w:w w:val="102"/>
          <w:sz w:val="18"/>
          <w:szCs w:val="18"/>
        </w:rPr>
        <w:lastRenderedPageBreak/>
        <w:t>0.2</w:t>
      </w:r>
    </w:p>
    <w:p w14:paraId="2CB1510D" w14:textId="77777777" w:rsidR="000A768D" w:rsidRDefault="006C1B1D">
      <w:pPr>
        <w:spacing w:before="30"/>
        <w:ind w:right="-48"/>
        <w:rPr>
          <w:sz w:val="18"/>
          <w:szCs w:val="18"/>
        </w:rPr>
      </w:pPr>
      <w:r>
        <w:br w:type="column"/>
      </w:r>
      <w:r>
        <w:rPr>
          <w:w w:val="102"/>
          <w:sz w:val="18"/>
          <w:szCs w:val="18"/>
        </w:rPr>
        <w:lastRenderedPageBreak/>
        <w:t>0.2</w:t>
      </w:r>
    </w:p>
    <w:p w14:paraId="297F24E2" w14:textId="77777777" w:rsidR="000A768D" w:rsidRDefault="006C1B1D">
      <w:pPr>
        <w:spacing w:before="71"/>
        <w:rPr>
          <w:sz w:val="18"/>
          <w:szCs w:val="18"/>
        </w:rPr>
        <w:sectPr w:rsidR="000A768D">
          <w:type w:val="continuous"/>
          <w:pgSz w:w="12240" w:h="15840"/>
          <w:pgMar w:top="1320" w:right="1320" w:bottom="280" w:left="1340" w:header="720" w:footer="720" w:gutter="0"/>
          <w:cols w:num="3" w:space="720" w:equalWidth="0">
            <w:col w:w="694" w:space="2726"/>
            <w:col w:w="232" w:space="2713"/>
            <w:col w:w="3215"/>
          </w:cols>
        </w:sectPr>
      </w:pPr>
      <w:r>
        <w:br w:type="column"/>
      </w:r>
      <w:r>
        <w:rPr>
          <w:w w:val="102"/>
          <w:sz w:val="18"/>
          <w:szCs w:val="18"/>
        </w:rPr>
        <w:lastRenderedPageBreak/>
        <w:t>0.25</w:t>
      </w:r>
    </w:p>
    <w:p w14:paraId="0DB6BEAF" w14:textId="77777777" w:rsidR="000A768D" w:rsidRDefault="000A768D">
      <w:pPr>
        <w:spacing w:before="6" w:line="120" w:lineRule="exact"/>
        <w:rPr>
          <w:sz w:val="13"/>
          <w:szCs w:val="13"/>
        </w:rPr>
      </w:pPr>
    </w:p>
    <w:p w14:paraId="36BDE51D" w14:textId="77777777" w:rsidR="000A768D" w:rsidRDefault="000A768D">
      <w:pPr>
        <w:spacing w:line="200" w:lineRule="exact"/>
        <w:sectPr w:rsidR="000A768D">
          <w:type w:val="continuous"/>
          <w:pgSz w:w="12240" w:h="15840"/>
          <w:pgMar w:top="1320" w:right="1320" w:bottom="280" w:left="1340" w:header="720" w:footer="720" w:gutter="0"/>
          <w:cols w:space="720"/>
        </w:sectPr>
      </w:pPr>
    </w:p>
    <w:p w14:paraId="2E0B6373" w14:textId="77777777" w:rsidR="000A768D" w:rsidRDefault="006C1B1D">
      <w:pPr>
        <w:spacing w:before="54"/>
        <w:ind w:left="462" w:right="-48"/>
        <w:rPr>
          <w:sz w:val="18"/>
          <w:szCs w:val="18"/>
        </w:rPr>
      </w:pPr>
      <w:r>
        <w:rPr>
          <w:w w:val="102"/>
          <w:sz w:val="18"/>
          <w:szCs w:val="18"/>
        </w:rPr>
        <w:lastRenderedPageBreak/>
        <w:t>0.0</w:t>
      </w:r>
    </w:p>
    <w:p w14:paraId="05F30B6C" w14:textId="77777777" w:rsidR="000A768D" w:rsidRDefault="000A768D">
      <w:pPr>
        <w:spacing w:line="200" w:lineRule="exact"/>
      </w:pPr>
    </w:p>
    <w:p w14:paraId="5809DD23" w14:textId="77777777" w:rsidR="000A768D" w:rsidRDefault="000A768D">
      <w:pPr>
        <w:spacing w:before="2" w:line="220" w:lineRule="exact"/>
        <w:rPr>
          <w:sz w:val="22"/>
          <w:szCs w:val="22"/>
        </w:rPr>
      </w:pPr>
    </w:p>
    <w:p w14:paraId="0D757CAE" w14:textId="77777777" w:rsidR="000A768D" w:rsidRDefault="00880F97">
      <w:pPr>
        <w:ind w:left="402" w:right="-48"/>
        <w:rPr>
          <w:sz w:val="18"/>
          <w:szCs w:val="18"/>
        </w:rPr>
      </w:pPr>
      <w:r>
        <w:pict w14:anchorId="0BDA1CC2">
          <v:shape id="_x0000_s1612" type="#_x0000_t202" style="position:absolute;left:0;text-align:left;margin-left:75.7pt;margin-top:-69.9pt;width:13.6pt;height:117.6pt;z-index:-5327;mso-position-horizontal-relative:page" filled="f" stroked="f">
            <v:textbox style="layout-flow:vertical;mso-layout-flow-alt:bottom-to-top" inset="0,0,0,0">
              <w:txbxContent>
                <w:p w14:paraId="74C70276" w14:textId="77777777" w:rsidR="00462171" w:rsidRDefault="00462171">
                  <w:pPr>
                    <w:spacing w:line="240" w:lineRule="exact"/>
                    <w:ind w:left="20" w:right="-35"/>
                    <w:rPr>
                      <w:sz w:val="23"/>
                      <w:szCs w:val="23"/>
                    </w:rPr>
                  </w:pPr>
                  <w:r>
                    <w:rPr>
                      <w:sz w:val="23"/>
                      <w:szCs w:val="23"/>
                    </w:rPr>
                    <w:t>β</w:t>
                  </w:r>
                  <w:r>
                    <w:rPr>
                      <w:spacing w:val="41"/>
                      <w:sz w:val="23"/>
                      <w:szCs w:val="23"/>
                    </w:rPr>
                    <w:t xml:space="preserve"> </w:t>
                  </w:r>
                  <w:r>
                    <w:rPr>
                      <w:sz w:val="23"/>
                      <w:szCs w:val="23"/>
                    </w:rPr>
                    <w:t>for</w:t>
                  </w:r>
                  <w:r>
                    <w:rPr>
                      <w:spacing w:val="18"/>
                      <w:sz w:val="23"/>
                      <w:szCs w:val="23"/>
                    </w:rPr>
                    <w:t xml:space="preserve"> </w:t>
                  </w:r>
                  <w:r>
                    <w:rPr>
                      <w:sz w:val="23"/>
                      <w:szCs w:val="23"/>
                    </w:rPr>
                    <w:t xml:space="preserve">Dispute </w:t>
                  </w:r>
                  <w:r>
                    <w:rPr>
                      <w:spacing w:val="11"/>
                      <w:sz w:val="23"/>
                      <w:szCs w:val="23"/>
                    </w:rPr>
                    <w:t xml:space="preserve"> </w:t>
                  </w:r>
                  <w:r>
                    <w:rPr>
                      <w:spacing w:val="-19"/>
                      <w:w w:val="102"/>
                      <w:sz w:val="23"/>
                      <w:szCs w:val="23"/>
                    </w:rPr>
                    <w:t>V</w:t>
                  </w:r>
                  <w:r>
                    <w:rPr>
                      <w:w w:val="105"/>
                      <w:sz w:val="23"/>
                      <w:szCs w:val="23"/>
                    </w:rPr>
                    <w:t>ariables</w:t>
                  </w:r>
                </w:p>
              </w:txbxContent>
            </v:textbox>
            <w10:wrap anchorx="page"/>
          </v:shape>
        </w:pict>
      </w:r>
      <w:r w:rsidR="006C1B1D">
        <w:rPr>
          <w:w w:val="102"/>
          <w:sz w:val="18"/>
          <w:szCs w:val="18"/>
        </w:rPr>
        <w:t>-0.2</w:t>
      </w:r>
    </w:p>
    <w:p w14:paraId="6F3CE770" w14:textId="77777777" w:rsidR="000A768D" w:rsidRDefault="006C1B1D">
      <w:pPr>
        <w:spacing w:before="30"/>
        <w:ind w:left="60" w:right="-48"/>
        <w:rPr>
          <w:sz w:val="18"/>
          <w:szCs w:val="18"/>
        </w:rPr>
      </w:pPr>
      <w:r>
        <w:br w:type="column"/>
      </w:r>
      <w:r>
        <w:rPr>
          <w:w w:val="102"/>
          <w:sz w:val="18"/>
          <w:szCs w:val="18"/>
        </w:rPr>
        <w:lastRenderedPageBreak/>
        <w:t>0.0</w:t>
      </w:r>
    </w:p>
    <w:p w14:paraId="0E87B7CA" w14:textId="77777777" w:rsidR="000A768D" w:rsidRDefault="000A768D">
      <w:pPr>
        <w:spacing w:line="200" w:lineRule="exact"/>
      </w:pPr>
    </w:p>
    <w:p w14:paraId="07A27CDB" w14:textId="77777777" w:rsidR="000A768D" w:rsidRDefault="000A768D">
      <w:pPr>
        <w:spacing w:before="7" w:line="200" w:lineRule="exact"/>
      </w:pPr>
    </w:p>
    <w:p w14:paraId="7F9C8112" w14:textId="77777777" w:rsidR="000A768D" w:rsidRDefault="00880F97">
      <w:pPr>
        <w:ind w:right="-48"/>
        <w:rPr>
          <w:sz w:val="18"/>
          <w:szCs w:val="18"/>
        </w:rPr>
      </w:pPr>
      <w:r>
        <w:pict w14:anchorId="498DE2D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611" type="#_x0000_t136" style="position:absolute;margin-left:174.2pt;margin-top:66.4pt;width:18.1pt;height:9.25pt;rotation:315;z-index:-5323;mso-position-horizontal-relative:page" fillcolor="black" stroked="f">
            <o:extrusion v:ext="view" autorotationcenter="t"/>
            <v:textpath style="font-family:&quot;&amp;quot&quot;;font-size:9pt;v-text-kern:t;mso-text-shadow:auto" string="2006"/>
            <w10:wrap anchorx="page"/>
          </v:shape>
        </w:pict>
      </w:r>
      <w:r w:rsidR="006C1B1D">
        <w:rPr>
          <w:w w:val="102"/>
          <w:sz w:val="18"/>
          <w:szCs w:val="18"/>
        </w:rPr>
        <w:t>-0.2</w:t>
      </w:r>
    </w:p>
    <w:p w14:paraId="3210937D" w14:textId="77777777" w:rsidR="000A768D" w:rsidRDefault="006C1B1D">
      <w:pPr>
        <w:spacing w:before="12" w:line="260" w:lineRule="exact"/>
        <w:rPr>
          <w:sz w:val="26"/>
          <w:szCs w:val="26"/>
        </w:rPr>
      </w:pPr>
      <w:r>
        <w:br w:type="column"/>
      </w:r>
    </w:p>
    <w:p w14:paraId="40F6F74E" w14:textId="77777777" w:rsidR="000A768D" w:rsidRDefault="00880F97">
      <w:pPr>
        <w:rPr>
          <w:sz w:val="18"/>
          <w:szCs w:val="18"/>
        </w:rPr>
        <w:sectPr w:rsidR="000A768D">
          <w:type w:val="continuous"/>
          <w:pgSz w:w="12240" w:h="15840"/>
          <w:pgMar w:top="1320" w:right="1320" w:bottom="280" w:left="1340" w:header="720" w:footer="720" w:gutter="0"/>
          <w:cols w:num="3" w:space="720" w:equalWidth="0">
            <w:col w:w="694" w:space="2666"/>
            <w:col w:w="293" w:space="2713"/>
            <w:col w:w="3214"/>
          </w:cols>
        </w:sectPr>
      </w:pPr>
      <w:r>
        <w:pict w14:anchorId="6343496F">
          <v:shape id="_x0000_s1610" type="#_x0000_t136" style="position:absolute;margin-left:345.95pt;margin-top:85pt;width:18.1pt;height:9.25pt;rotation:315;z-index:-5316;mso-position-horizontal-relative:page" fillcolor="black" stroked="f">
            <o:extrusion v:ext="view" autorotationcenter="t"/>
            <v:textpath style="font-family:&quot;&amp;quot&quot;;font-size:9pt;v-text-kern:t;mso-text-shadow:auto" string="2010"/>
            <w10:wrap anchorx="page"/>
          </v:shape>
        </w:pict>
      </w:r>
      <w:r>
        <w:pict w14:anchorId="27651B8A">
          <v:shape id="_x0000_s1609" type="#_x0000_t136" style="position:absolute;margin-left:369.75pt;margin-top:85pt;width:18.1pt;height:9.25pt;rotation:315;z-index:-5315;mso-position-horizontal-relative:page" fillcolor="black" stroked="f">
            <o:extrusion v:ext="view" autorotationcenter="t"/>
            <v:textpath style="font-family:&quot;&amp;quot&quot;;font-size:9pt;v-text-kern:t;mso-text-shadow:auto" string="2014"/>
            <w10:wrap anchorx="page"/>
          </v:shape>
        </w:pict>
      </w:r>
      <w:r>
        <w:pict w14:anchorId="6CDE4C68">
          <v:shape id="_x0000_s1608" type="#_x0000_t136" style="position:absolute;margin-left:402.35pt;margin-top:85pt;width:18.1pt;height:9.25pt;rotation:315;z-index:-5314;mso-position-horizontal-relative:page" fillcolor="black" stroked="f">
            <o:extrusion v:ext="view" autorotationcenter="t"/>
            <v:textpath style="font-family:&quot;&amp;quot&quot;;font-size:9pt;v-text-kern:t;mso-text-shadow:auto" string="1994"/>
            <w10:wrap anchorx="page"/>
          </v:shape>
        </w:pict>
      </w:r>
      <w:r>
        <w:pict w14:anchorId="2726125E">
          <v:shape id="_x0000_s1607" type="#_x0000_t136" style="position:absolute;margin-left:426.2pt;margin-top:85pt;width:18.1pt;height:9.25pt;rotation:315;z-index:-5313;mso-position-horizontal-relative:page" fillcolor="black" stroked="f">
            <o:extrusion v:ext="view" autorotationcenter="t"/>
            <v:textpath style="font-family:&quot;&amp;quot&quot;;font-size:9pt;v-text-kern:t;mso-text-shadow:auto" string="1998"/>
            <w10:wrap anchorx="page"/>
          </v:shape>
        </w:pict>
      </w:r>
      <w:r>
        <w:pict w14:anchorId="7A9B58DE">
          <v:shape id="_x0000_s1606" type="#_x0000_t136" style="position:absolute;margin-left:450.05pt;margin-top:85pt;width:18.1pt;height:9.25pt;rotation:315;z-index:-5312;mso-position-horizontal-relative:page" fillcolor="black" stroked="f">
            <o:extrusion v:ext="view" autorotationcenter="t"/>
            <v:textpath style="font-family:&quot;&amp;quot&quot;;font-size:9pt;v-text-kern:t;mso-text-shadow:auto" string="2002"/>
            <w10:wrap anchorx="page"/>
          </v:shape>
        </w:pict>
      </w:r>
      <w:r>
        <w:pict w14:anchorId="34AD29BF">
          <v:shape id="_x0000_s1605" type="#_x0000_t136" style="position:absolute;margin-left:473.85pt;margin-top:85pt;width:18.1pt;height:9.25pt;rotation:315;z-index:-5311;mso-position-horizontal-relative:page" fillcolor="black" stroked="f">
            <o:extrusion v:ext="view" autorotationcenter="t"/>
            <v:textpath style="font-family:&quot;&amp;quot&quot;;font-size:9pt;v-text-kern:t;mso-text-shadow:auto" string="2006"/>
            <w10:wrap anchorx="page"/>
          </v:shape>
        </w:pict>
      </w:r>
      <w:r>
        <w:pict w14:anchorId="722749D8">
          <v:shape id="_x0000_s1604" type="#_x0000_t136" style="position:absolute;margin-left:497.7pt;margin-top:85pt;width:18.1pt;height:9.25pt;rotation:315;z-index:-5310;mso-position-horizontal-relative:page" fillcolor="black" stroked="f">
            <o:extrusion v:ext="view" autorotationcenter="t"/>
            <v:textpath style="font-family:&quot;&amp;quot&quot;;font-size:9pt;v-text-kern:t;mso-text-shadow:auto" string="2010"/>
            <w10:wrap anchorx="page"/>
          </v:shape>
        </w:pict>
      </w:r>
      <w:r>
        <w:pict w14:anchorId="6848CBEB">
          <v:shape id="_x0000_s1603" type="#_x0000_t136" style="position:absolute;margin-left:521.55pt;margin-top:85pt;width:18.1pt;height:9.25pt;rotation:315;z-index:-5309;mso-position-horizontal-relative:page" fillcolor="black" stroked="f">
            <o:extrusion v:ext="view" autorotationcenter="t"/>
            <v:textpath style="font-family:&quot;&amp;quot&quot;;font-size:9pt;v-text-kern:t;mso-text-shadow:auto" string="2014"/>
            <w10:wrap anchorx="page"/>
          </v:shape>
        </w:pict>
      </w:r>
      <w:r w:rsidR="006C1B1D">
        <w:rPr>
          <w:w w:val="102"/>
          <w:sz w:val="18"/>
          <w:szCs w:val="18"/>
        </w:rPr>
        <w:t>0.00</w:t>
      </w:r>
    </w:p>
    <w:p w14:paraId="5D7A3D75" w14:textId="77777777" w:rsidR="000A768D" w:rsidRDefault="000A768D">
      <w:pPr>
        <w:spacing w:before="7" w:line="160" w:lineRule="exact"/>
        <w:rPr>
          <w:sz w:val="16"/>
          <w:szCs w:val="16"/>
        </w:rPr>
        <w:sectPr w:rsidR="000A768D">
          <w:type w:val="continuous"/>
          <w:pgSz w:w="12240" w:h="15840"/>
          <w:pgMar w:top="1320" w:right="1320" w:bottom="280" w:left="1340" w:header="720" w:footer="720" w:gutter="0"/>
          <w:cols w:space="720"/>
        </w:sectPr>
      </w:pPr>
    </w:p>
    <w:p w14:paraId="35948E57" w14:textId="77777777" w:rsidR="000A768D" w:rsidRDefault="000A768D">
      <w:pPr>
        <w:spacing w:before="15" w:line="240" w:lineRule="exact"/>
        <w:rPr>
          <w:sz w:val="24"/>
          <w:szCs w:val="24"/>
        </w:rPr>
      </w:pPr>
    </w:p>
    <w:p w14:paraId="1F257B78" w14:textId="77777777" w:rsidR="000A768D" w:rsidRDefault="00880F97">
      <w:pPr>
        <w:ind w:left="402" w:right="-48"/>
        <w:rPr>
          <w:sz w:val="18"/>
          <w:szCs w:val="18"/>
        </w:rPr>
      </w:pPr>
      <w:r>
        <w:pict w14:anchorId="4BC3D84D">
          <v:shape id="_x0000_s1602" type="#_x0000_t136" style="position:absolute;left:0;text-align:left;margin-left:102.7pt;margin-top:33pt;width:18.1pt;height:9.25pt;rotation:315;z-index:-5326;mso-position-horizontal-relative:page" fillcolor="black" stroked="f">
            <o:extrusion v:ext="view" autorotationcenter="t"/>
            <v:textpath style="font-family:&quot;&amp;quot&quot;;font-size:9pt;v-text-kern:t;mso-text-shadow:auto" string="1994"/>
            <w10:wrap anchorx="page"/>
          </v:shape>
        </w:pict>
      </w:r>
      <w:r>
        <w:pict w14:anchorId="334DEB53">
          <v:shape id="_x0000_s1601" type="#_x0000_t136" style="position:absolute;left:0;text-align:left;margin-left:126.5pt;margin-top:33pt;width:18.1pt;height:9.25pt;rotation:315;z-index:-5325;mso-position-horizontal-relative:page" fillcolor="black" stroked="f">
            <o:extrusion v:ext="view" autorotationcenter="t"/>
            <v:textpath style="font-family:&quot;&amp;quot&quot;;font-size:9pt;v-text-kern:t;mso-text-shadow:auto" string="1998"/>
            <w10:wrap anchorx="page"/>
          </v:shape>
        </w:pict>
      </w:r>
      <w:r>
        <w:pict w14:anchorId="4F499177">
          <v:shape id="_x0000_s1600" type="#_x0000_t136" style="position:absolute;left:0;text-align:left;margin-left:150.35pt;margin-top:33pt;width:18.1pt;height:9.25pt;rotation:315;z-index:-5324;mso-position-horizontal-relative:page" fillcolor="black" stroked="f">
            <o:extrusion v:ext="view" autorotationcenter="t"/>
            <v:textpath style="font-family:&quot;&amp;quot&quot;;font-size:9pt;v-text-kern:t;mso-text-shadow:auto" string="2002"/>
            <w10:wrap anchorx="page"/>
          </v:shape>
        </w:pict>
      </w:r>
      <w:r w:rsidR="006C1B1D">
        <w:rPr>
          <w:w w:val="102"/>
          <w:sz w:val="18"/>
          <w:szCs w:val="18"/>
        </w:rPr>
        <w:t>-0.4</w:t>
      </w:r>
    </w:p>
    <w:p w14:paraId="7BFE7897" w14:textId="77777777" w:rsidR="000A768D" w:rsidRDefault="006C1B1D">
      <w:pPr>
        <w:spacing w:before="1" w:line="200" w:lineRule="exact"/>
      </w:pPr>
      <w:r>
        <w:br w:type="column"/>
      </w:r>
    </w:p>
    <w:p w14:paraId="6C653C6D" w14:textId="77777777" w:rsidR="000A768D" w:rsidRDefault="00880F97">
      <w:pPr>
        <w:ind w:right="-48"/>
        <w:rPr>
          <w:sz w:val="18"/>
          <w:szCs w:val="18"/>
        </w:rPr>
      </w:pPr>
      <w:r>
        <w:pict w14:anchorId="545E528D">
          <v:shape id="_x0000_s1599" type="#_x0000_t136" style="position:absolute;margin-left:198pt;margin-top:35.7pt;width:18.1pt;height:9.25pt;rotation:315;z-index:-5322;mso-position-horizontal-relative:page" fillcolor="black" stroked="f">
            <o:extrusion v:ext="view" autorotationcenter="t"/>
            <v:textpath style="font-family:&quot;&amp;quot&quot;;font-size:9pt;v-text-kern:t;mso-text-shadow:auto" string="2010"/>
            <w10:wrap anchorx="page"/>
          </v:shape>
        </w:pict>
      </w:r>
      <w:r>
        <w:pict w14:anchorId="4191E0A3">
          <v:shape id="_x0000_s1598" type="#_x0000_t136" style="position:absolute;margin-left:221.85pt;margin-top:35.7pt;width:18.1pt;height:9.25pt;rotation:315;z-index:-5321;mso-position-horizontal-relative:page" fillcolor="black" stroked="f">
            <o:extrusion v:ext="view" autorotationcenter="t"/>
            <v:textpath style="font-family:&quot;&amp;quot&quot;;font-size:9pt;v-text-kern:t;mso-text-shadow:auto" string="2014"/>
            <w10:wrap anchorx="page"/>
          </v:shape>
        </w:pict>
      </w:r>
      <w:r>
        <w:pict w14:anchorId="146398E5">
          <v:shape id="_x0000_s1597" type="#_x0000_t136" style="position:absolute;margin-left:250.6pt;margin-top:35.7pt;width:18.1pt;height:9.25pt;rotation:315;z-index:-5320;mso-position-horizontal-relative:page" fillcolor="black" stroked="f">
            <o:extrusion v:ext="view" autorotationcenter="t"/>
            <v:textpath style="font-family:&quot;&amp;quot&quot;;font-size:9pt;v-text-kern:t;mso-text-shadow:auto" string="1994"/>
            <w10:wrap anchorx="page"/>
          </v:shape>
        </w:pict>
      </w:r>
      <w:r>
        <w:pict w14:anchorId="4BED4E33">
          <v:shape id="_x0000_s1596" type="#_x0000_t136" style="position:absolute;margin-left:274.45pt;margin-top:35.7pt;width:18.1pt;height:9.25pt;rotation:315;z-index:-5319;mso-position-horizontal-relative:page" fillcolor="black" stroked="f">
            <o:extrusion v:ext="view" autorotationcenter="t"/>
            <v:textpath style="font-family:&quot;&amp;quot&quot;;font-size:9pt;v-text-kern:t;mso-text-shadow:auto" string="1998"/>
            <w10:wrap anchorx="page"/>
          </v:shape>
        </w:pict>
      </w:r>
      <w:r>
        <w:pict w14:anchorId="69DDDF87">
          <v:shape id="_x0000_s1595" type="#_x0000_t136" style="position:absolute;margin-left:298.25pt;margin-top:35.7pt;width:18.1pt;height:9.25pt;rotation:315;z-index:-5318;mso-position-horizontal-relative:page" fillcolor="black" stroked="f">
            <o:extrusion v:ext="view" autorotationcenter="t"/>
            <v:textpath style="font-family:&quot;&amp;quot&quot;;font-size:9pt;v-text-kern:t;mso-text-shadow:auto" string="2002"/>
            <w10:wrap anchorx="page"/>
          </v:shape>
        </w:pict>
      </w:r>
      <w:r>
        <w:pict w14:anchorId="7FD5388C">
          <v:shape id="_x0000_s1594" type="#_x0000_t136" style="position:absolute;margin-left:322.1pt;margin-top:35.7pt;width:18.1pt;height:9.25pt;rotation:315;z-index:-5317;mso-position-horizontal-relative:page" fillcolor="black" stroked="f">
            <o:extrusion v:ext="view" autorotationcenter="t"/>
            <v:textpath style="font-family:&quot;&amp;quot&quot;;font-size:9pt;v-text-kern:t;mso-text-shadow:auto" string="2006"/>
            <w10:wrap anchorx="page"/>
          </v:shape>
        </w:pict>
      </w:r>
      <w:r w:rsidR="006C1B1D">
        <w:rPr>
          <w:w w:val="102"/>
          <w:sz w:val="18"/>
          <w:szCs w:val="18"/>
        </w:rPr>
        <w:t>-0.4</w:t>
      </w:r>
    </w:p>
    <w:p w14:paraId="02CC204E" w14:textId="77777777" w:rsidR="000A768D" w:rsidRDefault="006C1B1D">
      <w:pPr>
        <w:spacing w:before="30"/>
        <w:rPr>
          <w:sz w:val="18"/>
          <w:szCs w:val="18"/>
        </w:rPr>
        <w:sectPr w:rsidR="000A768D">
          <w:type w:val="continuous"/>
          <w:pgSz w:w="12240" w:h="15840"/>
          <w:pgMar w:top="1320" w:right="1320" w:bottom="280" w:left="1340" w:header="720" w:footer="720" w:gutter="0"/>
          <w:cols w:num="3" w:space="720" w:equalWidth="0">
            <w:col w:w="694" w:space="2666"/>
            <w:col w:w="292" w:space="2652"/>
            <w:col w:w="3276"/>
          </w:cols>
        </w:sectPr>
      </w:pPr>
      <w:r>
        <w:br w:type="column"/>
      </w:r>
      <w:r>
        <w:rPr>
          <w:w w:val="102"/>
          <w:sz w:val="18"/>
          <w:szCs w:val="18"/>
        </w:rPr>
        <w:lastRenderedPageBreak/>
        <w:t>-0.25</w:t>
      </w:r>
    </w:p>
    <w:p w14:paraId="6C0009CE" w14:textId="77777777" w:rsidR="000A768D" w:rsidRDefault="000A768D">
      <w:pPr>
        <w:spacing w:before="7" w:line="120" w:lineRule="exact"/>
        <w:rPr>
          <w:sz w:val="13"/>
          <w:szCs w:val="13"/>
        </w:rPr>
      </w:pPr>
    </w:p>
    <w:p w14:paraId="588509E4" w14:textId="77777777" w:rsidR="000A768D" w:rsidRDefault="000A768D">
      <w:pPr>
        <w:spacing w:line="200" w:lineRule="exact"/>
      </w:pPr>
    </w:p>
    <w:p w14:paraId="02D94985" w14:textId="77777777" w:rsidR="000A768D" w:rsidRDefault="000A768D">
      <w:pPr>
        <w:spacing w:line="200" w:lineRule="exact"/>
      </w:pPr>
    </w:p>
    <w:p w14:paraId="64E6370D" w14:textId="77777777" w:rsidR="000A768D" w:rsidRDefault="000A768D">
      <w:pPr>
        <w:spacing w:line="200" w:lineRule="exact"/>
      </w:pPr>
    </w:p>
    <w:p w14:paraId="6EDACF5B" w14:textId="77777777" w:rsidR="000A768D" w:rsidRDefault="000A768D">
      <w:pPr>
        <w:spacing w:line="200" w:lineRule="exact"/>
      </w:pPr>
    </w:p>
    <w:p w14:paraId="5B51BA89" w14:textId="77777777" w:rsidR="000A768D" w:rsidRDefault="000A768D">
      <w:pPr>
        <w:spacing w:line="200" w:lineRule="exact"/>
      </w:pPr>
    </w:p>
    <w:p w14:paraId="696E09EF" w14:textId="77777777" w:rsidR="000A768D" w:rsidRDefault="000A768D">
      <w:pPr>
        <w:spacing w:line="200" w:lineRule="exact"/>
      </w:pPr>
    </w:p>
    <w:p w14:paraId="3D8012CE" w14:textId="77777777" w:rsidR="000A768D" w:rsidRDefault="006C1B1D">
      <w:pPr>
        <w:spacing w:before="14" w:line="242" w:lineRule="auto"/>
        <w:ind w:left="817" w:right="796"/>
        <w:jc w:val="both"/>
        <w:rPr>
          <w:sz w:val="24"/>
          <w:szCs w:val="24"/>
        </w:rPr>
      </w:pPr>
      <w:r>
        <w:rPr>
          <w:sz w:val="24"/>
          <w:szCs w:val="24"/>
        </w:rPr>
        <w:t>Note:</w:t>
      </w:r>
      <w:r>
        <w:rPr>
          <w:spacing w:val="48"/>
          <w:sz w:val="24"/>
          <w:szCs w:val="24"/>
        </w:rPr>
        <w:t xml:space="preserve"> </w:t>
      </w:r>
      <w:r>
        <w:rPr>
          <w:sz w:val="24"/>
          <w:szCs w:val="24"/>
        </w:rPr>
        <w:t>Ea</w:t>
      </w:r>
      <w:r>
        <w:rPr>
          <w:spacing w:val="-6"/>
          <w:sz w:val="24"/>
          <w:szCs w:val="24"/>
        </w:rPr>
        <w:t>c</w:t>
      </w:r>
      <w:r>
        <w:rPr>
          <w:sz w:val="24"/>
          <w:szCs w:val="24"/>
        </w:rPr>
        <w:t>h</w:t>
      </w:r>
      <w:r>
        <w:rPr>
          <w:spacing w:val="22"/>
          <w:sz w:val="24"/>
          <w:szCs w:val="24"/>
        </w:rPr>
        <w:t xml:space="preserve"> </w:t>
      </w:r>
      <w:r>
        <w:rPr>
          <w:spacing w:val="6"/>
          <w:w w:val="108"/>
          <w:sz w:val="24"/>
          <w:szCs w:val="24"/>
        </w:rPr>
        <w:t>p</w:t>
      </w:r>
      <w:r>
        <w:rPr>
          <w:w w:val="101"/>
          <w:sz w:val="24"/>
          <w:szCs w:val="24"/>
        </w:rPr>
        <w:t>oi</w:t>
      </w:r>
      <w:r>
        <w:rPr>
          <w:spacing w:val="-6"/>
          <w:w w:val="101"/>
          <w:sz w:val="24"/>
          <w:szCs w:val="24"/>
        </w:rPr>
        <w:t>n</w:t>
      </w:r>
      <w:r>
        <w:rPr>
          <w:w w:val="137"/>
          <w:sz w:val="24"/>
          <w:szCs w:val="24"/>
        </w:rPr>
        <w:t>t</w:t>
      </w:r>
      <w:r>
        <w:rPr>
          <w:spacing w:val="-6"/>
          <w:sz w:val="24"/>
          <w:szCs w:val="24"/>
        </w:rPr>
        <w:t xml:space="preserve"> </w:t>
      </w:r>
      <w:r>
        <w:rPr>
          <w:sz w:val="24"/>
          <w:szCs w:val="24"/>
        </w:rPr>
        <w:t>here</w:t>
      </w:r>
      <w:r>
        <w:rPr>
          <w:spacing w:val="10"/>
          <w:sz w:val="24"/>
          <w:szCs w:val="24"/>
        </w:rPr>
        <w:t xml:space="preserve"> </w:t>
      </w:r>
      <w:r>
        <w:rPr>
          <w:sz w:val="24"/>
          <w:szCs w:val="24"/>
        </w:rPr>
        <w:t>designates</w:t>
      </w:r>
      <w:r>
        <w:rPr>
          <w:spacing w:val="34"/>
          <w:sz w:val="24"/>
          <w:szCs w:val="24"/>
        </w:rPr>
        <w:t xml:space="preserve"> </w:t>
      </w:r>
      <w:r>
        <w:rPr>
          <w:sz w:val="24"/>
          <w:szCs w:val="24"/>
        </w:rPr>
        <w:t>the</w:t>
      </w:r>
      <w:r>
        <w:rPr>
          <w:spacing w:val="26"/>
          <w:sz w:val="24"/>
          <w:szCs w:val="24"/>
        </w:rPr>
        <w:t xml:space="preserve"> </w:t>
      </w:r>
      <w:r>
        <w:rPr>
          <w:w w:val="97"/>
          <w:sz w:val="24"/>
          <w:szCs w:val="24"/>
        </w:rPr>
        <w:t>c</w:t>
      </w:r>
      <w:r>
        <w:rPr>
          <w:spacing w:val="7"/>
          <w:w w:val="97"/>
          <w:sz w:val="24"/>
          <w:szCs w:val="24"/>
        </w:rPr>
        <w:t>o</w:t>
      </w:r>
      <w:r>
        <w:rPr>
          <w:w w:val="95"/>
          <w:sz w:val="24"/>
          <w:szCs w:val="24"/>
        </w:rPr>
        <w:t>efficie</w:t>
      </w:r>
      <w:r>
        <w:rPr>
          <w:spacing w:val="-7"/>
          <w:w w:val="95"/>
          <w:sz w:val="24"/>
          <w:szCs w:val="24"/>
        </w:rPr>
        <w:t>n</w:t>
      </w:r>
      <w:r>
        <w:rPr>
          <w:w w:val="137"/>
          <w:sz w:val="24"/>
          <w:szCs w:val="24"/>
        </w:rPr>
        <w:t>t</w:t>
      </w:r>
      <w:r>
        <w:rPr>
          <w:spacing w:val="-6"/>
          <w:sz w:val="24"/>
          <w:szCs w:val="24"/>
        </w:rPr>
        <w:t xml:space="preserve"> </w:t>
      </w:r>
      <w:r>
        <w:rPr>
          <w:sz w:val="24"/>
          <w:szCs w:val="24"/>
        </w:rPr>
        <w:t>estimate</w:t>
      </w:r>
      <w:r>
        <w:rPr>
          <w:spacing w:val="50"/>
          <w:sz w:val="24"/>
          <w:szCs w:val="24"/>
        </w:rPr>
        <w:t xml:space="preserve"> </w:t>
      </w:r>
      <w:r>
        <w:rPr>
          <w:sz w:val="24"/>
          <w:szCs w:val="24"/>
        </w:rPr>
        <w:t>for</w:t>
      </w:r>
      <w:r>
        <w:rPr>
          <w:spacing w:val="-9"/>
          <w:sz w:val="24"/>
          <w:szCs w:val="24"/>
        </w:rPr>
        <w:t xml:space="preserve"> </w:t>
      </w:r>
      <w:r>
        <w:rPr>
          <w:sz w:val="24"/>
          <w:szCs w:val="24"/>
        </w:rPr>
        <w:t>a</w:t>
      </w:r>
      <w:r>
        <w:rPr>
          <w:spacing w:val="4"/>
          <w:sz w:val="24"/>
          <w:szCs w:val="24"/>
        </w:rPr>
        <w:t xml:space="preserve"> </w:t>
      </w:r>
      <w:r>
        <w:rPr>
          <w:sz w:val="24"/>
          <w:szCs w:val="24"/>
        </w:rPr>
        <w:t>disputes</w:t>
      </w:r>
      <w:r>
        <w:rPr>
          <w:spacing w:val="41"/>
          <w:sz w:val="24"/>
          <w:szCs w:val="24"/>
        </w:rPr>
        <w:t xml:space="preserve"> </w:t>
      </w:r>
      <w:r>
        <w:rPr>
          <w:spacing w:val="-13"/>
          <w:w w:val="103"/>
          <w:sz w:val="24"/>
          <w:szCs w:val="24"/>
        </w:rPr>
        <w:t>v</w:t>
      </w:r>
      <w:r>
        <w:rPr>
          <w:w w:val="105"/>
          <w:sz w:val="24"/>
          <w:szCs w:val="24"/>
        </w:rPr>
        <w:t xml:space="preserve">ariable </w:t>
      </w:r>
      <w:r>
        <w:rPr>
          <w:sz w:val="24"/>
          <w:szCs w:val="24"/>
        </w:rPr>
        <w:t>in</w:t>
      </w:r>
      <w:r>
        <w:rPr>
          <w:spacing w:val="51"/>
          <w:sz w:val="24"/>
          <w:szCs w:val="24"/>
        </w:rPr>
        <w:t xml:space="preserve"> </w:t>
      </w:r>
      <w:r>
        <w:rPr>
          <w:sz w:val="24"/>
          <w:szCs w:val="24"/>
        </w:rPr>
        <w:t xml:space="preserve">that </w:t>
      </w:r>
      <w:r>
        <w:rPr>
          <w:spacing w:val="52"/>
          <w:sz w:val="24"/>
          <w:szCs w:val="24"/>
        </w:rPr>
        <w:t xml:space="preserve"> </w:t>
      </w:r>
      <w:r>
        <w:rPr>
          <w:spacing w:val="-7"/>
          <w:sz w:val="24"/>
          <w:szCs w:val="24"/>
        </w:rPr>
        <w:t>y</w:t>
      </w:r>
      <w:r>
        <w:rPr>
          <w:sz w:val="24"/>
          <w:szCs w:val="24"/>
        </w:rPr>
        <w:t xml:space="preserve">ear.  </w:t>
      </w:r>
      <w:r>
        <w:rPr>
          <w:spacing w:val="27"/>
          <w:sz w:val="24"/>
          <w:szCs w:val="24"/>
        </w:rPr>
        <w:t xml:space="preserve"> </w:t>
      </w:r>
      <w:r>
        <w:rPr>
          <w:sz w:val="24"/>
          <w:szCs w:val="24"/>
        </w:rPr>
        <w:t xml:space="preserve">The </w:t>
      </w:r>
      <w:r>
        <w:rPr>
          <w:spacing w:val="14"/>
          <w:sz w:val="24"/>
          <w:szCs w:val="24"/>
        </w:rPr>
        <w:t xml:space="preserve"> </w:t>
      </w:r>
      <w:r>
        <w:rPr>
          <w:sz w:val="24"/>
          <w:szCs w:val="24"/>
        </w:rPr>
        <w:t>thi</w:t>
      </w:r>
      <w:r>
        <w:rPr>
          <w:spacing w:val="-7"/>
          <w:sz w:val="24"/>
          <w:szCs w:val="24"/>
        </w:rPr>
        <w:t>c</w:t>
      </w:r>
      <w:r>
        <w:rPr>
          <w:sz w:val="24"/>
          <w:szCs w:val="24"/>
        </w:rPr>
        <w:t xml:space="preserve">k </w:t>
      </w:r>
      <w:r>
        <w:rPr>
          <w:spacing w:val="16"/>
          <w:sz w:val="24"/>
          <w:szCs w:val="24"/>
        </w:rPr>
        <w:t xml:space="preserve"> </w:t>
      </w:r>
      <w:r>
        <w:rPr>
          <w:sz w:val="24"/>
          <w:szCs w:val="24"/>
        </w:rPr>
        <w:t>line</w:t>
      </w:r>
      <w:r>
        <w:rPr>
          <w:spacing w:val="48"/>
          <w:sz w:val="24"/>
          <w:szCs w:val="24"/>
        </w:rPr>
        <w:t xml:space="preserve"> </w:t>
      </w:r>
      <w:r>
        <w:rPr>
          <w:sz w:val="24"/>
          <w:szCs w:val="24"/>
        </w:rPr>
        <w:t>represe</w:t>
      </w:r>
      <w:r>
        <w:rPr>
          <w:spacing w:val="-7"/>
          <w:sz w:val="24"/>
          <w:szCs w:val="24"/>
        </w:rPr>
        <w:t>n</w:t>
      </w:r>
      <w:r>
        <w:rPr>
          <w:sz w:val="24"/>
          <w:szCs w:val="24"/>
        </w:rPr>
        <w:t xml:space="preserve">ts </w:t>
      </w:r>
      <w:r>
        <w:rPr>
          <w:spacing w:val="39"/>
          <w:sz w:val="24"/>
          <w:szCs w:val="24"/>
        </w:rPr>
        <w:t xml:space="preserve"> </w:t>
      </w:r>
      <w:r>
        <w:rPr>
          <w:sz w:val="24"/>
          <w:szCs w:val="24"/>
        </w:rPr>
        <w:t xml:space="preserve">the </w:t>
      </w:r>
      <w:r>
        <w:rPr>
          <w:spacing w:val="16"/>
          <w:sz w:val="24"/>
          <w:szCs w:val="24"/>
        </w:rPr>
        <w:t xml:space="preserve"> </w:t>
      </w:r>
      <w:r>
        <w:rPr>
          <w:sz w:val="24"/>
          <w:szCs w:val="24"/>
        </w:rPr>
        <w:t>90%</w:t>
      </w:r>
      <w:r>
        <w:rPr>
          <w:spacing w:val="31"/>
          <w:sz w:val="24"/>
          <w:szCs w:val="24"/>
        </w:rPr>
        <w:t xml:space="preserve"> </w:t>
      </w:r>
      <w:r>
        <w:rPr>
          <w:sz w:val="24"/>
          <w:szCs w:val="24"/>
        </w:rPr>
        <w:t>confidence</w:t>
      </w:r>
      <w:r>
        <w:rPr>
          <w:spacing w:val="44"/>
          <w:sz w:val="24"/>
          <w:szCs w:val="24"/>
        </w:rPr>
        <w:t xml:space="preserve"> </w:t>
      </w:r>
      <w:r>
        <w:rPr>
          <w:sz w:val="24"/>
          <w:szCs w:val="24"/>
        </w:rPr>
        <w:t>i</w:t>
      </w:r>
      <w:r>
        <w:rPr>
          <w:spacing w:val="-7"/>
          <w:sz w:val="24"/>
          <w:szCs w:val="24"/>
        </w:rPr>
        <w:t>n</w:t>
      </w:r>
      <w:r>
        <w:rPr>
          <w:sz w:val="24"/>
          <w:szCs w:val="24"/>
        </w:rPr>
        <w:t>ter</w:t>
      </w:r>
      <w:r>
        <w:rPr>
          <w:spacing w:val="-13"/>
          <w:sz w:val="24"/>
          <w:szCs w:val="24"/>
        </w:rPr>
        <w:t>v</w:t>
      </w:r>
      <w:r>
        <w:rPr>
          <w:sz w:val="24"/>
          <w:szCs w:val="24"/>
        </w:rPr>
        <w:t xml:space="preserve">al </w:t>
      </w:r>
      <w:r>
        <w:rPr>
          <w:spacing w:val="34"/>
          <w:sz w:val="24"/>
          <w:szCs w:val="24"/>
        </w:rPr>
        <w:t xml:space="preserve"> </w:t>
      </w:r>
      <w:r>
        <w:rPr>
          <w:w w:val="107"/>
          <w:sz w:val="24"/>
          <w:szCs w:val="24"/>
        </w:rPr>
        <w:t xml:space="preserve">around </w:t>
      </w:r>
      <w:r>
        <w:rPr>
          <w:sz w:val="24"/>
          <w:szCs w:val="24"/>
        </w:rPr>
        <w:t xml:space="preserve">that </w:t>
      </w:r>
      <w:r>
        <w:rPr>
          <w:spacing w:val="27"/>
          <w:sz w:val="24"/>
          <w:szCs w:val="24"/>
        </w:rPr>
        <w:t xml:space="preserve"> </w:t>
      </w:r>
      <w:r>
        <w:rPr>
          <w:spacing w:val="7"/>
          <w:w w:val="108"/>
          <w:sz w:val="24"/>
          <w:szCs w:val="24"/>
        </w:rPr>
        <w:t>p</w:t>
      </w:r>
      <w:r>
        <w:rPr>
          <w:w w:val="97"/>
          <w:sz w:val="24"/>
          <w:szCs w:val="24"/>
        </w:rPr>
        <w:t>o</w:t>
      </w:r>
      <w:r>
        <w:rPr>
          <w:w w:val="104"/>
          <w:sz w:val="24"/>
          <w:szCs w:val="24"/>
        </w:rPr>
        <w:t>i</w:t>
      </w:r>
      <w:r>
        <w:rPr>
          <w:spacing w:val="-7"/>
          <w:w w:val="104"/>
          <w:sz w:val="24"/>
          <w:szCs w:val="24"/>
        </w:rPr>
        <w:t>n</w:t>
      </w:r>
      <w:r>
        <w:rPr>
          <w:w w:val="137"/>
          <w:sz w:val="24"/>
          <w:szCs w:val="24"/>
        </w:rPr>
        <w:t>t</w:t>
      </w:r>
      <w:r>
        <w:rPr>
          <w:spacing w:val="19"/>
          <w:w w:val="137"/>
          <w:sz w:val="24"/>
          <w:szCs w:val="24"/>
        </w:rPr>
        <w:t xml:space="preserve"> </w:t>
      </w:r>
      <w:r>
        <w:rPr>
          <w:sz w:val="24"/>
          <w:szCs w:val="24"/>
        </w:rPr>
        <w:t xml:space="preserve">estimate, </w:t>
      </w:r>
      <w:r>
        <w:rPr>
          <w:spacing w:val="19"/>
          <w:sz w:val="24"/>
          <w:szCs w:val="24"/>
        </w:rPr>
        <w:t xml:space="preserve"> </w:t>
      </w:r>
      <w:r>
        <w:rPr>
          <w:sz w:val="24"/>
          <w:szCs w:val="24"/>
        </w:rPr>
        <w:t>while</w:t>
      </w:r>
      <w:r>
        <w:rPr>
          <w:spacing w:val="19"/>
          <w:sz w:val="24"/>
          <w:szCs w:val="24"/>
        </w:rPr>
        <w:t xml:space="preserve"> </w:t>
      </w:r>
      <w:r>
        <w:rPr>
          <w:sz w:val="24"/>
          <w:szCs w:val="24"/>
        </w:rPr>
        <w:t>the</w:t>
      </w:r>
      <w:r>
        <w:rPr>
          <w:spacing w:val="51"/>
          <w:sz w:val="24"/>
          <w:szCs w:val="24"/>
        </w:rPr>
        <w:t xml:space="preserve"> </w:t>
      </w:r>
      <w:r>
        <w:rPr>
          <w:sz w:val="24"/>
          <w:szCs w:val="24"/>
        </w:rPr>
        <w:t>longer,</w:t>
      </w:r>
      <w:r>
        <w:rPr>
          <w:spacing w:val="33"/>
          <w:sz w:val="24"/>
          <w:szCs w:val="24"/>
        </w:rPr>
        <w:t xml:space="preserve"> </w:t>
      </w:r>
      <w:r>
        <w:rPr>
          <w:sz w:val="24"/>
          <w:szCs w:val="24"/>
        </w:rPr>
        <w:t>thin  line</w:t>
      </w:r>
      <w:r>
        <w:rPr>
          <w:spacing w:val="23"/>
          <w:sz w:val="24"/>
          <w:szCs w:val="24"/>
        </w:rPr>
        <w:t xml:space="preserve"> </w:t>
      </w:r>
      <w:r>
        <w:rPr>
          <w:sz w:val="24"/>
          <w:szCs w:val="24"/>
        </w:rPr>
        <w:t>represe</w:t>
      </w:r>
      <w:r>
        <w:rPr>
          <w:spacing w:val="-7"/>
          <w:sz w:val="24"/>
          <w:szCs w:val="24"/>
        </w:rPr>
        <w:t>n</w:t>
      </w:r>
      <w:r>
        <w:rPr>
          <w:sz w:val="24"/>
          <w:szCs w:val="24"/>
        </w:rPr>
        <w:t xml:space="preserve">ts </w:t>
      </w:r>
      <w:r>
        <w:rPr>
          <w:spacing w:val="14"/>
          <w:sz w:val="24"/>
          <w:szCs w:val="24"/>
        </w:rPr>
        <w:t xml:space="preserve"> </w:t>
      </w:r>
      <w:r>
        <w:rPr>
          <w:sz w:val="24"/>
          <w:szCs w:val="24"/>
        </w:rPr>
        <w:t>the</w:t>
      </w:r>
      <w:r>
        <w:rPr>
          <w:spacing w:val="51"/>
          <w:sz w:val="24"/>
          <w:szCs w:val="24"/>
        </w:rPr>
        <w:t xml:space="preserve"> </w:t>
      </w:r>
      <w:r>
        <w:rPr>
          <w:sz w:val="24"/>
          <w:szCs w:val="24"/>
        </w:rPr>
        <w:t>95%</w:t>
      </w:r>
      <w:r>
        <w:rPr>
          <w:spacing w:val="6"/>
          <w:sz w:val="24"/>
          <w:szCs w:val="24"/>
        </w:rPr>
        <w:t xml:space="preserve"> </w:t>
      </w:r>
      <w:r>
        <w:rPr>
          <w:sz w:val="24"/>
          <w:szCs w:val="24"/>
        </w:rPr>
        <w:t>confidence i</w:t>
      </w:r>
      <w:r>
        <w:rPr>
          <w:spacing w:val="-7"/>
          <w:sz w:val="24"/>
          <w:szCs w:val="24"/>
        </w:rPr>
        <w:t>n</w:t>
      </w:r>
      <w:r>
        <w:rPr>
          <w:sz w:val="24"/>
          <w:szCs w:val="24"/>
        </w:rPr>
        <w:t>ter</w:t>
      </w:r>
      <w:r>
        <w:rPr>
          <w:spacing w:val="-13"/>
          <w:sz w:val="24"/>
          <w:szCs w:val="24"/>
        </w:rPr>
        <w:t>v</w:t>
      </w:r>
      <w:r>
        <w:rPr>
          <w:sz w:val="24"/>
          <w:szCs w:val="24"/>
        </w:rPr>
        <w:t xml:space="preserve">al.  </w:t>
      </w:r>
      <w:r>
        <w:rPr>
          <w:spacing w:val="23"/>
          <w:sz w:val="24"/>
          <w:szCs w:val="24"/>
        </w:rPr>
        <w:t xml:space="preserve"> </w:t>
      </w:r>
      <w:r>
        <w:rPr>
          <w:sz w:val="24"/>
          <w:szCs w:val="24"/>
        </w:rPr>
        <w:t>All</w:t>
      </w:r>
      <w:r>
        <w:rPr>
          <w:spacing w:val="25"/>
          <w:sz w:val="24"/>
          <w:szCs w:val="24"/>
        </w:rPr>
        <w:t xml:space="preserve"> </w:t>
      </w:r>
      <w:r>
        <w:rPr>
          <w:sz w:val="24"/>
          <w:szCs w:val="24"/>
        </w:rPr>
        <w:t>the  c</w:t>
      </w:r>
      <w:r>
        <w:rPr>
          <w:spacing w:val="-6"/>
          <w:sz w:val="24"/>
          <w:szCs w:val="24"/>
        </w:rPr>
        <w:t>o</w:t>
      </w:r>
      <w:r>
        <w:rPr>
          <w:spacing w:val="-13"/>
          <w:sz w:val="24"/>
          <w:szCs w:val="24"/>
        </w:rPr>
        <w:t>v</w:t>
      </w:r>
      <w:r>
        <w:rPr>
          <w:sz w:val="24"/>
          <w:szCs w:val="24"/>
        </w:rPr>
        <w:t xml:space="preserve">ariates </w:t>
      </w:r>
      <w:r>
        <w:rPr>
          <w:spacing w:val="15"/>
          <w:sz w:val="24"/>
          <w:szCs w:val="24"/>
        </w:rPr>
        <w:t xml:space="preserve"> </w:t>
      </w:r>
      <w:r>
        <w:rPr>
          <w:sz w:val="24"/>
          <w:szCs w:val="24"/>
        </w:rPr>
        <w:t>used</w:t>
      </w:r>
      <w:r>
        <w:rPr>
          <w:spacing w:val="41"/>
          <w:sz w:val="24"/>
          <w:szCs w:val="24"/>
        </w:rPr>
        <w:t xml:space="preserve"> </w:t>
      </w:r>
      <w:r>
        <w:rPr>
          <w:sz w:val="24"/>
          <w:szCs w:val="24"/>
        </w:rPr>
        <w:t>in</w:t>
      </w:r>
      <w:r>
        <w:rPr>
          <w:spacing w:val="35"/>
          <w:sz w:val="24"/>
          <w:szCs w:val="24"/>
        </w:rPr>
        <w:t xml:space="preserve"> </w:t>
      </w:r>
      <w:r>
        <w:rPr>
          <w:sz w:val="24"/>
          <w:szCs w:val="24"/>
        </w:rPr>
        <w:t xml:space="preserve">the  initial </w:t>
      </w:r>
      <w:r>
        <w:rPr>
          <w:spacing w:val="7"/>
          <w:sz w:val="24"/>
          <w:szCs w:val="24"/>
        </w:rPr>
        <w:t xml:space="preserve"> </w:t>
      </w:r>
      <w:r>
        <w:rPr>
          <w:sz w:val="24"/>
          <w:szCs w:val="24"/>
        </w:rPr>
        <w:t>m</w:t>
      </w:r>
      <w:r>
        <w:rPr>
          <w:spacing w:val="7"/>
          <w:sz w:val="24"/>
          <w:szCs w:val="24"/>
        </w:rPr>
        <w:t>o</w:t>
      </w:r>
      <w:r>
        <w:rPr>
          <w:sz w:val="24"/>
          <w:szCs w:val="24"/>
        </w:rPr>
        <w:t>del</w:t>
      </w:r>
      <w:r>
        <w:rPr>
          <w:spacing w:val="37"/>
          <w:sz w:val="24"/>
          <w:szCs w:val="24"/>
        </w:rPr>
        <w:t xml:space="preserve"> </w:t>
      </w:r>
      <w:r>
        <w:rPr>
          <w:sz w:val="24"/>
          <w:szCs w:val="24"/>
        </w:rPr>
        <w:t>sh</w:t>
      </w:r>
      <w:r>
        <w:rPr>
          <w:spacing w:val="-6"/>
          <w:sz w:val="24"/>
          <w:szCs w:val="24"/>
        </w:rPr>
        <w:t>o</w:t>
      </w:r>
      <w:r>
        <w:rPr>
          <w:sz w:val="24"/>
          <w:szCs w:val="24"/>
        </w:rPr>
        <w:t>wn</w:t>
      </w:r>
      <w:r>
        <w:rPr>
          <w:spacing w:val="34"/>
          <w:sz w:val="24"/>
          <w:szCs w:val="24"/>
        </w:rPr>
        <w:t xml:space="preserve"> </w:t>
      </w:r>
      <w:r>
        <w:rPr>
          <w:sz w:val="24"/>
          <w:szCs w:val="24"/>
        </w:rPr>
        <w:t>in</w:t>
      </w:r>
      <w:r>
        <w:rPr>
          <w:spacing w:val="35"/>
          <w:sz w:val="24"/>
          <w:szCs w:val="24"/>
        </w:rPr>
        <w:t xml:space="preserve"> </w:t>
      </w:r>
      <w:r>
        <w:rPr>
          <w:spacing w:val="-19"/>
          <w:sz w:val="24"/>
          <w:szCs w:val="24"/>
        </w:rPr>
        <w:t>T</w:t>
      </w:r>
      <w:r>
        <w:rPr>
          <w:sz w:val="24"/>
          <w:szCs w:val="24"/>
        </w:rPr>
        <w:t xml:space="preserve">able </w:t>
      </w:r>
      <w:r>
        <w:rPr>
          <w:spacing w:val="4"/>
          <w:sz w:val="24"/>
          <w:szCs w:val="24"/>
        </w:rPr>
        <w:t xml:space="preserve"> </w:t>
      </w:r>
      <w:r>
        <w:rPr>
          <w:sz w:val="24"/>
          <w:szCs w:val="24"/>
        </w:rPr>
        <w:t>3</w:t>
      </w:r>
      <w:r>
        <w:rPr>
          <w:spacing w:val="24"/>
          <w:sz w:val="24"/>
          <w:szCs w:val="24"/>
        </w:rPr>
        <w:t xml:space="preserve"> </w:t>
      </w:r>
      <w:r>
        <w:rPr>
          <w:spacing w:val="-6"/>
          <w:w w:val="97"/>
          <w:sz w:val="24"/>
          <w:szCs w:val="24"/>
        </w:rPr>
        <w:t>w</w:t>
      </w:r>
      <w:r>
        <w:rPr>
          <w:w w:val="102"/>
          <w:sz w:val="24"/>
          <w:szCs w:val="24"/>
        </w:rPr>
        <w:t xml:space="preserve">ere </w:t>
      </w:r>
      <w:r>
        <w:rPr>
          <w:sz w:val="24"/>
          <w:szCs w:val="24"/>
        </w:rPr>
        <w:t>included</w:t>
      </w:r>
      <w:r>
        <w:rPr>
          <w:spacing w:val="43"/>
          <w:sz w:val="24"/>
          <w:szCs w:val="24"/>
        </w:rPr>
        <w:t xml:space="preserve"> </w:t>
      </w:r>
      <w:r>
        <w:rPr>
          <w:sz w:val="24"/>
          <w:szCs w:val="24"/>
        </w:rPr>
        <w:t>in</w:t>
      </w:r>
      <w:r>
        <w:rPr>
          <w:spacing w:val="25"/>
          <w:sz w:val="24"/>
          <w:szCs w:val="24"/>
        </w:rPr>
        <w:t xml:space="preserve"> </w:t>
      </w:r>
      <w:r>
        <w:rPr>
          <w:sz w:val="24"/>
          <w:szCs w:val="24"/>
        </w:rPr>
        <w:t>these</w:t>
      </w:r>
      <w:r>
        <w:rPr>
          <w:spacing w:val="43"/>
          <w:sz w:val="24"/>
          <w:szCs w:val="24"/>
        </w:rPr>
        <w:t xml:space="preserve"> </w:t>
      </w:r>
      <w:r>
        <w:rPr>
          <w:spacing w:val="6"/>
          <w:sz w:val="24"/>
          <w:szCs w:val="24"/>
        </w:rPr>
        <w:t>p</w:t>
      </w:r>
      <w:r>
        <w:rPr>
          <w:spacing w:val="7"/>
          <w:sz w:val="24"/>
          <w:szCs w:val="24"/>
        </w:rPr>
        <w:t>o</w:t>
      </w:r>
      <w:r>
        <w:rPr>
          <w:sz w:val="24"/>
          <w:szCs w:val="24"/>
        </w:rPr>
        <w:t>oled</w:t>
      </w:r>
      <w:r>
        <w:rPr>
          <w:spacing w:val="24"/>
          <w:sz w:val="24"/>
          <w:szCs w:val="24"/>
        </w:rPr>
        <w:t xml:space="preserve"> </w:t>
      </w:r>
      <w:r>
        <w:rPr>
          <w:sz w:val="24"/>
          <w:szCs w:val="24"/>
        </w:rPr>
        <w:t>m</w:t>
      </w:r>
      <w:r>
        <w:rPr>
          <w:spacing w:val="7"/>
          <w:sz w:val="24"/>
          <w:szCs w:val="24"/>
        </w:rPr>
        <w:t>o</w:t>
      </w:r>
      <w:r>
        <w:rPr>
          <w:sz w:val="24"/>
          <w:szCs w:val="24"/>
        </w:rPr>
        <w:t>dels</w:t>
      </w:r>
      <w:r>
        <w:rPr>
          <w:spacing w:val="25"/>
          <w:sz w:val="24"/>
          <w:szCs w:val="24"/>
        </w:rPr>
        <w:t xml:space="preserve"> </w:t>
      </w:r>
      <w:r>
        <w:rPr>
          <w:sz w:val="24"/>
          <w:szCs w:val="24"/>
        </w:rPr>
        <w:t>as</w:t>
      </w:r>
      <w:r>
        <w:rPr>
          <w:spacing w:val="26"/>
          <w:sz w:val="24"/>
          <w:szCs w:val="24"/>
        </w:rPr>
        <w:t xml:space="preserve"> </w:t>
      </w:r>
      <w:r>
        <w:rPr>
          <w:w w:val="101"/>
          <w:sz w:val="24"/>
          <w:szCs w:val="24"/>
        </w:rPr>
        <w:t>co</w:t>
      </w:r>
      <w:r>
        <w:rPr>
          <w:spacing w:val="-6"/>
          <w:w w:val="101"/>
          <w:sz w:val="24"/>
          <w:szCs w:val="24"/>
        </w:rPr>
        <w:t>n</w:t>
      </w:r>
      <w:r>
        <w:rPr>
          <w:w w:val="107"/>
          <w:sz w:val="24"/>
          <w:szCs w:val="24"/>
        </w:rPr>
        <w:t>trols.</w:t>
      </w:r>
    </w:p>
    <w:p w14:paraId="755E41C6" w14:textId="77777777" w:rsidR="000A768D" w:rsidRDefault="000A768D">
      <w:pPr>
        <w:spacing w:line="100" w:lineRule="exact"/>
        <w:rPr>
          <w:sz w:val="10"/>
          <w:szCs w:val="10"/>
        </w:rPr>
      </w:pPr>
    </w:p>
    <w:p w14:paraId="3C0E3A12" w14:textId="77777777" w:rsidR="000A768D" w:rsidRDefault="000A768D">
      <w:pPr>
        <w:spacing w:line="200" w:lineRule="exact"/>
      </w:pPr>
    </w:p>
    <w:p w14:paraId="08D6A92C" w14:textId="77777777" w:rsidR="000A768D" w:rsidRDefault="000A768D">
      <w:pPr>
        <w:spacing w:line="200" w:lineRule="exact"/>
      </w:pPr>
    </w:p>
    <w:p w14:paraId="2E24AE4A" w14:textId="77777777" w:rsidR="000A768D" w:rsidRDefault="000A768D">
      <w:pPr>
        <w:spacing w:line="200" w:lineRule="exact"/>
      </w:pPr>
    </w:p>
    <w:p w14:paraId="503F144A" w14:textId="744AD6D9" w:rsidR="000A768D" w:rsidRDefault="006C1B1D">
      <w:pPr>
        <w:spacing w:line="397" w:lineRule="auto"/>
        <w:ind w:left="100" w:right="76" w:firstLine="239"/>
        <w:jc w:val="both"/>
        <w:rPr>
          <w:sz w:val="24"/>
          <w:szCs w:val="24"/>
        </w:rPr>
      </w:pPr>
      <w:r>
        <w:rPr>
          <w:spacing w:val="-20"/>
          <w:sz w:val="24"/>
          <w:szCs w:val="24"/>
        </w:rPr>
        <w:t>T</w:t>
      </w:r>
      <w:r>
        <w:rPr>
          <w:sz w:val="24"/>
          <w:szCs w:val="24"/>
        </w:rPr>
        <w:t>o</w:t>
      </w:r>
      <w:r>
        <w:rPr>
          <w:spacing w:val="21"/>
          <w:sz w:val="24"/>
          <w:szCs w:val="24"/>
        </w:rPr>
        <w:t xml:space="preserve"> </w:t>
      </w:r>
      <w:r>
        <w:rPr>
          <w:sz w:val="24"/>
          <w:szCs w:val="24"/>
        </w:rPr>
        <w:t>explore</w:t>
      </w:r>
      <w:r>
        <w:rPr>
          <w:spacing w:val="16"/>
          <w:sz w:val="24"/>
          <w:szCs w:val="24"/>
        </w:rPr>
        <w:t xml:space="preserve"> </w:t>
      </w:r>
      <w:ins w:id="458" w:author="Karen Remmer [2]" w:date="2017-10-05T16:16:00Z">
        <w:r w:rsidR="00973740">
          <w:rPr>
            <w:sz w:val="24"/>
            <w:szCs w:val="24"/>
          </w:rPr>
          <w:t xml:space="preserve">our second hypothesis about the impact of time, </w:t>
        </w:r>
      </w:ins>
      <w:del w:id="459" w:author="Karen Remmer [2]" w:date="2017-10-05T16:16:00Z">
        <w:r w:rsidDel="00973740">
          <w:rPr>
            <w:sz w:val="24"/>
            <w:szCs w:val="24"/>
          </w:rPr>
          <w:delText>this</w:delText>
        </w:r>
        <w:r w:rsidDel="00973740">
          <w:rPr>
            <w:spacing w:val="34"/>
            <w:sz w:val="24"/>
            <w:szCs w:val="24"/>
          </w:rPr>
          <w:delText xml:space="preserve"> </w:delText>
        </w:r>
        <w:r w:rsidDel="00973740">
          <w:rPr>
            <w:sz w:val="24"/>
            <w:szCs w:val="24"/>
          </w:rPr>
          <w:delText>issue,</w:delText>
        </w:r>
      </w:del>
      <w:r>
        <w:rPr>
          <w:spacing w:val="11"/>
          <w:sz w:val="24"/>
          <w:szCs w:val="24"/>
        </w:rPr>
        <w:t xml:space="preserve"> </w:t>
      </w:r>
      <w:r>
        <w:rPr>
          <w:spacing w:val="-6"/>
          <w:sz w:val="24"/>
          <w:szCs w:val="24"/>
        </w:rPr>
        <w:t>w</w:t>
      </w:r>
      <w:r>
        <w:rPr>
          <w:sz w:val="24"/>
          <w:szCs w:val="24"/>
        </w:rPr>
        <w:t>e</w:t>
      </w:r>
      <w:r>
        <w:rPr>
          <w:spacing w:val="-5"/>
          <w:sz w:val="24"/>
          <w:szCs w:val="24"/>
        </w:rPr>
        <w:t xml:space="preserve"> </w:t>
      </w:r>
      <w:r>
        <w:rPr>
          <w:sz w:val="24"/>
          <w:szCs w:val="24"/>
        </w:rPr>
        <w:t>rerun</w:t>
      </w:r>
      <w:r>
        <w:rPr>
          <w:spacing w:val="37"/>
          <w:sz w:val="24"/>
          <w:szCs w:val="24"/>
        </w:rPr>
        <w:t xml:space="preserve"> </w:t>
      </w:r>
      <w:r>
        <w:rPr>
          <w:sz w:val="24"/>
          <w:szCs w:val="24"/>
        </w:rPr>
        <w:t>the</w:t>
      </w:r>
      <w:r>
        <w:rPr>
          <w:spacing w:val="35"/>
          <w:sz w:val="24"/>
          <w:szCs w:val="24"/>
        </w:rPr>
        <w:t xml:space="preserve"> </w:t>
      </w:r>
      <w:r>
        <w:rPr>
          <w:sz w:val="24"/>
          <w:szCs w:val="24"/>
        </w:rPr>
        <w:t>analysis</w:t>
      </w:r>
      <w:r>
        <w:rPr>
          <w:spacing w:val="26"/>
          <w:sz w:val="24"/>
          <w:szCs w:val="24"/>
        </w:rPr>
        <w:t xml:space="preserve"> </w:t>
      </w:r>
      <w:r>
        <w:rPr>
          <w:sz w:val="24"/>
          <w:szCs w:val="24"/>
        </w:rPr>
        <w:t>for ICSID</w:t>
      </w:r>
      <w:r>
        <w:rPr>
          <w:spacing w:val="22"/>
          <w:sz w:val="24"/>
          <w:szCs w:val="24"/>
        </w:rPr>
        <w:t xml:space="preserve"> </w:t>
      </w:r>
      <w:r>
        <w:rPr>
          <w:sz w:val="24"/>
          <w:szCs w:val="24"/>
        </w:rPr>
        <w:t>disputes</w:t>
      </w:r>
      <w:r>
        <w:rPr>
          <w:spacing w:val="49"/>
          <w:sz w:val="24"/>
          <w:szCs w:val="24"/>
        </w:rPr>
        <w:t xml:space="preserve"> </w:t>
      </w:r>
      <w:r>
        <w:rPr>
          <w:sz w:val="24"/>
          <w:szCs w:val="24"/>
        </w:rPr>
        <w:t>sh</w:t>
      </w:r>
      <w:r>
        <w:rPr>
          <w:spacing w:val="-6"/>
          <w:sz w:val="24"/>
          <w:szCs w:val="24"/>
        </w:rPr>
        <w:t>o</w:t>
      </w:r>
      <w:r>
        <w:rPr>
          <w:sz w:val="24"/>
          <w:szCs w:val="24"/>
        </w:rPr>
        <w:t>wn</w:t>
      </w:r>
      <w:r>
        <w:rPr>
          <w:spacing w:val="9"/>
          <w:sz w:val="24"/>
          <w:szCs w:val="24"/>
        </w:rPr>
        <w:t xml:space="preserve"> </w:t>
      </w:r>
      <w:r>
        <w:rPr>
          <w:sz w:val="24"/>
          <w:szCs w:val="24"/>
        </w:rPr>
        <w:t>in</w:t>
      </w:r>
      <w:r>
        <w:rPr>
          <w:spacing w:val="10"/>
          <w:sz w:val="24"/>
          <w:szCs w:val="24"/>
        </w:rPr>
        <w:t xml:space="preserve"> </w:t>
      </w:r>
      <w:r>
        <w:rPr>
          <w:spacing w:val="-19"/>
          <w:sz w:val="24"/>
          <w:szCs w:val="24"/>
        </w:rPr>
        <w:t>T</w:t>
      </w:r>
      <w:r>
        <w:rPr>
          <w:sz w:val="24"/>
          <w:szCs w:val="24"/>
        </w:rPr>
        <w:t>able</w:t>
      </w:r>
      <w:r>
        <w:rPr>
          <w:spacing w:val="41"/>
          <w:sz w:val="24"/>
          <w:szCs w:val="24"/>
        </w:rPr>
        <w:t xml:space="preserve"> </w:t>
      </w:r>
      <w:r>
        <w:rPr>
          <w:sz w:val="24"/>
          <w:szCs w:val="24"/>
        </w:rPr>
        <w:t>3</w:t>
      </w:r>
      <w:r>
        <w:rPr>
          <w:spacing w:val="-1"/>
          <w:sz w:val="24"/>
          <w:szCs w:val="24"/>
        </w:rPr>
        <w:t xml:space="preserve"> </w:t>
      </w:r>
      <w:r>
        <w:rPr>
          <w:sz w:val="24"/>
          <w:szCs w:val="24"/>
        </w:rPr>
        <w:t>on</w:t>
      </w:r>
      <w:r>
        <w:rPr>
          <w:spacing w:val="8"/>
          <w:sz w:val="24"/>
          <w:szCs w:val="24"/>
        </w:rPr>
        <w:t xml:space="preserve"> </w:t>
      </w:r>
      <w:r>
        <w:rPr>
          <w:sz w:val="24"/>
          <w:szCs w:val="24"/>
        </w:rPr>
        <w:t>a</w:t>
      </w:r>
      <w:r>
        <w:rPr>
          <w:spacing w:val="13"/>
          <w:sz w:val="24"/>
          <w:szCs w:val="24"/>
        </w:rPr>
        <w:t xml:space="preserve"> </w:t>
      </w:r>
      <w:r>
        <w:rPr>
          <w:sz w:val="24"/>
          <w:szCs w:val="24"/>
        </w:rPr>
        <w:t>series of</w:t>
      </w:r>
      <w:r>
        <w:rPr>
          <w:spacing w:val="-11"/>
          <w:sz w:val="24"/>
          <w:szCs w:val="24"/>
        </w:rPr>
        <w:t xml:space="preserve"> </w:t>
      </w:r>
      <w:r>
        <w:rPr>
          <w:spacing w:val="-7"/>
          <w:sz w:val="24"/>
          <w:szCs w:val="24"/>
        </w:rPr>
        <w:t>y</w:t>
      </w:r>
      <w:r>
        <w:rPr>
          <w:sz w:val="24"/>
          <w:szCs w:val="24"/>
        </w:rPr>
        <w:t>early</w:t>
      </w:r>
      <w:r>
        <w:rPr>
          <w:spacing w:val="23"/>
          <w:sz w:val="24"/>
          <w:szCs w:val="24"/>
        </w:rPr>
        <w:t xml:space="preserve"> </w:t>
      </w:r>
      <w:r>
        <w:rPr>
          <w:sz w:val="24"/>
          <w:szCs w:val="24"/>
        </w:rPr>
        <w:t>le</w:t>
      </w:r>
      <w:r>
        <w:rPr>
          <w:spacing w:val="-7"/>
          <w:sz w:val="24"/>
          <w:szCs w:val="24"/>
        </w:rPr>
        <w:t>v</w:t>
      </w:r>
      <w:r>
        <w:rPr>
          <w:sz w:val="24"/>
          <w:szCs w:val="24"/>
        </w:rPr>
        <w:t>el</w:t>
      </w:r>
      <w:r>
        <w:rPr>
          <w:spacing w:val="-8"/>
          <w:sz w:val="24"/>
          <w:szCs w:val="24"/>
        </w:rPr>
        <w:t xml:space="preserve"> </w:t>
      </w:r>
      <w:r>
        <w:rPr>
          <w:spacing w:val="6"/>
          <w:sz w:val="24"/>
          <w:szCs w:val="24"/>
        </w:rPr>
        <w:t>p</w:t>
      </w:r>
      <w:r>
        <w:rPr>
          <w:spacing w:val="7"/>
          <w:sz w:val="24"/>
          <w:szCs w:val="24"/>
        </w:rPr>
        <w:t>o</w:t>
      </w:r>
      <w:r>
        <w:rPr>
          <w:sz w:val="24"/>
          <w:szCs w:val="24"/>
        </w:rPr>
        <w:t>oled</w:t>
      </w:r>
      <w:r>
        <w:rPr>
          <w:spacing w:val="8"/>
          <w:sz w:val="24"/>
          <w:szCs w:val="24"/>
        </w:rPr>
        <w:t xml:space="preserve"> </w:t>
      </w:r>
      <w:r>
        <w:rPr>
          <w:sz w:val="24"/>
          <w:szCs w:val="24"/>
        </w:rPr>
        <w:t>m</w:t>
      </w:r>
      <w:r>
        <w:rPr>
          <w:spacing w:val="7"/>
          <w:sz w:val="24"/>
          <w:szCs w:val="24"/>
        </w:rPr>
        <w:t>o</w:t>
      </w:r>
      <w:r>
        <w:rPr>
          <w:sz w:val="24"/>
          <w:szCs w:val="24"/>
        </w:rPr>
        <w:t>dels</w:t>
      </w:r>
      <w:r>
        <w:rPr>
          <w:spacing w:val="7"/>
          <w:sz w:val="24"/>
          <w:szCs w:val="24"/>
        </w:rPr>
        <w:t xml:space="preserve"> </w:t>
      </w:r>
      <w:r>
        <w:rPr>
          <w:sz w:val="24"/>
          <w:szCs w:val="24"/>
        </w:rPr>
        <w:t>for</w:t>
      </w:r>
      <w:r>
        <w:rPr>
          <w:spacing w:val="-3"/>
          <w:sz w:val="24"/>
          <w:szCs w:val="24"/>
        </w:rPr>
        <w:t xml:space="preserve"> </w:t>
      </w:r>
      <w:r>
        <w:rPr>
          <w:sz w:val="24"/>
          <w:szCs w:val="24"/>
        </w:rPr>
        <w:t>the</w:t>
      </w:r>
      <w:r>
        <w:rPr>
          <w:spacing w:val="33"/>
          <w:sz w:val="24"/>
          <w:szCs w:val="24"/>
        </w:rPr>
        <w:t xml:space="preserve"> </w:t>
      </w:r>
      <w:r>
        <w:rPr>
          <w:w w:val="97"/>
          <w:sz w:val="24"/>
          <w:szCs w:val="24"/>
        </w:rPr>
        <w:t>1994–2014</w:t>
      </w:r>
      <w:r>
        <w:rPr>
          <w:spacing w:val="3"/>
          <w:w w:val="97"/>
          <w:sz w:val="24"/>
          <w:szCs w:val="24"/>
        </w:rPr>
        <w:t xml:space="preserve"> </w:t>
      </w:r>
      <w:r>
        <w:rPr>
          <w:spacing w:val="6"/>
          <w:sz w:val="24"/>
          <w:szCs w:val="24"/>
        </w:rPr>
        <w:t>p</w:t>
      </w:r>
      <w:r>
        <w:rPr>
          <w:sz w:val="24"/>
          <w:szCs w:val="24"/>
        </w:rPr>
        <w:t>eri</w:t>
      </w:r>
      <w:r>
        <w:rPr>
          <w:spacing w:val="7"/>
          <w:sz w:val="24"/>
          <w:szCs w:val="24"/>
        </w:rPr>
        <w:t>o</w:t>
      </w:r>
      <w:r>
        <w:rPr>
          <w:sz w:val="24"/>
          <w:szCs w:val="24"/>
        </w:rPr>
        <w:t>d.</w:t>
      </w:r>
      <w:r>
        <w:rPr>
          <w:position w:val="9"/>
          <w:sz w:val="16"/>
          <w:szCs w:val="16"/>
        </w:rPr>
        <w:t xml:space="preserve">55  </w:t>
      </w:r>
      <w:r>
        <w:rPr>
          <w:spacing w:val="14"/>
          <w:position w:val="9"/>
          <w:sz w:val="16"/>
          <w:szCs w:val="16"/>
        </w:rPr>
        <w:t xml:space="preserve"> </w:t>
      </w:r>
      <w:r>
        <w:rPr>
          <w:sz w:val="24"/>
          <w:szCs w:val="24"/>
        </w:rPr>
        <w:t>All</w:t>
      </w:r>
      <w:r>
        <w:rPr>
          <w:spacing w:val="-3"/>
          <w:sz w:val="24"/>
          <w:szCs w:val="24"/>
        </w:rPr>
        <w:t xml:space="preserve"> </w:t>
      </w:r>
      <w:r>
        <w:rPr>
          <w:sz w:val="24"/>
          <w:szCs w:val="24"/>
        </w:rPr>
        <w:t>the</w:t>
      </w:r>
      <w:r>
        <w:rPr>
          <w:spacing w:val="33"/>
          <w:sz w:val="24"/>
          <w:szCs w:val="24"/>
        </w:rPr>
        <w:t xml:space="preserve"> </w:t>
      </w:r>
      <w:r>
        <w:rPr>
          <w:sz w:val="24"/>
          <w:szCs w:val="24"/>
        </w:rPr>
        <w:t>co</w:t>
      </w:r>
      <w:r>
        <w:rPr>
          <w:spacing w:val="-7"/>
          <w:sz w:val="24"/>
          <w:szCs w:val="24"/>
        </w:rPr>
        <w:t>n</w:t>
      </w:r>
      <w:r>
        <w:rPr>
          <w:sz w:val="24"/>
          <w:szCs w:val="24"/>
        </w:rPr>
        <w:t>trol</w:t>
      </w:r>
      <w:r>
        <w:rPr>
          <w:spacing w:val="34"/>
          <w:sz w:val="24"/>
          <w:szCs w:val="24"/>
        </w:rPr>
        <w:t xml:space="preserve"> </w:t>
      </w:r>
      <w:r>
        <w:rPr>
          <w:spacing w:val="-13"/>
          <w:sz w:val="24"/>
          <w:szCs w:val="24"/>
        </w:rPr>
        <w:t>v</w:t>
      </w:r>
      <w:r>
        <w:rPr>
          <w:sz w:val="24"/>
          <w:szCs w:val="24"/>
        </w:rPr>
        <w:t>ariables</w:t>
      </w:r>
      <w:r>
        <w:rPr>
          <w:spacing w:val="34"/>
          <w:sz w:val="24"/>
          <w:szCs w:val="24"/>
        </w:rPr>
        <w:t xml:space="preserve"> </w:t>
      </w:r>
      <w:r>
        <w:rPr>
          <w:sz w:val="24"/>
          <w:szCs w:val="24"/>
        </w:rPr>
        <w:t>included</w:t>
      </w:r>
      <w:r>
        <w:rPr>
          <w:spacing w:val="32"/>
          <w:sz w:val="24"/>
          <w:szCs w:val="24"/>
        </w:rPr>
        <w:t xml:space="preserve"> </w:t>
      </w:r>
      <w:r>
        <w:rPr>
          <w:w w:val="104"/>
          <w:sz w:val="24"/>
          <w:szCs w:val="24"/>
        </w:rPr>
        <w:t xml:space="preserve">in </w:t>
      </w:r>
      <w:r>
        <w:rPr>
          <w:spacing w:val="-20"/>
          <w:sz w:val="24"/>
          <w:szCs w:val="24"/>
        </w:rPr>
        <w:t>T</w:t>
      </w:r>
      <w:r>
        <w:rPr>
          <w:sz w:val="24"/>
          <w:szCs w:val="24"/>
        </w:rPr>
        <w:t>able</w:t>
      </w:r>
      <w:r>
        <w:rPr>
          <w:spacing w:val="57"/>
          <w:sz w:val="24"/>
          <w:szCs w:val="24"/>
        </w:rPr>
        <w:t xml:space="preserve"> </w:t>
      </w:r>
      <w:r>
        <w:rPr>
          <w:sz w:val="24"/>
          <w:szCs w:val="24"/>
        </w:rPr>
        <w:t>3</w:t>
      </w:r>
      <w:r>
        <w:rPr>
          <w:spacing w:val="15"/>
          <w:sz w:val="24"/>
          <w:szCs w:val="24"/>
        </w:rPr>
        <w:t xml:space="preserve"> </w:t>
      </w:r>
      <w:r>
        <w:rPr>
          <w:sz w:val="24"/>
          <w:szCs w:val="24"/>
        </w:rPr>
        <w:t>are</w:t>
      </w:r>
      <w:r>
        <w:rPr>
          <w:spacing w:val="37"/>
          <w:sz w:val="24"/>
          <w:szCs w:val="24"/>
        </w:rPr>
        <w:t xml:space="preserve"> </w:t>
      </w:r>
      <w:r>
        <w:rPr>
          <w:sz w:val="24"/>
          <w:szCs w:val="24"/>
        </w:rPr>
        <w:t>used</w:t>
      </w:r>
      <w:r>
        <w:rPr>
          <w:spacing w:val="32"/>
          <w:sz w:val="24"/>
          <w:szCs w:val="24"/>
        </w:rPr>
        <w:t xml:space="preserve"> </w:t>
      </w:r>
      <w:r>
        <w:rPr>
          <w:sz w:val="24"/>
          <w:szCs w:val="24"/>
        </w:rPr>
        <w:t>here</w:t>
      </w:r>
      <w:r>
        <w:rPr>
          <w:spacing w:val="35"/>
          <w:sz w:val="24"/>
          <w:szCs w:val="24"/>
        </w:rPr>
        <w:t xml:space="preserve"> </w:t>
      </w:r>
      <w:r>
        <w:rPr>
          <w:sz w:val="24"/>
          <w:szCs w:val="24"/>
        </w:rPr>
        <w:t>as</w:t>
      </w:r>
      <w:r>
        <w:rPr>
          <w:spacing w:val="27"/>
          <w:sz w:val="24"/>
          <w:szCs w:val="24"/>
        </w:rPr>
        <w:t xml:space="preserve"> </w:t>
      </w:r>
      <w:r>
        <w:rPr>
          <w:spacing w:val="-6"/>
          <w:sz w:val="24"/>
          <w:szCs w:val="24"/>
        </w:rPr>
        <w:t>w</w:t>
      </w:r>
      <w:r>
        <w:rPr>
          <w:sz w:val="24"/>
          <w:szCs w:val="24"/>
        </w:rPr>
        <w:t>ell.</w:t>
      </w:r>
      <w:r>
        <w:rPr>
          <w:spacing w:val="39"/>
          <w:sz w:val="24"/>
          <w:szCs w:val="24"/>
        </w:rPr>
        <w:t xml:space="preserve"> </w:t>
      </w:r>
      <w:r>
        <w:rPr>
          <w:sz w:val="24"/>
          <w:szCs w:val="24"/>
        </w:rPr>
        <w:t>Since</w:t>
      </w:r>
      <w:r>
        <w:rPr>
          <w:spacing w:val="19"/>
          <w:sz w:val="24"/>
          <w:szCs w:val="24"/>
        </w:rPr>
        <w:t xml:space="preserve"> </w:t>
      </w:r>
      <w:r>
        <w:rPr>
          <w:sz w:val="24"/>
          <w:szCs w:val="24"/>
        </w:rPr>
        <w:t>our</w:t>
      </w:r>
      <w:r>
        <w:rPr>
          <w:spacing w:val="35"/>
          <w:sz w:val="24"/>
          <w:szCs w:val="24"/>
        </w:rPr>
        <w:t xml:space="preserve"> </w:t>
      </w:r>
      <w:r>
        <w:rPr>
          <w:w w:val="107"/>
          <w:sz w:val="24"/>
          <w:szCs w:val="24"/>
        </w:rPr>
        <w:t>substa</w:t>
      </w:r>
      <w:r>
        <w:rPr>
          <w:spacing w:val="-7"/>
          <w:w w:val="107"/>
          <w:sz w:val="24"/>
          <w:szCs w:val="24"/>
        </w:rPr>
        <w:t>n</w:t>
      </w:r>
      <w:r>
        <w:rPr>
          <w:w w:val="107"/>
          <w:sz w:val="24"/>
          <w:szCs w:val="24"/>
        </w:rPr>
        <w:t>ti</w:t>
      </w:r>
      <w:r>
        <w:rPr>
          <w:spacing w:val="-7"/>
          <w:w w:val="107"/>
          <w:sz w:val="24"/>
          <w:szCs w:val="24"/>
        </w:rPr>
        <w:t>v</w:t>
      </w:r>
      <w:r>
        <w:rPr>
          <w:w w:val="107"/>
          <w:sz w:val="24"/>
          <w:szCs w:val="24"/>
        </w:rPr>
        <w:t>e</w:t>
      </w:r>
      <w:r>
        <w:rPr>
          <w:spacing w:val="20"/>
          <w:w w:val="107"/>
          <w:sz w:val="24"/>
          <w:szCs w:val="24"/>
        </w:rPr>
        <w:t xml:space="preserve"> </w:t>
      </w:r>
      <w:r>
        <w:rPr>
          <w:sz w:val="24"/>
          <w:szCs w:val="24"/>
        </w:rPr>
        <w:t>i</w:t>
      </w:r>
      <w:r>
        <w:rPr>
          <w:spacing w:val="-7"/>
          <w:sz w:val="24"/>
          <w:szCs w:val="24"/>
        </w:rPr>
        <w:t>n</w:t>
      </w:r>
      <w:r>
        <w:rPr>
          <w:sz w:val="24"/>
          <w:szCs w:val="24"/>
        </w:rPr>
        <w:t xml:space="preserve">terest </w:t>
      </w:r>
      <w:r>
        <w:rPr>
          <w:spacing w:val="18"/>
          <w:sz w:val="24"/>
          <w:szCs w:val="24"/>
        </w:rPr>
        <w:t xml:space="preserve"> </w:t>
      </w:r>
      <w:r>
        <w:rPr>
          <w:sz w:val="24"/>
          <w:szCs w:val="24"/>
        </w:rPr>
        <w:t>is</w:t>
      </w:r>
      <w:r>
        <w:rPr>
          <w:spacing w:val="16"/>
          <w:sz w:val="24"/>
          <w:szCs w:val="24"/>
        </w:rPr>
        <w:t xml:space="preserve"> </w:t>
      </w:r>
      <w:r>
        <w:rPr>
          <w:sz w:val="24"/>
          <w:szCs w:val="24"/>
        </w:rPr>
        <w:t>in</w:t>
      </w:r>
      <w:r>
        <w:rPr>
          <w:spacing w:val="26"/>
          <w:sz w:val="24"/>
          <w:szCs w:val="24"/>
        </w:rPr>
        <w:t xml:space="preserve"> </w:t>
      </w:r>
      <w:r>
        <w:rPr>
          <w:sz w:val="24"/>
          <w:szCs w:val="24"/>
        </w:rPr>
        <w:t>h</w:t>
      </w:r>
      <w:r>
        <w:rPr>
          <w:spacing w:val="-6"/>
          <w:sz w:val="24"/>
          <w:szCs w:val="24"/>
        </w:rPr>
        <w:t>o</w:t>
      </w:r>
      <w:r>
        <w:rPr>
          <w:sz w:val="24"/>
          <w:szCs w:val="24"/>
        </w:rPr>
        <w:t>w</w:t>
      </w:r>
      <w:r>
        <w:rPr>
          <w:spacing w:val="19"/>
          <w:sz w:val="24"/>
          <w:szCs w:val="24"/>
        </w:rPr>
        <w:t xml:space="preserve"> </w:t>
      </w:r>
      <w:r>
        <w:rPr>
          <w:sz w:val="24"/>
          <w:szCs w:val="24"/>
        </w:rPr>
        <w:t>the</w:t>
      </w:r>
      <w:r>
        <w:rPr>
          <w:spacing w:val="51"/>
          <w:sz w:val="24"/>
          <w:szCs w:val="24"/>
        </w:rPr>
        <w:t xml:space="preserve"> </w:t>
      </w:r>
      <w:r>
        <w:rPr>
          <w:sz w:val="24"/>
          <w:szCs w:val="24"/>
        </w:rPr>
        <w:t>effect</w:t>
      </w:r>
      <w:r>
        <w:rPr>
          <w:spacing w:val="8"/>
          <w:sz w:val="24"/>
          <w:szCs w:val="24"/>
        </w:rPr>
        <w:t xml:space="preserve"> </w:t>
      </w:r>
      <w:r>
        <w:rPr>
          <w:sz w:val="24"/>
          <w:szCs w:val="24"/>
        </w:rPr>
        <w:t>of</w:t>
      </w:r>
      <w:r>
        <w:rPr>
          <w:spacing w:val="7"/>
          <w:sz w:val="24"/>
          <w:szCs w:val="24"/>
        </w:rPr>
        <w:t xml:space="preserve"> </w:t>
      </w:r>
      <w:r>
        <w:rPr>
          <w:w w:val="104"/>
          <w:sz w:val="24"/>
          <w:szCs w:val="24"/>
        </w:rPr>
        <w:t>di</w:t>
      </w:r>
      <w:r>
        <w:rPr>
          <w:w w:val="106"/>
          <w:sz w:val="24"/>
          <w:szCs w:val="24"/>
        </w:rPr>
        <w:t xml:space="preserve">sputes </w:t>
      </w:r>
      <w:r>
        <w:rPr>
          <w:sz w:val="24"/>
          <w:szCs w:val="24"/>
        </w:rPr>
        <w:t xml:space="preserve">has  </w:t>
      </w:r>
      <w:r>
        <w:rPr>
          <w:spacing w:val="-6"/>
          <w:sz w:val="24"/>
          <w:szCs w:val="24"/>
        </w:rPr>
        <w:t>c</w:t>
      </w:r>
      <w:r>
        <w:rPr>
          <w:sz w:val="24"/>
          <w:szCs w:val="24"/>
        </w:rPr>
        <w:t xml:space="preserve">hanged </w:t>
      </w:r>
      <w:r>
        <w:rPr>
          <w:spacing w:val="12"/>
          <w:sz w:val="24"/>
          <w:szCs w:val="24"/>
        </w:rPr>
        <w:t xml:space="preserve"> </w:t>
      </w:r>
      <w:r>
        <w:rPr>
          <w:spacing w:val="-6"/>
          <w:sz w:val="24"/>
          <w:szCs w:val="24"/>
        </w:rPr>
        <w:t>o</w:t>
      </w:r>
      <w:r>
        <w:rPr>
          <w:spacing w:val="-7"/>
          <w:sz w:val="24"/>
          <w:szCs w:val="24"/>
        </w:rPr>
        <w:t>v</w:t>
      </w:r>
      <w:r>
        <w:rPr>
          <w:sz w:val="24"/>
          <w:szCs w:val="24"/>
        </w:rPr>
        <w:t>er</w:t>
      </w:r>
      <w:r>
        <w:rPr>
          <w:spacing w:val="48"/>
          <w:sz w:val="24"/>
          <w:szCs w:val="24"/>
        </w:rPr>
        <w:t xml:space="preserve"> </w:t>
      </w:r>
      <w:r>
        <w:rPr>
          <w:sz w:val="24"/>
          <w:szCs w:val="24"/>
        </w:rPr>
        <w:t xml:space="preserve">time, </w:t>
      </w:r>
      <w:r>
        <w:rPr>
          <w:spacing w:val="21"/>
          <w:sz w:val="24"/>
          <w:szCs w:val="24"/>
        </w:rPr>
        <w:t xml:space="preserve"> </w:t>
      </w:r>
      <w:r>
        <w:rPr>
          <w:sz w:val="24"/>
          <w:szCs w:val="24"/>
        </w:rPr>
        <w:t>for</w:t>
      </w:r>
      <w:r>
        <w:rPr>
          <w:spacing w:val="38"/>
          <w:sz w:val="24"/>
          <w:szCs w:val="24"/>
        </w:rPr>
        <w:t xml:space="preserve"> </w:t>
      </w:r>
      <w:r>
        <w:rPr>
          <w:sz w:val="24"/>
          <w:szCs w:val="24"/>
        </w:rPr>
        <w:t xml:space="preserve">the </w:t>
      </w:r>
      <w:r>
        <w:rPr>
          <w:spacing w:val="13"/>
          <w:sz w:val="24"/>
          <w:szCs w:val="24"/>
        </w:rPr>
        <w:t xml:space="preserve"> </w:t>
      </w:r>
      <w:r>
        <w:rPr>
          <w:sz w:val="24"/>
          <w:szCs w:val="24"/>
        </w:rPr>
        <w:t>sa</w:t>
      </w:r>
      <w:r>
        <w:rPr>
          <w:spacing w:val="-6"/>
          <w:sz w:val="24"/>
          <w:szCs w:val="24"/>
        </w:rPr>
        <w:t>k</w:t>
      </w:r>
      <w:r>
        <w:rPr>
          <w:sz w:val="24"/>
          <w:szCs w:val="24"/>
        </w:rPr>
        <w:t>e</w:t>
      </w:r>
      <w:r>
        <w:rPr>
          <w:spacing w:val="50"/>
          <w:sz w:val="24"/>
          <w:szCs w:val="24"/>
        </w:rPr>
        <w:t xml:space="preserve"> </w:t>
      </w:r>
      <w:r>
        <w:rPr>
          <w:sz w:val="24"/>
          <w:szCs w:val="24"/>
        </w:rPr>
        <w:t>of</w:t>
      </w:r>
      <w:r>
        <w:rPr>
          <w:spacing w:val="29"/>
          <w:sz w:val="24"/>
          <w:szCs w:val="24"/>
        </w:rPr>
        <w:t xml:space="preserve"> </w:t>
      </w:r>
      <w:r>
        <w:rPr>
          <w:sz w:val="24"/>
          <w:szCs w:val="24"/>
        </w:rPr>
        <w:t>space</w:t>
      </w:r>
      <w:r>
        <w:rPr>
          <w:spacing w:val="51"/>
          <w:sz w:val="24"/>
          <w:szCs w:val="24"/>
        </w:rPr>
        <w:t xml:space="preserve"> </w:t>
      </w:r>
      <w:r>
        <w:rPr>
          <w:spacing w:val="-6"/>
          <w:sz w:val="24"/>
          <w:szCs w:val="24"/>
        </w:rPr>
        <w:t>w</w:t>
      </w:r>
      <w:r>
        <w:rPr>
          <w:sz w:val="24"/>
          <w:szCs w:val="24"/>
        </w:rPr>
        <w:t>e</w:t>
      </w:r>
      <w:r>
        <w:rPr>
          <w:spacing w:val="32"/>
          <w:sz w:val="24"/>
          <w:szCs w:val="24"/>
        </w:rPr>
        <w:t xml:space="preserve"> </w:t>
      </w:r>
      <w:r>
        <w:rPr>
          <w:sz w:val="24"/>
          <w:szCs w:val="24"/>
        </w:rPr>
        <w:t>only</w:t>
      </w:r>
      <w:r>
        <w:rPr>
          <w:spacing w:val="49"/>
          <w:sz w:val="24"/>
          <w:szCs w:val="24"/>
        </w:rPr>
        <w:t xml:space="preserve"> </w:t>
      </w:r>
      <w:r>
        <w:rPr>
          <w:sz w:val="24"/>
          <w:szCs w:val="24"/>
        </w:rPr>
        <w:t>sh</w:t>
      </w:r>
      <w:r>
        <w:rPr>
          <w:spacing w:val="-6"/>
          <w:sz w:val="24"/>
          <w:szCs w:val="24"/>
        </w:rPr>
        <w:t>o</w:t>
      </w:r>
      <w:r>
        <w:rPr>
          <w:sz w:val="24"/>
          <w:szCs w:val="24"/>
        </w:rPr>
        <w:t>w</w:t>
      </w:r>
      <w:r>
        <w:rPr>
          <w:spacing w:val="39"/>
          <w:sz w:val="24"/>
          <w:szCs w:val="24"/>
        </w:rPr>
        <w:t xml:space="preserve"> </w:t>
      </w:r>
      <w:r>
        <w:rPr>
          <w:sz w:val="24"/>
          <w:szCs w:val="24"/>
        </w:rPr>
        <w:t xml:space="preserve">the </w:t>
      </w:r>
      <w:r>
        <w:rPr>
          <w:spacing w:val="13"/>
          <w:sz w:val="24"/>
          <w:szCs w:val="24"/>
        </w:rPr>
        <w:t xml:space="preserve"> </w:t>
      </w:r>
      <w:r>
        <w:rPr>
          <w:w w:val="97"/>
          <w:sz w:val="24"/>
          <w:szCs w:val="24"/>
        </w:rPr>
        <w:t>c</w:t>
      </w:r>
      <w:r>
        <w:rPr>
          <w:spacing w:val="7"/>
          <w:w w:val="97"/>
          <w:sz w:val="24"/>
          <w:szCs w:val="24"/>
        </w:rPr>
        <w:t>o</w:t>
      </w:r>
      <w:r>
        <w:rPr>
          <w:w w:val="95"/>
          <w:sz w:val="24"/>
          <w:szCs w:val="24"/>
        </w:rPr>
        <w:t>efficie</w:t>
      </w:r>
      <w:r>
        <w:rPr>
          <w:spacing w:val="-7"/>
          <w:w w:val="95"/>
          <w:sz w:val="24"/>
          <w:szCs w:val="24"/>
        </w:rPr>
        <w:t>n</w:t>
      </w:r>
      <w:r>
        <w:rPr>
          <w:w w:val="137"/>
          <w:sz w:val="24"/>
          <w:szCs w:val="24"/>
        </w:rPr>
        <w:t>t</w:t>
      </w:r>
      <w:r>
        <w:rPr>
          <w:spacing w:val="41"/>
          <w:w w:val="137"/>
          <w:sz w:val="24"/>
          <w:szCs w:val="24"/>
        </w:rPr>
        <w:t xml:space="preserve"> </w:t>
      </w:r>
      <w:r>
        <w:rPr>
          <w:sz w:val="24"/>
          <w:szCs w:val="24"/>
        </w:rPr>
        <w:t xml:space="preserve">results </w:t>
      </w:r>
      <w:r>
        <w:rPr>
          <w:spacing w:val="18"/>
          <w:sz w:val="24"/>
          <w:szCs w:val="24"/>
        </w:rPr>
        <w:t xml:space="preserve"> </w:t>
      </w:r>
      <w:r>
        <w:rPr>
          <w:sz w:val="24"/>
          <w:szCs w:val="24"/>
        </w:rPr>
        <w:t>for</w:t>
      </w:r>
      <w:r>
        <w:rPr>
          <w:spacing w:val="38"/>
          <w:sz w:val="24"/>
          <w:szCs w:val="24"/>
        </w:rPr>
        <w:t xml:space="preserve"> </w:t>
      </w:r>
      <w:r>
        <w:rPr>
          <w:w w:val="105"/>
          <w:sz w:val="24"/>
          <w:szCs w:val="24"/>
        </w:rPr>
        <w:t xml:space="preserve">our </w:t>
      </w:r>
      <w:r>
        <w:rPr>
          <w:sz w:val="24"/>
          <w:szCs w:val="24"/>
        </w:rPr>
        <w:t xml:space="preserve">dispute </w:t>
      </w:r>
      <w:r>
        <w:rPr>
          <w:spacing w:val="18"/>
          <w:sz w:val="24"/>
          <w:szCs w:val="24"/>
        </w:rPr>
        <w:t xml:space="preserve"> </w:t>
      </w:r>
      <w:r>
        <w:rPr>
          <w:sz w:val="24"/>
          <w:szCs w:val="24"/>
        </w:rPr>
        <w:t xml:space="preserve">measures.  </w:t>
      </w:r>
      <w:r>
        <w:rPr>
          <w:spacing w:val="25"/>
          <w:sz w:val="24"/>
          <w:szCs w:val="24"/>
        </w:rPr>
        <w:t xml:space="preserve"> </w:t>
      </w:r>
      <w:r>
        <w:rPr>
          <w:sz w:val="24"/>
          <w:szCs w:val="24"/>
        </w:rPr>
        <w:t xml:space="preserve">The  dot </w:t>
      </w:r>
      <w:r>
        <w:rPr>
          <w:spacing w:val="1"/>
          <w:sz w:val="24"/>
          <w:szCs w:val="24"/>
        </w:rPr>
        <w:t xml:space="preserve"> </w:t>
      </w:r>
      <w:r>
        <w:rPr>
          <w:sz w:val="24"/>
          <w:szCs w:val="24"/>
        </w:rPr>
        <w:t>in</w:t>
      </w:r>
      <w:r>
        <w:rPr>
          <w:spacing w:val="37"/>
          <w:sz w:val="24"/>
          <w:szCs w:val="24"/>
        </w:rPr>
        <w:t xml:space="preserve"> </w:t>
      </w:r>
      <w:r>
        <w:rPr>
          <w:sz w:val="24"/>
          <w:szCs w:val="24"/>
        </w:rPr>
        <w:t>ea</w:t>
      </w:r>
      <w:r>
        <w:rPr>
          <w:spacing w:val="-6"/>
          <w:sz w:val="24"/>
          <w:szCs w:val="24"/>
        </w:rPr>
        <w:t>c</w:t>
      </w:r>
      <w:r>
        <w:rPr>
          <w:sz w:val="24"/>
          <w:szCs w:val="24"/>
        </w:rPr>
        <w:t>h</w:t>
      </w:r>
      <w:r>
        <w:rPr>
          <w:spacing w:val="42"/>
          <w:sz w:val="24"/>
          <w:szCs w:val="24"/>
        </w:rPr>
        <w:t xml:space="preserve"> </w:t>
      </w:r>
      <w:r>
        <w:rPr>
          <w:sz w:val="24"/>
          <w:szCs w:val="24"/>
        </w:rPr>
        <w:t>line</w:t>
      </w:r>
      <w:r>
        <w:rPr>
          <w:spacing w:val="34"/>
          <w:sz w:val="24"/>
          <w:szCs w:val="24"/>
        </w:rPr>
        <w:t xml:space="preserve"> </w:t>
      </w:r>
      <w:r>
        <w:rPr>
          <w:sz w:val="24"/>
          <w:szCs w:val="24"/>
        </w:rPr>
        <w:t>represe</w:t>
      </w:r>
      <w:r>
        <w:rPr>
          <w:spacing w:val="-7"/>
          <w:sz w:val="24"/>
          <w:szCs w:val="24"/>
        </w:rPr>
        <w:t>n</w:t>
      </w:r>
      <w:r>
        <w:rPr>
          <w:sz w:val="24"/>
          <w:szCs w:val="24"/>
        </w:rPr>
        <w:t xml:space="preserve">ts </w:t>
      </w:r>
      <w:r>
        <w:rPr>
          <w:spacing w:val="24"/>
          <w:sz w:val="24"/>
          <w:szCs w:val="24"/>
        </w:rPr>
        <w:t xml:space="preserve"> </w:t>
      </w:r>
      <w:r>
        <w:rPr>
          <w:sz w:val="24"/>
          <w:szCs w:val="24"/>
        </w:rPr>
        <w:t xml:space="preserve">the </w:t>
      </w:r>
      <w:r>
        <w:rPr>
          <w:spacing w:val="1"/>
          <w:sz w:val="24"/>
          <w:szCs w:val="24"/>
        </w:rPr>
        <w:t xml:space="preserve"> </w:t>
      </w:r>
      <w:r>
        <w:rPr>
          <w:w w:val="97"/>
          <w:sz w:val="24"/>
          <w:szCs w:val="24"/>
        </w:rPr>
        <w:t>c</w:t>
      </w:r>
      <w:r>
        <w:rPr>
          <w:spacing w:val="7"/>
          <w:w w:val="97"/>
          <w:sz w:val="24"/>
          <w:szCs w:val="24"/>
        </w:rPr>
        <w:t>o</w:t>
      </w:r>
      <w:r>
        <w:rPr>
          <w:w w:val="95"/>
          <w:sz w:val="24"/>
          <w:szCs w:val="24"/>
        </w:rPr>
        <w:t>efficie</w:t>
      </w:r>
      <w:r>
        <w:rPr>
          <w:spacing w:val="-7"/>
          <w:w w:val="95"/>
          <w:sz w:val="24"/>
          <w:szCs w:val="24"/>
        </w:rPr>
        <w:t>n</w:t>
      </w:r>
      <w:r>
        <w:rPr>
          <w:w w:val="137"/>
          <w:sz w:val="24"/>
          <w:szCs w:val="24"/>
        </w:rPr>
        <w:t>t</w:t>
      </w:r>
      <w:r>
        <w:rPr>
          <w:spacing w:val="29"/>
          <w:w w:val="137"/>
          <w:sz w:val="24"/>
          <w:szCs w:val="24"/>
        </w:rPr>
        <w:t xml:space="preserve"> </w:t>
      </w:r>
      <w:r>
        <w:rPr>
          <w:sz w:val="24"/>
          <w:szCs w:val="24"/>
        </w:rPr>
        <w:t xml:space="preserve">estimate </w:t>
      </w:r>
      <w:r>
        <w:rPr>
          <w:spacing w:val="26"/>
          <w:sz w:val="24"/>
          <w:szCs w:val="24"/>
        </w:rPr>
        <w:t xml:space="preserve"> </w:t>
      </w:r>
      <w:r>
        <w:rPr>
          <w:sz w:val="24"/>
          <w:szCs w:val="24"/>
        </w:rPr>
        <w:t>for</w:t>
      </w:r>
      <w:r>
        <w:rPr>
          <w:spacing w:val="28"/>
          <w:sz w:val="24"/>
          <w:szCs w:val="24"/>
        </w:rPr>
        <w:t xml:space="preserve"> </w:t>
      </w:r>
      <w:r>
        <w:rPr>
          <w:sz w:val="24"/>
          <w:szCs w:val="24"/>
        </w:rPr>
        <w:t>a</w:t>
      </w:r>
      <w:r>
        <w:rPr>
          <w:spacing w:val="40"/>
          <w:sz w:val="24"/>
          <w:szCs w:val="24"/>
        </w:rPr>
        <w:t xml:space="preserve"> </w:t>
      </w:r>
      <w:r>
        <w:rPr>
          <w:w w:val="106"/>
          <w:sz w:val="24"/>
          <w:szCs w:val="24"/>
        </w:rPr>
        <w:t xml:space="preserve">disputes </w:t>
      </w:r>
      <w:r>
        <w:rPr>
          <w:spacing w:val="-13"/>
          <w:sz w:val="24"/>
          <w:szCs w:val="24"/>
        </w:rPr>
        <w:t>v</w:t>
      </w:r>
      <w:r>
        <w:rPr>
          <w:sz w:val="24"/>
          <w:szCs w:val="24"/>
        </w:rPr>
        <w:t>ariable</w:t>
      </w:r>
      <w:r>
        <w:rPr>
          <w:spacing w:val="42"/>
          <w:sz w:val="24"/>
          <w:szCs w:val="24"/>
        </w:rPr>
        <w:t xml:space="preserve"> </w:t>
      </w:r>
      <w:r>
        <w:rPr>
          <w:sz w:val="24"/>
          <w:szCs w:val="24"/>
        </w:rPr>
        <w:t>in</w:t>
      </w:r>
      <w:r>
        <w:rPr>
          <w:spacing w:val="15"/>
          <w:sz w:val="24"/>
          <w:szCs w:val="24"/>
        </w:rPr>
        <w:t xml:space="preserve"> </w:t>
      </w:r>
      <w:r>
        <w:rPr>
          <w:sz w:val="24"/>
          <w:szCs w:val="24"/>
        </w:rPr>
        <w:t>a</w:t>
      </w:r>
      <w:r>
        <w:rPr>
          <w:spacing w:val="17"/>
          <w:sz w:val="24"/>
          <w:szCs w:val="24"/>
        </w:rPr>
        <w:t xml:space="preserve"> </w:t>
      </w:r>
      <w:r>
        <w:rPr>
          <w:sz w:val="24"/>
          <w:szCs w:val="24"/>
        </w:rPr>
        <w:t>gi</w:t>
      </w:r>
      <w:r>
        <w:rPr>
          <w:spacing w:val="-6"/>
          <w:sz w:val="24"/>
          <w:szCs w:val="24"/>
        </w:rPr>
        <w:t>v</w:t>
      </w:r>
      <w:r>
        <w:rPr>
          <w:sz w:val="24"/>
          <w:szCs w:val="24"/>
        </w:rPr>
        <w:t>en</w:t>
      </w:r>
      <w:r>
        <w:rPr>
          <w:spacing w:val="11"/>
          <w:sz w:val="24"/>
          <w:szCs w:val="24"/>
        </w:rPr>
        <w:t xml:space="preserve"> </w:t>
      </w:r>
      <w:r>
        <w:rPr>
          <w:spacing w:val="-7"/>
          <w:sz w:val="24"/>
          <w:szCs w:val="24"/>
        </w:rPr>
        <w:t>y</w:t>
      </w:r>
      <w:r>
        <w:rPr>
          <w:sz w:val="24"/>
          <w:szCs w:val="24"/>
        </w:rPr>
        <w:t>ear,</w:t>
      </w:r>
      <w:r>
        <w:rPr>
          <w:spacing w:val="32"/>
          <w:sz w:val="24"/>
          <w:szCs w:val="24"/>
        </w:rPr>
        <w:t xml:space="preserve"> </w:t>
      </w:r>
      <w:r>
        <w:rPr>
          <w:sz w:val="24"/>
          <w:szCs w:val="24"/>
        </w:rPr>
        <w:t>with</w:t>
      </w:r>
      <w:r>
        <w:rPr>
          <w:spacing w:val="32"/>
          <w:sz w:val="24"/>
          <w:szCs w:val="24"/>
        </w:rPr>
        <w:t xml:space="preserve"> </w:t>
      </w:r>
      <w:r>
        <w:rPr>
          <w:sz w:val="24"/>
          <w:szCs w:val="24"/>
        </w:rPr>
        <w:t>the</w:t>
      </w:r>
      <w:r>
        <w:rPr>
          <w:spacing w:val="38"/>
          <w:sz w:val="24"/>
          <w:szCs w:val="24"/>
        </w:rPr>
        <w:t xml:space="preserve"> </w:t>
      </w:r>
      <w:r>
        <w:rPr>
          <w:sz w:val="24"/>
          <w:szCs w:val="24"/>
        </w:rPr>
        <w:t>line</w:t>
      </w:r>
      <w:r>
        <w:rPr>
          <w:spacing w:val="11"/>
          <w:sz w:val="24"/>
          <w:szCs w:val="24"/>
        </w:rPr>
        <w:t xml:space="preserve"> </w:t>
      </w:r>
      <w:r>
        <w:rPr>
          <w:sz w:val="24"/>
          <w:szCs w:val="24"/>
        </w:rPr>
        <w:t>width</w:t>
      </w:r>
      <w:r>
        <w:rPr>
          <w:spacing w:val="44"/>
          <w:sz w:val="24"/>
          <w:szCs w:val="24"/>
        </w:rPr>
        <w:t xml:space="preserve"> </w:t>
      </w:r>
      <w:r>
        <w:rPr>
          <w:sz w:val="24"/>
          <w:szCs w:val="24"/>
        </w:rPr>
        <w:t>represe</w:t>
      </w:r>
      <w:r>
        <w:rPr>
          <w:spacing w:val="-7"/>
          <w:sz w:val="24"/>
          <w:szCs w:val="24"/>
        </w:rPr>
        <w:t>n</w:t>
      </w:r>
      <w:r>
        <w:rPr>
          <w:sz w:val="24"/>
          <w:szCs w:val="24"/>
        </w:rPr>
        <w:t xml:space="preserve">ting </w:t>
      </w:r>
      <w:r>
        <w:rPr>
          <w:spacing w:val="10"/>
          <w:sz w:val="24"/>
          <w:szCs w:val="24"/>
        </w:rPr>
        <w:t xml:space="preserve"> </w:t>
      </w:r>
      <w:r>
        <w:rPr>
          <w:sz w:val="24"/>
          <w:szCs w:val="24"/>
        </w:rPr>
        <w:t>the</w:t>
      </w:r>
      <w:r>
        <w:rPr>
          <w:spacing w:val="39"/>
          <w:sz w:val="24"/>
          <w:szCs w:val="24"/>
        </w:rPr>
        <w:t xml:space="preserve"> </w:t>
      </w:r>
      <w:r>
        <w:rPr>
          <w:sz w:val="24"/>
          <w:szCs w:val="24"/>
        </w:rPr>
        <w:t xml:space="preserve">95 </w:t>
      </w:r>
      <w:r>
        <w:rPr>
          <w:spacing w:val="7"/>
          <w:w w:val="108"/>
          <w:sz w:val="24"/>
          <w:szCs w:val="24"/>
        </w:rPr>
        <w:t>p</w:t>
      </w:r>
      <w:r>
        <w:rPr>
          <w:w w:val="102"/>
          <w:sz w:val="24"/>
          <w:szCs w:val="24"/>
        </w:rPr>
        <w:t>erce</w:t>
      </w:r>
      <w:r>
        <w:rPr>
          <w:spacing w:val="-7"/>
          <w:w w:val="102"/>
          <w:sz w:val="24"/>
          <w:szCs w:val="24"/>
        </w:rPr>
        <w:t>n</w:t>
      </w:r>
      <w:r>
        <w:rPr>
          <w:w w:val="137"/>
          <w:sz w:val="24"/>
          <w:szCs w:val="24"/>
        </w:rPr>
        <w:t>t</w:t>
      </w:r>
      <w:r>
        <w:rPr>
          <w:spacing w:val="7"/>
          <w:w w:val="137"/>
          <w:sz w:val="24"/>
          <w:szCs w:val="24"/>
        </w:rPr>
        <w:t xml:space="preserve"> </w:t>
      </w:r>
      <w:r>
        <w:rPr>
          <w:sz w:val="24"/>
          <w:szCs w:val="24"/>
        </w:rPr>
        <w:t>confidence</w:t>
      </w:r>
      <w:r>
        <w:rPr>
          <w:spacing w:val="7"/>
          <w:sz w:val="24"/>
          <w:szCs w:val="24"/>
        </w:rPr>
        <w:t xml:space="preserve"> </w:t>
      </w:r>
      <w:r>
        <w:rPr>
          <w:w w:val="104"/>
          <w:sz w:val="24"/>
          <w:szCs w:val="24"/>
        </w:rPr>
        <w:t>i</w:t>
      </w:r>
      <w:r>
        <w:rPr>
          <w:spacing w:val="-7"/>
          <w:w w:val="104"/>
          <w:sz w:val="24"/>
          <w:szCs w:val="24"/>
        </w:rPr>
        <w:t>n</w:t>
      </w:r>
      <w:r>
        <w:rPr>
          <w:w w:val="109"/>
          <w:sz w:val="24"/>
          <w:szCs w:val="24"/>
        </w:rPr>
        <w:t>ter</w:t>
      </w:r>
      <w:r>
        <w:rPr>
          <w:spacing w:val="-13"/>
          <w:w w:val="109"/>
          <w:sz w:val="24"/>
          <w:szCs w:val="24"/>
        </w:rPr>
        <w:t>v</w:t>
      </w:r>
      <w:r>
        <w:rPr>
          <w:w w:val="105"/>
          <w:sz w:val="24"/>
          <w:szCs w:val="24"/>
        </w:rPr>
        <w:t xml:space="preserve">al </w:t>
      </w:r>
      <w:r>
        <w:rPr>
          <w:sz w:val="24"/>
          <w:szCs w:val="24"/>
        </w:rPr>
        <w:t xml:space="preserve">around </w:t>
      </w:r>
      <w:r>
        <w:rPr>
          <w:spacing w:val="5"/>
          <w:sz w:val="24"/>
          <w:szCs w:val="24"/>
        </w:rPr>
        <w:t xml:space="preserve"> </w:t>
      </w:r>
      <w:r>
        <w:rPr>
          <w:sz w:val="24"/>
          <w:szCs w:val="24"/>
        </w:rPr>
        <w:t xml:space="preserve">that </w:t>
      </w:r>
      <w:r>
        <w:rPr>
          <w:spacing w:val="26"/>
          <w:sz w:val="24"/>
          <w:szCs w:val="24"/>
        </w:rPr>
        <w:t xml:space="preserve"> </w:t>
      </w:r>
      <w:r>
        <w:rPr>
          <w:spacing w:val="6"/>
          <w:w w:val="108"/>
          <w:sz w:val="24"/>
          <w:szCs w:val="24"/>
        </w:rPr>
        <w:t>p</w:t>
      </w:r>
      <w:r>
        <w:rPr>
          <w:w w:val="101"/>
          <w:sz w:val="24"/>
          <w:szCs w:val="24"/>
        </w:rPr>
        <w:t>oi</w:t>
      </w:r>
      <w:r>
        <w:rPr>
          <w:spacing w:val="-6"/>
          <w:w w:val="101"/>
          <w:sz w:val="24"/>
          <w:szCs w:val="24"/>
        </w:rPr>
        <w:t>n</w:t>
      </w:r>
      <w:r>
        <w:rPr>
          <w:w w:val="137"/>
          <w:sz w:val="24"/>
          <w:szCs w:val="24"/>
        </w:rPr>
        <w:t>t</w:t>
      </w:r>
      <w:r>
        <w:rPr>
          <w:spacing w:val="18"/>
          <w:sz w:val="24"/>
          <w:szCs w:val="24"/>
        </w:rPr>
        <w:t xml:space="preserve"> </w:t>
      </w:r>
      <w:r>
        <w:rPr>
          <w:w w:val="107"/>
          <w:sz w:val="24"/>
          <w:szCs w:val="24"/>
        </w:rPr>
        <w:t>estimate.</w:t>
      </w:r>
    </w:p>
    <w:p w14:paraId="1EFA38B2" w14:textId="77777777" w:rsidR="000A768D" w:rsidRDefault="006C1B1D">
      <w:pPr>
        <w:spacing w:before="10" w:line="401" w:lineRule="auto"/>
        <w:ind w:left="100" w:right="78" w:firstLine="239"/>
        <w:jc w:val="both"/>
        <w:rPr>
          <w:sz w:val="24"/>
          <w:szCs w:val="24"/>
        </w:rPr>
      </w:pPr>
      <w:r>
        <w:rPr>
          <w:spacing w:val="-20"/>
          <w:sz w:val="24"/>
          <w:szCs w:val="24"/>
        </w:rPr>
        <w:t>W</w:t>
      </w:r>
      <w:r>
        <w:rPr>
          <w:sz w:val="24"/>
          <w:szCs w:val="24"/>
        </w:rPr>
        <w:t>e</w:t>
      </w:r>
      <w:r>
        <w:rPr>
          <w:spacing w:val="23"/>
          <w:sz w:val="24"/>
          <w:szCs w:val="24"/>
        </w:rPr>
        <w:t xml:space="preserve"> </w:t>
      </w:r>
      <w:r>
        <w:rPr>
          <w:sz w:val="24"/>
          <w:szCs w:val="24"/>
        </w:rPr>
        <w:t>find</w:t>
      </w:r>
      <w:r>
        <w:rPr>
          <w:spacing w:val="13"/>
          <w:sz w:val="24"/>
          <w:szCs w:val="24"/>
        </w:rPr>
        <w:t xml:space="preserve"> </w:t>
      </w:r>
      <w:r>
        <w:rPr>
          <w:sz w:val="24"/>
          <w:szCs w:val="24"/>
        </w:rPr>
        <w:t>significa</w:t>
      </w:r>
      <w:r>
        <w:rPr>
          <w:spacing w:val="-6"/>
          <w:sz w:val="24"/>
          <w:szCs w:val="24"/>
        </w:rPr>
        <w:t>n</w:t>
      </w:r>
      <w:r>
        <w:rPr>
          <w:w w:val="137"/>
          <w:sz w:val="24"/>
          <w:szCs w:val="24"/>
        </w:rPr>
        <w:t>t</w:t>
      </w:r>
      <w:r>
        <w:rPr>
          <w:spacing w:val="12"/>
          <w:w w:val="137"/>
          <w:sz w:val="24"/>
          <w:szCs w:val="24"/>
        </w:rPr>
        <w:t xml:space="preserve"> </w:t>
      </w:r>
      <w:r>
        <w:rPr>
          <w:spacing w:val="-13"/>
          <w:sz w:val="24"/>
          <w:szCs w:val="24"/>
        </w:rPr>
        <w:t>v</w:t>
      </w:r>
      <w:r>
        <w:rPr>
          <w:sz w:val="24"/>
          <w:szCs w:val="24"/>
        </w:rPr>
        <w:t xml:space="preserve">ariation </w:t>
      </w:r>
      <w:r>
        <w:rPr>
          <w:spacing w:val="15"/>
          <w:sz w:val="24"/>
          <w:szCs w:val="24"/>
        </w:rPr>
        <w:t xml:space="preserve"> </w:t>
      </w:r>
      <w:r>
        <w:rPr>
          <w:sz w:val="24"/>
          <w:szCs w:val="24"/>
        </w:rPr>
        <w:t>in</w:t>
      </w:r>
      <w:r>
        <w:rPr>
          <w:spacing w:val="20"/>
          <w:sz w:val="24"/>
          <w:szCs w:val="24"/>
        </w:rPr>
        <w:t xml:space="preserve"> </w:t>
      </w:r>
      <w:r>
        <w:rPr>
          <w:sz w:val="24"/>
          <w:szCs w:val="24"/>
        </w:rPr>
        <w:t>h</w:t>
      </w:r>
      <w:r>
        <w:rPr>
          <w:spacing w:val="-6"/>
          <w:sz w:val="24"/>
          <w:szCs w:val="24"/>
        </w:rPr>
        <w:t>o</w:t>
      </w:r>
      <w:r>
        <w:rPr>
          <w:sz w:val="24"/>
          <w:szCs w:val="24"/>
        </w:rPr>
        <w:t>w</w:t>
      </w:r>
      <w:r>
        <w:rPr>
          <w:spacing w:val="12"/>
          <w:sz w:val="24"/>
          <w:szCs w:val="24"/>
        </w:rPr>
        <w:t xml:space="preserve"> </w:t>
      </w:r>
      <w:r>
        <w:rPr>
          <w:sz w:val="24"/>
          <w:szCs w:val="24"/>
        </w:rPr>
        <w:t>the</w:t>
      </w:r>
      <w:r>
        <w:rPr>
          <w:spacing w:val="45"/>
          <w:sz w:val="24"/>
          <w:szCs w:val="24"/>
        </w:rPr>
        <w:t xml:space="preserve"> </w:t>
      </w:r>
      <w:r>
        <w:rPr>
          <w:sz w:val="24"/>
          <w:szCs w:val="24"/>
        </w:rPr>
        <w:t>effect</w:t>
      </w:r>
      <w:r>
        <w:rPr>
          <w:spacing w:val="2"/>
          <w:sz w:val="24"/>
          <w:szCs w:val="24"/>
        </w:rPr>
        <w:t xml:space="preserve"> </w:t>
      </w:r>
      <w:r>
        <w:rPr>
          <w:sz w:val="24"/>
          <w:szCs w:val="24"/>
        </w:rPr>
        <w:t>of</w:t>
      </w:r>
      <w:r>
        <w:rPr>
          <w:spacing w:val="1"/>
          <w:sz w:val="24"/>
          <w:szCs w:val="24"/>
        </w:rPr>
        <w:t xml:space="preserve"> </w:t>
      </w:r>
      <w:r>
        <w:rPr>
          <w:sz w:val="24"/>
          <w:szCs w:val="24"/>
        </w:rPr>
        <w:t>disputes  on</w:t>
      </w:r>
      <w:r>
        <w:rPr>
          <w:spacing w:val="18"/>
          <w:sz w:val="24"/>
          <w:szCs w:val="24"/>
        </w:rPr>
        <w:t xml:space="preserve"> </w:t>
      </w:r>
      <w:r>
        <w:rPr>
          <w:w w:val="109"/>
          <w:sz w:val="24"/>
          <w:szCs w:val="24"/>
        </w:rPr>
        <w:t>reputation</w:t>
      </w:r>
      <w:r>
        <w:rPr>
          <w:spacing w:val="7"/>
          <w:w w:val="109"/>
          <w:sz w:val="24"/>
          <w:szCs w:val="24"/>
        </w:rPr>
        <w:t xml:space="preserve"> </w:t>
      </w:r>
      <w:r>
        <w:rPr>
          <w:sz w:val="24"/>
          <w:szCs w:val="24"/>
        </w:rPr>
        <w:t>has</w:t>
      </w:r>
      <w:r>
        <w:rPr>
          <w:spacing w:val="32"/>
          <w:sz w:val="24"/>
          <w:szCs w:val="24"/>
        </w:rPr>
        <w:t xml:space="preserve"> </w:t>
      </w:r>
      <w:r>
        <w:rPr>
          <w:spacing w:val="-6"/>
          <w:sz w:val="24"/>
          <w:szCs w:val="24"/>
        </w:rPr>
        <w:t>c</w:t>
      </w:r>
      <w:r>
        <w:rPr>
          <w:sz w:val="24"/>
          <w:szCs w:val="24"/>
        </w:rPr>
        <w:t>hanged</w:t>
      </w:r>
      <w:r>
        <w:rPr>
          <w:spacing w:val="44"/>
          <w:sz w:val="24"/>
          <w:szCs w:val="24"/>
        </w:rPr>
        <w:t xml:space="preserve"> </w:t>
      </w:r>
      <w:r>
        <w:rPr>
          <w:spacing w:val="-6"/>
          <w:w w:val="97"/>
          <w:sz w:val="24"/>
          <w:szCs w:val="24"/>
        </w:rPr>
        <w:t>o</w:t>
      </w:r>
      <w:r>
        <w:rPr>
          <w:spacing w:val="-7"/>
          <w:w w:val="103"/>
          <w:sz w:val="24"/>
          <w:szCs w:val="24"/>
        </w:rPr>
        <w:t>v</w:t>
      </w:r>
      <w:r>
        <w:rPr>
          <w:w w:val="104"/>
          <w:sz w:val="24"/>
          <w:szCs w:val="24"/>
        </w:rPr>
        <w:t xml:space="preserve">er </w:t>
      </w:r>
      <w:r>
        <w:rPr>
          <w:sz w:val="24"/>
          <w:szCs w:val="24"/>
        </w:rPr>
        <w:t xml:space="preserve">time. </w:t>
      </w:r>
      <w:r>
        <w:rPr>
          <w:spacing w:val="10"/>
          <w:sz w:val="24"/>
          <w:szCs w:val="24"/>
        </w:rPr>
        <w:t xml:space="preserve"> </w:t>
      </w:r>
      <w:r>
        <w:rPr>
          <w:sz w:val="24"/>
          <w:szCs w:val="24"/>
        </w:rPr>
        <w:t>Prior</w:t>
      </w:r>
      <w:r>
        <w:rPr>
          <w:spacing w:val="36"/>
          <w:sz w:val="24"/>
          <w:szCs w:val="24"/>
        </w:rPr>
        <w:t xml:space="preserve"> </w:t>
      </w:r>
      <w:r>
        <w:rPr>
          <w:sz w:val="24"/>
          <w:szCs w:val="24"/>
        </w:rPr>
        <w:t>to</w:t>
      </w:r>
      <w:r>
        <w:rPr>
          <w:spacing w:val="15"/>
          <w:sz w:val="24"/>
          <w:szCs w:val="24"/>
        </w:rPr>
        <w:t xml:space="preserve"> </w:t>
      </w:r>
      <w:r>
        <w:rPr>
          <w:sz w:val="24"/>
          <w:szCs w:val="24"/>
        </w:rPr>
        <w:t>2007,</w:t>
      </w:r>
      <w:r>
        <w:rPr>
          <w:spacing w:val="-12"/>
          <w:sz w:val="24"/>
          <w:szCs w:val="24"/>
        </w:rPr>
        <w:t xml:space="preserve"> </w:t>
      </w:r>
      <w:r>
        <w:rPr>
          <w:sz w:val="24"/>
          <w:szCs w:val="24"/>
        </w:rPr>
        <w:t>the</w:t>
      </w:r>
      <w:r>
        <w:rPr>
          <w:spacing w:val="25"/>
          <w:sz w:val="24"/>
          <w:szCs w:val="24"/>
        </w:rPr>
        <w:t xml:space="preserve"> </w:t>
      </w:r>
      <w:r>
        <w:rPr>
          <w:sz w:val="24"/>
          <w:szCs w:val="24"/>
        </w:rPr>
        <w:t>estimated</w:t>
      </w:r>
      <w:r>
        <w:rPr>
          <w:spacing w:val="57"/>
          <w:sz w:val="24"/>
          <w:szCs w:val="24"/>
        </w:rPr>
        <w:t xml:space="preserve"> </w:t>
      </w:r>
      <w:r>
        <w:rPr>
          <w:sz w:val="24"/>
          <w:szCs w:val="24"/>
        </w:rPr>
        <w:t>impact</w:t>
      </w:r>
      <w:r>
        <w:rPr>
          <w:spacing w:val="40"/>
          <w:sz w:val="24"/>
          <w:szCs w:val="24"/>
        </w:rPr>
        <w:t xml:space="preserve"> </w:t>
      </w:r>
      <w:r>
        <w:rPr>
          <w:sz w:val="24"/>
          <w:szCs w:val="24"/>
        </w:rPr>
        <w:t>of</w:t>
      </w:r>
      <w:r>
        <w:rPr>
          <w:spacing w:val="-19"/>
          <w:sz w:val="24"/>
          <w:szCs w:val="24"/>
        </w:rPr>
        <w:t xml:space="preserve"> </w:t>
      </w:r>
      <w:r>
        <w:rPr>
          <w:sz w:val="24"/>
          <w:szCs w:val="24"/>
        </w:rPr>
        <w:t>disputes</w:t>
      </w:r>
      <w:r>
        <w:rPr>
          <w:spacing w:val="36"/>
          <w:sz w:val="24"/>
          <w:szCs w:val="24"/>
        </w:rPr>
        <w:t xml:space="preserve"> </w:t>
      </w:r>
      <w:r>
        <w:rPr>
          <w:sz w:val="24"/>
          <w:szCs w:val="24"/>
        </w:rPr>
        <w:t>tends</w:t>
      </w:r>
      <w:r>
        <w:rPr>
          <w:spacing w:val="33"/>
          <w:sz w:val="24"/>
          <w:szCs w:val="24"/>
        </w:rPr>
        <w:t xml:space="preserve"> </w:t>
      </w:r>
      <w:r>
        <w:rPr>
          <w:sz w:val="24"/>
          <w:szCs w:val="24"/>
        </w:rPr>
        <w:t>to</w:t>
      </w:r>
      <w:r>
        <w:rPr>
          <w:spacing w:val="15"/>
          <w:sz w:val="24"/>
          <w:szCs w:val="24"/>
        </w:rPr>
        <w:t xml:space="preserve"> </w:t>
      </w:r>
      <w:r>
        <w:rPr>
          <w:spacing w:val="6"/>
          <w:sz w:val="24"/>
          <w:szCs w:val="24"/>
        </w:rPr>
        <w:t>b</w:t>
      </w:r>
      <w:r>
        <w:rPr>
          <w:sz w:val="24"/>
          <w:szCs w:val="24"/>
        </w:rPr>
        <w:t>e</w:t>
      </w:r>
      <w:r>
        <w:rPr>
          <w:spacing w:val="-1"/>
          <w:sz w:val="24"/>
          <w:szCs w:val="24"/>
        </w:rPr>
        <w:t xml:space="preserve"> </w:t>
      </w:r>
      <w:r>
        <w:rPr>
          <w:sz w:val="24"/>
          <w:szCs w:val="24"/>
        </w:rPr>
        <w:t>imprecisely</w:t>
      </w:r>
      <w:r>
        <w:rPr>
          <w:spacing w:val="4"/>
          <w:sz w:val="24"/>
          <w:szCs w:val="24"/>
        </w:rPr>
        <w:t xml:space="preserve"> </w:t>
      </w:r>
      <w:r>
        <w:rPr>
          <w:sz w:val="24"/>
          <w:szCs w:val="24"/>
        </w:rPr>
        <w:t xml:space="preserve">measured. </w:t>
      </w:r>
      <w:r>
        <w:rPr>
          <w:spacing w:val="25"/>
          <w:sz w:val="24"/>
          <w:szCs w:val="24"/>
        </w:rPr>
        <w:t xml:space="preserve"> </w:t>
      </w:r>
      <w:r>
        <w:rPr>
          <w:w w:val="105"/>
          <w:sz w:val="24"/>
          <w:szCs w:val="24"/>
        </w:rPr>
        <w:t xml:space="preserve">After </w:t>
      </w:r>
      <w:r>
        <w:rPr>
          <w:sz w:val="24"/>
          <w:szCs w:val="24"/>
        </w:rPr>
        <w:t xml:space="preserve">that </w:t>
      </w:r>
      <w:r>
        <w:rPr>
          <w:spacing w:val="35"/>
          <w:sz w:val="24"/>
          <w:szCs w:val="24"/>
        </w:rPr>
        <w:t xml:space="preserve"> </w:t>
      </w:r>
      <w:r>
        <w:rPr>
          <w:spacing w:val="6"/>
          <w:w w:val="108"/>
          <w:sz w:val="24"/>
          <w:szCs w:val="24"/>
        </w:rPr>
        <w:t>p</w:t>
      </w:r>
      <w:r>
        <w:rPr>
          <w:w w:val="101"/>
          <w:sz w:val="24"/>
          <w:szCs w:val="24"/>
        </w:rPr>
        <w:t>oi</w:t>
      </w:r>
      <w:r>
        <w:rPr>
          <w:spacing w:val="-6"/>
          <w:w w:val="101"/>
          <w:sz w:val="24"/>
          <w:szCs w:val="24"/>
        </w:rPr>
        <w:t>n</w:t>
      </w:r>
      <w:r>
        <w:rPr>
          <w:w w:val="137"/>
          <w:sz w:val="24"/>
          <w:szCs w:val="24"/>
        </w:rPr>
        <w:t>t</w:t>
      </w:r>
      <w:r>
        <w:rPr>
          <w:spacing w:val="27"/>
          <w:sz w:val="24"/>
          <w:szCs w:val="24"/>
        </w:rPr>
        <w:t xml:space="preserve"> </w:t>
      </w:r>
      <w:r>
        <w:rPr>
          <w:sz w:val="24"/>
          <w:szCs w:val="24"/>
        </w:rPr>
        <w:t>in</w:t>
      </w:r>
      <w:r>
        <w:rPr>
          <w:spacing w:val="34"/>
          <w:sz w:val="24"/>
          <w:szCs w:val="24"/>
        </w:rPr>
        <w:t xml:space="preserve"> </w:t>
      </w:r>
      <w:r>
        <w:rPr>
          <w:sz w:val="24"/>
          <w:szCs w:val="24"/>
        </w:rPr>
        <w:t xml:space="preserve">time, </w:t>
      </w:r>
      <w:r>
        <w:rPr>
          <w:spacing w:val="3"/>
          <w:sz w:val="24"/>
          <w:szCs w:val="24"/>
        </w:rPr>
        <w:t xml:space="preserve"> </w:t>
      </w:r>
      <w:r>
        <w:rPr>
          <w:sz w:val="24"/>
          <w:szCs w:val="24"/>
        </w:rPr>
        <w:t>the</w:t>
      </w:r>
      <w:r>
        <w:rPr>
          <w:spacing w:val="59"/>
          <w:sz w:val="24"/>
          <w:szCs w:val="24"/>
        </w:rPr>
        <w:t xml:space="preserve"> </w:t>
      </w:r>
      <w:r>
        <w:rPr>
          <w:sz w:val="24"/>
          <w:szCs w:val="24"/>
        </w:rPr>
        <w:t>precision</w:t>
      </w:r>
      <w:r>
        <w:rPr>
          <w:spacing w:val="45"/>
          <w:sz w:val="24"/>
          <w:szCs w:val="24"/>
        </w:rPr>
        <w:t xml:space="preserve"> </w:t>
      </w:r>
      <w:r>
        <w:rPr>
          <w:sz w:val="24"/>
          <w:szCs w:val="24"/>
        </w:rPr>
        <w:t>of</w:t>
      </w:r>
      <w:r>
        <w:rPr>
          <w:spacing w:val="15"/>
          <w:sz w:val="24"/>
          <w:szCs w:val="24"/>
        </w:rPr>
        <w:t xml:space="preserve"> </w:t>
      </w:r>
      <w:r>
        <w:rPr>
          <w:sz w:val="24"/>
          <w:szCs w:val="24"/>
        </w:rPr>
        <w:t>the</w:t>
      </w:r>
      <w:r>
        <w:rPr>
          <w:spacing w:val="59"/>
          <w:sz w:val="24"/>
          <w:szCs w:val="24"/>
        </w:rPr>
        <w:t xml:space="preserve"> </w:t>
      </w:r>
      <w:r>
        <w:rPr>
          <w:sz w:val="24"/>
          <w:szCs w:val="24"/>
        </w:rPr>
        <w:t xml:space="preserve">estimated </w:t>
      </w:r>
      <w:r>
        <w:rPr>
          <w:spacing w:val="31"/>
          <w:sz w:val="24"/>
          <w:szCs w:val="24"/>
        </w:rPr>
        <w:t xml:space="preserve"> </w:t>
      </w:r>
      <w:r>
        <w:rPr>
          <w:sz w:val="24"/>
          <w:szCs w:val="24"/>
        </w:rPr>
        <w:t>effect</w:t>
      </w:r>
      <w:r>
        <w:rPr>
          <w:spacing w:val="16"/>
          <w:sz w:val="24"/>
          <w:szCs w:val="24"/>
        </w:rPr>
        <w:t xml:space="preserve"> </w:t>
      </w:r>
      <w:r>
        <w:rPr>
          <w:sz w:val="24"/>
          <w:szCs w:val="24"/>
        </w:rPr>
        <w:t>narr</w:t>
      </w:r>
      <w:r>
        <w:rPr>
          <w:spacing w:val="-6"/>
          <w:sz w:val="24"/>
          <w:szCs w:val="24"/>
        </w:rPr>
        <w:t>o</w:t>
      </w:r>
      <w:r>
        <w:rPr>
          <w:sz w:val="24"/>
          <w:szCs w:val="24"/>
        </w:rPr>
        <w:t>ws</w:t>
      </w:r>
      <w:r>
        <w:rPr>
          <w:spacing w:val="57"/>
          <w:sz w:val="24"/>
          <w:szCs w:val="24"/>
        </w:rPr>
        <w:t xml:space="preserve"> </w:t>
      </w:r>
      <w:r>
        <w:rPr>
          <w:w w:val="106"/>
          <w:sz w:val="24"/>
          <w:szCs w:val="24"/>
        </w:rPr>
        <w:t>dramaticall</w:t>
      </w:r>
      <w:r>
        <w:rPr>
          <w:spacing w:val="-21"/>
          <w:w w:val="106"/>
          <w:sz w:val="24"/>
          <w:szCs w:val="24"/>
        </w:rPr>
        <w:t>y</w:t>
      </w:r>
      <w:r>
        <w:rPr>
          <w:w w:val="106"/>
          <w:sz w:val="24"/>
          <w:szCs w:val="24"/>
        </w:rPr>
        <w:t xml:space="preserve">. </w:t>
      </w:r>
      <w:r>
        <w:rPr>
          <w:spacing w:val="6"/>
          <w:w w:val="106"/>
          <w:sz w:val="24"/>
          <w:szCs w:val="24"/>
        </w:rPr>
        <w:t xml:space="preserve"> </w:t>
      </w:r>
      <w:r>
        <w:rPr>
          <w:spacing w:val="-7"/>
          <w:sz w:val="24"/>
          <w:szCs w:val="24"/>
        </w:rPr>
        <w:t>A</w:t>
      </w:r>
      <w:r>
        <w:rPr>
          <w:sz w:val="24"/>
          <w:szCs w:val="24"/>
        </w:rPr>
        <w:t>cross</w:t>
      </w:r>
      <w:r>
        <w:rPr>
          <w:spacing w:val="29"/>
          <w:sz w:val="24"/>
          <w:szCs w:val="24"/>
        </w:rPr>
        <w:t xml:space="preserve"> </w:t>
      </w:r>
      <w:r>
        <w:rPr>
          <w:w w:val="101"/>
          <w:sz w:val="24"/>
          <w:szCs w:val="24"/>
        </w:rPr>
        <w:t>ea</w:t>
      </w:r>
      <w:r>
        <w:rPr>
          <w:spacing w:val="-6"/>
          <w:w w:val="101"/>
          <w:sz w:val="24"/>
          <w:szCs w:val="24"/>
        </w:rPr>
        <w:t>c</w:t>
      </w:r>
      <w:r>
        <w:rPr>
          <w:w w:val="108"/>
          <w:sz w:val="24"/>
          <w:szCs w:val="24"/>
        </w:rPr>
        <w:t>h</w:t>
      </w:r>
    </w:p>
    <w:p w14:paraId="005DC807" w14:textId="77777777" w:rsidR="000A768D" w:rsidRDefault="00880F97">
      <w:pPr>
        <w:spacing w:before="7"/>
        <w:ind w:left="100"/>
        <w:rPr>
          <w:sz w:val="24"/>
          <w:szCs w:val="24"/>
        </w:rPr>
      </w:pPr>
      <w:r>
        <w:pict w14:anchorId="31E75263">
          <v:group id="_x0000_s1592" style="position:absolute;left:0;text-align:left;margin-left:1in;margin-top:47.95pt;width:59.8pt;height:0;z-index:-5328;mso-position-horizontal-relative:page" coordorigin="1440,959" coordsize="1196,0">
            <v:polyline id="_x0000_s1593" style="position:absolute" points="2880,1918,4076,1918" coordorigin="1440,959" coordsize="1196,0" filled="f" strokeweight="5055emu">
              <v:path arrowok="t"/>
            </v:polyline>
            <w10:wrap anchorx="page"/>
          </v:group>
        </w:pict>
      </w:r>
      <w:r w:rsidR="006C1B1D">
        <w:rPr>
          <w:w w:val="107"/>
          <w:sz w:val="24"/>
          <w:szCs w:val="24"/>
        </w:rPr>
        <w:t>parameterization</w:t>
      </w:r>
      <w:r w:rsidR="006C1B1D">
        <w:rPr>
          <w:spacing w:val="-1"/>
          <w:w w:val="107"/>
          <w:sz w:val="24"/>
          <w:szCs w:val="24"/>
        </w:rPr>
        <w:t xml:space="preserve"> </w:t>
      </w:r>
      <w:r w:rsidR="006C1B1D">
        <w:rPr>
          <w:sz w:val="24"/>
          <w:szCs w:val="24"/>
        </w:rPr>
        <w:t>of</w:t>
      </w:r>
      <w:r w:rsidR="006C1B1D">
        <w:rPr>
          <w:spacing w:val="-9"/>
          <w:sz w:val="24"/>
          <w:szCs w:val="24"/>
        </w:rPr>
        <w:t xml:space="preserve"> </w:t>
      </w:r>
      <w:r w:rsidR="006C1B1D">
        <w:rPr>
          <w:sz w:val="24"/>
          <w:szCs w:val="24"/>
        </w:rPr>
        <w:t>the</w:t>
      </w:r>
      <w:r w:rsidR="006C1B1D">
        <w:rPr>
          <w:spacing w:val="35"/>
          <w:sz w:val="24"/>
          <w:szCs w:val="24"/>
        </w:rPr>
        <w:t xml:space="preserve"> </w:t>
      </w:r>
      <w:r w:rsidR="006C1B1D">
        <w:rPr>
          <w:sz w:val="24"/>
          <w:szCs w:val="24"/>
        </w:rPr>
        <w:t>dispute</w:t>
      </w:r>
      <w:r w:rsidR="006C1B1D">
        <w:rPr>
          <w:spacing w:val="51"/>
          <w:sz w:val="24"/>
          <w:szCs w:val="24"/>
        </w:rPr>
        <w:t xml:space="preserve"> </w:t>
      </w:r>
      <w:r w:rsidR="006C1B1D">
        <w:rPr>
          <w:spacing w:val="-13"/>
          <w:sz w:val="24"/>
          <w:szCs w:val="24"/>
        </w:rPr>
        <w:t>v</w:t>
      </w:r>
      <w:r w:rsidR="006C1B1D">
        <w:rPr>
          <w:sz w:val="24"/>
          <w:szCs w:val="24"/>
        </w:rPr>
        <w:t>ariable</w:t>
      </w:r>
      <w:r w:rsidR="006C1B1D">
        <w:rPr>
          <w:spacing w:val="39"/>
          <w:sz w:val="24"/>
          <w:szCs w:val="24"/>
        </w:rPr>
        <w:t xml:space="preserve"> </w:t>
      </w:r>
      <w:r w:rsidR="006C1B1D">
        <w:rPr>
          <w:sz w:val="24"/>
          <w:szCs w:val="24"/>
        </w:rPr>
        <w:t>in</w:t>
      </w:r>
      <w:r w:rsidR="006C1B1D">
        <w:rPr>
          <w:spacing w:val="10"/>
          <w:sz w:val="24"/>
          <w:szCs w:val="24"/>
        </w:rPr>
        <w:t xml:space="preserve"> </w:t>
      </w:r>
      <w:r w:rsidR="006C1B1D">
        <w:rPr>
          <w:sz w:val="24"/>
          <w:szCs w:val="24"/>
        </w:rPr>
        <w:t>the</w:t>
      </w:r>
      <w:r w:rsidR="006C1B1D">
        <w:rPr>
          <w:spacing w:val="35"/>
          <w:sz w:val="24"/>
          <w:szCs w:val="24"/>
        </w:rPr>
        <w:t xml:space="preserve"> </w:t>
      </w:r>
      <w:r w:rsidR="006C1B1D">
        <w:rPr>
          <w:spacing w:val="6"/>
          <w:sz w:val="24"/>
          <w:szCs w:val="24"/>
        </w:rPr>
        <w:t>p</w:t>
      </w:r>
      <w:r w:rsidR="006C1B1D">
        <w:rPr>
          <w:sz w:val="24"/>
          <w:szCs w:val="24"/>
        </w:rPr>
        <w:t>ost-2006</w:t>
      </w:r>
      <w:r w:rsidR="006C1B1D">
        <w:rPr>
          <w:spacing w:val="14"/>
          <w:sz w:val="24"/>
          <w:szCs w:val="24"/>
        </w:rPr>
        <w:t xml:space="preserve"> </w:t>
      </w:r>
      <w:r w:rsidR="006C1B1D">
        <w:rPr>
          <w:spacing w:val="6"/>
          <w:sz w:val="24"/>
          <w:szCs w:val="24"/>
        </w:rPr>
        <w:t>p</w:t>
      </w:r>
      <w:r w:rsidR="006C1B1D">
        <w:rPr>
          <w:sz w:val="24"/>
          <w:szCs w:val="24"/>
        </w:rPr>
        <w:t>eri</w:t>
      </w:r>
      <w:r w:rsidR="006C1B1D">
        <w:rPr>
          <w:spacing w:val="7"/>
          <w:sz w:val="24"/>
          <w:szCs w:val="24"/>
        </w:rPr>
        <w:t>o</w:t>
      </w:r>
      <w:r w:rsidR="006C1B1D">
        <w:rPr>
          <w:sz w:val="24"/>
          <w:szCs w:val="24"/>
        </w:rPr>
        <w:t>d,</w:t>
      </w:r>
      <w:r w:rsidR="006C1B1D">
        <w:rPr>
          <w:spacing w:val="34"/>
          <w:sz w:val="24"/>
          <w:szCs w:val="24"/>
        </w:rPr>
        <w:t xml:space="preserve"> </w:t>
      </w:r>
      <w:r w:rsidR="006C1B1D">
        <w:rPr>
          <w:sz w:val="24"/>
          <w:szCs w:val="24"/>
        </w:rPr>
        <w:t>there</w:t>
      </w:r>
      <w:r w:rsidR="006C1B1D">
        <w:rPr>
          <w:spacing w:val="41"/>
          <w:sz w:val="24"/>
          <w:szCs w:val="24"/>
        </w:rPr>
        <w:t xml:space="preserve"> </w:t>
      </w:r>
      <w:r w:rsidR="006C1B1D">
        <w:rPr>
          <w:sz w:val="24"/>
          <w:szCs w:val="24"/>
        </w:rPr>
        <w:t>exists</w:t>
      </w:r>
      <w:r w:rsidR="006C1B1D">
        <w:rPr>
          <w:spacing w:val="25"/>
          <w:sz w:val="24"/>
          <w:szCs w:val="24"/>
        </w:rPr>
        <w:t xml:space="preserve"> </w:t>
      </w:r>
      <w:r w:rsidR="006C1B1D">
        <w:rPr>
          <w:sz w:val="24"/>
          <w:szCs w:val="24"/>
        </w:rPr>
        <w:t>a</w:t>
      </w:r>
      <w:r w:rsidR="006C1B1D">
        <w:rPr>
          <w:spacing w:val="13"/>
          <w:sz w:val="24"/>
          <w:szCs w:val="24"/>
        </w:rPr>
        <w:t xml:space="preserve"> </w:t>
      </w:r>
      <w:r w:rsidR="006C1B1D">
        <w:rPr>
          <w:sz w:val="24"/>
          <w:szCs w:val="24"/>
        </w:rPr>
        <w:t>clear</w:t>
      </w:r>
      <w:r w:rsidR="006C1B1D">
        <w:rPr>
          <w:spacing w:val="17"/>
          <w:sz w:val="24"/>
          <w:szCs w:val="24"/>
        </w:rPr>
        <w:t xml:space="preserve"> </w:t>
      </w:r>
      <w:r w:rsidR="006C1B1D">
        <w:rPr>
          <w:w w:val="105"/>
          <w:sz w:val="24"/>
          <w:szCs w:val="24"/>
        </w:rPr>
        <w:t>negati</w:t>
      </w:r>
      <w:r w:rsidR="006C1B1D">
        <w:rPr>
          <w:spacing w:val="-6"/>
          <w:w w:val="105"/>
          <w:sz w:val="24"/>
          <w:szCs w:val="24"/>
        </w:rPr>
        <w:t>v</w:t>
      </w:r>
      <w:r w:rsidR="006C1B1D">
        <w:rPr>
          <w:w w:val="97"/>
          <w:sz w:val="24"/>
          <w:szCs w:val="24"/>
        </w:rPr>
        <w:t>e</w:t>
      </w:r>
    </w:p>
    <w:p w14:paraId="28CF7356" w14:textId="77777777" w:rsidR="000A768D" w:rsidRDefault="000A768D">
      <w:pPr>
        <w:spacing w:line="200" w:lineRule="exact"/>
      </w:pPr>
    </w:p>
    <w:p w14:paraId="398865F6" w14:textId="77777777" w:rsidR="000A768D" w:rsidRDefault="000A768D">
      <w:pPr>
        <w:spacing w:line="200" w:lineRule="exact"/>
      </w:pPr>
    </w:p>
    <w:p w14:paraId="40BC6DAD" w14:textId="77777777" w:rsidR="000A768D" w:rsidRDefault="000A768D">
      <w:pPr>
        <w:spacing w:before="1" w:line="260" w:lineRule="exact"/>
        <w:rPr>
          <w:sz w:val="26"/>
          <w:szCs w:val="26"/>
        </w:rPr>
      </w:pPr>
    </w:p>
    <w:p w14:paraId="17C8617D" w14:textId="77777777" w:rsidR="000A768D" w:rsidRDefault="006C1B1D">
      <w:pPr>
        <w:spacing w:before="26" w:line="247" w:lineRule="auto"/>
        <w:ind w:left="100" w:right="83" w:firstLine="252"/>
        <w:sectPr w:rsidR="000A768D">
          <w:type w:val="continuous"/>
          <w:pgSz w:w="12240" w:h="15840"/>
          <w:pgMar w:top="1320" w:right="1320" w:bottom="280" w:left="1340" w:header="720" w:footer="720" w:gutter="0"/>
          <w:cols w:space="720"/>
        </w:sectPr>
      </w:pPr>
      <w:r>
        <w:rPr>
          <w:position w:val="8"/>
          <w:sz w:val="16"/>
          <w:szCs w:val="16"/>
        </w:rPr>
        <w:t>55</w:t>
      </w:r>
      <w:r>
        <w:rPr>
          <w:spacing w:val="-17"/>
        </w:rPr>
        <w:t>W</w:t>
      </w:r>
      <w:r>
        <w:t>e</w:t>
      </w:r>
      <w:r>
        <w:rPr>
          <w:spacing w:val="28"/>
        </w:rPr>
        <w:t xml:space="preserve"> </w:t>
      </w:r>
      <w:r>
        <w:rPr>
          <w:spacing w:val="6"/>
        </w:rPr>
        <w:t>b</w:t>
      </w:r>
      <w:r>
        <w:t>egin</w:t>
      </w:r>
      <w:r>
        <w:rPr>
          <w:spacing w:val="24"/>
        </w:rPr>
        <w:t xml:space="preserve"> </w:t>
      </w:r>
      <w:r>
        <w:t>our</w:t>
      </w:r>
      <w:r>
        <w:rPr>
          <w:spacing w:val="27"/>
        </w:rPr>
        <w:t xml:space="preserve"> </w:t>
      </w:r>
      <w:r>
        <w:rPr>
          <w:spacing w:val="6"/>
        </w:rPr>
        <w:t>p</w:t>
      </w:r>
      <w:r>
        <w:t>eri</w:t>
      </w:r>
      <w:r>
        <w:rPr>
          <w:spacing w:val="5"/>
        </w:rPr>
        <w:t>o</w:t>
      </w:r>
      <w:r>
        <w:t>d</w:t>
      </w:r>
      <w:r>
        <w:rPr>
          <w:spacing w:val="35"/>
        </w:rPr>
        <w:t xml:space="preserve"> </w:t>
      </w:r>
      <w:r>
        <w:t>for</w:t>
      </w:r>
      <w:r>
        <w:rPr>
          <w:spacing w:val="12"/>
        </w:rPr>
        <w:t xml:space="preserve"> </w:t>
      </w:r>
      <w:r>
        <w:t>analysis</w:t>
      </w:r>
      <w:r>
        <w:rPr>
          <w:spacing w:val="45"/>
        </w:rPr>
        <w:t xml:space="preserve"> </w:t>
      </w:r>
      <w:r>
        <w:t>here</w:t>
      </w:r>
      <w:r>
        <w:rPr>
          <w:spacing w:val="28"/>
        </w:rPr>
        <w:t xml:space="preserve"> </w:t>
      </w:r>
      <w:r>
        <w:t>at</w:t>
      </w:r>
      <w:r>
        <w:rPr>
          <w:spacing w:val="40"/>
        </w:rPr>
        <w:t xml:space="preserve"> </w:t>
      </w:r>
      <w:r>
        <w:t>1994</w:t>
      </w:r>
      <w:r>
        <w:rPr>
          <w:spacing w:val="3"/>
        </w:rPr>
        <w:t xml:space="preserve"> </w:t>
      </w:r>
      <w:r>
        <w:rPr>
          <w:spacing w:val="6"/>
        </w:rPr>
        <w:t>b</w:t>
      </w:r>
      <w:r>
        <w:t>ecause</w:t>
      </w:r>
      <w:r>
        <w:rPr>
          <w:spacing w:val="38"/>
        </w:rPr>
        <w:t xml:space="preserve"> </w:t>
      </w:r>
      <w:r>
        <w:t>the</w:t>
      </w:r>
      <w:r>
        <w:rPr>
          <w:spacing w:val="38"/>
        </w:rPr>
        <w:t xml:space="preserve"> </w:t>
      </w:r>
      <w:r>
        <w:t>infrequency</w:t>
      </w:r>
      <w:r>
        <w:rPr>
          <w:spacing w:val="45"/>
        </w:rPr>
        <w:t xml:space="preserve"> </w:t>
      </w:r>
      <w:r>
        <w:t>of</w:t>
      </w:r>
      <w:r>
        <w:rPr>
          <w:spacing w:val="-1"/>
        </w:rPr>
        <w:t xml:space="preserve"> </w:t>
      </w:r>
      <w:r>
        <w:t xml:space="preserve">disputes </w:t>
      </w:r>
      <w:r>
        <w:rPr>
          <w:spacing w:val="9"/>
        </w:rPr>
        <w:t xml:space="preserve"> </w:t>
      </w:r>
      <w:r>
        <w:rPr>
          <w:spacing w:val="6"/>
        </w:rPr>
        <w:t>b</w:t>
      </w:r>
      <w:r>
        <w:t>efore</w:t>
      </w:r>
      <w:r>
        <w:rPr>
          <w:spacing w:val="21"/>
        </w:rPr>
        <w:t xml:space="preserve"> </w:t>
      </w:r>
      <w:r>
        <w:rPr>
          <w:w w:val="121"/>
        </w:rPr>
        <w:t>that</w:t>
      </w:r>
      <w:r>
        <w:rPr>
          <w:spacing w:val="-3"/>
          <w:w w:val="121"/>
        </w:rPr>
        <w:t xml:space="preserve"> </w:t>
      </w:r>
      <w:r>
        <w:t>date</w:t>
      </w:r>
      <w:r>
        <w:rPr>
          <w:spacing w:val="49"/>
        </w:rPr>
        <w:t xml:space="preserve"> </w:t>
      </w:r>
      <w:r>
        <w:rPr>
          <w:w w:val="105"/>
        </w:rPr>
        <w:t xml:space="preserve">leads </w:t>
      </w:r>
      <w:r>
        <w:t>to</w:t>
      </w:r>
      <w:r>
        <w:rPr>
          <w:spacing w:val="36"/>
        </w:rPr>
        <w:t xml:space="preserve"> </w:t>
      </w:r>
      <w:r>
        <w:t>cases</w:t>
      </w:r>
      <w:r>
        <w:rPr>
          <w:spacing w:val="25"/>
        </w:rPr>
        <w:t xml:space="preserve"> </w:t>
      </w:r>
      <w:r>
        <w:t>in</w:t>
      </w:r>
      <w:r>
        <w:rPr>
          <w:spacing w:val="25"/>
        </w:rPr>
        <w:t xml:space="preserve"> </w:t>
      </w:r>
      <w:r>
        <w:t>whi</w:t>
      </w:r>
      <w:r>
        <w:rPr>
          <w:spacing w:val="-5"/>
        </w:rPr>
        <w:t>c</w:t>
      </w:r>
      <w:r>
        <w:t>h</w:t>
      </w:r>
      <w:r>
        <w:rPr>
          <w:spacing w:val="35"/>
        </w:rPr>
        <w:t xml:space="preserve"> </w:t>
      </w:r>
      <w:r>
        <w:t>no</w:t>
      </w:r>
      <w:r>
        <w:rPr>
          <w:spacing w:val="26"/>
        </w:rPr>
        <w:t xml:space="preserve"> </w:t>
      </w:r>
      <w:r>
        <w:t>cou</w:t>
      </w:r>
      <w:r>
        <w:rPr>
          <w:spacing w:val="-5"/>
        </w:rPr>
        <w:t>n</w:t>
      </w:r>
      <w:r>
        <w:t xml:space="preserve">try </w:t>
      </w:r>
      <w:r>
        <w:rPr>
          <w:spacing w:val="23"/>
        </w:rPr>
        <w:t xml:space="preserve"> </w:t>
      </w:r>
      <w:r>
        <w:t>had</w:t>
      </w:r>
      <w:r>
        <w:rPr>
          <w:spacing w:val="49"/>
        </w:rPr>
        <w:t xml:space="preserve"> </w:t>
      </w:r>
      <w:r>
        <w:t>a</w:t>
      </w:r>
      <w:r>
        <w:rPr>
          <w:spacing w:val="27"/>
        </w:rPr>
        <w:t xml:space="preserve"> </w:t>
      </w:r>
      <w:r>
        <w:t xml:space="preserve">dispute </w:t>
      </w:r>
      <w:r>
        <w:rPr>
          <w:spacing w:val="19"/>
        </w:rPr>
        <w:t xml:space="preserve"> </w:t>
      </w:r>
      <w:r>
        <w:t xml:space="preserve">within </w:t>
      </w:r>
      <w:r>
        <w:rPr>
          <w:spacing w:val="8"/>
        </w:rPr>
        <w:t xml:space="preserve"> </w:t>
      </w:r>
      <w:r>
        <w:t>the</w:t>
      </w:r>
      <w:r>
        <w:rPr>
          <w:spacing w:val="48"/>
        </w:rPr>
        <w:t xml:space="preserve"> </w:t>
      </w:r>
      <w:r>
        <w:t>last</w:t>
      </w:r>
      <w:r>
        <w:rPr>
          <w:spacing w:val="49"/>
        </w:rPr>
        <w:t xml:space="preserve"> </w:t>
      </w:r>
      <w:r>
        <w:rPr>
          <w:spacing w:val="-6"/>
          <w:w w:val="139"/>
        </w:rPr>
        <w:t>t</w:t>
      </w:r>
      <w:r>
        <w:rPr>
          <w:spacing w:val="-5"/>
          <w:w w:val="99"/>
        </w:rPr>
        <w:t>w</w:t>
      </w:r>
      <w:r>
        <w:rPr>
          <w:w w:val="99"/>
        </w:rPr>
        <w:t>o</w:t>
      </w:r>
      <w:r>
        <w:rPr>
          <w:spacing w:val="16"/>
        </w:rPr>
        <w:t xml:space="preserve"> </w:t>
      </w:r>
      <w:r>
        <w:rPr>
          <w:spacing w:val="-6"/>
          <w:w w:val="105"/>
        </w:rPr>
        <w:t>y</w:t>
      </w:r>
      <w:r>
        <w:rPr>
          <w:w w:val="107"/>
        </w:rPr>
        <w:t>ears.</w:t>
      </w:r>
    </w:p>
    <w:p w14:paraId="7D50B181" w14:textId="77777777" w:rsidR="000A768D" w:rsidRDefault="000A768D">
      <w:pPr>
        <w:spacing w:before="4" w:line="180" w:lineRule="exact"/>
        <w:rPr>
          <w:sz w:val="19"/>
          <w:szCs w:val="19"/>
        </w:rPr>
      </w:pPr>
    </w:p>
    <w:p w14:paraId="1BB68B71" w14:textId="77777777" w:rsidR="000A768D" w:rsidRDefault="006C1B1D">
      <w:pPr>
        <w:spacing w:before="14" w:line="388" w:lineRule="auto"/>
        <w:ind w:left="100" w:right="76"/>
        <w:rPr>
          <w:sz w:val="16"/>
          <w:szCs w:val="16"/>
        </w:rPr>
      </w:pPr>
      <w:r>
        <w:rPr>
          <w:sz w:val="24"/>
          <w:szCs w:val="24"/>
        </w:rPr>
        <w:t xml:space="preserve">relationship </w:t>
      </w:r>
      <w:r>
        <w:rPr>
          <w:spacing w:val="42"/>
          <w:sz w:val="24"/>
          <w:szCs w:val="24"/>
        </w:rPr>
        <w:t xml:space="preserve"> </w:t>
      </w:r>
      <w:r>
        <w:rPr>
          <w:spacing w:val="6"/>
          <w:sz w:val="24"/>
          <w:szCs w:val="24"/>
        </w:rPr>
        <w:t>b</w:t>
      </w:r>
      <w:r>
        <w:rPr>
          <w:sz w:val="24"/>
          <w:szCs w:val="24"/>
        </w:rPr>
        <w:t>e</w:t>
      </w:r>
      <w:r>
        <w:rPr>
          <w:spacing w:val="-7"/>
          <w:sz w:val="24"/>
          <w:szCs w:val="24"/>
        </w:rPr>
        <w:t>t</w:t>
      </w:r>
      <w:r>
        <w:rPr>
          <w:spacing w:val="-6"/>
          <w:sz w:val="24"/>
          <w:szCs w:val="24"/>
        </w:rPr>
        <w:t>w</w:t>
      </w:r>
      <w:r>
        <w:rPr>
          <w:sz w:val="24"/>
          <w:szCs w:val="24"/>
        </w:rPr>
        <w:t xml:space="preserve">een </w:t>
      </w:r>
      <w:r>
        <w:rPr>
          <w:spacing w:val="13"/>
          <w:sz w:val="24"/>
          <w:szCs w:val="24"/>
        </w:rPr>
        <w:t xml:space="preserve"> </w:t>
      </w:r>
      <w:r>
        <w:rPr>
          <w:sz w:val="24"/>
          <w:szCs w:val="24"/>
        </w:rPr>
        <w:t xml:space="preserve">the </w:t>
      </w:r>
      <w:r>
        <w:rPr>
          <w:spacing w:val="17"/>
          <w:sz w:val="24"/>
          <w:szCs w:val="24"/>
        </w:rPr>
        <w:t xml:space="preserve"> </w:t>
      </w:r>
      <w:r>
        <w:rPr>
          <w:sz w:val="24"/>
          <w:szCs w:val="24"/>
        </w:rPr>
        <w:t xml:space="preserve">initiation </w:t>
      </w:r>
      <w:r>
        <w:rPr>
          <w:spacing w:val="54"/>
          <w:sz w:val="24"/>
          <w:szCs w:val="24"/>
        </w:rPr>
        <w:t xml:space="preserve"> </w:t>
      </w:r>
      <w:r>
        <w:rPr>
          <w:sz w:val="24"/>
          <w:szCs w:val="24"/>
        </w:rPr>
        <w:t>of</w:t>
      </w:r>
      <w:r>
        <w:rPr>
          <w:spacing w:val="34"/>
          <w:sz w:val="24"/>
          <w:szCs w:val="24"/>
        </w:rPr>
        <w:t xml:space="preserve"> </w:t>
      </w:r>
      <w:r>
        <w:rPr>
          <w:sz w:val="24"/>
          <w:szCs w:val="24"/>
        </w:rPr>
        <w:t xml:space="preserve">disputes </w:t>
      </w:r>
      <w:r>
        <w:rPr>
          <w:spacing w:val="32"/>
          <w:sz w:val="24"/>
          <w:szCs w:val="24"/>
        </w:rPr>
        <w:t xml:space="preserve"> </w:t>
      </w:r>
      <w:r>
        <w:rPr>
          <w:sz w:val="24"/>
          <w:szCs w:val="24"/>
        </w:rPr>
        <w:t xml:space="preserve">and </w:t>
      </w:r>
      <w:r>
        <w:rPr>
          <w:spacing w:val="13"/>
          <w:sz w:val="24"/>
          <w:szCs w:val="24"/>
        </w:rPr>
        <w:t xml:space="preserve"> </w:t>
      </w:r>
      <w:r>
        <w:rPr>
          <w:spacing w:val="7"/>
          <w:sz w:val="24"/>
          <w:szCs w:val="24"/>
        </w:rPr>
        <w:t>p</w:t>
      </w:r>
      <w:r>
        <w:rPr>
          <w:sz w:val="24"/>
          <w:szCs w:val="24"/>
        </w:rPr>
        <w:t xml:space="preserve">erceptions </w:t>
      </w:r>
      <w:r>
        <w:rPr>
          <w:spacing w:val="34"/>
          <w:sz w:val="24"/>
          <w:szCs w:val="24"/>
        </w:rPr>
        <w:t xml:space="preserve"> </w:t>
      </w:r>
      <w:r>
        <w:rPr>
          <w:sz w:val="24"/>
          <w:szCs w:val="24"/>
        </w:rPr>
        <w:t>of</w:t>
      </w:r>
      <w:r>
        <w:rPr>
          <w:spacing w:val="34"/>
          <w:sz w:val="24"/>
          <w:szCs w:val="24"/>
        </w:rPr>
        <w:t xml:space="preserve"> </w:t>
      </w:r>
      <w:r>
        <w:rPr>
          <w:sz w:val="24"/>
          <w:szCs w:val="24"/>
        </w:rPr>
        <w:t>a</w:t>
      </w:r>
      <w:r>
        <w:rPr>
          <w:spacing w:val="56"/>
          <w:sz w:val="24"/>
          <w:szCs w:val="24"/>
        </w:rPr>
        <w:t xml:space="preserve"> </w:t>
      </w:r>
      <w:r>
        <w:rPr>
          <w:w w:val="103"/>
          <w:sz w:val="24"/>
          <w:szCs w:val="24"/>
        </w:rPr>
        <w:t>cou</w:t>
      </w:r>
      <w:r>
        <w:rPr>
          <w:spacing w:val="-6"/>
          <w:w w:val="103"/>
          <w:sz w:val="24"/>
          <w:szCs w:val="24"/>
        </w:rPr>
        <w:t>n</w:t>
      </w:r>
      <w:r>
        <w:rPr>
          <w:w w:val="137"/>
          <w:sz w:val="24"/>
          <w:szCs w:val="24"/>
        </w:rPr>
        <w:t>t</w:t>
      </w:r>
      <w:r>
        <w:rPr>
          <w:w w:val="99"/>
          <w:sz w:val="24"/>
          <w:szCs w:val="24"/>
        </w:rPr>
        <w:t>ry’s</w:t>
      </w:r>
      <w:r>
        <w:rPr>
          <w:sz w:val="24"/>
          <w:szCs w:val="24"/>
        </w:rPr>
        <w:t xml:space="preserve"> </w:t>
      </w:r>
      <w:r>
        <w:rPr>
          <w:spacing w:val="-14"/>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 xml:space="preserve">t </w:t>
      </w:r>
      <w:r>
        <w:rPr>
          <w:w w:val="109"/>
          <w:sz w:val="24"/>
          <w:szCs w:val="24"/>
        </w:rPr>
        <w:t>reputation.</w:t>
      </w:r>
      <w:r>
        <w:rPr>
          <w:w w:val="105"/>
          <w:position w:val="9"/>
          <w:sz w:val="16"/>
          <w:szCs w:val="16"/>
        </w:rPr>
        <w:t>56</w:t>
      </w:r>
    </w:p>
    <w:p w14:paraId="45101EFB" w14:textId="77777777" w:rsidR="000A768D" w:rsidRDefault="000A768D">
      <w:pPr>
        <w:spacing w:before="16" w:line="220" w:lineRule="exact"/>
        <w:rPr>
          <w:sz w:val="22"/>
          <w:szCs w:val="22"/>
        </w:rPr>
      </w:pPr>
    </w:p>
    <w:p w14:paraId="16814E1D" w14:textId="77777777" w:rsidR="000A768D" w:rsidRDefault="006C1B1D">
      <w:pPr>
        <w:ind w:left="1648"/>
        <w:rPr>
          <w:sz w:val="24"/>
          <w:szCs w:val="24"/>
        </w:rPr>
      </w:pPr>
      <w:r>
        <w:rPr>
          <w:w w:val="131"/>
          <w:sz w:val="24"/>
          <w:szCs w:val="24"/>
        </w:rPr>
        <w:t>Figure</w:t>
      </w:r>
      <w:r>
        <w:rPr>
          <w:spacing w:val="8"/>
          <w:w w:val="131"/>
          <w:sz w:val="24"/>
          <w:szCs w:val="24"/>
        </w:rPr>
        <w:t xml:space="preserve"> </w:t>
      </w:r>
      <w:r>
        <w:rPr>
          <w:sz w:val="24"/>
          <w:szCs w:val="24"/>
        </w:rPr>
        <w:t xml:space="preserve">4. </w:t>
      </w:r>
      <w:r>
        <w:rPr>
          <w:spacing w:val="28"/>
          <w:sz w:val="24"/>
          <w:szCs w:val="24"/>
        </w:rPr>
        <w:t xml:space="preserve"> </w:t>
      </w:r>
      <w:r>
        <w:rPr>
          <w:w w:val="107"/>
          <w:sz w:val="24"/>
          <w:szCs w:val="24"/>
        </w:rPr>
        <w:t>Substa</w:t>
      </w:r>
      <w:r>
        <w:rPr>
          <w:spacing w:val="-7"/>
          <w:w w:val="107"/>
          <w:sz w:val="24"/>
          <w:szCs w:val="24"/>
        </w:rPr>
        <w:t>n</w:t>
      </w:r>
      <w:r>
        <w:rPr>
          <w:w w:val="107"/>
          <w:sz w:val="24"/>
          <w:szCs w:val="24"/>
        </w:rPr>
        <w:t>ti</w:t>
      </w:r>
      <w:r>
        <w:rPr>
          <w:spacing w:val="-7"/>
          <w:w w:val="107"/>
          <w:sz w:val="24"/>
          <w:szCs w:val="24"/>
        </w:rPr>
        <w:t>v</w:t>
      </w:r>
      <w:r>
        <w:rPr>
          <w:w w:val="107"/>
          <w:sz w:val="24"/>
          <w:szCs w:val="24"/>
        </w:rPr>
        <w:t>e</w:t>
      </w:r>
      <w:r>
        <w:rPr>
          <w:spacing w:val="19"/>
          <w:w w:val="107"/>
          <w:sz w:val="24"/>
          <w:szCs w:val="24"/>
        </w:rPr>
        <w:t xml:space="preserve"> </w:t>
      </w:r>
      <w:r>
        <w:rPr>
          <w:sz w:val="24"/>
          <w:szCs w:val="24"/>
        </w:rPr>
        <w:t>Effect</w:t>
      </w:r>
      <w:r>
        <w:rPr>
          <w:spacing w:val="24"/>
          <w:sz w:val="24"/>
          <w:szCs w:val="24"/>
        </w:rPr>
        <w:t xml:space="preserve"> </w:t>
      </w:r>
      <w:r>
        <w:rPr>
          <w:sz w:val="24"/>
          <w:szCs w:val="24"/>
        </w:rPr>
        <w:t>of</w:t>
      </w:r>
      <w:r>
        <w:rPr>
          <w:spacing w:val="6"/>
          <w:sz w:val="24"/>
          <w:szCs w:val="24"/>
        </w:rPr>
        <w:t xml:space="preserve"> </w:t>
      </w:r>
      <w:r>
        <w:rPr>
          <w:sz w:val="24"/>
          <w:szCs w:val="24"/>
        </w:rPr>
        <w:t>Changes</w:t>
      </w:r>
      <w:r>
        <w:rPr>
          <w:spacing w:val="51"/>
          <w:sz w:val="24"/>
          <w:szCs w:val="24"/>
        </w:rPr>
        <w:t xml:space="preserve"> </w:t>
      </w:r>
      <w:r>
        <w:rPr>
          <w:sz w:val="24"/>
          <w:szCs w:val="24"/>
        </w:rPr>
        <w:t>in</w:t>
      </w:r>
      <w:r>
        <w:rPr>
          <w:spacing w:val="25"/>
          <w:sz w:val="24"/>
          <w:szCs w:val="24"/>
        </w:rPr>
        <w:t xml:space="preserve"> </w:t>
      </w:r>
      <w:r>
        <w:rPr>
          <w:sz w:val="24"/>
          <w:szCs w:val="24"/>
        </w:rPr>
        <w:t>ICSID</w:t>
      </w:r>
      <w:r>
        <w:rPr>
          <w:spacing w:val="37"/>
          <w:sz w:val="24"/>
          <w:szCs w:val="24"/>
        </w:rPr>
        <w:t xml:space="preserve"> </w:t>
      </w:r>
      <w:r>
        <w:rPr>
          <w:w w:val="105"/>
          <w:sz w:val="24"/>
          <w:szCs w:val="24"/>
        </w:rPr>
        <w:t>Disputes</w:t>
      </w:r>
    </w:p>
    <w:p w14:paraId="799E7A96" w14:textId="77777777" w:rsidR="000A768D" w:rsidRDefault="000A768D">
      <w:pPr>
        <w:spacing w:before="5" w:line="120" w:lineRule="exact"/>
        <w:rPr>
          <w:sz w:val="12"/>
          <w:szCs w:val="12"/>
        </w:rPr>
      </w:pPr>
    </w:p>
    <w:p w14:paraId="4FD1B458" w14:textId="77777777" w:rsidR="000A768D" w:rsidRDefault="000A768D">
      <w:pPr>
        <w:spacing w:line="200" w:lineRule="exact"/>
      </w:pPr>
    </w:p>
    <w:p w14:paraId="3B006484" w14:textId="77777777" w:rsidR="000A768D" w:rsidRDefault="00880F97">
      <w:pPr>
        <w:spacing w:before="30"/>
        <w:ind w:left="3943"/>
        <w:rPr>
          <w:sz w:val="18"/>
          <w:szCs w:val="18"/>
        </w:rPr>
      </w:pPr>
      <w:r>
        <w:pict w14:anchorId="12507FCD">
          <v:group id="_x0000_s1584" style="position:absolute;left:0;text-align:left;margin-left:244.55pt;margin-top:-2.15pt;width:150.2pt;height:18.8pt;z-index:-5305;mso-position-horizontal-relative:page" coordorigin="4891,-43" coordsize="3004,376">
            <v:shape id="_x0000_s1591" style="position:absolute;left:4895;top:-40;width:2998;height:370" coordorigin="4895,-40" coordsize="2998,370" path="m4895,330l4895,-40,7892,-40,7892,330,4895,330xe" filled="f" strokeweight="4082emu">
              <v:path arrowok="t"/>
            </v:shape>
            <v:polyline id="_x0000_s1590" style="position:absolute" points="10276,290,10276,104" coordorigin="5138,52" coordsize="0,186" filled="f" strokecolor="#999" strokeweight="9190emu">
              <v:path arrowok="t"/>
            </v:polyline>
            <v:shape id="_x0000_s1589" style="position:absolute;left:5089;top:96;width:97;height:97" coordorigin="5089,96" coordsize="97,97" path="m5127,193l5138,194,5159,189,5176,175,5185,155,5186,145,5181,123,5168,106,5148,97,5138,96,5116,101,5099,115,5090,135,5089,145,5094,167,5108,183,5127,193xe" fillcolor="#999" stroked="f">
              <v:path arrowok="t"/>
            </v:shape>
            <v:shape id="_x0000_s1588" style="position:absolute;left:5089;top:96;width:97;height:97" coordorigin="5089,96" coordsize="97,97" path="m5186,145l5181,123,5168,106,5148,97,5138,96,5116,101,5099,115,5090,135,5089,145,5094,167,5108,183,5127,193,5138,194,5159,189,5176,175,5185,155,5186,145xe" filled="f" strokeweight="4082emu">
              <v:path arrowok="t"/>
            </v:shape>
            <v:polyline id="_x0000_s1587" style="position:absolute" points="13086,290,13086,104" coordorigin="6543,52" coordsize="0,186" filled="f" strokeweight="9190emu">
              <v:path arrowok="t"/>
            </v:polyline>
            <v:shape id="_x0000_s1586" style="position:absolute;left:6477;top:69;width:131;height:114" coordorigin="6477,69" coordsize="131,114" path="m6543,69l6477,183,6608,183,6543,69xe" fillcolor="black" stroked="f">
              <v:path arrowok="t"/>
            </v:shape>
            <v:shape id="_x0000_s1585" style="position:absolute;left:6477;top:69;width:131;height:114" coordorigin="6477,69" coordsize="131,114" path="m6543,69l6608,183,6477,183,6543,69xe" filled="f" strokeweight="4082emu">
              <v:path arrowok="t"/>
            </v:shape>
            <w10:wrap anchorx="page"/>
          </v:group>
        </w:pict>
      </w:r>
      <w:r>
        <w:pict w14:anchorId="35439B2A">
          <v:shape id="_x0000_s1583" type="#_x0000_t136" style="position:absolute;left:0;text-align:left;margin-left:300.2pt;margin-top:213.4pt;width:18.1pt;height:9.25pt;rotation:315;z-index:-5301;mso-position-horizontal-relative:page" fillcolor="black" stroked="f">
            <o:extrusion v:ext="view" autorotationcenter="t"/>
            <v:textpath style="font-family:&quot;&amp;quot&quot;;font-size:9pt;v-text-kern:t;mso-text-shadow:auto" string="2002"/>
            <w10:wrap anchorx="page"/>
          </v:shape>
        </w:pict>
      </w:r>
      <w:r>
        <w:pict w14:anchorId="7DA45CDE">
          <v:shape id="_x0000_s1582" type="#_x0000_t136" style="position:absolute;left:0;text-align:left;margin-left:325.35pt;margin-top:213.4pt;width:18.1pt;height:9.25pt;rotation:315;z-index:-5300;mso-position-horizontal-relative:page" fillcolor="black" stroked="f">
            <o:extrusion v:ext="view" autorotationcenter="t"/>
            <v:textpath style="font-family:&quot;&amp;quot&quot;;font-size:9pt;v-text-kern:t;mso-text-shadow:auto" string="2006"/>
            <w10:wrap anchorx="page"/>
          </v:shape>
        </w:pict>
      </w:r>
      <w:r>
        <w:pict w14:anchorId="258B9CD9">
          <v:shape id="_x0000_s1581" type="#_x0000_t136" style="position:absolute;left:0;text-align:left;margin-left:350.5pt;margin-top:213.4pt;width:18.1pt;height:9.25pt;rotation:315;z-index:-5299;mso-position-horizontal-relative:page" fillcolor="black" stroked="f">
            <o:extrusion v:ext="view" autorotationcenter="t"/>
            <v:textpath style="font-family:&quot;&amp;quot&quot;;font-size:9pt;v-text-kern:t;mso-text-shadow:auto" string="2010"/>
            <w10:wrap anchorx="page"/>
          </v:shape>
        </w:pict>
      </w:r>
      <w:r>
        <w:pict w14:anchorId="780CEF65">
          <v:shape id="_x0000_s1580" type="#_x0000_t136" style="position:absolute;left:0;text-align:left;margin-left:375.65pt;margin-top:213.4pt;width:18.1pt;height:9.25pt;rotation:315;z-index:-5298;mso-position-horizontal-relative:page" fillcolor="black" stroked="f">
            <o:extrusion v:ext="view" autorotationcenter="t"/>
            <v:textpath style="font-family:&quot;&amp;quot&quot;;font-size:9pt;v-text-kern:t;mso-text-shadow:auto" string="2014"/>
            <w10:wrap anchorx="page"/>
          </v:shape>
        </w:pict>
      </w:r>
      <w:r>
        <w:pict w14:anchorId="2348E93C">
          <v:shape id="_x0000_s1579" type="#_x0000_t136" style="position:absolute;left:0;text-align:left;margin-left:249.8pt;margin-top:213.25pt;width:18.3pt;height:9.6pt;rotation:316;z-index:-5285;mso-position-horizontal-relative:page" fillcolor="black" stroked="f">
            <o:extrusion v:ext="view" autorotationcenter="t"/>
            <v:textpath style="font-family:&quot;&amp;quot&quot;;font-size:9pt;v-text-kern:t;mso-text-shadow:auto" string="1994"/>
            <w10:wrap anchorx="page"/>
          </v:shape>
        </w:pict>
      </w:r>
      <w:r w:rsidR="006C1B1D">
        <w:rPr>
          <w:sz w:val="18"/>
          <w:szCs w:val="18"/>
        </w:rPr>
        <w:t>Zero</w:t>
      </w:r>
      <w:r w:rsidR="006C1B1D">
        <w:rPr>
          <w:spacing w:val="25"/>
          <w:sz w:val="18"/>
          <w:szCs w:val="18"/>
        </w:rPr>
        <w:t xml:space="preserve"> </w:t>
      </w:r>
      <w:r w:rsidR="006C1B1D">
        <w:rPr>
          <w:sz w:val="18"/>
          <w:szCs w:val="18"/>
        </w:rPr>
        <w:t xml:space="preserve">Disputes      </w:t>
      </w:r>
      <w:r w:rsidR="006C1B1D">
        <w:rPr>
          <w:spacing w:val="42"/>
          <w:sz w:val="18"/>
          <w:szCs w:val="18"/>
        </w:rPr>
        <w:t xml:space="preserve"> </w:t>
      </w:r>
      <w:r w:rsidR="006C1B1D">
        <w:rPr>
          <w:sz w:val="18"/>
          <w:szCs w:val="18"/>
        </w:rPr>
        <w:t>High</w:t>
      </w:r>
      <w:r w:rsidR="006C1B1D">
        <w:rPr>
          <w:spacing w:val="29"/>
          <w:sz w:val="18"/>
          <w:szCs w:val="18"/>
        </w:rPr>
        <w:t xml:space="preserve"> </w:t>
      </w:r>
      <w:r w:rsidR="006C1B1D">
        <w:rPr>
          <w:w w:val="107"/>
          <w:sz w:val="18"/>
          <w:szCs w:val="18"/>
        </w:rPr>
        <w:t>Dispu</w:t>
      </w:r>
      <w:r w:rsidR="006C1B1D">
        <w:rPr>
          <w:w w:val="116"/>
          <w:sz w:val="18"/>
          <w:szCs w:val="18"/>
        </w:rPr>
        <w:t>te</w:t>
      </w:r>
      <w:r w:rsidR="006C1B1D">
        <w:rPr>
          <w:w w:val="102"/>
          <w:sz w:val="18"/>
          <w:szCs w:val="18"/>
        </w:rPr>
        <w:t>s</w:t>
      </w:r>
    </w:p>
    <w:p w14:paraId="191CFFE9" w14:textId="77777777" w:rsidR="000A768D" w:rsidRDefault="000A768D">
      <w:pPr>
        <w:spacing w:before="15" w:line="220" w:lineRule="exact"/>
        <w:rPr>
          <w:sz w:val="22"/>
          <w:szCs w:val="22"/>
        </w:rPr>
      </w:pPr>
    </w:p>
    <w:p w14:paraId="08924CF6" w14:textId="77777777" w:rsidR="000A768D" w:rsidRDefault="00880F97">
      <w:pPr>
        <w:spacing w:before="30"/>
        <w:ind w:left="1268"/>
        <w:rPr>
          <w:sz w:val="12"/>
          <w:szCs w:val="12"/>
        </w:rPr>
      </w:pPr>
      <w:r>
        <w:pict w14:anchorId="3F2859DF">
          <v:group id="_x0000_s1554" style="position:absolute;left:0;text-align:left;margin-left:107.1pt;margin-top:-.3pt;width:138.85pt;height:188.5pt;z-index:-5308;mso-position-horizontal-relative:page" coordorigin="2142,-6" coordsize="2777,3770">
            <v:shape id="_x0000_s1578" style="position:absolute;left:2146;top:294;width:2767;height:3464" coordorigin="2146,294" coordsize="2767,3464" path="m2146,3759l2146,294,4913,294,4913,3759,2146,3759xe" filled="f" strokeweight="4082emu">
              <v:path arrowok="t"/>
            </v:shape>
            <v:polyline id="_x0000_s1577" style="position:absolute" points="4292,6466,7059,6466" coordorigin="2146,3233" coordsize="2767,0" filled="f" strokecolor="#f9f9f9" strokeweight="6126emu">
              <v:path arrowok="t"/>
            </v:polyline>
            <v:polyline id="_x0000_s1576" style="position:absolute" points="4292,4958,7059,4958" coordorigin="2146,2479" coordsize="2767,0" filled="f" strokecolor="#f9f9f9" strokeweight="6126emu">
              <v:path arrowok="t"/>
            </v:polyline>
            <v:polyline id="_x0000_s1575" style="position:absolute" points="4292,3450,7059,3450" coordorigin="2146,1725" coordsize="2767,0" filled="f" strokecolor="#f9f9f9" strokeweight="6126emu">
              <v:path arrowok="t"/>
            </v:polyline>
            <v:polyline id="_x0000_s1574" style="position:absolute" points="4292,1942,7059,1942" coordorigin="2146,971" coordsize="2767,0" filled="f" strokecolor="#f9f9f9" strokeweight="6126emu">
              <v:path arrowok="t"/>
            </v:polyline>
            <v:polyline id="_x0000_s1573" style="position:absolute" points="5048,4053,5048,588" coordorigin="2524,294" coordsize="0,3464" filled="f" strokecolor="#f9f9f9" strokeweight="6126emu">
              <v:path arrowok="t"/>
            </v:polyline>
            <v:polyline id="_x0000_s1572" style="position:absolute" points="6054,4053,6054,588" coordorigin="3027,294" coordsize="0,3464" filled="f" strokecolor="#f9f9f9" strokeweight="6126emu">
              <v:path arrowok="t"/>
            </v:polyline>
            <v:polyline id="_x0000_s1571" style="position:absolute" points="7060,4053,7060,588" coordorigin="3530,294" coordsize="0,3464" filled="f" strokecolor="#f9f9f9" strokeweight="6126emu">
              <v:path arrowok="t"/>
            </v:polyline>
            <v:polyline id="_x0000_s1570" style="position:absolute" points="8066,4053,8066,588" coordorigin="4033,294" coordsize="0,3464" filled="f" strokecolor="#f9f9f9" strokeweight="6126emu">
              <v:path arrowok="t"/>
            </v:polyline>
            <v:polyline id="_x0000_s1569" style="position:absolute" points="9072,4053,9072,588" coordorigin="4536,294" coordsize="0,3464" filled="f" strokecolor="#f9f9f9" strokeweight="6126emu">
              <v:path arrowok="t"/>
            </v:polyline>
            <v:polyline id="_x0000_s1568" style="position:absolute" points="4292,7220,7059,7220" coordorigin="2146,3610" coordsize="2767,0" filled="f" strokecolor="#e5e5e5" strokeweight="2041emu">
              <v:path arrowok="t"/>
            </v:polyline>
            <v:polyline id="_x0000_s1567" style="position:absolute" points="4292,5712,7059,5712" coordorigin="2146,2856" coordsize="2767,0" filled="f" strokecolor="#e5e5e5" strokeweight="2041emu">
              <v:path arrowok="t"/>
            </v:polyline>
            <v:polyline id="_x0000_s1566" style="position:absolute" points="4292,4204,7059,4204" coordorigin="2146,2102" coordsize="2767,0" filled="f" strokecolor="#e5e5e5" strokeweight="2041emu">
              <v:path arrowok="t"/>
            </v:polyline>
            <v:polyline id="_x0000_s1565" style="position:absolute" points="4292,2696,7059,2696" coordorigin="2146,1348" coordsize="2767,0" filled="f" strokecolor="#e5e5e5" strokeweight="2041emu">
              <v:path arrowok="t"/>
            </v:polyline>
            <v:polyline id="_x0000_s1564" style="position:absolute" points="4292,1186,7059,1186" coordorigin="2146,593" coordsize="2767,0" filled="f" strokecolor="#e5e5e5" strokeweight="2041emu">
              <v:path arrowok="t"/>
            </v:polyline>
            <v:polyline id="_x0000_s1563" style="position:absolute" points="4544,4053,4544,588" coordorigin="2272,294" coordsize="0,3464" filled="f" strokecolor="#e5e5e5" strokeweight="2041emu">
              <v:path arrowok="t"/>
            </v:polyline>
            <v:polyline id="_x0000_s1562" style="position:absolute" points="5550,4053,5550,588" coordorigin="2775,294" coordsize="0,3464" filled="f" strokecolor="#e5e5e5" strokeweight="2041emu">
              <v:path arrowok="t"/>
            </v:polyline>
            <v:polyline id="_x0000_s1561" style="position:absolute" points="6556,4053,6556,588" coordorigin="3278,294" coordsize="0,3464" filled="f" strokecolor="#e5e5e5" strokeweight="2041emu">
              <v:path arrowok="t"/>
            </v:polyline>
            <v:polyline id="_x0000_s1560" style="position:absolute" points="7564,4053,7564,588" coordorigin="3782,294" coordsize="0,3464" filled="f" strokecolor="#e5e5e5" strokeweight="2041emu">
              <v:path arrowok="t"/>
            </v:polyline>
            <v:polyline id="_x0000_s1559" style="position:absolute" points="8570,4053,8570,588" coordorigin="4285,294" coordsize="0,3464" filled="f" strokecolor="#e5e5e5" strokeweight="2041emu">
              <v:path arrowok="t"/>
            </v:polyline>
            <v:polyline id="_x0000_s1558" style="position:absolute" points="9576,4053,9576,588" coordorigin="4788,294" coordsize="0,3464" filled="f" strokecolor="#e5e5e5" strokeweight="2041emu">
              <v:path arrowok="t"/>
            </v:polyline>
            <v:shape id="_x0000_s1557" type="#_x0000_t75" style="position:absolute;left:2203;top:445;width:2653;height:2684">
              <v:imagedata r:id="rId19" o:title=""/>
            </v:shape>
            <v:shape id="_x0000_s1556" style="position:absolute;left:2146;top:-5;width:2767;height:299" coordorigin="2146,-5" coordsize="2767,299" path="m2146,-5l2146,294,4913,294,4913,-5,2146,-5xe" fillcolor="#ccc" stroked="f">
              <v:path arrowok="t"/>
            </v:shape>
            <v:shape id="_x0000_s1555" style="position:absolute;left:2146;top:-5;width:2767;height:299" coordorigin="2146,-5" coordsize="2767,299" path="m2146,294l2146,-5,4913,-5,4913,294,2146,294xe" filled="f" strokecolor="#7f7f7f" strokeweight="2041emu">
              <v:path arrowok="t"/>
            </v:shape>
            <w10:wrap anchorx="page"/>
          </v:group>
        </w:pict>
      </w:r>
      <w:r>
        <w:pict w14:anchorId="0A0C86E6">
          <v:group id="_x0000_s1529" style="position:absolute;left:0;text-align:left;margin-left:250.25pt;margin-top:-.3pt;width:138.85pt;height:188.5pt;z-index:-5307;mso-position-horizontal-relative:page" coordorigin="5005,-6" coordsize="2777,3770">
            <v:shape id="_x0000_s1553" style="position:absolute;left:5010;top:294;width:2767;height:3464" coordorigin="5010,294" coordsize="2767,3464" path="m5010,3759l5010,294,7777,294,7777,3759,5010,3759xe" filled="f" strokeweight="4082emu">
              <v:path arrowok="t"/>
            </v:shape>
            <v:polyline id="_x0000_s1552" style="position:absolute" points="10020,6466,12787,6466" coordorigin="5010,3233" coordsize="2767,0" filled="f" strokecolor="#f9f9f9" strokeweight="6126emu">
              <v:path arrowok="t"/>
            </v:polyline>
            <v:polyline id="_x0000_s1551" style="position:absolute" points="10020,4958,12787,4958" coordorigin="5010,2479" coordsize="2767,0" filled="f" strokecolor="#f9f9f9" strokeweight="6126emu">
              <v:path arrowok="t"/>
            </v:polyline>
            <v:polyline id="_x0000_s1550" style="position:absolute" points="10020,3450,12787,3450" coordorigin="5010,1725" coordsize="2767,0" filled="f" strokecolor="#f9f9f9" strokeweight="6126emu">
              <v:path arrowok="t"/>
            </v:polyline>
            <v:polyline id="_x0000_s1549" style="position:absolute" points="10020,1942,12787,1942" coordorigin="5010,971" coordsize="2767,0" filled="f" strokecolor="#f9f9f9" strokeweight="6126emu">
              <v:path arrowok="t"/>
            </v:polyline>
            <v:polyline id="_x0000_s1548" style="position:absolute" points="10774,4053,10774,588" coordorigin="5387,294" coordsize="0,3464" filled="f" strokecolor="#f9f9f9" strokeweight="6126emu">
              <v:path arrowok="t"/>
            </v:polyline>
            <v:polyline id="_x0000_s1547" style="position:absolute" points="11780,4053,11780,588" coordorigin="5890,294" coordsize="0,3464" filled="f" strokecolor="#f9f9f9" strokeweight="6126emu">
              <v:path arrowok="t"/>
            </v:polyline>
            <v:polyline id="_x0000_s1546" style="position:absolute" points="12788,4053,12788,588" coordorigin="6394,294" coordsize="0,3464" filled="f" strokecolor="#f9f9f9" strokeweight="6126emu">
              <v:path arrowok="t"/>
            </v:polyline>
            <v:polyline id="_x0000_s1545" style="position:absolute" points="13794,4053,13794,588" coordorigin="6897,294" coordsize="0,3464" filled="f" strokecolor="#f9f9f9" strokeweight="6126emu">
              <v:path arrowok="t"/>
            </v:polyline>
            <v:polyline id="_x0000_s1544" style="position:absolute" points="14800,4053,14800,588" coordorigin="7400,294" coordsize="0,3464" filled="f" strokecolor="#f9f9f9" strokeweight="6126emu">
              <v:path arrowok="t"/>
            </v:polyline>
            <v:polyline id="_x0000_s1543" style="position:absolute" points="10020,7220,12787,7220" coordorigin="5010,3610" coordsize="2767,0" filled="f" strokecolor="#e5e5e5" strokeweight="2041emu">
              <v:path arrowok="t"/>
            </v:polyline>
            <v:polyline id="_x0000_s1542" style="position:absolute" points="10020,5712,12787,5712" coordorigin="5010,2856" coordsize="2767,0" filled="f" strokecolor="#e5e5e5" strokeweight="2041emu">
              <v:path arrowok="t"/>
            </v:polyline>
            <v:polyline id="_x0000_s1541" style="position:absolute" points="10020,4204,12787,4204" coordorigin="5010,2102" coordsize="2767,0" filled="f" strokecolor="#e5e5e5" strokeweight="2041emu">
              <v:path arrowok="t"/>
            </v:polyline>
            <v:polyline id="_x0000_s1540" style="position:absolute" points="10020,2696,12787,2696" coordorigin="5010,1348" coordsize="2767,0" filled="f" strokecolor="#e5e5e5" strokeweight="2041emu">
              <v:path arrowok="t"/>
            </v:polyline>
            <v:polyline id="_x0000_s1539" style="position:absolute" points="10020,1186,12787,1186" coordorigin="5010,593" coordsize="2767,0" filled="f" strokecolor="#e5e5e5" strokeweight="2041emu">
              <v:path arrowok="t"/>
            </v:polyline>
            <v:polyline id="_x0000_s1538" style="position:absolute" points="10272,4053,10272,588" coordorigin="5136,294" coordsize="0,3464" filled="f" strokecolor="#e5e5e5" strokeweight="2041emu">
              <v:path arrowok="t"/>
            </v:polyline>
            <v:polyline id="_x0000_s1537" style="position:absolute" points="11278,4053,11278,588" coordorigin="5639,294" coordsize="0,3464" filled="f" strokecolor="#e5e5e5" strokeweight="2041emu">
              <v:path arrowok="t"/>
            </v:polyline>
            <v:polyline id="_x0000_s1536" style="position:absolute" points="12284,4053,12284,588" coordorigin="6142,294" coordsize="0,3464" filled="f" strokecolor="#e5e5e5" strokeweight="2041emu">
              <v:path arrowok="t"/>
            </v:polyline>
            <v:polyline id="_x0000_s1535" style="position:absolute" points="13290,4053,13290,588" coordorigin="6645,294" coordsize="0,3464" filled="f" strokecolor="#e5e5e5" strokeweight="2041emu">
              <v:path arrowok="t"/>
            </v:polyline>
            <v:polyline id="_x0000_s1534" style="position:absolute" points="14296,4053,14296,588" coordorigin="7148,294" coordsize="0,3464" filled="f" strokecolor="#e5e5e5" strokeweight="2041emu">
              <v:path arrowok="t"/>
            </v:polyline>
            <v:polyline id="_x0000_s1533" style="position:absolute" points="15302,4053,15302,588" coordorigin="7651,294" coordsize="0,3464" filled="f" strokecolor="#e5e5e5" strokeweight="2041emu">
              <v:path arrowok="t"/>
            </v:polyline>
            <v:shape id="_x0000_s1532" type="#_x0000_t75" style="position:absolute;left:5067;top:721;width:2653;height:2887">
              <v:imagedata r:id="rId20" o:title=""/>
            </v:shape>
            <v:shape id="_x0000_s1531" style="position:absolute;left:5010;top:-5;width:2767;height:299" coordorigin="5010,-5" coordsize="2767,299" path="m5010,-5l5010,294,7777,294,7777,-5,5010,-5xe" fillcolor="#ccc" stroked="f">
              <v:path arrowok="t"/>
            </v:shape>
            <v:shape id="_x0000_s1530" style="position:absolute;left:5010;top:-5;width:2767;height:299" coordorigin="5010,-5" coordsize="2767,299" path="m5010,294l5010,-5,7777,-5,7777,294,5010,294xe" filled="f" strokecolor="#7f7f7f" strokeweight="2041emu">
              <v:path arrowok="t"/>
            </v:shape>
            <w10:wrap anchorx="page"/>
          </v:group>
        </w:pict>
      </w:r>
      <w:r>
        <w:pict w14:anchorId="1D9FD297">
          <v:group id="_x0000_s1504" style="position:absolute;left:0;text-align:left;margin-left:393.45pt;margin-top:-.3pt;width:138.85pt;height:188.5pt;z-index:-5306;mso-position-horizontal-relative:page" coordorigin="7869,-6" coordsize="2777,3770">
            <v:shape id="_x0000_s1528" style="position:absolute;left:7874;top:294;width:2767;height:3464" coordorigin="7874,294" coordsize="2767,3464" path="m7874,3759l7874,294,10641,294,10641,3759,7874,3759xe" filled="f" strokeweight="4082emu">
              <v:path arrowok="t"/>
            </v:shape>
            <v:polyline id="_x0000_s1527" style="position:absolute" points="15748,6466,18515,6466" coordorigin="7874,3233" coordsize="2767,0" filled="f" strokecolor="#f9f9f9" strokeweight="6126emu">
              <v:path arrowok="t"/>
            </v:polyline>
            <v:polyline id="_x0000_s1526" style="position:absolute" points="15748,4958,18515,4958" coordorigin="7874,2479" coordsize="2767,0" filled="f" strokecolor="#f9f9f9" strokeweight="6126emu">
              <v:path arrowok="t"/>
            </v:polyline>
            <v:polyline id="_x0000_s1525" style="position:absolute" points="15748,3450,18515,3450" coordorigin="7874,1725" coordsize="2767,0" filled="f" strokecolor="#f9f9f9" strokeweight="6126emu">
              <v:path arrowok="t"/>
            </v:polyline>
            <v:polyline id="_x0000_s1524" style="position:absolute" points="15748,1942,18515,1942" coordorigin="7874,971" coordsize="2767,0" filled="f" strokecolor="#f9f9f9" strokeweight="6126emu">
              <v:path arrowok="t"/>
            </v:polyline>
            <v:polyline id="_x0000_s1523" style="position:absolute" points="16502,4053,16502,588" coordorigin="8251,294" coordsize="0,3464" filled="f" strokecolor="#f9f9f9" strokeweight="6126emu">
              <v:path arrowok="t"/>
            </v:polyline>
            <v:polyline id="_x0000_s1522" style="position:absolute" points="17508,4053,17508,588" coordorigin="8754,294" coordsize="0,3464" filled="f" strokecolor="#f9f9f9" strokeweight="6126emu">
              <v:path arrowok="t"/>
            </v:polyline>
            <v:polyline id="_x0000_s1521" style="position:absolute" points="18514,4053,18514,588" coordorigin="9257,294" coordsize="0,3464" filled="f" strokecolor="#f9f9f9" strokeweight="6126emu">
              <v:path arrowok="t"/>
            </v:polyline>
            <v:polyline id="_x0000_s1520" style="position:absolute" points="19520,4053,19520,588" coordorigin="9760,294" coordsize="0,3464" filled="f" strokecolor="#f9f9f9" strokeweight="6126emu">
              <v:path arrowok="t"/>
            </v:polyline>
            <v:polyline id="_x0000_s1519" style="position:absolute" points="20526,4053,20526,588" coordorigin="10263,294" coordsize="0,3464" filled="f" strokecolor="#f9f9f9" strokeweight="6126emu">
              <v:path arrowok="t"/>
            </v:polyline>
            <v:polyline id="_x0000_s1518" style="position:absolute" points="15748,7220,18515,7220" coordorigin="7874,3610" coordsize="2767,0" filled="f" strokecolor="#e5e5e5" strokeweight="2041emu">
              <v:path arrowok="t"/>
            </v:polyline>
            <v:polyline id="_x0000_s1517" style="position:absolute" points="15748,5712,18515,5712" coordorigin="7874,2856" coordsize="2767,0" filled="f" strokecolor="#e5e5e5" strokeweight="2041emu">
              <v:path arrowok="t"/>
            </v:polyline>
            <v:polyline id="_x0000_s1516" style="position:absolute" points="15748,4204,18515,4204" coordorigin="7874,2102" coordsize="2767,0" filled="f" strokecolor="#e5e5e5" strokeweight="2041emu">
              <v:path arrowok="t"/>
            </v:polyline>
            <v:polyline id="_x0000_s1515" style="position:absolute" points="15748,2696,18515,2696" coordorigin="7874,1348" coordsize="2767,0" filled="f" strokecolor="#e5e5e5" strokeweight="2041emu">
              <v:path arrowok="t"/>
            </v:polyline>
            <v:polyline id="_x0000_s1514" style="position:absolute" points="15748,1186,18515,1186" coordorigin="7874,593" coordsize="2767,0" filled="f" strokecolor="#e5e5e5" strokeweight="2041emu">
              <v:path arrowok="t"/>
            </v:polyline>
            <v:polyline id="_x0000_s1513" style="position:absolute" points="15998,4053,15998,588" coordorigin="7999,294" coordsize="0,3464" filled="f" strokecolor="#e5e5e5" strokeweight="2041emu">
              <v:path arrowok="t"/>
            </v:polyline>
            <v:polyline id="_x0000_s1512" style="position:absolute" points="17004,4053,17004,588" coordorigin="8502,294" coordsize="0,3464" filled="f" strokecolor="#e5e5e5" strokeweight="2041emu">
              <v:path arrowok="t"/>
            </v:polyline>
            <v:polyline id="_x0000_s1511" style="position:absolute" points="18012,4053,18012,588" coordorigin="9006,294" coordsize="0,3464" filled="f" strokecolor="#e5e5e5" strokeweight="2041emu">
              <v:path arrowok="t"/>
            </v:polyline>
            <v:polyline id="_x0000_s1510" style="position:absolute" points="19018,4053,19018,588" coordorigin="9509,294" coordsize="0,3464" filled="f" strokecolor="#e5e5e5" strokeweight="2041emu">
              <v:path arrowok="t"/>
            </v:polyline>
            <v:polyline id="_x0000_s1509" style="position:absolute" points="20024,4053,20024,588" coordorigin="10012,294" coordsize="0,3464" filled="f" strokecolor="#e5e5e5" strokeweight="2041emu">
              <v:path arrowok="t"/>
            </v:polyline>
            <v:polyline id="_x0000_s1508" style="position:absolute" points="21030,4053,21030,588" coordorigin="10515,294" coordsize="0,3464" filled="f" strokecolor="#e5e5e5" strokeweight="2041emu">
              <v:path arrowok="t"/>
            </v:polyline>
            <v:shape id="_x0000_s1507" type="#_x0000_t75" style="position:absolute;left:7930;top:795;width:2653;height:2750">
              <v:imagedata r:id="rId21" o:title=""/>
            </v:shape>
            <v:shape id="_x0000_s1506" style="position:absolute;left:7874;top:-5;width:2767;height:299" coordorigin="7874,-5" coordsize="2767,299" path="m7874,-5l7874,294,10641,294,10641,-5,7874,-5xe" fillcolor="#ccc" stroked="f">
              <v:path arrowok="t"/>
            </v:shape>
            <v:shape id="_x0000_s1505" style="position:absolute;left:7874;top:-5;width:2767;height:299" coordorigin="7874,-5" coordsize="2767,299" path="m7874,294l7874,-5,10641,-5,10641,294,7874,294xe" filled="f" strokecolor="#7f7f7f" strokeweight="2041emu">
              <v:path arrowok="t"/>
            </v:shape>
            <w10:wrap anchorx="page"/>
          </v:group>
        </w:pict>
      </w:r>
      <w:r>
        <w:pict w14:anchorId="175EA4B4">
          <v:shape id="_x0000_s1503" type="#_x0000_t136" style="position:absolute;left:0;text-align:left;margin-left:393.05pt;margin-top:189.8pt;width:18.1pt;height:9.25pt;rotation:315;z-index:-5297;mso-position-horizontal-relative:page" fillcolor="black" stroked="f">
            <o:extrusion v:ext="view" autorotationcenter="t"/>
            <v:textpath style="font-family:&quot;&amp;quot&quot;;font-size:9pt;v-text-kern:t;mso-text-shadow:auto" string="1994"/>
            <w10:wrap anchorx="page"/>
          </v:shape>
        </w:pict>
      </w:r>
      <w:r>
        <w:pict w14:anchorId="24E1498F">
          <v:shape id="_x0000_s1502" type="#_x0000_t136" style="position:absolute;left:0;text-align:left;margin-left:418.2pt;margin-top:189.8pt;width:18.1pt;height:9.25pt;rotation:315;z-index:-5296;mso-position-horizontal-relative:page" fillcolor="black" stroked="f">
            <o:extrusion v:ext="view" autorotationcenter="t"/>
            <v:textpath style="font-family:&quot;&amp;quot&quot;;font-size:9pt;v-text-kern:t;mso-text-shadow:auto" string="1998"/>
            <w10:wrap anchorx="page"/>
          </v:shape>
        </w:pict>
      </w:r>
      <w:r>
        <w:pict w14:anchorId="71CFC751">
          <v:shape id="_x0000_s1501" type="#_x0000_t136" style="position:absolute;left:0;text-align:left;margin-left:443.35pt;margin-top:189.8pt;width:18.1pt;height:9.25pt;rotation:315;z-index:-5295;mso-position-horizontal-relative:page" fillcolor="black" stroked="f">
            <o:extrusion v:ext="view" autorotationcenter="t"/>
            <v:textpath style="font-family:&quot;&amp;quot&quot;;font-size:9pt;v-text-kern:t;mso-text-shadow:auto" string="2002"/>
            <w10:wrap anchorx="page"/>
          </v:shape>
        </w:pict>
      </w:r>
      <w:r>
        <w:pict w14:anchorId="4B1E5C7F">
          <v:shape id="_x0000_s1500" type="#_x0000_t136" style="position:absolute;left:0;text-align:left;margin-left:468.5pt;margin-top:189.8pt;width:18.1pt;height:9.25pt;rotation:315;z-index:-5294;mso-position-horizontal-relative:page" fillcolor="black" stroked="f">
            <o:extrusion v:ext="view" autorotationcenter="t"/>
            <v:textpath style="font-family:&quot;&amp;quot&quot;;font-size:9pt;v-text-kern:t;mso-text-shadow:auto" string="2006"/>
            <w10:wrap anchorx="page"/>
          </v:shape>
        </w:pict>
      </w:r>
      <w:r>
        <w:pict w14:anchorId="66CF4788">
          <v:shape id="_x0000_s1499" type="#_x0000_t136" style="position:absolute;left:0;text-align:left;margin-left:493.65pt;margin-top:189.8pt;width:18.1pt;height:9.25pt;rotation:315;z-index:-5293;mso-position-horizontal-relative:page" fillcolor="black" stroked="f">
            <o:extrusion v:ext="view" autorotationcenter="t"/>
            <v:textpath style="font-family:&quot;&amp;quot&quot;;font-size:9pt;v-text-kern:t;mso-text-shadow:auto" string="2010"/>
            <w10:wrap anchorx="page"/>
          </v:shape>
        </w:pict>
      </w:r>
      <w:r>
        <w:pict w14:anchorId="38F80C9D">
          <v:shape id="_x0000_s1498" type="#_x0000_t136" style="position:absolute;left:0;text-align:left;margin-left:518.8pt;margin-top:189.8pt;width:18.1pt;height:9.25pt;rotation:315;z-index:-5292;mso-position-horizontal-relative:page" fillcolor="black" stroked="f">
            <o:extrusion v:ext="view" autorotationcenter="t"/>
            <v:textpath style="font-family:&quot;&amp;quot&quot;;font-size:9pt;v-text-kern:t;mso-text-shadow:auto" string="2014"/>
            <w10:wrap anchorx="page"/>
          </v:shape>
        </w:pict>
      </w:r>
      <w:r w:rsidR="006C1B1D">
        <w:rPr>
          <w:color w:val="191919"/>
          <w:sz w:val="18"/>
          <w:szCs w:val="18"/>
        </w:rPr>
        <w:t>ICSID</w:t>
      </w:r>
      <w:r w:rsidR="006C1B1D">
        <w:rPr>
          <w:color w:val="191919"/>
          <w:spacing w:val="43"/>
          <w:sz w:val="18"/>
          <w:szCs w:val="18"/>
        </w:rPr>
        <w:t xml:space="preserve"> </w:t>
      </w:r>
      <w:r w:rsidR="006C1B1D">
        <w:rPr>
          <w:color w:val="191919"/>
          <w:sz w:val="18"/>
          <w:szCs w:val="18"/>
        </w:rPr>
        <w:t xml:space="preserve">(past </w:t>
      </w:r>
      <w:r w:rsidR="006C1B1D">
        <w:rPr>
          <w:color w:val="191919"/>
          <w:spacing w:val="23"/>
          <w:sz w:val="18"/>
          <w:szCs w:val="18"/>
        </w:rPr>
        <w:t xml:space="preserve"> </w:t>
      </w:r>
      <w:r w:rsidR="006C1B1D">
        <w:rPr>
          <w:color w:val="191919"/>
          <w:spacing w:val="-5"/>
          <w:w w:val="141"/>
          <w:sz w:val="18"/>
          <w:szCs w:val="18"/>
        </w:rPr>
        <w:t>t</w:t>
      </w:r>
      <w:r w:rsidR="006C1B1D">
        <w:rPr>
          <w:color w:val="191919"/>
          <w:spacing w:val="-5"/>
          <w:sz w:val="18"/>
          <w:szCs w:val="18"/>
        </w:rPr>
        <w:t>w</w:t>
      </w:r>
      <w:r w:rsidR="006C1B1D">
        <w:rPr>
          <w:color w:val="191919"/>
          <w:sz w:val="18"/>
          <w:szCs w:val="18"/>
        </w:rPr>
        <w:t>o</w:t>
      </w:r>
      <w:r w:rsidR="006C1B1D">
        <w:rPr>
          <w:color w:val="191919"/>
          <w:spacing w:val="15"/>
          <w:sz w:val="18"/>
          <w:szCs w:val="18"/>
        </w:rPr>
        <w:t xml:space="preserve"> </w:t>
      </w:r>
      <w:r w:rsidR="006C1B1D">
        <w:rPr>
          <w:color w:val="191919"/>
          <w:spacing w:val="-5"/>
          <w:sz w:val="18"/>
          <w:szCs w:val="18"/>
        </w:rPr>
        <w:t>y</w:t>
      </w:r>
      <w:r w:rsidR="006C1B1D">
        <w:rPr>
          <w:color w:val="191919"/>
          <w:sz w:val="18"/>
          <w:szCs w:val="18"/>
        </w:rPr>
        <w:t xml:space="preserve">ears)                      </w:t>
      </w:r>
      <w:r w:rsidR="006C1B1D">
        <w:rPr>
          <w:color w:val="191919"/>
          <w:spacing w:val="28"/>
          <w:sz w:val="18"/>
          <w:szCs w:val="18"/>
        </w:rPr>
        <w:t xml:space="preserve"> </w:t>
      </w:r>
      <w:r w:rsidR="006C1B1D">
        <w:rPr>
          <w:color w:val="191919"/>
          <w:sz w:val="18"/>
          <w:szCs w:val="18"/>
        </w:rPr>
        <w:t>ICSID</w:t>
      </w:r>
      <w:r w:rsidR="006C1B1D">
        <w:rPr>
          <w:color w:val="191919"/>
          <w:spacing w:val="43"/>
          <w:sz w:val="18"/>
          <w:szCs w:val="18"/>
        </w:rPr>
        <w:t xml:space="preserve"> </w:t>
      </w:r>
      <w:r w:rsidR="006C1B1D">
        <w:rPr>
          <w:color w:val="191919"/>
          <w:sz w:val="18"/>
          <w:szCs w:val="18"/>
        </w:rPr>
        <w:t xml:space="preserve">(past </w:t>
      </w:r>
      <w:r w:rsidR="006C1B1D">
        <w:rPr>
          <w:color w:val="191919"/>
          <w:spacing w:val="23"/>
          <w:sz w:val="18"/>
          <w:szCs w:val="18"/>
        </w:rPr>
        <w:t xml:space="preserve"> </w:t>
      </w:r>
      <w:r w:rsidR="006C1B1D">
        <w:rPr>
          <w:color w:val="191919"/>
          <w:sz w:val="18"/>
          <w:szCs w:val="18"/>
        </w:rPr>
        <w:t>fi</w:t>
      </w:r>
      <w:r w:rsidR="006C1B1D">
        <w:rPr>
          <w:color w:val="191919"/>
          <w:spacing w:val="-5"/>
          <w:sz w:val="18"/>
          <w:szCs w:val="18"/>
        </w:rPr>
        <w:t>v</w:t>
      </w:r>
      <w:r w:rsidR="006C1B1D">
        <w:rPr>
          <w:color w:val="191919"/>
          <w:sz w:val="18"/>
          <w:szCs w:val="18"/>
        </w:rPr>
        <w:t>e</w:t>
      </w:r>
      <w:r w:rsidR="006C1B1D">
        <w:rPr>
          <w:color w:val="191919"/>
          <w:spacing w:val="13"/>
          <w:sz w:val="18"/>
          <w:szCs w:val="18"/>
        </w:rPr>
        <w:t xml:space="preserve"> </w:t>
      </w:r>
      <w:r w:rsidR="006C1B1D">
        <w:rPr>
          <w:color w:val="191919"/>
          <w:spacing w:val="-5"/>
          <w:sz w:val="18"/>
          <w:szCs w:val="18"/>
        </w:rPr>
        <w:t>y</w:t>
      </w:r>
      <w:r w:rsidR="006C1B1D">
        <w:rPr>
          <w:color w:val="191919"/>
          <w:sz w:val="18"/>
          <w:szCs w:val="18"/>
        </w:rPr>
        <w:t xml:space="preserve">ears)                        </w:t>
      </w:r>
      <w:r w:rsidR="006C1B1D">
        <w:rPr>
          <w:color w:val="191919"/>
          <w:spacing w:val="11"/>
          <w:sz w:val="18"/>
          <w:szCs w:val="18"/>
        </w:rPr>
        <w:t xml:space="preserve"> </w:t>
      </w:r>
      <w:r w:rsidR="006C1B1D">
        <w:rPr>
          <w:color w:val="191919"/>
          <w:w w:val="109"/>
          <w:sz w:val="18"/>
          <w:szCs w:val="18"/>
        </w:rPr>
        <w:t>Cu</w:t>
      </w:r>
      <w:r w:rsidR="006C1B1D">
        <w:rPr>
          <w:color w:val="191919"/>
          <w:spacing w:val="-5"/>
          <w:w w:val="109"/>
          <w:sz w:val="18"/>
          <w:szCs w:val="18"/>
        </w:rPr>
        <w:t>m</w:t>
      </w:r>
      <w:r w:rsidR="006C1B1D">
        <w:rPr>
          <w:color w:val="191919"/>
          <w:w w:val="109"/>
          <w:sz w:val="18"/>
          <w:szCs w:val="18"/>
        </w:rPr>
        <w:t>ulati</w:t>
      </w:r>
      <w:r w:rsidR="006C1B1D">
        <w:rPr>
          <w:color w:val="191919"/>
          <w:spacing w:val="-5"/>
          <w:w w:val="109"/>
          <w:sz w:val="18"/>
          <w:szCs w:val="18"/>
        </w:rPr>
        <w:t>v</w:t>
      </w:r>
      <w:r w:rsidR="006C1B1D">
        <w:rPr>
          <w:color w:val="191919"/>
          <w:w w:val="109"/>
          <w:sz w:val="18"/>
          <w:szCs w:val="18"/>
        </w:rPr>
        <w:t>e</w:t>
      </w:r>
      <w:r w:rsidR="006C1B1D">
        <w:rPr>
          <w:color w:val="191919"/>
          <w:spacing w:val="18"/>
          <w:w w:val="109"/>
          <w:sz w:val="18"/>
          <w:szCs w:val="18"/>
        </w:rPr>
        <w:t xml:space="preserve"> </w:t>
      </w:r>
      <w:r w:rsidR="006C1B1D">
        <w:rPr>
          <w:color w:val="191919"/>
          <w:w w:val="106"/>
          <w:sz w:val="18"/>
          <w:szCs w:val="18"/>
        </w:rPr>
        <w:t>ICSID</w:t>
      </w:r>
      <w:r w:rsidR="006C1B1D">
        <w:rPr>
          <w:color w:val="191919"/>
          <w:w w:val="142"/>
          <w:position w:val="-3"/>
          <w:sz w:val="12"/>
          <w:szCs w:val="12"/>
        </w:rPr>
        <w:t>t</w:t>
      </w:r>
      <w:r w:rsidR="006C1B1D">
        <w:rPr>
          <w:rFonts w:ascii="Segoe UI Symbol" w:eastAsia="Segoe UI Symbol" w:hAnsi="Segoe UI Symbol" w:cs="Segoe UI Symbol"/>
          <w:color w:val="191919"/>
          <w:w w:val="124"/>
          <w:position w:val="-3"/>
          <w:sz w:val="12"/>
          <w:szCs w:val="12"/>
        </w:rPr>
        <w:t>−</w:t>
      </w:r>
      <w:r w:rsidR="006C1B1D">
        <w:rPr>
          <w:color w:val="191919"/>
          <w:w w:val="109"/>
          <w:position w:val="-3"/>
          <w:sz w:val="12"/>
          <w:szCs w:val="12"/>
        </w:rPr>
        <w:t>1</w:t>
      </w:r>
    </w:p>
    <w:p w14:paraId="6F9F3F7F" w14:textId="77777777" w:rsidR="000A768D" w:rsidRDefault="000A768D">
      <w:pPr>
        <w:spacing w:line="180" w:lineRule="exact"/>
        <w:rPr>
          <w:sz w:val="19"/>
          <w:szCs w:val="19"/>
        </w:rPr>
      </w:pPr>
    </w:p>
    <w:p w14:paraId="4B53EBF0" w14:textId="77777777" w:rsidR="000A768D" w:rsidRDefault="00880F97">
      <w:pPr>
        <w:spacing w:before="30"/>
        <w:ind w:left="397"/>
        <w:rPr>
          <w:sz w:val="18"/>
          <w:szCs w:val="18"/>
        </w:rPr>
      </w:pPr>
      <w:r>
        <w:pict w14:anchorId="1F08C591">
          <v:shape id="_x0000_s1497" type="#_x0000_t202" style="position:absolute;left:0;text-align:left;margin-left:75.75pt;margin-top:-11.6pt;width:13.6pt;height:181pt;z-index:-5303;mso-position-horizontal-relative:page" filled="f" stroked="f">
            <v:textbox style="layout-flow:vertical;mso-layout-flow-alt:bottom-to-top" inset="0,0,0,0">
              <w:txbxContent>
                <w:p w14:paraId="1996FB27" w14:textId="77777777" w:rsidR="00462171" w:rsidRDefault="00462171">
                  <w:pPr>
                    <w:spacing w:line="240" w:lineRule="exact"/>
                    <w:ind w:left="20" w:right="-35"/>
                    <w:rPr>
                      <w:sz w:val="23"/>
                      <w:szCs w:val="23"/>
                    </w:rPr>
                  </w:pPr>
                  <w:r>
                    <w:rPr>
                      <w:w w:val="109"/>
                      <w:sz w:val="23"/>
                      <w:szCs w:val="23"/>
                    </w:rPr>
                    <w:t>Predicted</w:t>
                  </w:r>
                  <w:r>
                    <w:rPr>
                      <w:spacing w:val="13"/>
                      <w:w w:val="109"/>
                      <w:sz w:val="23"/>
                      <w:szCs w:val="23"/>
                    </w:rPr>
                    <w:t xml:space="preserve"> </w:t>
                  </w:r>
                  <w:r>
                    <w:rPr>
                      <w:w w:val="108"/>
                      <w:sz w:val="23"/>
                      <w:szCs w:val="23"/>
                    </w:rPr>
                    <w:t>I</w:t>
                  </w:r>
                  <w:r>
                    <w:rPr>
                      <w:spacing w:val="-6"/>
                      <w:w w:val="108"/>
                      <w:sz w:val="23"/>
                      <w:szCs w:val="23"/>
                    </w:rPr>
                    <w:t>n</w:t>
                  </w:r>
                  <w:r>
                    <w:rPr>
                      <w:spacing w:val="-6"/>
                      <w:w w:val="104"/>
                      <w:sz w:val="23"/>
                      <w:szCs w:val="23"/>
                    </w:rPr>
                    <w:t>v</w:t>
                  </w:r>
                  <w:r>
                    <w:rPr>
                      <w:w w:val="106"/>
                      <w:sz w:val="23"/>
                      <w:szCs w:val="23"/>
                    </w:rPr>
                    <w:t>estme</w:t>
                  </w:r>
                  <w:r>
                    <w:rPr>
                      <w:spacing w:val="-6"/>
                      <w:w w:val="106"/>
                      <w:sz w:val="23"/>
                      <w:szCs w:val="23"/>
                    </w:rPr>
                    <w:t>n</w:t>
                  </w:r>
                  <w:r>
                    <w:rPr>
                      <w:w w:val="138"/>
                      <w:sz w:val="23"/>
                      <w:szCs w:val="23"/>
                    </w:rPr>
                    <w:t>t</w:t>
                  </w:r>
                  <w:r>
                    <w:rPr>
                      <w:spacing w:val="18"/>
                      <w:sz w:val="23"/>
                      <w:szCs w:val="23"/>
                    </w:rPr>
                    <w:t xml:space="preserve"> </w:t>
                  </w:r>
                  <w:r>
                    <w:rPr>
                      <w:sz w:val="23"/>
                      <w:szCs w:val="23"/>
                    </w:rPr>
                    <w:t>Profile</w:t>
                  </w:r>
                  <w:r>
                    <w:rPr>
                      <w:spacing w:val="37"/>
                      <w:sz w:val="23"/>
                      <w:szCs w:val="23"/>
                    </w:rPr>
                    <w:t xml:space="preserve"> </w:t>
                  </w:r>
                  <w:r>
                    <w:rPr>
                      <w:w w:val="109"/>
                      <w:sz w:val="23"/>
                      <w:szCs w:val="23"/>
                    </w:rPr>
                    <w:t>Rating</w:t>
                  </w:r>
                </w:p>
              </w:txbxContent>
            </v:textbox>
            <w10:wrap anchorx="page"/>
          </v:shape>
        </w:pict>
      </w:r>
      <w:r w:rsidR="006C1B1D">
        <w:rPr>
          <w:w w:val="102"/>
          <w:sz w:val="18"/>
          <w:szCs w:val="18"/>
        </w:rPr>
        <w:t>10.0</w:t>
      </w:r>
    </w:p>
    <w:p w14:paraId="6D8F3951" w14:textId="77777777" w:rsidR="000A768D" w:rsidRDefault="000A768D">
      <w:pPr>
        <w:spacing w:before="7" w:line="100" w:lineRule="exact"/>
        <w:rPr>
          <w:sz w:val="11"/>
          <w:szCs w:val="11"/>
        </w:rPr>
      </w:pPr>
    </w:p>
    <w:p w14:paraId="2A96BE2E" w14:textId="77777777" w:rsidR="000A768D" w:rsidRDefault="000A768D">
      <w:pPr>
        <w:spacing w:line="200" w:lineRule="exact"/>
      </w:pPr>
    </w:p>
    <w:p w14:paraId="740AB7F6" w14:textId="77777777" w:rsidR="000A768D" w:rsidRDefault="000A768D">
      <w:pPr>
        <w:spacing w:line="200" w:lineRule="exact"/>
      </w:pPr>
    </w:p>
    <w:p w14:paraId="5A403C9F" w14:textId="77777777" w:rsidR="000A768D" w:rsidRDefault="006C1B1D">
      <w:pPr>
        <w:spacing w:before="30"/>
        <w:ind w:left="488"/>
        <w:rPr>
          <w:sz w:val="18"/>
          <w:szCs w:val="18"/>
        </w:rPr>
      </w:pPr>
      <w:r>
        <w:rPr>
          <w:w w:val="102"/>
          <w:sz w:val="18"/>
          <w:szCs w:val="18"/>
        </w:rPr>
        <w:t>7.5</w:t>
      </w:r>
    </w:p>
    <w:p w14:paraId="6D627B19" w14:textId="77777777" w:rsidR="000A768D" w:rsidRDefault="000A768D">
      <w:pPr>
        <w:spacing w:before="7" w:line="100" w:lineRule="exact"/>
        <w:rPr>
          <w:sz w:val="11"/>
          <w:szCs w:val="11"/>
        </w:rPr>
      </w:pPr>
    </w:p>
    <w:p w14:paraId="76195807" w14:textId="77777777" w:rsidR="000A768D" w:rsidRDefault="000A768D">
      <w:pPr>
        <w:spacing w:line="200" w:lineRule="exact"/>
      </w:pPr>
    </w:p>
    <w:p w14:paraId="4552FEC0" w14:textId="77777777" w:rsidR="000A768D" w:rsidRDefault="000A768D">
      <w:pPr>
        <w:spacing w:line="200" w:lineRule="exact"/>
      </w:pPr>
    </w:p>
    <w:p w14:paraId="1C03EF7B" w14:textId="77777777" w:rsidR="000A768D" w:rsidRDefault="00880F97">
      <w:pPr>
        <w:spacing w:before="30"/>
        <w:ind w:left="488"/>
        <w:rPr>
          <w:sz w:val="18"/>
          <w:szCs w:val="18"/>
        </w:rPr>
      </w:pPr>
      <w:r>
        <w:pict w14:anchorId="2E90200C">
          <v:shape id="_x0000_s1496" type="#_x0000_t136" style="position:absolute;left:0;text-align:left;margin-left:275pt;margin-top:91.95pt;width:18.1pt;height:9.25pt;rotation:315;z-index:-5302;mso-position-horizontal-relative:page" fillcolor="black" stroked="f">
            <o:extrusion v:ext="view" autorotationcenter="t"/>
            <v:textpath style="font-family:&quot;&amp;quot&quot;;font-size:9pt;v-text-kern:t;mso-text-shadow:auto" string="1998"/>
            <w10:wrap anchorx="page"/>
          </v:shape>
        </w:pict>
      </w:r>
      <w:r w:rsidR="006C1B1D">
        <w:rPr>
          <w:w w:val="102"/>
          <w:sz w:val="18"/>
          <w:szCs w:val="18"/>
        </w:rPr>
        <w:t>5.0</w:t>
      </w:r>
    </w:p>
    <w:p w14:paraId="5E071274" w14:textId="77777777" w:rsidR="000A768D" w:rsidRDefault="000A768D">
      <w:pPr>
        <w:spacing w:before="7" w:line="100" w:lineRule="exact"/>
        <w:rPr>
          <w:sz w:val="11"/>
          <w:szCs w:val="11"/>
        </w:rPr>
      </w:pPr>
    </w:p>
    <w:p w14:paraId="505BE500" w14:textId="77777777" w:rsidR="000A768D" w:rsidRDefault="000A768D">
      <w:pPr>
        <w:spacing w:line="200" w:lineRule="exact"/>
      </w:pPr>
    </w:p>
    <w:p w14:paraId="706D0A50" w14:textId="77777777" w:rsidR="000A768D" w:rsidRDefault="000A768D">
      <w:pPr>
        <w:spacing w:line="200" w:lineRule="exact"/>
      </w:pPr>
    </w:p>
    <w:p w14:paraId="22318CAF" w14:textId="77777777" w:rsidR="000A768D" w:rsidRDefault="006C1B1D">
      <w:pPr>
        <w:spacing w:before="30"/>
        <w:ind w:left="488"/>
        <w:rPr>
          <w:sz w:val="18"/>
          <w:szCs w:val="18"/>
        </w:rPr>
      </w:pPr>
      <w:r>
        <w:rPr>
          <w:w w:val="102"/>
          <w:sz w:val="18"/>
          <w:szCs w:val="18"/>
        </w:rPr>
        <w:t>2.5</w:t>
      </w:r>
    </w:p>
    <w:p w14:paraId="61EEE585" w14:textId="77777777" w:rsidR="000A768D" w:rsidRDefault="000A768D">
      <w:pPr>
        <w:spacing w:before="7" w:line="100" w:lineRule="exact"/>
        <w:rPr>
          <w:sz w:val="11"/>
          <w:szCs w:val="11"/>
        </w:rPr>
      </w:pPr>
    </w:p>
    <w:p w14:paraId="24E81841" w14:textId="77777777" w:rsidR="000A768D" w:rsidRDefault="000A768D">
      <w:pPr>
        <w:spacing w:line="200" w:lineRule="exact"/>
      </w:pPr>
    </w:p>
    <w:p w14:paraId="76F72F88" w14:textId="77777777" w:rsidR="000A768D" w:rsidRDefault="000A768D">
      <w:pPr>
        <w:spacing w:line="200" w:lineRule="exact"/>
      </w:pPr>
    </w:p>
    <w:p w14:paraId="03E75DE9" w14:textId="77777777" w:rsidR="000A768D" w:rsidRDefault="00880F97">
      <w:pPr>
        <w:spacing w:before="30"/>
        <w:ind w:left="488"/>
        <w:rPr>
          <w:sz w:val="18"/>
          <w:szCs w:val="18"/>
        </w:rPr>
      </w:pPr>
      <w:r>
        <w:pict w14:anchorId="6A2A3410">
          <v:shape id="_x0000_s1495" type="#_x0000_t136" style="position:absolute;left:0;text-align:left;margin-left:106.6pt;margin-top:16.35pt;width:18.3pt;height:9.6pt;rotation:316;z-index:-5291;mso-position-horizontal-relative:page" fillcolor="black" stroked="f">
            <o:extrusion v:ext="view" autorotationcenter="t"/>
            <v:textpath style="font-family:&quot;&amp;quot&quot;;font-size:9pt;v-text-kern:t;mso-text-shadow:auto" string="1994"/>
            <w10:wrap anchorx="page"/>
          </v:shape>
        </w:pict>
      </w:r>
      <w:r>
        <w:pict w14:anchorId="701C437E">
          <v:shape id="_x0000_s1494" type="#_x0000_t136" style="position:absolute;left:0;text-align:left;margin-left:131.75pt;margin-top:16.35pt;width:18.3pt;height:9.6pt;rotation:316;z-index:-5290;mso-position-horizontal-relative:page" fillcolor="black" stroked="f">
            <o:extrusion v:ext="view" autorotationcenter="t"/>
            <v:textpath style="font-family:&quot;&amp;quot&quot;;font-size:9pt;v-text-kern:t;mso-text-shadow:auto" string="1998"/>
            <w10:wrap anchorx="page"/>
          </v:shape>
        </w:pict>
      </w:r>
      <w:r>
        <w:pict w14:anchorId="07563861">
          <v:shape id="_x0000_s1493" type="#_x0000_t136" style="position:absolute;left:0;text-align:left;margin-left:156.9pt;margin-top:16.35pt;width:18.3pt;height:9.6pt;rotation:316;z-index:-5289;mso-position-horizontal-relative:page" fillcolor="black" stroked="f">
            <o:extrusion v:ext="view" autorotationcenter="t"/>
            <v:textpath style="font-family:&quot;&amp;quot&quot;;font-size:9pt;v-text-kern:t;mso-text-shadow:auto" string="2002"/>
            <w10:wrap anchorx="page"/>
          </v:shape>
        </w:pict>
      </w:r>
      <w:r>
        <w:pict w14:anchorId="11BDA19B">
          <v:shape id="_x0000_s1492" type="#_x0000_t136" style="position:absolute;left:0;text-align:left;margin-left:182.05pt;margin-top:16.35pt;width:18.3pt;height:9.6pt;rotation:316;z-index:-5288;mso-position-horizontal-relative:page" fillcolor="black" stroked="f">
            <o:extrusion v:ext="view" autorotationcenter="t"/>
            <v:textpath style="font-family:&quot;&amp;quot&quot;;font-size:9pt;v-text-kern:t;mso-text-shadow:auto" string="2006"/>
            <w10:wrap anchorx="page"/>
          </v:shape>
        </w:pict>
      </w:r>
      <w:r>
        <w:pict w14:anchorId="32ED6BE9">
          <v:shape id="_x0000_s1491" type="#_x0000_t136" style="position:absolute;left:0;text-align:left;margin-left:207.25pt;margin-top:16.35pt;width:18.3pt;height:9.6pt;rotation:316;z-index:-5287;mso-position-horizontal-relative:page" fillcolor="black" stroked="f">
            <o:extrusion v:ext="view" autorotationcenter="t"/>
            <v:textpath style="font-family:&quot;&amp;quot&quot;;font-size:9pt;v-text-kern:t;mso-text-shadow:auto" string="2010"/>
            <w10:wrap anchorx="page"/>
          </v:shape>
        </w:pict>
      </w:r>
      <w:r w:rsidR="006C1B1D">
        <w:rPr>
          <w:w w:val="102"/>
          <w:sz w:val="18"/>
          <w:szCs w:val="18"/>
        </w:rPr>
        <w:t>0.0</w:t>
      </w:r>
    </w:p>
    <w:p w14:paraId="5E0A5D87" w14:textId="77777777" w:rsidR="000A768D" w:rsidRDefault="000A768D">
      <w:pPr>
        <w:spacing w:before="8" w:line="160" w:lineRule="exact"/>
        <w:rPr>
          <w:sz w:val="17"/>
          <w:szCs w:val="17"/>
        </w:rPr>
      </w:pPr>
    </w:p>
    <w:p w14:paraId="4EB2F27D" w14:textId="77777777" w:rsidR="000A768D" w:rsidRDefault="000A768D">
      <w:pPr>
        <w:spacing w:line="200" w:lineRule="exact"/>
      </w:pPr>
    </w:p>
    <w:p w14:paraId="420D7536" w14:textId="77777777" w:rsidR="000A768D" w:rsidRDefault="000A768D">
      <w:pPr>
        <w:spacing w:line="200" w:lineRule="exact"/>
      </w:pPr>
    </w:p>
    <w:p w14:paraId="19565D41" w14:textId="77777777" w:rsidR="000A768D" w:rsidRDefault="000A768D">
      <w:pPr>
        <w:spacing w:line="200" w:lineRule="exact"/>
      </w:pPr>
    </w:p>
    <w:p w14:paraId="214448C7" w14:textId="77777777" w:rsidR="000A768D" w:rsidRDefault="000A768D">
      <w:pPr>
        <w:spacing w:line="200" w:lineRule="exact"/>
      </w:pPr>
    </w:p>
    <w:p w14:paraId="53A8BCAE" w14:textId="77777777" w:rsidR="000A768D" w:rsidRDefault="00880F97">
      <w:pPr>
        <w:spacing w:before="14"/>
        <w:ind w:left="817" w:right="793"/>
        <w:jc w:val="both"/>
        <w:rPr>
          <w:sz w:val="24"/>
          <w:szCs w:val="24"/>
        </w:rPr>
      </w:pPr>
      <w:r>
        <w:pict w14:anchorId="595190C0">
          <v:shape id="_x0000_s1490" type="#_x0000_t136" style="position:absolute;left:0;text-align:left;margin-left:232.4pt;margin-top:-44.4pt;width:18.3pt;height:9.6pt;rotation:316;z-index:-5286;mso-position-horizontal-relative:page" fillcolor="black" stroked="f">
            <o:extrusion v:ext="view" autorotationcenter="t"/>
            <v:textpath style="font-family:&quot;&amp;quot&quot;;font-size:9pt;v-text-kern:t;mso-text-shadow:auto" string="2014"/>
            <w10:wrap anchorx="page"/>
          </v:shape>
        </w:pict>
      </w:r>
      <w:r w:rsidR="006C1B1D">
        <w:rPr>
          <w:sz w:val="24"/>
          <w:szCs w:val="24"/>
        </w:rPr>
        <w:t xml:space="preserve">Note: </w:t>
      </w:r>
      <w:r w:rsidR="006C1B1D">
        <w:rPr>
          <w:spacing w:val="31"/>
          <w:sz w:val="24"/>
          <w:szCs w:val="24"/>
        </w:rPr>
        <w:t xml:space="preserve"> </w:t>
      </w:r>
      <w:r w:rsidR="006C1B1D">
        <w:rPr>
          <w:sz w:val="24"/>
          <w:szCs w:val="24"/>
        </w:rPr>
        <w:t>Ea</w:t>
      </w:r>
      <w:r w:rsidR="006C1B1D">
        <w:rPr>
          <w:spacing w:val="-6"/>
          <w:sz w:val="24"/>
          <w:szCs w:val="24"/>
        </w:rPr>
        <w:t>c</w:t>
      </w:r>
      <w:r w:rsidR="006C1B1D">
        <w:rPr>
          <w:sz w:val="24"/>
          <w:szCs w:val="24"/>
        </w:rPr>
        <w:t xml:space="preserve">h </w:t>
      </w:r>
      <w:r w:rsidR="006C1B1D">
        <w:rPr>
          <w:spacing w:val="1"/>
          <w:sz w:val="24"/>
          <w:szCs w:val="24"/>
        </w:rPr>
        <w:t xml:space="preserve"> </w:t>
      </w:r>
      <w:r w:rsidR="006C1B1D">
        <w:rPr>
          <w:sz w:val="24"/>
          <w:szCs w:val="24"/>
        </w:rPr>
        <w:t>line</w:t>
      </w:r>
      <w:r w:rsidR="006C1B1D">
        <w:rPr>
          <w:spacing w:val="36"/>
          <w:sz w:val="24"/>
          <w:szCs w:val="24"/>
        </w:rPr>
        <w:t xml:space="preserve"> </w:t>
      </w:r>
      <w:r w:rsidR="006C1B1D">
        <w:rPr>
          <w:sz w:val="24"/>
          <w:szCs w:val="24"/>
        </w:rPr>
        <w:t>here</w:t>
      </w:r>
      <w:r w:rsidR="006C1B1D">
        <w:rPr>
          <w:spacing w:val="50"/>
          <w:sz w:val="24"/>
          <w:szCs w:val="24"/>
        </w:rPr>
        <w:t xml:space="preserve"> </w:t>
      </w:r>
      <w:r w:rsidR="006C1B1D">
        <w:rPr>
          <w:sz w:val="24"/>
          <w:szCs w:val="24"/>
        </w:rPr>
        <w:t>sh</w:t>
      </w:r>
      <w:r w:rsidR="006C1B1D">
        <w:rPr>
          <w:spacing w:val="-6"/>
          <w:sz w:val="24"/>
          <w:szCs w:val="24"/>
        </w:rPr>
        <w:t>o</w:t>
      </w:r>
      <w:r w:rsidR="006C1B1D">
        <w:rPr>
          <w:sz w:val="24"/>
          <w:szCs w:val="24"/>
        </w:rPr>
        <w:t>ws</w:t>
      </w:r>
      <w:r w:rsidR="006C1B1D">
        <w:rPr>
          <w:spacing w:val="30"/>
          <w:sz w:val="24"/>
          <w:szCs w:val="24"/>
        </w:rPr>
        <w:t xml:space="preserve"> </w:t>
      </w:r>
      <w:r w:rsidR="006C1B1D">
        <w:rPr>
          <w:sz w:val="24"/>
          <w:szCs w:val="24"/>
        </w:rPr>
        <w:t xml:space="preserve">the </w:t>
      </w:r>
      <w:r w:rsidR="006C1B1D">
        <w:rPr>
          <w:spacing w:val="5"/>
          <w:sz w:val="24"/>
          <w:szCs w:val="24"/>
        </w:rPr>
        <w:t xml:space="preserve"> </w:t>
      </w:r>
      <w:r w:rsidR="006C1B1D">
        <w:rPr>
          <w:sz w:val="24"/>
          <w:szCs w:val="24"/>
        </w:rPr>
        <w:t>mean</w:t>
      </w:r>
      <w:r w:rsidR="006C1B1D">
        <w:rPr>
          <w:spacing w:val="58"/>
          <w:sz w:val="24"/>
          <w:szCs w:val="24"/>
        </w:rPr>
        <w:t xml:space="preserve"> </w:t>
      </w:r>
      <w:r w:rsidR="006C1B1D">
        <w:rPr>
          <w:sz w:val="24"/>
          <w:szCs w:val="24"/>
        </w:rPr>
        <w:t xml:space="preserve">prediction </w:t>
      </w:r>
      <w:r w:rsidR="006C1B1D">
        <w:rPr>
          <w:spacing w:val="22"/>
          <w:sz w:val="24"/>
          <w:szCs w:val="24"/>
        </w:rPr>
        <w:t xml:space="preserve"> </w:t>
      </w:r>
      <w:r w:rsidR="006C1B1D">
        <w:rPr>
          <w:sz w:val="24"/>
          <w:szCs w:val="24"/>
        </w:rPr>
        <w:t>and  95%</w:t>
      </w:r>
      <w:r w:rsidR="006C1B1D">
        <w:rPr>
          <w:spacing w:val="20"/>
          <w:sz w:val="24"/>
          <w:szCs w:val="24"/>
        </w:rPr>
        <w:t xml:space="preserve"> </w:t>
      </w:r>
      <w:r w:rsidR="006C1B1D">
        <w:rPr>
          <w:w w:val="104"/>
          <w:sz w:val="24"/>
          <w:szCs w:val="24"/>
        </w:rPr>
        <w:t>i</w:t>
      </w:r>
      <w:r w:rsidR="006C1B1D">
        <w:rPr>
          <w:spacing w:val="-7"/>
          <w:w w:val="104"/>
          <w:sz w:val="24"/>
          <w:szCs w:val="24"/>
        </w:rPr>
        <w:t>n</w:t>
      </w:r>
      <w:r w:rsidR="006C1B1D">
        <w:rPr>
          <w:w w:val="137"/>
          <w:sz w:val="24"/>
          <w:szCs w:val="24"/>
        </w:rPr>
        <w:t>t</w:t>
      </w:r>
      <w:r w:rsidR="006C1B1D">
        <w:rPr>
          <w:w w:val="104"/>
          <w:sz w:val="24"/>
          <w:szCs w:val="24"/>
        </w:rPr>
        <w:t>er</w:t>
      </w:r>
      <w:r w:rsidR="006C1B1D">
        <w:rPr>
          <w:spacing w:val="-13"/>
          <w:w w:val="104"/>
          <w:sz w:val="24"/>
          <w:szCs w:val="24"/>
        </w:rPr>
        <w:t>v</w:t>
      </w:r>
      <w:r w:rsidR="006C1B1D">
        <w:rPr>
          <w:w w:val="105"/>
          <w:sz w:val="24"/>
          <w:szCs w:val="24"/>
        </w:rPr>
        <w:t>al</w:t>
      </w:r>
      <w:r w:rsidR="006C1B1D">
        <w:rPr>
          <w:spacing w:val="33"/>
          <w:w w:val="105"/>
          <w:sz w:val="24"/>
          <w:szCs w:val="24"/>
        </w:rPr>
        <w:t xml:space="preserve"> </w:t>
      </w:r>
      <w:r w:rsidR="006C1B1D">
        <w:rPr>
          <w:sz w:val="24"/>
          <w:szCs w:val="24"/>
        </w:rPr>
        <w:t xml:space="preserve">around </w:t>
      </w:r>
      <w:r w:rsidR="006C1B1D">
        <w:rPr>
          <w:spacing w:val="18"/>
          <w:sz w:val="24"/>
          <w:szCs w:val="24"/>
        </w:rPr>
        <w:t xml:space="preserve"> </w:t>
      </w:r>
      <w:r w:rsidR="006C1B1D">
        <w:rPr>
          <w:w w:val="109"/>
          <w:sz w:val="24"/>
          <w:szCs w:val="24"/>
        </w:rPr>
        <w:t xml:space="preserve">a </w:t>
      </w:r>
      <w:r w:rsidR="006C1B1D">
        <w:rPr>
          <w:sz w:val="24"/>
          <w:szCs w:val="24"/>
        </w:rPr>
        <w:t>gi</w:t>
      </w:r>
      <w:r w:rsidR="006C1B1D">
        <w:rPr>
          <w:spacing w:val="-6"/>
          <w:sz w:val="24"/>
          <w:szCs w:val="24"/>
        </w:rPr>
        <w:t>v</w:t>
      </w:r>
      <w:r w:rsidR="006C1B1D">
        <w:rPr>
          <w:sz w:val="24"/>
          <w:szCs w:val="24"/>
        </w:rPr>
        <w:t>en</w:t>
      </w:r>
      <w:r w:rsidR="006C1B1D">
        <w:rPr>
          <w:spacing w:val="33"/>
          <w:sz w:val="24"/>
          <w:szCs w:val="24"/>
        </w:rPr>
        <w:t xml:space="preserve"> </w:t>
      </w:r>
      <w:r w:rsidR="006C1B1D">
        <w:rPr>
          <w:sz w:val="24"/>
          <w:szCs w:val="24"/>
        </w:rPr>
        <w:t>scenario</w:t>
      </w:r>
      <w:r w:rsidR="006C1B1D">
        <w:rPr>
          <w:spacing w:val="45"/>
          <w:sz w:val="24"/>
          <w:szCs w:val="24"/>
        </w:rPr>
        <w:t xml:space="preserve"> </w:t>
      </w:r>
      <w:r w:rsidR="006C1B1D">
        <w:rPr>
          <w:sz w:val="24"/>
          <w:szCs w:val="24"/>
        </w:rPr>
        <w:t>using</w:t>
      </w:r>
      <w:r w:rsidR="006C1B1D">
        <w:rPr>
          <w:spacing w:val="39"/>
          <w:sz w:val="24"/>
          <w:szCs w:val="24"/>
        </w:rPr>
        <w:t xml:space="preserve"> </w:t>
      </w:r>
      <w:r w:rsidR="006C1B1D">
        <w:rPr>
          <w:sz w:val="24"/>
          <w:szCs w:val="24"/>
        </w:rPr>
        <w:t xml:space="preserve">the </w:t>
      </w:r>
      <w:r w:rsidR="006C1B1D">
        <w:rPr>
          <w:spacing w:val="1"/>
          <w:sz w:val="24"/>
          <w:szCs w:val="24"/>
        </w:rPr>
        <w:t xml:space="preserve"> </w:t>
      </w:r>
      <w:r w:rsidR="006C1B1D">
        <w:rPr>
          <w:spacing w:val="6"/>
          <w:sz w:val="24"/>
          <w:szCs w:val="24"/>
        </w:rPr>
        <w:t>p</w:t>
      </w:r>
      <w:r w:rsidR="006C1B1D">
        <w:rPr>
          <w:spacing w:val="7"/>
          <w:sz w:val="24"/>
          <w:szCs w:val="24"/>
        </w:rPr>
        <w:t>o</w:t>
      </w:r>
      <w:r w:rsidR="006C1B1D">
        <w:rPr>
          <w:sz w:val="24"/>
          <w:szCs w:val="24"/>
        </w:rPr>
        <w:t>oled</w:t>
      </w:r>
      <w:r w:rsidR="006C1B1D">
        <w:rPr>
          <w:spacing w:val="35"/>
          <w:sz w:val="24"/>
          <w:szCs w:val="24"/>
        </w:rPr>
        <w:t xml:space="preserve"> </w:t>
      </w:r>
      <w:r w:rsidR="006C1B1D">
        <w:rPr>
          <w:spacing w:val="-7"/>
          <w:sz w:val="24"/>
          <w:szCs w:val="24"/>
        </w:rPr>
        <w:t>y</w:t>
      </w:r>
      <w:r w:rsidR="006C1B1D">
        <w:rPr>
          <w:sz w:val="24"/>
          <w:szCs w:val="24"/>
        </w:rPr>
        <w:t>early</w:t>
      </w:r>
      <w:r w:rsidR="006C1B1D">
        <w:rPr>
          <w:spacing w:val="52"/>
          <w:sz w:val="24"/>
          <w:szCs w:val="24"/>
        </w:rPr>
        <w:t xml:space="preserve"> </w:t>
      </w:r>
      <w:r w:rsidR="006C1B1D">
        <w:rPr>
          <w:sz w:val="24"/>
          <w:szCs w:val="24"/>
        </w:rPr>
        <w:t>le</w:t>
      </w:r>
      <w:r w:rsidR="006C1B1D">
        <w:rPr>
          <w:spacing w:val="-7"/>
          <w:sz w:val="24"/>
          <w:szCs w:val="24"/>
        </w:rPr>
        <w:t>v</w:t>
      </w:r>
      <w:r w:rsidR="006C1B1D">
        <w:rPr>
          <w:sz w:val="24"/>
          <w:szCs w:val="24"/>
        </w:rPr>
        <w:t>el</w:t>
      </w:r>
      <w:r w:rsidR="006C1B1D">
        <w:rPr>
          <w:spacing w:val="21"/>
          <w:sz w:val="24"/>
          <w:szCs w:val="24"/>
        </w:rPr>
        <w:t xml:space="preserve"> </w:t>
      </w:r>
      <w:r w:rsidR="006C1B1D">
        <w:rPr>
          <w:sz w:val="24"/>
          <w:szCs w:val="24"/>
        </w:rPr>
        <w:t>regression</w:t>
      </w:r>
      <w:r w:rsidR="006C1B1D">
        <w:rPr>
          <w:spacing w:val="39"/>
          <w:sz w:val="24"/>
          <w:szCs w:val="24"/>
        </w:rPr>
        <w:t xml:space="preserve"> </w:t>
      </w:r>
      <w:r w:rsidR="006C1B1D">
        <w:rPr>
          <w:sz w:val="24"/>
          <w:szCs w:val="24"/>
        </w:rPr>
        <w:t xml:space="preserve">results. </w:t>
      </w:r>
      <w:r w:rsidR="006C1B1D">
        <w:rPr>
          <w:spacing w:val="58"/>
          <w:sz w:val="24"/>
          <w:szCs w:val="24"/>
        </w:rPr>
        <w:t xml:space="preserve"> </w:t>
      </w:r>
      <w:r w:rsidR="006C1B1D">
        <w:rPr>
          <w:sz w:val="24"/>
          <w:szCs w:val="24"/>
        </w:rPr>
        <w:t>The</w:t>
      </w:r>
      <w:r w:rsidR="006C1B1D">
        <w:rPr>
          <w:spacing w:val="59"/>
          <w:sz w:val="24"/>
          <w:szCs w:val="24"/>
        </w:rPr>
        <w:t xml:space="preserve"> </w:t>
      </w:r>
      <w:r w:rsidR="006C1B1D">
        <w:rPr>
          <w:sz w:val="24"/>
          <w:szCs w:val="24"/>
        </w:rPr>
        <w:t>grey</w:t>
      </w:r>
      <w:r w:rsidR="006C1B1D">
        <w:rPr>
          <w:spacing w:val="38"/>
          <w:sz w:val="24"/>
          <w:szCs w:val="24"/>
        </w:rPr>
        <w:t xml:space="preserve"> </w:t>
      </w:r>
      <w:r w:rsidR="006C1B1D">
        <w:rPr>
          <w:w w:val="102"/>
          <w:sz w:val="24"/>
          <w:szCs w:val="24"/>
        </w:rPr>
        <w:t>lin</w:t>
      </w:r>
      <w:r w:rsidR="006C1B1D">
        <w:rPr>
          <w:w w:val="97"/>
          <w:sz w:val="24"/>
          <w:szCs w:val="24"/>
        </w:rPr>
        <w:t xml:space="preserve">e </w:t>
      </w:r>
      <w:r w:rsidR="006C1B1D">
        <w:rPr>
          <w:sz w:val="24"/>
          <w:szCs w:val="24"/>
        </w:rPr>
        <w:t>and  circle</w:t>
      </w:r>
      <w:r w:rsidR="006C1B1D">
        <w:rPr>
          <w:spacing w:val="32"/>
          <w:sz w:val="24"/>
          <w:szCs w:val="24"/>
        </w:rPr>
        <w:t xml:space="preserve"> </w:t>
      </w:r>
      <w:r w:rsidR="006C1B1D">
        <w:rPr>
          <w:sz w:val="24"/>
          <w:szCs w:val="24"/>
        </w:rPr>
        <w:t xml:space="preserve">denote </w:t>
      </w:r>
      <w:r w:rsidR="006C1B1D">
        <w:rPr>
          <w:spacing w:val="4"/>
          <w:sz w:val="24"/>
          <w:szCs w:val="24"/>
        </w:rPr>
        <w:t xml:space="preserve"> </w:t>
      </w:r>
      <w:r w:rsidR="006C1B1D">
        <w:rPr>
          <w:sz w:val="24"/>
          <w:szCs w:val="24"/>
        </w:rPr>
        <w:t xml:space="preserve">the </w:t>
      </w:r>
      <w:r w:rsidR="006C1B1D">
        <w:rPr>
          <w:spacing w:val="4"/>
          <w:sz w:val="24"/>
          <w:szCs w:val="24"/>
        </w:rPr>
        <w:t xml:space="preserve"> </w:t>
      </w:r>
      <w:r w:rsidR="006C1B1D">
        <w:rPr>
          <w:sz w:val="24"/>
          <w:szCs w:val="24"/>
        </w:rPr>
        <w:t>scenario</w:t>
      </w:r>
      <w:r w:rsidR="006C1B1D">
        <w:rPr>
          <w:spacing w:val="48"/>
          <w:sz w:val="24"/>
          <w:szCs w:val="24"/>
        </w:rPr>
        <w:t xml:space="preserve"> </w:t>
      </w:r>
      <w:r w:rsidR="006C1B1D">
        <w:rPr>
          <w:sz w:val="24"/>
          <w:szCs w:val="24"/>
        </w:rPr>
        <w:t>in</w:t>
      </w:r>
      <w:r w:rsidR="006C1B1D">
        <w:rPr>
          <w:spacing w:val="40"/>
          <w:sz w:val="24"/>
          <w:szCs w:val="24"/>
        </w:rPr>
        <w:t xml:space="preserve"> </w:t>
      </w:r>
      <w:r w:rsidR="006C1B1D">
        <w:rPr>
          <w:sz w:val="24"/>
          <w:szCs w:val="24"/>
        </w:rPr>
        <w:t>whi</w:t>
      </w:r>
      <w:r w:rsidR="006C1B1D">
        <w:rPr>
          <w:spacing w:val="-7"/>
          <w:sz w:val="24"/>
          <w:szCs w:val="24"/>
        </w:rPr>
        <w:t>c</w:t>
      </w:r>
      <w:r w:rsidR="006C1B1D">
        <w:rPr>
          <w:sz w:val="24"/>
          <w:szCs w:val="24"/>
        </w:rPr>
        <w:t>h</w:t>
      </w:r>
      <w:r w:rsidR="006C1B1D">
        <w:rPr>
          <w:spacing w:val="42"/>
          <w:sz w:val="24"/>
          <w:szCs w:val="24"/>
        </w:rPr>
        <w:t xml:space="preserve"> </w:t>
      </w:r>
      <w:r w:rsidR="006C1B1D">
        <w:rPr>
          <w:sz w:val="24"/>
          <w:szCs w:val="24"/>
        </w:rPr>
        <w:t>all</w:t>
      </w:r>
      <w:r w:rsidR="006C1B1D">
        <w:rPr>
          <w:spacing w:val="39"/>
          <w:sz w:val="24"/>
          <w:szCs w:val="24"/>
        </w:rPr>
        <w:t xml:space="preserve"> </w:t>
      </w:r>
      <w:r w:rsidR="006C1B1D">
        <w:rPr>
          <w:sz w:val="24"/>
          <w:szCs w:val="24"/>
        </w:rPr>
        <w:t>co</w:t>
      </w:r>
      <w:r w:rsidR="006C1B1D">
        <w:rPr>
          <w:spacing w:val="-6"/>
          <w:sz w:val="24"/>
          <w:szCs w:val="24"/>
        </w:rPr>
        <w:t>n</w:t>
      </w:r>
      <w:r w:rsidR="006C1B1D">
        <w:rPr>
          <w:sz w:val="24"/>
          <w:szCs w:val="24"/>
        </w:rPr>
        <w:t xml:space="preserve">trol </w:t>
      </w:r>
      <w:r w:rsidR="006C1B1D">
        <w:rPr>
          <w:spacing w:val="6"/>
          <w:sz w:val="24"/>
          <w:szCs w:val="24"/>
        </w:rPr>
        <w:t xml:space="preserve"> </w:t>
      </w:r>
      <w:r w:rsidR="006C1B1D">
        <w:rPr>
          <w:spacing w:val="-13"/>
          <w:sz w:val="24"/>
          <w:szCs w:val="24"/>
        </w:rPr>
        <w:t>v</w:t>
      </w:r>
      <w:r w:rsidR="006C1B1D">
        <w:rPr>
          <w:sz w:val="24"/>
          <w:szCs w:val="24"/>
        </w:rPr>
        <w:t xml:space="preserve">ariables </w:t>
      </w:r>
      <w:r w:rsidR="006C1B1D">
        <w:rPr>
          <w:spacing w:val="6"/>
          <w:sz w:val="24"/>
          <w:szCs w:val="24"/>
        </w:rPr>
        <w:t xml:space="preserve"> </w:t>
      </w:r>
      <w:r w:rsidR="006C1B1D">
        <w:rPr>
          <w:sz w:val="24"/>
          <w:szCs w:val="24"/>
        </w:rPr>
        <w:t>are</w:t>
      </w:r>
      <w:r w:rsidR="006C1B1D">
        <w:rPr>
          <w:spacing w:val="50"/>
          <w:sz w:val="24"/>
          <w:szCs w:val="24"/>
        </w:rPr>
        <w:t xml:space="preserve"> </w:t>
      </w:r>
      <w:r w:rsidR="006C1B1D">
        <w:rPr>
          <w:sz w:val="24"/>
          <w:szCs w:val="24"/>
        </w:rPr>
        <w:t>set</w:t>
      </w:r>
      <w:r w:rsidR="006C1B1D">
        <w:rPr>
          <w:spacing w:val="51"/>
          <w:sz w:val="24"/>
          <w:szCs w:val="24"/>
        </w:rPr>
        <w:t xml:space="preserve"> </w:t>
      </w:r>
      <w:r w:rsidR="006C1B1D">
        <w:rPr>
          <w:sz w:val="24"/>
          <w:szCs w:val="24"/>
        </w:rPr>
        <w:t>to</w:t>
      </w:r>
      <w:r w:rsidR="006C1B1D">
        <w:rPr>
          <w:spacing w:val="53"/>
          <w:sz w:val="24"/>
          <w:szCs w:val="24"/>
        </w:rPr>
        <w:t xml:space="preserve"> </w:t>
      </w:r>
      <w:r w:rsidR="006C1B1D">
        <w:rPr>
          <w:w w:val="109"/>
          <w:sz w:val="24"/>
          <w:szCs w:val="24"/>
        </w:rPr>
        <w:t xml:space="preserve">their </w:t>
      </w:r>
      <w:r w:rsidR="006C1B1D">
        <w:rPr>
          <w:sz w:val="24"/>
          <w:szCs w:val="24"/>
        </w:rPr>
        <w:t xml:space="preserve">median </w:t>
      </w:r>
      <w:r w:rsidR="006C1B1D">
        <w:rPr>
          <w:spacing w:val="16"/>
          <w:sz w:val="24"/>
          <w:szCs w:val="24"/>
        </w:rPr>
        <w:t xml:space="preserve"> </w:t>
      </w:r>
      <w:r w:rsidR="006C1B1D">
        <w:rPr>
          <w:sz w:val="24"/>
          <w:szCs w:val="24"/>
        </w:rPr>
        <w:t xml:space="preserve">and </w:t>
      </w:r>
      <w:r w:rsidR="006C1B1D">
        <w:rPr>
          <w:spacing w:val="8"/>
          <w:sz w:val="24"/>
          <w:szCs w:val="24"/>
        </w:rPr>
        <w:t xml:space="preserve"> </w:t>
      </w:r>
      <w:r w:rsidR="006C1B1D">
        <w:rPr>
          <w:sz w:val="24"/>
          <w:szCs w:val="24"/>
        </w:rPr>
        <w:t xml:space="preserve">disputes </w:t>
      </w:r>
      <w:r w:rsidR="006C1B1D">
        <w:rPr>
          <w:spacing w:val="27"/>
          <w:sz w:val="24"/>
          <w:szCs w:val="24"/>
        </w:rPr>
        <w:t xml:space="preserve"> </w:t>
      </w:r>
      <w:r w:rsidR="006C1B1D">
        <w:rPr>
          <w:sz w:val="24"/>
          <w:szCs w:val="24"/>
        </w:rPr>
        <w:t>is</w:t>
      </w:r>
      <w:r w:rsidR="006C1B1D">
        <w:rPr>
          <w:spacing w:val="37"/>
          <w:sz w:val="24"/>
          <w:szCs w:val="24"/>
        </w:rPr>
        <w:t xml:space="preserve"> </w:t>
      </w:r>
      <w:r w:rsidR="006C1B1D">
        <w:rPr>
          <w:sz w:val="24"/>
          <w:szCs w:val="24"/>
        </w:rPr>
        <w:t>set</w:t>
      </w:r>
      <w:r w:rsidR="006C1B1D">
        <w:rPr>
          <w:spacing w:val="59"/>
          <w:sz w:val="24"/>
          <w:szCs w:val="24"/>
        </w:rPr>
        <w:t xml:space="preserve"> </w:t>
      </w:r>
      <w:r w:rsidR="006C1B1D">
        <w:rPr>
          <w:sz w:val="24"/>
          <w:szCs w:val="24"/>
        </w:rPr>
        <w:t xml:space="preserve">to  zero. </w:t>
      </w:r>
      <w:r w:rsidR="006C1B1D">
        <w:rPr>
          <w:spacing w:val="56"/>
          <w:sz w:val="24"/>
          <w:szCs w:val="24"/>
        </w:rPr>
        <w:t xml:space="preserve"> </w:t>
      </w:r>
      <w:r w:rsidR="006C1B1D">
        <w:rPr>
          <w:sz w:val="24"/>
          <w:szCs w:val="24"/>
        </w:rPr>
        <w:t xml:space="preserve">The </w:t>
      </w:r>
      <w:r w:rsidR="006C1B1D">
        <w:rPr>
          <w:spacing w:val="10"/>
          <w:sz w:val="24"/>
          <w:szCs w:val="24"/>
        </w:rPr>
        <w:t xml:space="preserve"> </w:t>
      </w:r>
      <w:r w:rsidR="006C1B1D">
        <w:rPr>
          <w:sz w:val="24"/>
          <w:szCs w:val="24"/>
        </w:rPr>
        <w:t>bla</w:t>
      </w:r>
      <w:r w:rsidR="006C1B1D">
        <w:rPr>
          <w:spacing w:val="-6"/>
          <w:sz w:val="24"/>
          <w:szCs w:val="24"/>
        </w:rPr>
        <w:t>c</w:t>
      </w:r>
      <w:r w:rsidR="006C1B1D">
        <w:rPr>
          <w:sz w:val="24"/>
          <w:szCs w:val="24"/>
        </w:rPr>
        <w:t>k  line</w:t>
      </w:r>
      <w:r w:rsidR="006C1B1D">
        <w:rPr>
          <w:spacing w:val="43"/>
          <w:sz w:val="24"/>
          <w:szCs w:val="24"/>
        </w:rPr>
        <w:t xml:space="preserve"> </w:t>
      </w:r>
      <w:r w:rsidR="006C1B1D">
        <w:rPr>
          <w:sz w:val="24"/>
          <w:szCs w:val="24"/>
        </w:rPr>
        <w:t xml:space="preserve">and </w:t>
      </w:r>
      <w:r w:rsidR="006C1B1D">
        <w:rPr>
          <w:spacing w:val="9"/>
          <w:sz w:val="24"/>
          <w:szCs w:val="24"/>
        </w:rPr>
        <w:t xml:space="preserve"> </w:t>
      </w:r>
      <w:r w:rsidR="006C1B1D">
        <w:rPr>
          <w:sz w:val="24"/>
          <w:szCs w:val="24"/>
        </w:rPr>
        <w:t xml:space="preserve">triangle </w:t>
      </w:r>
      <w:r w:rsidR="006C1B1D">
        <w:rPr>
          <w:spacing w:val="24"/>
          <w:sz w:val="24"/>
          <w:szCs w:val="24"/>
        </w:rPr>
        <w:t xml:space="preserve"> </w:t>
      </w:r>
      <w:r w:rsidR="006C1B1D">
        <w:rPr>
          <w:sz w:val="24"/>
          <w:szCs w:val="24"/>
        </w:rPr>
        <w:t xml:space="preserve">denote </w:t>
      </w:r>
      <w:r w:rsidR="006C1B1D">
        <w:rPr>
          <w:spacing w:val="12"/>
          <w:sz w:val="24"/>
          <w:szCs w:val="24"/>
        </w:rPr>
        <w:t xml:space="preserve"> </w:t>
      </w:r>
      <w:r w:rsidR="006C1B1D">
        <w:rPr>
          <w:w w:val="111"/>
          <w:sz w:val="24"/>
          <w:szCs w:val="24"/>
        </w:rPr>
        <w:t xml:space="preserve">the </w:t>
      </w:r>
      <w:r w:rsidR="006C1B1D">
        <w:rPr>
          <w:sz w:val="24"/>
          <w:szCs w:val="24"/>
        </w:rPr>
        <w:t>scenario</w:t>
      </w:r>
      <w:r w:rsidR="006C1B1D">
        <w:rPr>
          <w:spacing w:val="10"/>
          <w:sz w:val="24"/>
          <w:szCs w:val="24"/>
        </w:rPr>
        <w:t xml:space="preserve"> </w:t>
      </w:r>
      <w:r w:rsidR="006C1B1D">
        <w:rPr>
          <w:sz w:val="24"/>
          <w:szCs w:val="24"/>
        </w:rPr>
        <w:t>in whi</w:t>
      </w:r>
      <w:r w:rsidR="006C1B1D">
        <w:rPr>
          <w:spacing w:val="-7"/>
          <w:sz w:val="24"/>
          <w:szCs w:val="24"/>
        </w:rPr>
        <w:t>c</w:t>
      </w:r>
      <w:r w:rsidR="006C1B1D">
        <w:rPr>
          <w:sz w:val="24"/>
          <w:szCs w:val="24"/>
        </w:rPr>
        <w:t>h</w:t>
      </w:r>
      <w:r w:rsidR="006C1B1D">
        <w:rPr>
          <w:spacing w:val="3"/>
          <w:sz w:val="24"/>
          <w:szCs w:val="24"/>
        </w:rPr>
        <w:t xml:space="preserve"> </w:t>
      </w:r>
      <w:r w:rsidR="006C1B1D">
        <w:rPr>
          <w:sz w:val="24"/>
          <w:szCs w:val="24"/>
        </w:rPr>
        <w:t>all</w:t>
      </w:r>
      <w:r w:rsidR="006C1B1D">
        <w:rPr>
          <w:spacing w:val="1"/>
          <w:sz w:val="24"/>
          <w:szCs w:val="24"/>
        </w:rPr>
        <w:t xml:space="preserve"> </w:t>
      </w:r>
      <w:r w:rsidR="006C1B1D">
        <w:rPr>
          <w:sz w:val="24"/>
          <w:szCs w:val="24"/>
        </w:rPr>
        <w:t>co</w:t>
      </w:r>
      <w:r w:rsidR="006C1B1D">
        <w:rPr>
          <w:spacing w:val="-7"/>
          <w:sz w:val="24"/>
          <w:szCs w:val="24"/>
        </w:rPr>
        <w:t>n</w:t>
      </w:r>
      <w:r w:rsidR="006C1B1D">
        <w:rPr>
          <w:sz w:val="24"/>
          <w:szCs w:val="24"/>
        </w:rPr>
        <w:t>trol</w:t>
      </w:r>
      <w:r w:rsidR="006C1B1D">
        <w:rPr>
          <w:spacing w:val="27"/>
          <w:sz w:val="24"/>
          <w:szCs w:val="24"/>
        </w:rPr>
        <w:t xml:space="preserve"> </w:t>
      </w:r>
      <w:r w:rsidR="006C1B1D">
        <w:rPr>
          <w:spacing w:val="-13"/>
          <w:sz w:val="24"/>
          <w:szCs w:val="24"/>
        </w:rPr>
        <w:t>v</w:t>
      </w:r>
      <w:r w:rsidR="006C1B1D">
        <w:rPr>
          <w:sz w:val="24"/>
          <w:szCs w:val="24"/>
        </w:rPr>
        <w:t>ariables</w:t>
      </w:r>
      <w:r w:rsidR="006C1B1D">
        <w:rPr>
          <w:spacing w:val="26"/>
          <w:sz w:val="24"/>
          <w:szCs w:val="24"/>
        </w:rPr>
        <w:t xml:space="preserve"> </w:t>
      </w:r>
      <w:r w:rsidR="006C1B1D">
        <w:rPr>
          <w:sz w:val="24"/>
          <w:szCs w:val="24"/>
        </w:rPr>
        <w:t>are</w:t>
      </w:r>
      <w:r w:rsidR="006C1B1D">
        <w:rPr>
          <w:spacing w:val="11"/>
          <w:sz w:val="24"/>
          <w:szCs w:val="24"/>
        </w:rPr>
        <w:t xml:space="preserve"> </w:t>
      </w:r>
      <w:r w:rsidR="006C1B1D">
        <w:rPr>
          <w:sz w:val="24"/>
          <w:szCs w:val="24"/>
        </w:rPr>
        <w:t>set</w:t>
      </w:r>
      <w:r w:rsidR="006C1B1D">
        <w:rPr>
          <w:spacing w:val="11"/>
          <w:sz w:val="24"/>
          <w:szCs w:val="24"/>
        </w:rPr>
        <w:t xml:space="preserve"> </w:t>
      </w:r>
      <w:r w:rsidR="006C1B1D">
        <w:rPr>
          <w:sz w:val="24"/>
          <w:szCs w:val="24"/>
        </w:rPr>
        <w:t>to</w:t>
      </w:r>
      <w:r w:rsidR="006C1B1D">
        <w:rPr>
          <w:spacing w:val="14"/>
          <w:sz w:val="24"/>
          <w:szCs w:val="24"/>
        </w:rPr>
        <w:t xml:space="preserve"> </w:t>
      </w:r>
      <w:r w:rsidR="006C1B1D">
        <w:rPr>
          <w:sz w:val="24"/>
          <w:szCs w:val="24"/>
        </w:rPr>
        <w:t>their</w:t>
      </w:r>
      <w:r w:rsidR="006C1B1D">
        <w:rPr>
          <w:spacing w:val="32"/>
          <w:sz w:val="24"/>
          <w:szCs w:val="24"/>
        </w:rPr>
        <w:t xml:space="preserve"> </w:t>
      </w:r>
      <w:r w:rsidR="006C1B1D">
        <w:rPr>
          <w:sz w:val="24"/>
          <w:szCs w:val="24"/>
        </w:rPr>
        <w:t>median</w:t>
      </w:r>
      <w:r w:rsidR="006C1B1D">
        <w:rPr>
          <w:spacing w:val="28"/>
          <w:sz w:val="24"/>
          <w:szCs w:val="24"/>
        </w:rPr>
        <w:t xml:space="preserve"> </w:t>
      </w:r>
      <w:r w:rsidR="006C1B1D">
        <w:rPr>
          <w:sz w:val="24"/>
          <w:szCs w:val="24"/>
        </w:rPr>
        <w:t>and</w:t>
      </w:r>
      <w:r w:rsidR="006C1B1D">
        <w:rPr>
          <w:spacing w:val="21"/>
          <w:sz w:val="24"/>
          <w:szCs w:val="24"/>
        </w:rPr>
        <w:t xml:space="preserve"> </w:t>
      </w:r>
      <w:r w:rsidR="006C1B1D">
        <w:rPr>
          <w:sz w:val="24"/>
          <w:szCs w:val="24"/>
        </w:rPr>
        <w:t>the</w:t>
      </w:r>
      <w:r w:rsidR="006C1B1D">
        <w:rPr>
          <w:spacing w:val="25"/>
          <w:sz w:val="24"/>
          <w:szCs w:val="24"/>
        </w:rPr>
        <w:t xml:space="preserve"> </w:t>
      </w:r>
      <w:r w:rsidR="006C1B1D">
        <w:rPr>
          <w:w w:val="106"/>
          <w:sz w:val="24"/>
          <w:szCs w:val="24"/>
        </w:rPr>
        <w:t xml:space="preserve">disputes </w:t>
      </w:r>
      <w:r w:rsidR="006C1B1D">
        <w:rPr>
          <w:spacing w:val="-13"/>
          <w:sz w:val="24"/>
          <w:szCs w:val="24"/>
        </w:rPr>
        <w:t>v</w:t>
      </w:r>
      <w:r w:rsidR="006C1B1D">
        <w:rPr>
          <w:sz w:val="24"/>
          <w:szCs w:val="24"/>
        </w:rPr>
        <w:t>ariable</w:t>
      </w:r>
      <w:r w:rsidR="006C1B1D">
        <w:rPr>
          <w:spacing w:val="34"/>
          <w:sz w:val="24"/>
          <w:szCs w:val="24"/>
        </w:rPr>
        <w:t xml:space="preserve"> </w:t>
      </w:r>
      <w:r w:rsidR="006C1B1D">
        <w:rPr>
          <w:sz w:val="24"/>
          <w:szCs w:val="24"/>
        </w:rPr>
        <w:t>is</w:t>
      </w:r>
      <w:r w:rsidR="006C1B1D">
        <w:rPr>
          <w:spacing w:val="-4"/>
          <w:sz w:val="24"/>
          <w:szCs w:val="24"/>
        </w:rPr>
        <w:t xml:space="preserve"> </w:t>
      </w:r>
      <w:r w:rsidR="006C1B1D">
        <w:rPr>
          <w:sz w:val="24"/>
          <w:szCs w:val="24"/>
        </w:rPr>
        <w:t>set</w:t>
      </w:r>
      <w:r w:rsidR="006C1B1D">
        <w:rPr>
          <w:spacing w:val="17"/>
          <w:sz w:val="24"/>
          <w:szCs w:val="24"/>
        </w:rPr>
        <w:t xml:space="preserve"> </w:t>
      </w:r>
      <w:r w:rsidR="006C1B1D">
        <w:rPr>
          <w:sz w:val="24"/>
          <w:szCs w:val="24"/>
        </w:rPr>
        <w:t>to</w:t>
      </w:r>
      <w:r w:rsidR="006C1B1D">
        <w:rPr>
          <w:spacing w:val="20"/>
          <w:sz w:val="24"/>
          <w:szCs w:val="24"/>
        </w:rPr>
        <w:t xml:space="preserve"> </w:t>
      </w:r>
      <w:r w:rsidR="006C1B1D">
        <w:rPr>
          <w:sz w:val="24"/>
          <w:szCs w:val="24"/>
        </w:rPr>
        <w:t>its</w:t>
      </w:r>
      <w:r w:rsidR="006C1B1D">
        <w:rPr>
          <w:spacing w:val="18"/>
          <w:sz w:val="24"/>
          <w:szCs w:val="24"/>
        </w:rPr>
        <w:t xml:space="preserve"> </w:t>
      </w:r>
      <w:r w:rsidR="006C1B1D">
        <w:rPr>
          <w:w w:val="107"/>
          <w:sz w:val="24"/>
          <w:szCs w:val="24"/>
        </w:rPr>
        <w:t>99</w:t>
      </w:r>
      <w:r w:rsidR="006C1B1D">
        <w:rPr>
          <w:w w:val="107"/>
          <w:position w:val="9"/>
          <w:sz w:val="16"/>
          <w:szCs w:val="16"/>
        </w:rPr>
        <w:t>th</w:t>
      </w:r>
      <w:r w:rsidR="006C1B1D">
        <w:rPr>
          <w:spacing w:val="27"/>
          <w:w w:val="107"/>
          <w:position w:val="9"/>
          <w:sz w:val="16"/>
          <w:szCs w:val="16"/>
        </w:rPr>
        <w:t xml:space="preserve"> </w:t>
      </w:r>
      <w:r w:rsidR="006C1B1D">
        <w:rPr>
          <w:spacing w:val="6"/>
          <w:sz w:val="24"/>
          <w:szCs w:val="24"/>
        </w:rPr>
        <w:t>p</w:t>
      </w:r>
      <w:r w:rsidR="006C1B1D">
        <w:rPr>
          <w:sz w:val="24"/>
          <w:szCs w:val="24"/>
        </w:rPr>
        <w:t>erce</w:t>
      </w:r>
      <w:r w:rsidR="006C1B1D">
        <w:rPr>
          <w:spacing w:val="-7"/>
          <w:sz w:val="24"/>
          <w:szCs w:val="24"/>
        </w:rPr>
        <w:t>n</w:t>
      </w:r>
      <w:r w:rsidR="006C1B1D">
        <w:rPr>
          <w:sz w:val="24"/>
          <w:szCs w:val="24"/>
        </w:rPr>
        <w:t xml:space="preserve">tile. </w:t>
      </w:r>
      <w:r w:rsidR="006C1B1D">
        <w:rPr>
          <w:spacing w:val="19"/>
          <w:sz w:val="24"/>
          <w:szCs w:val="24"/>
        </w:rPr>
        <w:t xml:space="preserve"> </w:t>
      </w:r>
      <w:r w:rsidR="006C1B1D">
        <w:rPr>
          <w:sz w:val="24"/>
          <w:szCs w:val="24"/>
        </w:rPr>
        <w:t>Results</w:t>
      </w:r>
      <w:r w:rsidR="006C1B1D">
        <w:rPr>
          <w:spacing w:val="34"/>
          <w:sz w:val="24"/>
          <w:szCs w:val="24"/>
        </w:rPr>
        <w:t xml:space="preserve"> </w:t>
      </w:r>
      <w:r w:rsidR="006C1B1D">
        <w:rPr>
          <w:spacing w:val="-7"/>
          <w:sz w:val="24"/>
          <w:szCs w:val="24"/>
        </w:rPr>
        <w:t>w</w:t>
      </w:r>
      <w:r w:rsidR="006C1B1D">
        <w:rPr>
          <w:sz w:val="24"/>
          <w:szCs w:val="24"/>
        </w:rPr>
        <w:t>ere obtained</w:t>
      </w:r>
      <w:r w:rsidR="006C1B1D">
        <w:rPr>
          <w:spacing w:val="56"/>
          <w:sz w:val="24"/>
          <w:szCs w:val="24"/>
        </w:rPr>
        <w:t xml:space="preserve"> </w:t>
      </w:r>
      <w:r w:rsidR="006C1B1D">
        <w:rPr>
          <w:spacing w:val="-7"/>
          <w:sz w:val="24"/>
          <w:szCs w:val="24"/>
        </w:rPr>
        <w:t>b</w:t>
      </w:r>
      <w:r w:rsidR="006C1B1D">
        <w:rPr>
          <w:sz w:val="24"/>
          <w:szCs w:val="24"/>
        </w:rPr>
        <w:t>y</w:t>
      </w:r>
      <w:r w:rsidR="006C1B1D">
        <w:rPr>
          <w:spacing w:val="12"/>
          <w:sz w:val="24"/>
          <w:szCs w:val="24"/>
        </w:rPr>
        <w:t xml:space="preserve"> </w:t>
      </w:r>
      <w:r w:rsidR="006C1B1D">
        <w:rPr>
          <w:sz w:val="24"/>
          <w:szCs w:val="24"/>
        </w:rPr>
        <w:t>using</w:t>
      </w:r>
      <w:r w:rsidR="006C1B1D">
        <w:rPr>
          <w:spacing w:val="8"/>
          <w:sz w:val="24"/>
          <w:szCs w:val="24"/>
        </w:rPr>
        <w:t xml:space="preserve"> </w:t>
      </w:r>
      <w:r w:rsidR="006C1B1D">
        <w:rPr>
          <w:w w:val="101"/>
          <w:sz w:val="24"/>
          <w:szCs w:val="24"/>
        </w:rPr>
        <w:t>si</w:t>
      </w:r>
      <w:r w:rsidR="006C1B1D">
        <w:rPr>
          <w:spacing w:val="-7"/>
          <w:w w:val="101"/>
          <w:sz w:val="24"/>
          <w:szCs w:val="24"/>
        </w:rPr>
        <w:t>m</w:t>
      </w:r>
      <w:r w:rsidR="006C1B1D">
        <w:rPr>
          <w:w w:val="106"/>
          <w:sz w:val="24"/>
          <w:szCs w:val="24"/>
        </w:rPr>
        <w:t xml:space="preserve">ulations </w:t>
      </w:r>
      <w:r w:rsidR="006C1B1D">
        <w:rPr>
          <w:sz w:val="24"/>
          <w:szCs w:val="24"/>
        </w:rPr>
        <w:t xml:space="preserve">that </w:t>
      </w:r>
      <w:r w:rsidR="006C1B1D">
        <w:rPr>
          <w:spacing w:val="26"/>
          <w:sz w:val="24"/>
          <w:szCs w:val="24"/>
        </w:rPr>
        <w:t xml:space="preserve"> </w:t>
      </w:r>
      <w:r w:rsidR="006C1B1D">
        <w:rPr>
          <w:sz w:val="24"/>
          <w:szCs w:val="24"/>
        </w:rPr>
        <w:t>accou</w:t>
      </w:r>
      <w:r w:rsidR="006C1B1D">
        <w:rPr>
          <w:spacing w:val="-6"/>
          <w:sz w:val="24"/>
          <w:szCs w:val="24"/>
        </w:rPr>
        <w:t>n</w:t>
      </w:r>
      <w:r w:rsidR="006C1B1D">
        <w:rPr>
          <w:sz w:val="24"/>
          <w:szCs w:val="24"/>
        </w:rPr>
        <w:t xml:space="preserve">ted </w:t>
      </w:r>
      <w:r w:rsidR="006C1B1D">
        <w:rPr>
          <w:spacing w:val="11"/>
          <w:sz w:val="24"/>
          <w:szCs w:val="24"/>
        </w:rPr>
        <w:t xml:space="preserve"> </w:t>
      </w:r>
      <w:r w:rsidR="006C1B1D">
        <w:rPr>
          <w:sz w:val="24"/>
          <w:szCs w:val="24"/>
        </w:rPr>
        <w:t>for</w:t>
      </w:r>
      <w:r w:rsidR="006C1B1D">
        <w:rPr>
          <w:spacing w:val="15"/>
          <w:sz w:val="24"/>
          <w:szCs w:val="24"/>
        </w:rPr>
        <w:t xml:space="preserve"> </w:t>
      </w:r>
      <w:r w:rsidR="006C1B1D">
        <w:rPr>
          <w:sz w:val="24"/>
          <w:szCs w:val="24"/>
        </w:rPr>
        <w:t>infere</w:t>
      </w:r>
      <w:r w:rsidR="006C1B1D">
        <w:rPr>
          <w:spacing w:val="-7"/>
          <w:sz w:val="24"/>
          <w:szCs w:val="24"/>
        </w:rPr>
        <w:t>n</w:t>
      </w:r>
      <w:r w:rsidR="006C1B1D">
        <w:rPr>
          <w:sz w:val="24"/>
          <w:szCs w:val="24"/>
        </w:rPr>
        <w:t xml:space="preserve">tial </w:t>
      </w:r>
      <w:r w:rsidR="006C1B1D">
        <w:rPr>
          <w:spacing w:val="2"/>
          <w:sz w:val="24"/>
          <w:szCs w:val="24"/>
        </w:rPr>
        <w:t xml:space="preserve"> </w:t>
      </w:r>
      <w:r w:rsidR="006C1B1D">
        <w:rPr>
          <w:w w:val="107"/>
          <w:sz w:val="24"/>
          <w:szCs w:val="24"/>
        </w:rPr>
        <w:t>uncertai</w:t>
      </w:r>
      <w:r w:rsidR="006C1B1D">
        <w:rPr>
          <w:spacing w:val="-7"/>
          <w:w w:val="107"/>
          <w:sz w:val="24"/>
          <w:szCs w:val="24"/>
        </w:rPr>
        <w:t>n</w:t>
      </w:r>
      <w:r w:rsidR="006C1B1D">
        <w:rPr>
          <w:spacing w:val="-7"/>
          <w:w w:val="137"/>
          <w:sz w:val="24"/>
          <w:szCs w:val="24"/>
        </w:rPr>
        <w:t>t</w:t>
      </w:r>
      <w:r w:rsidR="006C1B1D">
        <w:rPr>
          <w:spacing w:val="-20"/>
          <w:w w:val="103"/>
          <w:sz w:val="24"/>
          <w:szCs w:val="24"/>
        </w:rPr>
        <w:t>y</w:t>
      </w:r>
      <w:r w:rsidR="006C1B1D">
        <w:rPr>
          <w:w w:val="108"/>
          <w:sz w:val="24"/>
          <w:szCs w:val="24"/>
        </w:rPr>
        <w:t>.</w:t>
      </w:r>
    </w:p>
    <w:p w14:paraId="0B5B3682" w14:textId="77777777" w:rsidR="000A768D" w:rsidRDefault="000A768D">
      <w:pPr>
        <w:spacing w:line="200" w:lineRule="exact"/>
      </w:pPr>
    </w:p>
    <w:p w14:paraId="4546BDCB" w14:textId="77777777" w:rsidR="000A768D" w:rsidRDefault="000A768D">
      <w:pPr>
        <w:spacing w:before="9" w:line="220" w:lineRule="exact"/>
        <w:rPr>
          <w:sz w:val="22"/>
          <w:szCs w:val="22"/>
        </w:rPr>
      </w:pPr>
    </w:p>
    <w:p w14:paraId="45EBE0CC" w14:textId="77777777" w:rsidR="000A768D" w:rsidRDefault="00880F97">
      <w:pPr>
        <w:spacing w:line="398" w:lineRule="auto"/>
        <w:ind w:left="100" w:right="76" w:firstLine="239"/>
        <w:jc w:val="both"/>
        <w:rPr>
          <w:sz w:val="16"/>
          <w:szCs w:val="16"/>
        </w:rPr>
      </w:pPr>
      <w:r>
        <w:pict w14:anchorId="292AFE0D">
          <v:group id="_x0000_s1488" style="position:absolute;left:0;text-align:left;margin-left:1in;margin-top:112.65pt;width:59.8pt;height:0;z-index:-5304;mso-position-horizontal-relative:page" coordorigin="1440,2253" coordsize="1196,0">
            <v:polyline id="_x0000_s1489" style="position:absolute" points="2880,4506,4076,4506" coordorigin="1440,2253" coordsize="1196,0" filled="f" strokeweight="5055emu">
              <v:path arrowok="t"/>
            </v:polyline>
            <w10:wrap anchorx="page"/>
          </v:group>
        </w:pict>
      </w:r>
      <w:r w:rsidR="006C1B1D">
        <w:rPr>
          <w:sz w:val="24"/>
          <w:szCs w:val="24"/>
        </w:rPr>
        <w:t>Similar</w:t>
      </w:r>
      <w:r w:rsidR="006C1B1D">
        <w:rPr>
          <w:spacing w:val="23"/>
          <w:sz w:val="24"/>
          <w:szCs w:val="24"/>
        </w:rPr>
        <w:t xml:space="preserve"> </w:t>
      </w:r>
      <w:r w:rsidR="006C1B1D">
        <w:rPr>
          <w:sz w:val="24"/>
          <w:szCs w:val="24"/>
        </w:rPr>
        <w:t>to</w:t>
      </w:r>
      <w:r w:rsidR="006C1B1D">
        <w:rPr>
          <w:spacing w:val="23"/>
          <w:sz w:val="24"/>
          <w:szCs w:val="24"/>
        </w:rPr>
        <w:t xml:space="preserve"> </w:t>
      </w:r>
      <w:r w:rsidR="006C1B1D">
        <w:rPr>
          <w:sz w:val="24"/>
          <w:szCs w:val="24"/>
        </w:rPr>
        <w:t>our</w:t>
      </w:r>
      <w:r w:rsidR="006C1B1D">
        <w:rPr>
          <w:spacing w:val="18"/>
          <w:sz w:val="24"/>
          <w:szCs w:val="24"/>
        </w:rPr>
        <w:t xml:space="preserve"> </w:t>
      </w:r>
      <w:r w:rsidR="006C1B1D">
        <w:rPr>
          <w:sz w:val="24"/>
          <w:szCs w:val="24"/>
        </w:rPr>
        <w:t>fixed</w:t>
      </w:r>
      <w:r w:rsidR="006C1B1D">
        <w:rPr>
          <w:spacing w:val="-8"/>
          <w:sz w:val="24"/>
          <w:szCs w:val="24"/>
        </w:rPr>
        <w:t xml:space="preserve"> </w:t>
      </w:r>
      <w:r w:rsidR="006C1B1D">
        <w:rPr>
          <w:sz w:val="24"/>
          <w:szCs w:val="24"/>
        </w:rPr>
        <w:t>effects</w:t>
      </w:r>
      <w:r w:rsidR="006C1B1D">
        <w:rPr>
          <w:spacing w:val="-11"/>
          <w:sz w:val="24"/>
          <w:szCs w:val="24"/>
        </w:rPr>
        <w:t xml:space="preserve"> </w:t>
      </w:r>
      <w:r w:rsidR="006C1B1D">
        <w:rPr>
          <w:sz w:val="24"/>
          <w:szCs w:val="24"/>
        </w:rPr>
        <w:t>analysis,</w:t>
      </w:r>
      <w:r w:rsidR="006C1B1D">
        <w:rPr>
          <w:spacing w:val="38"/>
          <w:sz w:val="24"/>
          <w:szCs w:val="24"/>
        </w:rPr>
        <w:t xml:space="preserve"> </w:t>
      </w:r>
      <w:r w:rsidR="006C1B1D">
        <w:rPr>
          <w:spacing w:val="-6"/>
          <w:sz w:val="24"/>
          <w:szCs w:val="24"/>
        </w:rPr>
        <w:t>w</w:t>
      </w:r>
      <w:r w:rsidR="006C1B1D">
        <w:rPr>
          <w:sz w:val="24"/>
          <w:szCs w:val="24"/>
        </w:rPr>
        <w:t>e</w:t>
      </w:r>
      <w:r w:rsidR="006C1B1D">
        <w:rPr>
          <w:spacing w:val="-6"/>
          <w:sz w:val="24"/>
          <w:szCs w:val="24"/>
        </w:rPr>
        <w:t xml:space="preserve"> </w:t>
      </w:r>
      <w:r w:rsidR="006C1B1D">
        <w:rPr>
          <w:sz w:val="24"/>
          <w:szCs w:val="24"/>
        </w:rPr>
        <w:t>gauge</w:t>
      </w:r>
      <w:r w:rsidR="006C1B1D">
        <w:rPr>
          <w:spacing w:val="13"/>
          <w:sz w:val="24"/>
          <w:szCs w:val="24"/>
        </w:rPr>
        <w:t xml:space="preserve"> </w:t>
      </w:r>
      <w:r w:rsidR="006C1B1D">
        <w:rPr>
          <w:sz w:val="24"/>
          <w:szCs w:val="24"/>
        </w:rPr>
        <w:t>the</w:t>
      </w:r>
      <w:r w:rsidR="006C1B1D">
        <w:rPr>
          <w:spacing w:val="34"/>
          <w:sz w:val="24"/>
          <w:szCs w:val="24"/>
        </w:rPr>
        <w:t xml:space="preserve"> </w:t>
      </w:r>
      <w:r w:rsidR="006C1B1D">
        <w:rPr>
          <w:w w:val="107"/>
          <w:sz w:val="24"/>
          <w:szCs w:val="24"/>
        </w:rPr>
        <w:t>substa</w:t>
      </w:r>
      <w:r w:rsidR="006C1B1D">
        <w:rPr>
          <w:spacing w:val="-7"/>
          <w:w w:val="107"/>
          <w:sz w:val="24"/>
          <w:szCs w:val="24"/>
        </w:rPr>
        <w:t>n</w:t>
      </w:r>
      <w:r w:rsidR="006C1B1D">
        <w:rPr>
          <w:w w:val="107"/>
          <w:sz w:val="24"/>
          <w:szCs w:val="24"/>
        </w:rPr>
        <w:t>ti</w:t>
      </w:r>
      <w:r w:rsidR="006C1B1D">
        <w:rPr>
          <w:spacing w:val="-7"/>
          <w:w w:val="107"/>
          <w:sz w:val="24"/>
          <w:szCs w:val="24"/>
        </w:rPr>
        <w:t>v</w:t>
      </w:r>
      <w:r w:rsidR="006C1B1D">
        <w:rPr>
          <w:w w:val="107"/>
          <w:sz w:val="24"/>
          <w:szCs w:val="24"/>
        </w:rPr>
        <w:t>e</w:t>
      </w:r>
      <w:r w:rsidR="006C1B1D">
        <w:rPr>
          <w:spacing w:val="3"/>
          <w:w w:val="107"/>
          <w:sz w:val="24"/>
          <w:szCs w:val="24"/>
        </w:rPr>
        <w:t xml:space="preserve"> </w:t>
      </w:r>
      <w:r w:rsidR="006C1B1D">
        <w:rPr>
          <w:sz w:val="24"/>
          <w:szCs w:val="24"/>
        </w:rPr>
        <w:t>meaning</w:t>
      </w:r>
      <w:r w:rsidR="006C1B1D">
        <w:rPr>
          <w:spacing w:val="27"/>
          <w:sz w:val="24"/>
          <w:szCs w:val="24"/>
        </w:rPr>
        <w:t xml:space="preserve"> </w:t>
      </w:r>
      <w:r w:rsidR="006C1B1D">
        <w:rPr>
          <w:sz w:val="24"/>
          <w:szCs w:val="24"/>
        </w:rPr>
        <w:t>of</w:t>
      </w:r>
      <w:r w:rsidR="006C1B1D">
        <w:rPr>
          <w:spacing w:val="-10"/>
          <w:sz w:val="24"/>
          <w:szCs w:val="24"/>
        </w:rPr>
        <w:t xml:space="preserve"> </w:t>
      </w:r>
      <w:r w:rsidR="006C1B1D">
        <w:rPr>
          <w:sz w:val="24"/>
          <w:szCs w:val="24"/>
        </w:rPr>
        <w:t>this</w:t>
      </w:r>
      <w:r w:rsidR="006C1B1D">
        <w:rPr>
          <w:spacing w:val="33"/>
          <w:sz w:val="24"/>
          <w:szCs w:val="24"/>
        </w:rPr>
        <w:t xml:space="preserve"> </w:t>
      </w:r>
      <w:r w:rsidR="006C1B1D">
        <w:rPr>
          <w:sz w:val="24"/>
          <w:szCs w:val="24"/>
        </w:rPr>
        <w:t>finding</w:t>
      </w:r>
      <w:r w:rsidR="006C1B1D">
        <w:rPr>
          <w:spacing w:val="9"/>
          <w:sz w:val="24"/>
          <w:szCs w:val="24"/>
        </w:rPr>
        <w:t xml:space="preserve"> </w:t>
      </w:r>
      <w:r w:rsidR="006C1B1D">
        <w:rPr>
          <w:w w:val="102"/>
          <w:sz w:val="24"/>
          <w:szCs w:val="24"/>
        </w:rPr>
        <w:t xml:space="preserve">using </w:t>
      </w:r>
      <w:r w:rsidR="006C1B1D">
        <w:rPr>
          <w:sz w:val="24"/>
          <w:szCs w:val="24"/>
        </w:rPr>
        <w:t>a</w:t>
      </w:r>
      <w:r w:rsidR="006C1B1D">
        <w:rPr>
          <w:spacing w:val="19"/>
          <w:sz w:val="24"/>
          <w:szCs w:val="24"/>
        </w:rPr>
        <w:t xml:space="preserve"> </w:t>
      </w:r>
      <w:r w:rsidR="006C1B1D">
        <w:rPr>
          <w:sz w:val="24"/>
          <w:szCs w:val="24"/>
        </w:rPr>
        <w:t>si</w:t>
      </w:r>
      <w:r w:rsidR="006C1B1D">
        <w:rPr>
          <w:spacing w:val="-7"/>
          <w:sz w:val="24"/>
          <w:szCs w:val="24"/>
        </w:rPr>
        <w:t>m</w:t>
      </w:r>
      <w:r w:rsidR="006C1B1D">
        <w:rPr>
          <w:sz w:val="24"/>
          <w:szCs w:val="24"/>
        </w:rPr>
        <w:t xml:space="preserve">ulation-based </w:t>
      </w:r>
      <w:r w:rsidR="006C1B1D">
        <w:rPr>
          <w:spacing w:val="17"/>
          <w:sz w:val="24"/>
          <w:szCs w:val="24"/>
        </w:rPr>
        <w:t xml:space="preserve"> </w:t>
      </w:r>
      <w:r w:rsidR="006C1B1D">
        <w:rPr>
          <w:sz w:val="24"/>
          <w:szCs w:val="24"/>
        </w:rPr>
        <w:t>approa</w:t>
      </w:r>
      <w:r w:rsidR="006C1B1D">
        <w:rPr>
          <w:spacing w:val="-6"/>
          <w:sz w:val="24"/>
          <w:szCs w:val="24"/>
        </w:rPr>
        <w:t>c</w:t>
      </w:r>
      <w:r w:rsidR="006C1B1D">
        <w:rPr>
          <w:sz w:val="24"/>
          <w:szCs w:val="24"/>
        </w:rPr>
        <w:t xml:space="preserve">h. </w:t>
      </w:r>
      <w:r w:rsidR="006C1B1D">
        <w:rPr>
          <w:spacing w:val="41"/>
          <w:sz w:val="24"/>
          <w:szCs w:val="24"/>
        </w:rPr>
        <w:t xml:space="preserve"> </w:t>
      </w:r>
      <w:r w:rsidR="006C1B1D">
        <w:rPr>
          <w:sz w:val="24"/>
          <w:szCs w:val="24"/>
        </w:rPr>
        <w:t>Figure</w:t>
      </w:r>
      <w:r w:rsidR="006C1B1D">
        <w:rPr>
          <w:spacing w:val="39"/>
          <w:sz w:val="24"/>
          <w:szCs w:val="24"/>
        </w:rPr>
        <w:t xml:space="preserve"> </w:t>
      </w:r>
      <w:r w:rsidR="006C1B1D">
        <w:rPr>
          <w:sz w:val="24"/>
          <w:szCs w:val="24"/>
        </w:rPr>
        <w:t>4</w:t>
      </w:r>
      <w:r w:rsidR="006C1B1D">
        <w:rPr>
          <w:spacing w:val="5"/>
          <w:sz w:val="24"/>
          <w:szCs w:val="24"/>
        </w:rPr>
        <w:t xml:space="preserve"> </w:t>
      </w:r>
      <w:r w:rsidR="006C1B1D">
        <w:rPr>
          <w:sz w:val="24"/>
          <w:szCs w:val="24"/>
        </w:rPr>
        <w:t>visualizes</w:t>
      </w:r>
      <w:r w:rsidR="006C1B1D">
        <w:rPr>
          <w:spacing w:val="17"/>
          <w:sz w:val="24"/>
          <w:szCs w:val="24"/>
        </w:rPr>
        <w:t xml:space="preserve"> </w:t>
      </w:r>
      <w:r w:rsidR="006C1B1D">
        <w:rPr>
          <w:sz w:val="24"/>
          <w:szCs w:val="24"/>
        </w:rPr>
        <w:t>the</w:t>
      </w:r>
      <w:r w:rsidR="006C1B1D">
        <w:rPr>
          <w:spacing w:val="38"/>
          <w:sz w:val="24"/>
          <w:szCs w:val="24"/>
        </w:rPr>
        <w:t xml:space="preserve"> </w:t>
      </w:r>
      <w:r w:rsidR="006C1B1D">
        <w:rPr>
          <w:sz w:val="24"/>
          <w:szCs w:val="24"/>
        </w:rPr>
        <w:t>results</w:t>
      </w:r>
      <w:r w:rsidR="006C1B1D">
        <w:rPr>
          <w:spacing w:val="45"/>
          <w:sz w:val="24"/>
          <w:szCs w:val="24"/>
        </w:rPr>
        <w:t xml:space="preserve"> </w:t>
      </w:r>
      <w:r w:rsidR="006C1B1D">
        <w:rPr>
          <w:sz w:val="24"/>
          <w:szCs w:val="24"/>
        </w:rPr>
        <w:t>of</w:t>
      </w:r>
      <w:r w:rsidR="006C1B1D">
        <w:rPr>
          <w:spacing w:val="-3"/>
          <w:sz w:val="24"/>
          <w:szCs w:val="24"/>
        </w:rPr>
        <w:t xml:space="preserve"> </w:t>
      </w:r>
      <w:r w:rsidR="006C1B1D">
        <w:rPr>
          <w:sz w:val="24"/>
          <w:szCs w:val="24"/>
        </w:rPr>
        <w:t>our</w:t>
      </w:r>
      <w:r w:rsidR="006C1B1D">
        <w:rPr>
          <w:spacing w:val="24"/>
          <w:sz w:val="24"/>
          <w:szCs w:val="24"/>
        </w:rPr>
        <w:t xml:space="preserve"> </w:t>
      </w:r>
      <w:r w:rsidR="006C1B1D">
        <w:rPr>
          <w:sz w:val="24"/>
          <w:szCs w:val="24"/>
        </w:rPr>
        <w:t>si</w:t>
      </w:r>
      <w:r w:rsidR="006C1B1D">
        <w:rPr>
          <w:spacing w:val="-7"/>
          <w:sz w:val="24"/>
          <w:szCs w:val="24"/>
        </w:rPr>
        <w:t>m</w:t>
      </w:r>
      <w:r w:rsidR="006C1B1D">
        <w:rPr>
          <w:sz w:val="24"/>
          <w:szCs w:val="24"/>
        </w:rPr>
        <w:t xml:space="preserve">ulation. </w:t>
      </w:r>
      <w:r w:rsidR="006C1B1D">
        <w:rPr>
          <w:spacing w:val="35"/>
          <w:sz w:val="24"/>
          <w:szCs w:val="24"/>
        </w:rPr>
        <w:t xml:space="preserve"> </w:t>
      </w:r>
      <w:r w:rsidR="006C1B1D">
        <w:rPr>
          <w:sz w:val="24"/>
          <w:szCs w:val="24"/>
        </w:rPr>
        <w:t>The</w:t>
      </w:r>
      <w:r w:rsidR="006C1B1D">
        <w:rPr>
          <w:spacing w:val="38"/>
          <w:sz w:val="24"/>
          <w:szCs w:val="24"/>
        </w:rPr>
        <w:t xml:space="preserve"> </w:t>
      </w:r>
      <w:r w:rsidR="006C1B1D">
        <w:rPr>
          <w:sz w:val="24"/>
          <w:szCs w:val="24"/>
        </w:rPr>
        <w:t>grey</w:t>
      </w:r>
      <w:r w:rsidR="006C1B1D">
        <w:rPr>
          <w:spacing w:val="17"/>
          <w:sz w:val="24"/>
          <w:szCs w:val="24"/>
        </w:rPr>
        <w:t xml:space="preserve"> </w:t>
      </w:r>
      <w:r w:rsidR="006C1B1D">
        <w:rPr>
          <w:w w:val="101"/>
          <w:sz w:val="24"/>
          <w:szCs w:val="24"/>
        </w:rPr>
        <w:t xml:space="preserve">line </w:t>
      </w:r>
      <w:r w:rsidR="006C1B1D">
        <w:rPr>
          <w:sz w:val="24"/>
          <w:szCs w:val="24"/>
        </w:rPr>
        <w:t>and</w:t>
      </w:r>
      <w:r w:rsidR="006C1B1D">
        <w:rPr>
          <w:spacing w:val="47"/>
          <w:sz w:val="24"/>
          <w:szCs w:val="24"/>
        </w:rPr>
        <w:t xml:space="preserve"> </w:t>
      </w:r>
      <w:r w:rsidR="006C1B1D">
        <w:rPr>
          <w:sz w:val="24"/>
          <w:szCs w:val="24"/>
        </w:rPr>
        <w:t>circle</w:t>
      </w:r>
      <w:r w:rsidR="006C1B1D">
        <w:rPr>
          <w:spacing w:val="19"/>
          <w:sz w:val="24"/>
          <w:szCs w:val="24"/>
        </w:rPr>
        <w:t xml:space="preserve"> </w:t>
      </w:r>
      <w:r w:rsidR="006C1B1D">
        <w:rPr>
          <w:sz w:val="24"/>
          <w:szCs w:val="24"/>
        </w:rPr>
        <w:t>denote</w:t>
      </w:r>
      <w:r w:rsidR="006C1B1D">
        <w:rPr>
          <w:spacing w:val="53"/>
          <w:sz w:val="24"/>
          <w:szCs w:val="24"/>
        </w:rPr>
        <w:t xml:space="preserve"> </w:t>
      </w:r>
      <w:r w:rsidR="006C1B1D">
        <w:rPr>
          <w:sz w:val="24"/>
          <w:szCs w:val="24"/>
        </w:rPr>
        <w:t>the</w:t>
      </w:r>
      <w:r w:rsidR="006C1B1D">
        <w:rPr>
          <w:spacing w:val="51"/>
          <w:sz w:val="24"/>
          <w:szCs w:val="24"/>
        </w:rPr>
        <w:t xml:space="preserve"> </w:t>
      </w:r>
      <w:r w:rsidR="006C1B1D">
        <w:rPr>
          <w:sz w:val="24"/>
          <w:szCs w:val="24"/>
        </w:rPr>
        <w:t>scenario</w:t>
      </w:r>
      <w:r w:rsidR="006C1B1D">
        <w:rPr>
          <w:spacing w:val="35"/>
          <w:sz w:val="24"/>
          <w:szCs w:val="24"/>
        </w:rPr>
        <w:t xml:space="preserve"> </w:t>
      </w:r>
      <w:r w:rsidR="006C1B1D">
        <w:rPr>
          <w:sz w:val="24"/>
          <w:szCs w:val="24"/>
        </w:rPr>
        <w:t>in</w:t>
      </w:r>
      <w:r w:rsidR="006C1B1D">
        <w:rPr>
          <w:spacing w:val="26"/>
          <w:sz w:val="24"/>
          <w:szCs w:val="24"/>
        </w:rPr>
        <w:t xml:space="preserve"> </w:t>
      </w:r>
      <w:r w:rsidR="006C1B1D">
        <w:rPr>
          <w:sz w:val="24"/>
          <w:szCs w:val="24"/>
        </w:rPr>
        <w:t>whi</w:t>
      </w:r>
      <w:r w:rsidR="006C1B1D">
        <w:rPr>
          <w:spacing w:val="-7"/>
          <w:sz w:val="24"/>
          <w:szCs w:val="24"/>
        </w:rPr>
        <w:t>c</w:t>
      </w:r>
      <w:r w:rsidR="006C1B1D">
        <w:rPr>
          <w:sz w:val="24"/>
          <w:szCs w:val="24"/>
        </w:rPr>
        <w:t>h</w:t>
      </w:r>
      <w:r w:rsidR="006C1B1D">
        <w:rPr>
          <w:spacing w:val="29"/>
          <w:sz w:val="24"/>
          <w:szCs w:val="24"/>
        </w:rPr>
        <w:t xml:space="preserve"> </w:t>
      </w:r>
      <w:r w:rsidR="006C1B1D">
        <w:rPr>
          <w:sz w:val="24"/>
          <w:szCs w:val="24"/>
        </w:rPr>
        <w:t>all</w:t>
      </w:r>
      <w:r w:rsidR="006C1B1D">
        <w:rPr>
          <w:spacing w:val="26"/>
          <w:sz w:val="24"/>
          <w:szCs w:val="24"/>
        </w:rPr>
        <w:t xml:space="preserve"> </w:t>
      </w:r>
      <w:r w:rsidR="006C1B1D">
        <w:rPr>
          <w:sz w:val="24"/>
          <w:szCs w:val="24"/>
        </w:rPr>
        <w:t>the</w:t>
      </w:r>
      <w:r w:rsidR="006C1B1D">
        <w:rPr>
          <w:spacing w:val="51"/>
          <w:sz w:val="24"/>
          <w:szCs w:val="24"/>
        </w:rPr>
        <w:t xml:space="preserve"> </w:t>
      </w:r>
      <w:r w:rsidR="006C1B1D">
        <w:rPr>
          <w:sz w:val="24"/>
          <w:szCs w:val="24"/>
        </w:rPr>
        <w:t>co</w:t>
      </w:r>
      <w:r w:rsidR="006C1B1D">
        <w:rPr>
          <w:spacing w:val="-6"/>
          <w:sz w:val="24"/>
          <w:szCs w:val="24"/>
        </w:rPr>
        <w:t>n</w:t>
      </w:r>
      <w:r w:rsidR="006C1B1D">
        <w:rPr>
          <w:sz w:val="24"/>
          <w:szCs w:val="24"/>
        </w:rPr>
        <w:t>trol</w:t>
      </w:r>
      <w:r w:rsidR="006C1B1D">
        <w:rPr>
          <w:spacing w:val="52"/>
          <w:sz w:val="24"/>
          <w:szCs w:val="24"/>
        </w:rPr>
        <w:t xml:space="preserve"> </w:t>
      </w:r>
      <w:r w:rsidR="006C1B1D">
        <w:rPr>
          <w:spacing w:val="-13"/>
          <w:sz w:val="24"/>
          <w:szCs w:val="24"/>
        </w:rPr>
        <w:t>v</w:t>
      </w:r>
      <w:r w:rsidR="006C1B1D">
        <w:rPr>
          <w:sz w:val="24"/>
          <w:szCs w:val="24"/>
        </w:rPr>
        <w:t>ariables</w:t>
      </w:r>
      <w:r w:rsidR="006C1B1D">
        <w:rPr>
          <w:spacing w:val="52"/>
          <w:sz w:val="24"/>
          <w:szCs w:val="24"/>
        </w:rPr>
        <w:t xml:space="preserve"> </w:t>
      </w:r>
      <w:r w:rsidR="006C1B1D">
        <w:rPr>
          <w:sz w:val="24"/>
          <w:szCs w:val="24"/>
        </w:rPr>
        <w:t>are</w:t>
      </w:r>
      <w:r w:rsidR="006C1B1D">
        <w:rPr>
          <w:spacing w:val="37"/>
          <w:sz w:val="24"/>
          <w:szCs w:val="24"/>
        </w:rPr>
        <w:t xml:space="preserve"> </w:t>
      </w:r>
      <w:r w:rsidR="006C1B1D">
        <w:rPr>
          <w:sz w:val="24"/>
          <w:szCs w:val="24"/>
        </w:rPr>
        <w:t>set</w:t>
      </w:r>
      <w:r w:rsidR="006C1B1D">
        <w:rPr>
          <w:spacing w:val="38"/>
          <w:sz w:val="24"/>
          <w:szCs w:val="24"/>
        </w:rPr>
        <w:t xml:space="preserve"> </w:t>
      </w:r>
      <w:r w:rsidR="006C1B1D">
        <w:rPr>
          <w:sz w:val="24"/>
          <w:szCs w:val="24"/>
        </w:rPr>
        <w:t>to</w:t>
      </w:r>
      <w:r w:rsidR="006C1B1D">
        <w:rPr>
          <w:spacing w:val="39"/>
          <w:sz w:val="24"/>
          <w:szCs w:val="24"/>
        </w:rPr>
        <w:t xml:space="preserve"> </w:t>
      </w:r>
      <w:r w:rsidR="006C1B1D">
        <w:rPr>
          <w:sz w:val="24"/>
          <w:szCs w:val="24"/>
        </w:rPr>
        <w:t>their</w:t>
      </w:r>
      <w:r w:rsidR="006C1B1D">
        <w:rPr>
          <w:spacing w:val="58"/>
          <w:sz w:val="24"/>
          <w:szCs w:val="24"/>
        </w:rPr>
        <w:t xml:space="preserve"> </w:t>
      </w:r>
      <w:r w:rsidR="006C1B1D">
        <w:rPr>
          <w:sz w:val="24"/>
          <w:szCs w:val="24"/>
        </w:rPr>
        <w:t>median</w:t>
      </w:r>
      <w:r w:rsidR="006C1B1D">
        <w:rPr>
          <w:spacing w:val="54"/>
          <w:sz w:val="24"/>
          <w:szCs w:val="24"/>
        </w:rPr>
        <w:t xml:space="preserve"> </w:t>
      </w:r>
      <w:r w:rsidR="006C1B1D">
        <w:rPr>
          <w:w w:val="108"/>
          <w:sz w:val="24"/>
          <w:szCs w:val="24"/>
        </w:rPr>
        <w:t xml:space="preserve">and </w:t>
      </w:r>
      <w:r w:rsidR="006C1B1D">
        <w:rPr>
          <w:sz w:val="24"/>
          <w:szCs w:val="24"/>
        </w:rPr>
        <w:t>the</w:t>
      </w:r>
      <w:r w:rsidR="006C1B1D">
        <w:rPr>
          <w:spacing w:val="50"/>
          <w:sz w:val="24"/>
          <w:szCs w:val="24"/>
        </w:rPr>
        <w:t xml:space="preserve"> </w:t>
      </w:r>
      <w:r w:rsidR="006C1B1D">
        <w:rPr>
          <w:sz w:val="24"/>
          <w:szCs w:val="24"/>
        </w:rPr>
        <w:t xml:space="preserve">disputes </w:t>
      </w:r>
      <w:r w:rsidR="006C1B1D">
        <w:rPr>
          <w:spacing w:val="5"/>
          <w:sz w:val="24"/>
          <w:szCs w:val="24"/>
        </w:rPr>
        <w:t xml:space="preserve"> </w:t>
      </w:r>
      <w:r w:rsidR="006C1B1D">
        <w:rPr>
          <w:spacing w:val="-13"/>
          <w:sz w:val="24"/>
          <w:szCs w:val="24"/>
        </w:rPr>
        <w:t>v</w:t>
      </w:r>
      <w:r w:rsidR="006C1B1D">
        <w:rPr>
          <w:sz w:val="24"/>
          <w:szCs w:val="24"/>
        </w:rPr>
        <w:t>ariable</w:t>
      </w:r>
      <w:r w:rsidR="006C1B1D">
        <w:rPr>
          <w:spacing w:val="54"/>
          <w:sz w:val="24"/>
          <w:szCs w:val="24"/>
        </w:rPr>
        <w:t xml:space="preserve"> </w:t>
      </w:r>
      <w:r w:rsidR="006C1B1D">
        <w:rPr>
          <w:sz w:val="24"/>
          <w:szCs w:val="24"/>
        </w:rPr>
        <w:t>is</w:t>
      </w:r>
      <w:r w:rsidR="006C1B1D">
        <w:rPr>
          <w:spacing w:val="15"/>
          <w:sz w:val="24"/>
          <w:szCs w:val="24"/>
        </w:rPr>
        <w:t xml:space="preserve"> </w:t>
      </w:r>
      <w:r w:rsidR="006C1B1D">
        <w:rPr>
          <w:sz w:val="24"/>
          <w:szCs w:val="24"/>
        </w:rPr>
        <w:t>set</w:t>
      </w:r>
      <w:r w:rsidR="006C1B1D">
        <w:rPr>
          <w:spacing w:val="37"/>
          <w:sz w:val="24"/>
          <w:szCs w:val="24"/>
        </w:rPr>
        <w:t xml:space="preserve"> </w:t>
      </w:r>
      <w:r w:rsidR="006C1B1D">
        <w:rPr>
          <w:sz w:val="24"/>
          <w:szCs w:val="24"/>
        </w:rPr>
        <w:t>to</w:t>
      </w:r>
      <w:r w:rsidR="006C1B1D">
        <w:rPr>
          <w:spacing w:val="38"/>
          <w:sz w:val="24"/>
          <w:szCs w:val="24"/>
        </w:rPr>
        <w:t xml:space="preserve"> </w:t>
      </w:r>
      <w:r w:rsidR="006C1B1D">
        <w:rPr>
          <w:sz w:val="24"/>
          <w:szCs w:val="24"/>
        </w:rPr>
        <w:t>zero.</w:t>
      </w:r>
      <w:r w:rsidR="006C1B1D">
        <w:rPr>
          <w:spacing w:val="49"/>
          <w:sz w:val="24"/>
          <w:szCs w:val="24"/>
        </w:rPr>
        <w:t xml:space="preserve"> </w:t>
      </w:r>
      <w:r w:rsidR="006C1B1D">
        <w:rPr>
          <w:sz w:val="24"/>
          <w:szCs w:val="24"/>
        </w:rPr>
        <w:t>The</w:t>
      </w:r>
      <w:r w:rsidR="006C1B1D">
        <w:rPr>
          <w:spacing w:val="48"/>
          <w:sz w:val="24"/>
          <w:szCs w:val="24"/>
        </w:rPr>
        <w:t xml:space="preserve"> </w:t>
      </w:r>
      <w:r w:rsidR="006C1B1D">
        <w:rPr>
          <w:sz w:val="24"/>
          <w:szCs w:val="24"/>
        </w:rPr>
        <w:t>dark</w:t>
      </w:r>
      <w:r w:rsidR="006C1B1D">
        <w:rPr>
          <w:spacing w:val="52"/>
          <w:sz w:val="24"/>
          <w:szCs w:val="24"/>
        </w:rPr>
        <w:t xml:space="preserve"> </w:t>
      </w:r>
      <w:r w:rsidR="006C1B1D">
        <w:rPr>
          <w:sz w:val="24"/>
          <w:szCs w:val="24"/>
        </w:rPr>
        <w:t>line</w:t>
      </w:r>
      <w:r w:rsidR="006C1B1D">
        <w:rPr>
          <w:spacing w:val="22"/>
          <w:sz w:val="24"/>
          <w:szCs w:val="24"/>
        </w:rPr>
        <w:t xml:space="preserve"> </w:t>
      </w:r>
      <w:r w:rsidR="006C1B1D">
        <w:rPr>
          <w:sz w:val="24"/>
          <w:szCs w:val="24"/>
        </w:rPr>
        <w:t>and</w:t>
      </w:r>
      <w:r w:rsidR="006C1B1D">
        <w:rPr>
          <w:spacing w:val="46"/>
          <w:sz w:val="24"/>
          <w:szCs w:val="24"/>
        </w:rPr>
        <w:t xml:space="preserve"> </w:t>
      </w:r>
      <w:r w:rsidR="006C1B1D">
        <w:rPr>
          <w:sz w:val="24"/>
          <w:szCs w:val="24"/>
        </w:rPr>
        <w:t xml:space="preserve">triangle </w:t>
      </w:r>
      <w:r w:rsidR="006C1B1D">
        <w:rPr>
          <w:spacing w:val="2"/>
          <w:sz w:val="24"/>
          <w:szCs w:val="24"/>
        </w:rPr>
        <w:t xml:space="preserve"> </w:t>
      </w:r>
      <w:r w:rsidR="006C1B1D">
        <w:rPr>
          <w:sz w:val="24"/>
          <w:szCs w:val="24"/>
        </w:rPr>
        <w:t>denote</w:t>
      </w:r>
      <w:r w:rsidR="006C1B1D">
        <w:rPr>
          <w:spacing w:val="50"/>
          <w:sz w:val="24"/>
          <w:szCs w:val="24"/>
        </w:rPr>
        <w:t xml:space="preserve"> </w:t>
      </w:r>
      <w:r w:rsidR="006C1B1D">
        <w:rPr>
          <w:sz w:val="24"/>
          <w:szCs w:val="24"/>
        </w:rPr>
        <w:t>the</w:t>
      </w:r>
      <w:r w:rsidR="006C1B1D">
        <w:rPr>
          <w:spacing w:val="50"/>
          <w:sz w:val="24"/>
          <w:szCs w:val="24"/>
        </w:rPr>
        <w:t xml:space="preserve"> </w:t>
      </w:r>
      <w:r w:rsidR="006C1B1D">
        <w:rPr>
          <w:sz w:val="24"/>
          <w:szCs w:val="24"/>
        </w:rPr>
        <w:t>scenario</w:t>
      </w:r>
      <w:r w:rsidR="006C1B1D">
        <w:rPr>
          <w:spacing w:val="34"/>
          <w:sz w:val="24"/>
          <w:szCs w:val="24"/>
        </w:rPr>
        <w:t xml:space="preserve"> </w:t>
      </w:r>
      <w:r w:rsidR="006C1B1D">
        <w:rPr>
          <w:sz w:val="24"/>
          <w:szCs w:val="24"/>
        </w:rPr>
        <w:t>in</w:t>
      </w:r>
      <w:r w:rsidR="006C1B1D">
        <w:rPr>
          <w:spacing w:val="25"/>
          <w:sz w:val="24"/>
          <w:szCs w:val="24"/>
        </w:rPr>
        <w:t xml:space="preserve"> </w:t>
      </w:r>
      <w:r w:rsidR="006C1B1D">
        <w:rPr>
          <w:sz w:val="24"/>
          <w:szCs w:val="24"/>
        </w:rPr>
        <w:t>whi</w:t>
      </w:r>
      <w:r w:rsidR="006C1B1D">
        <w:rPr>
          <w:spacing w:val="-7"/>
          <w:sz w:val="24"/>
          <w:szCs w:val="24"/>
        </w:rPr>
        <w:t>c</w:t>
      </w:r>
      <w:r w:rsidR="006C1B1D">
        <w:rPr>
          <w:w w:val="108"/>
          <w:sz w:val="24"/>
          <w:szCs w:val="24"/>
        </w:rPr>
        <w:t xml:space="preserve">h </w:t>
      </w:r>
      <w:r w:rsidR="006C1B1D">
        <w:rPr>
          <w:sz w:val="24"/>
          <w:szCs w:val="24"/>
        </w:rPr>
        <w:t>the</w:t>
      </w:r>
      <w:r w:rsidR="006C1B1D">
        <w:rPr>
          <w:spacing w:val="51"/>
          <w:sz w:val="24"/>
          <w:szCs w:val="24"/>
        </w:rPr>
        <w:t xml:space="preserve"> </w:t>
      </w:r>
      <w:r w:rsidR="006C1B1D">
        <w:rPr>
          <w:sz w:val="24"/>
          <w:szCs w:val="24"/>
        </w:rPr>
        <w:t>co</w:t>
      </w:r>
      <w:r w:rsidR="006C1B1D">
        <w:rPr>
          <w:spacing w:val="-7"/>
          <w:sz w:val="24"/>
          <w:szCs w:val="24"/>
        </w:rPr>
        <w:t>n</w:t>
      </w:r>
      <w:r w:rsidR="006C1B1D">
        <w:rPr>
          <w:sz w:val="24"/>
          <w:szCs w:val="24"/>
        </w:rPr>
        <w:t>trol</w:t>
      </w:r>
      <w:r w:rsidR="006C1B1D">
        <w:rPr>
          <w:spacing w:val="52"/>
          <w:sz w:val="24"/>
          <w:szCs w:val="24"/>
        </w:rPr>
        <w:t xml:space="preserve"> </w:t>
      </w:r>
      <w:r w:rsidR="006C1B1D">
        <w:rPr>
          <w:spacing w:val="-13"/>
          <w:sz w:val="24"/>
          <w:szCs w:val="24"/>
        </w:rPr>
        <w:t>v</w:t>
      </w:r>
      <w:r w:rsidR="006C1B1D">
        <w:rPr>
          <w:sz w:val="24"/>
          <w:szCs w:val="24"/>
        </w:rPr>
        <w:t>ariable</w:t>
      </w:r>
      <w:r w:rsidR="006C1B1D">
        <w:rPr>
          <w:spacing w:val="55"/>
          <w:sz w:val="24"/>
          <w:szCs w:val="24"/>
        </w:rPr>
        <w:t xml:space="preserve"> </w:t>
      </w:r>
      <w:r w:rsidR="006C1B1D">
        <w:rPr>
          <w:sz w:val="24"/>
          <w:szCs w:val="24"/>
        </w:rPr>
        <w:t>are</w:t>
      </w:r>
      <w:r w:rsidR="006C1B1D">
        <w:rPr>
          <w:spacing w:val="37"/>
          <w:sz w:val="24"/>
          <w:szCs w:val="24"/>
        </w:rPr>
        <w:t xml:space="preserve"> </w:t>
      </w:r>
      <w:r w:rsidR="006C1B1D">
        <w:rPr>
          <w:sz w:val="24"/>
          <w:szCs w:val="24"/>
        </w:rPr>
        <w:t>again</w:t>
      </w:r>
      <w:r w:rsidR="006C1B1D">
        <w:rPr>
          <w:spacing w:val="45"/>
          <w:sz w:val="24"/>
          <w:szCs w:val="24"/>
        </w:rPr>
        <w:t xml:space="preserve"> </w:t>
      </w:r>
      <w:r w:rsidR="006C1B1D">
        <w:rPr>
          <w:sz w:val="24"/>
          <w:szCs w:val="24"/>
        </w:rPr>
        <w:t>set</w:t>
      </w:r>
      <w:r w:rsidR="006C1B1D">
        <w:rPr>
          <w:spacing w:val="38"/>
          <w:sz w:val="24"/>
          <w:szCs w:val="24"/>
        </w:rPr>
        <w:t xml:space="preserve"> </w:t>
      </w:r>
      <w:r w:rsidR="006C1B1D">
        <w:rPr>
          <w:sz w:val="24"/>
          <w:szCs w:val="24"/>
        </w:rPr>
        <w:t>to</w:t>
      </w:r>
      <w:r w:rsidR="006C1B1D">
        <w:rPr>
          <w:spacing w:val="39"/>
          <w:sz w:val="24"/>
          <w:szCs w:val="24"/>
        </w:rPr>
        <w:t xml:space="preserve"> </w:t>
      </w:r>
      <w:r w:rsidR="006C1B1D">
        <w:rPr>
          <w:sz w:val="24"/>
          <w:szCs w:val="24"/>
        </w:rPr>
        <w:t>their</w:t>
      </w:r>
      <w:r w:rsidR="006C1B1D">
        <w:rPr>
          <w:spacing w:val="58"/>
          <w:sz w:val="24"/>
          <w:szCs w:val="24"/>
        </w:rPr>
        <w:t xml:space="preserve"> </w:t>
      </w:r>
      <w:r w:rsidR="006C1B1D">
        <w:rPr>
          <w:sz w:val="24"/>
          <w:szCs w:val="24"/>
        </w:rPr>
        <w:t>median</w:t>
      </w:r>
      <w:r w:rsidR="006C1B1D">
        <w:rPr>
          <w:spacing w:val="54"/>
          <w:sz w:val="24"/>
          <w:szCs w:val="24"/>
        </w:rPr>
        <w:t xml:space="preserve"> </w:t>
      </w:r>
      <w:r w:rsidR="006C1B1D">
        <w:rPr>
          <w:sz w:val="24"/>
          <w:szCs w:val="24"/>
        </w:rPr>
        <w:t xml:space="preserve">but </w:t>
      </w:r>
      <w:r w:rsidR="006C1B1D">
        <w:rPr>
          <w:spacing w:val="1"/>
          <w:sz w:val="24"/>
          <w:szCs w:val="24"/>
        </w:rPr>
        <w:t xml:space="preserve"> </w:t>
      </w:r>
      <w:r w:rsidR="006C1B1D">
        <w:rPr>
          <w:sz w:val="24"/>
          <w:szCs w:val="24"/>
        </w:rPr>
        <w:t>the</w:t>
      </w:r>
      <w:r w:rsidR="006C1B1D">
        <w:rPr>
          <w:spacing w:val="50"/>
          <w:sz w:val="24"/>
          <w:szCs w:val="24"/>
        </w:rPr>
        <w:t xml:space="preserve"> </w:t>
      </w:r>
      <w:r w:rsidR="006C1B1D">
        <w:rPr>
          <w:sz w:val="24"/>
          <w:szCs w:val="24"/>
        </w:rPr>
        <w:t xml:space="preserve">disputes </w:t>
      </w:r>
      <w:r w:rsidR="006C1B1D">
        <w:rPr>
          <w:spacing w:val="5"/>
          <w:sz w:val="24"/>
          <w:szCs w:val="24"/>
        </w:rPr>
        <w:t xml:space="preserve"> </w:t>
      </w:r>
      <w:r w:rsidR="006C1B1D">
        <w:rPr>
          <w:spacing w:val="-13"/>
          <w:sz w:val="24"/>
          <w:szCs w:val="24"/>
        </w:rPr>
        <w:t>v</w:t>
      </w:r>
      <w:r w:rsidR="006C1B1D">
        <w:rPr>
          <w:sz w:val="24"/>
          <w:szCs w:val="24"/>
        </w:rPr>
        <w:t>ariable</w:t>
      </w:r>
      <w:r w:rsidR="006C1B1D">
        <w:rPr>
          <w:spacing w:val="55"/>
          <w:sz w:val="24"/>
          <w:szCs w:val="24"/>
        </w:rPr>
        <w:t xml:space="preserve"> </w:t>
      </w:r>
      <w:r w:rsidR="006C1B1D">
        <w:rPr>
          <w:sz w:val="24"/>
          <w:szCs w:val="24"/>
        </w:rPr>
        <w:t>is</w:t>
      </w:r>
      <w:r w:rsidR="006C1B1D">
        <w:rPr>
          <w:spacing w:val="16"/>
          <w:sz w:val="24"/>
          <w:szCs w:val="24"/>
        </w:rPr>
        <w:t xml:space="preserve"> </w:t>
      </w:r>
      <w:r w:rsidR="006C1B1D">
        <w:rPr>
          <w:sz w:val="24"/>
          <w:szCs w:val="24"/>
        </w:rPr>
        <w:t>set</w:t>
      </w:r>
      <w:r w:rsidR="006C1B1D">
        <w:rPr>
          <w:spacing w:val="38"/>
          <w:sz w:val="24"/>
          <w:szCs w:val="24"/>
        </w:rPr>
        <w:t xml:space="preserve"> </w:t>
      </w:r>
      <w:r w:rsidR="006C1B1D">
        <w:rPr>
          <w:sz w:val="24"/>
          <w:szCs w:val="24"/>
        </w:rPr>
        <w:t>to</w:t>
      </w:r>
      <w:r w:rsidR="006C1B1D">
        <w:rPr>
          <w:spacing w:val="38"/>
          <w:sz w:val="24"/>
          <w:szCs w:val="24"/>
        </w:rPr>
        <w:t xml:space="preserve"> </w:t>
      </w:r>
      <w:r w:rsidR="006C1B1D">
        <w:rPr>
          <w:sz w:val="24"/>
          <w:szCs w:val="24"/>
        </w:rPr>
        <w:t>its</w:t>
      </w:r>
      <w:r w:rsidR="006C1B1D">
        <w:rPr>
          <w:spacing w:val="39"/>
          <w:sz w:val="24"/>
          <w:szCs w:val="24"/>
        </w:rPr>
        <w:t xml:space="preserve"> </w:t>
      </w:r>
      <w:r w:rsidR="006C1B1D">
        <w:rPr>
          <w:w w:val="97"/>
          <w:sz w:val="24"/>
          <w:szCs w:val="24"/>
        </w:rPr>
        <w:t>99</w:t>
      </w:r>
      <w:r w:rsidR="006C1B1D">
        <w:rPr>
          <w:w w:val="127"/>
          <w:position w:val="9"/>
          <w:sz w:val="16"/>
          <w:szCs w:val="16"/>
        </w:rPr>
        <w:t>th</w:t>
      </w:r>
    </w:p>
    <w:p w14:paraId="051BD9F7" w14:textId="77777777" w:rsidR="000A768D" w:rsidRDefault="006C1B1D">
      <w:pPr>
        <w:spacing w:line="220" w:lineRule="exact"/>
        <w:ind w:left="352"/>
      </w:pPr>
      <w:r>
        <w:rPr>
          <w:position w:val="8"/>
          <w:sz w:val="16"/>
          <w:szCs w:val="16"/>
        </w:rPr>
        <w:t>56</w:t>
      </w:r>
      <w:r>
        <w:t>As</w:t>
      </w:r>
      <w:r>
        <w:rPr>
          <w:spacing w:val="36"/>
        </w:rPr>
        <w:t xml:space="preserve"> </w:t>
      </w:r>
      <w:r>
        <w:t>a</w:t>
      </w:r>
      <w:r>
        <w:rPr>
          <w:spacing w:val="35"/>
        </w:rPr>
        <w:t xml:space="preserve"> </w:t>
      </w:r>
      <w:r>
        <w:rPr>
          <w:spacing w:val="-5"/>
        </w:rPr>
        <w:t>c</w:t>
      </w:r>
      <w:r>
        <w:t>he</w:t>
      </w:r>
      <w:r>
        <w:rPr>
          <w:spacing w:val="-5"/>
        </w:rPr>
        <w:t>c</w:t>
      </w:r>
      <w:r>
        <w:t>k</w:t>
      </w:r>
      <w:r>
        <w:rPr>
          <w:spacing w:val="36"/>
        </w:rPr>
        <w:t xml:space="preserve"> </w:t>
      </w:r>
      <w:r>
        <w:t>on</w:t>
      </w:r>
      <w:r>
        <w:rPr>
          <w:spacing w:val="34"/>
        </w:rPr>
        <w:t xml:space="preserve"> </w:t>
      </w:r>
      <w:r>
        <w:t xml:space="preserve">the </w:t>
      </w:r>
      <w:r>
        <w:rPr>
          <w:spacing w:val="6"/>
        </w:rPr>
        <w:t xml:space="preserve"> </w:t>
      </w:r>
      <w:r>
        <w:t xml:space="preserve">results </w:t>
      </w:r>
      <w:r>
        <w:rPr>
          <w:spacing w:val="16"/>
        </w:rPr>
        <w:t xml:space="preserve"> </w:t>
      </w:r>
      <w:r>
        <w:t>from</w:t>
      </w:r>
      <w:r>
        <w:rPr>
          <w:spacing w:val="40"/>
        </w:rPr>
        <w:t xml:space="preserve"> </w:t>
      </w:r>
      <w:r>
        <w:t xml:space="preserve">this </w:t>
      </w:r>
      <w:r>
        <w:rPr>
          <w:spacing w:val="6"/>
        </w:rPr>
        <w:t xml:space="preserve"> </w:t>
      </w:r>
      <w:r>
        <w:t>series</w:t>
      </w:r>
      <w:r>
        <w:rPr>
          <w:spacing w:val="33"/>
        </w:rPr>
        <w:t xml:space="preserve"> </w:t>
      </w:r>
      <w:r>
        <w:t>of</w:t>
      </w:r>
      <w:r>
        <w:rPr>
          <w:spacing w:val="17"/>
        </w:rPr>
        <w:t xml:space="preserve"> </w:t>
      </w:r>
      <w:r>
        <w:rPr>
          <w:spacing w:val="6"/>
        </w:rPr>
        <w:t>po</w:t>
      </w:r>
      <w:r>
        <w:t>oled</w:t>
      </w:r>
      <w:r>
        <w:rPr>
          <w:spacing w:val="40"/>
        </w:rPr>
        <w:t xml:space="preserve"> </w:t>
      </w:r>
      <w:r>
        <w:t>m</w:t>
      </w:r>
      <w:r>
        <w:rPr>
          <w:spacing w:val="6"/>
        </w:rPr>
        <w:t>o</w:t>
      </w:r>
      <w:r>
        <w:t>dels,</w:t>
      </w:r>
      <w:r>
        <w:rPr>
          <w:spacing w:val="49"/>
        </w:rPr>
        <w:t xml:space="preserve"> </w:t>
      </w:r>
      <w:r>
        <w:rPr>
          <w:spacing w:val="-6"/>
        </w:rPr>
        <w:t>w</w:t>
      </w:r>
      <w:r>
        <w:t>e</w:t>
      </w:r>
      <w:r>
        <w:rPr>
          <w:spacing w:val="22"/>
        </w:rPr>
        <w:t xml:space="preserve"> </w:t>
      </w:r>
      <w:r>
        <w:t xml:space="preserve">add </w:t>
      </w:r>
      <w:r>
        <w:rPr>
          <w:spacing w:val="6"/>
        </w:rPr>
        <w:t xml:space="preserve"> </w:t>
      </w:r>
      <w:r>
        <w:t>a</w:t>
      </w:r>
      <w:r>
        <w:rPr>
          <w:spacing w:val="35"/>
        </w:rPr>
        <w:t xml:space="preserve"> </w:t>
      </w:r>
      <w:r>
        <w:t xml:space="preserve">binary </w:t>
      </w:r>
      <w:r>
        <w:rPr>
          <w:spacing w:val="20"/>
        </w:rPr>
        <w:t xml:space="preserve"> </w:t>
      </w:r>
      <w:r>
        <w:rPr>
          <w:spacing w:val="-11"/>
        </w:rPr>
        <w:t>v</w:t>
      </w:r>
      <w:r>
        <w:t xml:space="preserve">ariable </w:t>
      </w:r>
      <w:r>
        <w:rPr>
          <w:spacing w:val="22"/>
        </w:rPr>
        <w:t xml:space="preserve"> </w:t>
      </w:r>
      <w:r>
        <w:rPr>
          <w:w w:val="121"/>
        </w:rPr>
        <w:t>that</w:t>
      </w:r>
      <w:r>
        <w:rPr>
          <w:spacing w:val="13"/>
          <w:w w:val="121"/>
        </w:rPr>
        <w:t xml:space="preserve"> </w:t>
      </w:r>
      <w:r>
        <w:t>equals</w:t>
      </w:r>
      <w:r>
        <w:rPr>
          <w:spacing w:val="49"/>
        </w:rPr>
        <w:t xml:space="preserve"> </w:t>
      </w:r>
      <w:r>
        <w:rPr>
          <w:w w:val="103"/>
        </w:rPr>
        <w:t>one</w:t>
      </w:r>
    </w:p>
    <w:p w14:paraId="188582C5" w14:textId="77777777" w:rsidR="000A768D" w:rsidRDefault="006C1B1D">
      <w:pPr>
        <w:spacing w:before="9" w:line="249" w:lineRule="auto"/>
        <w:ind w:left="100" w:right="85"/>
        <w:jc w:val="both"/>
        <w:sectPr w:rsidR="000A768D">
          <w:pgSz w:w="12240" w:h="15840"/>
          <w:pgMar w:top="1200" w:right="1320" w:bottom="280" w:left="1340" w:header="1007" w:footer="0" w:gutter="0"/>
          <w:cols w:space="720"/>
        </w:sectPr>
      </w:pPr>
      <w:r>
        <w:t xml:space="preserve">after </w:t>
      </w:r>
      <w:r>
        <w:rPr>
          <w:spacing w:val="4"/>
        </w:rPr>
        <w:t xml:space="preserve"> </w:t>
      </w:r>
      <w:r>
        <w:t>2007</w:t>
      </w:r>
      <w:r>
        <w:rPr>
          <w:spacing w:val="12"/>
        </w:rPr>
        <w:t xml:space="preserve"> </w:t>
      </w:r>
      <w:r>
        <w:t>and</w:t>
      </w:r>
      <w:r>
        <w:rPr>
          <w:spacing w:val="49"/>
        </w:rPr>
        <w:t xml:space="preserve"> </w:t>
      </w:r>
      <w:r>
        <w:t>zero</w:t>
      </w:r>
      <w:r>
        <w:rPr>
          <w:spacing w:val="27"/>
        </w:rPr>
        <w:t xml:space="preserve"> </w:t>
      </w:r>
      <w:r>
        <w:t xml:space="preserve">otherwise </w:t>
      </w:r>
      <w:r>
        <w:rPr>
          <w:spacing w:val="6"/>
        </w:rPr>
        <w:t xml:space="preserve"> </w:t>
      </w:r>
      <w:r>
        <w:t>to</w:t>
      </w:r>
      <w:r>
        <w:rPr>
          <w:spacing w:val="36"/>
        </w:rPr>
        <w:t xml:space="preserve"> </w:t>
      </w:r>
      <w:r>
        <w:t>ea</w:t>
      </w:r>
      <w:r>
        <w:rPr>
          <w:spacing w:val="-5"/>
        </w:rPr>
        <w:t>c</w:t>
      </w:r>
      <w:r>
        <w:t>h</w:t>
      </w:r>
      <w:r>
        <w:rPr>
          <w:spacing w:val="38"/>
        </w:rPr>
        <w:t xml:space="preserve"> </w:t>
      </w:r>
      <w:r>
        <w:t>of</w:t>
      </w:r>
      <w:r>
        <w:rPr>
          <w:spacing w:val="10"/>
        </w:rPr>
        <w:t xml:space="preserve"> </w:t>
      </w:r>
      <w:r>
        <w:t>the</w:t>
      </w:r>
      <w:r>
        <w:rPr>
          <w:spacing w:val="49"/>
        </w:rPr>
        <w:t xml:space="preserve"> </w:t>
      </w:r>
      <w:r>
        <w:t>m</w:t>
      </w:r>
      <w:r>
        <w:rPr>
          <w:spacing w:val="6"/>
        </w:rPr>
        <w:t>o</w:t>
      </w:r>
      <w:r>
        <w:t>dels</w:t>
      </w:r>
      <w:r>
        <w:rPr>
          <w:spacing w:val="34"/>
        </w:rPr>
        <w:t xml:space="preserve"> </w:t>
      </w:r>
      <w:r>
        <w:t>sh</w:t>
      </w:r>
      <w:r>
        <w:rPr>
          <w:spacing w:val="-5"/>
        </w:rPr>
        <w:t>o</w:t>
      </w:r>
      <w:r>
        <w:t>wn</w:t>
      </w:r>
      <w:r>
        <w:rPr>
          <w:spacing w:val="35"/>
        </w:rPr>
        <w:t xml:space="preserve"> </w:t>
      </w:r>
      <w:r>
        <w:t>in</w:t>
      </w:r>
      <w:r>
        <w:rPr>
          <w:spacing w:val="26"/>
        </w:rPr>
        <w:t xml:space="preserve"> </w:t>
      </w:r>
      <w:r>
        <w:rPr>
          <w:spacing w:val="-17"/>
        </w:rPr>
        <w:t>T</w:t>
      </w:r>
      <w:r>
        <w:t xml:space="preserve">able </w:t>
      </w:r>
      <w:r>
        <w:rPr>
          <w:spacing w:val="8"/>
        </w:rPr>
        <w:t xml:space="preserve"> </w:t>
      </w:r>
      <w:r>
        <w:t>3.</w:t>
      </w:r>
      <w:r>
        <w:rPr>
          <w:spacing w:val="43"/>
        </w:rPr>
        <w:t xml:space="preserve"> </w:t>
      </w:r>
      <w:r>
        <w:rPr>
          <w:spacing w:val="-17"/>
        </w:rPr>
        <w:t>W</w:t>
      </w:r>
      <w:r>
        <w:t>e</w:t>
      </w:r>
      <w:r>
        <w:rPr>
          <w:spacing w:val="31"/>
        </w:rPr>
        <w:t xml:space="preserve"> </w:t>
      </w:r>
      <w:r>
        <w:t xml:space="preserve">then </w:t>
      </w:r>
      <w:r>
        <w:rPr>
          <w:spacing w:val="8"/>
        </w:rPr>
        <w:t xml:space="preserve"> </w:t>
      </w:r>
      <w:r>
        <w:t>add</w:t>
      </w:r>
      <w:r>
        <w:rPr>
          <w:spacing w:val="49"/>
        </w:rPr>
        <w:t xml:space="preserve"> </w:t>
      </w:r>
      <w:r>
        <w:t>an</w:t>
      </w:r>
      <w:r>
        <w:rPr>
          <w:spacing w:val="38"/>
        </w:rPr>
        <w:t xml:space="preserve"> </w:t>
      </w:r>
      <w:r>
        <w:rPr>
          <w:w w:val="109"/>
        </w:rPr>
        <w:t>i</w:t>
      </w:r>
      <w:r>
        <w:rPr>
          <w:spacing w:val="-7"/>
          <w:w w:val="109"/>
        </w:rPr>
        <w:t>n</w:t>
      </w:r>
      <w:r>
        <w:rPr>
          <w:w w:val="109"/>
        </w:rPr>
        <w:t>teraction</w:t>
      </w:r>
      <w:r>
        <w:rPr>
          <w:spacing w:val="14"/>
          <w:w w:val="109"/>
        </w:rPr>
        <w:t xml:space="preserve"> </w:t>
      </w:r>
      <w:r>
        <w:rPr>
          <w:spacing w:val="6"/>
          <w:w w:val="110"/>
        </w:rPr>
        <w:t>b</w:t>
      </w:r>
      <w:r>
        <w:rPr>
          <w:w w:val="115"/>
        </w:rPr>
        <w:t>e</w:t>
      </w:r>
      <w:r>
        <w:rPr>
          <w:spacing w:val="-6"/>
          <w:w w:val="115"/>
        </w:rPr>
        <w:t>t</w:t>
      </w:r>
      <w:r>
        <w:rPr>
          <w:spacing w:val="-5"/>
          <w:w w:val="99"/>
        </w:rPr>
        <w:t>w</w:t>
      </w:r>
      <w:r>
        <w:rPr>
          <w:w w:val="103"/>
        </w:rPr>
        <w:t xml:space="preserve">een </w:t>
      </w:r>
      <w:r>
        <w:t xml:space="preserve">the </w:t>
      </w:r>
      <w:r>
        <w:rPr>
          <w:spacing w:val="2"/>
        </w:rPr>
        <w:t xml:space="preserve"> </w:t>
      </w:r>
      <w:r>
        <w:t xml:space="preserve">binary </w:t>
      </w:r>
      <w:r>
        <w:rPr>
          <w:spacing w:val="16"/>
        </w:rPr>
        <w:t xml:space="preserve"> </w:t>
      </w:r>
      <w:r>
        <w:rPr>
          <w:spacing w:val="-11"/>
        </w:rPr>
        <w:t>v</w:t>
      </w:r>
      <w:r>
        <w:t xml:space="preserve">ariable </w:t>
      </w:r>
      <w:r>
        <w:rPr>
          <w:spacing w:val="18"/>
        </w:rPr>
        <w:t xml:space="preserve"> </w:t>
      </w:r>
      <w:r>
        <w:t xml:space="preserve">and </w:t>
      </w:r>
      <w:r>
        <w:rPr>
          <w:spacing w:val="2"/>
        </w:rPr>
        <w:t xml:space="preserve"> </w:t>
      </w:r>
      <w:r>
        <w:t xml:space="preserve">the </w:t>
      </w:r>
      <w:r>
        <w:rPr>
          <w:spacing w:val="2"/>
        </w:rPr>
        <w:t xml:space="preserve"> </w:t>
      </w:r>
      <w:r>
        <w:t xml:space="preserve">dispute </w:t>
      </w:r>
      <w:r>
        <w:rPr>
          <w:spacing w:val="22"/>
        </w:rPr>
        <w:t xml:space="preserve"> </w:t>
      </w:r>
      <w:r>
        <w:t xml:space="preserve">measure </w:t>
      </w:r>
      <w:r>
        <w:rPr>
          <w:spacing w:val="10"/>
        </w:rPr>
        <w:t xml:space="preserve"> </w:t>
      </w:r>
      <w:r>
        <w:t>for</w:t>
      </w:r>
      <w:r>
        <w:rPr>
          <w:spacing w:val="25"/>
        </w:rPr>
        <w:t xml:space="preserve"> </w:t>
      </w:r>
      <w:r>
        <w:t>ea</w:t>
      </w:r>
      <w:r>
        <w:rPr>
          <w:spacing w:val="-5"/>
        </w:rPr>
        <w:t>c</w:t>
      </w:r>
      <w:r>
        <w:t>h</w:t>
      </w:r>
      <w:r>
        <w:rPr>
          <w:spacing w:val="41"/>
        </w:rPr>
        <w:t xml:space="preserve"> </w:t>
      </w:r>
      <w:r>
        <w:t>m</w:t>
      </w:r>
      <w:r>
        <w:rPr>
          <w:spacing w:val="5"/>
        </w:rPr>
        <w:t>o</w:t>
      </w:r>
      <w:r>
        <w:t xml:space="preserve">del. </w:t>
      </w:r>
      <w:r>
        <w:rPr>
          <w:spacing w:val="21"/>
        </w:rPr>
        <w:t xml:space="preserve"> </w:t>
      </w:r>
      <w:r>
        <w:t>In</w:t>
      </w:r>
      <w:r>
        <w:rPr>
          <w:spacing w:val="35"/>
        </w:rPr>
        <w:t xml:space="preserve"> </w:t>
      </w:r>
      <w:r>
        <w:t>ea</w:t>
      </w:r>
      <w:r>
        <w:rPr>
          <w:spacing w:val="-5"/>
        </w:rPr>
        <w:t>c</w:t>
      </w:r>
      <w:r>
        <w:t>h</w:t>
      </w:r>
      <w:r>
        <w:rPr>
          <w:spacing w:val="41"/>
        </w:rPr>
        <w:t xml:space="preserve"> </w:t>
      </w:r>
      <w:r>
        <w:t>case,</w:t>
      </w:r>
      <w:r>
        <w:rPr>
          <w:spacing w:val="37"/>
        </w:rPr>
        <w:t xml:space="preserve"> </w:t>
      </w:r>
      <w:r>
        <w:rPr>
          <w:spacing w:val="-6"/>
        </w:rPr>
        <w:t>w</w:t>
      </w:r>
      <w:r>
        <w:t>e</w:t>
      </w:r>
      <w:r>
        <w:rPr>
          <w:spacing w:val="18"/>
        </w:rPr>
        <w:t xml:space="preserve"> </w:t>
      </w:r>
      <w:r>
        <w:t>find</w:t>
      </w:r>
      <w:r>
        <w:rPr>
          <w:spacing w:val="30"/>
        </w:rPr>
        <w:t xml:space="preserve"> </w:t>
      </w:r>
      <w:r>
        <w:rPr>
          <w:w w:val="121"/>
        </w:rPr>
        <w:t>that</w:t>
      </w:r>
      <w:r>
        <w:rPr>
          <w:spacing w:val="9"/>
          <w:w w:val="121"/>
        </w:rPr>
        <w:t xml:space="preserve"> </w:t>
      </w:r>
      <w:r>
        <w:t xml:space="preserve">the </w:t>
      </w:r>
      <w:r>
        <w:rPr>
          <w:spacing w:val="2"/>
        </w:rPr>
        <w:t xml:space="preserve"> </w:t>
      </w:r>
      <w:r>
        <w:t xml:space="preserve">binary </w:t>
      </w:r>
      <w:r>
        <w:rPr>
          <w:spacing w:val="16"/>
        </w:rPr>
        <w:t xml:space="preserve"> </w:t>
      </w:r>
      <w:r>
        <w:rPr>
          <w:spacing w:val="-11"/>
          <w:w w:val="105"/>
        </w:rPr>
        <w:t>v</w:t>
      </w:r>
      <w:r>
        <w:rPr>
          <w:w w:val="108"/>
        </w:rPr>
        <w:t xml:space="preserve">ariable </w:t>
      </w:r>
      <w:r>
        <w:t xml:space="preserve">and </w:t>
      </w:r>
      <w:r>
        <w:rPr>
          <w:spacing w:val="24"/>
        </w:rPr>
        <w:t xml:space="preserve"> </w:t>
      </w:r>
      <w:r>
        <w:t xml:space="preserve">the </w:t>
      </w:r>
      <w:r>
        <w:rPr>
          <w:spacing w:val="24"/>
        </w:rPr>
        <w:t xml:space="preserve"> </w:t>
      </w:r>
      <w:r>
        <w:rPr>
          <w:w w:val="109"/>
        </w:rPr>
        <w:t>i</w:t>
      </w:r>
      <w:r>
        <w:rPr>
          <w:spacing w:val="-7"/>
          <w:w w:val="109"/>
        </w:rPr>
        <w:t>n</w:t>
      </w:r>
      <w:r>
        <w:rPr>
          <w:w w:val="109"/>
        </w:rPr>
        <w:t>teraction</w:t>
      </w:r>
      <w:r>
        <w:rPr>
          <w:spacing w:val="40"/>
          <w:w w:val="109"/>
        </w:rPr>
        <w:t xml:space="preserve"> </w:t>
      </w:r>
      <w:r>
        <w:t xml:space="preserve">term </w:t>
      </w:r>
      <w:r>
        <w:rPr>
          <w:spacing w:val="36"/>
        </w:rPr>
        <w:t xml:space="preserve"> </w:t>
      </w:r>
      <w:r>
        <w:t>h</w:t>
      </w:r>
      <w:r>
        <w:rPr>
          <w:spacing w:val="-6"/>
        </w:rPr>
        <w:t>av</w:t>
      </w:r>
      <w:r>
        <w:t xml:space="preserve">e </w:t>
      </w:r>
      <w:r>
        <w:rPr>
          <w:spacing w:val="17"/>
        </w:rPr>
        <w:t xml:space="preserve"> </w:t>
      </w:r>
      <w:r>
        <w:t xml:space="preserve">a </w:t>
      </w:r>
      <w:r>
        <w:rPr>
          <w:spacing w:val="3"/>
        </w:rPr>
        <w:t xml:space="preserve"> </w:t>
      </w:r>
      <w:r>
        <w:rPr>
          <w:w w:val="102"/>
        </w:rPr>
        <w:t>significa</w:t>
      </w:r>
      <w:r>
        <w:rPr>
          <w:spacing w:val="-5"/>
          <w:w w:val="102"/>
        </w:rPr>
        <w:t>n</w:t>
      </w:r>
      <w:r>
        <w:rPr>
          <w:w w:val="139"/>
        </w:rPr>
        <w:t>t</w:t>
      </w:r>
      <w:r>
        <w:t xml:space="preserve"> </w:t>
      </w:r>
      <w:r>
        <w:rPr>
          <w:spacing w:val="-8"/>
        </w:rPr>
        <w:t xml:space="preserve"> </w:t>
      </w:r>
      <w:r>
        <w:t>negati</w:t>
      </w:r>
      <w:r>
        <w:rPr>
          <w:spacing w:val="-6"/>
        </w:rPr>
        <w:t>v</w:t>
      </w:r>
      <w:r>
        <w:t xml:space="preserve">e </w:t>
      </w:r>
      <w:r>
        <w:rPr>
          <w:spacing w:val="38"/>
        </w:rPr>
        <w:t xml:space="preserve"> </w:t>
      </w:r>
      <w:r>
        <w:t xml:space="preserve">effect, </w:t>
      </w:r>
      <w:r>
        <w:rPr>
          <w:spacing w:val="3"/>
        </w:rPr>
        <w:t xml:space="preserve"> </w:t>
      </w:r>
      <w:r>
        <w:t xml:space="preserve">at </w:t>
      </w:r>
      <w:r>
        <w:rPr>
          <w:spacing w:val="25"/>
        </w:rPr>
        <w:t xml:space="preserve"> </w:t>
      </w:r>
      <w:r>
        <w:t xml:space="preserve">a </w:t>
      </w:r>
      <w:r>
        <w:rPr>
          <w:spacing w:val="3"/>
        </w:rPr>
        <w:t xml:space="preserve"> </w:t>
      </w:r>
      <w:r>
        <w:t>95%</w:t>
      </w:r>
      <w:r>
        <w:rPr>
          <w:spacing w:val="38"/>
        </w:rPr>
        <w:t xml:space="preserve"> </w:t>
      </w:r>
      <w:r>
        <w:t>confiden</w:t>
      </w:r>
      <w:r>
        <w:rPr>
          <w:spacing w:val="1"/>
        </w:rPr>
        <w:t>c</w:t>
      </w:r>
      <w:r>
        <w:t xml:space="preserve">e </w:t>
      </w:r>
      <w:r>
        <w:rPr>
          <w:spacing w:val="7"/>
        </w:rPr>
        <w:t xml:space="preserve"> </w:t>
      </w:r>
      <w:r>
        <w:rPr>
          <w:w w:val="109"/>
        </w:rPr>
        <w:t>i</w:t>
      </w:r>
      <w:r>
        <w:rPr>
          <w:spacing w:val="-7"/>
          <w:w w:val="109"/>
        </w:rPr>
        <w:t>n</w:t>
      </w:r>
      <w:r>
        <w:rPr>
          <w:w w:val="109"/>
        </w:rPr>
        <w:t>ter</w:t>
      </w:r>
      <w:r>
        <w:rPr>
          <w:spacing w:val="-12"/>
          <w:w w:val="109"/>
        </w:rPr>
        <w:t>v</w:t>
      </w:r>
      <w:r>
        <w:rPr>
          <w:w w:val="109"/>
        </w:rPr>
        <w:t>al,</w:t>
      </w:r>
      <w:r>
        <w:rPr>
          <w:spacing w:val="48"/>
          <w:w w:val="109"/>
        </w:rPr>
        <w:t xml:space="preserve"> </w:t>
      </w:r>
      <w:r>
        <w:t xml:space="preserve">on </w:t>
      </w:r>
      <w:r>
        <w:rPr>
          <w:spacing w:val="2"/>
        </w:rPr>
        <w:t xml:space="preserve"> </w:t>
      </w:r>
      <w:r>
        <w:rPr>
          <w:w w:val="112"/>
        </w:rPr>
        <w:t xml:space="preserve">reputation. </w:t>
      </w:r>
      <w:r>
        <w:rPr>
          <w:spacing w:val="-17"/>
        </w:rPr>
        <w:t>W</w:t>
      </w:r>
      <w:r>
        <w:t>e</w:t>
      </w:r>
      <w:r>
        <w:rPr>
          <w:spacing w:val="39"/>
        </w:rPr>
        <w:t xml:space="preserve"> </w:t>
      </w:r>
      <w:r>
        <w:rPr>
          <w:spacing w:val="-6"/>
        </w:rPr>
        <w:t>c</w:t>
      </w:r>
      <w:r>
        <w:t>h</w:t>
      </w:r>
      <w:r>
        <w:rPr>
          <w:spacing w:val="6"/>
        </w:rPr>
        <w:t>o</w:t>
      </w:r>
      <w:r>
        <w:t>ose,</w:t>
      </w:r>
      <w:r>
        <w:rPr>
          <w:spacing w:val="40"/>
        </w:rPr>
        <w:t xml:space="preserve"> </w:t>
      </w:r>
      <w:r>
        <w:t>h</w:t>
      </w:r>
      <w:r>
        <w:rPr>
          <w:spacing w:val="-6"/>
        </w:rPr>
        <w:t>o</w:t>
      </w:r>
      <w:r>
        <w:rPr>
          <w:spacing w:val="-5"/>
        </w:rPr>
        <w:t>w</w:t>
      </w:r>
      <w:r>
        <w:t>e</w:t>
      </w:r>
      <w:r>
        <w:rPr>
          <w:spacing w:val="-6"/>
        </w:rPr>
        <w:t>v</w:t>
      </w:r>
      <w:r>
        <w:t xml:space="preserve">er, </w:t>
      </w:r>
      <w:r>
        <w:rPr>
          <w:spacing w:val="7"/>
        </w:rPr>
        <w:t xml:space="preserve"> </w:t>
      </w:r>
      <w:r>
        <w:t>to</w:t>
      </w:r>
      <w:r>
        <w:rPr>
          <w:spacing w:val="45"/>
        </w:rPr>
        <w:t xml:space="preserve"> </w:t>
      </w:r>
      <w:r>
        <w:rPr>
          <w:w w:val="106"/>
        </w:rPr>
        <w:t>prese</w:t>
      </w:r>
      <w:r>
        <w:rPr>
          <w:spacing w:val="-5"/>
          <w:w w:val="106"/>
        </w:rPr>
        <w:t>n</w:t>
      </w:r>
      <w:r>
        <w:rPr>
          <w:w w:val="139"/>
        </w:rPr>
        <w:t>t</w:t>
      </w:r>
      <w:r>
        <w:rPr>
          <w:spacing w:val="25"/>
          <w:w w:val="139"/>
        </w:rPr>
        <w:t xml:space="preserve"> </w:t>
      </w:r>
      <w:r>
        <w:t xml:space="preserve">the </w:t>
      </w:r>
      <w:r>
        <w:rPr>
          <w:spacing w:val="7"/>
        </w:rPr>
        <w:t xml:space="preserve"> </w:t>
      </w:r>
      <w:r>
        <w:t xml:space="preserve">results </w:t>
      </w:r>
      <w:r>
        <w:rPr>
          <w:spacing w:val="17"/>
        </w:rPr>
        <w:t xml:space="preserve"> </w:t>
      </w:r>
      <w:r>
        <w:t>from</w:t>
      </w:r>
      <w:r>
        <w:rPr>
          <w:spacing w:val="41"/>
        </w:rPr>
        <w:t xml:space="preserve"> </w:t>
      </w:r>
      <w:r>
        <w:t xml:space="preserve">the </w:t>
      </w:r>
      <w:r>
        <w:rPr>
          <w:spacing w:val="7"/>
        </w:rPr>
        <w:t xml:space="preserve"> </w:t>
      </w:r>
      <w:r>
        <w:t>series</w:t>
      </w:r>
      <w:r>
        <w:rPr>
          <w:spacing w:val="34"/>
        </w:rPr>
        <w:t xml:space="preserve"> </w:t>
      </w:r>
      <w:r>
        <w:t>of</w:t>
      </w:r>
      <w:r>
        <w:rPr>
          <w:spacing w:val="18"/>
        </w:rPr>
        <w:t xml:space="preserve"> </w:t>
      </w:r>
      <w:r>
        <w:rPr>
          <w:spacing w:val="5"/>
        </w:rPr>
        <w:t>p</w:t>
      </w:r>
      <w:r>
        <w:rPr>
          <w:spacing w:val="6"/>
        </w:rPr>
        <w:t>o</w:t>
      </w:r>
      <w:r>
        <w:t>oled</w:t>
      </w:r>
      <w:r>
        <w:rPr>
          <w:spacing w:val="41"/>
        </w:rPr>
        <w:t xml:space="preserve"> </w:t>
      </w:r>
      <w:r>
        <w:t>m</w:t>
      </w:r>
      <w:r>
        <w:rPr>
          <w:spacing w:val="6"/>
        </w:rPr>
        <w:t>o</w:t>
      </w:r>
      <w:r>
        <w:t>dels</w:t>
      </w:r>
      <w:r>
        <w:rPr>
          <w:spacing w:val="42"/>
        </w:rPr>
        <w:t xml:space="preserve"> </w:t>
      </w:r>
      <w:r>
        <w:t>to</w:t>
      </w:r>
      <w:r>
        <w:rPr>
          <w:spacing w:val="45"/>
        </w:rPr>
        <w:t xml:space="preserve"> </w:t>
      </w:r>
      <w:r>
        <w:t>more</w:t>
      </w:r>
      <w:r>
        <w:rPr>
          <w:spacing w:val="46"/>
        </w:rPr>
        <w:t xml:space="preserve"> </w:t>
      </w:r>
      <w:r>
        <w:t xml:space="preserve">clearly  </w:t>
      </w:r>
      <w:r>
        <w:rPr>
          <w:w w:val="104"/>
        </w:rPr>
        <w:t>highlig</w:t>
      </w:r>
      <w:r>
        <w:rPr>
          <w:spacing w:val="-5"/>
          <w:w w:val="104"/>
        </w:rPr>
        <w:t>h</w:t>
      </w:r>
      <w:r>
        <w:rPr>
          <w:w w:val="139"/>
        </w:rPr>
        <w:t>t</w:t>
      </w:r>
      <w:r>
        <w:rPr>
          <w:spacing w:val="25"/>
          <w:w w:val="139"/>
        </w:rPr>
        <w:t xml:space="preserve"> </w:t>
      </w:r>
      <w:r>
        <w:rPr>
          <w:w w:val="113"/>
        </w:rPr>
        <w:t xml:space="preserve">the </w:t>
      </w:r>
      <w:r>
        <w:t xml:space="preserve">increasingly </w:t>
      </w:r>
      <w:r>
        <w:rPr>
          <w:spacing w:val="15"/>
        </w:rPr>
        <w:t xml:space="preserve"> </w:t>
      </w:r>
      <w:r>
        <w:t>negati</w:t>
      </w:r>
      <w:r>
        <w:rPr>
          <w:spacing w:val="-5"/>
        </w:rPr>
        <w:t>v</w:t>
      </w:r>
      <w:r>
        <w:t xml:space="preserve">e </w:t>
      </w:r>
      <w:r>
        <w:rPr>
          <w:spacing w:val="12"/>
        </w:rPr>
        <w:t xml:space="preserve"> </w:t>
      </w:r>
      <w:r>
        <w:t>effect</w:t>
      </w:r>
      <w:r>
        <w:rPr>
          <w:spacing w:val="22"/>
        </w:rPr>
        <w:t xml:space="preserve"> </w:t>
      </w:r>
      <w:r>
        <w:t>of</w:t>
      </w:r>
      <w:r>
        <w:rPr>
          <w:spacing w:val="9"/>
        </w:rPr>
        <w:t xml:space="preserve"> </w:t>
      </w:r>
      <w:r>
        <w:t xml:space="preserve">disputes </w:t>
      </w:r>
      <w:r>
        <w:rPr>
          <w:spacing w:val="18"/>
        </w:rPr>
        <w:t xml:space="preserve"> </w:t>
      </w:r>
      <w:r>
        <w:rPr>
          <w:spacing w:val="-6"/>
        </w:rPr>
        <w:t>ov</w:t>
      </w:r>
      <w:r>
        <w:t>er</w:t>
      </w:r>
      <w:r>
        <w:rPr>
          <w:spacing w:val="32"/>
        </w:rPr>
        <w:t xml:space="preserve"> </w:t>
      </w:r>
      <w:r>
        <w:rPr>
          <w:w w:val="139"/>
        </w:rPr>
        <w:t>t</w:t>
      </w:r>
      <w:r>
        <w:rPr>
          <w:w w:val="99"/>
        </w:rPr>
        <w:t>i</w:t>
      </w:r>
      <w:r>
        <w:rPr>
          <w:w w:val="105"/>
        </w:rPr>
        <w:t>me.</w:t>
      </w:r>
    </w:p>
    <w:p w14:paraId="54F66F38" w14:textId="77777777" w:rsidR="000A768D" w:rsidRDefault="000A768D">
      <w:pPr>
        <w:spacing w:before="4" w:line="180" w:lineRule="exact"/>
        <w:rPr>
          <w:sz w:val="19"/>
          <w:szCs w:val="19"/>
        </w:rPr>
      </w:pPr>
    </w:p>
    <w:p w14:paraId="0D15A544" w14:textId="77777777" w:rsidR="000A768D" w:rsidRDefault="006C1B1D">
      <w:pPr>
        <w:spacing w:before="14" w:line="401" w:lineRule="auto"/>
        <w:ind w:left="100" w:right="78"/>
        <w:rPr>
          <w:sz w:val="24"/>
          <w:szCs w:val="24"/>
        </w:rPr>
      </w:pPr>
      <w:r>
        <w:rPr>
          <w:spacing w:val="6"/>
          <w:sz w:val="24"/>
          <w:szCs w:val="24"/>
        </w:rPr>
        <w:t>p</w:t>
      </w:r>
      <w:r>
        <w:rPr>
          <w:sz w:val="24"/>
          <w:szCs w:val="24"/>
        </w:rPr>
        <w:t>erce</w:t>
      </w:r>
      <w:r>
        <w:rPr>
          <w:spacing w:val="-7"/>
          <w:sz w:val="24"/>
          <w:szCs w:val="24"/>
        </w:rPr>
        <w:t>n</w:t>
      </w:r>
      <w:r>
        <w:rPr>
          <w:sz w:val="24"/>
          <w:szCs w:val="24"/>
        </w:rPr>
        <w:t>tile</w:t>
      </w:r>
      <w:r>
        <w:rPr>
          <w:spacing w:val="44"/>
          <w:sz w:val="24"/>
          <w:szCs w:val="24"/>
        </w:rPr>
        <w:t xml:space="preserve"> </w:t>
      </w:r>
      <w:r>
        <w:rPr>
          <w:spacing w:val="-13"/>
          <w:sz w:val="24"/>
          <w:szCs w:val="24"/>
        </w:rPr>
        <w:t>v</w:t>
      </w:r>
      <w:r>
        <w:rPr>
          <w:sz w:val="24"/>
          <w:szCs w:val="24"/>
        </w:rPr>
        <w:t>alue</w:t>
      </w:r>
      <w:r>
        <w:rPr>
          <w:spacing w:val="26"/>
          <w:sz w:val="24"/>
          <w:szCs w:val="24"/>
        </w:rPr>
        <w:t xml:space="preserve"> </w:t>
      </w:r>
      <w:r>
        <w:rPr>
          <w:sz w:val="24"/>
          <w:szCs w:val="24"/>
        </w:rPr>
        <w:t>for</w:t>
      </w:r>
      <w:r>
        <w:rPr>
          <w:spacing w:val="4"/>
          <w:sz w:val="24"/>
          <w:szCs w:val="24"/>
        </w:rPr>
        <w:t xml:space="preserve"> </w:t>
      </w:r>
      <w:r>
        <w:rPr>
          <w:sz w:val="24"/>
          <w:szCs w:val="24"/>
        </w:rPr>
        <w:t>ea</w:t>
      </w:r>
      <w:r>
        <w:rPr>
          <w:spacing w:val="-7"/>
          <w:sz w:val="24"/>
          <w:szCs w:val="24"/>
        </w:rPr>
        <w:t>c</w:t>
      </w:r>
      <w:r>
        <w:rPr>
          <w:sz w:val="24"/>
          <w:szCs w:val="24"/>
        </w:rPr>
        <w:t>h</w:t>
      </w:r>
      <w:r>
        <w:rPr>
          <w:spacing w:val="19"/>
          <w:sz w:val="24"/>
          <w:szCs w:val="24"/>
        </w:rPr>
        <w:t xml:space="preserve"> </w:t>
      </w:r>
      <w:r>
        <w:rPr>
          <w:sz w:val="24"/>
          <w:szCs w:val="24"/>
        </w:rPr>
        <w:t>dispute</w:t>
      </w:r>
      <w:r>
        <w:rPr>
          <w:spacing w:val="54"/>
          <w:sz w:val="24"/>
          <w:szCs w:val="24"/>
        </w:rPr>
        <w:t xml:space="preserve"> </w:t>
      </w:r>
      <w:r>
        <w:rPr>
          <w:sz w:val="24"/>
          <w:szCs w:val="24"/>
        </w:rPr>
        <w:t xml:space="preserve">measure. </w:t>
      </w:r>
      <w:r>
        <w:rPr>
          <w:spacing w:val="14"/>
          <w:sz w:val="24"/>
          <w:szCs w:val="24"/>
        </w:rPr>
        <w:t xml:space="preserve"> </w:t>
      </w:r>
      <w:r>
        <w:rPr>
          <w:sz w:val="24"/>
          <w:szCs w:val="24"/>
        </w:rPr>
        <w:t>The</w:t>
      </w:r>
      <w:r>
        <w:rPr>
          <w:spacing w:val="36"/>
          <w:sz w:val="24"/>
          <w:szCs w:val="24"/>
        </w:rPr>
        <w:t xml:space="preserve"> </w:t>
      </w:r>
      <w:r>
        <w:rPr>
          <w:sz w:val="24"/>
          <w:szCs w:val="24"/>
        </w:rPr>
        <w:t>line</w:t>
      </w:r>
      <w:r>
        <w:rPr>
          <w:spacing w:val="10"/>
          <w:sz w:val="24"/>
          <w:szCs w:val="24"/>
        </w:rPr>
        <w:t xml:space="preserve"> </w:t>
      </w:r>
      <w:r>
        <w:rPr>
          <w:sz w:val="24"/>
          <w:szCs w:val="24"/>
        </w:rPr>
        <w:t>length</w:t>
      </w:r>
      <w:r>
        <w:rPr>
          <w:spacing w:val="42"/>
          <w:sz w:val="24"/>
          <w:szCs w:val="24"/>
        </w:rPr>
        <w:t xml:space="preserve"> </w:t>
      </w:r>
      <w:r>
        <w:rPr>
          <w:sz w:val="24"/>
          <w:szCs w:val="24"/>
        </w:rPr>
        <w:t>again</w:t>
      </w:r>
      <w:r>
        <w:rPr>
          <w:spacing w:val="33"/>
          <w:sz w:val="24"/>
          <w:szCs w:val="24"/>
        </w:rPr>
        <w:t xml:space="preserve"> </w:t>
      </w:r>
      <w:r>
        <w:rPr>
          <w:sz w:val="24"/>
          <w:szCs w:val="24"/>
        </w:rPr>
        <w:t>designates</w:t>
      </w:r>
      <w:r>
        <w:rPr>
          <w:spacing w:val="46"/>
          <w:sz w:val="24"/>
          <w:szCs w:val="24"/>
        </w:rPr>
        <w:t xml:space="preserve"> </w:t>
      </w:r>
      <w:r>
        <w:rPr>
          <w:sz w:val="24"/>
          <w:szCs w:val="24"/>
        </w:rPr>
        <w:t>where</w:t>
      </w:r>
      <w:r>
        <w:rPr>
          <w:spacing w:val="18"/>
          <w:sz w:val="24"/>
          <w:szCs w:val="24"/>
        </w:rPr>
        <w:t xml:space="preserve"> </w:t>
      </w:r>
      <w:r>
        <w:rPr>
          <w:sz w:val="24"/>
          <w:szCs w:val="24"/>
        </w:rPr>
        <w:t xml:space="preserve">95 </w:t>
      </w:r>
      <w:r>
        <w:rPr>
          <w:spacing w:val="6"/>
          <w:w w:val="108"/>
          <w:sz w:val="24"/>
          <w:szCs w:val="24"/>
        </w:rPr>
        <w:t>p</w:t>
      </w:r>
      <w:r>
        <w:rPr>
          <w:w w:val="102"/>
          <w:sz w:val="24"/>
          <w:szCs w:val="24"/>
        </w:rPr>
        <w:t>erce</w:t>
      </w:r>
      <w:r>
        <w:rPr>
          <w:spacing w:val="-7"/>
          <w:w w:val="102"/>
          <w:sz w:val="24"/>
          <w:szCs w:val="24"/>
        </w:rPr>
        <w:t>n</w:t>
      </w:r>
      <w:r>
        <w:rPr>
          <w:w w:val="137"/>
          <w:sz w:val="24"/>
          <w:szCs w:val="24"/>
        </w:rPr>
        <w:t xml:space="preserve">t </w:t>
      </w:r>
      <w:r>
        <w:rPr>
          <w:sz w:val="24"/>
          <w:szCs w:val="24"/>
        </w:rPr>
        <w:t>of</w:t>
      </w:r>
      <w:r>
        <w:rPr>
          <w:spacing w:val="6"/>
          <w:sz w:val="24"/>
          <w:szCs w:val="24"/>
        </w:rPr>
        <w:t xml:space="preserve"> </w:t>
      </w:r>
      <w:r>
        <w:rPr>
          <w:sz w:val="24"/>
          <w:szCs w:val="24"/>
        </w:rPr>
        <w:t>the</w:t>
      </w:r>
      <w:r>
        <w:rPr>
          <w:spacing w:val="50"/>
          <w:sz w:val="24"/>
          <w:szCs w:val="24"/>
        </w:rPr>
        <w:t xml:space="preserve"> </w:t>
      </w:r>
      <w:r>
        <w:rPr>
          <w:sz w:val="24"/>
          <w:szCs w:val="24"/>
        </w:rPr>
        <w:t xml:space="preserve">predicted </w:t>
      </w:r>
      <w:r>
        <w:rPr>
          <w:spacing w:val="11"/>
          <w:sz w:val="24"/>
          <w:szCs w:val="24"/>
        </w:rPr>
        <w:t xml:space="preserve"> </w:t>
      </w:r>
      <w:r>
        <w:rPr>
          <w:spacing w:val="-13"/>
          <w:sz w:val="24"/>
          <w:szCs w:val="24"/>
        </w:rPr>
        <w:t>v</w:t>
      </w:r>
      <w:r>
        <w:rPr>
          <w:sz w:val="24"/>
          <w:szCs w:val="24"/>
        </w:rPr>
        <w:t>alues</w:t>
      </w:r>
      <w:r>
        <w:rPr>
          <w:spacing w:val="36"/>
          <w:sz w:val="24"/>
          <w:szCs w:val="24"/>
        </w:rPr>
        <w:t xml:space="preserve"> </w:t>
      </w:r>
      <w:r>
        <w:rPr>
          <w:sz w:val="24"/>
          <w:szCs w:val="24"/>
        </w:rPr>
        <w:t>for</w:t>
      </w:r>
      <w:r>
        <w:rPr>
          <w:spacing w:val="15"/>
          <w:sz w:val="24"/>
          <w:szCs w:val="24"/>
        </w:rPr>
        <w:t xml:space="preserve"> </w:t>
      </w:r>
      <w:r>
        <w:rPr>
          <w:sz w:val="24"/>
          <w:szCs w:val="24"/>
        </w:rPr>
        <w:t>a</w:t>
      </w:r>
      <w:r>
        <w:rPr>
          <w:spacing w:val="28"/>
          <w:sz w:val="24"/>
          <w:szCs w:val="24"/>
        </w:rPr>
        <w:t xml:space="preserve"> </w:t>
      </w:r>
      <w:r>
        <w:rPr>
          <w:w w:val="108"/>
          <w:sz w:val="24"/>
          <w:szCs w:val="24"/>
        </w:rPr>
        <w:t>particular</w:t>
      </w:r>
      <w:r>
        <w:rPr>
          <w:spacing w:val="19"/>
          <w:w w:val="108"/>
          <w:sz w:val="24"/>
          <w:szCs w:val="24"/>
        </w:rPr>
        <w:t xml:space="preserve"> </w:t>
      </w:r>
      <w:r>
        <w:rPr>
          <w:sz w:val="24"/>
          <w:szCs w:val="24"/>
        </w:rPr>
        <w:t>scenario</w:t>
      </w:r>
      <w:r>
        <w:rPr>
          <w:spacing w:val="34"/>
          <w:sz w:val="24"/>
          <w:szCs w:val="24"/>
        </w:rPr>
        <w:t xml:space="preserve"> </w:t>
      </w:r>
      <w:r>
        <w:rPr>
          <w:w w:val="101"/>
          <w:sz w:val="24"/>
          <w:szCs w:val="24"/>
        </w:rPr>
        <w:t>fall.</w:t>
      </w:r>
    </w:p>
    <w:p w14:paraId="1271E717" w14:textId="77777777" w:rsidR="000A768D" w:rsidRDefault="006C1B1D">
      <w:pPr>
        <w:spacing w:before="7" w:line="401" w:lineRule="auto"/>
        <w:ind w:left="100" w:right="78" w:firstLine="239"/>
        <w:jc w:val="both"/>
        <w:rPr>
          <w:sz w:val="24"/>
          <w:szCs w:val="24"/>
        </w:rPr>
      </w:pPr>
      <w:r>
        <w:rPr>
          <w:sz w:val="24"/>
          <w:szCs w:val="24"/>
        </w:rPr>
        <w:t>L</w:t>
      </w:r>
      <w:r>
        <w:rPr>
          <w:spacing w:val="7"/>
          <w:sz w:val="24"/>
          <w:szCs w:val="24"/>
        </w:rPr>
        <w:t>o</w:t>
      </w:r>
      <w:r>
        <w:rPr>
          <w:sz w:val="24"/>
          <w:szCs w:val="24"/>
        </w:rPr>
        <w:t>oking</w:t>
      </w:r>
      <w:r>
        <w:rPr>
          <w:spacing w:val="29"/>
          <w:sz w:val="24"/>
          <w:szCs w:val="24"/>
        </w:rPr>
        <w:t xml:space="preserve"> </w:t>
      </w:r>
      <w:r>
        <w:rPr>
          <w:sz w:val="24"/>
          <w:szCs w:val="24"/>
        </w:rPr>
        <w:t>across</w:t>
      </w:r>
      <w:r>
        <w:rPr>
          <w:spacing w:val="41"/>
          <w:sz w:val="24"/>
          <w:szCs w:val="24"/>
        </w:rPr>
        <w:t xml:space="preserve"> </w:t>
      </w:r>
      <w:r>
        <w:rPr>
          <w:sz w:val="24"/>
          <w:szCs w:val="24"/>
        </w:rPr>
        <w:t xml:space="preserve">the </w:t>
      </w:r>
      <w:r>
        <w:rPr>
          <w:spacing w:val="1"/>
          <w:sz w:val="24"/>
          <w:szCs w:val="24"/>
        </w:rPr>
        <w:t xml:space="preserve"> </w:t>
      </w:r>
      <w:r>
        <w:rPr>
          <w:sz w:val="24"/>
          <w:szCs w:val="24"/>
        </w:rPr>
        <w:t xml:space="preserve">results </w:t>
      </w:r>
      <w:r>
        <w:rPr>
          <w:spacing w:val="6"/>
          <w:sz w:val="24"/>
          <w:szCs w:val="24"/>
        </w:rPr>
        <w:t xml:space="preserve"> </w:t>
      </w:r>
      <w:r>
        <w:rPr>
          <w:sz w:val="24"/>
          <w:szCs w:val="24"/>
        </w:rPr>
        <w:t>sh</w:t>
      </w:r>
      <w:r>
        <w:rPr>
          <w:spacing w:val="-6"/>
          <w:sz w:val="24"/>
          <w:szCs w:val="24"/>
        </w:rPr>
        <w:t>o</w:t>
      </w:r>
      <w:r>
        <w:rPr>
          <w:sz w:val="24"/>
          <w:szCs w:val="24"/>
        </w:rPr>
        <w:t>wn</w:t>
      </w:r>
      <w:r>
        <w:rPr>
          <w:spacing w:val="35"/>
          <w:sz w:val="24"/>
          <w:szCs w:val="24"/>
        </w:rPr>
        <w:t xml:space="preserve"> </w:t>
      </w:r>
      <w:r>
        <w:rPr>
          <w:sz w:val="24"/>
          <w:szCs w:val="24"/>
        </w:rPr>
        <w:t>in</w:t>
      </w:r>
      <w:r>
        <w:rPr>
          <w:spacing w:val="36"/>
          <w:sz w:val="24"/>
          <w:szCs w:val="24"/>
        </w:rPr>
        <w:t xml:space="preserve"> </w:t>
      </w:r>
      <w:r>
        <w:rPr>
          <w:sz w:val="24"/>
          <w:szCs w:val="24"/>
        </w:rPr>
        <w:t>this  figure,</w:t>
      </w:r>
      <w:r>
        <w:rPr>
          <w:spacing w:val="32"/>
          <w:sz w:val="24"/>
          <w:szCs w:val="24"/>
        </w:rPr>
        <w:t xml:space="preserve"> </w:t>
      </w:r>
      <w:r>
        <w:rPr>
          <w:spacing w:val="-6"/>
          <w:sz w:val="24"/>
          <w:szCs w:val="24"/>
        </w:rPr>
        <w:t>w</w:t>
      </w:r>
      <w:r>
        <w:rPr>
          <w:sz w:val="24"/>
          <w:szCs w:val="24"/>
        </w:rPr>
        <w:t>e</w:t>
      </w:r>
      <w:r>
        <w:rPr>
          <w:spacing w:val="20"/>
          <w:sz w:val="24"/>
          <w:szCs w:val="24"/>
        </w:rPr>
        <w:t xml:space="preserve"> </w:t>
      </w:r>
      <w:r>
        <w:rPr>
          <w:sz w:val="24"/>
          <w:szCs w:val="24"/>
        </w:rPr>
        <w:t>can</w:t>
      </w:r>
      <w:r>
        <w:rPr>
          <w:spacing w:val="45"/>
          <w:sz w:val="24"/>
          <w:szCs w:val="24"/>
        </w:rPr>
        <w:t xml:space="preserve"> </w:t>
      </w:r>
      <w:r>
        <w:rPr>
          <w:sz w:val="24"/>
          <w:szCs w:val="24"/>
        </w:rPr>
        <w:t>see</w:t>
      </w:r>
      <w:r>
        <w:rPr>
          <w:spacing w:val="23"/>
          <w:sz w:val="24"/>
          <w:szCs w:val="24"/>
        </w:rPr>
        <w:t xml:space="preserve"> </w:t>
      </w:r>
      <w:r>
        <w:rPr>
          <w:sz w:val="24"/>
          <w:szCs w:val="24"/>
        </w:rPr>
        <w:t xml:space="preserve">that </w:t>
      </w:r>
      <w:r>
        <w:rPr>
          <w:spacing w:val="37"/>
          <w:sz w:val="24"/>
          <w:szCs w:val="24"/>
        </w:rPr>
        <w:t xml:space="preserve"> </w:t>
      </w:r>
      <w:r>
        <w:rPr>
          <w:sz w:val="24"/>
          <w:szCs w:val="24"/>
        </w:rPr>
        <w:t>pre-2007,</w:t>
      </w:r>
      <w:r>
        <w:rPr>
          <w:spacing w:val="42"/>
          <w:sz w:val="24"/>
          <w:szCs w:val="24"/>
        </w:rPr>
        <w:t xml:space="preserve"> </w:t>
      </w:r>
      <w:r>
        <w:rPr>
          <w:sz w:val="24"/>
          <w:szCs w:val="24"/>
        </w:rPr>
        <w:t xml:space="preserve">the </w:t>
      </w:r>
      <w:r>
        <w:rPr>
          <w:spacing w:val="1"/>
          <w:sz w:val="24"/>
          <w:szCs w:val="24"/>
        </w:rPr>
        <w:t xml:space="preserve"> </w:t>
      </w:r>
      <w:r>
        <w:rPr>
          <w:w w:val="106"/>
          <w:sz w:val="24"/>
          <w:szCs w:val="24"/>
        </w:rPr>
        <w:t xml:space="preserve">predicted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26"/>
          <w:sz w:val="24"/>
          <w:szCs w:val="24"/>
        </w:rPr>
        <w:t xml:space="preserve"> </w:t>
      </w:r>
      <w:r>
        <w:rPr>
          <w:sz w:val="24"/>
          <w:szCs w:val="24"/>
        </w:rPr>
        <w:t>profile</w:t>
      </w:r>
      <w:r>
        <w:rPr>
          <w:spacing w:val="20"/>
          <w:sz w:val="24"/>
          <w:szCs w:val="24"/>
        </w:rPr>
        <w:t xml:space="preserve"> </w:t>
      </w:r>
      <w:r>
        <w:rPr>
          <w:sz w:val="24"/>
          <w:szCs w:val="24"/>
        </w:rPr>
        <w:t xml:space="preserve">ratings </w:t>
      </w:r>
      <w:r>
        <w:rPr>
          <w:spacing w:val="12"/>
          <w:sz w:val="24"/>
          <w:szCs w:val="24"/>
        </w:rPr>
        <w:t xml:space="preserve"> </w:t>
      </w:r>
      <w:r>
        <w:rPr>
          <w:sz w:val="24"/>
          <w:szCs w:val="24"/>
        </w:rPr>
        <w:t>gi</w:t>
      </w:r>
      <w:r>
        <w:rPr>
          <w:spacing w:val="-6"/>
          <w:sz w:val="24"/>
          <w:szCs w:val="24"/>
        </w:rPr>
        <w:t>v</w:t>
      </w:r>
      <w:r>
        <w:rPr>
          <w:sz w:val="24"/>
          <w:szCs w:val="24"/>
        </w:rPr>
        <w:t>en</w:t>
      </w:r>
      <w:r>
        <w:rPr>
          <w:spacing w:val="30"/>
          <w:sz w:val="24"/>
          <w:szCs w:val="24"/>
        </w:rPr>
        <w:t xml:space="preserve"> </w:t>
      </w:r>
      <w:r>
        <w:rPr>
          <w:sz w:val="24"/>
          <w:szCs w:val="24"/>
        </w:rPr>
        <w:t>these</w:t>
      </w:r>
      <w:r>
        <w:rPr>
          <w:spacing w:val="51"/>
          <w:sz w:val="24"/>
          <w:szCs w:val="24"/>
        </w:rPr>
        <w:t xml:space="preserve"> </w:t>
      </w:r>
      <w:r>
        <w:rPr>
          <w:spacing w:val="-7"/>
          <w:w w:val="137"/>
          <w:sz w:val="24"/>
          <w:szCs w:val="24"/>
        </w:rPr>
        <w:t>t</w:t>
      </w:r>
      <w:r>
        <w:rPr>
          <w:spacing w:val="-6"/>
          <w:w w:val="97"/>
          <w:sz w:val="24"/>
          <w:szCs w:val="24"/>
        </w:rPr>
        <w:t>w</w:t>
      </w:r>
      <w:r>
        <w:rPr>
          <w:w w:val="97"/>
          <w:sz w:val="24"/>
          <w:szCs w:val="24"/>
        </w:rPr>
        <w:t>o</w:t>
      </w:r>
      <w:r>
        <w:rPr>
          <w:spacing w:val="26"/>
          <w:sz w:val="24"/>
          <w:szCs w:val="24"/>
        </w:rPr>
        <w:t xml:space="preserve"> </w:t>
      </w:r>
      <w:r>
        <w:rPr>
          <w:sz w:val="24"/>
          <w:szCs w:val="24"/>
        </w:rPr>
        <w:t>scenarios</w:t>
      </w:r>
      <w:r>
        <w:rPr>
          <w:spacing w:val="44"/>
          <w:sz w:val="24"/>
          <w:szCs w:val="24"/>
        </w:rPr>
        <w:t xml:space="preserve"> </w:t>
      </w:r>
      <w:r>
        <w:rPr>
          <w:sz w:val="24"/>
          <w:szCs w:val="24"/>
        </w:rPr>
        <w:t xml:space="preserve">tends </w:t>
      </w:r>
      <w:r>
        <w:rPr>
          <w:spacing w:val="6"/>
          <w:sz w:val="24"/>
          <w:szCs w:val="24"/>
        </w:rPr>
        <w:t xml:space="preserve"> </w:t>
      </w:r>
      <w:r>
        <w:rPr>
          <w:sz w:val="24"/>
          <w:szCs w:val="24"/>
        </w:rPr>
        <w:t>to</w:t>
      </w:r>
      <w:r>
        <w:rPr>
          <w:spacing w:val="47"/>
          <w:sz w:val="24"/>
          <w:szCs w:val="24"/>
        </w:rPr>
        <w:t xml:space="preserve"> </w:t>
      </w:r>
      <w:r>
        <w:rPr>
          <w:spacing w:val="-6"/>
          <w:sz w:val="24"/>
          <w:szCs w:val="24"/>
        </w:rPr>
        <w:t>o</w:t>
      </w:r>
      <w:r>
        <w:rPr>
          <w:spacing w:val="-7"/>
          <w:sz w:val="24"/>
          <w:szCs w:val="24"/>
        </w:rPr>
        <w:t>v</w:t>
      </w:r>
      <w:r>
        <w:rPr>
          <w:sz w:val="24"/>
          <w:szCs w:val="24"/>
        </w:rPr>
        <w:t xml:space="preserve">erlap. </w:t>
      </w:r>
      <w:r>
        <w:rPr>
          <w:spacing w:val="40"/>
          <w:sz w:val="24"/>
          <w:szCs w:val="24"/>
        </w:rPr>
        <w:t xml:space="preserve"> </w:t>
      </w:r>
      <w:r>
        <w:rPr>
          <w:sz w:val="24"/>
          <w:szCs w:val="24"/>
        </w:rPr>
        <w:t>After</w:t>
      </w:r>
      <w:r>
        <w:rPr>
          <w:spacing w:val="51"/>
          <w:sz w:val="24"/>
          <w:szCs w:val="24"/>
        </w:rPr>
        <w:t xml:space="preserve"> </w:t>
      </w:r>
      <w:r>
        <w:rPr>
          <w:sz w:val="24"/>
          <w:szCs w:val="24"/>
        </w:rPr>
        <w:t>2006,</w:t>
      </w:r>
      <w:r>
        <w:rPr>
          <w:spacing w:val="17"/>
          <w:sz w:val="24"/>
          <w:szCs w:val="24"/>
        </w:rPr>
        <w:t xml:space="preserve"> </w:t>
      </w:r>
      <w:r>
        <w:rPr>
          <w:w w:val="102"/>
          <w:sz w:val="24"/>
          <w:szCs w:val="24"/>
        </w:rPr>
        <w:t>h</w:t>
      </w:r>
      <w:r>
        <w:rPr>
          <w:spacing w:val="-6"/>
          <w:w w:val="102"/>
          <w:sz w:val="24"/>
          <w:szCs w:val="24"/>
        </w:rPr>
        <w:t>o</w:t>
      </w:r>
      <w:r>
        <w:rPr>
          <w:spacing w:val="-6"/>
          <w:w w:val="97"/>
          <w:sz w:val="24"/>
          <w:szCs w:val="24"/>
        </w:rPr>
        <w:t>w</w:t>
      </w:r>
      <w:r>
        <w:rPr>
          <w:sz w:val="24"/>
          <w:szCs w:val="24"/>
        </w:rPr>
        <w:t>e</w:t>
      </w:r>
      <w:r>
        <w:rPr>
          <w:spacing w:val="-7"/>
          <w:sz w:val="24"/>
          <w:szCs w:val="24"/>
        </w:rPr>
        <w:t>v</w:t>
      </w:r>
      <w:r>
        <w:rPr>
          <w:w w:val="105"/>
          <w:sz w:val="24"/>
          <w:szCs w:val="24"/>
        </w:rPr>
        <w:t xml:space="preserve">er, </w:t>
      </w:r>
      <w:r>
        <w:rPr>
          <w:spacing w:val="-6"/>
          <w:sz w:val="24"/>
          <w:szCs w:val="24"/>
        </w:rPr>
        <w:t>w</w:t>
      </w:r>
      <w:r>
        <w:rPr>
          <w:sz w:val="24"/>
          <w:szCs w:val="24"/>
        </w:rPr>
        <w:t>e</w:t>
      </w:r>
      <w:r>
        <w:rPr>
          <w:spacing w:val="16"/>
          <w:sz w:val="24"/>
          <w:szCs w:val="24"/>
        </w:rPr>
        <w:t xml:space="preserve"> </w:t>
      </w:r>
      <w:r>
        <w:rPr>
          <w:sz w:val="24"/>
          <w:szCs w:val="24"/>
        </w:rPr>
        <w:t>can</w:t>
      </w:r>
      <w:r>
        <w:rPr>
          <w:spacing w:val="41"/>
          <w:sz w:val="24"/>
          <w:szCs w:val="24"/>
        </w:rPr>
        <w:t xml:space="preserve"> </w:t>
      </w:r>
      <w:r>
        <w:rPr>
          <w:sz w:val="24"/>
          <w:szCs w:val="24"/>
        </w:rPr>
        <w:t>clearly</w:t>
      </w:r>
      <w:r>
        <w:rPr>
          <w:spacing w:val="37"/>
          <w:sz w:val="24"/>
          <w:szCs w:val="24"/>
        </w:rPr>
        <w:t xml:space="preserve"> </w:t>
      </w:r>
      <w:r>
        <w:rPr>
          <w:sz w:val="24"/>
          <w:szCs w:val="24"/>
        </w:rPr>
        <w:t>see</w:t>
      </w:r>
      <w:r>
        <w:rPr>
          <w:spacing w:val="18"/>
          <w:sz w:val="24"/>
          <w:szCs w:val="24"/>
        </w:rPr>
        <w:t xml:space="preserve"> </w:t>
      </w:r>
      <w:r>
        <w:rPr>
          <w:sz w:val="24"/>
          <w:szCs w:val="24"/>
        </w:rPr>
        <w:t>a</w:t>
      </w:r>
      <w:r>
        <w:rPr>
          <w:spacing w:val="35"/>
          <w:sz w:val="24"/>
          <w:szCs w:val="24"/>
        </w:rPr>
        <w:t xml:space="preserve"> </w:t>
      </w:r>
      <w:r>
        <w:rPr>
          <w:sz w:val="24"/>
          <w:szCs w:val="24"/>
        </w:rPr>
        <w:t>di</w:t>
      </w:r>
      <w:r>
        <w:rPr>
          <w:spacing w:val="-7"/>
          <w:sz w:val="24"/>
          <w:szCs w:val="24"/>
        </w:rPr>
        <w:t>v</w:t>
      </w:r>
      <w:r>
        <w:rPr>
          <w:sz w:val="24"/>
          <w:szCs w:val="24"/>
        </w:rPr>
        <w:t>ergence</w:t>
      </w:r>
      <w:r>
        <w:rPr>
          <w:spacing w:val="41"/>
          <w:sz w:val="24"/>
          <w:szCs w:val="24"/>
        </w:rPr>
        <w:t xml:space="preserve"> </w:t>
      </w:r>
      <w:r>
        <w:rPr>
          <w:sz w:val="24"/>
          <w:szCs w:val="24"/>
        </w:rPr>
        <w:t>in</w:t>
      </w:r>
      <w:r>
        <w:rPr>
          <w:spacing w:val="31"/>
          <w:sz w:val="24"/>
          <w:szCs w:val="24"/>
        </w:rPr>
        <w:t xml:space="preserve"> </w:t>
      </w:r>
      <w:r>
        <w:rPr>
          <w:sz w:val="24"/>
          <w:szCs w:val="24"/>
        </w:rPr>
        <w:t>the</w:t>
      </w:r>
      <w:r>
        <w:rPr>
          <w:spacing w:val="57"/>
          <w:sz w:val="24"/>
          <w:szCs w:val="24"/>
        </w:rPr>
        <w:t xml:space="preserve"> </w:t>
      </w:r>
      <w:r>
        <w:rPr>
          <w:w w:val="109"/>
          <w:sz w:val="24"/>
          <w:szCs w:val="24"/>
        </w:rPr>
        <w:t>reputation</w:t>
      </w:r>
      <w:r>
        <w:rPr>
          <w:spacing w:val="19"/>
          <w:w w:val="109"/>
          <w:sz w:val="24"/>
          <w:szCs w:val="24"/>
        </w:rPr>
        <w:t xml:space="preserve"> </w:t>
      </w:r>
      <w:r>
        <w:rPr>
          <w:sz w:val="24"/>
          <w:szCs w:val="24"/>
        </w:rPr>
        <w:t>of</w:t>
      </w:r>
      <w:r>
        <w:rPr>
          <w:spacing w:val="13"/>
          <w:sz w:val="24"/>
          <w:szCs w:val="24"/>
        </w:rPr>
        <w:t xml:space="preserve"> </w:t>
      </w:r>
      <w:r>
        <w:rPr>
          <w:sz w:val="24"/>
          <w:szCs w:val="24"/>
        </w:rPr>
        <w:t>cou</w:t>
      </w:r>
      <w:r>
        <w:rPr>
          <w:spacing w:val="-6"/>
          <w:sz w:val="24"/>
          <w:szCs w:val="24"/>
        </w:rPr>
        <w:t>n</w:t>
      </w:r>
      <w:r>
        <w:rPr>
          <w:sz w:val="24"/>
          <w:szCs w:val="24"/>
        </w:rPr>
        <w:t xml:space="preserve">tries </w:t>
      </w:r>
      <w:r>
        <w:rPr>
          <w:spacing w:val="7"/>
          <w:sz w:val="24"/>
          <w:szCs w:val="24"/>
        </w:rPr>
        <w:t xml:space="preserve"> </w:t>
      </w:r>
      <w:r>
        <w:rPr>
          <w:sz w:val="24"/>
          <w:szCs w:val="24"/>
        </w:rPr>
        <w:t xml:space="preserve">that </w:t>
      </w:r>
      <w:r>
        <w:rPr>
          <w:spacing w:val="32"/>
          <w:sz w:val="24"/>
          <w:szCs w:val="24"/>
        </w:rPr>
        <w:t xml:space="preserve"> </w:t>
      </w:r>
      <w:r>
        <w:rPr>
          <w:sz w:val="24"/>
          <w:szCs w:val="24"/>
        </w:rPr>
        <w:t>h</w:t>
      </w:r>
      <w:r>
        <w:rPr>
          <w:spacing w:val="-6"/>
          <w:sz w:val="24"/>
          <w:szCs w:val="24"/>
        </w:rPr>
        <w:t>a</w:t>
      </w:r>
      <w:r>
        <w:rPr>
          <w:spacing w:val="-7"/>
          <w:sz w:val="24"/>
          <w:szCs w:val="24"/>
        </w:rPr>
        <w:t>v</w:t>
      </w:r>
      <w:r>
        <w:rPr>
          <w:sz w:val="24"/>
          <w:szCs w:val="24"/>
        </w:rPr>
        <w:t>e</w:t>
      </w:r>
      <w:r>
        <w:rPr>
          <w:spacing w:val="45"/>
          <w:sz w:val="24"/>
          <w:szCs w:val="24"/>
        </w:rPr>
        <w:t xml:space="preserve"> </w:t>
      </w:r>
      <w:r>
        <w:rPr>
          <w:sz w:val="24"/>
          <w:szCs w:val="24"/>
        </w:rPr>
        <w:t>faced</w:t>
      </w:r>
      <w:r>
        <w:rPr>
          <w:spacing w:val="30"/>
          <w:sz w:val="24"/>
          <w:szCs w:val="24"/>
        </w:rPr>
        <w:t xml:space="preserve"> </w:t>
      </w:r>
      <w:r>
        <w:rPr>
          <w:sz w:val="24"/>
          <w:szCs w:val="24"/>
        </w:rPr>
        <w:t xml:space="preserve">disputes </w:t>
      </w:r>
      <w:r>
        <w:rPr>
          <w:spacing w:val="11"/>
          <w:sz w:val="24"/>
          <w:szCs w:val="24"/>
        </w:rPr>
        <w:t xml:space="preserve"> </w:t>
      </w:r>
      <w:r>
        <w:rPr>
          <w:w w:val="108"/>
          <w:sz w:val="24"/>
          <w:szCs w:val="24"/>
        </w:rPr>
        <w:t xml:space="preserve">and </w:t>
      </w:r>
      <w:r>
        <w:rPr>
          <w:sz w:val="24"/>
          <w:szCs w:val="24"/>
        </w:rPr>
        <w:t>those</w:t>
      </w:r>
      <w:r>
        <w:rPr>
          <w:spacing w:val="30"/>
          <w:sz w:val="24"/>
          <w:szCs w:val="24"/>
        </w:rPr>
        <w:t xml:space="preserve"> </w:t>
      </w:r>
      <w:r>
        <w:rPr>
          <w:sz w:val="24"/>
          <w:szCs w:val="24"/>
        </w:rPr>
        <w:t>h</w:t>
      </w:r>
      <w:r>
        <w:rPr>
          <w:spacing w:val="-6"/>
          <w:sz w:val="24"/>
          <w:szCs w:val="24"/>
        </w:rPr>
        <w:t>a</w:t>
      </w:r>
      <w:r>
        <w:rPr>
          <w:spacing w:val="-7"/>
          <w:sz w:val="24"/>
          <w:szCs w:val="24"/>
        </w:rPr>
        <w:t>v</w:t>
      </w:r>
      <w:r>
        <w:rPr>
          <w:sz w:val="24"/>
          <w:szCs w:val="24"/>
        </w:rPr>
        <w:t>e</w:t>
      </w:r>
      <w:r>
        <w:rPr>
          <w:spacing w:val="26"/>
          <w:sz w:val="24"/>
          <w:szCs w:val="24"/>
        </w:rPr>
        <w:t xml:space="preserve"> </w:t>
      </w:r>
      <w:r>
        <w:rPr>
          <w:sz w:val="24"/>
          <w:szCs w:val="24"/>
        </w:rPr>
        <w:t xml:space="preserve">not. </w:t>
      </w:r>
      <w:r>
        <w:rPr>
          <w:spacing w:val="9"/>
          <w:sz w:val="24"/>
          <w:szCs w:val="24"/>
        </w:rPr>
        <w:t xml:space="preserve"> </w:t>
      </w:r>
      <w:r>
        <w:rPr>
          <w:sz w:val="24"/>
          <w:szCs w:val="24"/>
        </w:rPr>
        <w:t>Cou</w:t>
      </w:r>
      <w:r>
        <w:rPr>
          <w:spacing w:val="-6"/>
          <w:sz w:val="24"/>
          <w:szCs w:val="24"/>
        </w:rPr>
        <w:t>n</w:t>
      </w:r>
      <w:r>
        <w:rPr>
          <w:sz w:val="24"/>
          <w:szCs w:val="24"/>
        </w:rPr>
        <w:t xml:space="preserve">tries  that </w:t>
      </w:r>
      <w:r>
        <w:rPr>
          <w:spacing w:val="13"/>
          <w:sz w:val="24"/>
          <w:szCs w:val="24"/>
        </w:rPr>
        <w:t xml:space="preserve"> </w:t>
      </w:r>
      <w:r>
        <w:rPr>
          <w:sz w:val="24"/>
          <w:szCs w:val="24"/>
        </w:rPr>
        <w:t>h</w:t>
      </w:r>
      <w:r>
        <w:rPr>
          <w:spacing w:val="-6"/>
          <w:sz w:val="24"/>
          <w:szCs w:val="24"/>
        </w:rPr>
        <w:t>a</w:t>
      </w:r>
      <w:r>
        <w:rPr>
          <w:spacing w:val="-7"/>
          <w:sz w:val="24"/>
          <w:szCs w:val="24"/>
        </w:rPr>
        <w:t>v</w:t>
      </w:r>
      <w:r>
        <w:rPr>
          <w:sz w:val="24"/>
          <w:szCs w:val="24"/>
        </w:rPr>
        <w:t>e</w:t>
      </w:r>
      <w:r>
        <w:rPr>
          <w:spacing w:val="26"/>
          <w:sz w:val="24"/>
          <w:szCs w:val="24"/>
        </w:rPr>
        <w:t xml:space="preserve"> </w:t>
      </w:r>
      <w:r>
        <w:rPr>
          <w:sz w:val="24"/>
          <w:szCs w:val="24"/>
        </w:rPr>
        <w:t>not</w:t>
      </w:r>
      <w:r>
        <w:rPr>
          <w:spacing w:val="36"/>
          <w:sz w:val="24"/>
          <w:szCs w:val="24"/>
        </w:rPr>
        <w:t xml:space="preserve"> </w:t>
      </w:r>
      <w:r>
        <w:rPr>
          <w:spacing w:val="7"/>
          <w:sz w:val="24"/>
          <w:szCs w:val="24"/>
        </w:rPr>
        <w:t>b</w:t>
      </w:r>
      <w:r>
        <w:rPr>
          <w:sz w:val="24"/>
          <w:szCs w:val="24"/>
        </w:rPr>
        <w:t>een</w:t>
      </w:r>
      <w:r>
        <w:rPr>
          <w:spacing w:val="18"/>
          <w:sz w:val="24"/>
          <w:szCs w:val="24"/>
        </w:rPr>
        <w:t xml:space="preserve"> </w:t>
      </w:r>
      <w:r>
        <w:rPr>
          <w:sz w:val="24"/>
          <w:szCs w:val="24"/>
        </w:rPr>
        <w:t>i</w:t>
      </w:r>
      <w:r>
        <w:rPr>
          <w:spacing w:val="-7"/>
          <w:sz w:val="24"/>
          <w:szCs w:val="24"/>
        </w:rPr>
        <w:t>nv</w:t>
      </w:r>
      <w:r>
        <w:rPr>
          <w:sz w:val="24"/>
          <w:szCs w:val="24"/>
        </w:rPr>
        <w:t>ol</w:t>
      </w:r>
      <w:r>
        <w:rPr>
          <w:spacing w:val="-7"/>
          <w:sz w:val="24"/>
          <w:szCs w:val="24"/>
        </w:rPr>
        <w:t>v</w:t>
      </w:r>
      <w:r>
        <w:rPr>
          <w:sz w:val="24"/>
          <w:szCs w:val="24"/>
        </w:rPr>
        <w:t>ed</w:t>
      </w:r>
      <w:r>
        <w:rPr>
          <w:spacing w:val="20"/>
          <w:sz w:val="24"/>
          <w:szCs w:val="24"/>
        </w:rPr>
        <w:t xml:space="preserve"> </w:t>
      </w:r>
      <w:r>
        <w:rPr>
          <w:sz w:val="24"/>
          <w:szCs w:val="24"/>
        </w:rPr>
        <w:t>in</w:t>
      </w:r>
      <w:r>
        <w:rPr>
          <w:spacing w:val="13"/>
          <w:sz w:val="24"/>
          <w:szCs w:val="24"/>
        </w:rPr>
        <w:t xml:space="preserve"> </w:t>
      </w:r>
      <w:r>
        <w:rPr>
          <w:sz w:val="24"/>
          <w:szCs w:val="24"/>
        </w:rPr>
        <w:t>ISDS</w:t>
      </w:r>
      <w:r>
        <w:rPr>
          <w:spacing w:val="5"/>
          <w:sz w:val="24"/>
          <w:szCs w:val="24"/>
        </w:rPr>
        <w:t xml:space="preserve"> </w:t>
      </w:r>
      <w:r>
        <w:rPr>
          <w:spacing w:val="-7"/>
          <w:w w:val="137"/>
          <w:sz w:val="24"/>
          <w:szCs w:val="24"/>
        </w:rPr>
        <w:t>t</w:t>
      </w:r>
      <w:r>
        <w:rPr>
          <w:w w:val="102"/>
          <w:sz w:val="24"/>
          <w:szCs w:val="24"/>
        </w:rPr>
        <w:t>ypically</w:t>
      </w:r>
      <w:r>
        <w:rPr>
          <w:spacing w:val="5"/>
          <w:w w:val="102"/>
          <w:sz w:val="24"/>
          <w:szCs w:val="24"/>
        </w:rPr>
        <w:t xml:space="preserve"> </w:t>
      </w:r>
      <w:r>
        <w:rPr>
          <w:sz w:val="24"/>
          <w:szCs w:val="24"/>
        </w:rPr>
        <w:t>recei</w:t>
      </w:r>
      <w:r>
        <w:rPr>
          <w:spacing w:val="-7"/>
          <w:sz w:val="24"/>
          <w:szCs w:val="24"/>
        </w:rPr>
        <w:t>v</w:t>
      </w:r>
      <w:r>
        <w:rPr>
          <w:sz w:val="24"/>
          <w:szCs w:val="24"/>
        </w:rPr>
        <w:t>e</w:t>
      </w:r>
      <w:r>
        <w:rPr>
          <w:spacing w:val="8"/>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 xml:space="preserve">t </w:t>
      </w:r>
      <w:r>
        <w:rPr>
          <w:sz w:val="24"/>
          <w:szCs w:val="24"/>
        </w:rPr>
        <w:t>profile</w:t>
      </w:r>
      <w:r>
        <w:rPr>
          <w:spacing w:val="4"/>
          <w:sz w:val="24"/>
          <w:szCs w:val="24"/>
        </w:rPr>
        <w:t xml:space="preserve"> </w:t>
      </w:r>
      <w:r>
        <w:rPr>
          <w:sz w:val="24"/>
          <w:szCs w:val="24"/>
        </w:rPr>
        <w:t>ratings</w:t>
      </w:r>
      <w:r>
        <w:rPr>
          <w:spacing w:val="56"/>
          <w:sz w:val="24"/>
          <w:szCs w:val="24"/>
        </w:rPr>
        <w:t xml:space="preserve"> </w:t>
      </w:r>
      <w:r>
        <w:rPr>
          <w:sz w:val="24"/>
          <w:szCs w:val="24"/>
        </w:rPr>
        <w:t>of</w:t>
      </w:r>
      <w:r>
        <w:rPr>
          <w:spacing w:val="-2"/>
          <w:sz w:val="24"/>
          <w:szCs w:val="24"/>
        </w:rPr>
        <w:t xml:space="preserve"> </w:t>
      </w:r>
      <w:r>
        <w:rPr>
          <w:sz w:val="24"/>
          <w:szCs w:val="24"/>
        </w:rPr>
        <w:t>8,</w:t>
      </w:r>
      <w:r>
        <w:rPr>
          <w:spacing w:val="14"/>
          <w:sz w:val="24"/>
          <w:szCs w:val="24"/>
        </w:rPr>
        <w:t xml:space="preserve"> </w:t>
      </w:r>
      <w:r>
        <w:rPr>
          <w:sz w:val="24"/>
          <w:szCs w:val="24"/>
        </w:rPr>
        <w:t>while</w:t>
      </w:r>
      <w:r>
        <w:rPr>
          <w:spacing w:val="10"/>
          <w:sz w:val="24"/>
          <w:szCs w:val="24"/>
        </w:rPr>
        <w:t xml:space="preserve"> </w:t>
      </w:r>
      <w:r>
        <w:rPr>
          <w:sz w:val="24"/>
          <w:szCs w:val="24"/>
        </w:rPr>
        <w:t>those</w:t>
      </w:r>
      <w:r>
        <w:rPr>
          <w:spacing w:val="35"/>
          <w:sz w:val="24"/>
          <w:szCs w:val="24"/>
        </w:rPr>
        <w:t xml:space="preserve"> </w:t>
      </w:r>
      <w:r>
        <w:rPr>
          <w:sz w:val="24"/>
          <w:szCs w:val="24"/>
        </w:rPr>
        <w:t xml:space="preserve">that </w:t>
      </w:r>
      <w:r>
        <w:rPr>
          <w:spacing w:val="18"/>
          <w:sz w:val="24"/>
          <w:szCs w:val="24"/>
        </w:rPr>
        <w:t xml:space="preserve"> </w:t>
      </w:r>
      <w:r>
        <w:rPr>
          <w:sz w:val="24"/>
          <w:szCs w:val="24"/>
        </w:rPr>
        <w:t>h</w:t>
      </w:r>
      <w:r>
        <w:rPr>
          <w:spacing w:val="-6"/>
          <w:sz w:val="24"/>
          <w:szCs w:val="24"/>
        </w:rPr>
        <w:t>a</w:t>
      </w:r>
      <w:r>
        <w:rPr>
          <w:spacing w:val="-7"/>
          <w:sz w:val="24"/>
          <w:szCs w:val="24"/>
        </w:rPr>
        <w:t>v</w:t>
      </w:r>
      <w:r>
        <w:rPr>
          <w:sz w:val="24"/>
          <w:szCs w:val="24"/>
        </w:rPr>
        <w:t>e</w:t>
      </w:r>
      <w:r>
        <w:rPr>
          <w:spacing w:val="31"/>
          <w:sz w:val="24"/>
          <w:szCs w:val="24"/>
        </w:rPr>
        <w:t xml:space="preserve"> </w:t>
      </w:r>
      <w:r>
        <w:rPr>
          <w:sz w:val="24"/>
          <w:szCs w:val="24"/>
        </w:rPr>
        <w:t>had</w:t>
      </w:r>
      <w:r>
        <w:rPr>
          <w:spacing w:val="38"/>
          <w:sz w:val="24"/>
          <w:szCs w:val="24"/>
        </w:rPr>
        <w:t xml:space="preserve"> </w:t>
      </w:r>
      <w:r>
        <w:rPr>
          <w:sz w:val="24"/>
          <w:szCs w:val="24"/>
        </w:rPr>
        <w:t>a</w:t>
      </w:r>
      <w:r>
        <w:rPr>
          <w:spacing w:val="20"/>
          <w:sz w:val="24"/>
          <w:szCs w:val="24"/>
        </w:rPr>
        <w:t xml:space="preserve"> </w:t>
      </w:r>
      <w:r>
        <w:rPr>
          <w:sz w:val="24"/>
          <w:szCs w:val="24"/>
        </w:rPr>
        <w:t>high</w:t>
      </w:r>
      <w:r>
        <w:rPr>
          <w:spacing w:val="23"/>
          <w:sz w:val="24"/>
          <w:szCs w:val="24"/>
        </w:rPr>
        <w:t xml:space="preserve"> </w:t>
      </w:r>
      <w:r>
        <w:rPr>
          <w:spacing w:val="-7"/>
          <w:sz w:val="24"/>
          <w:szCs w:val="24"/>
        </w:rPr>
        <w:t>n</w:t>
      </w:r>
      <w:r>
        <w:rPr>
          <w:sz w:val="24"/>
          <w:szCs w:val="24"/>
        </w:rPr>
        <w:t>u</w:t>
      </w:r>
      <w:r>
        <w:rPr>
          <w:spacing w:val="-7"/>
          <w:sz w:val="24"/>
          <w:szCs w:val="24"/>
        </w:rPr>
        <w:t>m</w:t>
      </w:r>
      <w:r>
        <w:rPr>
          <w:spacing w:val="6"/>
          <w:sz w:val="24"/>
          <w:szCs w:val="24"/>
        </w:rPr>
        <w:t>b</w:t>
      </w:r>
      <w:r>
        <w:rPr>
          <w:sz w:val="24"/>
          <w:szCs w:val="24"/>
        </w:rPr>
        <w:t>er</w:t>
      </w:r>
      <w:r>
        <w:rPr>
          <w:spacing w:val="55"/>
          <w:sz w:val="24"/>
          <w:szCs w:val="24"/>
        </w:rPr>
        <w:t xml:space="preserve"> </w:t>
      </w:r>
      <w:r>
        <w:rPr>
          <w:sz w:val="24"/>
          <w:szCs w:val="24"/>
        </w:rPr>
        <w:t>of</w:t>
      </w:r>
      <w:r>
        <w:rPr>
          <w:spacing w:val="-2"/>
          <w:sz w:val="24"/>
          <w:szCs w:val="24"/>
        </w:rPr>
        <w:t xml:space="preserve"> </w:t>
      </w:r>
      <w:r>
        <w:rPr>
          <w:w w:val="105"/>
          <w:sz w:val="24"/>
          <w:szCs w:val="24"/>
        </w:rPr>
        <w:t>dispu</w:t>
      </w:r>
      <w:r>
        <w:rPr>
          <w:w w:val="137"/>
          <w:sz w:val="24"/>
          <w:szCs w:val="24"/>
        </w:rPr>
        <w:t>t</w:t>
      </w:r>
      <w:r>
        <w:rPr>
          <w:w w:val="98"/>
          <w:sz w:val="24"/>
          <w:szCs w:val="24"/>
        </w:rPr>
        <w:t>es</w:t>
      </w:r>
      <w:r>
        <w:rPr>
          <w:spacing w:val="10"/>
          <w:sz w:val="24"/>
          <w:szCs w:val="24"/>
        </w:rPr>
        <w:t xml:space="preserve"> </w:t>
      </w:r>
      <w:r>
        <w:rPr>
          <w:sz w:val="24"/>
          <w:szCs w:val="24"/>
        </w:rPr>
        <w:t>within</w:t>
      </w:r>
      <w:r>
        <w:rPr>
          <w:spacing w:val="47"/>
          <w:sz w:val="24"/>
          <w:szCs w:val="24"/>
        </w:rPr>
        <w:t xml:space="preserve"> </w:t>
      </w:r>
      <w:r>
        <w:rPr>
          <w:sz w:val="24"/>
          <w:szCs w:val="24"/>
        </w:rPr>
        <w:t>the</w:t>
      </w:r>
      <w:r>
        <w:rPr>
          <w:spacing w:val="42"/>
          <w:sz w:val="24"/>
          <w:szCs w:val="24"/>
        </w:rPr>
        <w:t xml:space="preserve"> </w:t>
      </w:r>
      <w:r>
        <w:rPr>
          <w:sz w:val="24"/>
          <w:szCs w:val="24"/>
        </w:rPr>
        <w:t>past</w:t>
      </w:r>
      <w:r>
        <w:rPr>
          <w:spacing w:val="52"/>
          <w:sz w:val="24"/>
          <w:szCs w:val="24"/>
        </w:rPr>
        <w:t xml:space="preserve"> </w:t>
      </w:r>
      <w:r>
        <w:rPr>
          <w:spacing w:val="-7"/>
          <w:w w:val="137"/>
          <w:sz w:val="24"/>
          <w:szCs w:val="24"/>
        </w:rPr>
        <w:t>t</w:t>
      </w:r>
      <w:r>
        <w:rPr>
          <w:spacing w:val="-6"/>
          <w:w w:val="97"/>
          <w:sz w:val="24"/>
          <w:szCs w:val="24"/>
        </w:rPr>
        <w:t>w</w:t>
      </w:r>
      <w:r>
        <w:rPr>
          <w:w w:val="97"/>
          <w:sz w:val="24"/>
          <w:szCs w:val="24"/>
        </w:rPr>
        <w:t xml:space="preserve">o </w:t>
      </w:r>
      <w:r>
        <w:rPr>
          <w:spacing w:val="-7"/>
          <w:sz w:val="24"/>
          <w:szCs w:val="24"/>
        </w:rPr>
        <w:t>y</w:t>
      </w:r>
      <w:r>
        <w:rPr>
          <w:sz w:val="24"/>
          <w:szCs w:val="24"/>
        </w:rPr>
        <w:t>ears</w:t>
      </w:r>
      <w:r>
        <w:rPr>
          <w:spacing w:val="37"/>
          <w:sz w:val="24"/>
          <w:szCs w:val="24"/>
        </w:rPr>
        <w:t xml:space="preserve"> </w:t>
      </w:r>
      <w:r>
        <w:rPr>
          <w:sz w:val="24"/>
          <w:szCs w:val="24"/>
        </w:rPr>
        <w:t>h</w:t>
      </w:r>
      <w:r>
        <w:rPr>
          <w:spacing w:val="-6"/>
          <w:sz w:val="24"/>
          <w:szCs w:val="24"/>
        </w:rPr>
        <w:t>a</w:t>
      </w:r>
      <w:r>
        <w:rPr>
          <w:spacing w:val="-7"/>
          <w:sz w:val="24"/>
          <w:szCs w:val="24"/>
        </w:rPr>
        <w:t>v</w:t>
      </w:r>
      <w:r>
        <w:rPr>
          <w:sz w:val="24"/>
          <w:szCs w:val="24"/>
        </w:rPr>
        <w:t>e</w:t>
      </w:r>
      <w:r>
        <w:rPr>
          <w:spacing w:val="39"/>
          <w:sz w:val="24"/>
          <w:szCs w:val="24"/>
        </w:rPr>
        <w:t xml:space="preserve"> </w:t>
      </w:r>
      <w:r>
        <w:rPr>
          <w:sz w:val="24"/>
          <w:szCs w:val="24"/>
        </w:rPr>
        <w:t xml:space="preserve">predicted </w:t>
      </w:r>
      <w:r>
        <w:rPr>
          <w:spacing w:val="11"/>
          <w:sz w:val="24"/>
          <w:szCs w:val="24"/>
        </w:rPr>
        <w:t xml:space="preserve"> </w:t>
      </w:r>
      <w:r>
        <w:rPr>
          <w:sz w:val="24"/>
          <w:szCs w:val="24"/>
        </w:rPr>
        <w:t xml:space="preserve">ratings </w:t>
      </w:r>
      <w:r>
        <w:rPr>
          <w:spacing w:val="4"/>
          <w:sz w:val="24"/>
          <w:szCs w:val="24"/>
        </w:rPr>
        <w:t xml:space="preserve"> </w:t>
      </w:r>
      <w:r>
        <w:rPr>
          <w:sz w:val="24"/>
          <w:szCs w:val="24"/>
        </w:rPr>
        <w:t xml:space="preserve">that </w:t>
      </w:r>
      <w:r>
        <w:rPr>
          <w:spacing w:val="26"/>
          <w:sz w:val="24"/>
          <w:szCs w:val="24"/>
        </w:rPr>
        <w:t xml:space="preserve"> </w:t>
      </w:r>
      <w:r>
        <w:rPr>
          <w:sz w:val="24"/>
          <w:szCs w:val="24"/>
        </w:rPr>
        <w:t>are</w:t>
      </w:r>
      <w:r>
        <w:rPr>
          <w:spacing w:val="36"/>
          <w:sz w:val="24"/>
          <w:szCs w:val="24"/>
        </w:rPr>
        <w:t xml:space="preserve"> </w:t>
      </w:r>
      <w:r>
        <w:rPr>
          <w:sz w:val="24"/>
          <w:szCs w:val="24"/>
        </w:rPr>
        <w:t>almost</w:t>
      </w:r>
      <w:r>
        <w:rPr>
          <w:spacing w:val="50"/>
          <w:sz w:val="24"/>
          <w:szCs w:val="24"/>
        </w:rPr>
        <w:t xml:space="preserve"> </w:t>
      </w:r>
      <w:r>
        <w:rPr>
          <w:spacing w:val="-7"/>
          <w:w w:val="137"/>
          <w:sz w:val="24"/>
          <w:szCs w:val="24"/>
        </w:rPr>
        <w:t>t</w:t>
      </w:r>
      <w:r>
        <w:rPr>
          <w:spacing w:val="-6"/>
          <w:w w:val="97"/>
          <w:sz w:val="24"/>
          <w:szCs w:val="24"/>
        </w:rPr>
        <w:t>w</w:t>
      </w:r>
      <w:r>
        <w:rPr>
          <w:w w:val="97"/>
          <w:sz w:val="24"/>
          <w:szCs w:val="24"/>
        </w:rPr>
        <w:t>o</w:t>
      </w:r>
      <w:r>
        <w:rPr>
          <w:spacing w:val="18"/>
          <w:sz w:val="24"/>
          <w:szCs w:val="24"/>
        </w:rPr>
        <w:t xml:space="preserve"> </w:t>
      </w:r>
      <w:r>
        <w:rPr>
          <w:spacing w:val="7"/>
          <w:sz w:val="24"/>
          <w:szCs w:val="24"/>
        </w:rPr>
        <w:t>p</w:t>
      </w:r>
      <w:r>
        <w:rPr>
          <w:sz w:val="24"/>
          <w:szCs w:val="24"/>
        </w:rPr>
        <w:t>oi</w:t>
      </w:r>
      <w:r>
        <w:rPr>
          <w:spacing w:val="-7"/>
          <w:sz w:val="24"/>
          <w:szCs w:val="24"/>
        </w:rPr>
        <w:t>n</w:t>
      </w:r>
      <w:r>
        <w:rPr>
          <w:sz w:val="24"/>
          <w:szCs w:val="24"/>
        </w:rPr>
        <w:t>ts</w:t>
      </w:r>
      <w:r>
        <w:rPr>
          <w:spacing w:val="53"/>
          <w:sz w:val="24"/>
          <w:szCs w:val="24"/>
        </w:rPr>
        <w:t xml:space="preserve"> </w:t>
      </w:r>
      <w:r>
        <w:rPr>
          <w:sz w:val="24"/>
          <w:szCs w:val="24"/>
        </w:rPr>
        <w:t>less.</w:t>
      </w:r>
    </w:p>
    <w:p w14:paraId="36BB187A" w14:textId="77777777" w:rsidR="000A768D" w:rsidRDefault="006C1B1D">
      <w:pPr>
        <w:spacing w:before="7" w:line="401" w:lineRule="auto"/>
        <w:ind w:left="100" w:right="78" w:firstLine="239"/>
        <w:jc w:val="both"/>
        <w:rPr>
          <w:sz w:val="24"/>
          <w:szCs w:val="24"/>
        </w:rPr>
      </w:pPr>
      <w:r>
        <w:rPr>
          <w:spacing w:val="-20"/>
          <w:sz w:val="24"/>
          <w:szCs w:val="24"/>
        </w:rPr>
        <w:t>T</w:t>
      </w:r>
      <w:r>
        <w:rPr>
          <w:sz w:val="24"/>
          <w:szCs w:val="24"/>
        </w:rPr>
        <w:t>o</w:t>
      </w:r>
      <w:r>
        <w:rPr>
          <w:spacing w:val="20"/>
          <w:sz w:val="24"/>
          <w:szCs w:val="24"/>
        </w:rPr>
        <w:t xml:space="preserve"> </w:t>
      </w:r>
      <w:r>
        <w:rPr>
          <w:sz w:val="24"/>
          <w:szCs w:val="24"/>
        </w:rPr>
        <w:t>ensure</w:t>
      </w:r>
      <w:r>
        <w:rPr>
          <w:spacing w:val="27"/>
          <w:sz w:val="24"/>
          <w:szCs w:val="24"/>
        </w:rPr>
        <w:t xml:space="preserve"> </w:t>
      </w:r>
      <w:r>
        <w:rPr>
          <w:sz w:val="24"/>
          <w:szCs w:val="24"/>
        </w:rPr>
        <w:t xml:space="preserve">that </w:t>
      </w:r>
      <w:r>
        <w:rPr>
          <w:spacing w:val="10"/>
          <w:sz w:val="24"/>
          <w:szCs w:val="24"/>
        </w:rPr>
        <w:t xml:space="preserve"> </w:t>
      </w:r>
      <w:r>
        <w:rPr>
          <w:sz w:val="24"/>
          <w:szCs w:val="24"/>
        </w:rPr>
        <w:t>the</w:t>
      </w:r>
      <w:r>
        <w:rPr>
          <w:spacing w:val="34"/>
          <w:sz w:val="24"/>
          <w:szCs w:val="24"/>
        </w:rPr>
        <w:t xml:space="preserve"> </w:t>
      </w:r>
      <w:r>
        <w:rPr>
          <w:sz w:val="24"/>
          <w:szCs w:val="24"/>
        </w:rPr>
        <w:t>results</w:t>
      </w:r>
      <w:r>
        <w:rPr>
          <w:spacing w:val="38"/>
          <w:sz w:val="24"/>
          <w:szCs w:val="24"/>
        </w:rPr>
        <w:t xml:space="preserve"> </w:t>
      </w:r>
      <w:r>
        <w:rPr>
          <w:spacing w:val="-6"/>
          <w:sz w:val="24"/>
          <w:szCs w:val="24"/>
        </w:rPr>
        <w:t>w</w:t>
      </w:r>
      <w:r>
        <w:rPr>
          <w:sz w:val="24"/>
          <w:szCs w:val="24"/>
        </w:rPr>
        <w:t>e</w:t>
      </w:r>
      <w:r>
        <w:rPr>
          <w:spacing w:val="-6"/>
          <w:sz w:val="24"/>
          <w:szCs w:val="24"/>
        </w:rPr>
        <w:t xml:space="preserve"> </w:t>
      </w:r>
      <w:r>
        <w:rPr>
          <w:sz w:val="24"/>
          <w:szCs w:val="24"/>
        </w:rPr>
        <w:t>h</w:t>
      </w:r>
      <w:r>
        <w:rPr>
          <w:spacing w:val="-6"/>
          <w:sz w:val="24"/>
          <w:szCs w:val="24"/>
        </w:rPr>
        <w:t>a</w:t>
      </w:r>
      <w:r>
        <w:rPr>
          <w:spacing w:val="-7"/>
          <w:sz w:val="24"/>
          <w:szCs w:val="24"/>
        </w:rPr>
        <w:t>v</w:t>
      </w:r>
      <w:r>
        <w:rPr>
          <w:sz w:val="24"/>
          <w:szCs w:val="24"/>
        </w:rPr>
        <w:t>e</w:t>
      </w:r>
      <w:r>
        <w:rPr>
          <w:spacing w:val="23"/>
          <w:sz w:val="24"/>
          <w:szCs w:val="24"/>
        </w:rPr>
        <w:t xml:space="preserve"> </w:t>
      </w:r>
      <w:r>
        <w:rPr>
          <w:sz w:val="24"/>
          <w:szCs w:val="24"/>
        </w:rPr>
        <w:t>prese</w:t>
      </w:r>
      <w:r>
        <w:rPr>
          <w:spacing w:val="-7"/>
          <w:sz w:val="24"/>
          <w:szCs w:val="24"/>
        </w:rPr>
        <w:t>n</w:t>
      </w:r>
      <w:r>
        <w:rPr>
          <w:sz w:val="24"/>
          <w:szCs w:val="24"/>
        </w:rPr>
        <w:t>ted</w:t>
      </w:r>
      <w:r>
        <w:rPr>
          <w:spacing w:val="59"/>
          <w:sz w:val="24"/>
          <w:szCs w:val="24"/>
        </w:rPr>
        <w:t xml:space="preserve"> </w:t>
      </w:r>
      <w:r>
        <w:rPr>
          <w:sz w:val="24"/>
          <w:szCs w:val="24"/>
        </w:rPr>
        <w:t>in</w:t>
      </w:r>
      <w:r>
        <w:rPr>
          <w:spacing w:val="9"/>
          <w:sz w:val="24"/>
          <w:szCs w:val="24"/>
        </w:rPr>
        <w:t xml:space="preserve"> </w:t>
      </w:r>
      <w:r>
        <w:rPr>
          <w:sz w:val="24"/>
          <w:szCs w:val="24"/>
        </w:rPr>
        <w:t>Figures</w:t>
      </w:r>
      <w:r>
        <w:rPr>
          <w:spacing w:val="31"/>
          <w:sz w:val="24"/>
          <w:szCs w:val="24"/>
        </w:rPr>
        <w:t xml:space="preserve"> </w:t>
      </w:r>
      <w:r>
        <w:rPr>
          <w:sz w:val="24"/>
          <w:szCs w:val="24"/>
        </w:rPr>
        <w:t>3</w:t>
      </w:r>
      <w:r>
        <w:rPr>
          <w:spacing w:val="-2"/>
          <w:sz w:val="24"/>
          <w:szCs w:val="24"/>
        </w:rPr>
        <w:t xml:space="preserve"> </w:t>
      </w:r>
      <w:r>
        <w:rPr>
          <w:sz w:val="24"/>
          <w:szCs w:val="24"/>
        </w:rPr>
        <w:t>and</w:t>
      </w:r>
      <w:r>
        <w:rPr>
          <w:spacing w:val="30"/>
          <w:sz w:val="24"/>
          <w:szCs w:val="24"/>
        </w:rPr>
        <w:t xml:space="preserve"> </w:t>
      </w:r>
      <w:r>
        <w:rPr>
          <w:sz w:val="24"/>
          <w:szCs w:val="24"/>
        </w:rPr>
        <w:t>4</w:t>
      </w:r>
      <w:r>
        <w:rPr>
          <w:spacing w:val="-2"/>
          <w:sz w:val="24"/>
          <w:szCs w:val="24"/>
        </w:rPr>
        <w:t xml:space="preserve"> </w:t>
      </w:r>
      <w:r>
        <w:rPr>
          <w:sz w:val="24"/>
          <w:szCs w:val="24"/>
        </w:rPr>
        <w:t>are</w:t>
      </w:r>
      <w:r>
        <w:rPr>
          <w:spacing w:val="20"/>
          <w:sz w:val="24"/>
          <w:szCs w:val="24"/>
        </w:rPr>
        <w:t xml:space="preserve"> </w:t>
      </w:r>
      <w:r>
        <w:rPr>
          <w:sz w:val="24"/>
          <w:szCs w:val="24"/>
        </w:rPr>
        <w:t>not</w:t>
      </w:r>
      <w:r>
        <w:rPr>
          <w:spacing w:val="33"/>
          <w:sz w:val="24"/>
          <w:szCs w:val="24"/>
        </w:rPr>
        <w:t xml:space="preserve"> </w:t>
      </w:r>
      <w:r>
        <w:rPr>
          <w:sz w:val="24"/>
          <w:szCs w:val="24"/>
        </w:rPr>
        <w:t>simply</w:t>
      </w:r>
      <w:r>
        <w:rPr>
          <w:spacing w:val="15"/>
          <w:sz w:val="24"/>
          <w:szCs w:val="24"/>
        </w:rPr>
        <w:t xml:space="preserve"> </w:t>
      </w:r>
      <w:r>
        <w:rPr>
          <w:sz w:val="24"/>
          <w:szCs w:val="24"/>
        </w:rPr>
        <w:t>the</w:t>
      </w:r>
      <w:r>
        <w:rPr>
          <w:spacing w:val="34"/>
          <w:sz w:val="24"/>
          <w:szCs w:val="24"/>
        </w:rPr>
        <w:t xml:space="preserve"> </w:t>
      </w:r>
      <w:r>
        <w:rPr>
          <w:sz w:val="24"/>
          <w:szCs w:val="24"/>
        </w:rPr>
        <w:t>result</w:t>
      </w:r>
      <w:r>
        <w:rPr>
          <w:spacing w:val="40"/>
          <w:sz w:val="24"/>
          <w:szCs w:val="24"/>
        </w:rPr>
        <w:t xml:space="preserve"> </w:t>
      </w:r>
      <w:r>
        <w:rPr>
          <w:sz w:val="24"/>
          <w:szCs w:val="24"/>
        </w:rPr>
        <w:t xml:space="preserve">of </w:t>
      </w:r>
      <w:r>
        <w:rPr>
          <w:spacing w:val="-6"/>
          <w:sz w:val="24"/>
          <w:szCs w:val="24"/>
        </w:rPr>
        <w:t>c</w:t>
      </w:r>
      <w:r>
        <w:rPr>
          <w:sz w:val="24"/>
          <w:szCs w:val="24"/>
        </w:rPr>
        <w:t>hanges</w:t>
      </w:r>
      <w:r>
        <w:rPr>
          <w:spacing w:val="27"/>
          <w:sz w:val="24"/>
          <w:szCs w:val="24"/>
        </w:rPr>
        <w:t xml:space="preserve"> </w:t>
      </w:r>
      <w:r>
        <w:rPr>
          <w:sz w:val="24"/>
          <w:szCs w:val="24"/>
        </w:rPr>
        <w:t>in</w:t>
      </w:r>
      <w:r>
        <w:rPr>
          <w:spacing w:val="17"/>
          <w:sz w:val="24"/>
          <w:szCs w:val="24"/>
        </w:rPr>
        <w:t xml:space="preserve"> </w:t>
      </w:r>
      <w:r>
        <w:rPr>
          <w:sz w:val="24"/>
          <w:szCs w:val="24"/>
        </w:rPr>
        <w:t>h</w:t>
      </w:r>
      <w:r>
        <w:rPr>
          <w:spacing w:val="-6"/>
          <w:sz w:val="24"/>
          <w:szCs w:val="24"/>
        </w:rPr>
        <w:t>o</w:t>
      </w:r>
      <w:r>
        <w:rPr>
          <w:sz w:val="24"/>
          <w:szCs w:val="24"/>
        </w:rPr>
        <w:t>w</w:t>
      </w:r>
      <w:r>
        <w:rPr>
          <w:spacing w:val="9"/>
          <w:sz w:val="24"/>
          <w:szCs w:val="24"/>
        </w:rPr>
        <w:t xml:space="preserve"> </w:t>
      </w:r>
      <w:r>
        <w:rPr>
          <w:sz w:val="24"/>
          <w:szCs w:val="24"/>
        </w:rPr>
        <w:t>the</w:t>
      </w:r>
      <w:r>
        <w:rPr>
          <w:spacing w:val="39"/>
          <w:sz w:val="24"/>
          <w:szCs w:val="24"/>
        </w:rPr>
        <w:t xml:space="preserve"> </w:t>
      </w:r>
      <w:r>
        <w:rPr>
          <w:sz w:val="24"/>
          <w:szCs w:val="24"/>
        </w:rPr>
        <w:t>IC</w:t>
      </w:r>
      <w:r>
        <w:rPr>
          <w:spacing w:val="-6"/>
          <w:sz w:val="24"/>
          <w:szCs w:val="24"/>
        </w:rPr>
        <w:t>R</w:t>
      </w:r>
      <w:r>
        <w:rPr>
          <w:sz w:val="24"/>
          <w:szCs w:val="24"/>
        </w:rPr>
        <w:t>G</w:t>
      </w:r>
      <w:r>
        <w:rPr>
          <w:spacing w:val="42"/>
          <w:sz w:val="24"/>
          <w:szCs w:val="24"/>
        </w:rPr>
        <w:t xml:space="preserve"> </w:t>
      </w:r>
      <w:r>
        <w:rPr>
          <w:sz w:val="24"/>
          <w:szCs w:val="24"/>
        </w:rPr>
        <w:t>assesses</w:t>
      </w:r>
      <w:r>
        <w:rPr>
          <w:spacing w:val="10"/>
          <w:sz w:val="24"/>
          <w:szCs w:val="24"/>
        </w:rPr>
        <w:t xml:space="preserve"> </w:t>
      </w:r>
      <w:r>
        <w:rPr>
          <w:sz w:val="24"/>
          <w:szCs w:val="24"/>
        </w:rPr>
        <w:t>the</w:t>
      </w:r>
      <w:r>
        <w:rPr>
          <w:spacing w:val="41"/>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10"/>
          <w:sz w:val="24"/>
          <w:szCs w:val="24"/>
        </w:rPr>
        <w:t xml:space="preserve"> </w:t>
      </w:r>
      <w:r>
        <w:rPr>
          <w:sz w:val="24"/>
          <w:szCs w:val="24"/>
        </w:rPr>
        <w:t>profile</w:t>
      </w:r>
      <w:r>
        <w:rPr>
          <w:spacing w:val="3"/>
          <w:sz w:val="24"/>
          <w:szCs w:val="24"/>
        </w:rPr>
        <w:t xml:space="preserve"> </w:t>
      </w:r>
      <w:r>
        <w:rPr>
          <w:sz w:val="24"/>
          <w:szCs w:val="24"/>
        </w:rPr>
        <w:t>rating  of</w:t>
      </w:r>
      <w:r>
        <w:rPr>
          <w:spacing w:val="-2"/>
          <w:sz w:val="24"/>
          <w:szCs w:val="24"/>
        </w:rPr>
        <w:t xml:space="preserve"> </w:t>
      </w:r>
      <w:r>
        <w:rPr>
          <w:sz w:val="24"/>
          <w:szCs w:val="24"/>
        </w:rPr>
        <w:t>cou</w:t>
      </w:r>
      <w:r>
        <w:rPr>
          <w:spacing w:val="-7"/>
          <w:sz w:val="24"/>
          <w:szCs w:val="24"/>
        </w:rPr>
        <w:t>n</w:t>
      </w:r>
      <w:r>
        <w:rPr>
          <w:sz w:val="24"/>
          <w:szCs w:val="24"/>
        </w:rPr>
        <w:t>tries,</w:t>
      </w:r>
      <w:r>
        <w:rPr>
          <w:spacing w:val="56"/>
          <w:sz w:val="24"/>
          <w:szCs w:val="24"/>
        </w:rPr>
        <w:t xml:space="preserve"> </w:t>
      </w:r>
      <w:r>
        <w:rPr>
          <w:spacing w:val="-6"/>
          <w:sz w:val="24"/>
          <w:szCs w:val="24"/>
        </w:rPr>
        <w:t>w</w:t>
      </w:r>
      <w:r>
        <w:rPr>
          <w:sz w:val="24"/>
          <w:szCs w:val="24"/>
        </w:rPr>
        <w:t>e</w:t>
      </w:r>
      <w:r>
        <w:rPr>
          <w:spacing w:val="2"/>
          <w:sz w:val="24"/>
          <w:szCs w:val="24"/>
        </w:rPr>
        <w:t xml:space="preserve"> </w:t>
      </w:r>
      <w:r>
        <w:rPr>
          <w:w w:val="107"/>
          <w:sz w:val="24"/>
          <w:szCs w:val="24"/>
        </w:rPr>
        <w:t>buttress</w:t>
      </w:r>
      <w:r>
        <w:rPr>
          <w:spacing w:val="27"/>
          <w:w w:val="107"/>
          <w:sz w:val="24"/>
          <w:szCs w:val="24"/>
        </w:rPr>
        <w:t xml:space="preserve"> </w:t>
      </w:r>
      <w:r>
        <w:rPr>
          <w:w w:val="107"/>
          <w:sz w:val="24"/>
          <w:szCs w:val="24"/>
        </w:rPr>
        <w:t xml:space="preserve">our </w:t>
      </w:r>
      <w:r>
        <w:rPr>
          <w:sz w:val="24"/>
          <w:szCs w:val="24"/>
        </w:rPr>
        <w:t>analysis</w:t>
      </w:r>
      <w:r>
        <w:rPr>
          <w:spacing w:val="43"/>
          <w:sz w:val="24"/>
          <w:szCs w:val="24"/>
        </w:rPr>
        <w:t xml:space="preserve"> </w:t>
      </w:r>
      <w:r>
        <w:rPr>
          <w:spacing w:val="-7"/>
          <w:sz w:val="24"/>
          <w:szCs w:val="24"/>
        </w:rPr>
        <w:t>b</w:t>
      </w:r>
      <w:r>
        <w:rPr>
          <w:sz w:val="24"/>
          <w:szCs w:val="24"/>
        </w:rPr>
        <w:t>y</w:t>
      </w:r>
      <w:r>
        <w:rPr>
          <w:spacing w:val="33"/>
          <w:sz w:val="24"/>
          <w:szCs w:val="24"/>
        </w:rPr>
        <w:t xml:space="preserve"> </w:t>
      </w:r>
      <w:r>
        <w:rPr>
          <w:sz w:val="24"/>
          <w:szCs w:val="24"/>
        </w:rPr>
        <w:t>using</w:t>
      </w:r>
      <w:r>
        <w:rPr>
          <w:spacing w:val="30"/>
          <w:sz w:val="24"/>
          <w:szCs w:val="24"/>
        </w:rPr>
        <w:t xml:space="preserve"> </w:t>
      </w:r>
      <w:r>
        <w:rPr>
          <w:spacing w:val="-7"/>
          <w:w w:val="137"/>
          <w:sz w:val="24"/>
          <w:szCs w:val="24"/>
        </w:rPr>
        <w:t>t</w:t>
      </w:r>
      <w:r>
        <w:rPr>
          <w:spacing w:val="-6"/>
          <w:w w:val="97"/>
          <w:sz w:val="24"/>
          <w:szCs w:val="24"/>
        </w:rPr>
        <w:t>w</w:t>
      </w:r>
      <w:r>
        <w:rPr>
          <w:w w:val="97"/>
          <w:sz w:val="24"/>
          <w:szCs w:val="24"/>
        </w:rPr>
        <w:t>o</w:t>
      </w:r>
      <w:r>
        <w:rPr>
          <w:spacing w:val="20"/>
          <w:sz w:val="24"/>
          <w:szCs w:val="24"/>
        </w:rPr>
        <w:t xml:space="preserve"> </w:t>
      </w:r>
      <w:r>
        <w:rPr>
          <w:sz w:val="24"/>
          <w:szCs w:val="24"/>
        </w:rPr>
        <w:t xml:space="preserve">additional </w:t>
      </w:r>
      <w:r>
        <w:rPr>
          <w:spacing w:val="27"/>
          <w:sz w:val="24"/>
          <w:szCs w:val="24"/>
        </w:rPr>
        <w:t xml:space="preserve"> </w:t>
      </w:r>
      <w:r>
        <w:rPr>
          <w:sz w:val="24"/>
          <w:szCs w:val="24"/>
        </w:rPr>
        <w:t xml:space="preserve">indicators. </w:t>
      </w:r>
      <w:r>
        <w:rPr>
          <w:spacing w:val="51"/>
          <w:sz w:val="24"/>
          <w:szCs w:val="24"/>
        </w:rPr>
        <w:t xml:space="preserve"> </w:t>
      </w:r>
      <w:r>
        <w:rPr>
          <w:sz w:val="24"/>
          <w:szCs w:val="24"/>
        </w:rPr>
        <w:t xml:space="preserve">First, </w:t>
      </w:r>
      <w:r>
        <w:rPr>
          <w:spacing w:val="16"/>
          <w:sz w:val="24"/>
          <w:szCs w:val="24"/>
        </w:rPr>
        <w:t xml:space="preserve"> </w:t>
      </w:r>
      <w:r>
        <w:rPr>
          <w:spacing w:val="-7"/>
          <w:sz w:val="24"/>
          <w:szCs w:val="24"/>
        </w:rPr>
        <w:t>w</w:t>
      </w:r>
      <w:r>
        <w:rPr>
          <w:sz w:val="24"/>
          <w:szCs w:val="24"/>
        </w:rPr>
        <w:t>e</w:t>
      </w:r>
      <w:r>
        <w:rPr>
          <w:spacing w:val="12"/>
          <w:sz w:val="24"/>
          <w:szCs w:val="24"/>
        </w:rPr>
        <w:t xml:space="preserve"> </w:t>
      </w:r>
      <w:r>
        <w:rPr>
          <w:sz w:val="24"/>
          <w:szCs w:val="24"/>
        </w:rPr>
        <w:t>use</w:t>
      </w:r>
      <w:r>
        <w:rPr>
          <w:spacing w:val="26"/>
          <w:sz w:val="24"/>
          <w:szCs w:val="24"/>
        </w:rPr>
        <w:t xml:space="preserve"> </w:t>
      </w:r>
      <w:r>
        <w:rPr>
          <w:sz w:val="24"/>
          <w:szCs w:val="24"/>
        </w:rPr>
        <w:t>the</w:t>
      </w:r>
      <w:r>
        <w:rPr>
          <w:spacing w:val="52"/>
          <w:sz w:val="24"/>
          <w:szCs w:val="24"/>
        </w:rPr>
        <w:t xml:space="preserve"> </w:t>
      </w:r>
      <w:r>
        <w:rPr>
          <w:sz w:val="24"/>
          <w:szCs w:val="24"/>
        </w:rPr>
        <w:t>pro</w:t>
      </w:r>
      <w:r>
        <w:rPr>
          <w:spacing w:val="6"/>
          <w:sz w:val="24"/>
          <w:szCs w:val="24"/>
        </w:rPr>
        <w:t>p</w:t>
      </w:r>
      <w:r>
        <w:rPr>
          <w:sz w:val="24"/>
          <w:szCs w:val="24"/>
        </w:rPr>
        <w:t>er</w:t>
      </w:r>
      <w:r>
        <w:rPr>
          <w:spacing w:val="-7"/>
          <w:sz w:val="24"/>
          <w:szCs w:val="24"/>
        </w:rPr>
        <w:t>t</w:t>
      </w:r>
      <w:r>
        <w:rPr>
          <w:sz w:val="24"/>
          <w:szCs w:val="24"/>
        </w:rPr>
        <w:t xml:space="preserve">y </w:t>
      </w:r>
      <w:r>
        <w:rPr>
          <w:spacing w:val="23"/>
          <w:sz w:val="24"/>
          <w:szCs w:val="24"/>
        </w:rPr>
        <w:t xml:space="preserve"> </w:t>
      </w:r>
      <w:r>
        <w:rPr>
          <w:sz w:val="24"/>
          <w:szCs w:val="24"/>
        </w:rPr>
        <w:t>rig</w:t>
      </w:r>
      <w:r>
        <w:rPr>
          <w:spacing w:val="-6"/>
          <w:sz w:val="24"/>
          <w:szCs w:val="24"/>
        </w:rPr>
        <w:t>h</w:t>
      </w:r>
      <w:r>
        <w:rPr>
          <w:sz w:val="24"/>
          <w:szCs w:val="24"/>
        </w:rPr>
        <w:t>ts</w:t>
      </w:r>
      <w:r>
        <w:rPr>
          <w:spacing w:val="58"/>
          <w:sz w:val="24"/>
          <w:szCs w:val="24"/>
        </w:rPr>
        <w:t xml:space="preserve"> </w:t>
      </w:r>
      <w:r>
        <w:rPr>
          <w:sz w:val="24"/>
          <w:szCs w:val="24"/>
        </w:rPr>
        <w:t>measure</w:t>
      </w:r>
      <w:r>
        <w:rPr>
          <w:spacing w:val="52"/>
          <w:sz w:val="24"/>
          <w:szCs w:val="24"/>
        </w:rPr>
        <w:t xml:space="preserve"> </w:t>
      </w:r>
      <w:r>
        <w:rPr>
          <w:w w:val="101"/>
          <w:sz w:val="24"/>
          <w:szCs w:val="24"/>
        </w:rPr>
        <w:t xml:space="preserve">from </w:t>
      </w:r>
      <w:r>
        <w:rPr>
          <w:sz w:val="24"/>
          <w:szCs w:val="24"/>
        </w:rPr>
        <w:t xml:space="preserve">the </w:t>
      </w:r>
      <w:r>
        <w:rPr>
          <w:spacing w:val="5"/>
          <w:sz w:val="24"/>
          <w:szCs w:val="24"/>
        </w:rPr>
        <w:t xml:space="preserve"> </w:t>
      </w:r>
      <w:r>
        <w:rPr>
          <w:sz w:val="24"/>
          <w:szCs w:val="24"/>
        </w:rPr>
        <w:t xml:space="preserve">Heritage </w:t>
      </w:r>
      <w:r>
        <w:rPr>
          <w:spacing w:val="6"/>
          <w:sz w:val="24"/>
          <w:szCs w:val="24"/>
        </w:rPr>
        <w:t xml:space="preserve"> </w:t>
      </w:r>
      <w:r>
        <w:rPr>
          <w:spacing w:val="-19"/>
          <w:sz w:val="24"/>
          <w:szCs w:val="24"/>
        </w:rPr>
        <w:t>F</w:t>
      </w:r>
      <w:r>
        <w:rPr>
          <w:sz w:val="24"/>
          <w:szCs w:val="24"/>
        </w:rPr>
        <w:t xml:space="preserve">oundation’s </w:t>
      </w:r>
      <w:r>
        <w:rPr>
          <w:spacing w:val="37"/>
          <w:sz w:val="24"/>
          <w:szCs w:val="24"/>
        </w:rPr>
        <w:t xml:space="preserve"> </w:t>
      </w:r>
      <w:r>
        <w:rPr>
          <w:sz w:val="24"/>
          <w:szCs w:val="24"/>
        </w:rPr>
        <w:t>Index</w:t>
      </w:r>
      <w:r>
        <w:rPr>
          <w:spacing w:val="55"/>
          <w:sz w:val="24"/>
          <w:szCs w:val="24"/>
        </w:rPr>
        <w:t xml:space="preserve"> </w:t>
      </w:r>
      <w:r>
        <w:rPr>
          <w:sz w:val="24"/>
          <w:szCs w:val="24"/>
        </w:rPr>
        <w:t>of</w:t>
      </w:r>
      <w:r>
        <w:rPr>
          <w:spacing w:val="21"/>
          <w:sz w:val="24"/>
          <w:szCs w:val="24"/>
        </w:rPr>
        <w:t xml:space="preserve"> </w:t>
      </w:r>
      <w:r>
        <w:rPr>
          <w:sz w:val="24"/>
          <w:szCs w:val="24"/>
        </w:rPr>
        <w:t>Economic</w:t>
      </w:r>
      <w:r>
        <w:rPr>
          <w:spacing w:val="43"/>
          <w:sz w:val="24"/>
          <w:szCs w:val="24"/>
        </w:rPr>
        <w:t xml:space="preserve"> </w:t>
      </w:r>
      <w:r>
        <w:rPr>
          <w:spacing w:val="-19"/>
          <w:sz w:val="24"/>
          <w:szCs w:val="24"/>
        </w:rPr>
        <w:t>F</w:t>
      </w:r>
      <w:r>
        <w:rPr>
          <w:sz w:val="24"/>
          <w:szCs w:val="24"/>
        </w:rPr>
        <w:t xml:space="preserve">reedom </w:t>
      </w:r>
      <w:r>
        <w:rPr>
          <w:spacing w:val="13"/>
          <w:sz w:val="24"/>
          <w:szCs w:val="24"/>
        </w:rPr>
        <w:t xml:space="preserve"> </w:t>
      </w:r>
      <w:r>
        <w:rPr>
          <w:sz w:val="24"/>
          <w:szCs w:val="24"/>
        </w:rPr>
        <w:t>(Miles</w:t>
      </w:r>
      <w:r>
        <w:rPr>
          <w:spacing w:val="33"/>
          <w:sz w:val="24"/>
          <w:szCs w:val="24"/>
        </w:rPr>
        <w:t xml:space="preserve"> </w:t>
      </w:r>
      <w:r>
        <w:rPr>
          <w:sz w:val="24"/>
          <w:szCs w:val="24"/>
        </w:rPr>
        <w:t>et</w:t>
      </w:r>
      <w:r>
        <w:rPr>
          <w:spacing w:val="54"/>
          <w:sz w:val="24"/>
          <w:szCs w:val="24"/>
        </w:rPr>
        <w:t xml:space="preserve"> </w:t>
      </w:r>
      <w:r>
        <w:rPr>
          <w:sz w:val="24"/>
          <w:szCs w:val="24"/>
        </w:rPr>
        <w:t>al.,</w:t>
      </w:r>
      <w:r>
        <w:rPr>
          <w:spacing w:val="51"/>
          <w:sz w:val="24"/>
          <w:szCs w:val="24"/>
        </w:rPr>
        <w:t xml:space="preserve"> </w:t>
      </w:r>
      <w:r>
        <w:rPr>
          <w:sz w:val="24"/>
          <w:szCs w:val="24"/>
        </w:rPr>
        <w:t xml:space="preserve">2004). </w:t>
      </w:r>
      <w:r>
        <w:rPr>
          <w:spacing w:val="30"/>
          <w:sz w:val="24"/>
          <w:szCs w:val="24"/>
        </w:rPr>
        <w:t xml:space="preserve"> </w:t>
      </w:r>
      <w:r>
        <w:rPr>
          <w:sz w:val="24"/>
          <w:szCs w:val="24"/>
        </w:rPr>
        <w:t xml:space="preserve">This </w:t>
      </w:r>
      <w:r>
        <w:rPr>
          <w:spacing w:val="3"/>
          <w:sz w:val="24"/>
          <w:szCs w:val="24"/>
        </w:rPr>
        <w:t xml:space="preserve"> </w:t>
      </w:r>
      <w:r>
        <w:rPr>
          <w:w w:val="104"/>
          <w:sz w:val="24"/>
          <w:szCs w:val="24"/>
        </w:rPr>
        <w:t xml:space="preserve">measure </w:t>
      </w:r>
      <w:r>
        <w:rPr>
          <w:sz w:val="24"/>
          <w:szCs w:val="24"/>
        </w:rPr>
        <w:t>is</w:t>
      </w:r>
      <w:r>
        <w:rPr>
          <w:spacing w:val="26"/>
          <w:sz w:val="24"/>
          <w:szCs w:val="24"/>
        </w:rPr>
        <w:t xml:space="preserve"> </w:t>
      </w:r>
      <w:r>
        <w:rPr>
          <w:sz w:val="24"/>
          <w:szCs w:val="24"/>
        </w:rPr>
        <w:t xml:space="preserve">the  result </w:t>
      </w:r>
      <w:r>
        <w:rPr>
          <w:spacing w:val="5"/>
          <w:sz w:val="24"/>
          <w:szCs w:val="24"/>
        </w:rPr>
        <w:t xml:space="preserve"> </w:t>
      </w:r>
      <w:r>
        <w:rPr>
          <w:sz w:val="24"/>
          <w:szCs w:val="24"/>
        </w:rPr>
        <w:t>of</w:t>
      </w:r>
      <w:r>
        <w:rPr>
          <w:spacing w:val="16"/>
          <w:sz w:val="24"/>
          <w:szCs w:val="24"/>
        </w:rPr>
        <w:t xml:space="preserve"> </w:t>
      </w:r>
      <w:r>
        <w:rPr>
          <w:sz w:val="24"/>
          <w:szCs w:val="24"/>
        </w:rPr>
        <w:t>a</w:t>
      </w:r>
      <w:r>
        <w:rPr>
          <w:spacing w:val="38"/>
          <w:sz w:val="24"/>
          <w:szCs w:val="24"/>
        </w:rPr>
        <w:t xml:space="preserve"> </w:t>
      </w:r>
      <w:r>
        <w:rPr>
          <w:w w:val="107"/>
          <w:sz w:val="24"/>
          <w:szCs w:val="24"/>
        </w:rPr>
        <w:t>qualitati</w:t>
      </w:r>
      <w:r>
        <w:rPr>
          <w:spacing w:val="-7"/>
          <w:w w:val="107"/>
          <w:sz w:val="24"/>
          <w:szCs w:val="24"/>
        </w:rPr>
        <w:t>v</w:t>
      </w:r>
      <w:r>
        <w:rPr>
          <w:w w:val="107"/>
          <w:sz w:val="24"/>
          <w:szCs w:val="24"/>
        </w:rPr>
        <w:t>e</w:t>
      </w:r>
      <w:r>
        <w:rPr>
          <w:spacing w:val="33"/>
          <w:w w:val="107"/>
          <w:sz w:val="24"/>
          <w:szCs w:val="24"/>
        </w:rPr>
        <w:t xml:space="preserve"> </w:t>
      </w:r>
      <w:r>
        <w:rPr>
          <w:w w:val="102"/>
          <w:sz w:val="24"/>
          <w:szCs w:val="24"/>
        </w:rPr>
        <w:t>assessme</w:t>
      </w:r>
      <w:r>
        <w:rPr>
          <w:spacing w:val="-6"/>
          <w:w w:val="102"/>
          <w:sz w:val="24"/>
          <w:szCs w:val="24"/>
        </w:rPr>
        <w:t>n</w:t>
      </w:r>
      <w:r>
        <w:rPr>
          <w:w w:val="137"/>
          <w:sz w:val="24"/>
          <w:szCs w:val="24"/>
        </w:rPr>
        <w:t>t</w:t>
      </w:r>
      <w:r>
        <w:rPr>
          <w:spacing w:val="28"/>
          <w:w w:val="137"/>
          <w:sz w:val="24"/>
          <w:szCs w:val="24"/>
        </w:rPr>
        <w:t xml:space="preserve"> </w:t>
      </w:r>
      <w:r>
        <w:rPr>
          <w:sz w:val="24"/>
          <w:szCs w:val="24"/>
        </w:rPr>
        <w:t>of</w:t>
      </w:r>
      <w:r>
        <w:rPr>
          <w:spacing w:val="17"/>
          <w:sz w:val="24"/>
          <w:szCs w:val="24"/>
        </w:rPr>
        <w:t xml:space="preserve"> </w:t>
      </w:r>
      <w:r>
        <w:rPr>
          <w:sz w:val="24"/>
          <w:szCs w:val="24"/>
        </w:rPr>
        <w:t>the  le</w:t>
      </w:r>
      <w:r>
        <w:rPr>
          <w:spacing w:val="-7"/>
          <w:sz w:val="24"/>
          <w:szCs w:val="24"/>
        </w:rPr>
        <w:t>v</w:t>
      </w:r>
      <w:r>
        <w:rPr>
          <w:sz w:val="24"/>
          <w:szCs w:val="24"/>
        </w:rPr>
        <w:t>el</w:t>
      </w:r>
      <w:r>
        <w:rPr>
          <w:spacing w:val="20"/>
          <w:sz w:val="24"/>
          <w:szCs w:val="24"/>
        </w:rPr>
        <w:t xml:space="preserve"> </w:t>
      </w:r>
      <w:r>
        <w:rPr>
          <w:sz w:val="24"/>
          <w:szCs w:val="24"/>
        </w:rPr>
        <w:t>of</w:t>
      </w:r>
      <w:r>
        <w:rPr>
          <w:spacing w:val="17"/>
          <w:sz w:val="24"/>
          <w:szCs w:val="24"/>
        </w:rPr>
        <w:t xml:space="preserve"> </w:t>
      </w:r>
      <w:r>
        <w:rPr>
          <w:sz w:val="24"/>
          <w:szCs w:val="24"/>
        </w:rPr>
        <w:t>pro</w:t>
      </w:r>
      <w:r>
        <w:rPr>
          <w:spacing w:val="6"/>
          <w:sz w:val="24"/>
          <w:szCs w:val="24"/>
        </w:rPr>
        <w:t>p</w:t>
      </w:r>
      <w:r>
        <w:rPr>
          <w:sz w:val="24"/>
          <w:szCs w:val="24"/>
        </w:rPr>
        <w:t>er</w:t>
      </w:r>
      <w:r>
        <w:rPr>
          <w:spacing w:val="-7"/>
          <w:sz w:val="24"/>
          <w:szCs w:val="24"/>
        </w:rPr>
        <w:t>t</w:t>
      </w:r>
      <w:r>
        <w:rPr>
          <w:sz w:val="24"/>
          <w:szCs w:val="24"/>
        </w:rPr>
        <w:t xml:space="preserve">y </w:t>
      </w:r>
      <w:r>
        <w:rPr>
          <w:spacing w:val="31"/>
          <w:sz w:val="24"/>
          <w:szCs w:val="24"/>
        </w:rPr>
        <w:t xml:space="preserve"> </w:t>
      </w:r>
      <w:r>
        <w:rPr>
          <w:sz w:val="24"/>
          <w:szCs w:val="24"/>
        </w:rPr>
        <w:t>rig</w:t>
      </w:r>
      <w:r>
        <w:rPr>
          <w:spacing w:val="-6"/>
          <w:sz w:val="24"/>
          <w:szCs w:val="24"/>
        </w:rPr>
        <w:t>h</w:t>
      </w:r>
      <w:r>
        <w:rPr>
          <w:sz w:val="24"/>
          <w:szCs w:val="24"/>
        </w:rPr>
        <w:t xml:space="preserve">ts </w:t>
      </w:r>
      <w:r>
        <w:rPr>
          <w:spacing w:val="6"/>
          <w:sz w:val="24"/>
          <w:szCs w:val="24"/>
        </w:rPr>
        <w:t xml:space="preserve"> </w:t>
      </w:r>
      <w:r>
        <w:rPr>
          <w:sz w:val="24"/>
          <w:szCs w:val="24"/>
        </w:rPr>
        <w:t xml:space="preserve">protection </w:t>
      </w:r>
      <w:r>
        <w:rPr>
          <w:spacing w:val="36"/>
          <w:sz w:val="24"/>
          <w:szCs w:val="24"/>
        </w:rPr>
        <w:t xml:space="preserve"> </w:t>
      </w:r>
      <w:r>
        <w:rPr>
          <w:sz w:val="24"/>
          <w:szCs w:val="24"/>
        </w:rPr>
        <w:t xml:space="preserve">within </w:t>
      </w:r>
      <w:r>
        <w:rPr>
          <w:spacing w:val="5"/>
          <w:sz w:val="24"/>
          <w:szCs w:val="24"/>
        </w:rPr>
        <w:t xml:space="preserve"> </w:t>
      </w:r>
      <w:r>
        <w:rPr>
          <w:w w:val="109"/>
          <w:sz w:val="24"/>
          <w:szCs w:val="24"/>
        </w:rPr>
        <w:t xml:space="preserve">a </w:t>
      </w:r>
      <w:r>
        <w:rPr>
          <w:sz w:val="24"/>
          <w:szCs w:val="24"/>
        </w:rPr>
        <w:t>cou</w:t>
      </w:r>
      <w:r>
        <w:rPr>
          <w:spacing w:val="-6"/>
          <w:sz w:val="24"/>
          <w:szCs w:val="24"/>
        </w:rPr>
        <w:t>n</w:t>
      </w:r>
      <w:r>
        <w:rPr>
          <w:sz w:val="24"/>
          <w:szCs w:val="24"/>
        </w:rPr>
        <w:t>tr</w:t>
      </w:r>
      <w:r>
        <w:rPr>
          <w:spacing w:val="-20"/>
          <w:sz w:val="24"/>
          <w:szCs w:val="24"/>
        </w:rPr>
        <w:t>y</w:t>
      </w:r>
      <w:r>
        <w:rPr>
          <w:sz w:val="24"/>
          <w:szCs w:val="24"/>
        </w:rPr>
        <w:t>,</w:t>
      </w:r>
      <w:r>
        <w:rPr>
          <w:spacing w:val="57"/>
          <w:sz w:val="24"/>
          <w:szCs w:val="24"/>
        </w:rPr>
        <w:t xml:space="preserve"> </w:t>
      </w:r>
      <w:r>
        <w:rPr>
          <w:sz w:val="24"/>
          <w:szCs w:val="24"/>
        </w:rPr>
        <w:t>whi</w:t>
      </w:r>
      <w:r>
        <w:rPr>
          <w:spacing w:val="-7"/>
          <w:sz w:val="24"/>
          <w:szCs w:val="24"/>
        </w:rPr>
        <w:t>c</w:t>
      </w:r>
      <w:r>
        <w:rPr>
          <w:sz w:val="24"/>
          <w:szCs w:val="24"/>
        </w:rPr>
        <w:t>h</w:t>
      </w:r>
      <w:r>
        <w:rPr>
          <w:spacing w:val="6"/>
          <w:sz w:val="24"/>
          <w:szCs w:val="24"/>
        </w:rPr>
        <w:t xml:space="preserve"> </w:t>
      </w:r>
      <w:r>
        <w:rPr>
          <w:sz w:val="24"/>
          <w:szCs w:val="24"/>
        </w:rPr>
        <w:t>p</w:t>
      </w:r>
      <w:r>
        <w:rPr>
          <w:spacing w:val="-6"/>
          <w:sz w:val="24"/>
          <w:szCs w:val="24"/>
        </w:rPr>
        <w:t>a</w:t>
      </w:r>
      <w:r>
        <w:rPr>
          <w:sz w:val="24"/>
          <w:szCs w:val="24"/>
        </w:rPr>
        <w:t>ys</w:t>
      </w:r>
      <w:r>
        <w:rPr>
          <w:spacing w:val="19"/>
          <w:sz w:val="24"/>
          <w:szCs w:val="24"/>
        </w:rPr>
        <w:t xml:space="preserve"> </w:t>
      </w:r>
      <w:r>
        <w:rPr>
          <w:w w:val="110"/>
          <w:sz w:val="24"/>
          <w:szCs w:val="24"/>
        </w:rPr>
        <w:t>particular</w:t>
      </w:r>
      <w:r>
        <w:rPr>
          <w:spacing w:val="-19"/>
          <w:w w:val="110"/>
          <w:sz w:val="24"/>
          <w:szCs w:val="24"/>
        </w:rPr>
        <w:t xml:space="preserve"> </w:t>
      </w:r>
      <w:r>
        <w:rPr>
          <w:w w:val="110"/>
          <w:sz w:val="24"/>
          <w:szCs w:val="24"/>
        </w:rPr>
        <w:t>atte</w:t>
      </w:r>
      <w:r>
        <w:rPr>
          <w:spacing w:val="-8"/>
          <w:w w:val="110"/>
          <w:sz w:val="24"/>
          <w:szCs w:val="24"/>
        </w:rPr>
        <w:t>n</w:t>
      </w:r>
      <w:r>
        <w:rPr>
          <w:w w:val="110"/>
          <w:sz w:val="24"/>
          <w:szCs w:val="24"/>
        </w:rPr>
        <w:t>tion</w:t>
      </w:r>
      <w:r>
        <w:rPr>
          <w:spacing w:val="2"/>
          <w:w w:val="110"/>
          <w:sz w:val="24"/>
          <w:szCs w:val="24"/>
        </w:rPr>
        <w:t xml:space="preserve"> </w:t>
      </w:r>
      <w:r>
        <w:rPr>
          <w:sz w:val="24"/>
          <w:szCs w:val="24"/>
        </w:rPr>
        <w:t>to</w:t>
      </w:r>
      <w:r>
        <w:rPr>
          <w:spacing w:val="17"/>
          <w:sz w:val="24"/>
          <w:szCs w:val="24"/>
        </w:rPr>
        <w:t xml:space="preserve"> </w:t>
      </w:r>
      <w:r>
        <w:rPr>
          <w:sz w:val="24"/>
          <w:szCs w:val="24"/>
        </w:rPr>
        <w:t>the</w:t>
      </w:r>
      <w:r>
        <w:rPr>
          <w:spacing w:val="28"/>
          <w:sz w:val="24"/>
          <w:szCs w:val="24"/>
        </w:rPr>
        <w:t xml:space="preserve"> </w:t>
      </w:r>
      <w:r>
        <w:rPr>
          <w:sz w:val="24"/>
          <w:szCs w:val="24"/>
        </w:rPr>
        <w:t>risk</w:t>
      </w:r>
      <w:r>
        <w:rPr>
          <w:spacing w:val="7"/>
          <w:sz w:val="24"/>
          <w:szCs w:val="24"/>
        </w:rPr>
        <w:t xml:space="preserve"> </w:t>
      </w:r>
      <w:r>
        <w:rPr>
          <w:sz w:val="24"/>
          <w:szCs w:val="24"/>
        </w:rPr>
        <w:t xml:space="preserve">that </w:t>
      </w:r>
      <w:r>
        <w:rPr>
          <w:spacing w:val="4"/>
          <w:sz w:val="24"/>
          <w:szCs w:val="24"/>
        </w:rPr>
        <w:t xml:space="preserve"> </w:t>
      </w:r>
      <w:r>
        <w:rPr>
          <w:sz w:val="24"/>
          <w:szCs w:val="24"/>
        </w:rPr>
        <w:t>pri</w:t>
      </w:r>
      <w:r>
        <w:rPr>
          <w:spacing w:val="-13"/>
          <w:sz w:val="24"/>
          <w:szCs w:val="24"/>
        </w:rPr>
        <w:t>v</w:t>
      </w:r>
      <w:r>
        <w:rPr>
          <w:sz w:val="24"/>
          <w:szCs w:val="24"/>
        </w:rPr>
        <w:t>ate</w:t>
      </w:r>
      <w:r>
        <w:rPr>
          <w:spacing w:val="50"/>
          <w:sz w:val="24"/>
          <w:szCs w:val="24"/>
        </w:rPr>
        <w:t xml:space="preserve"> </w:t>
      </w:r>
      <w:r>
        <w:rPr>
          <w:sz w:val="24"/>
          <w:szCs w:val="24"/>
        </w:rPr>
        <w:t>pro</w:t>
      </w:r>
      <w:r>
        <w:rPr>
          <w:spacing w:val="7"/>
          <w:sz w:val="24"/>
          <w:szCs w:val="24"/>
        </w:rPr>
        <w:t>p</w:t>
      </w:r>
      <w:r>
        <w:rPr>
          <w:sz w:val="24"/>
          <w:szCs w:val="24"/>
        </w:rPr>
        <w:t>er</w:t>
      </w:r>
      <w:r>
        <w:rPr>
          <w:spacing w:val="-7"/>
          <w:sz w:val="24"/>
          <w:szCs w:val="24"/>
        </w:rPr>
        <w:t>t</w:t>
      </w:r>
      <w:r>
        <w:rPr>
          <w:sz w:val="24"/>
          <w:szCs w:val="24"/>
        </w:rPr>
        <w:t>y</w:t>
      </w:r>
      <w:r>
        <w:rPr>
          <w:spacing w:val="59"/>
          <w:sz w:val="24"/>
          <w:szCs w:val="24"/>
        </w:rPr>
        <w:t xml:space="preserve"> </w:t>
      </w:r>
      <w:r>
        <w:rPr>
          <w:sz w:val="24"/>
          <w:szCs w:val="24"/>
        </w:rPr>
        <w:t>will</w:t>
      </w:r>
      <w:r>
        <w:rPr>
          <w:spacing w:val="-15"/>
          <w:sz w:val="24"/>
          <w:szCs w:val="24"/>
        </w:rPr>
        <w:t xml:space="preserve"> </w:t>
      </w:r>
      <w:r>
        <w:rPr>
          <w:spacing w:val="6"/>
          <w:sz w:val="24"/>
          <w:szCs w:val="24"/>
        </w:rPr>
        <w:t>b</w:t>
      </w:r>
      <w:r>
        <w:rPr>
          <w:sz w:val="24"/>
          <w:szCs w:val="24"/>
        </w:rPr>
        <w:t>e</w:t>
      </w:r>
      <w:r>
        <w:rPr>
          <w:spacing w:val="2"/>
          <w:sz w:val="24"/>
          <w:szCs w:val="24"/>
        </w:rPr>
        <w:t xml:space="preserve"> </w:t>
      </w:r>
      <w:r>
        <w:rPr>
          <w:w w:val="106"/>
          <w:sz w:val="24"/>
          <w:szCs w:val="24"/>
        </w:rPr>
        <w:t xml:space="preserve">expropriated </w:t>
      </w:r>
      <w:r>
        <w:rPr>
          <w:spacing w:val="-7"/>
          <w:sz w:val="24"/>
          <w:szCs w:val="24"/>
        </w:rPr>
        <w:t>b</w:t>
      </w:r>
      <w:r>
        <w:rPr>
          <w:sz w:val="24"/>
          <w:szCs w:val="24"/>
        </w:rPr>
        <w:t>y</w:t>
      </w:r>
      <w:r>
        <w:rPr>
          <w:spacing w:val="38"/>
          <w:sz w:val="24"/>
          <w:szCs w:val="24"/>
        </w:rPr>
        <w:t xml:space="preserve"> </w:t>
      </w:r>
      <w:r>
        <w:rPr>
          <w:sz w:val="24"/>
          <w:szCs w:val="24"/>
        </w:rPr>
        <w:t>the</w:t>
      </w:r>
      <w:r>
        <w:rPr>
          <w:spacing w:val="57"/>
          <w:sz w:val="24"/>
          <w:szCs w:val="24"/>
        </w:rPr>
        <w:t xml:space="preserve"> </w:t>
      </w:r>
      <w:r>
        <w:rPr>
          <w:sz w:val="24"/>
          <w:szCs w:val="24"/>
        </w:rPr>
        <w:t xml:space="preserve">state.  </w:t>
      </w:r>
      <w:r>
        <w:rPr>
          <w:spacing w:val="8"/>
          <w:sz w:val="24"/>
          <w:szCs w:val="24"/>
        </w:rPr>
        <w:t xml:space="preserve"> </w:t>
      </w:r>
      <w:r>
        <w:rPr>
          <w:sz w:val="24"/>
          <w:szCs w:val="24"/>
        </w:rPr>
        <w:t>Gi</w:t>
      </w:r>
      <w:r>
        <w:rPr>
          <w:spacing w:val="-7"/>
          <w:sz w:val="24"/>
          <w:szCs w:val="24"/>
        </w:rPr>
        <w:t>v</w:t>
      </w:r>
      <w:r>
        <w:rPr>
          <w:sz w:val="24"/>
          <w:szCs w:val="24"/>
        </w:rPr>
        <w:t>en</w:t>
      </w:r>
      <w:r>
        <w:rPr>
          <w:spacing w:val="42"/>
          <w:sz w:val="24"/>
          <w:szCs w:val="24"/>
        </w:rPr>
        <w:t xml:space="preserve"> </w:t>
      </w:r>
      <w:r>
        <w:rPr>
          <w:sz w:val="24"/>
          <w:szCs w:val="24"/>
        </w:rPr>
        <w:t xml:space="preserve">what </w:t>
      </w:r>
      <w:r>
        <w:rPr>
          <w:spacing w:val="2"/>
          <w:sz w:val="24"/>
          <w:szCs w:val="24"/>
        </w:rPr>
        <w:t xml:space="preserve"> </w:t>
      </w:r>
      <w:r>
        <w:rPr>
          <w:sz w:val="24"/>
          <w:szCs w:val="24"/>
        </w:rPr>
        <w:t>this</w:t>
      </w:r>
      <w:r>
        <w:rPr>
          <w:spacing w:val="56"/>
          <w:sz w:val="24"/>
          <w:szCs w:val="24"/>
        </w:rPr>
        <w:t xml:space="preserve"> </w:t>
      </w:r>
      <w:r>
        <w:rPr>
          <w:spacing w:val="-13"/>
          <w:sz w:val="24"/>
          <w:szCs w:val="24"/>
        </w:rPr>
        <w:t>v</w:t>
      </w:r>
      <w:r>
        <w:rPr>
          <w:sz w:val="24"/>
          <w:szCs w:val="24"/>
        </w:rPr>
        <w:t xml:space="preserve">ariable </w:t>
      </w:r>
      <w:r>
        <w:rPr>
          <w:spacing w:val="1"/>
          <w:sz w:val="24"/>
          <w:szCs w:val="24"/>
        </w:rPr>
        <w:t xml:space="preserve"> </w:t>
      </w:r>
      <w:r>
        <w:rPr>
          <w:sz w:val="24"/>
          <w:szCs w:val="24"/>
        </w:rPr>
        <w:t>seeks</w:t>
      </w:r>
      <w:r>
        <w:rPr>
          <w:spacing w:val="20"/>
          <w:sz w:val="24"/>
          <w:szCs w:val="24"/>
        </w:rPr>
        <w:t xml:space="preserve"> </w:t>
      </w:r>
      <w:r>
        <w:rPr>
          <w:sz w:val="24"/>
          <w:szCs w:val="24"/>
        </w:rPr>
        <w:t>to</w:t>
      </w:r>
      <w:r>
        <w:rPr>
          <w:spacing w:val="45"/>
          <w:sz w:val="24"/>
          <w:szCs w:val="24"/>
        </w:rPr>
        <w:t xml:space="preserve"> </w:t>
      </w:r>
      <w:r>
        <w:rPr>
          <w:sz w:val="24"/>
          <w:szCs w:val="24"/>
        </w:rPr>
        <w:t xml:space="preserve">capture </w:t>
      </w:r>
      <w:r>
        <w:rPr>
          <w:spacing w:val="21"/>
          <w:sz w:val="24"/>
          <w:szCs w:val="24"/>
        </w:rPr>
        <w:t xml:space="preserve"> </w:t>
      </w:r>
      <w:r>
        <w:rPr>
          <w:sz w:val="24"/>
          <w:szCs w:val="24"/>
        </w:rPr>
        <w:t>it</w:t>
      </w:r>
      <w:r>
        <w:rPr>
          <w:spacing w:val="47"/>
          <w:sz w:val="24"/>
          <w:szCs w:val="24"/>
        </w:rPr>
        <w:t xml:space="preserve"> </w:t>
      </w:r>
      <w:r>
        <w:rPr>
          <w:sz w:val="24"/>
          <w:szCs w:val="24"/>
        </w:rPr>
        <w:t>is</w:t>
      </w:r>
      <w:r>
        <w:rPr>
          <w:spacing w:val="22"/>
          <w:sz w:val="24"/>
          <w:szCs w:val="24"/>
        </w:rPr>
        <w:t xml:space="preserve"> </w:t>
      </w:r>
      <w:r>
        <w:rPr>
          <w:sz w:val="24"/>
          <w:szCs w:val="24"/>
        </w:rPr>
        <w:t>a</w:t>
      </w:r>
      <w:r>
        <w:rPr>
          <w:spacing w:val="34"/>
          <w:sz w:val="24"/>
          <w:szCs w:val="24"/>
        </w:rPr>
        <w:t xml:space="preserve"> </w:t>
      </w:r>
      <w:r>
        <w:rPr>
          <w:sz w:val="24"/>
          <w:szCs w:val="24"/>
        </w:rPr>
        <w:t xml:space="preserve">fitting  test </w:t>
      </w:r>
      <w:r>
        <w:rPr>
          <w:spacing w:val="8"/>
          <w:sz w:val="24"/>
          <w:szCs w:val="24"/>
        </w:rPr>
        <w:t xml:space="preserve"> </w:t>
      </w:r>
      <w:r>
        <w:rPr>
          <w:sz w:val="24"/>
          <w:szCs w:val="24"/>
        </w:rPr>
        <w:t>for</w:t>
      </w:r>
      <w:r>
        <w:rPr>
          <w:spacing w:val="22"/>
          <w:sz w:val="24"/>
          <w:szCs w:val="24"/>
        </w:rPr>
        <w:t xml:space="preserve"> </w:t>
      </w:r>
      <w:r>
        <w:rPr>
          <w:sz w:val="24"/>
          <w:szCs w:val="24"/>
        </w:rPr>
        <w:t>assessing</w:t>
      </w:r>
      <w:r>
        <w:rPr>
          <w:spacing w:val="29"/>
          <w:sz w:val="24"/>
          <w:szCs w:val="24"/>
        </w:rPr>
        <w:t xml:space="preserve"> </w:t>
      </w:r>
      <w:r>
        <w:rPr>
          <w:w w:val="111"/>
          <w:sz w:val="24"/>
          <w:szCs w:val="24"/>
        </w:rPr>
        <w:t xml:space="preserve">the </w:t>
      </w:r>
      <w:r>
        <w:rPr>
          <w:w w:val="109"/>
          <w:sz w:val="24"/>
          <w:szCs w:val="24"/>
        </w:rPr>
        <w:t>reputational</w:t>
      </w:r>
      <w:r>
        <w:rPr>
          <w:spacing w:val="36"/>
          <w:w w:val="109"/>
          <w:sz w:val="24"/>
          <w:szCs w:val="24"/>
        </w:rPr>
        <w:t xml:space="preserve"> </w:t>
      </w:r>
      <w:r>
        <w:rPr>
          <w:sz w:val="24"/>
          <w:szCs w:val="24"/>
        </w:rPr>
        <w:t xml:space="preserve">impact </w:t>
      </w:r>
      <w:r>
        <w:rPr>
          <w:spacing w:val="27"/>
          <w:sz w:val="24"/>
          <w:szCs w:val="24"/>
        </w:rPr>
        <w:t xml:space="preserve"> </w:t>
      </w:r>
      <w:r>
        <w:rPr>
          <w:sz w:val="24"/>
          <w:szCs w:val="24"/>
        </w:rPr>
        <w:t>of</w:t>
      </w:r>
      <w:r>
        <w:rPr>
          <w:spacing w:val="29"/>
          <w:sz w:val="24"/>
          <w:szCs w:val="24"/>
        </w:rPr>
        <w:t xml:space="preserve"> </w:t>
      </w:r>
      <w:r>
        <w:rPr>
          <w:sz w:val="24"/>
          <w:szCs w:val="24"/>
        </w:rPr>
        <w:t xml:space="preserve">state </w:t>
      </w:r>
      <w:r>
        <w:rPr>
          <w:spacing w:val="34"/>
          <w:sz w:val="24"/>
          <w:szCs w:val="24"/>
        </w:rPr>
        <w:t xml:space="preserve"> </w:t>
      </w:r>
      <w:r>
        <w:rPr>
          <w:w w:val="104"/>
          <w:sz w:val="24"/>
          <w:szCs w:val="24"/>
        </w:rPr>
        <w:t>i</w:t>
      </w:r>
      <w:r>
        <w:rPr>
          <w:spacing w:val="-7"/>
          <w:w w:val="104"/>
          <w:sz w:val="24"/>
          <w:szCs w:val="24"/>
        </w:rPr>
        <w:t>n</w:t>
      </w:r>
      <w:r>
        <w:rPr>
          <w:spacing w:val="-7"/>
          <w:w w:val="103"/>
          <w:sz w:val="24"/>
          <w:szCs w:val="24"/>
        </w:rPr>
        <w:t>v</w:t>
      </w:r>
      <w:r>
        <w:rPr>
          <w:w w:val="99"/>
          <w:sz w:val="24"/>
          <w:szCs w:val="24"/>
        </w:rPr>
        <w:t>ol</w:t>
      </w:r>
      <w:r>
        <w:rPr>
          <w:spacing w:val="-7"/>
          <w:w w:val="99"/>
          <w:sz w:val="24"/>
          <w:szCs w:val="24"/>
        </w:rPr>
        <w:t>v</w:t>
      </w:r>
      <w:r>
        <w:rPr>
          <w:w w:val="102"/>
          <w:sz w:val="24"/>
          <w:szCs w:val="24"/>
        </w:rPr>
        <w:t>eme</w:t>
      </w:r>
      <w:r>
        <w:rPr>
          <w:spacing w:val="-7"/>
          <w:w w:val="102"/>
          <w:sz w:val="24"/>
          <w:szCs w:val="24"/>
        </w:rPr>
        <w:t>n</w:t>
      </w:r>
      <w:r>
        <w:rPr>
          <w:w w:val="137"/>
          <w:sz w:val="24"/>
          <w:szCs w:val="24"/>
        </w:rPr>
        <w:t>t</w:t>
      </w:r>
      <w:r>
        <w:rPr>
          <w:spacing w:val="41"/>
          <w:w w:val="137"/>
          <w:sz w:val="24"/>
          <w:szCs w:val="24"/>
        </w:rPr>
        <w:t xml:space="preserve"> </w:t>
      </w:r>
      <w:r>
        <w:rPr>
          <w:sz w:val="24"/>
          <w:szCs w:val="24"/>
        </w:rPr>
        <w:t>in</w:t>
      </w:r>
      <w:r>
        <w:rPr>
          <w:spacing w:val="49"/>
          <w:sz w:val="24"/>
          <w:szCs w:val="24"/>
        </w:rPr>
        <w:t xml:space="preserve"> </w:t>
      </w:r>
      <w:r>
        <w:rPr>
          <w:sz w:val="24"/>
          <w:szCs w:val="24"/>
        </w:rPr>
        <w:t xml:space="preserve">an </w:t>
      </w:r>
      <w:r>
        <w:rPr>
          <w:spacing w:val="2"/>
          <w:sz w:val="24"/>
          <w:szCs w:val="24"/>
        </w:rPr>
        <w:t xml:space="preserve"> </w:t>
      </w:r>
      <w:r>
        <w:rPr>
          <w:w w:val="107"/>
          <w:sz w:val="24"/>
          <w:szCs w:val="24"/>
        </w:rPr>
        <w:t>i</w:t>
      </w:r>
      <w:r>
        <w:rPr>
          <w:spacing w:val="-7"/>
          <w:w w:val="107"/>
          <w:sz w:val="24"/>
          <w:szCs w:val="24"/>
        </w:rPr>
        <w:t>n</w:t>
      </w:r>
      <w:r>
        <w:rPr>
          <w:w w:val="107"/>
          <w:sz w:val="24"/>
          <w:szCs w:val="24"/>
        </w:rPr>
        <w:t>ternational</w:t>
      </w:r>
      <w:r>
        <w:rPr>
          <w:spacing w:val="52"/>
          <w:w w:val="107"/>
          <w:sz w:val="24"/>
          <w:szCs w:val="24"/>
        </w:rPr>
        <w:t xml:space="preserve"> </w:t>
      </w:r>
      <w:r>
        <w:rPr>
          <w:w w:val="107"/>
          <w:sz w:val="24"/>
          <w:szCs w:val="24"/>
        </w:rPr>
        <w:t>i</w:t>
      </w:r>
      <w:r>
        <w:rPr>
          <w:spacing w:val="-7"/>
          <w:w w:val="107"/>
          <w:sz w:val="24"/>
          <w:szCs w:val="24"/>
        </w:rPr>
        <w:t>nv</w:t>
      </w:r>
      <w:r>
        <w:rPr>
          <w:w w:val="107"/>
          <w:sz w:val="24"/>
          <w:szCs w:val="24"/>
        </w:rPr>
        <w:t>estor-state</w:t>
      </w:r>
      <w:r>
        <w:rPr>
          <w:spacing w:val="37"/>
          <w:w w:val="107"/>
          <w:sz w:val="24"/>
          <w:szCs w:val="24"/>
        </w:rPr>
        <w:t xml:space="preserve"> </w:t>
      </w:r>
      <w:r>
        <w:rPr>
          <w:sz w:val="24"/>
          <w:szCs w:val="24"/>
        </w:rPr>
        <w:t xml:space="preserve">dispute.    </w:t>
      </w:r>
      <w:r>
        <w:rPr>
          <w:w w:val="108"/>
          <w:sz w:val="24"/>
          <w:szCs w:val="24"/>
        </w:rPr>
        <w:t xml:space="preserve">The </w:t>
      </w:r>
      <w:r>
        <w:rPr>
          <w:sz w:val="24"/>
          <w:szCs w:val="24"/>
        </w:rPr>
        <w:t xml:space="preserve">Heritage </w:t>
      </w:r>
      <w:r>
        <w:rPr>
          <w:spacing w:val="15"/>
          <w:sz w:val="24"/>
          <w:szCs w:val="24"/>
        </w:rPr>
        <w:t xml:space="preserve"> </w:t>
      </w:r>
      <w:r>
        <w:rPr>
          <w:spacing w:val="-21"/>
          <w:w w:val="107"/>
          <w:sz w:val="24"/>
          <w:szCs w:val="24"/>
        </w:rPr>
        <w:t>F</w:t>
      </w:r>
      <w:r>
        <w:rPr>
          <w:w w:val="107"/>
          <w:sz w:val="24"/>
          <w:szCs w:val="24"/>
        </w:rPr>
        <w:t>oundation</w:t>
      </w:r>
      <w:r>
        <w:rPr>
          <w:spacing w:val="44"/>
          <w:w w:val="107"/>
          <w:sz w:val="24"/>
          <w:szCs w:val="24"/>
        </w:rPr>
        <w:t xml:space="preserve"> </w:t>
      </w:r>
      <w:r>
        <w:rPr>
          <w:spacing w:val="-13"/>
          <w:sz w:val="24"/>
          <w:szCs w:val="24"/>
        </w:rPr>
        <w:t>v</w:t>
      </w:r>
      <w:r>
        <w:rPr>
          <w:sz w:val="24"/>
          <w:szCs w:val="24"/>
        </w:rPr>
        <w:t xml:space="preserve">ariable, </w:t>
      </w:r>
      <w:r>
        <w:rPr>
          <w:spacing w:val="28"/>
          <w:sz w:val="24"/>
          <w:szCs w:val="24"/>
        </w:rPr>
        <w:t xml:space="preserve"> </w:t>
      </w:r>
      <w:r>
        <w:rPr>
          <w:sz w:val="24"/>
          <w:szCs w:val="24"/>
        </w:rPr>
        <w:t>h</w:t>
      </w:r>
      <w:r>
        <w:rPr>
          <w:spacing w:val="-6"/>
          <w:sz w:val="24"/>
          <w:szCs w:val="24"/>
        </w:rPr>
        <w:t>ow</w:t>
      </w:r>
      <w:r>
        <w:rPr>
          <w:sz w:val="24"/>
          <w:szCs w:val="24"/>
        </w:rPr>
        <w:t>e</w:t>
      </w:r>
      <w:r>
        <w:rPr>
          <w:spacing w:val="-7"/>
          <w:sz w:val="24"/>
          <w:szCs w:val="24"/>
        </w:rPr>
        <w:t>v</w:t>
      </w:r>
      <w:r>
        <w:rPr>
          <w:sz w:val="24"/>
          <w:szCs w:val="24"/>
        </w:rPr>
        <w:t xml:space="preserve">er,  has </w:t>
      </w:r>
      <w:r>
        <w:rPr>
          <w:spacing w:val="1"/>
          <w:sz w:val="24"/>
          <w:szCs w:val="24"/>
        </w:rPr>
        <w:t xml:space="preserve"> </w:t>
      </w:r>
      <w:r>
        <w:rPr>
          <w:sz w:val="24"/>
          <w:szCs w:val="24"/>
        </w:rPr>
        <w:t>a</w:t>
      </w:r>
      <w:r>
        <w:rPr>
          <w:spacing w:val="52"/>
          <w:sz w:val="24"/>
          <w:szCs w:val="24"/>
        </w:rPr>
        <w:t xml:space="preserve"> </w:t>
      </w:r>
      <w:r>
        <w:rPr>
          <w:sz w:val="24"/>
          <w:szCs w:val="24"/>
        </w:rPr>
        <w:t xml:space="preserve">smaller </w:t>
      </w:r>
      <w:r>
        <w:rPr>
          <w:spacing w:val="3"/>
          <w:sz w:val="24"/>
          <w:szCs w:val="24"/>
        </w:rPr>
        <w:t xml:space="preserve"> </w:t>
      </w:r>
      <w:r>
        <w:rPr>
          <w:sz w:val="24"/>
          <w:szCs w:val="24"/>
        </w:rPr>
        <w:t>tem</w:t>
      </w:r>
      <w:r>
        <w:rPr>
          <w:spacing w:val="6"/>
          <w:sz w:val="24"/>
          <w:szCs w:val="24"/>
        </w:rPr>
        <w:t>p</w:t>
      </w:r>
      <w:r>
        <w:rPr>
          <w:sz w:val="24"/>
          <w:szCs w:val="24"/>
        </w:rPr>
        <w:t xml:space="preserve">oral </w:t>
      </w:r>
      <w:r>
        <w:rPr>
          <w:spacing w:val="35"/>
          <w:sz w:val="24"/>
          <w:szCs w:val="24"/>
        </w:rPr>
        <w:t xml:space="preserve"> </w:t>
      </w:r>
      <w:r>
        <w:rPr>
          <w:sz w:val="24"/>
          <w:szCs w:val="24"/>
        </w:rPr>
        <w:t>c</w:t>
      </w:r>
      <w:r>
        <w:rPr>
          <w:spacing w:val="-6"/>
          <w:sz w:val="24"/>
          <w:szCs w:val="24"/>
        </w:rPr>
        <w:t>o</w:t>
      </w:r>
      <w:r>
        <w:rPr>
          <w:spacing w:val="-7"/>
          <w:sz w:val="24"/>
          <w:szCs w:val="24"/>
        </w:rPr>
        <w:t>v</w:t>
      </w:r>
      <w:r>
        <w:rPr>
          <w:sz w:val="24"/>
          <w:szCs w:val="24"/>
        </w:rPr>
        <w:t>erage</w:t>
      </w:r>
      <w:r>
        <w:rPr>
          <w:spacing w:val="49"/>
          <w:sz w:val="24"/>
          <w:szCs w:val="24"/>
        </w:rPr>
        <w:t xml:space="preserve"> </w:t>
      </w:r>
      <w:r>
        <w:rPr>
          <w:sz w:val="24"/>
          <w:szCs w:val="24"/>
        </w:rPr>
        <w:t xml:space="preserve">than </w:t>
      </w:r>
      <w:r>
        <w:rPr>
          <w:spacing w:val="36"/>
          <w:sz w:val="24"/>
          <w:szCs w:val="24"/>
        </w:rPr>
        <w:t xml:space="preserve"> </w:t>
      </w:r>
      <w:r>
        <w:rPr>
          <w:sz w:val="24"/>
          <w:szCs w:val="24"/>
        </w:rPr>
        <w:t xml:space="preserve">the </w:t>
      </w:r>
      <w:r>
        <w:rPr>
          <w:spacing w:val="14"/>
          <w:sz w:val="24"/>
          <w:szCs w:val="24"/>
        </w:rPr>
        <w:t xml:space="preserve"> </w:t>
      </w:r>
      <w:r>
        <w:rPr>
          <w:w w:val="106"/>
          <w:sz w:val="24"/>
          <w:szCs w:val="24"/>
        </w:rPr>
        <w:t>IC</w:t>
      </w:r>
      <w:r>
        <w:rPr>
          <w:spacing w:val="-6"/>
          <w:w w:val="106"/>
          <w:sz w:val="24"/>
          <w:szCs w:val="24"/>
        </w:rPr>
        <w:t>R</w:t>
      </w:r>
      <w:r>
        <w:rPr>
          <w:w w:val="103"/>
          <w:sz w:val="24"/>
          <w:szCs w:val="24"/>
        </w:rPr>
        <w:t xml:space="preserve">G: </w:t>
      </w:r>
      <w:r>
        <w:rPr>
          <w:sz w:val="24"/>
          <w:szCs w:val="24"/>
        </w:rPr>
        <w:t>s</w:t>
      </w:r>
      <w:r>
        <w:rPr>
          <w:spacing w:val="6"/>
          <w:sz w:val="24"/>
          <w:szCs w:val="24"/>
        </w:rPr>
        <w:t>p</w:t>
      </w:r>
      <w:r>
        <w:rPr>
          <w:sz w:val="24"/>
          <w:szCs w:val="24"/>
        </w:rPr>
        <w:t>ecificall</w:t>
      </w:r>
      <w:r>
        <w:rPr>
          <w:spacing w:val="-19"/>
          <w:sz w:val="24"/>
          <w:szCs w:val="24"/>
        </w:rPr>
        <w:t>y</w:t>
      </w:r>
      <w:r>
        <w:rPr>
          <w:sz w:val="24"/>
          <w:szCs w:val="24"/>
        </w:rPr>
        <w:t>,</w:t>
      </w:r>
      <w:r>
        <w:rPr>
          <w:spacing w:val="42"/>
          <w:sz w:val="24"/>
          <w:szCs w:val="24"/>
        </w:rPr>
        <w:t xml:space="preserve"> </w:t>
      </w:r>
      <w:r>
        <w:rPr>
          <w:spacing w:val="-6"/>
          <w:sz w:val="24"/>
          <w:szCs w:val="24"/>
        </w:rPr>
        <w:t>w</w:t>
      </w:r>
      <w:r>
        <w:rPr>
          <w:sz w:val="24"/>
          <w:szCs w:val="24"/>
        </w:rPr>
        <w:t>e</w:t>
      </w:r>
      <w:r>
        <w:rPr>
          <w:spacing w:val="31"/>
          <w:sz w:val="24"/>
          <w:szCs w:val="24"/>
        </w:rPr>
        <w:t xml:space="preserve"> </w:t>
      </w:r>
      <w:r>
        <w:rPr>
          <w:sz w:val="24"/>
          <w:szCs w:val="24"/>
        </w:rPr>
        <w:t>only</w:t>
      </w:r>
      <w:r>
        <w:rPr>
          <w:spacing w:val="48"/>
          <w:sz w:val="24"/>
          <w:szCs w:val="24"/>
        </w:rPr>
        <w:t xml:space="preserve"> </w:t>
      </w:r>
      <w:r>
        <w:rPr>
          <w:sz w:val="24"/>
          <w:szCs w:val="24"/>
        </w:rPr>
        <w:t>h</w:t>
      </w:r>
      <w:r>
        <w:rPr>
          <w:spacing w:val="-6"/>
          <w:sz w:val="24"/>
          <w:szCs w:val="24"/>
        </w:rPr>
        <w:t>a</w:t>
      </w:r>
      <w:r>
        <w:rPr>
          <w:spacing w:val="-7"/>
          <w:sz w:val="24"/>
          <w:szCs w:val="24"/>
        </w:rPr>
        <w:t>v</w:t>
      </w:r>
      <w:r>
        <w:rPr>
          <w:sz w:val="24"/>
          <w:szCs w:val="24"/>
        </w:rPr>
        <w:t xml:space="preserve">e  </w:t>
      </w:r>
      <w:r>
        <w:rPr>
          <w:spacing w:val="-7"/>
          <w:sz w:val="24"/>
          <w:szCs w:val="24"/>
        </w:rPr>
        <w:t>y</w:t>
      </w:r>
      <w:r>
        <w:rPr>
          <w:sz w:val="24"/>
          <w:szCs w:val="24"/>
        </w:rPr>
        <w:t xml:space="preserve">early </w:t>
      </w:r>
      <w:r>
        <w:rPr>
          <w:spacing w:val="2"/>
          <w:sz w:val="24"/>
          <w:szCs w:val="24"/>
        </w:rPr>
        <w:t xml:space="preserve"> </w:t>
      </w:r>
      <w:r>
        <w:rPr>
          <w:sz w:val="24"/>
          <w:szCs w:val="24"/>
        </w:rPr>
        <w:t xml:space="preserve">data </w:t>
      </w:r>
      <w:r>
        <w:rPr>
          <w:spacing w:val="35"/>
          <w:sz w:val="24"/>
          <w:szCs w:val="24"/>
        </w:rPr>
        <w:t xml:space="preserve"> </w:t>
      </w:r>
      <w:r>
        <w:rPr>
          <w:spacing w:val="-7"/>
          <w:sz w:val="24"/>
          <w:szCs w:val="24"/>
        </w:rPr>
        <w:t>a</w:t>
      </w:r>
      <w:r>
        <w:rPr>
          <w:spacing w:val="-13"/>
          <w:sz w:val="24"/>
          <w:szCs w:val="24"/>
        </w:rPr>
        <w:t>v</w:t>
      </w:r>
      <w:r>
        <w:rPr>
          <w:sz w:val="24"/>
          <w:szCs w:val="24"/>
        </w:rPr>
        <w:t xml:space="preserve">ailable </w:t>
      </w:r>
      <w:r>
        <w:rPr>
          <w:spacing w:val="12"/>
          <w:sz w:val="24"/>
          <w:szCs w:val="24"/>
        </w:rPr>
        <w:t xml:space="preserve"> </w:t>
      </w:r>
      <w:r>
        <w:rPr>
          <w:sz w:val="24"/>
          <w:szCs w:val="24"/>
        </w:rPr>
        <w:t>from</w:t>
      </w:r>
      <w:r>
        <w:rPr>
          <w:spacing w:val="44"/>
          <w:sz w:val="24"/>
          <w:szCs w:val="24"/>
        </w:rPr>
        <w:t xml:space="preserve"> </w:t>
      </w:r>
      <w:r>
        <w:rPr>
          <w:sz w:val="24"/>
          <w:szCs w:val="24"/>
        </w:rPr>
        <w:t>1995</w:t>
      </w:r>
      <w:r>
        <w:rPr>
          <w:spacing w:val="25"/>
          <w:sz w:val="24"/>
          <w:szCs w:val="24"/>
        </w:rPr>
        <w:t xml:space="preserve"> </w:t>
      </w:r>
      <w:r>
        <w:rPr>
          <w:sz w:val="24"/>
          <w:szCs w:val="24"/>
        </w:rPr>
        <w:t>to  2013</w:t>
      </w:r>
      <w:r>
        <w:rPr>
          <w:spacing w:val="25"/>
          <w:sz w:val="24"/>
          <w:szCs w:val="24"/>
        </w:rPr>
        <w:t xml:space="preserve"> </w:t>
      </w:r>
      <w:r>
        <w:rPr>
          <w:sz w:val="24"/>
          <w:szCs w:val="24"/>
        </w:rPr>
        <w:t>for</w:t>
      </w:r>
      <w:r>
        <w:rPr>
          <w:spacing w:val="37"/>
          <w:sz w:val="24"/>
          <w:szCs w:val="24"/>
        </w:rPr>
        <w:t xml:space="preserve"> </w:t>
      </w:r>
      <w:r>
        <w:rPr>
          <w:sz w:val="24"/>
          <w:szCs w:val="24"/>
        </w:rPr>
        <w:t>101</w:t>
      </w:r>
      <w:r>
        <w:rPr>
          <w:spacing w:val="29"/>
          <w:sz w:val="24"/>
          <w:szCs w:val="24"/>
        </w:rPr>
        <w:t xml:space="preserve"> </w:t>
      </w:r>
      <w:r>
        <w:rPr>
          <w:sz w:val="24"/>
          <w:szCs w:val="24"/>
        </w:rPr>
        <w:t>cou</w:t>
      </w:r>
      <w:r>
        <w:rPr>
          <w:spacing w:val="-6"/>
          <w:sz w:val="24"/>
          <w:szCs w:val="24"/>
        </w:rPr>
        <w:t>n</w:t>
      </w:r>
      <w:r>
        <w:rPr>
          <w:sz w:val="24"/>
          <w:szCs w:val="24"/>
        </w:rPr>
        <w:t xml:space="preserve">tries.  </w:t>
      </w:r>
      <w:r>
        <w:rPr>
          <w:spacing w:val="51"/>
          <w:sz w:val="24"/>
          <w:szCs w:val="24"/>
        </w:rPr>
        <w:t xml:space="preserve"> </w:t>
      </w:r>
      <w:r>
        <w:rPr>
          <w:spacing w:val="-20"/>
          <w:w w:val="115"/>
          <w:sz w:val="24"/>
          <w:szCs w:val="24"/>
        </w:rPr>
        <w:t>T</w:t>
      </w:r>
      <w:r>
        <w:rPr>
          <w:w w:val="97"/>
          <w:sz w:val="24"/>
          <w:szCs w:val="24"/>
        </w:rPr>
        <w:t xml:space="preserve">o </w:t>
      </w:r>
      <w:r>
        <w:rPr>
          <w:sz w:val="24"/>
          <w:szCs w:val="24"/>
        </w:rPr>
        <w:t>assess</w:t>
      </w:r>
      <w:r>
        <w:rPr>
          <w:spacing w:val="15"/>
          <w:sz w:val="24"/>
          <w:szCs w:val="24"/>
        </w:rPr>
        <w:t xml:space="preserve"> </w:t>
      </w:r>
      <w:r>
        <w:rPr>
          <w:sz w:val="24"/>
          <w:szCs w:val="24"/>
        </w:rPr>
        <w:t>whether  the</w:t>
      </w:r>
      <w:r>
        <w:rPr>
          <w:spacing w:val="47"/>
          <w:sz w:val="24"/>
          <w:szCs w:val="24"/>
        </w:rPr>
        <w:t xml:space="preserve"> </w:t>
      </w:r>
      <w:r>
        <w:rPr>
          <w:sz w:val="24"/>
          <w:szCs w:val="24"/>
        </w:rPr>
        <w:t>tem</w:t>
      </w:r>
      <w:r>
        <w:rPr>
          <w:spacing w:val="7"/>
          <w:sz w:val="24"/>
          <w:szCs w:val="24"/>
        </w:rPr>
        <w:t>p</w:t>
      </w:r>
      <w:r>
        <w:rPr>
          <w:sz w:val="24"/>
          <w:szCs w:val="24"/>
        </w:rPr>
        <w:t xml:space="preserve">oral </w:t>
      </w:r>
      <w:r>
        <w:rPr>
          <w:spacing w:val="8"/>
          <w:sz w:val="24"/>
          <w:szCs w:val="24"/>
        </w:rPr>
        <w:t xml:space="preserve"> </w:t>
      </w:r>
      <w:r>
        <w:rPr>
          <w:spacing w:val="-13"/>
          <w:sz w:val="24"/>
          <w:szCs w:val="24"/>
        </w:rPr>
        <w:t>v</w:t>
      </w:r>
      <w:r>
        <w:rPr>
          <w:sz w:val="24"/>
          <w:szCs w:val="24"/>
        </w:rPr>
        <w:t xml:space="preserve">ariation </w:t>
      </w:r>
      <w:r>
        <w:rPr>
          <w:spacing w:val="17"/>
          <w:sz w:val="24"/>
          <w:szCs w:val="24"/>
        </w:rPr>
        <w:t xml:space="preserve"> </w:t>
      </w:r>
      <w:r>
        <w:rPr>
          <w:sz w:val="24"/>
          <w:szCs w:val="24"/>
        </w:rPr>
        <w:t>in</w:t>
      </w:r>
      <w:r>
        <w:rPr>
          <w:spacing w:val="22"/>
          <w:sz w:val="24"/>
          <w:szCs w:val="24"/>
        </w:rPr>
        <w:t xml:space="preserve"> </w:t>
      </w:r>
      <w:r>
        <w:rPr>
          <w:sz w:val="24"/>
          <w:szCs w:val="24"/>
        </w:rPr>
        <w:t>the</w:t>
      </w:r>
      <w:r>
        <w:rPr>
          <w:spacing w:val="46"/>
          <w:sz w:val="24"/>
          <w:szCs w:val="24"/>
        </w:rPr>
        <w:t xml:space="preserve"> </w:t>
      </w:r>
      <w:r>
        <w:rPr>
          <w:sz w:val="24"/>
          <w:szCs w:val="24"/>
        </w:rPr>
        <w:t>effect</w:t>
      </w:r>
      <w:r>
        <w:rPr>
          <w:spacing w:val="3"/>
          <w:sz w:val="24"/>
          <w:szCs w:val="24"/>
        </w:rPr>
        <w:t xml:space="preserve"> </w:t>
      </w:r>
      <w:r>
        <w:rPr>
          <w:sz w:val="24"/>
          <w:szCs w:val="24"/>
        </w:rPr>
        <w:t>of</w:t>
      </w:r>
      <w:r>
        <w:rPr>
          <w:spacing w:val="3"/>
          <w:sz w:val="24"/>
          <w:szCs w:val="24"/>
        </w:rPr>
        <w:t xml:space="preserve"> </w:t>
      </w:r>
      <w:r>
        <w:rPr>
          <w:sz w:val="24"/>
          <w:szCs w:val="24"/>
        </w:rPr>
        <w:t xml:space="preserve">disputes </w:t>
      </w:r>
      <w:r>
        <w:rPr>
          <w:spacing w:val="1"/>
          <w:sz w:val="24"/>
          <w:szCs w:val="24"/>
        </w:rPr>
        <w:t xml:space="preserve"> </w:t>
      </w:r>
      <w:r>
        <w:rPr>
          <w:sz w:val="24"/>
          <w:szCs w:val="24"/>
        </w:rPr>
        <w:t>pl</w:t>
      </w:r>
      <w:r>
        <w:rPr>
          <w:spacing w:val="-6"/>
          <w:sz w:val="24"/>
          <w:szCs w:val="24"/>
        </w:rPr>
        <w:t>a</w:t>
      </w:r>
      <w:r>
        <w:rPr>
          <w:sz w:val="24"/>
          <w:szCs w:val="24"/>
        </w:rPr>
        <w:t>ys</w:t>
      </w:r>
      <w:r>
        <w:rPr>
          <w:spacing w:val="33"/>
          <w:sz w:val="24"/>
          <w:szCs w:val="24"/>
        </w:rPr>
        <w:t xml:space="preserve"> </w:t>
      </w:r>
      <w:r>
        <w:rPr>
          <w:sz w:val="24"/>
          <w:szCs w:val="24"/>
        </w:rPr>
        <w:t>out</w:t>
      </w:r>
      <w:r>
        <w:rPr>
          <w:spacing w:val="44"/>
          <w:sz w:val="24"/>
          <w:szCs w:val="24"/>
        </w:rPr>
        <w:t xml:space="preserve"> </w:t>
      </w:r>
      <w:r>
        <w:rPr>
          <w:sz w:val="24"/>
          <w:szCs w:val="24"/>
        </w:rPr>
        <w:t>for</w:t>
      </w:r>
      <w:r>
        <w:rPr>
          <w:spacing w:val="13"/>
          <w:sz w:val="24"/>
          <w:szCs w:val="24"/>
        </w:rPr>
        <w:t xml:space="preserve"> </w:t>
      </w:r>
      <w:r>
        <w:rPr>
          <w:sz w:val="24"/>
          <w:szCs w:val="24"/>
        </w:rPr>
        <w:t>this</w:t>
      </w:r>
      <w:r>
        <w:rPr>
          <w:spacing w:val="45"/>
          <w:sz w:val="24"/>
          <w:szCs w:val="24"/>
        </w:rPr>
        <w:t xml:space="preserve"> </w:t>
      </w:r>
      <w:r>
        <w:rPr>
          <w:w w:val="109"/>
          <w:sz w:val="24"/>
          <w:szCs w:val="24"/>
        </w:rPr>
        <w:t>alternati</w:t>
      </w:r>
      <w:r>
        <w:rPr>
          <w:spacing w:val="-7"/>
          <w:w w:val="109"/>
          <w:sz w:val="24"/>
          <w:szCs w:val="24"/>
        </w:rPr>
        <w:t>v</w:t>
      </w:r>
      <w:r>
        <w:rPr>
          <w:w w:val="97"/>
          <w:sz w:val="24"/>
          <w:szCs w:val="24"/>
        </w:rPr>
        <w:t xml:space="preserve">e </w:t>
      </w:r>
      <w:r>
        <w:rPr>
          <w:sz w:val="24"/>
          <w:szCs w:val="24"/>
        </w:rPr>
        <w:t>measure,</w:t>
      </w:r>
      <w:r>
        <w:rPr>
          <w:spacing w:val="32"/>
          <w:sz w:val="24"/>
          <w:szCs w:val="24"/>
        </w:rPr>
        <w:t xml:space="preserve"> </w:t>
      </w:r>
      <w:r>
        <w:rPr>
          <w:spacing w:val="-6"/>
          <w:sz w:val="24"/>
          <w:szCs w:val="24"/>
        </w:rPr>
        <w:t>w</w:t>
      </w:r>
      <w:r>
        <w:rPr>
          <w:sz w:val="24"/>
          <w:szCs w:val="24"/>
        </w:rPr>
        <w:t>e</w:t>
      </w:r>
      <w:r>
        <w:rPr>
          <w:spacing w:val="-15"/>
          <w:sz w:val="24"/>
          <w:szCs w:val="24"/>
        </w:rPr>
        <w:t xml:space="preserve"> </w:t>
      </w:r>
      <w:r>
        <w:rPr>
          <w:w w:val="96"/>
          <w:sz w:val="24"/>
          <w:szCs w:val="24"/>
        </w:rPr>
        <w:t>foll</w:t>
      </w:r>
      <w:r>
        <w:rPr>
          <w:spacing w:val="-6"/>
          <w:w w:val="96"/>
          <w:sz w:val="24"/>
          <w:szCs w:val="24"/>
        </w:rPr>
        <w:t>o</w:t>
      </w:r>
      <w:r>
        <w:rPr>
          <w:w w:val="96"/>
          <w:sz w:val="24"/>
          <w:szCs w:val="24"/>
        </w:rPr>
        <w:t>w</w:t>
      </w:r>
      <w:r>
        <w:rPr>
          <w:spacing w:val="-3"/>
          <w:w w:val="96"/>
          <w:sz w:val="24"/>
          <w:szCs w:val="24"/>
        </w:rPr>
        <w:t xml:space="preserve"> </w:t>
      </w:r>
      <w:r>
        <w:rPr>
          <w:sz w:val="24"/>
          <w:szCs w:val="24"/>
        </w:rPr>
        <w:t>the</w:t>
      </w:r>
      <w:r>
        <w:rPr>
          <w:spacing w:val="25"/>
          <w:sz w:val="24"/>
          <w:szCs w:val="24"/>
        </w:rPr>
        <w:t xml:space="preserve"> </w:t>
      </w:r>
      <w:r>
        <w:rPr>
          <w:sz w:val="24"/>
          <w:szCs w:val="24"/>
        </w:rPr>
        <w:t>same</w:t>
      </w:r>
      <w:r>
        <w:rPr>
          <w:spacing w:val="8"/>
          <w:sz w:val="24"/>
          <w:szCs w:val="24"/>
        </w:rPr>
        <w:t xml:space="preserve"> </w:t>
      </w:r>
      <w:r>
        <w:rPr>
          <w:sz w:val="24"/>
          <w:szCs w:val="24"/>
        </w:rPr>
        <w:t>pr</w:t>
      </w:r>
      <w:r>
        <w:rPr>
          <w:spacing w:val="6"/>
          <w:sz w:val="24"/>
          <w:szCs w:val="24"/>
        </w:rPr>
        <w:t>o</w:t>
      </w:r>
      <w:r>
        <w:rPr>
          <w:sz w:val="24"/>
          <w:szCs w:val="24"/>
        </w:rPr>
        <w:t>cedure</w:t>
      </w:r>
      <w:r>
        <w:rPr>
          <w:spacing w:val="28"/>
          <w:sz w:val="24"/>
          <w:szCs w:val="24"/>
        </w:rPr>
        <w:t xml:space="preserve"> </w:t>
      </w:r>
      <w:r>
        <w:rPr>
          <w:sz w:val="24"/>
          <w:szCs w:val="24"/>
        </w:rPr>
        <w:t xml:space="preserve">that </w:t>
      </w:r>
      <w:r>
        <w:rPr>
          <w:spacing w:val="1"/>
          <w:sz w:val="24"/>
          <w:szCs w:val="24"/>
        </w:rPr>
        <w:t xml:space="preserve"> </w:t>
      </w:r>
      <w:r>
        <w:rPr>
          <w:spacing w:val="-6"/>
          <w:sz w:val="24"/>
          <w:szCs w:val="24"/>
        </w:rPr>
        <w:t>w</w:t>
      </w:r>
      <w:r>
        <w:rPr>
          <w:sz w:val="24"/>
          <w:szCs w:val="24"/>
        </w:rPr>
        <w:t>as</w:t>
      </w:r>
      <w:r>
        <w:rPr>
          <w:spacing w:val="-4"/>
          <w:sz w:val="24"/>
          <w:szCs w:val="24"/>
        </w:rPr>
        <w:t xml:space="preserve"> </w:t>
      </w:r>
      <w:r>
        <w:rPr>
          <w:sz w:val="24"/>
          <w:szCs w:val="24"/>
        </w:rPr>
        <w:t>used</w:t>
      </w:r>
      <w:r>
        <w:rPr>
          <w:spacing w:val="6"/>
          <w:sz w:val="24"/>
          <w:szCs w:val="24"/>
        </w:rPr>
        <w:t xml:space="preserve"> </w:t>
      </w:r>
      <w:r>
        <w:rPr>
          <w:sz w:val="24"/>
          <w:szCs w:val="24"/>
        </w:rPr>
        <w:t>for</w:t>
      </w:r>
      <w:r>
        <w:rPr>
          <w:spacing w:val="-10"/>
          <w:sz w:val="24"/>
          <w:szCs w:val="24"/>
        </w:rPr>
        <w:t xml:space="preserve"> </w:t>
      </w:r>
      <w:r>
        <w:rPr>
          <w:sz w:val="24"/>
          <w:szCs w:val="24"/>
        </w:rPr>
        <w:t>the</w:t>
      </w:r>
      <w:r>
        <w:rPr>
          <w:spacing w:val="25"/>
          <w:sz w:val="24"/>
          <w:szCs w:val="24"/>
        </w:rPr>
        <w:t xml:space="preserve"> </w:t>
      </w:r>
      <w:r>
        <w:rPr>
          <w:sz w:val="24"/>
          <w:szCs w:val="24"/>
        </w:rPr>
        <w:t>IC</w:t>
      </w:r>
      <w:r>
        <w:rPr>
          <w:spacing w:val="-6"/>
          <w:sz w:val="24"/>
          <w:szCs w:val="24"/>
        </w:rPr>
        <w:t>R</w:t>
      </w:r>
      <w:r>
        <w:rPr>
          <w:sz w:val="24"/>
          <w:szCs w:val="24"/>
        </w:rPr>
        <w:t>G</w:t>
      </w:r>
      <w:r>
        <w:rPr>
          <w:spacing w:val="26"/>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7"/>
          <w:sz w:val="24"/>
          <w:szCs w:val="24"/>
        </w:rPr>
        <w:t xml:space="preserve"> </w:t>
      </w:r>
      <w:r>
        <w:rPr>
          <w:sz w:val="24"/>
          <w:szCs w:val="24"/>
        </w:rPr>
        <w:t>profile</w:t>
      </w:r>
      <w:r>
        <w:rPr>
          <w:spacing w:val="-13"/>
          <w:sz w:val="24"/>
          <w:szCs w:val="24"/>
        </w:rPr>
        <w:t xml:space="preserve"> </w:t>
      </w:r>
      <w:r>
        <w:rPr>
          <w:w w:val="103"/>
          <w:sz w:val="24"/>
          <w:szCs w:val="24"/>
        </w:rPr>
        <w:t xml:space="preserve">analysis </w:t>
      </w:r>
      <w:r>
        <w:rPr>
          <w:sz w:val="24"/>
          <w:szCs w:val="24"/>
        </w:rPr>
        <w:t>and</w:t>
      </w:r>
      <w:r>
        <w:rPr>
          <w:spacing w:val="58"/>
          <w:sz w:val="24"/>
          <w:szCs w:val="24"/>
        </w:rPr>
        <w:t xml:space="preserve"> </w:t>
      </w:r>
      <w:r>
        <w:rPr>
          <w:sz w:val="24"/>
          <w:szCs w:val="24"/>
        </w:rPr>
        <w:t>empl</w:t>
      </w:r>
      <w:r>
        <w:rPr>
          <w:spacing w:val="-6"/>
          <w:sz w:val="24"/>
          <w:szCs w:val="24"/>
        </w:rPr>
        <w:t>o</w:t>
      </w:r>
      <w:r>
        <w:rPr>
          <w:sz w:val="24"/>
          <w:szCs w:val="24"/>
        </w:rPr>
        <w:t>y</w:t>
      </w:r>
      <w:r>
        <w:rPr>
          <w:spacing w:val="40"/>
          <w:sz w:val="24"/>
          <w:szCs w:val="24"/>
        </w:rPr>
        <w:t xml:space="preserve"> </w:t>
      </w:r>
      <w:r>
        <w:rPr>
          <w:sz w:val="24"/>
          <w:szCs w:val="24"/>
        </w:rPr>
        <w:t xml:space="preserve">the </w:t>
      </w:r>
      <w:r>
        <w:rPr>
          <w:spacing w:val="2"/>
          <w:sz w:val="24"/>
          <w:szCs w:val="24"/>
        </w:rPr>
        <w:t xml:space="preserve"> </w:t>
      </w:r>
      <w:r>
        <w:rPr>
          <w:sz w:val="24"/>
          <w:szCs w:val="24"/>
        </w:rPr>
        <w:t>same</w:t>
      </w:r>
      <w:r>
        <w:rPr>
          <w:spacing w:val="45"/>
          <w:sz w:val="24"/>
          <w:szCs w:val="24"/>
        </w:rPr>
        <w:t xml:space="preserve"> </w:t>
      </w:r>
      <w:r>
        <w:rPr>
          <w:sz w:val="24"/>
          <w:szCs w:val="24"/>
        </w:rPr>
        <w:t>co</w:t>
      </w:r>
      <w:r>
        <w:rPr>
          <w:spacing w:val="-6"/>
          <w:sz w:val="24"/>
          <w:szCs w:val="24"/>
        </w:rPr>
        <w:t>n</w:t>
      </w:r>
      <w:r>
        <w:rPr>
          <w:sz w:val="24"/>
          <w:szCs w:val="24"/>
        </w:rPr>
        <w:t xml:space="preserve">trols. </w:t>
      </w:r>
      <w:r>
        <w:rPr>
          <w:spacing w:val="58"/>
          <w:sz w:val="24"/>
          <w:szCs w:val="24"/>
        </w:rPr>
        <w:t xml:space="preserve"> </w:t>
      </w:r>
      <w:r>
        <w:rPr>
          <w:sz w:val="24"/>
          <w:szCs w:val="24"/>
        </w:rPr>
        <w:t>The</w:t>
      </w:r>
      <w:r>
        <w:rPr>
          <w:spacing w:val="60"/>
          <w:sz w:val="24"/>
          <w:szCs w:val="24"/>
        </w:rPr>
        <w:t xml:space="preserve"> </w:t>
      </w:r>
      <w:r>
        <w:rPr>
          <w:sz w:val="24"/>
          <w:szCs w:val="24"/>
        </w:rPr>
        <w:t xml:space="preserve">results </w:t>
      </w:r>
      <w:r>
        <w:rPr>
          <w:spacing w:val="8"/>
          <w:sz w:val="24"/>
          <w:szCs w:val="24"/>
        </w:rPr>
        <w:t xml:space="preserve"> </w:t>
      </w:r>
      <w:r>
        <w:rPr>
          <w:sz w:val="24"/>
          <w:szCs w:val="24"/>
        </w:rPr>
        <w:t>are</w:t>
      </w:r>
      <w:r>
        <w:rPr>
          <w:spacing w:val="48"/>
          <w:sz w:val="24"/>
          <w:szCs w:val="24"/>
        </w:rPr>
        <w:t xml:space="preserve"> </w:t>
      </w:r>
      <w:r>
        <w:rPr>
          <w:sz w:val="24"/>
          <w:szCs w:val="24"/>
        </w:rPr>
        <w:t>sh</w:t>
      </w:r>
      <w:r>
        <w:rPr>
          <w:spacing w:val="-6"/>
          <w:sz w:val="24"/>
          <w:szCs w:val="24"/>
        </w:rPr>
        <w:t>o</w:t>
      </w:r>
      <w:r>
        <w:rPr>
          <w:sz w:val="24"/>
          <w:szCs w:val="24"/>
        </w:rPr>
        <w:t>wn</w:t>
      </w:r>
      <w:r>
        <w:rPr>
          <w:spacing w:val="36"/>
          <w:sz w:val="24"/>
          <w:szCs w:val="24"/>
        </w:rPr>
        <w:t xml:space="preserve"> </w:t>
      </w:r>
      <w:r>
        <w:rPr>
          <w:sz w:val="24"/>
          <w:szCs w:val="24"/>
        </w:rPr>
        <w:t>in</w:t>
      </w:r>
      <w:r>
        <w:rPr>
          <w:spacing w:val="37"/>
          <w:sz w:val="24"/>
          <w:szCs w:val="24"/>
        </w:rPr>
        <w:t xml:space="preserve"> </w:t>
      </w:r>
      <w:r>
        <w:rPr>
          <w:sz w:val="24"/>
          <w:szCs w:val="24"/>
        </w:rPr>
        <w:t xml:space="preserve">Figure </w:t>
      </w:r>
      <w:r>
        <w:rPr>
          <w:spacing w:val="1"/>
          <w:sz w:val="24"/>
          <w:szCs w:val="24"/>
        </w:rPr>
        <w:t xml:space="preserve"> </w:t>
      </w:r>
      <w:r>
        <w:rPr>
          <w:sz w:val="24"/>
          <w:szCs w:val="24"/>
        </w:rPr>
        <w:t>5,</w:t>
      </w:r>
      <w:r>
        <w:rPr>
          <w:spacing w:val="35"/>
          <w:sz w:val="24"/>
          <w:szCs w:val="24"/>
        </w:rPr>
        <w:t xml:space="preserve"> </w:t>
      </w:r>
      <w:r>
        <w:rPr>
          <w:sz w:val="24"/>
          <w:szCs w:val="24"/>
        </w:rPr>
        <w:t>and</w:t>
      </w:r>
      <w:r>
        <w:rPr>
          <w:spacing w:val="58"/>
          <w:sz w:val="24"/>
          <w:szCs w:val="24"/>
        </w:rPr>
        <w:t xml:space="preserve"> </w:t>
      </w:r>
      <w:r>
        <w:rPr>
          <w:sz w:val="24"/>
          <w:szCs w:val="24"/>
        </w:rPr>
        <w:t>here</w:t>
      </w:r>
      <w:r>
        <w:rPr>
          <w:spacing w:val="44"/>
          <w:sz w:val="24"/>
          <w:szCs w:val="24"/>
        </w:rPr>
        <w:t xml:space="preserve"> </w:t>
      </w:r>
      <w:r>
        <w:rPr>
          <w:sz w:val="24"/>
          <w:szCs w:val="24"/>
        </w:rPr>
        <w:t>again</w:t>
      </w:r>
      <w:r>
        <w:rPr>
          <w:spacing w:val="54"/>
          <w:sz w:val="24"/>
          <w:szCs w:val="24"/>
        </w:rPr>
        <w:t xml:space="preserve"> </w:t>
      </w:r>
      <w:r>
        <w:rPr>
          <w:spacing w:val="-6"/>
          <w:sz w:val="24"/>
          <w:szCs w:val="24"/>
        </w:rPr>
        <w:t>w</w:t>
      </w:r>
      <w:r>
        <w:rPr>
          <w:sz w:val="24"/>
          <w:szCs w:val="24"/>
        </w:rPr>
        <w:t>e</w:t>
      </w:r>
      <w:r>
        <w:rPr>
          <w:spacing w:val="22"/>
          <w:sz w:val="24"/>
          <w:szCs w:val="24"/>
        </w:rPr>
        <w:t xml:space="preserve"> </w:t>
      </w:r>
      <w:r>
        <w:rPr>
          <w:sz w:val="24"/>
          <w:szCs w:val="24"/>
        </w:rPr>
        <w:t>find</w:t>
      </w:r>
    </w:p>
    <w:p w14:paraId="42A6BFDC" w14:textId="77777777" w:rsidR="000A768D" w:rsidRDefault="00880F97">
      <w:pPr>
        <w:spacing w:line="280" w:lineRule="exact"/>
        <w:ind w:left="100"/>
        <w:rPr>
          <w:sz w:val="16"/>
          <w:szCs w:val="16"/>
        </w:rPr>
      </w:pPr>
      <w:r>
        <w:pict w14:anchorId="71610C91">
          <v:group id="_x0000_s1486" style="position:absolute;left:0;text-align:left;margin-left:1in;margin-top:93pt;width:59.8pt;height:0;z-index:-5284;mso-position-horizontal-relative:page" coordorigin="1440,1860" coordsize="1196,0">
            <v:polyline id="_x0000_s1487" style="position:absolute" points="2880,3720,4076,3720" coordorigin="1440,1860" coordsize="1196,0" filled="f" strokeweight="5055emu">
              <v:path arrowok="t"/>
            </v:polyline>
            <w10:wrap anchorx="page"/>
          </v:group>
        </w:pict>
      </w:r>
      <w:r w:rsidR="006C1B1D">
        <w:rPr>
          <w:sz w:val="24"/>
          <w:szCs w:val="24"/>
        </w:rPr>
        <w:t xml:space="preserve">that </w:t>
      </w:r>
      <w:r w:rsidR="006C1B1D">
        <w:rPr>
          <w:spacing w:val="26"/>
          <w:sz w:val="24"/>
          <w:szCs w:val="24"/>
        </w:rPr>
        <w:t xml:space="preserve"> </w:t>
      </w:r>
      <w:r w:rsidR="006C1B1D">
        <w:rPr>
          <w:sz w:val="24"/>
          <w:szCs w:val="24"/>
        </w:rPr>
        <w:t>results</w:t>
      </w:r>
      <w:r w:rsidR="006C1B1D">
        <w:rPr>
          <w:spacing w:val="56"/>
          <w:sz w:val="24"/>
          <w:szCs w:val="24"/>
        </w:rPr>
        <w:t xml:space="preserve"> </w:t>
      </w:r>
      <w:r w:rsidR="006C1B1D">
        <w:rPr>
          <w:sz w:val="24"/>
          <w:szCs w:val="24"/>
        </w:rPr>
        <w:t>only</w:t>
      </w:r>
      <w:r w:rsidR="006C1B1D">
        <w:rPr>
          <w:spacing w:val="27"/>
          <w:sz w:val="24"/>
          <w:szCs w:val="24"/>
        </w:rPr>
        <w:t xml:space="preserve"> </w:t>
      </w:r>
      <w:r w:rsidR="006C1B1D">
        <w:rPr>
          <w:spacing w:val="6"/>
          <w:sz w:val="24"/>
          <w:szCs w:val="24"/>
        </w:rPr>
        <w:t>b</w:t>
      </w:r>
      <w:r w:rsidR="006C1B1D">
        <w:rPr>
          <w:sz w:val="24"/>
          <w:szCs w:val="24"/>
        </w:rPr>
        <w:t>egin</w:t>
      </w:r>
      <w:r w:rsidR="006C1B1D">
        <w:rPr>
          <w:spacing w:val="28"/>
          <w:sz w:val="24"/>
          <w:szCs w:val="24"/>
        </w:rPr>
        <w:t xml:space="preserve"> </w:t>
      </w:r>
      <w:r w:rsidR="006C1B1D">
        <w:rPr>
          <w:sz w:val="24"/>
          <w:szCs w:val="24"/>
        </w:rPr>
        <w:t>to</w:t>
      </w:r>
      <w:r w:rsidR="006C1B1D">
        <w:rPr>
          <w:spacing w:val="38"/>
          <w:sz w:val="24"/>
          <w:szCs w:val="24"/>
        </w:rPr>
        <w:t xml:space="preserve"> </w:t>
      </w:r>
      <w:r w:rsidR="006C1B1D">
        <w:rPr>
          <w:sz w:val="24"/>
          <w:szCs w:val="24"/>
        </w:rPr>
        <w:t>h</w:t>
      </w:r>
      <w:r w:rsidR="006C1B1D">
        <w:rPr>
          <w:spacing w:val="-6"/>
          <w:sz w:val="24"/>
          <w:szCs w:val="24"/>
        </w:rPr>
        <w:t>a</w:t>
      </w:r>
      <w:r w:rsidR="006C1B1D">
        <w:rPr>
          <w:spacing w:val="-7"/>
          <w:sz w:val="24"/>
          <w:szCs w:val="24"/>
        </w:rPr>
        <w:t>v</w:t>
      </w:r>
      <w:r w:rsidR="006C1B1D">
        <w:rPr>
          <w:sz w:val="24"/>
          <w:szCs w:val="24"/>
        </w:rPr>
        <w:t>e</w:t>
      </w:r>
      <w:r w:rsidR="006C1B1D">
        <w:rPr>
          <w:spacing w:val="39"/>
          <w:sz w:val="24"/>
          <w:szCs w:val="24"/>
        </w:rPr>
        <w:t xml:space="preserve"> </w:t>
      </w:r>
      <w:r w:rsidR="006C1B1D">
        <w:rPr>
          <w:sz w:val="24"/>
          <w:szCs w:val="24"/>
        </w:rPr>
        <w:t>a</w:t>
      </w:r>
      <w:r w:rsidR="006C1B1D">
        <w:rPr>
          <w:spacing w:val="28"/>
          <w:sz w:val="24"/>
          <w:szCs w:val="24"/>
        </w:rPr>
        <w:t xml:space="preserve"> </w:t>
      </w:r>
      <w:r w:rsidR="006C1B1D">
        <w:rPr>
          <w:sz w:val="24"/>
          <w:szCs w:val="24"/>
        </w:rPr>
        <w:t>significa</w:t>
      </w:r>
      <w:r w:rsidR="006C1B1D">
        <w:rPr>
          <w:spacing w:val="-6"/>
          <w:sz w:val="24"/>
          <w:szCs w:val="24"/>
        </w:rPr>
        <w:t>n</w:t>
      </w:r>
      <w:r w:rsidR="006C1B1D">
        <w:rPr>
          <w:sz w:val="24"/>
          <w:szCs w:val="24"/>
        </w:rPr>
        <w:t>t,</w:t>
      </w:r>
      <w:r w:rsidR="006C1B1D">
        <w:rPr>
          <w:spacing w:val="47"/>
          <w:sz w:val="24"/>
          <w:szCs w:val="24"/>
        </w:rPr>
        <w:t xml:space="preserve"> </w:t>
      </w:r>
      <w:r w:rsidR="006C1B1D">
        <w:rPr>
          <w:sz w:val="24"/>
          <w:szCs w:val="24"/>
        </w:rPr>
        <w:t>negati</w:t>
      </w:r>
      <w:r w:rsidR="006C1B1D">
        <w:rPr>
          <w:spacing w:val="-6"/>
          <w:sz w:val="24"/>
          <w:szCs w:val="24"/>
        </w:rPr>
        <w:t>v</w:t>
      </w:r>
      <w:r w:rsidR="006C1B1D">
        <w:rPr>
          <w:sz w:val="24"/>
          <w:szCs w:val="24"/>
        </w:rPr>
        <w:t>e</w:t>
      </w:r>
      <w:r w:rsidR="006C1B1D">
        <w:rPr>
          <w:spacing w:val="50"/>
          <w:sz w:val="24"/>
          <w:szCs w:val="24"/>
        </w:rPr>
        <w:t xml:space="preserve"> </w:t>
      </w:r>
      <w:r w:rsidR="006C1B1D">
        <w:rPr>
          <w:sz w:val="24"/>
          <w:szCs w:val="24"/>
        </w:rPr>
        <w:t>effect</w:t>
      </w:r>
      <w:r w:rsidR="006C1B1D">
        <w:rPr>
          <w:spacing w:val="7"/>
          <w:sz w:val="24"/>
          <w:szCs w:val="24"/>
        </w:rPr>
        <w:t xml:space="preserve"> </w:t>
      </w:r>
      <w:r w:rsidR="006C1B1D">
        <w:rPr>
          <w:sz w:val="24"/>
          <w:szCs w:val="24"/>
        </w:rPr>
        <w:t>in</w:t>
      </w:r>
      <w:r w:rsidR="006C1B1D">
        <w:rPr>
          <w:spacing w:val="25"/>
          <w:sz w:val="24"/>
          <w:szCs w:val="24"/>
        </w:rPr>
        <w:t xml:space="preserve"> </w:t>
      </w:r>
      <w:r w:rsidR="006C1B1D">
        <w:rPr>
          <w:w w:val="102"/>
          <w:sz w:val="24"/>
          <w:szCs w:val="24"/>
        </w:rPr>
        <w:t>rece</w:t>
      </w:r>
      <w:r w:rsidR="006C1B1D">
        <w:rPr>
          <w:spacing w:val="-7"/>
          <w:w w:val="102"/>
          <w:sz w:val="24"/>
          <w:szCs w:val="24"/>
        </w:rPr>
        <w:t>n</w:t>
      </w:r>
      <w:r w:rsidR="006C1B1D">
        <w:rPr>
          <w:w w:val="137"/>
          <w:sz w:val="24"/>
          <w:szCs w:val="24"/>
        </w:rPr>
        <w:t>t</w:t>
      </w:r>
      <w:r w:rsidR="006C1B1D">
        <w:rPr>
          <w:spacing w:val="18"/>
          <w:sz w:val="24"/>
          <w:szCs w:val="24"/>
        </w:rPr>
        <w:t xml:space="preserve"> </w:t>
      </w:r>
      <w:r w:rsidR="006C1B1D">
        <w:rPr>
          <w:spacing w:val="-7"/>
          <w:w w:val="103"/>
          <w:sz w:val="24"/>
          <w:szCs w:val="24"/>
        </w:rPr>
        <w:t>y</w:t>
      </w:r>
      <w:r w:rsidR="006C1B1D">
        <w:rPr>
          <w:w w:val="105"/>
          <w:sz w:val="24"/>
          <w:szCs w:val="24"/>
        </w:rPr>
        <w:t>ears.</w:t>
      </w:r>
      <w:r w:rsidR="006C1B1D">
        <w:rPr>
          <w:w w:val="105"/>
          <w:position w:val="9"/>
          <w:sz w:val="16"/>
          <w:szCs w:val="16"/>
        </w:rPr>
        <w:t>57</w:t>
      </w:r>
    </w:p>
    <w:p w14:paraId="121B35F6" w14:textId="77777777" w:rsidR="000A768D" w:rsidRDefault="000A768D">
      <w:pPr>
        <w:spacing w:before="2" w:line="160" w:lineRule="exact"/>
        <w:rPr>
          <w:sz w:val="16"/>
          <w:szCs w:val="16"/>
        </w:rPr>
      </w:pPr>
    </w:p>
    <w:p w14:paraId="38F1EC71" w14:textId="77777777" w:rsidR="000A768D" w:rsidRDefault="000A768D">
      <w:pPr>
        <w:spacing w:line="200" w:lineRule="exact"/>
      </w:pPr>
    </w:p>
    <w:p w14:paraId="34088F3B" w14:textId="77777777" w:rsidR="000A768D" w:rsidRDefault="000A768D">
      <w:pPr>
        <w:spacing w:line="200" w:lineRule="exact"/>
      </w:pPr>
    </w:p>
    <w:p w14:paraId="476B9EA7" w14:textId="77777777" w:rsidR="000A768D" w:rsidRDefault="000A768D">
      <w:pPr>
        <w:spacing w:line="200" w:lineRule="exact"/>
      </w:pPr>
    </w:p>
    <w:p w14:paraId="06B24CCE" w14:textId="77777777" w:rsidR="000A768D" w:rsidRDefault="000A768D">
      <w:pPr>
        <w:spacing w:line="200" w:lineRule="exact"/>
      </w:pPr>
    </w:p>
    <w:p w14:paraId="0139300A" w14:textId="77777777" w:rsidR="000A768D" w:rsidRDefault="000A768D">
      <w:pPr>
        <w:spacing w:line="200" w:lineRule="exact"/>
      </w:pPr>
    </w:p>
    <w:p w14:paraId="09F4A1C3" w14:textId="77777777" w:rsidR="000A768D" w:rsidRDefault="000A768D">
      <w:pPr>
        <w:spacing w:line="200" w:lineRule="exact"/>
      </w:pPr>
    </w:p>
    <w:p w14:paraId="08EE7D2D" w14:textId="77777777" w:rsidR="000A768D" w:rsidRDefault="000A768D">
      <w:pPr>
        <w:spacing w:line="200" w:lineRule="exact"/>
      </w:pPr>
    </w:p>
    <w:p w14:paraId="4044E354" w14:textId="77777777" w:rsidR="000A768D" w:rsidRDefault="006C1B1D">
      <w:pPr>
        <w:spacing w:before="26" w:line="249" w:lineRule="auto"/>
        <w:ind w:left="100" w:right="83" w:firstLine="252"/>
        <w:jc w:val="both"/>
        <w:sectPr w:rsidR="000A768D">
          <w:pgSz w:w="12240" w:h="15840"/>
          <w:pgMar w:top="1200" w:right="1320" w:bottom="280" w:left="1340" w:header="1007" w:footer="0" w:gutter="0"/>
          <w:cols w:space="720"/>
        </w:sectPr>
      </w:pPr>
      <w:r>
        <w:rPr>
          <w:position w:val="8"/>
          <w:sz w:val="16"/>
          <w:szCs w:val="16"/>
        </w:rPr>
        <w:t>57</w:t>
      </w:r>
      <w:r>
        <w:t>As</w:t>
      </w:r>
      <w:r>
        <w:rPr>
          <w:spacing w:val="20"/>
        </w:rPr>
        <w:t xml:space="preserve"> </w:t>
      </w:r>
      <w:r>
        <w:t>with</w:t>
      </w:r>
      <w:r>
        <w:rPr>
          <w:spacing w:val="40"/>
        </w:rPr>
        <w:t xml:space="preserve"> </w:t>
      </w:r>
      <w:r>
        <w:t>our</w:t>
      </w:r>
      <w:r>
        <w:rPr>
          <w:spacing w:val="29"/>
        </w:rPr>
        <w:t xml:space="preserve"> </w:t>
      </w:r>
      <w:r>
        <w:t>analysis</w:t>
      </w:r>
      <w:r>
        <w:rPr>
          <w:spacing w:val="47"/>
        </w:rPr>
        <w:t xml:space="preserve"> </w:t>
      </w:r>
      <w:r>
        <w:t>i</w:t>
      </w:r>
      <w:r>
        <w:rPr>
          <w:spacing w:val="-6"/>
        </w:rPr>
        <w:t>nv</w:t>
      </w:r>
      <w:r>
        <w:t>olving</w:t>
      </w:r>
      <w:r>
        <w:rPr>
          <w:spacing w:val="33"/>
        </w:rPr>
        <w:t xml:space="preserve"> </w:t>
      </w:r>
      <w:r>
        <w:t>the</w:t>
      </w:r>
      <w:r>
        <w:rPr>
          <w:spacing w:val="40"/>
        </w:rPr>
        <w:t xml:space="preserve"> </w:t>
      </w:r>
      <w:r>
        <w:t>IC</w:t>
      </w:r>
      <w:r>
        <w:rPr>
          <w:spacing w:val="-5"/>
        </w:rPr>
        <w:t>R</w:t>
      </w:r>
      <w:r>
        <w:t>G</w:t>
      </w:r>
      <w:r>
        <w:rPr>
          <w:spacing w:val="46"/>
        </w:rPr>
        <w:t xml:space="preserve"> </w:t>
      </w:r>
      <w:r>
        <w:rPr>
          <w:w w:val="106"/>
        </w:rPr>
        <w:t>i</w:t>
      </w:r>
      <w:r>
        <w:rPr>
          <w:spacing w:val="-6"/>
          <w:w w:val="106"/>
        </w:rPr>
        <w:t>n</w:t>
      </w:r>
      <w:r>
        <w:rPr>
          <w:spacing w:val="-5"/>
          <w:w w:val="105"/>
        </w:rPr>
        <w:t>v</w:t>
      </w:r>
      <w:r>
        <w:rPr>
          <w:w w:val="107"/>
        </w:rPr>
        <w:t>estme</w:t>
      </w:r>
      <w:r>
        <w:rPr>
          <w:spacing w:val="-5"/>
          <w:w w:val="107"/>
        </w:rPr>
        <w:t>n</w:t>
      </w:r>
      <w:r>
        <w:rPr>
          <w:w w:val="139"/>
        </w:rPr>
        <w:t>t</w:t>
      </w:r>
      <w:r>
        <w:rPr>
          <w:spacing w:val="8"/>
        </w:rPr>
        <w:t xml:space="preserve"> </w:t>
      </w:r>
      <w:r>
        <w:t>profile</w:t>
      </w:r>
      <w:r>
        <w:rPr>
          <w:spacing w:val="13"/>
        </w:rPr>
        <w:t xml:space="preserve"> </w:t>
      </w:r>
      <w:r>
        <w:t xml:space="preserve">measure, </w:t>
      </w:r>
      <w:r>
        <w:rPr>
          <w:spacing w:val="3"/>
        </w:rPr>
        <w:t xml:space="preserve"> </w:t>
      </w:r>
      <w:r>
        <w:rPr>
          <w:spacing w:val="-6"/>
        </w:rPr>
        <w:t>w</w:t>
      </w:r>
      <w:r>
        <w:t>e</w:t>
      </w:r>
      <w:r>
        <w:rPr>
          <w:spacing w:val="6"/>
        </w:rPr>
        <w:t xml:space="preserve"> </w:t>
      </w:r>
      <w:r>
        <w:t>also</w:t>
      </w:r>
      <w:r>
        <w:rPr>
          <w:spacing w:val="18"/>
        </w:rPr>
        <w:t xml:space="preserve"> </w:t>
      </w:r>
      <w:r>
        <w:t>run</w:t>
      </w:r>
      <w:r>
        <w:rPr>
          <w:spacing w:val="40"/>
        </w:rPr>
        <w:t xml:space="preserve"> </w:t>
      </w:r>
      <w:r>
        <w:t>this</w:t>
      </w:r>
      <w:r>
        <w:rPr>
          <w:spacing w:val="40"/>
        </w:rPr>
        <w:t xml:space="preserve"> </w:t>
      </w:r>
      <w:r>
        <w:t>analysis</w:t>
      </w:r>
      <w:r>
        <w:rPr>
          <w:spacing w:val="47"/>
        </w:rPr>
        <w:t xml:space="preserve"> </w:t>
      </w:r>
      <w:r>
        <w:t>using</w:t>
      </w:r>
      <w:r>
        <w:rPr>
          <w:spacing w:val="25"/>
        </w:rPr>
        <w:t xml:space="preserve"> </w:t>
      </w:r>
      <w:r>
        <w:rPr>
          <w:w w:val="113"/>
        </w:rPr>
        <w:t xml:space="preserve">the </w:t>
      </w:r>
      <w:r>
        <w:t>full</w:t>
      </w:r>
      <w:r>
        <w:rPr>
          <w:spacing w:val="13"/>
        </w:rPr>
        <w:t xml:space="preserve"> </w:t>
      </w:r>
      <w:r>
        <w:rPr>
          <w:w w:val="113"/>
        </w:rPr>
        <w:t>dataset</w:t>
      </w:r>
      <w:r>
        <w:rPr>
          <w:spacing w:val="4"/>
          <w:w w:val="113"/>
        </w:rPr>
        <w:t xml:space="preserve"> </w:t>
      </w:r>
      <w:r>
        <w:t xml:space="preserve">but </w:t>
      </w:r>
      <w:r>
        <w:rPr>
          <w:spacing w:val="1"/>
        </w:rPr>
        <w:t xml:space="preserve"> </w:t>
      </w:r>
      <w:r>
        <w:rPr>
          <w:w w:val="109"/>
        </w:rPr>
        <w:t>i</w:t>
      </w:r>
      <w:r>
        <w:rPr>
          <w:spacing w:val="-5"/>
          <w:w w:val="109"/>
        </w:rPr>
        <w:t>n</w:t>
      </w:r>
      <w:r>
        <w:rPr>
          <w:w w:val="109"/>
        </w:rPr>
        <w:t>teracting</w:t>
      </w:r>
      <w:r>
        <w:rPr>
          <w:spacing w:val="8"/>
          <w:w w:val="109"/>
        </w:rPr>
        <w:t xml:space="preserve"> </w:t>
      </w:r>
      <w:r>
        <w:t>the</w:t>
      </w:r>
      <w:r>
        <w:rPr>
          <w:spacing w:val="43"/>
        </w:rPr>
        <w:t xml:space="preserve"> </w:t>
      </w:r>
      <w:r>
        <w:t xml:space="preserve">disputes </w:t>
      </w:r>
      <w:r>
        <w:rPr>
          <w:spacing w:val="13"/>
        </w:rPr>
        <w:t xml:space="preserve"> </w:t>
      </w:r>
      <w:r>
        <w:t xml:space="preserve">measures </w:t>
      </w:r>
      <w:r>
        <w:rPr>
          <w:spacing w:val="6"/>
        </w:rPr>
        <w:t xml:space="preserve"> </w:t>
      </w:r>
      <w:r>
        <w:t>with</w:t>
      </w:r>
      <w:r>
        <w:rPr>
          <w:spacing w:val="42"/>
        </w:rPr>
        <w:t xml:space="preserve"> </w:t>
      </w:r>
      <w:r>
        <w:t>a</w:t>
      </w:r>
      <w:r>
        <w:rPr>
          <w:spacing w:val="22"/>
        </w:rPr>
        <w:t xml:space="preserve"> </w:t>
      </w:r>
      <w:r>
        <w:t xml:space="preserve">binary </w:t>
      </w:r>
      <w:r>
        <w:rPr>
          <w:spacing w:val="6"/>
        </w:rPr>
        <w:t xml:space="preserve"> </w:t>
      </w:r>
      <w:r>
        <w:rPr>
          <w:spacing w:val="-11"/>
        </w:rPr>
        <w:t>v</w:t>
      </w:r>
      <w:r>
        <w:t xml:space="preserve">ariable </w:t>
      </w:r>
      <w:r>
        <w:rPr>
          <w:spacing w:val="8"/>
        </w:rPr>
        <w:t xml:space="preserve"> </w:t>
      </w:r>
      <w:r>
        <w:rPr>
          <w:w w:val="121"/>
        </w:rPr>
        <w:t xml:space="preserve">that </w:t>
      </w:r>
      <w:r>
        <w:t>equals</w:t>
      </w:r>
      <w:r>
        <w:rPr>
          <w:spacing w:val="37"/>
        </w:rPr>
        <w:t xml:space="preserve"> </w:t>
      </w:r>
      <w:r>
        <w:t>one</w:t>
      </w:r>
      <w:r>
        <w:rPr>
          <w:spacing w:val="19"/>
        </w:rPr>
        <w:t xml:space="preserve"> </w:t>
      </w:r>
      <w:r>
        <w:t>after</w:t>
      </w:r>
      <w:r>
        <w:rPr>
          <w:spacing w:val="47"/>
        </w:rPr>
        <w:t xml:space="preserve"> </w:t>
      </w:r>
      <w:r>
        <w:t>2007</w:t>
      </w:r>
      <w:r>
        <w:rPr>
          <w:spacing w:val="6"/>
        </w:rPr>
        <w:t xml:space="preserve"> </w:t>
      </w:r>
      <w:r>
        <w:t>and</w:t>
      </w:r>
      <w:r>
        <w:rPr>
          <w:spacing w:val="43"/>
        </w:rPr>
        <w:t xml:space="preserve"> </w:t>
      </w:r>
      <w:r>
        <w:rPr>
          <w:w w:val="103"/>
        </w:rPr>
        <w:t xml:space="preserve">zero </w:t>
      </w:r>
      <w:r>
        <w:t xml:space="preserve">otherwise, </w:t>
      </w:r>
      <w:r>
        <w:rPr>
          <w:spacing w:val="8"/>
        </w:rPr>
        <w:t xml:space="preserve"> </w:t>
      </w:r>
      <w:r>
        <w:t>and</w:t>
      </w:r>
      <w:r>
        <w:rPr>
          <w:spacing w:val="48"/>
        </w:rPr>
        <w:t xml:space="preserve"> </w:t>
      </w:r>
      <w:r>
        <w:t>here</w:t>
      </w:r>
      <w:r>
        <w:rPr>
          <w:spacing w:val="38"/>
        </w:rPr>
        <w:t xml:space="preserve"> </w:t>
      </w:r>
      <w:r>
        <w:t>again</w:t>
      </w:r>
      <w:r>
        <w:rPr>
          <w:spacing w:val="46"/>
        </w:rPr>
        <w:t xml:space="preserve"> </w:t>
      </w:r>
      <w:r>
        <w:rPr>
          <w:spacing w:val="-6"/>
        </w:rPr>
        <w:t>w</w:t>
      </w:r>
      <w:r>
        <w:t>e</w:t>
      </w:r>
      <w:r>
        <w:rPr>
          <w:spacing w:val="15"/>
        </w:rPr>
        <w:t xml:space="preserve"> </w:t>
      </w:r>
      <w:r>
        <w:t>find</w:t>
      </w:r>
      <w:r>
        <w:rPr>
          <w:spacing w:val="27"/>
        </w:rPr>
        <w:t xml:space="preserve"> </w:t>
      </w:r>
      <w:r>
        <w:rPr>
          <w:w w:val="121"/>
        </w:rPr>
        <w:t>that</w:t>
      </w:r>
      <w:r>
        <w:rPr>
          <w:spacing w:val="5"/>
          <w:w w:val="121"/>
        </w:rPr>
        <w:t xml:space="preserve"> </w:t>
      </w:r>
      <w:r>
        <w:t>the</w:t>
      </w:r>
      <w:r>
        <w:rPr>
          <w:spacing w:val="49"/>
        </w:rPr>
        <w:t xml:space="preserve"> </w:t>
      </w:r>
      <w:r>
        <w:rPr>
          <w:w w:val="109"/>
        </w:rPr>
        <w:t>i</w:t>
      </w:r>
      <w:r>
        <w:rPr>
          <w:spacing w:val="-7"/>
          <w:w w:val="109"/>
        </w:rPr>
        <w:t>n</w:t>
      </w:r>
      <w:r>
        <w:rPr>
          <w:w w:val="109"/>
        </w:rPr>
        <w:t>teraction</w:t>
      </w:r>
      <w:r>
        <w:rPr>
          <w:spacing w:val="14"/>
          <w:w w:val="109"/>
        </w:rPr>
        <w:t xml:space="preserve"> </w:t>
      </w:r>
      <w:r>
        <w:t>and</w:t>
      </w:r>
      <w:r>
        <w:rPr>
          <w:spacing w:val="49"/>
        </w:rPr>
        <w:t xml:space="preserve"> </w:t>
      </w:r>
      <w:r>
        <w:t>its</w:t>
      </w:r>
      <w:r>
        <w:rPr>
          <w:spacing w:val="39"/>
        </w:rPr>
        <w:t xml:space="preserve"> </w:t>
      </w:r>
      <w:r>
        <w:rPr>
          <w:w w:val="109"/>
        </w:rPr>
        <w:t>constituti</w:t>
      </w:r>
      <w:r>
        <w:rPr>
          <w:spacing w:val="-5"/>
          <w:w w:val="109"/>
        </w:rPr>
        <w:t>v</w:t>
      </w:r>
      <w:r>
        <w:rPr>
          <w:w w:val="109"/>
        </w:rPr>
        <w:t>e</w:t>
      </w:r>
      <w:r>
        <w:rPr>
          <w:spacing w:val="20"/>
          <w:w w:val="109"/>
        </w:rPr>
        <w:t xml:space="preserve"> </w:t>
      </w:r>
      <w:r>
        <w:t xml:space="preserve">terms </w:t>
      </w:r>
      <w:r>
        <w:rPr>
          <w:spacing w:val="11"/>
        </w:rPr>
        <w:t xml:space="preserve"> </w:t>
      </w:r>
      <w:r>
        <w:t>h</w:t>
      </w:r>
      <w:r>
        <w:rPr>
          <w:spacing w:val="-6"/>
        </w:rPr>
        <w:t>av</w:t>
      </w:r>
      <w:r>
        <w:t>e</w:t>
      </w:r>
      <w:r>
        <w:rPr>
          <w:spacing w:val="42"/>
        </w:rPr>
        <w:t xml:space="preserve"> </w:t>
      </w:r>
      <w:r>
        <w:t>a</w:t>
      </w:r>
      <w:r>
        <w:rPr>
          <w:spacing w:val="27"/>
        </w:rPr>
        <w:t xml:space="preserve"> </w:t>
      </w:r>
      <w:r>
        <w:rPr>
          <w:w w:val="102"/>
        </w:rPr>
        <w:t>significa</w:t>
      </w:r>
      <w:r>
        <w:rPr>
          <w:spacing w:val="-5"/>
          <w:w w:val="102"/>
        </w:rPr>
        <w:t>n</w:t>
      </w:r>
      <w:r>
        <w:rPr>
          <w:w w:val="139"/>
        </w:rPr>
        <w:t>t</w:t>
      </w:r>
      <w:r>
        <w:rPr>
          <w:spacing w:val="17"/>
        </w:rPr>
        <w:t xml:space="preserve"> </w:t>
      </w:r>
      <w:r>
        <w:rPr>
          <w:w w:val="108"/>
        </w:rPr>
        <w:t>negati</w:t>
      </w:r>
      <w:r>
        <w:rPr>
          <w:spacing w:val="-6"/>
          <w:w w:val="108"/>
        </w:rPr>
        <w:t>v</w:t>
      </w:r>
      <w:r>
        <w:rPr>
          <w:w w:val="99"/>
        </w:rPr>
        <w:t xml:space="preserve">e </w:t>
      </w:r>
      <w:r>
        <w:t xml:space="preserve">effect. </w:t>
      </w:r>
      <w:r>
        <w:rPr>
          <w:spacing w:val="43"/>
        </w:rPr>
        <w:t xml:space="preserve"> </w:t>
      </w:r>
      <w:r>
        <w:rPr>
          <w:spacing w:val="-6"/>
          <w:w w:val="107"/>
        </w:rPr>
        <w:t>A</w:t>
      </w:r>
      <w:r>
        <w:rPr>
          <w:w w:val="107"/>
        </w:rPr>
        <w:t>dditionall</w:t>
      </w:r>
      <w:r>
        <w:rPr>
          <w:spacing w:val="-18"/>
          <w:w w:val="107"/>
        </w:rPr>
        <w:t>y</w:t>
      </w:r>
      <w:r>
        <w:rPr>
          <w:w w:val="107"/>
        </w:rPr>
        <w:t>,</w:t>
      </w:r>
      <w:r>
        <w:rPr>
          <w:spacing w:val="38"/>
          <w:w w:val="107"/>
        </w:rPr>
        <w:t xml:space="preserve"> </w:t>
      </w:r>
      <w:r>
        <w:t xml:space="preserve">the </w:t>
      </w:r>
      <w:r>
        <w:rPr>
          <w:spacing w:val="14"/>
        </w:rPr>
        <w:t xml:space="preserve"> </w:t>
      </w:r>
      <w:r>
        <w:t>si</w:t>
      </w:r>
      <w:r>
        <w:rPr>
          <w:spacing w:val="-6"/>
        </w:rPr>
        <w:t>m</w:t>
      </w:r>
      <w:r>
        <w:t xml:space="preserve">ulation </w:t>
      </w:r>
      <w:r>
        <w:rPr>
          <w:spacing w:val="40"/>
        </w:rPr>
        <w:t xml:space="preserve"> </w:t>
      </w:r>
      <w:r>
        <w:t xml:space="preserve">analysis </w:t>
      </w:r>
      <w:r>
        <w:rPr>
          <w:spacing w:val="20"/>
        </w:rPr>
        <w:t xml:space="preserve"> </w:t>
      </w:r>
      <w:r>
        <w:rPr>
          <w:w w:val="121"/>
        </w:rPr>
        <w:t>that</w:t>
      </w:r>
      <w:r>
        <w:rPr>
          <w:spacing w:val="21"/>
          <w:w w:val="121"/>
        </w:rPr>
        <w:t xml:space="preserve"> </w:t>
      </w:r>
      <w:r>
        <w:rPr>
          <w:spacing w:val="-6"/>
        </w:rPr>
        <w:t>w</w:t>
      </w:r>
      <w:r>
        <w:t>as</w:t>
      </w:r>
      <w:r>
        <w:rPr>
          <w:spacing w:val="42"/>
        </w:rPr>
        <w:t xml:space="preserve"> </w:t>
      </w:r>
      <w:r>
        <w:t>sh</w:t>
      </w:r>
      <w:r>
        <w:rPr>
          <w:spacing w:val="-5"/>
        </w:rPr>
        <w:t>o</w:t>
      </w:r>
      <w:r>
        <w:t>wn  in</w:t>
      </w:r>
      <w:r>
        <w:rPr>
          <w:spacing w:val="41"/>
        </w:rPr>
        <w:t xml:space="preserve"> </w:t>
      </w:r>
      <w:r>
        <w:t xml:space="preserve">Figure </w:t>
      </w:r>
      <w:r>
        <w:rPr>
          <w:spacing w:val="18"/>
        </w:rPr>
        <w:t xml:space="preserve"> </w:t>
      </w:r>
      <w:r>
        <w:t>4</w:t>
      </w:r>
      <w:r>
        <w:rPr>
          <w:spacing w:val="31"/>
        </w:rPr>
        <w:t xml:space="preserve"> </w:t>
      </w:r>
      <w:r>
        <w:t>for</w:t>
      </w:r>
      <w:r>
        <w:rPr>
          <w:spacing w:val="37"/>
        </w:rPr>
        <w:t xml:space="preserve"> </w:t>
      </w:r>
      <w:r>
        <w:t xml:space="preserve">the </w:t>
      </w:r>
      <w:r>
        <w:rPr>
          <w:spacing w:val="14"/>
        </w:rPr>
        <w:t xml:space="preserve"> </w:t>
      </w:r>
      <w:r>
        <w:t>IC</w:t>
      </w:r>
      <w:r>
        <w:rPr>
          <w:spacing w:val="-6"/>
        </w:rPr>
        <w:t>R</w:t>
      </w:r>
      <w:r>
        <w:t xml:space="preserve">G </w:t>
      </w:r>
      <w:r>
        <w:rPr>
          <w:spacing w:val="20"/>
        </w:rPr>
        <w:t xml:space="preserve"> </w:t>
      </w:r>
      <w:r>
        <w:rPr>
          <w:w w:val="106"/>
        </w:rPr>
        <w:t>i</w:t>
      </w:r>
      <w:r>
        <w:rPr>
          <w:spacing w:val="-6"/>
          <w:w w:val="106"/>
        </w:rPr>
        <w:t>n</w:t>
      </w:r>
      <w:r>
        <w:rPr>
          <w:spacing w:val="-6"/>
          <w:w w:val="105"/>
        </w:rPr>
        <w:t>v</w:t>
      </w:r>
      <w:r>
        <w:rPr>
          <w:w w:val="107"/>
        </w:rPr>
        <w:t>estme</w:t>
      </w:r>
      <w:r>
        <w:rPr>
          <w:spacing w:val="-5"/>
          <w:w w:val="107"/>
        </w:rPr>
        <w:t>n</w:t>
      </w:r>
      <w:r>
        <w:rPr>
          <w:w w:val="139"/>
        </w:rPr>
        <w:t>t</w:t>
      </w:r>
      <w:r>
        <w:rPr>
          <w:spacing w:val="32"/>
          <w:w w:val="139"/>
        </w:rPr>
        <w:t xml:space="preserve"> </w:t>
      </w:r>
      <w:r>
        <w:rPr>
          <w:w w:val="101"/>
        </w:rPr>
        <w:t xml:space="preserve">profile </w:t>
      </w:r>
      <w:r>
        <w:rPr>
          <w:spacing w:val="-11"/>
        </w:rPr>
        <w:t>v</w:t>
      </w:r>
      <w:r>
        <w:t xml:space="preserve">ariable </w:t>
      </w:r>
      <w:r>
        <w:rPr>
          <w:spacing w:val="17"/>
        </w:rPr>
        <w:t xml:space="preserve"> </w:t>
      </w:r>
      <w:r>
        <w:rPr>
          <w:w w:val="112"/>
        </w:rPr>
        <w:t>returns</w:t>
      </w:r>
      <w:r>
        <w:rPr>
          <w:spacing w:val="12"/>
          <w:w w:val="112"/>
        </w:rPr>
        <w:t xml:space="preserve"> </w:t>
      </w:r>
      <w:r>
        <w:t xml:space="preserve">similar </w:t>
      </w:r>
      <w:r>
        <w:rPr>
          <w:spacing w:val="1"/>
        </w:rPr>
        <w:t xml:space="preserve"> </w:t>
      </w:r>
      <w:r>
        <w:t xml:space="preserve">results </w:t>
      </w:r>
      <w:r>
        <w:rPr>
          <w:spacing w:val="12"/>
        </w:rPr>
        <w:t xml:space="preserve"> </w:t>
      </w:r>
      <w:r>
        <w:t>for</w:t>
      </w:r>
      <w:r>
        <w:rPr>
          <w:spacing w:val="23"/>
        </w:rPr>
        <w:t xml:space="preserve"> </w:t>
      </w:r>
      <w:r>
        <w:t xml:space="preserve">the  Heritage </w:t>
      </w:r>
      <w:r>
        <w:rPr>
          <w:spacing w:val="15"/>
        </w:rPr>
        <w:t xml:space="preserve"> </w:t>
      </w:r>
      <w:r>
        <w:rPr>
          <w:spacing w:val="-19"/>
          <w:w w:val="110"/>
        </w:rPr>
        <w:t>F</w:t>
      </w:r>
      <w:r>
        <w:rPr>
          <w:w w:val="110"/>
        </w:rPr>
        <w:t>oundation</w:t>
      </w:r>
      <w:r>
        <w:rPr>
          <w:spacing w:val="15"/>
          <w:w w:val="110"/>
        </w:rPr>
        <w:t xml:space="preserve"> </w:t>
      </w:r>
      <w:r>
        <w:rPr>
          <w:w w:val="110"/>
        </w:rPr>
        <w:t>pro</w:t>
      </w:r>
      <w:r>
        <w:rPr>
          <w:spacing w:val="7"/>
          <w:w w:val="110"/>
        </w:rPr>
        <w:t>p</w:t>
      </w:r>
      <w:r>
        <w:rPr>
          <w:w w:val="110"/>
        </w:rPr>
        <w:t>er</w:t>
      </w:r>
      <w:r>
        <w:rPr>
          <w:spacing w:val="-7"/>
          <w:w w:val="110"/>
        </w:rPr>
        <w:t>t</w:t>
      </w:r>
      <w:r>
        <w:rPr>
          <w:w w:val="110"/>
        </w:rPr>
        <w:t>y</w:t>
      </w:r>
      <w:r>
        <w:rPr>
          <w:spacing w:val="14"/>
          <w:w w:val="110"/>
        </w:rPr>
        <w:t xml:space="preserve"> </w:t>
      </w:r>
      <w:r>
        <w:t>rig</w:t>
      </w:r>
      <w:r>
        <w:rPr>
          <w:spacing w:val="-6"/>
        </w:rPr>
        <w:t>h</w:t>
      </w:r>
      <w:r>
        <w:t xml:space="preserve">ts </w:t>
      </w:r>
      <w:r>
        <w:rPr>
          <w:spacing w:val="10"/>
        </w:rPr>
        <w:t xml:space="preserve"> </w:t>
      </w:r>
      <w:r>
        <w:t xml:space="preserve">measure, </w:t>
      </w:r>
      <w:r>
        <w:rPr>
          <w:spacing w:val="12"/>
        </w:rPr>
        <w:t xml:space="preserve"> </w:t>
      </w:r>
      <w:r>
        <w:t>for</w:t>
      </w:r>
      <w:r>
        <w:rPr>
          <w:spacing w:val="23"/>
        </w:rPr>
        <w:t xml:space="preserve"> </w:t>
      </w:r>
      <w:r>
        <w:t>the  sa</w:t>
      </w:r>
      <w:r>
        <w:rPr>
          <w:spacing w:val="-6"/>
        </w:rPr>
        <w:t>k</w:t>
      </w:r>
      <w:r>
        <w:t>e</w:t>
      </w:r>
      <w:r>
        <w:rPr>
          <w:spacing w:val="33"/>
        </w:rPr>
        <w:t xml:space="preserve"> </w:t>
      </w:r>
      <w:r>
        <w:t>of</w:t>
      </w:r>
      <w:r>
        <w:rPr>
          <w:spacing w:val="12"/>
        </w:rPr>
        <w:t xml:space="preserve"> </w:t>
      </w:r>
      <w:r>
        <w:rPr>
          <w:w w:val="105"/>
        </w:rPr>
        <w:t xml:space="preserve">space, </w:t>
      </w:r>
      <w:r>
        <w:t>h</w:t>
      </w:r>
      <w:r>
        <w:rPr>
          <w:spacing w:val="-6"/>
        </w:rPr>
        <w:t>o</w:t>
      </w:r>
      <w:r>
        <w:rPr>
          <w:spacing w:val="-5"/>
        </w:rPr>
        <w:t>w</w:t>
      </w:r>
      <w:r>
        <w:t>e</w:t>
      </w:r>
      <w:r>
        <w:rPr>
          <w:spacing w:val="-6"/>
        </w:rPr>
        <w:t>v</w:t>
      </w:r>
      <w:r>
        <w:t>er,</w:t>
      </w:r>
      <w:r>
        <w:rPr>
          <w:spacing w:val="45"/>
        </w:rPr>
        <w:t xml:space="preserve"> </w:t>
      </w:r>
      <w:r>
        <w:rPr>
          <w:spacing w:val="-6"/>
        </w:rPr>
        <w:t>w</w:t>
      </w:r>
      <w:r>
        <w:t>e</w:t>
      </w:r>
      <w:r>
        <w:rPr>
          <w:spacing w:val="15"/>
        </w:rPr>
        <w:t xml:space="preserve"> </w:t>
      </w:r>
      <w:r>
        <w:rPr>
          <w:spacing w:val="-6"/>
        </w:rPr>
        <w:t>c</w:t>
      </w:r>
      <w:r>
        <w:t>h</w:t>
      </w:r>
      <w:r>
        <w:rPr>
          <w:spacing w:val="6"/>
        </w:rPr>
        <w:t>o</w:t>
      </w:r>
      <w:r>
        <w:t>ose</w:t>
      </w:r>
      <w:r>
        <w:rPr>
          <w:spacing w:val="25"/>
        </w:rPr>
        <w:t xml:space="preserve"> </w:t>
      </w:r>
      <w:r>
        <w:t>to</w:t>
      </w:r>
      <w:r>
        <w:rPr>
          <w:spacing w:val="36"/>
        </w:rPr>
        <w:t xml:space="preserve"> </w:t>
      </w:r>
      <w:r>
        <w:t>only</w:t>
      </w:r>
      <w:r>
        <w:rPr>
          <w:spacing w:val="30"/>
        </w:rPr>
        <w:t xml:space="preserve"> </w:t>
      </w:r>
      <w:r>
        <w:rPr>
          <w:w w:val="106"/>
        </w:rPr>
        <w:t>prese</w:t>
      </w:r>
      <w:r>
        <w:rPr>
          <w:spacing w:val="-5"/>
          <w:w w:val="106"/>
        </w:rPr>
        <w:t>n</w:t>
      </w:r>
      <w:r>
        <w:rPr>
          <w:w w:val="139"/>
        </w:rPr>
        <w:t>t</w:t>
      </w:r>
      <w:r>
        <w:rPr>
          <w:spacing w:val="16"/>
        </w:rPr>
        <w:t xml:space="preserve"> </w:t>
      </w:r>
      <w:r>
        <w:t>the</w:t>
      </w:r>
      <w:r>
        <w:rPr>
          <w:spacing w:val="48"/>
        </w:rPr>
        <w:t xml:space="preserve"> </w:t>
      </w:r>
      <w:r>
        <w:rPr>
          <w:w w:val="99"/>
        </w:rPr>
        <w:t>c</w:t>
      </w:r>
      <w:r>
        <w:rPr>
          <w:spacing w:val="6"/>
          <w:w w:val="99"/>
        </w:rPr>
        <w:t>o</w:t>
      </w:r>
      <w:r>
        <w:rPr>
          <w:w w:val="97"/>
        </w:rPr>
        <w:t>efficie</w:t>
      </w:r>
      <w:r>
        <w:rPr>
          <w:spacing w:val="-5"/>
          <w:w w:val="97"/>
        </w:rPr>
        <w:t>n</w:t>
      </w:r>
      <w:r>
        <w:rPr>
          <w:w w:val="139"/>
        </w:rPr>
        <w:t>t</w:t>
      </w:r>
      <w:r>
        <w:rPr>
          <w:spacing w:val="17"/>
        </w:rPr>
        <w:t xml:space="preserve"> </w:t>
      </w:r>
      <w:r>
        <w:rPr>
          <w:w w:val="109"/>
        </w:rPr>
        <w:t>estimates</w:t>
      </w:r>
      <w:r>
        <w:rPr>
          <w:spacing w:val="11"/>
          <w:w w:val="109"/>
        </w:rPr>
        <w:t xml:space="preserve"> </w:t>
      </w:r>
      <w:r>
        <w:t>for</w:t>
      </w:r>
      <w:r>
        <w:rPr>
          <w:spacing w:val="21"/>
        </w:rPr>
        <w:t xml:space="preserve"> </w:t>
      </w:r>
      <w:r>
        <w:t>the</w:t>
      </w:r>
      <w:r>
        <w:rPr>
          <w:spacing w:val="49"/>
        </w:rPr>
        <w:t xml:space="preserve"> </w:t>
      </w:r>
      <w:r>
        <w:t xml:space="preserve">dispute </w:t>
      </w:r>
      <w:r>
        <w:rPr>
          <w:spacing w:val="19"/>
        </w:rPr>
        <w:t xml:space="preserve"> </w:t>
      </w:r>
      <w:r>
        <w:rPr>
          <w:spacing w:val="-11"/>
          <w:w w:val="105"/>
        </w:rPr>
        <w:t>v</w:t>
      </w:r>
      <w:r>
        <w:rPr>
          <w:w w:val="107"/>
        </w:rPr>
        <w:t>ariables</w:t>
      </w:r>
      <w:r>
        <w:rPr>
          <w:w w:val="110"/>
        </w:rPr>
        <w:t>.</w:t>
      </w:r>
    </w:p>
    <w:p w14:paraId="2DD1E3A6" w14:textId="77777777" w:rsidR="000A768D" w:rsidRDefault="000A768D">
      <w:pPr>
        <w:spacing w:line="200" w:lineRule="exact"/>
      </w:pPr>
    </w:p>
    <w:p w14:paraId="68171618" w14:textId="77777777" w:rsidR="000A768D" w:rsidRDefault="000A768D">
      <w:pPr>
        <w:spacing w:before="19" w:line="200" w:lineRule="exact"/>
      </w:pPr>
    </w:p>
    <w:p w14:paraId="58B778CC" w14:textId="77777777" w:rsidR="000A768D" w:rsidRDefault="006C1B1D">
      <w:pPr>
        <w:spacing w:before="25" w:line="242" w:lineRule="auto"/>
        <w:ind w:left="817" w:right="796"/>
        <w:rPr>
          <w:sz w:val="24"/>
          <w:szCs w:val="24"/>
        </w:rPr>
      </w:pPr>
      <w:r>
        <w:rPr>
          <w:w w:val="131"/>
          <w:sz w:val="24"/>
          <w:szCs w:val="24"/>
        </w:rPr>
        <w:t>Figure</w:t>
      </w:r>
      <w:r>
        <w:rPr>
          <w:spacing w:val="-15"/>
          <w:w w:val="131"/>
          <w:sz w:val="24"/>
          <w:szCs w:val="24"/>
        </w:rPr>
        <w:t xml:space="preserve"> </w:t>
      </w:r>
      <w:r>
        <w:rPr>
          <w:sz w:val="24"/>
          <w:szCs w:val="24"/>
        </w:rPr>
        <w:t xml:space="preserve">5. </w:t>
      </w:r>
      <w:r>
        <w:rPr>
          <w:spacing w:val="27"/>
          <w:sz w:val="24"/>
          <w:szCs w:val="24"/>
        </w:rPr>
        <w:t xml:space="preserve"> </w:t>
      </w:r>
      <w:r>
        <w:rPr>
          <w:sz w:val="24"/>
          <w:szCs w:val="24"/>
        </w:rPr>
        <w:t>Change</w:t>
      </w:r>
      <w:r>
        <w:rPr>
          <w:spacing w:val="25"/>
          <w:sz w:val="24"/>
          <w:szCs w:val="24"/>
        </w:rPr>
        <w:t xml:space="preserve"> </w:t>
      </w:r>
      <w:r>
        <w:rPr>
          <w:sz w:val="24"/>
          <w:szCs w:val="24"/>
        </w:rPr>
        <w:t>in</w:t>
      </w:r>
      <w:r>
        <w:rPr>
          <w:spacing w:val="3"/>
          <w:sz w:val="24"/>
          <w:szCs w:val="24"/>
        </w:rPr>
        <w:t xml:space="preserve"> </w:t>
      </w:r>
      <w:r>
        <w:rPr>
          <w:sz w:val="24"/>
          <w:szCs w:val="24"/>
        </w:rPr>
        <w:t>Effect</w:t>
      </w:r>
      <w:r>
        <w:rPr>
          <w:spacing w:val="2"/>
          <w:sz w:val="24"/>
          <w:szCs w:val="24"/>
        </w:rPr>
        <w:t xml:space="preserve"> </w:t>
      </w:r>
      <w:r>
        <w:rPr>
          <w:sz w:val="24"/>
          <w:szCs w:val="24"/>
        </w:rPr>
        <w:t>of</w:t>
      </w:r>
      <w:r>
        <w:rPr>
          <w:spacing w:val="-16"/>
          <w:sz w:val="24"/>
          <w:szCs w:val="24"/>
        </w:rPr>
        <w:t xml:space="preserve"> </w:t>
      </w:r>
      <w:r>
        <w:rPr>
          <w:sz w:val="24"/>
          <w:szCs w:val="24"/>
        </w:rPr>
        <w:t>ICSID</w:t>
      </w:r>
      <w:r>
        <w:rPr>
          <w:spacing w:val="12"/>
          <w:sz w:val="24"/>
          <w:szCs w:val="24"/>
        </w:rPr>
        <w:t xml:space="preserve"> </w:t>
      </w:r>
      <w:r>
        <w:rPr>
          <w:sz w:val="24"/>
          <w:szCs w:val="24"/>
        </w:rPr>
        <w:t>Disputes</w:t>
      </w:r>
      <w:r>
        <w:rPr>
          <w:spacing w:val="38"/>
          <w:sz w:val="24"/>
          <w:szCs w:val="24"/>
        </w:rPr>
        <w:t xml:space="preserve"> </w:t>
      </w:r>
      <w:r>
        <w:rPr>
          <w:sz w:val="24"/>
          <w:szCs w:val="24"/>
        </w:rPr>
        <w:t>O</w:t>
      </w:r>
      <w:r>
        <w:rPr>
          <w:spacing w:val="-6"/>
          <w:sz w:val="24"/>
          <w:szCs w:val="24"/>
        </w:rPr>
        <w:t>v</w:t>
      </w:r>
      <w:r>
        <w:rPr>
          <w:sz w:val="24"/>
          <w:szCs w:val="24"/>
        </w:rPr>
        <w:t>er</w:t>
      </w:r>
      <w:r>
        <w:rPr>
          <w:spacing w:val="15"/>
          <w:sz w:val="24"/>
          <w:szCs w:val="24"/>
        </w:rPr>
        <w:t xml:space="preserve"> </w:t>
      </w:r>
      <w:r>
        <w:rPr>
          <w:sz w:val="24"/>
          <w:szCs w:val="24"/>
        </w:rPr>
        <w:t>Time</w:t>
      </w:r>
      <w:r>
        <w:rPr>
          <w:spacing w:val="21"/>
          <w:sz w:val="24"/>
          <w:szCs w:val="24"/>
        </w:rPr>
        <w:t xml:space="preserve"> </w:t>
      </w:r>
      <w:r>
        <w:rPr>
          <w:sz w:val="24"/>
          <w:szCs w:val="24"/>
        </w:rPr>
        <w:t>for</w:t>
      </w:r>
      <w:r>
        <w:rPr>
          <w:spacing w:val="-7"/>
          <w:sz w:val="24"/>
          <w:szCs w:val="24"/>
        </w:rPr>
        <w:t xml:space="preserve"> </w:t>
      </w:r>
      <w:r>
        <w:rPr>
          <w:w w:val="109"/>
          <w:sz w:val="24"/>
          <w:szCs w:val="24"/>
        </w:rPr>
        <w:t>Pro</w:t>
      </w:r>
      <w:r>
        <w:rPr>
          <w:spacing w:val="8"/>
          <w:w w:val="109"/>
          <w:sz w:val="24"/>
          <w:szCs w:val="24"/>
        </w:rPr>
        <w:t>p</w:t>
      </w:r>
      <w:r>
        <w:rPr>
          <w:w w:val="109"/>
          <w:sz w:val="24"/>
          <w:szCs w:val="24"/>
        </w:rPr>
        <w:t>er</w:t>
      </w:r>
      <w:r>
        <w:rPr>
          <w:spacing w:val="-8"/>
          <w:w w:val="109"/>
          <w:sz w:val="24"/>
          <w:szCs w:val="24"/>
        </w:rPr>
        <w:t>t</w:t>
      </w:r>
      <w:r>
        <w:rPr>
          <w:w w:val="109"/>
          <w:sz w:val="24"/>
          <w:szCs w:val="24"/>
        </w:rPr>
        <w:t>y</w:t>
      </w:r>
      <w:r>
        <w:rPr>
          <w:spacing w:val="-6"/>
          <w:w w:val="109"/>
          <w:sz w:val="24"/>
          <w:szCs w:val="24"/>
        </w:rPr>
        <w:t xml:space="preserve"> </w:t>
      </w:r>
      <w:r>
        <w:rPr>
          <w:w w:val="103"/>
          <w:sz w:val="24"/>
          <w:szCs w:val="24"/>
        </w:rPr>
        <w:t>Rig</w:t>
      </w:r>
      <w:r>
        <w:rPr>
          <w:spacing w:val="-6"/>
          <w:w w:val="103"/>
          <w:sz w:val="24"/>
          <w:szCs w:val="24"/>
        </w:rPr>
        <w:t>h</w:t>
      </w:r>
      <w:r>
        <w:rPr>
          <w:w w:val="114"/>
          <w:sz w:val="24"/>
          <w:szCs w:val="24"/>
        </w:rPr>
        <w:t xml:space="preserve">ts </w:t>
      </w:r>
      <w:r>
        <w:rPr>
          <w:sz w:val="24"/>
          <w:szCs w:val="24"/>
        </w:rPr>
        <w:t>from</w:t>
      </w:r>
      <w:r>
        <w:rPr>
          <w:spacing w:val="23"/>
          <w:sz w:val="24"/>
          <w:szCs w:val="24"/>
        </w:rPr>
        <w:t xml:space="preserve"> </w:t>
      </w:r>
      <w:r>
        <w:rPr>
          <w:sz w:val="24"/>
          <w:szCs w:val="24"/>
        </w:rPr>
        <w:t>Heritage</w:t>
      </w:r>
      <w:r>
        <w:rPr>
          <w:spacing w:val="51"/>
          <w:sz w:val="24"/>
          <w:szCs w:val="24"/>
        </w:rPr>
        <w:t xml:space="preserve"> </w:t>
      </w:r>
      <w:r>
        <w:rPr>
          <w:spacing w:val="-20"/>
          <w:w w:val="108"/>
          <w:sz w:val="24"/>
          <w:szCs w:val="24"/>
        </w:rPr>
        <w:t>F</w:t>
      </w:r>
      <w:r>
        <w:rPr>
          <w:w w:val="108"/>
          <w:sz w:val="24"/>
          <w:szCs w:val="24"/>
        </w:rPr>
        <w:t>oundation</w:t>
      </w:r>
    </w:p>
    <w:p w14:paraId="11A22166" w14:textId="77777777" w:rsidR="000A768D" w:rsidRDefault="000A768D">
      <w:pPr>
        <w:spacing w:before="10" w:line="160" w:lineRule="exact"/>
        <w:rPr>
          <w:sz w:val="17"/>
          <w:szCs w:val="17"/>
        </w:rPr>
      </w:pPr>
    </w:p>
    <w:p w14:paraId="13E80021" w14:textId="77777777" w:rsidR="000A768D" w:rsidRDefault="00880F97">
      <w:pPr>
        <w:ind w:left="1135"/>
        <w:rPr>
          <w:sz w:val="12"/>
          <w:szCs w:val="12"/>
        </w:rPr>
      </w:pPr>
      <w:r>
        <w:pict w14:anchorId="332BFA55">
          <v:group id="_x0000_s1414" style="position:absolute;left:0;text-align:left;margin-left:105.8pt;margin-top:-1.85pt;width:128.1pt;height:162.55pt;z-index:-5283;mso-position-horizontal-relative:page" coordorigin="2116,-37" coordsize="2562,3251">
            <v:polyline id="_x0000_s1485" style="position:absolute" points="6794,528,4242,528,4242,3475,6794,3475,6794,528" coordorigin="2121,264" coordsize="2552,2946" filled="f" strokeweight="4082emu">
              <v:path arrowok="t"/>
            </v:polyline>
            <v:polyline id="_x0000_s1484" style="position:absolute" points="4242,5508,6794,5508" coordorigin="2121,2754" coordsize="2552,0" filled="f" strokecolor="#f9f9f9" strokeweight="6126emu">
              <v:path arrowok="t"/>
            </v:polyline>
            <v:polyline id="_x0000_s1483" style="position:absolute" points="4242,3858,6794,3858" coordorigin="2121,1929" coordsize="2552,0" filled="f" strokecolor="#f9f9f9" strokeweight="6126emu">
              <v:path arrowok="t"/>
            </v:polyline>
            <v:polyline id="_x0000_s1482" style="position:absolute" points="4242,2208,6794,2208" coordorigin="2121,1104" coordsize="2552,0" filled="f" strokecolor="#f9f9f9" strokeweight="6126emu">
              <v:path arrowok="t"/>
            </v:polyline>
            <v:polyline id="_x0000_s1481" style="position:absolute" points="4242,558,6794,558" coordorigin="2121,279" coordsize="2552,0" filled="f" strokecolor="#f9f9f9" strokeweight="6126emu">
              <v:path arrowok="t"/>
            </v:polyline>
            <v:polyline id="_x0000_s1480" style="position:absolute" points="4242,6334,6794,6334" coordorigin="2121,3167" coordsize="2552,0" filled="f" strokecolor="#e5e5e5" strokeweight="2041emu">
              <v:path arrowok="t"/>
            </v:polyline>
            <v:polyline id="_x0000_s1479" style="position:absolute" points="4242,4684,6794,4684" coordorigin="2121,2342" coordsize="2552,0" filled="f" strokecolor="#e5e5e5" strokeweight="2041emu">
              <v:path arrowok="t"/>
            </v:polyline>
            <v:polyline id="_x0000_s1478" style="position:absolute" points="4242,3034,6794,3034" coordorigin="2121,1517" coordsize="2552,0" filled="f" strokecolor="#e5e5e5" strokeweight="2041emu">
              <v:path arrowok="t"/>
            </v:polyline>
            <v:polyline id="_x0000_s1477" style="position:absolute" points="4242,1382,6794,1382" coordorigin="2121,691" coordsize="2552,0" filled="f" strokecolor="#e5e5e5" strokeweight="2041emu">
              <v:path arrowok="t"/>
            </v:polyline>
            <v:polyline id="_x0000_s1476" style="position:absolute" points="4410,528,4410,3475" coordorigin="2205,264" coordsize="0,2946" filled="f" strokecolor="#e5e5e5" strokeweight="2041emu">
              <v:path arrowok="t"/>
            </v:polyline>
            <v:polyline id="_x0000_s1475" style="position:absolute" points="5532,528,5532,3475" coordorigin="2766,264" coordsize="0,2946" filled="f" strokecolor="#e5e5e5" strokeweight="2041emu">
              <v:path arrowok="t"/>
            </v:polyline>
            <v:polyline id="_x0000_s1474" style="position:absolute" points="6654,528,6654,3475" coordorigin="3327,264" coordsize="0,2946" filled="f" strokecolor="#e5e5e5" strokeweight="2041emu">
              <v:path arrowok="t"/>
            </v:polyline>
            <v:polyline id="_x0000_s1473" style="position:absolute" points="7774,528,7774,3475" coordorigin="3887,264" coordsize="0,2946" filled="f" strokecolor="#e5e5e5" strokeweight="2041emu">
              <v:path arrowok="t"/>
            </v:polyline>
            <v:polyline id="_x0000_s1472" style="position:absolute" points="8896,528,8896,3475" coordorigin="4448,264" coordsize="0,2946" filled="f" strokecolor="#e5e5e5" strokeweight="2041emu">
              <v:path arrowok="t"/>
            </v:polyline>
            <v:polyline id="_x0000_s1471" style="position:absolute" points="4242,3034,6794,3034" coordorigin="2121,1517" coordsize="2552,0" filled="f" strokeweight="6126emu">
              <v:stroke dashstyle="dash"/>
              <v:path arrowok="t"/>
            </v:polyline>
            <v:shape id="_x0000_s1470" style="position:absolute;left:2155;top:1540;width:99;height:99" coordorigin="2155,1540" coordsize="99,99" path="m2193,1638l2205,1640,2227,1635,2243,1621,2253,1602,2254,1590,2249,1568,2236,1551,2216,1542,2205,1540,2183,1545,2166,1559,2156,1579,2155,1590,2160,1612,2174,1629,2193,1638xe" fillcolor="#969696" stroked="f">
              <v:path arrowok="t"/>
            </v:shape>
            <v:shape id="_x0000_s1469" style="position:absolute;left:2155;top:1540;width:99;height:99" coordorigin="2155,1540" coordsize="99,99" path="m2254,1590l2249,1568,2236,1551,2216,1542,2205,1540,2183,1545,2166,1559,2156,1579,2155,1590,2160,1612,2174,1629,2193,1638,2205,1640,2227,1635,2243,1621,2253,1602,2254,1590xe" filled="f" strokecolor="#969696" strokeweight="4082emu">
              <v:path arrowok="t"/>
            </v:shape>
            <v:shape id="_x0000_s1468" style="position:absolute;left:2295;top:1506;width:99;height:99" coordorigin="2295,1506" coordsize="99,99" path="m2333,1604l2345,1606,2367,1601,2384,1587,2393,1568,2395,1556,2390,1534,2376,1517,2357,1508,2345,1506,2323,1511,2306,1525,2297,1544,2295,1556,2300,1578,2314,1595,2333,1604xe" fillcolor="#969696" stroked="f">
              <v:path arrowok="t"/>
            </v:shape>
            <v:shape id="_x0000_s1467" style="position:absolute;left:2295;top:1506;width:99;height:99" coordorigin="2295,1506" coordsize="99,99" path="m2395,1556l2390,1534,2376,1517,2357,1508,2345,1506,2323,1511,2306,1525,2297,1544,2295,1556,2300,1578,2314,1595,2333,1604,2345,1606,2367,1601,2384,1587,2393,1568,2395,1556xe" filled="f" strokecolor="#969696" strokeweight="4082emu">
              <v:path arrowok="t"/>
            </v:shape>
            <v:shape id="_x0000_s1466" style="position:absolute;left:2436;top:1679;width:99;height:99" coordorigin="2436,1679" coordsize="99,99" path="m2474,1777l2485,1778,2507,1773,2524,1760,2534,1740,2535,1728,2530,1707,2516,1690,2497,1680,2485,1679,2463,1684,2447,1697,2437,1717,2436,1728,2441,1750,2454,1767,2474,1777xe" fillcolor="#969696" stroked="f">
              <v:path arrowok="t"/>
            </v:shape>
            <v:shape id="_x0000_s1465" style="position:absolute;left:2436;top:1679;width:99;height:99" coordorigin="2436,1679" coordsize="99,99" path="m2535,1728l2530,1707,2516,1690,2497,1680,2485,1679,2463,1684,2447,1697,2437,1717,2436,1728,2441,1750,2454,1767,2474,1777,2485,1778,2507,1773,2524,1760,2534,1740,2535,1728xe" filled="f" strokecolor="#969696" strokeweight="4082emu">
              <v:path arrowok="t"/>
            </v:shape>
            <v:shape id="_x0000_s1464" style="position:absolute;left:2576;top:1290;width:99;height:99" coordorigin="2576,1290" coordsize="99,99" path="m2614,1388l2625,1390,2647,1385,2664,1371,2674,1352,2675,1340,2670,1318,2657,1301,2637,1292,2625,1290,2604,1295,2587,1309,2577,1328,2576,1340,2581,1362,2594,1379,2614,1388xe" fillcolor="#969696" stroked="f">
              <v:path arrowok="t"/>
            </v:shape>
            <v:shape id="_x0000_s1463" style="position:absolute;left:2576;top:1290;width:99;height:99" coordorigin="2576,1290" coordsize="99,99" path="m2675,1340l2670,1318,2657,1301,2637,1292,2625,1290,2604,1295,2587,1309,2577,1328,2576,1340,2581,1362,2594,1379,2614,1388,2625,1390,2647,1385,2664,1371,2674,1352,2675,1340xe" filled="f" strokecolor="#969696" strokeweight="4082emu">
              <v:path arrowok="t"/>
            </v:shape>
            <v:shape id="_x0000_s1462" style="position:absolute;left:2716;top:997;width:99;height:99" coordorigin="2716,997" coordsize="99,99" path="m2754,1095l2766,1096,2787,1091,2804,1078,2814,1058,2815,1047,2810,1025,2797,1008,2777,998,2766,997,2744,1002,2727,1016,2717,1035,2716,1047,2721,1069,2734,1085,2754,1095xe" fillcolor="#969696" stroked="f">
              <v:path arrowok="t"/>
            </v:shape>
            <v:shape id="_x0000_s1461" style="position:absolute;left:2716;top:997;width:99;height:99" coordorigin="2716,997" coordsize="99,99" path="m2815,1047l2810,1025,2797,1008,2777,998,2766,997,2744,1002,2727,1016,2717,1035,2716,1047,2721,1069,2734,1085,2754,1095,2766,1096,2787,1091,2804,1078,2814,1058,2815,1047xe" filled="f" strokecolor="#969696" strokeweight="4082emu">
              <v:path arrowok="t"/>
            </v:shape>
            <v:shape id="_x0000_s1460" style="position:absolute;left:2856;top:1181;width:99;height:99" coordorigin="2856,1181" coordsize="99,99" path="m2894,1279l2906,1280,2928,1275,2945,1262,2954,1242,2956,1230,2951,1209,2937,1192,2918,1182,2906,1181,2884,1186,2867,1199,2858,1219,2856,1230,2861,1252,2875,1269,2894,1279xe" fillcolor="#969696" stroked="f">
              <v:path arrowok="t"/>
            </v:shape>
            <v:shape id="_x0000_s1459" style="position:absolute;left:2856;top:1181;width:99;height:99" coordorigin="2856,1181" coordsize="99,99" path="m2956,1230l2951,1209,2937,1192,2918,1182,2906,1181,2884,1186,2867,1199,2858,1219,2856,1230,2861,1252,2875,1269,2894,1279,2906,1280,2928,1275,2945,1262,2954,1242,2956,1230xe" filled="f" strokecolor="#969696" strokeweight="4082emu">
              <v:path arrowok="t"/>
            </v:shape>
            <v:shape id="_x0000_s1458" style="position:absolute;left:2996;top:1138;width:99;height:99" coordorigin="2996,1138" coordsize="99,99" path="m3034,1236l3046,1237,3068,1232,3085,1219,3094,1199,3096,1188,3091,1166,3077,1149,3058,1139,3046,1138,3024,1143,3007,1156,2998,1176,2996,1188,3001,1209,3015,1226,3034,1236xe" fillcolor="#969696" stroked="f">
              <v:path arrowok="t"/>
            </v:shape>
            <v:shape id="_x0000_s1457" style="position:absolute;left:2996;top:1138;width:99;height:99" coordorigin="2996,1138" coordsize="99,99" path="m3096,1188l3091,1166,3077,1149,3058,1139,3046,1138,3024,1143,3007,1156,2998,1176,2996,1188,3001,1209,3015,1226,3034,1236,3046,1237,3068,1232,3085,1219,3094,1199,3096,1188xe" filled="f" strokecolor="#969696" strokeweight="4082emu">
              <v:path arrowok="t"/>
            </v:shape>
            <v:shape id="_x0000_s1456" style="position:absolute;left:3137;top:1586;width:99;height:99" coordorigin="3137,1586" coordsize="99,99" path="m3175,1684l3186,1686,3208,1681,3225,1667,3235,1648,3236,1636,3231,1614,3218,1597,3198,1588,3186,1586,3165,1591,3148,1605,3138,1624,3137,1636,3142,1658,3155,1675,3175,1684xe" fillcolor="#969696" stroked="f">
              <v:path arrowok="t"/>
            </v:shape>
            <v:shape id="_x0000_s1455" style="position:absolute;left:3137;top:1586;width:99;height:99" coordorigin="3137,1586" coordsize="99,99" path="m3236,1636l3231,1614,3218,1597,3198,1588,3186,1586,3165,1591,3148,1605,3138,1624,3137,1636,3142,1658,3155,1675,3175,1684,3186,1686,3208,1681,3225,1667,3235,1648,3236,1636xe" filled="f" strokecolor="#969696" strokeweight="4082emu">
              <v:path arrowok="t"/>
            </v:shape>
            <v:shape id="_x0000_s1454" style="position:absolute;left:3277;top:1731;width:99;height:99" coordorigin="3277,1731" coordsize="99,99" path="m3315,1829l3327,1831,3348,1826,3365,1812,3375,1793,3376,1781,3371,1759,3358,1742,3338,1733,3327,1731,3305,1736,3288,1750,3278,1769,3277,1781,3282,1803,3295,1820,3315,1829xe" fillcolor="#969696" stroked="f">
              <v:path arrowok="t"/>
            </v:shape>
            <v:shape id="_x0000_s1453" style="position:absolute;left:3277;top:1731;width:99;height:99" coordorigin="3277,1731" coordsize="99,99" path="m3376,1781l3371,1759,3358,1742,3338,1733,3327,1731,3305,1736,3288,1750,3278,1769,3277,1781,3282,1803,3295,1820,3315,1829,3327,1831,3348,1826,3365,1812,3375,1793,3376,1781xe" filled="f" strokecolor="#969696" strokeweight="4082emu">
              <v:path arrowok="t"/>
            </v:shape>
            <v:shape id="_x0000_s1452" style="position:absolute;left:3417;top:1476;width:99;height:99" coordorigin="3417,1476" coordsize="99,99" path="m3455,1574l3467,1575,3489,1570,3505,1557,3515,1537,3517,1526,3511,1504,3498,1487,3478,1477,3467,1476,3445,1481,3428,1494,3418,1514,3417,1526,3422,1547,3436,1564,3455,1574xe" fillcolor="#969696" stroked="f">
              <v:path arrowok="t"/>
            </v:shape>
            <v:shape id="_x0000_s1451" style="position:absolute;left:3417;top:1476;width:99;height:99" coordorigin="3417,1476" coordsize="99,99" path="m3517,1526l3511,1504,3498,1487,3478,1477,3467,1476,3445,1481,3428,1494,3418,1514,3417,1526,3422,1547,3436,1564,3455,1574,3467,1575,3489,1570,3505,1557,3515,1537,3517,1526xe" filled="f" strokecolor="#969696" strokeweight="4082emu">
              <v:path arrowok="t"/>
            </v:shape>
            <v:shape id="_x0000_s1450" style="position:absolute;left:3557;top:1717;width:99;height:99" coordorigin="3557,1717" coordsize="99,99" path="m3595,1815l3607,1817,3629,1812,3646,1798,3655,1779,3657,1767,3652,1745,3638,1728,3619,1719,3607,1717,3585,1722,3568,1736,3559,1755,3557,1767,3562,1789,3576,1806,3595,1815xe" fillcolor="#969696" stroked="f">
              <v:path arrowok="t"/>
            </v:shape>
            <v:shape id="_x0000_s1449" style="position:absolute;left:3557;top:1717;width:99;height:99" coordorigin="3557,1717" coordsize="99,99" path="m3657,1767l3652,1745,3638,1728,3619,1719,3607,1717,3585,1722,3568,1736,3559,1755,3557,1767,3562,1789,3576,1806,3595,1815,3607,1817,3629,1812,3646,1798,3655,1779,3657,1767xe" filled="f" strokecolor="#969696" strokeweight="4082emu">
              <v:path arrowok="t"/>
            </v:shape>
            <v:shape id="_x0000_s1448" style="position:absolute;left:3698;top:2125;width:99;height:99" coordorigin="3698,2125" coordsize="99,99" path="m3736,2223l3747,2225,3769,2220,3786,2206,3796,2187,3797,2175,3792,2153,3778,2136,3759,2127,3747,2125,3725,2130,3709,2144,3699,2163,3698,2175,3703,2197,3716,2214,3736,2223xe" fillcolor="#fc9172" stroked="f">
              <v:path arrowok="t"/>
            </v:shape>
            <v:shape id="_x0000_s1447" style="position:absolute;left:3698;top:2125;width:99;height:99" coordorigin="3698,2125" coordsize="99,99" path="m3797,2175l3792,2153,3778,2136,3759,2127,3747,2125,3725,2130,3709,2144,3699,2163,3698,2175,3703,2197,3716,2214,3736,2223,3747,2225,3769,2220,3786,2206,3796,2187,3797,2175xe" filled="f" strokecolor="#fc9172" strokeweight="4082emu">
              <v:path arrowok="t"/>
            </v:shape>
            <v:shape id="_x0000_s1446" style="position:absolute;left:3838;top:2317;width:99;height:99" coordorigin="3838,2317" coordsize="99,99" path="m3876,2415l3887,2416,3909,2411,3926,2397,3936,2378,3937,2366,3932,2344,3919,2328,3899,2318,3887,2317,3866,2322,3849,2335,3839,2355,3838,2366,3843,2388,3856,2405,3876,2415xe" fillcolor="#dd2d26" stroked="f">
              <v:path arrowok="t"/>
            </v:shape>
            <v:shape id="_x0000_s1445" style="position:absolute;left:3838;top:2317;width:99;height:99" coordorigin="3838,2317" coordsize="99,99" path="m3937,2366l3932,2344,3919,2328,3899,2318,3887,2317,3866,2322,3849,2335,3839,2355,3838,2366,3843,2388,3856,2405,3876,2415,3887,2416,3909,2411,3926,2397,3936,2378,3937,2366xe" filled="f" strokecolor="#dd2d26" strokeweight="4082emu">
              <v:path arrowok="t"/>
            </v:shape>
            <v:shape id="_x0000_s1444" style="position:absolute;left:3978;top:1858;width:99;height:99" coordorigin="3978,1858" coordsize="99,99" path="m4016,1956l4028,1957,4049,1952,4066,1939,4076,1919,4077,1908,4072,1886,4059,1869,4039,1859,4028,1858,4006,1863,3989,1877,3979,1896,3978,1908,3983,1930,3996,1946,4016,1956xe" fillcolor="#969696" stroked="f">
              <v:path arrowok="t"/>
            </v:shape>
            <v:shape id="_x0000_s1443" style="position:absolute;left:3978;top:1858;width:99;height:99" coordorigin="3978,1858" coordsize="99,99" path="m4077,1908l4072,1886,4059,1869,4039,1859,4028,1858,4006,1863,3989,1877,3979,1896,3978,1908,3983,1930,3996,1946,4016,1956,4028,1957,4049,1952,4066,1939,4076,1919,4077,1908xe" filled="f" strokecolor="#969696" strokeweight="4082emu">
              <v:path arrowok="t"/>
            </v:shape>
            <v:shape id="_x0000_s1442" style="position:absolute;left:4118;top:2203;width:99;height:99" coordorigin="4118,2203" coordsize="99,99" path="m4156,2301l4168,2302,4190,2297,4207,2284,4216,2264,4218,2253,4213,2231,4199,2214,4180,2204,4168,2203,4146,2208,4129,2221,4120,2241,4118,2253,4123,2274,4137,2291,4156,2301xe" fillcolor="#dd2d26" stroked="f">
              <v:path arrowok="t"/>
            </v:shape>
            <v:shape id="_x0000_s1441" style="position:absolute;left:4118;top:2203;width:99;height:99" coordorigin="4118,2203" coordsize="99,99" path="m4218,2253l4213,2231,4199,2214,4180,2204,4168,2203,4146,2208,4129,2221,4120,2241,4118,2253,4123,2274,4137,2291,4156,2301,4168,2302,4190,2297,4207,2284,4216,2264,4218,2253xe" filled="f" strokecolor="#dd2d26" strokeweight="4082emu">
              <v:path arrowok="t"/>
            </v:shape>
            <v:shape id="_x0000_s1440" style="position:absolute;left:4258;top:1985;width:99;height:99" coordorigin="4258,1985" coordsize="99,99" path="m4297,2083l4308,2084,4330,2079,4347,2066,4356,2046,4358,2035,4353,2013,4339,1996,4320,1986,4308,1985,4286,1990,4269,2004,4260,2023,4258,2035,4263,2057,4277,2073,4297,2083xe" fillcolor="#969696" stroked="f">
              <v:path arrowok="t"/>
            </v:shape>
            <v:shape id="_x0000_s1439" style="position:absolute;left:4258;top:1985;width:99;height:99" coordorigin="4258,1985" coordsize="99,99" path="m4358,2035l4353,2013,4339,1996,4320,1986,4308,1985,4286,1990,4269,2004,4260,2023,4258,2035,4263,2057,4277,2073,4297,2083,4308,2084,4330,2079,4347,2066,4356,2046,4358,2035xe" filled="f" strokecolor="#969696" strokeweight="4082emu">
              <v:path arrowok="t"/>
            </v:shape>
            <v:shape id="_x0000_s1438" style="position:absolute;left:4399;top:2095;width:99;height:99" coordorigin="4399,2095" coordsize="99,99" path="m4437,2193l4448,2194,4470,2189,4487,2176,4497,2156,4498,2145,4493,2123,4480,2106,4460,2096,4448,2095,4427,2100,4410,2113,4400,2133,4399,2145,4404,2166,4417,2183,4437,2193xe" fillcolor="#dd2d26" stroked="f">
              <v:path arrowok="t"/>
            </v:shape>
            <v:shape id="_x0000_s1437" style="position:absolute;left:4399;top:2095;width:99;height:99" coordorigin="4399,2095" coordsize="99,99" path="m4498,2145l4493,2123,4480,2106,4460,2096,4448,2095,4427,2100,4410,2113,4400,2133,4399,2145,4404,2166,4417,2183,4437,2193,4448,2194,4470,2189,4487,2176,4497,2156,4498,2145xe" filled="f" strokecolor="#dd2d26" strokeweight="4082emu">
              <v:path arrowok="t"/>
            </v:shape>
            <v:shape id="_x0000_s1436" style="position:absolute;left:4539;top:2173;width:99;height:99" coordorigin="4539,2173" coordsize="99,99" path="m4577,2271l4589,2272,4610,2267,4627,2254,4637,2234,4638,2223,4633,2201,4620,2184,4600,2174,4589,2173,4567,2178,4550,2192,4540,2211,4539,2223,4544,2245,4557,2261,4577,2271xe" fillcolor="#dd2d26" stroked="f">
              <v:path arrowok="t"/>
            </v:shape>
            <v:shape id="_x0000_s1435" style="position:absolute;left:4539;top:2173;width:99;height:99" coordorigin="4539,2173" coordsize="99,99" path="m4638,2223l4633,2201,4620,2184,4600,2174,4589,2173,4567,2178,4550,2192,4540,2211,4539,2223,4544,2245,4557,2261,4577,2271,4589,2272,4610,2267,4627,2254,4637,2234,4638,2223xe" filled="f" strokecolor="#dd2d26" strokeweight="4082emu">
              <v:path arrowok="t"/>
            </v:shape>
            <v:polyline id="_x0000_s1434" style="position:absolute" points="4410,1564,4410,3181" coordorigin="2205,782" coordsize="0,1617" filled="f" strokecolor="#969696" strokeweight="8985emu">
              <v:path arrowok="t"/>
            </v:polyline>
            <v:polyline id="_x0000_s1433" style="position:absolute" points="4690,1430,4690,3112" coordorigin="2345,715" coordsize="0,1681" filled="f" strokecolor="#969696" strokeweight="8985emu">
              <v:path arrowok="t"/>
            </v:polyline>
            <v:polyline id="_x0000_s1432" style="position:absolute" points="4970,1894,4970,3457" coordorigin="2485,947" coordsize="0,1563" filled="f" strokecolor="#969696" strokeweight="8985emu">
              <v:path arrowok="t"/>
            </v:polyline>
            <v:polyline id="_x0000_s1431" style="position:absolute" points="5250,1230,5250,2680" coordorigin="2625,615" coordsize="0,1450" filled="f" strokecolor="#969696" strokeweight="8985emu">
              <v:path arrowok="t"/>
            </v:polyline>
            <v:polyline id="_x0000_s1430" style="position:absolute" points="5532,782,5532,2093" coordorigin="2766,391" coordsize="0,1311" filled="f" strokecolor="#969696" strokeweight="8985emu">
              <v:path arrowok="t"/>
            </v:polyline>
            <v:polyline id="_x0000_s1429" style="position:absolute" points="5812,1034,5812,2461" coordorigin="2906,517" coordsize="0,1428" filled="f" strokecolor="#969696" strokeweight="8985emu">
              <v:path arrowok="t"/>
            </v:polyline>
            <v:polyline id="_x0000_s1428" style="position:absolute" points="6092,886,6092,2375" coordorigin="3046,443" coordsize="0,1489" filled="f" strokecolor="#969696" strokeweight="8884emu">
              <v:path arrowok="t"/>
            </v:polyline>
            <v:polyline id="_x0000_s1427" style="position:absolute" points="6372,1756,6372,3272" coordorigin="3186,878" coordsize="0,1517" filled="f" strokecolor="#969696" strokeweight="8884emu">
              <v:path arrowok="t"/>
            </v:polyline>
            <v:polyline id="_x0000_s1426" style="position:absolute" points="6654,2158,6654,3562" coordorigin="3327,1079" coordsize="0,1404" filled="f" strokecolor="#969696" strokeweight="8884emu">
              <v:path arrowok="t"/>
            </v:polyline>
            <v:polyline id="_x0000_s1425" style="position:absolute" points="6934,1648,6934,3052" coordorigin="3467,824" coordsize="0,1404" filled="f" strokecolor="#969696" strokeweight="8884emu">
              <v:path arrowok="t"/>
            </v:polyline>
            <v:polyline id="_x0000_s1424" style="position:absolute" points="7214,2118,7214,3534" coordorigin="3607,1059" coordsize="0,1417" filled="f" strokecolor="#969696" strokeweight="8884emu">
              <v:path arrowok="t"/>
            </v:polyline>
            <v:polyline id="_x0000_s1423" style="position:absolute" points="7494,2884,7494,4350" coordorigin="3747,1442" coordsize="0,1467" filled="f" strokecolor="#fc9172" strokeweight="8884emu">
              <v:path arrowok="t"/>
            </v:polyline>
            <v:polyline id="_x0000_s1422" style="position:absolute" points="7774,3298,7774,4733" coordorigin="3887,1649" coordsize="0,1435" filled="f" strokecolor="#dd2d26" strokeweight="8884emu">
              <v:path arrowok="t"/>
            </v:polyline>
            <v:polyline id="_x0000_s1421" style="position:absolute" points="8056,2474,8056,3816" coordorigin="4028,1237" coordsize="0,1342" filled="f" strokecolor="#969696" strokeweight="8884emu">
              <v:path arrowok="t"/>
            </v:polyline>
            <v:polyline id="_x0000_s1420" style="position:absolute" points="8336,3244,8336,4505" coordorigin="4168,1622" coordsize="0,1260" filled="f" strokecolor="#dd2d26" strokeweight="8884emu">
              <v:path arrowok="t"/>
            </v:polyline>
            <v:polyline id="_x0000_s1419" style="position:absolute" points="8616,2792,8616,4069" coordorigin="4308,1396" coordsize="0,1277" filled="f" strokecolor="#969696" strokeweight="8884emu">
              <v:path arrowok="t"/>
            </v:polyline>
            <v:polyline id="_x0000_s1418" style="position:absolute" points="8896,3102,8896,4289" coordorigin="4448,1551" coordsize="0,1187" filled="f" strokecolor="#dd2d26" strokeweight="8884emu">
              <v:path arrowok="t"/>
            </v:polyline>
            <v:polyline id="_x0000_s1417" style="position:absolute" points="9178,3134,9178,4446" coordorigin="4589,1567" coordsize="0,1312" filled="f" strokecolor="#dd2d26" strokeweight="8884emu">
              <v:path arrowok="t"/>
            </v:polyline>
            <v:shape id="_x0000_s1416" style="position:absolute;left:2121;top:-35;width:2552;height:299" coordorigin="2121,-35" coordsize="2552,299" path="m4673,-35l2121,-35,2121,264,4673,264,4673,-35xe" fillcolor="#ccc" stroked="f">
              <v:path arrowok="t"/>
            </v:shape>
            <v:polyline id="_x0000_s1415" style="position:absolute" points="6794,-70,4242,-70,4242,229,6794,229,6794,-70" coordorigin="2121,-35" coordsize="2552,299" filled="f" strokecolor="#7f7f7f" strokeweight="2041emu">
              <v:path arrowok="t"/>
            </v:polyline>
            <w10:wrap anchorx="page"/>
          </v:group>
        </w:pict>
      </w:r>
      <w:r>
        <w:pict w14:anchorId="392F58D5">
          <v:group id="_x0000_s1342" style="position:absolute;left:0;text-align:left;margin-left:255pt;margin-top:-1.85pt;width:128.1pt;height:162.55pt;z-index:-5282;mso-position-horizontal-relative:page" coordorigin="5100,-37" coordsize="2562,3251">
            <v:polyline id="_x0000_s1413" style="position:absolute" points="12762,528,10210,528,10210,3475,12762,3475,12762,528" coordorigin="5105,264" coordsize="2552,2946" filled="f" strokeweight="4082emu">
              <v:path arrowok="t"/>
            </v:polyline>
            <v:polyline id="_x0000_s1412" style="position:absolute" points="10210,5162,12762,5162" coordorigin="5105,2581" coordsize="2552,0" filled="f" strokecolor="#f9f9f9" strokeweight="6126emu">
              <v:path arrowok="t"/>
            </v:polyline>
            <v:polyline id="_x0000_s1411" style="position:absolute" points="10210,3692,12762,3692" coordorigin="5105,1846" coordsize="2552,0" filled="f" strokecolor="#f9f9f9" strokeweight="6126emu">
              <v:path arrowok="t"/>
            </v:polyline>
            <v:polyline id="_x0000_s1410" style="position:absolute" points="10210,2220,12762,2220" coordorigin="5105,1110" coordsize="2552,0" filled="f" strokecolor="#f9f9f9" strokeweight="6126emu">
              <v:path arrowok="t"/>
            </v:polyline>
            <v:polyline id="_x0000_s1409" style="position:absolute" points="10210,748,12762,748" coordorigin="5105,374" coordsize="2552,0" filled="f" strokecolor="#f9f9f9" strokeweight="6126emu">
              <v:path arrowok="t"/>
            </v:polyline>
            <v:polyline id="_x0000_s1408" style="position:absolute" points="10210,5898,12762,5898" coordorigin="5105,2949" coordsize="2552,0" filled="f" strokecolor="#e5e5e5" strokeweight="2041emu">
              <v:path arrowok="t"/>
            </v:polyline>
            <v:polyline id="_x0000_s1407" style="position:absolute" points="10210,4426,12762,4426" coordorigin="5105,2213" coordsize="2552,0" filled="f" strokecolor="#e5e5e5" strokeweight="2041emu">
              <v:path arrowok="t"/>
            </v:polyline>
            <v:polyline id="_x0000_s1406" style="position:absolute" points="10210,2956,12762,2956" coordorigin="5105,1478" coordsize="2552,0" filled="f" strokecolor="#e5e5e5" strokeweight="2041emu">
              <v:path arrowok="t"/>
            </v:polyline>
            <v:polyline id="_x0000_s1405" style="position:absolute" points="10210,1484,12762,1484" coordorigin="5105,742" coordsize="2552,0" filled="f" strokecolor="#e5e5e5" strokeweight="2041emu">
              <v:path arrowok="t"/>
            </v:polyline>
            <v:polyline id="_x0000_s1404" style="position:absolute" points="10378,528,10378,3475" coordorigin="5189,264" coordsize="0,2946" filled="f" strokecolor="#e5e5e5" strokeweight="2041emu">
              <v:path arrowok="t"/>
            </v:polyline>
            <v:polyline id="_x0000_s1403" style="position:absolute" points="11500,528,11500,3475" coordorigin="5750,264" coordsize="0,2946" filled="f" strokecolor="#e5e5e5" strokeweight="2041emu">
              <v:path arrowok="t"/>
            </v:polyline>
            <v:polyline id="_x0000_s1402" style="position:absolute" points="12622,528,12622,3475" coordorigin="6311,264" coordsize="0,2946" filled="f" strokecolor="#e5e5e5" strokeweight="2041emu">
              <v:path arrowok="t"/>
            </v:polyline>
            <v:polyline id="_x0000_s1401" style="position:absolute" points="13742,528,13742,3475" coordorigin="6871,264" coordsize="0,2946" filled="f" strokecolor="#e5e5e5" strokeweight="2041emu">
              <v:path arrowok="t"/>
            </v:polyline>
            <v:polyline id="_x0000_s1400" style="position:absolute" points="14864,528,14864,3475" coordorigin="7432,264" coordsize="0,2946" filled="f" strokecolor="#e5e5e5" strokeweight="2041emu">
              <v:path arrowok="t"/>
            </v:polyline>
            <v:polyline id="_x0000_s1399" style="position:absolute" points="10210,2956,12762,2956" coordorigin="5105,1478" coordsize="2552,0" filled="f" strokeweight="6126emu">
              <v:stroke dashstyle="dash"/>
              <v:path arrowok="t"/>
            </v:polyline>
            <v:shape id="_x0000_s1398" style="position:absolute;left:5139;top:1393;width:99;height:99" coordorigin="5139,1393" coordsize="99,99" path="m5177,1491l5189,1493,5211,1488,5227,1474,5237,1455,5238,1443,5233,1421,5220,1404,5200,1395,5189,1393,5167,1398,5150,1412,5140,1431,5139,1443,5144,1465,5158,1482,5177,1491xe" fillcolor="#969696" stroked="f">
              <v:path arrowok="t"/>
            </v:shape>
            <v:shape id="_x0000_s1397" style="position:absolute;left:5139;top:1393;width:99;height:99" coordorigin="5139,1393" coordsize="99,99" path="m5238,1443l5233,1421,5220,1404,5200,1395,5189,1393,5167,1398,5150,1412,5140,1431,5139,1443,5144,1465,5158,1482,5177,1491,5189,1493,5211,1488,5227,1474,5237,1455,5238,1443xe" filled="f" strokecolor="#969696" strokeweight="4082emu">
              <v:path arrowok="t"/>
            </v:shape>
            <v:shape id="_x0000_s1396" style="position:absolute;left:5279;top:1139;width:99;height:99" coordorigin="5279,1139" coordsize="99,99" path="m5317,1237l5329,1238,5351,1233,5368,1220,5377,1200,5379,1189,5374,1167,5360,1150,5341,1140,5329,1139,5307,1144,5290,1157,5281,1177,5279,1189,5284,1210,5298,1227,5317,1237xe" fillcolor="#969696" stroked="f">
              <v:path arrowok="t"/>
            </v:shape>
            <v:shape id="_x0000_s1395" style="position:absolute;left:5279;top:1139;width:99;height:99" coordorigin="5279,1139" coordsize="99,99" path="m5379,1189l5374,1167,5360,1150,5341,1140,5329,1139,5307,1144,5290,1157,5281,1177,5279,1189,5284,1210,5298,1227,5317,1237,5329,1238,5351,1233,5368,1220,5377,1200,5379,1189xe" filled="f" strokecolor="#969696" strokeweight="4082emu">
              <v:path arrowok="t"/>
            </v:shape>
            <v:shape id="_x0000_s1394" style="position:absolute;left:5419;top:1629;width:99;height:99" coordorigin="5419,1629" coordsize="99,99" path="m5458,1727l5469,1728,5491,1723,5508,1710,5517,1690,5519,1678,5514,1657,5500,1640,5481,1630,5469,1629,5447,1634,5431,1647,5421,1667,5419,1678,5425,1700,5438,1717,5458,1727xe" fillcolor="#969696" stroked="f">
              <v:path arrowok="t"/>
            </v:shape>
            <v:shape id="_x0000_s1393" style="position:absolute;left:5419;top:1629;width:99;height:99" coordorigin="5419,1629" coordsize="99,99" path="m5519,1678l5514,1657,5500,1640,5481,1630,5469,1629,5447,1634,5431,1647,5421,1667,5419,1678,5425,1700,5438,1717,5458,1727,5469,1728,5491,1723,5508,1710,5517,1690,5519,1678xe" filled="f" strokecolor="#969696" strokeweight="4082emu">
              <v:path arrowok="t"/>
            </v:shape>
            <v:shape id="_x0000_s1392" style="position:absolute;left:5560;top:1478;width:99;height:99" coordorigin="5560,1478" coordsize="99,99" path="m5598,1576l5609,1577,5631,1572,5648,1559,5658,1539,5659,1527,5654,1506,5641,1489,5621,1479,5609,1478,5588,1483,5571,1496,5561,1516,5560,1527,5565,1549,5578,1566,5598,1576xe" fillcolor="#969696" stroked="f">
              <v:path arrowok="t"/>
            </v:shape>
            <v:shape id="_x0000_s1391" style="position:absolute;left:5560;top:1478;width:99;height:99" coordorigin="5560,1478" coordsize="99,99" path="m5659,1527l5654,1506,5641,1489,5621,1479,5609,1478,5588,1483,5571,1496,5561,1516,5560,1527,5565,1549,5578,1566,5598,1576,5609,1577,5631,1572,5648,1559,5658,1539,5659,1527xe" filled="f" strokecolor="#969696" strokeweight="4082emu">
              <v:path arrowok="t"/>
            </v:shape>
            <v:shape id="_x0000_s1390" style="position:absolute;left:5700;top:1221;width:99;height:99" coordorigin="5700,1221" coordsize="99,99" path="m5738,1319l5750,1320,5771,1315,5788,1302,5798,1282,5799,1270,5794,1249,5781,1232,5761,1222,5750,1221,5728,1226,5711,1239,5701,1259,5700,1270,5705,1292,5718,1309,5738,1319xe" fillcolor="#969696" stroked="f">
              <v:path arrowok="t"/>
            </v:shape>
            <v:shape id="_x0000_s1389" style="position:absolute;left:5700;top:1221;width:99;height:99" coordorigin="5700,1221" coordsize="99,99" path="m5799,1270l5794,1249,5781,1232,5761,1222,5750,1221,5728,1226,5711,1239,5701,1259,5700,1270,5705,1292,5718,1309,5738,1319,5750,1320,5771,1315,5788,1302,5798,1282,5799,1270xe" filled="f" strokecolor="#969696" strokeweight="4082emu">
              <v:path arrowok="t"/>
            </v:shape>
            <v:shape id="_x0000_s1388" style="position:absolute;left:5840;top:1306;width:99;height:99" coordorigin="5840,1306" coordsize="99,99" path="m5878,1404l5890,1406,5912,1401,5929,1387,5938,1368,5940,1356,5935,1334,5921,1317,5901,1308,5890,1306,5868,1311,5851,1325,5842,1344,5840,1356,5845,1378,5859,1395,5878,1404xe" fillcolor="#969696" stroked="f">
              <v:path arrowok="t"/>
            </v:shape>
            <v:shape id="_x0000_s1387" style="position:absolute;left:5840;top:1306;width:99;height:99" coordorigin="5840,1306" coordsize="99,99" path="m5940,1356l5935,1334,5921,1317,5901,1308,5890,1306,5868,1311,5851,1325,5842,1344,5840,1356,5845,1378,5859,1395,5878,1404,5890,1406,5912,1401,5929,1387,5938,1368,5940,1356xe" filled="f" strokecolor="#969696" strokeweight="4082emu">
              <v:path arrowok="t"/>
            </v:shape>
            <v:shape id="_x0000_s1386" style="position:absolute;left:5980;top:1131;width:99;height:99" coordorigin="5980,1131" coordsize="99,99" path="m6018,1229l6030,1231,6052,1226,6069,1212,6078,1193,6080,1181,6075,1159,6061,1142,6042,1133,6030,1131,6008,1136,5991,1150,5982,1169,5980,1181,5985,1203,5999,1220,6018,1229xe" fillcolor="#969696" stroked="f">
              <v:path arrowok="t"/>
            </v:shape>
            <v:shape id="_x0000_s1385" style="position:absolute;left:5980;top:1131;width:99;height:99" coordorigin="5980,1131" coordsize="99,99" path="m6080,1181l6075,1159,6061,1142,6042,1133,6030,1131,6008,1136,5991,1150,5982,1169,5980,1181,5985,1203,5999,1220,6018,1229,6030,1231,6052,1226,6069,1212,6078,1193,6080,1181xe" filled="f" strokecolor="#969696" strokeweight="4082emu">
              <v:path arrowok="t"/>
            </v:shape>
            <v:shape id="_x0000_s1384" style="position:absolute;left:6121;top:1532;width:99;height:99" coordorigin="6121,1532" coordsize="99,99" path="m6159,1630l6170,1631,6192,1626,6209,1613,6219,1593,6220,1581,6215,1560,6202,1543,6182,1533,6170,1532,6149,1537,6132,1550,6122,1570,6121,1581,6126,1603,6139,1620,6159,1630xe" fillcolor="#969696" stroked="f">
              <v:path arrowok="t"/>
            </v:shape>
            <v:shape id="_x0000_s1383" style="position:absolute;left:6121;top:1532;width:99;height:99" coordorigin="6121,1532" coordsize="99,99" path="m6220,1581l6215,1560,6202,1543,6182,1533,6170,1532,6149,1537,6132,1550,6122,1570,6121,1581,6126,1603,6139,1620,6159,1630,6170,1631,6192,1626,6209,1613,6219,1593,6220,1581xe" filled="f" strokecolor="#969696" strokeweight="4082emu">
              <v:path arrowok="t"/>
            </v:shape>
            <v:shape id="_x0000_s1382" style="position:absolute;left:6261;top:1586;width:99;height:99" coordorigin="6261,1586" coordsize="99,99" path="m6299,1684l6311,1686,6332,1681,6349,1667,6359,1648,6360,1636,6355,1614,6342,1597,6322,1588,6311,1586,6289,1591,6272,1605,6262,1625,6261,1636,6266,1658,6279,1675,6299,1684xe" fillcolor="#969696" stroked="f">
              <v:path arrowok="t"/>
            </v:shape>
            <v:shape id="_x0000_s1381" style="position:absolute;left:6261;top:1586;width:99;height:99" coordorigin="6261,1586" coordsize="99,99" path="m6360,1636l6355,1614,6342,1597,6322,1588,6311,1586,6289,1591,6272,1605,6262,1625,6261,1636,6266,1658,6279,1675,6299,1684,6311,1686,6332,1681,6349,1667,6359,1648,6360,1636xe" filled="f" strokecolor="#969696" strokeweight="4082emu">
              <v:path arrowok="t"/>
            </v:shape>
            <v:shape id="_x0000_s1380" style="position:absolute;left:6401;top:1444;width:99;height:99" coordorigin="6401,1444" coordsize="99,99" path="m6439,1542l6451,1544,6473,1539,6489,1525,6499,1505,6500,1494,6495,1472,6482,1455,6462,1446,6451,1444,6429,1449,6412,1463,6402,1482,6401,1494,6406,1516,6420,1533,6439,1542xe" fillcolor="#969696" stroked="f">
              <v:path arrowok="t"/>
            </v:shape>
            <v:shape id="_x0000_s1379" style="position:absolute;left:6401;top:1444;width:99;height:99" coordorigin="6401,1444" coordsize="99,99" path="m6500,1494l6495,1472,6482,1455,6462,1446,6451,1444,6429,1449,6412,1463,6402,1482,6401,1494,6406,1516,6420,1533,6439,1542,6451,1544,6473,1539,6489,1525,6499,1505,6500,1494xe" filled="f" strokecolor="#969696" strokeweight="4082emu">
              <v:path arrowok="t"/>
            </v:shape>
            <v:shape id="_x0000_s1378" style="position:absolute;left:6541;top:1650;width:99;height:99" coordorigin="6541,1650" coordsize="99,99" path="m6579,1748l6591,1749,6613,1744,6630,1731,6639,1711,6641,1700,6636,1678,6622,1661,6603,1651,6591,1650,6569,1655,6552,1668,6543,1688,6541,1700,6546,1721,6560,1738,6579,1748xe" fillcolor="#969696" stroked="f">
              <v:path arrowok="t"/>
            </v:shape>
            <v:shape id="_x0000_s1377" style="position:absolute;left:6541;top:1650;width:99;height:99" coordorigin="6541,1650" coordsize="99,99" path="m6641,1700l6636,1678,6622,1661,6603,1651,6591,1650,6569,1655,6552,1668,6543,1688,6541,1700,6546,1721,6560,1738,6579,1748,6591,1749,6613,1744,6630,1731,6639,1711,6641,1700xe" filled="f" strokecolor="#969696" strokeweight="4082emu">
              <v:path arrowok="t"/>
            </v:shape>
            <v:shape id="_x0000_s1376" style="position:absolute;left:6682;top:1727;width:99;height:99" coordorigin="6682,1727" coordsize="99,99" path="m6720,1825l6731,1826,6753,1821,6770,1807,6780,1788,6781,1776,6776,1754,6762,1738,6743,1728,6731,1727,6709,1732,6693,1745,6683,1765,6682,1776,6687,1798,6700,1815,6720,1825xe" fillcolor="#969696" stroked="f">
              <v:path arrowok="t"/>
            </v:shape>
            <v:shape id="_x0000_s1375" style="position:absolute;left:6682;top:1727;width:99;height:99" coordorigin="6682,1727" coordsize="99,99" path="m6781,1776l6776,1754,6762,1738,6743,1728,6731,1727,6709,1732,6693,1745,6683,1765,6682,1776,6687,1798,6700,1815,6720,1825,6731,1826,6753,1821,6770,1807,6780,1788,6781,1776xe" filled="f" strokecolor="#969696" strokeweight="4082emu">
              <v:path arrowok="t"/>
            </v:shape>
            <v:shape id="_x0000_s1374" style="position:absolute;left:6822;top:1789;width:99;height:99" coordorigin="6822,1789" coordsize="99,99" path="m6860,1887l6871,1888,6893,1883,6910,1870,6920,1850,6921,1839,6916,1817,6903,1800,6883,1790,6871,1789,6850,1794,6833,1808,6823,1827,6822,1839,6827,1861,6840,1877,6860,1887xe" fillcolor="#969696" stroked="f">
              <v:path arrowok="t"/>
            </v:shape>
            <v:shape id="_x0000_s1373" style="position:absolute;left:6822;top:1789;width:99;height:99" coordorigin="6822,1789" coordsize="99,99" path="m6921,1839l6916,1817,6903,1800,6883,1790,6871,1789,6850,1794,6833,1808,6823,1827,6822,1839,6827,1861,6840,1877,6860,1887,6871,1888,6893,1883,6910,1870,6920,1850,6921,1839xe" filled="f" strokecolor="#969696" strokeweight="4082emu">
              <v:path arrowok="t"/>
            </v:shape>
            <v:shape id="_x0000_s1372" style="position:absolute;left:6962;top:1786;width:99;height:99" coordorigin="6962,1786" coordsize="99,99" path="m7000,1884l7012,1886,7033,1881,7050,1867,7060,1848,7061,1836,7056,1814,7043,1797,7023,1788,7012,1786,6990,1791,6973,1805,6963,1824,6962,1836,6967,1858,6980,1875,7000,1884xe" fillcolor="#969696" stroked="f">
              <v:path arrowok="t"/>
            </v:shape>
            <v:shape id="_x0000_s1371" style="position:absolute;left:6962;top:1786;width:99;height:99" coordorigin="6962,1786" coordsize="99,99" path="m7061,1836l7056,1814,7043,1797,7023,1788,7012,1786,6990,1791,6973,1805,6963,1824,6962,1836,6967,1858,6980,1875,7000,1884,7012,1886,7033,1881,7050,1867,7060,1848,7061,1836xe" filled="f" strokecolor="#969696" strokeweight="4082emu">
              <v:path arrowok="t"/>
            </v:shape>
            <v:shape id="_x0000_s1370" style="position:absolute;left:7102;top:2485;width:99;height:99" coordorigin="7102,2485" coordsize="99,99" path="m7140,2583l7152,2584,7174,2579,7191,2566,7200,2546,7202,2535,7197,2513,7183,2496,7164,2486,7152,2485,7130,2490,7113,2504,7104,2523,7102,2535,7107,2557,7121,2573,7140,2583xe" fillcolor="#dd2d26" stroked="f">
              <v:path arrowok="t"/>
            </v:shape>
            <v:shape id="_x0000_s1369" style="position:absolute;left:7102;top:2485;width:99;height:99" coordorigin="7102,2485" coordsize="99,99" path="m7202,2535l7197,2513,7183,2496,7164,2486,7152,2485,7130,2490,7113,2504,7104,2523,7102,2535,7107,2557,7121,2573,7140,2583,7152,2584,7174,2579,7191,2566,7200,2546,7202,2535xe" filled="f" strokecolor="#dd2d26" strokeweight="4082emu">
              <v:path arrowok="t"/>
            </v:shape>
            <v:shape id="_x0000_s1368" style="position:absolute;left:7242;top:2065;width:99;height:99" coordorigin="7242,2065" coordsize="99,99" path="m7280,2163l7292,2164,7314,2159,7331,2145,7340,2126,7342,2114,7337,2092,7323,2076,7304,2066,7292,2065,7270,2070,7253,2083,7244,2103,7242,2114,7247,2136,7261,2153,7280,2163xe" fillcolor="#dd2d26" stroked="f">
              <v:path arrowok="t"/>
            </v:shape>
            <v:shape id="_x0000_s1367" style="position:absolute;left:7242;top:2065;width:99;height:99" coordorigin="7242,2065" coordsize="99,99" path="m7342,2114l7337,2092,7323,2076,7304,2066,7292,2065,7270,2070,7253,2083,7244,2103,7242,2114,7247,2136,7261,2153,7280,2163,7292,2164,7314,2159,7331,2145,7340,2126,7342,2114xe" filled="f" strokecolor="#dd2d26" strokeweight="4082emu">
              <v:path arrowok="t"/>
            </v:shape>
            <v:shape id="_x0000_s1366" style="position:absolute;left:7383;top:2150;width:99;height:99" coordorigin="7383,2150" coordsize="99,99" path="m7421,2248l7432,2249,7454,2244,7471,2231,7481,2211,7482,2200,7477,2178,7464,2161,7444,2151,7432,2150,7411,2155,7394,2168,7384,2188,7383,2200,7388,2221,7401,2238,7421,2248xe" fillcolor="#dd2d26" stroked="f">
              <v:path arrowok="t"/>
            </v:shape>
            <v:shape id="_x0000_s1365" style="position:absolute;left:7383;top:2150;width:99;height:99" coordorigin="7383,2150" coordsize="99,99" path="m7482,2200l7477,2178,7464,2161,7444,2151,7432,2150,7411,2155,7394,2168,7384,2188,7383,2200,7388,2221,7401,2238,7421,2248,7432,2249,7454,2244,7471,2231,7481,2211,7482,2200xe" filled="f" strokecolor="#dd2d26" strokeweight="4082emu">
              <v:path arrowok="t"/>
            </v:shape>
            <v:shape id="_x0000_s1364" style="position:absolute;left:7523;top:2151;width:99;height:99" coordorigin="7523,2151" coordsize="99,99" path="m7561,2249l7573,2251,7594,2246,7611,2232,7621,2213,7622,2201,7617,2179,7604,2162,7584,2153,7573,2151,7551,2156,7534,2170,7524,2189,7523,2201,7528,2223,7541,2240,7561,2249xe" fillcolor="#dd2d26" stroked="f">
              <v:path arrowok="t"/>
            </v:shape>
            <v:shape id="_x0000_s1363" style="position:absolute;left:7523;top:2151;width:99;height:99" coordorigin="7523,2151" coordsize="99,99" path="m7622,2201l7617,2179,7604,2162,7584,2153,7573,2151,7551,2156,7534,2170,7524,2189,7523,2201,7528,2223,7541,2240,7561,2249,7573,2251,7594,2246,7611,2232,7621,2213,7622,2201xe" filled="f" strokecolor="#dd2d26" strokeweight="4082emu">
              <v:path arrowok="t"/>
            </v:shape>
            <v:polyline id="_x0000_s1362" style="position:absolute" points="10378,1422,10378,2886" coordorigin="5189,711" coordsize="0,1464" filled="f" strokecolor="#969696" strokeweight="8884emu">
              <v:path arrowok="t"/>
            </v:polyline>
            <v:polyline id="_x0000_s1361" style="position:absolute" points="10658,782,10658,2377" coordorigin="5329,391" coordsize="0,1595" filled="f" strokecolor="#969696" strokeweight="8884emu">
              <v:path arrowok="t"/>
            </v:polyline>
            <v:polyline id="_x0000_s1360" style="position:absolute" points="10938,1944,10938,3356" coordorigin="5469,972" coordsize="0,1412" filled="f" strokecolor="#969696" strokeweight="8884emu">
              <v:path arrowok="t"/>
            </v:polyline>
            <v:polyline id="_x0000_s1359" style="position:absolute" points="11218,1728,11218,3055" coordorigin="5609,864" coordsize="0,1327" filled="f" strokecolor="#969696" strokeweight="8884emu">
              <v:path arrowok="t"/>
            </v:polyline>
            <v:polyline id="_x0000_s1358" style="position:absolute" points="11500,1364,11500,2541" coordorigin="5750,682" coordsize="0,1177" filled="f" strokecolor="#969696" strokeweight="8884emu">
              <v:path arrowok="t"/>
            </v:polyline>
            <v:polyline id="_x0000_s1357" style="position:absolute" points="11780,1356,11780,2712" coordorigin="5890,678" coordsize="0,1356" filled="f" strokecolor="#969696" strokeweight="8884emu">
              <v:path arrowok="t"/>
            </v:polyline>
            <v:polyline id="_x0000_s1356" style="position:absolute" points="12060,932,12060,2362" coordorigin="6030,466" coordsize="0,1430" filled="f" strokecolor="#969696" strokeweight="8884emu">
              <v:path arrowok="t"/>
            </v:polyline>
            <v:polyline id="_x0000_s1355" style="position:absolute" points="12340,1750,12340,3163" coordorigin="6170,875" coordsize="0,1413" filled="f" strokecolor="#969696" strokeweight="8884emu">
              <v:path arrowok="t"/>
            </v:polyline>
            <v:polyline id="_x0000_s1354" style="position:absolute" points="12622,2002,12622,3272" coordorigin="6311,1001" coordsize="0,1270" filled="f" strokecolor="#969696" strokeweight="8884emu">
              <v:path arrowok="t"/>
            </v:polyline>
            <v:polyline id="_x0000_s1353" style="position:absolute" points="12902,1730,12902,2988" coordorigin="6451,865" coordsize="0,1259" filled="f" strokecolor="#969696" strokeweight="8884emu">
              <v:path arrowok="t"/>
            </v:polyline>
            <v:polyline id="_x0000_s1352" style="position:absolute" points="13182,2156,13182,3399" coordorigin="6591,1078" coordsize="0,1243" filled="f" strokecolor="#969696" strokeweight="8884emu">
              <v:path arrowok="t"/>
            </v:polyline>
            <v:polyline id="_x0000_s1351" style="position:absolute" points="13462,2258,13462,3552" coordorigin="6731,1129" coordsize="0,1294" filled="f" strokecolor="#969696" strokeweight="8884emu">
              <v:path arrowok="t"/>
            </v:polyline>
            <v:polyline id="_x0000_s1350" style="position:absolute" points="13742,2366,13742,3678" coordorigin="6871,1183" coordsize="0,1312" filled="f" strokecolor="#969696" strokeweight="8884emu">
              <v:path arrowok="t"/>
            </v:polyline>
            <v:polyline id="_x0000_s1349" style="position:absolute" points="14024,2462,14024,3672" coordorigin="7012,1231" coordsize="0,1210" filled="f" strokecolor="#969696" strokeweight="8884emu">
              <v:path arrowok="t"/>
            </v:polyline>
            <v:polyline id="_x0000_s1348" style="position:absolute" points="14304,3972,14304,5070" coordorigin="7152,1986" coordsize="0,1098" filled="f" strokecolor="#dd2d26" strokeweight="8884emu">
              <v:path arrowok="t"/>
            </v:polyline>
            <v:polyline id="_x0000_s1347" style="position:absolute" points="14584,3082,14584,4229" coordorigin="7292,1541" coordsize="0,1147" filled="f" strokecolor="#dd2d26" strokeweight="8884emu">
              <v:path arrowok="t"/>
            </v:polyline>
            <v:polyline id="_x0000_s1346" style="position:absolute" points="14864,3336,14864,4399" coordorigin="7432,1668" coordsize="0,1064" filled="f" strokecolor="#dd2d26" strokeweight="8884emu">
              <v:path arrowok="t"/>
            </v:polyline>
            <v:polyline id="_x0000_s1345" style="position:absolute" points="15146,3238,15146,4402" coordorigin="7573,1619" coordsize="0,1165" filled="f" strokecolor="#dd2d26" strokeweight="8884emu">
              <v:path arrowok="t"/>
            </v:polyline>
            <v:shape id="_x0000_s1344" style="position:absolute;left:5105;top:-35;width:2552;height:299" coordorigin="5105,-35" coordsize="2552,299" path="m7657,-35l5105,-35,5105,264,7657,264,7657,-35xe" fillcolor="#ccc" stroked="f">
              <v:path arrowok="t"/>
            </v:shape>
            <v:polyline id="_x0000_s1343" style="position:absolute" points="12762,-70,10210,-70,10210,229,12762,229,12762,-70" coordorigin="5105,-35" coordsize="2552,299" filled="f" strokecolor="#7f7f7f" strokeweight="2041emu">
              <v:path arrowok="t"/>
            </v:polyline>
            <w10:wrap anchorx="page"/>
          </v:group>
        </w:pict>
      </w:r>
      <w:r>
        <w:pict w14:anchorId="686FC7EE">
          <v:group id="_x0000_s1270" style="position:absolute;left:0;text-align:left;margin-left:404.2pt;margin-top:-1.85pt;width:128.1pt;height:162.55pt;z-index:-5281;mso-position-horizontal-relative:page" coordorigin="8084,-37" coordsize="2562,3251">
            <v:polyline id="_x0000_s1341" style="position:absolute" points="18730,528,16178,528,16178,3475,18730,3475,18730,528" coordorigin="8089,264" coordsize="2552,2946" filled="f" strokeweight="4082emu">
              <v:path arrowok="t"/>
            </v:polyline>
            <v:polyline id="_x0000_s1340" style="position:absolute" points="16178,5414,18730,5414" coordorigin="8089,2707" coordsize="2552,0" filled="f" strokecolor="#f9f9f9" strokeweight="6126emu">
              <v:path arrowok="t"/>
            </v:polyline>
            <v:polyline id="_x0000_s1339" style="position:absolute" points="16178,3830,18730,3830" coordorigin="8089,1915" coordsize="2552,0" filled="f" strokecolor="#f9f9f9" strokeweight="6126emu">
              <v:path arrowok="t"/>
            </v:polyline>
            <v:polyline id="_x0000_s1338" style="position:absolute" points="16178,2244,18730,2244" coordorigin="8089,1122" coordsize="2552,0" filled="f" strokecolor="#f9f9f9" strokeweight="6126emu">
              <v:path arrowok="t"/>
            </v:polyline>
            <v:polyline id="_x0000_s1337" style="position:absolute" points="16178,660,18730,660" coordorigin="8089,330" coordsize="2552,0" filled="f" strokecolor="#f9f9f9" strokeweight="6126emu">
              <v:path arrowok="t"/>
            </v:polyline>
            <v:polyline id="_x0000_s1336" style="position:absolute" points="16178,6206,18730,6206" coordorigin="8089,3103" coordsize="2552,0" filled="f" strokecolor="#e5e5e5" strokeweight="2041emu">
              <v:path arrowok="t"/>
            </v:polyline>
            <v:polyline id="_x0000_s1335" style="position:absolute" points="16178,4622,18730,4622" coordorigin="8089,2311" coordsize="2552,0" filled="f" strokecolor="#e5e5e5" strokeweight="2041emu">
              <v:path arrowok="t"/>
            </v:polyline>
            <v:polyline id="_x0000_s1334" style="position:absolute" points="16178,3036,18730,3036" coordorigin="8089,1518" coordsize="2552,0" filled="f" strokecolor="#e5e5e5" strokeweight="2041emu">
              <v:path arrowok="t"/>
            </v:polyline>
            <v:polyline id="_x0000_s1333" style="position:absolute" points="16178,1452,18730,1452" coordorigin="8089,726" coordsize="2552,0" filled="f" strokecolor="#e5e5e5" strokeweight="2041emu">
              <v:path arrowok="t"/>
            </v:polyline>
            <v:polyline id="_x0000_s1332" style="position:absolute" points="16346,528,16346,3475" coordorigin="8173,264" coordsize="0,2946" filled="f" strokecolor="#e5e5e5" strokeweight="2041emu">
              <v:path arrowok="t"/>
            </v:polyline>
            <v:polyline id="_x0000_s1331" style="position:absolute" points="17468,528,17468,3475" coordorigin="8734,264" coordsize="0,2946" filled="f" strokecolor="#e5e5e5" strokeweight="2041emu">
              <v:path arrowok="t"/>
            </v:polyline>
            <v:polyline id="_x0000_s1330" style="position:absolute" points="18590,528,18590,3475" coordorigin="9295,264" coordsize="0,2946" filled="f" strokecolor="#e5e5e5" strokeweight="2041emu">
              <v:path arrowok="t"/>
            </v:polyline>
            <v:polyline id="_x0000_s1329" style="position:absolute" points="19712,528,19712,3475" coordorigin="9856,264" coordsize="0,2946" filled="f" strokecolor="#e5e5e5" strokeweight="2041emu">
              <v:path arrowok="t"/>
            </v:polyline>
            <v:polyline id="_x0000_s1328" style="position:absolute" points="20832,528,20832,3475" coordorigin="10416,264" coordsize="0,2946" filled="f" strokecolor="#e5e5e5" strokeweight="2041emu">
              <v:path arrowok="t"/>
            </v:polyline>
            <v:polyline id="_x0000_s1327" style="position:absolute" points="16178,3036,18730,3036" coordorigin="8089,1518" coordsize="2552,0" filled="f" strokeweight="6126emu">
              <v:stroke dashstyle="dash"/>
              <v:path arrowok="t"/>
            </v:polyline>
            <v:shape id="_x0000_s1326" style="position:absolute;left:8123;top:1416;width:99;height:99" coordorigin="8123,1416" coordsize="99,99" path="m8161,1514l8173,1515,8195,1510,8211,1497,8221,1477,8223,1466,8218,1444,8204,1427,8184,1417,8173,1416,8151,1421,8134,1434,8125,1454,8123,1466,8128,1487,8142,1504,8161,1514xe" fillcolor="#969696" stroked="f">
              <v:path arrowok="t"/>
            </v:shape>
            <v:shape id="_x0000_s1325" style="position:absolute;left:8123;top:1416;width:99;height:99" coordorigin="8123,1416" coordsize="99,99" path="m8223,1466l8218,1444,8204,1427,8184,1417,8173,1416,8151,1421,8134,1434,8125,1454,8123,1466,8128,1487,8142,1504,8161,1514,8173,1515,8195,1510,8211,1497,8221,1477,8223,1466xe" filled="f" strokecolor="#969696" strokeweight="4082emu">
              <v:path arrowok="t"/>
            </v:shape>
            <v:shape id="_x0000_s1324" style="position:absolute;left:8263;top:1176;width:99;height:99" coordorigin="8263,1176" coordsize="99,99" path="m8301,1274l8313,1275,8335,1270,8352,1257,8361,1237,8363,1225,8358,1204,8344,1187,8325,1177,8313,1176,8291,1181,8274,1194,8265,1214,8263,1225,8268,1247,8282,1264,8301,1274xe" fillcolor="#969696" stroked="f">
              <v:path arrowok="t"/>
            </v:shape>
            <v:shape id="_x0000_s1323" style="position:absolute;left:8263;top:1176;width:99;height:99" coordorigin="8263,1176" coordsize="99,99" path="m8363,1225l8358,1204,8344,1187,8325,1177,8313,1176,8291,1181,8274,1194,8265,1214,8263,1225,8268,1247,8282,1264,8301,1274,8313,1275,8335,1270,8352,1257,8361,1237,8363,1225xe" filled="f" strokecolor="#969696" strokeweight="4082emu">
              <v:path arrowok="t"/>
            </v:shape>
            <v:shape id="_x0000_s1322" style="position:absolute;left:8404;top:1638;width:99;height:99" coordorigin="8404,1638" coordsize="99,99" path="m8442,1736l8453,1737,8475,1732,8492,1719,8502,1699,8503,1687,8498,1666,8484,1649,8465,1639,8453,1638,8432,1643,8415,1656,8405,1676,8404,1687,8409,1709,8422,1726,8442,1736xe" fillcolor="#969696" stroked="f">
              <v:path arrowok="t"/>
            </v:shape>
            <v:shape id="_x0000_s1321" style="position:absolute;left:8404;top:1638;width:99;height:99" coordorigin="8404,1638" coordsize="99,99" path="m8503,1687l8498,1666,8484,1649,8465,1639,8453,1638,8432,1643,8415,1656,8405,1676,8404,1687,8409,1709,8422,1726,8442,1736,8453,1737,8475,1732,8492,1719,8502,1699,8503,1687xe" filled="f" strokecolor="#969696" strokeweight="4082emu">
              <v:path arrowok="t"/>
            </v:shape>
            <v:shape id="_x0000_s1320" style="position:absolute;left:8544;top:1559;width:99;height:99" coordorigin="8544,1559" coordsize="99,99" path="m8582,1657l8594,1658,8615,1653,8632,1640,8642,1620,8643,1609,8638,1587,8625,1570,8605,1560,8594,1559,8572,1564,8555,1577,8545,1597,8544,1609,8549,1630,8562,1647,8582,1657xe" fillcolor="#969696" stroked="f">
              <v:path arrowok="t"/>
            </v:shape>
            <v:shape id="_x0000_s1319" style="position:absolute;left:8544;top:1559;width:99;height:99" coordorigin="8544,1559" coordsize="99,99" path="m8643,1609l8638,1587,8625,1570,8605,1560,8594,1559,8572,1564,8555,1577,8545,1597,8544,1609,8549,1630,8562,1647,8582,1657,8594,1658,8615,1653,8632,1640,8642,1620,8643,1609xe" filled="f" strokecolor="#969696" strokeweight="4082emu">
              <v:path arrowok="t"/>
            </v:shape>
            <v:shape id="_x0000_s1318" style="position:absolute;left:8684;top:1234;width:99;height:99" coordorigin="8684,1234" coordsize="99,99" path="m8722,1332l8734,1334,8756,1329,8772,1315,8782,1295,8783,1284,8778,1262,8765,1245,8745,1236,8734,1234,8712,1239,8695,1253,8685,1272,8684,1284,8689,1306,8703,1322,8722,1332xe" fillcolor="#969696" stroked="f">
              <v:path arrowok="t"/>
            </v:shape>
            <v:shape id="_x0000_s1317" style="position:absolute;left:8684;top:1234;width:99;height:99" coordorigin="8684,1234" coordsize="99,99" path="m8783,1284l8778,1262,8765,1245,8745,1236,8734,1234,8712,1239,8695,1253,8685,1272,8684,1284,8689,1306,8703,1322,8722,1332,8734,1334,8756,1329,8772,1315,8782,1295,8783,1284xe" filled="f" strokecolor="#969696" strokeweight="4082emu">
              <v:path arrowok="t"/>
            </v:shape>
            <v:shape id="_x0000_s1316" style="position:absolute;left:8824;top:1397;width:99;height:99" coordorigin="8824,1397" coordsize="99,99" path="m8862,1495l8874,1496,8896,1491,8913,1478,8922,1458,8924,1447,8919,1425,8905,1408,8886,1398,8874,1397,8852,1402,8835,1415,8826,1435,8824,1447,8829,1468,8843,1485,8862,1495xe" fillcolor="#969696" stroked="f">
              <v:path arrowok="t"/>
            </v:shape>
            <v:shape id="_x0000_s1315" style="position:absolute;left:8824;top:1397;width:99;height:99" coordorigin="8824,1397" coordsize="99,99" path="m8924,1447l8919,1425,8905,1408,8886,1398,8874,1397,8852,1402,8835,1415,8826,1435,8824,1447,8829,1468,8843,1485,8862,1495,8874,1496,8896,1491,8913,1478,8922,1458,8924,1447xe" filled="f" strokecolor="#969696" strokeweight="4082emu">
              <v:path arrowok="t"/>
            </v:shape>
            <v:shape id="_x0000_s1314" style="position:absolute;left:8964;top:1267;width:99;height:99" coordorigin="8964,1267" coordsize="99,99" path="m9003,1365l9014,1366,9036,1361,9053,1348,9062,1328,9064,1317,9059,1295,9045,1278,9026,1268,9014,1267,8992,1272,8976,1285,8966,1305,8964,1317,8969,1338,8983,1355,9003,1365xe" fillcolor="#969696" stroked="f">
              <v:path arrowok="t"/>
            </v:shape>
            <v:shape id="_x0000_s1313" style="position:absolute;left:8964;top:1267;width:99;height:99" coordorigin="8964,1267" coordsize="99,99" path="m9064,1317l9059,1295,9045,1278,9026,1268,9014,1267,8992,1272,8976,1285,8966,1305,8964,1317,8969,1338,8983,1355,9003,1365,9014,1366,9036,1361,9053,1348,9062,1328,9064,1317xe" filled="f" strokecolor="#969696" strokeweight="4082emu">
              <v:path arrowok="t"/>
            </v:shape>
            <v:shape id="_x0000_s1312" style="position:absolute;left:9105;top:1688;width:99;height:99" coordorigin="9105,1688" coordsize="99,99" path="m9143,1786l9154,1788,9176,1783,9193,1769,9203,1750,9204,1738,9199,1716,9186,1699,9166,1690,9154,1688,9133,1693,9116,1707,9106,1726,9105,1738,9110,1760,9123,1777,9143,1786xe" fillcolor="#969696" stroked="f">
              <v:path arrowok="t"/>
            </v:shape>
            <v:shape id="_x0000_s1311" style="position:absolute;left:9105;top:1688;width:99;height:99" coordorigin="9105,1688" coordsize="99,99" path="m9204,1738l9199,1716,9186,1699,9166,1690,9154,1688,9133,1693,9116,1707,9106,1726,9105,1738,9110,1760,9123,1777,9143,1786,9154,1788,9176,1783,9193,1769,9203,1750,9204,1738xe" filled="f" strokecolor="#969696" strokeweight="4082emu">
              <v:path arrowok="t"/>
            </v:shape>
            <v:shape id="_x0000_s1310" style="position:absolute;left:9245;top:1653;width:99;height:99" coordorigin="9245,1653" coordsize="99,99" path="m9283,1751l9295,1752,9316,1747,9333,1734,9343,1714,9344,1702,9339,1681,9326,1664,9306,1654,9295,1653,9273,1658,9256,1671,9246,1691,9245,1702,9250,1724,9263,1741,9283,1751xe" fillcolor="#969696" stroked="f">
              <v:path arrowok="t"/>
            </v:shape>
            <v:shape id="_x0000_s1309" style="position:absolute;left:9245;top:1653;width:99;height:99" coordorigin="9245,1653" coordsize="99,99" path="m9344,1702l9339,1681,9326,1664,9306,1654,9295,1653,9273,1658,9256,1671,9246,1691,9245,1702,9250,1724,9263,1741,9283,1751,9295,1752,9316,1747,9333,1734,9343,1714,9344,1702xe" filled="f" strokecolor="#969696" strokeweight="4082emu">
              <v:path arrowok="t"/>
            </v:shape>
            <v:shape id="_x0000_s1308" style="position:absolute;left:9385;top:1469;width:99;height:99" coordorigin="9385,1469" coordsize="99,99" path="m9423,1567l9435,1568,9457,1563,9474,1549,9483,1530,9485,1518,9480,1497,9466,1480,9446,1470,9435,1469,9413,1474,9396,1487,9387,1507,9385,1518,9390,1540,9404,1557,9423,1567xe" fillcolor="#969696" stroked="f">
              <v:path arrowok="t"/>
            </v:shape>
            <v:shape id="_x0000_s1307" style="position:absolute;left:9385;top:1469;width:99;height:99" coordorigin="9385,1469" coordsize="99,99" path="m9485,1518l9480,1497,9466,1480,9446,1470,9435,1469,9413,1474,9396,1487,9387,1507,9385,1518,9390,1540,9404,1557,9423,1567,9435,1568,9457,1563,9474,1549,9483,1530,9485,1518xe" filled="f" strokecolor="#969696" strokeweight="4082emu">
              <v:path arrowok="t"/>
            </v:shape>
            <v:shape id="_x0000_s1306" style="position:absolute;left:9525;top:1681;width:99;height:99" coordorigin="9525,1681" coordsize="99,99" path="m9563,1779l9575,1781,9597,1776,9614,1762,9623,1743,9625,1731,9620,1709,9606,1692,9587,1683,9575,1681,9553,1686,9536,1700,9527,1719,9525,1731,9530,1753,9544,1770,9563,1779xe" fillcolor="#969696" stroked="f">
              <v:path arrowok="t"/>
            </v:shape>
            <v:shape id="_x0000_s1305" style="position:absolute;left:9525;top:1681;width:99;height:99" coordorigin="9525,1681" coordsize="99,99" path="m9625,1731l9620,1709,9606,1692,9587,1683,9575,1681,9553,1686,9536,1700,9527,1719,9525,1731,9530,1753,9544,1770,9563,1779,9575,1781,9597,1776,9614,1762,9623,1743,9625,1731xe" filled="f" strokecolor="#969696" strokeweight="4082emu">
              <v:path arrowok="t"/>
            </v:shape>
            <v:shape id="_x0000_s1304" style="position:absolute;left:9666;top:1708;width:99;height:99" coordorigin="9666,1708" coordsize="99,99" path="m9704,1806l9715,1808,9737,1803,9754,1789,9764,1770,9765,1758,9760,1736,9747,1719,9727,1710,9715,1708,9694,1713,9677,1727,9667,1746,9666,1758,9671,1780,9684,1797,9704,1806xe" fillcolor="#969696" stroked="f">
              <v:path arrowok="t"/>
            </v:shape>
            <v:shape id="_x0000_s1303" style="position:absolute;left:9666;top:1708;width:99;height:99" coordorigin="9666,1708" coordsize="99,99" path="m9765,1758l9760,1736,9747,1719,9727,1710,9715,1708,9694,1713,9677,1727,9667,1746,9666,1758,9671,1780,9684,1797,9704,1806,9715,1808,9737,1803,9754,1789,9764,1770,9765,1758xe" filled="f" strokecolor="#969696" strokeweight="4082emu">
              <v:path arrowok="t"/>
            </v:shape>
            <v:shape id="_x0000_s1302" style="position:absolute;left:9806;top:1767;width:99;height:99" coordorigin="9806,1767" coordsize="99,99" path="m9844,1865l9856,1867,9877,1862,9894,1848,9904,1829,9905,1817,9900,1795,9887,1778,9867,1769,9856,1767,9834,1772,9817,1786,9807,1805,9806,1817,9811,1839,9824,1856,9844,1865xe" fillcolor="#969696" stroked="f">
              <v:path arrowok="t"/>
            </v:shape>
            <v:shape id="_x0000_s1301" style="position:absolute;left:9806;top:1767;width:99;height:99" coordorigin="9806,1767" coordsize="99,99" path="m9905,1817l9900,1795,9887,1778,9867,1769,9856,1767,9834,1772,9817,1786,9807,1805,9806,1817,9811,1839,9824,1856,9844,1865,9856,1867,9877,1862,9894,1848,9904,1829,9905,1817xe" filled="f" strokecolor="#969696" strokeweight="4082emu">
              <v:path arrowok="t"/>
            </v:shape>
            <v:shape id="_x0000_s1300" style="position:absolute;left:9946;top:1763;width:99;height:99" coordorigin="9946,1763" coordsize="99,99" path="m9984,1861l9996,1863,10018,1858,10034,1844,10044,1825,10045,1813,10040,1791,10027,1774,10007,1765,9996,1763,9974,1768,9957,1782,9947,1801,9946,1813,9951,1835,9965,1852,9984,1861xe" fillcolor="#969696" stroked="f">
              <v:path arrowok="t"/>
            </v:shape>
            <v:shape id="_x0000_s1299" style="position:absolute;left:9946;top:1763;width:99;height:99" coordorigin="9946,1763" coordsize="99,99" path="m10045,1813l10040,1791,10027,1774,10007,1765,9996,1763,9974,1768,9957,1782,9947,1801,9946,1813,9951,1835,9965,1852,9984,1861,9996,1863,10018,1858,10034,1844,10044,1825,10045,1813xe" filled="f" strokecolor="#969696" strokeweight="4082emu">
              <v:path arrowok="t"/>
            </v:shape>
            <v:shape id="_x0000_s1298" style="position:absolute;left:10086;top:2246;width:99;height:99" coordorigin="10086,2246" coordsize="99,99" path="m10124,2344l10136,2346,10158,2341,10175,2327,10184,2308,10186,2296,10181,2274,10167,2257,10148,2248,10136,2246,10114,2251,10097,2265,10088,2284,10086,2296,10091,2318,10105,2335,10124,2344xe" fillcolor="#dd2d26" stroked="f">
              <v:path arrowok="t"/>
            </v:shape>
            <v:shape id="_x0000_s1297" style="position:absolute;left:10086;top:2246;width:99;height:99" coordorigin="10086,2246" coordsize="99,99" path="m10186,2296l10181,2274,10167,2257,10148,2248,10136,2246,10114,2251,10097,2265,10088,2284,10086,2296,10091,2318,10105,2335,10124,2344,10136,2346,10158,2341,10175,2327,10184,2308,10186,2296xe" filled="f" strokecolor="#dd2d26" strokeweight="4082emu">
              <v:path arrowok="t"/>
            </v:shape>
            <v:shape id="_x0000_s1296" style="position:absolute;left:10226;top:1988;width:99;height:99" coordorigin="10226,1988" coordsize="99,99" path="m10265,2086l10276,2087,10298,2082,10315,2068,10325,2049,10326,2037,10321,2015,10307,1999,10288,1989,10276,1988,10254,1993,10238,2006,10228,2026,10226,2037,10232,2059,10245,2076,10265,2086xe" fillcolor="#fc9172" stroked="f">
              <v:path arrowok="t"/>
            </v:shape>
            <v:shape id="_x0000_s1295" style="position:absolute;left:10226;top:1988;width:99;height:99" coordorigin="10226,1988" coordsize="99,99" path="m10326,2037l10321,2015,10307,1999,10288,1989,10276,1988,10254,1993,10238,2006,10228,2026,10226,2037,10232,2059,10245,2076,10265,2086,10276,2087,10298,2082,10315,2068,10325,2049,10326,2037xe" filled="f" strokecolor="#fc9172" strokeweight="4082emu">
              <v:path arrowok="t"/>
            </v:shape>
            <v:shape id="_x0000_s1294" style="position:absolute;left:10367;top:2178;width:99;height:99" coordorigin="10367,2178" coordsize="99,99" path="m10405,2276l10416,2278,10438,2273,10455,2259,10465,2240,10466,2228,10461,2206,10448,2189,10428,2180,10416,2178,10395,2183,10378,2197,10368,2216,10367,2228,10372,2250,10385,2267,10405,2276xe" fillcolor="#dd2d26" stroked="f">
              <v:path arrowok="t"/>
            </v:shape>
            <v:shape id="_x0000_s1293" style="position:absolute;left:10367;top:2178;width:99;height:99" coordorigin="10367,2178" coordsize="99,99" path="m10466,2228l10461,2206,10448,2189,10428,2180,10416,2178,10395,2183,10378,2197,10368,2216,10367,2228,10372,2250,10385,2267,10405,2276,10416,2278,10438,2273,10455,2259,10465,2240,10466,2228xe" filled="f" strokecolor="#dd2d26" strokeweight="4082emu">
              <v:path arrowok="t"/>
            </v:shape>
            <v:shape id="_x0000_s1292" style="position:absolute;left:10507;top:2390;width:99;height:99" coordorigin="10507,2390" coordsize="99,99" path="m10545,2488l10557,2489,10578,2484,10595,2471,10605,2451,10606,2440,10601,2418,10588,2401,10568,2391,10557,2390,10535,2395,10518,2408,10508,2428,10507,2440,10512,2461,10525,2478,10545,2488xe" fillcolor="#dd2d26" stroked="f">
              <v:path arrowok="t"/>
            </v:shape>
            <v:shape id="_x0000_s1291" style="position:absolute;left:10507;top:2390;width:99;height:99" coordorigin="10507,2390" coordsize="99,99" path="m10606,2440l10601,2418,10588,2401,10568,2391,10557,2390,10535,2395,10518,2408,10508,2428,10507,2440,10512,2461,10525,2478,10545,2488,10557,2489,10578,2484,10595,2471,10605,2451,10606,2440xe" filled="f" strokecolor="#dd2d26" strokeweight="4082emu">
              <v:path arrowok="t"/>
            </v:shape>
            <v:polyline id="_x0000_s1290" style="position:absolute" points="16346,1360,16346,2931" coordorigin="8173,680" coordsize="0,1571" filled="f" strokecolor="#969696" strokeweight="8985emu">
              <v:path arrowok="t"/>
            </v:polyline>
            <v:polyline id="_x0000_s1289" style="position:absolute" points="16626,782,16626,2450" coordorigin="8313,391" coordsize="0,1668" filled="f" strokecolor="#969696" strokeweight="8985emu">
              <v:path arrowok="t"/>
            </v:polyline>
            <v:polyline id="_x0000_s1288" style="position:absolute" points="16906,1832,16906,3375" coordorigin="8453,916" coordsize="0,1543" filled="f" strokecolor="#969696" strokeweight="8985emu">
              <v:path arrowok="t"/>
            </v:polyline>
            <v:polyline id="_x0000_s1287" style="position:absolute" points="17188,1792,17188,3218" coordorigin="8594,896" coordsize="0,1426" filled="f" strokecolor="#969696" strokeweight="8985emu">
              <v:path arrowok="t"/>
            </v:polyline>
            <v:polyline id="_x0000_s1286" style="position:absolute" points="17468,1310,17468,2568" coordorigin="8734,655" coordsize="0,1258" filled="f" strokecolor="#969696" strokeweight="8985emu">
              <v:path arrowok="t"/>
            </v:polyline>
            <v:polyline id="_x0000_s1285" style="position:absolute" points="17748,1434,17748,2893" coordorigin="8874,717" coordsize="0,1458" filled="f" strokecolor="#969696" strokeweight="8985emu">
              <v:path arrowok="t"/>
            </v:polyline>
            <v:polyline id="_x0000_s1284" style="position:absolute" points="18028,1066,18028,2633" coordorigin="9014,533" coordsize="0,1567" filled="f" strokecolor="#969696" strokeweight="8985emu">
              <v:path arrowok="t"/>
            </v:polyline>
            <v:polyline id="_x0000_s1283" style="position:absolute" points="18308,1932,18308,3475" coordorigin="9154,966" coordsize="0,1543" filled="f" strokecolor="#969696" strokeweight="8985emu">
              <v:path arrowok="t"/>
            </v:polyline>
            <v:polyline id="_x0000_s1282" style="position:absolute" points="18590,2028,18590,3405" coordorigin="9295,1014" coordsize="0,1376" filled="f" strokecolor="#969696" strokeweight="8884emu">
              <v:path arrowok="t"/>
            </v:polyline>
            <v:polyline id="_x0000_s1281" style="position:absolute" points="18870,1670,18870,3037" coordorigin="9435,835" coordsize="0,1367" filled="f" strokecolor="#969696" strokeweight="8884emu">
              <v:path arrowok="t"/>
            </v:polyline>
            <v:polyline id="_x0000_s1280" style="position:absolute" points="19150,2112,19150,3463" coordorigin="9575,1056" coordsize="0,1351" filled="f" strokecolor="#969696" strokeweight="8884emu">
              <v:path arrowok="t"/>
            </v:polyline>
            <v:polyline id="_x0000_s1279" style="position:absolute" points="19430,2104,19430,3515" coordorigin="9715,1052" coordsize="0,1411" filled="f" strokecolor="#969696" strokeweight="8884emu">
              <v:path arrowok="t"/>
            </v:polyline>
            <v:polyline id="_x0000_s1278" style="position:absolute" points="19710,2200,19710,3634" coordorigin="9855,1100" coordsize="0,1434" filled="f" strokecolor="#969696" strokeweight="8884emu">
              <v:path arrowok="t"/>
            </v:polyline>
            <v:polyline id="_x0000_s1277" style="position:absolute" points="19992,2338,19992,3626" coordorigin="9996,1169" coordsize="0,1287" filled="f" strokecolor="#969696" strokeweight="8884emu">
              <v:path arrowok="t"/>
            </v:polyline>
            <v:polyline id="_x0000_s1276" style="position:absolute" points="20272,3362,20272,4592" coordorigin="10136,1681" coordsize="0,1230" filled="f" strokecolor="#dd2d26" strokeweight="8884emu">
              <v:path arrowok="t"/>
            </v:polyline>
            <v:polyline id="_x0000_s1275" style="position:absolute" points="20552,2844,20552,4074" coordorigin="10276,1422" coordsize="0,1230" filled="f" strokecolor="#fc9172" strokeweight="8884emu">
              <v:path arrowok="t"/>
            </v:polyline>
            <v:polyline id="_x0000_s1274" style="position:absolute" points="20832,3286,20832,4456" coordorigin="10416,1643" coordsize="0,1170" filled="f" strokecolor="#dd2d26" strokeweight="8884emu">
              <v:path arrowok="t"/>
            </v:polyline>
            <v:polyline id="_x0000_s1273" style="position:absolute" points="21114,3590,21114,4879" coordorigin="10557,1795" coordsize="0,1288" filled="f" strokecolor="#dd2d26" strokeweight="8884emu">
              <v:path arrowok="t"/>
            </v:polyline>
            <v:shape id="_x0000_s1272" style="position:absolute;left:8089;top:-35;width:2552;height:299" coordorigin="8089,-35" coordsize="2552,299" path="m10641,-35l8089,-35,8089,264,10641,264,10641,-35xe" fillcolor="#ccc" stroked="f">
              <v:path arrowok="t"/>
            </v:shape>
            <v:polyline id="_x0000_s1271" style="position:absolute" points="18730,-70,16178,-70,16178,229,18730,229,18730,-70" coordorigin="8089,-35" coordsize="2552,299" filled="f" strokecolor="#7f7f7f" strokeweight="2041emu">
              <v:path arrowok="t"/>
            </v:polyline>
            <w10:wrap anchorx="page"/>
          </v:group>
        </w:pict>
      </w:r>
      <w:r>
        <w:pict w14:anchorId="2355EC86">
          <v:shape id="_x0000_s1269" type="#_x0000_t136" style="position:absolute;left:0;text-align:left;margin-left:336.65pt;margin-top:162.4pt;width:18.1pt;height:9.25pt;rotation:315;z-index:-5275;mso-position-horizontal-relative:page" fillcolor="black" stroked="f">
            <o:extrusion v:ext="view" autorotationcenter="t"/>
            <v:textpath style="font-family:&quot;&amp;quot&quot;;font-size:9pt;v-text-kern:t;mso-text-shadow:auto" string="2008"/>
            <w10:wrap anchorx="page"/>
          </v:shape>
        </w:pict>
      </w:r>
      <w:r w:rsidR="006C1B1D">
        <w:rPr>
          <w:color w:val="191919"/>
          <w:sz w:val="18"/>
          <w:szCs w:val="18"/>
        </w:rPr>
        <w:t>ICSID</w:t>
      </w:r>
      <w:r w:rsidR="006C1B1D">
        <w:rPr>
          <w:color w:val="191919"/>
          <w:spacing w:val="43"/>
          <w:sz w:val="18"/>
          <w:szCs w:val="18"/>
        </w:rPr>
        <w:t xml:space="preserve"> </w:t>
      </w:r>
      <w:r w:rsidR="006C1B1D">
        <w:rPr>
          <w:color w:val="191919"/>
          <w:sz w:val="18"/>
          <w:szCs w:val="18"/>
        </w:rPr>
        <w:t xml:space="preserve">(past </w:t>
      </w:r>
      <w:r w:rsidR="006C1B1D">
        <w:rPr>
          <w:color w:val="191919"/>
          <w:spacing w:val="23"/>
          <w:sz w:val="18"/>
          <w:szCs w:val="18"/>
        </w:rPr>
        <w:t xml:space="preserve"> </w:t>
      </w:r>
      <w:r w:rsidR="006C1B1D">
        <w:rPr>
          <w:color w:val="191919"/>
          <w:spacing w:val="-5"/>
          <w:w w:val="141"/>
          <w:sz w:val="18"/>
          <w:szCs w:val="18"/>
        </w:rPr>
        <w:t>t</w:t>
      </w:r>
      <w:r w:rsidR="006C1B1D">
        <w:rPr>
          <w:color w:val="191919"/>
          <w:spacing w:val="-5"/>
          <w:sz w:val="18"/>
          <w:szCs w:val="18"/>
        </w:rPr>
        <w:t>w</w:t>
      </w:r>
      <w:r w:rsidR="006C1B1D">
        <w:rPr>
          <w:color w:val="191919"/>
          <w:sz w:val="18"/>
          <w:szCs w:val="18"/>
        </w:rPr>
        <w:t>o</w:t>
      </w:r>
      <w:r w:rsidR="006C1B1D">
        <w:rPr>
          <w:color w:val="191919"/>
          <w:spacing w:val="15"/>
          <w:sz w:val="18"/>
          <w:szCs w:val="18"/>
        </w:rPr>
        <w:t xml:space="preserve"> </w:t>
      </w:r>
      <w:r w:rsidR="006C1B1D">
        <w:rPr>
          <w:color w:val="191919"/>
          <w:spacing w:val="-5"/>
          <w:sz w:val="18"/>
          <w:szCs w:val="18"/>
        </w:rPr>
        <w:t>y</w:t>
      </w:r>
      <w:r w:rsidR="006C1B1D">
        <w:rPr>
          <w:color w:val="191919"/>
          <w:sz w:val="18"/>
          <w:szCs w:val="18"/>
        </w:rPr>
        <w:t xml:space="preserve">ears)                         </w:t>
      </w:r>
      <w:r w:rsidR="006C1B1D">
        <w:rPr>
          <w:color w:val="191919"/>
          <w:spacing w:val="13"/>
          <w:sz w:val="18"/>
          <w:szCs w:val="18"/>
        </w:rPr>
        <w:t xml:space="preserve"> </w:t>
      </w:r>
      <w:r w:rsidR="006C1B1D">
        <w:rPr>
          <w:color w:val="191919"/>
          <w:sz w:val="18"/>
          <w:szCs w:val="18"/>
        </w:rPr>
        <w:t>ICSID</w:t>
      </w:r>
      <w:r w:rsidR="006C1B1D">
        <w:rPr>
          <w:color w:val="191919"/>
          <w:spacing w:val="43"/>
          <w:sz w:val="18"/>
          <w:szCs w:val="18"/>
        </w:rPr>
        <w:t xml:space="preserve"> </w:t>
      </w:r>
      <w:r w:rsidR="006C1B1D">
        <w:rPr>
          <w:color w:val="191919"/>
          <w:sz w:val="18"/>
          <w:szCs w:val="18"/>
        </w:rPr>
        <w:t xml:space="preserve">(past </w:t>
      </w:r>
      <w:r w:rsidR="006C1B1D">
        <w:rPr>
          <w:color w:val="191919"/>
          <w:spacing w:val="23"/>
          <w:sz w:val="18"/>
          <w:szCs w:val="18"/>
        </w:rPr>
        <w:t xml:space="preserve"> </w:t>
      </w:r>
      <w:r w:rsidR="006C1B1D">
        <w:rPr>
          <w:color w:val="191919"/>
          <w:sz w:val="18"/>
          <w:szCs w:val="18"/>
        </w:rPr>
        <w:t>fi</w:t>
      </w:r>
      <w:r w:rsidR="006C1B1D">
        <w:rPr>
          <w:color w:val="191919"/>
          <w:spacing w:val="-5"/>
          <w:sz w:val="18"/>
          <w:szCs w:val="18"/>
        </w:rPr>
        <w:t>v</w:t>
      </w:r>
      <w:r w:rsidR="006C1B1D">
        <w:rPr>
          <w:color w:val="191919"/>
          <w:sz w:val="18"/>
          <w:szCs w:val="18"/>
        </w:rPr>
        <w:t>e</w:t>
      </w:r>
      <w:r w:rsidR="006C1B1D">
        <w:rPr>
          <w:color w:val="191919"/>
          <w:spacing w:val="13"/>
          <w:sz w:val="18"/>
          <w:szCs w:val="18"/>
        </w:rPr>
        <w:t xml:space="preserve"> </w:t>
      </w:r>
      <w:r w:rsidR="006C1B1D">
        <w:rPr>
          <w:color w:val="191919"/>
          <w:spacing w:val="-5"/>
          <w:sz w:val="18"/>
          <w:szCs w:val="18"/>
        </w:rPr>
        <w:t>y</w:t>
      </w:r>
      <w:r w:rsidR="006C1B1D">
        <w:rPr>
          <w:color w:val="191919"/>
          <w:sz w:val="18"/>
          <w:szCs w:val="18"/>
        </w:rPr>
        <w:t xml:space="preserve">ears)                          </w:t>
      </w:r>
      <w:r w:rsidR="006C1B1D">
        <w:rPr>
          <w:color w:val="191919"/>
          <w:spacing w:val="42"/>
          <w:sz w:val="18"/>
          <w:szCs w:val="18"/>
        </w:rPr>
        <w:t xml:space="preserve"> </w:t>
      </w:r>
      <w:r w:rsidR="006C1B1D">
        <w:rPr>
          <w:color w:val="191919"/>
          <w:w w:val="109"/>
          <w:sz w:val="18"/>
          <w:szCs w:val="18"/>
        </w:rPr>
        <w:t>Cu</w:t>
      </w:r>
      <w:r w:rsidR="006C1B1D">
        <w:rPr>
          <w:color w:val="191919"/>
          <w:spacing w:val="-5"/>
          <w:w w:val="109"/>
          <w:sz w:val="18"/>
          <w:szCs w:val="18"/>
        </w:rPr>
        <w:t>m</w:t>
      </w:r>
      <w:r w:rsidR="006C1B1D">
        <w:rPr>
          <w:color w:val="191919"/>
          <w:w w:val="109"/>
          <w:sz w:val="18"/>
          <w:szCs w:val="18"/>
        </w:rPr>
        <w:t>ulati</w:t>
      </w:r>
      <w:r w:rsidR="006C1B1D">
        <w:rPr>
          <w:color w:val="191919"/>
          <w:spacing w:val="-5"/>
          <w:w w:val="109"/>
          <w:sz w:val="18"/>
          <w:szCs w:val="18"/>
        </w:rPr>
        <w:t>v</w:t>
      </w:r>
      <w:r w:rsidR="006C1B1D">
        <w:rPr>
          <w:color w:val="191919"/>
          <w:w w:val="109"/>
          <w:sz w:val="18"/>
          <w:szCs w:val="18"/>
        </w:rPr>
        <w:t>e</w:t>
      </w:r>
      <w:r w:rsidR="006C1B1D">
        <w:rPr>
          <w:color w:val="191919"/>
          <w:spacing w:val="18"/>
          <w:w w:val="109"/>
          <w:sz w:val="18"/>
          <w:szCs w:val="18"/>
        </w:rPr>
        <w:t xml:space="preserve"> </w:t>
      </w:r>
      <w:r w:rsidR="006C1B1D">
        <w:rPr>
          <w:color w:val="191919"/>
          <w:w w:val="106"/>
          <w:sz w:val="18"/>
          <w:szCs w:val="18"/>
        </w:rPr>
        <w:t>ICSID</w:t>
      </w:r>
      <w:r w:rsidR="006C1B1D">
        <w:rPr>
          <w:color w:val="191919"/>
          <w:w w:val="142"/>
          <w:position w:val="-3"/>
          <w:sz w:val="12"/>
          <w:szCs w:val="12"/>
        </w:rPr>
        <w:t>t</w:t>
      </w:r>
      <w:r w:rsidR="006C1B1D">
        <w:rPr>
          <w:rFonts w:ascii="Segoe UI Symbol" w:eastAsia="Segoe UI Symbol" w:hAnsi="Segoe UI Symbol" w:cs="Segoe UI Symbol"/>
          <w:color w:val="191919"/>
          <w:w w:val="124"/>
          <w:position w:val="-3"/>
          <w:sz w:val="12"/>
          <w:szCs w:val="12"/>
        </w:rPr>
        <w:t>−</w:t>
      </w:r>
      <w:r w:rsidR="006C1B1D">
        <w:rPr>
          <w:color w:val="191919"/>
          <w:w w:val="109"/>
          <w:position w:val="-3"/>
          <w:sz w:val="12"/>
          <w:szCs w:val="12"/>
        </w:rPr>
        <w:t>1</w:t>
      </w:r>
    </w:p>
    <w:p w14:paraId="46599CB3" w14:textId="77777777" w:rsidR="000A768D" w:rsidRDefault="000A768D">
      <w:pPr>
        <w:spacing w:before="8" w:line="100" w:lineRule="exact"/>
        <w:rPr>
          <w:sz w:val="11"/>
          <w:szCs w:val="11"/>
        </w:rPr>
      </w:pPr>
    </w:p>
    <w:p w14:paraId="76DD4708" w14:textId="77777777" w:rsidR="000A768D" w:rsidRDefault="000A768D">
      <w:pPr>
        <w:spacing w:line="200" w:lineRule="exact"/>
        <w:sectPr w:rsidR="000A768D">
          <w:pgSz w:w="12240" w:h="15840"/>
          <w:pgMar w:top="1200" w:right="1320" w:bottom="280" w:left="1340" w:header="1007" w:footer="0" w:gutter="0"/>
          <w:cols w:space="720"/>
        </w:sectPr>
      </w:pPr>
    </w:p>
    <w:p w14:paraId="21FAED1A" w14:textId="77777777" w:rsidR="000A768D" w:rsidRDefault="006C1B1D">
      <w:pPr>
        <w:spacing w:before="30"/>
        <w:ind w:left="462" w:right="-48"/>
        <w:rPr>
          <w:sz w:val="18"/>
          <w:szCs w:val="18"/>
        </w:rPr>
      </w:pPr>
      <w:r>
        <w:rPr>
          <w:w w:val="102"/>
          <w:sz w:val="18"/>
          <w:szCs w:val="18"/>
        </w:rPr>
        <w:lastRenderedPageBreak/>
        <w:t>0.2</w:t>
      </w:r>
    </w:p>
    <w:p w14:paraId="3266C734" w14:textId="77777777" w:rsidR="000A768D" w:rsidRDefault="006C1B1D">
      <w:pPr>
        <w:spacing w:before="81"/>
        <w:ind w:right="-48"/>
        <w:rPr>
          <w:sz w:val="18"/>
          <w:szCs w:val="18"/>
        </w:rPr>
      </w:pPr>
      <w:r>
        <w:br w:type="column"/>
      </w:r>
      <w:r>
        <w:rPr>
          <w:w w:val="102"/>
          <w:sz w:val="18"/>
          <w:szCs w:val="18"/>
        </w:rPr>
        <w:lastRenderedPageBreak/>
        <w:t>0.2</w:t>
      </w:r>
    </w:p>
    <w:p w14:paraId="2BF4D7AE" w14:textId="77777777" w:rsidR="000A768D" w:rsidRDefault="006C1B1D">
      <w:pPr>
        <w:spacing w:before="65"/>
        <w:rPr>
          <w:sz w:val="18"/>
          <w:szCs w:val="18"/>
        </w:rPr>
        <w:sectPr w:rsidR="000A768D">
          <w:type w:val="continuous"/>
          <w:pgSz w:w="12240" w:h="15840"/>
          <w:pgMar w:top="1320" w:right="1320" w:bottom="280" w:left="1340" w:header="720" w:footer="720" w:gutter="0"/>
          <w:cols w:num="3" w:space="720" w:equalWidth="0">
            <w:col w:w="694" w:space="2752"/>
            <w:col w:w="232" w:space="2752"/>
            <w:col w:w="3150"/>
          </w:cols>
        </w:sectPr>
      </w:pPr>
      <w:r>
        <w:br w:type="column"/>
      </w:r>
      <w:r>
        <w:rPr>
          <w:w w:val="102"/>
          <w:sz w:val="18"/>
          <w:szCs w:val="18"/>
        </w:rPr>
        <w:lastRenderedPageBreak/>
        <w:t>0.2</w:t>
      </w:r>
    </w:p>
    <w:p w14:paraId="6B02F41E" w14:textId="77777777" w:rsidR="000A768D" w:rsidRDefault="000A768D">
      <w:pPr>
        <w:spacing w:line="200" w:lineRule="exact"/>
      </w:pPr>
    </w:p>
    <w:p w14:paraId="6B5C0ECB" w14:textId="77777777" w:rsidR="000A768D" w:rsidRDefault="000A768D">
      <w:pPr>
        <w:spacing w:before="18" w:line="280" w:lineRule="exact"/>
        <w:rPr>
          <w:sz w:val="28"/>
          <w:szCs w:val="28"/>
        </w:rPr>
        <w:sectPr w:rsidR="000A768D">
          <w:type w:val="continuous"/>
          <w:pgSz w:w="12240" w:h="15840"/>
          <w:pgMar w:top="1320" w:right="1320" w:bottom="280" w:left="1340" w:header="720" w:footer="720" w:gutter="0"/>
          <w:cols w:space="720"/>
        </w:sectPr>
      </w:pPr>
    </w:p>
    <w:p w14:paraId="45B0712A" w14:textId="77777777" w:rsidR="000A768D" w:rsidRDefault="006C1B1D">
      <w:pPr>
        <w:spacing w:before="69"/>
        <w:ind w:left="462" w:right="-48"/>
        <w:rPr>
          <w:sz w:val="18"/>
          <w:szCs w:val="18"/>
        </w:rPr>
      </w:pPr>
      <w:r>
        <w:rPr>
          <w:w w:val="102"/>
          <w:sz w:val="18"/>
          <w:szCs w:val="18"/>
        </w:rPr>
        <w:lastRenderedPageBreak/>
        <w:t>0.0</w:t>
      </w:r>
    </w:p>
    <w:p w14:paraId="1CF235FF" w14:textId="77777777" w:rsidR="000A768D" w:rsidRDefault="006C1B1D">
      <w:pPr>
        <w:spacing w:before="30"/>
        <w:ind w:right="-48"/>
        <w:rPr>
          <w:sz w:val="18"/>
          <w:szCs w:val="18"/>
        </w:rPr>
      </w:pPr>
      <w:r>
        <w:br w:type="column"/>
      </w:r>
      <w:r>
        <w:rPr>
          <w:w w:val="102"/>
          <w:sz w:val="18"/>
          <w:szCs w:val="18"/>
        </w:rPr>
        <w:lastRenderedPageBreak/>
        <w:t>0.0</w:t>
      </w:r>
    </w:p>
    <w:p w14:paraId="130E3408" w14:textId="77777777" w:rsidR="000A768D" w:rsidRDefault="006C1B1D">
      <w:pPr>
        <w:spacing w:before="70"/>
        <w:rPr>
          <w:sz w:val="18"/>
          <w:szCs w:val="18"/>
        </w:rPr>
        <w:sectPr w:rsidR="000A768D">
          <w:type w:val="continuous"/>
          <w:pgSz w:w="12240" w:h="15840"/>
          <w:pgMar w:top="1320" w:right="1320" w:bottom="280" w:left="1340" w:header="720" w:footer="720" w:gutter="0"/>
          <w:cols w:num="3" w:space="720" w:equalWidth="0">
            <w:col w:w="694" w:space="2752"/>
            <w:col w:w="232" w:space="2752"/>
            <w:col w:w="3150"/>
          </w:cols>
        </w:sectPr>
      </w:pPr>
      <w:r>
        <w:br w:type="column"/>
      </w:r>
      <w:r>
        <w:rPr>
          <w:w w:val="102"/>
          <w:sz w:val="18"/>
          <w:szCs w:val="18"/>
        </w:rPr>
        <w:lastRenderedPageBreak/>
        <w:t>0.0</w:t>
      </w:r>
    </w:p>
    <w:p w14:paraId="22EED9D2" w14:textId="77777777" w:rsidR="000A768D" w:rsidRDefault="000A768D">
      <w:pPr>
        <w:spacing w:line="200" w:lineRule="exact"/>
      </w:pPr>
    </w:p>
    <w:p w14:paraId="402708A2" w14:textId="77777777" w:rsidR="000A768D" w:rsidRDefault="000A768D">
      <w:pPr>
        <w:spacing w:before="18" w:line="240" w:lineRule="exact"/>
        <w:rPr>
          <w:sz w:val="24"/>
          <w:szCs w:val="24"/>
        </w:rPr>
        <w:sectPr w:rsidR="000A768D">
          <w:type w:val="continuous"/>
          <w:pgSz w:w="12240" w:h="15840"/>
          <w:pgMar w:top="1320" w:right="1320" w:bottom="280" w:left="1340" w:header="720" w:footer="720" w:gutter="0"/>
          <w:cols w:space="720"/>
        </w:sectPr>
      </w:pPr>
    </w:p>
    <w:p w14:paraId="3483034C" w14:textId="77777777" w:rsidR="000A768D" w:rsidRDefault="000A768D">
      <w:pPr>
        <w:spacing w:before="8" w:line="140" w:lineRule="exact"/>
        <w:rPr>
          <w:sz w:val="15"/>
          <w:szCs w:val="15"/>
        </w:rPr>
      </w:pPr>
    </w:p>
    <w:p w14:paraId="21224949" w14:textId="77777777" w:rsidR="000A768D" w:rsidRDefault="00880F97">
      <w:pPr>
        <w:ind w:left="402" w:right="-48"/>
        <w:rPr>
          <w:sz w:val="18"/>
          <w:szCs w:val="18"/>
        </w:rPr>
      </w:pPr>
      <w:r>
        <w:pict w14:anchorId="325F9C35">
          <v:shape id="_x0000_s1268" type="#_x0000_t202" style="position:absolute;left:0;text-align:left;margin-left:75.7pt;margin-top:-83.25pt;width:13.6pt;height:117.6pt;z-index:-5279;mso-position-horizontal-relative:page" filled="f" stroked="f">
            <v:textbox style="layout-flow:vertical;mso-layout-flow-alt:bottom-to-top" inset="0,0,0,0">
              <w:txbxContent>
                <w:p w14:paraId="09718EAC" w14:textId="77777777" w:rsidR="00462171" w:rsidRDefault="00462171">
                  <w:pPr>
                    <w:spacing w:line="240" w:lineRule="exact"/>
                    <w:ind w:left="20" w:right="-35"/>
                    <w:rPr>
                      <w:sz w:val="23"/>
                      <w:szCs w:val="23"/>
                    </w:rPr>
                  </w:pPr>
                  <w:r>
                    <w:rPr>
                      <w:sz w:val="23"/>
                      <w:szCs w:val="23"/>
                    </w:rPr>
                    <w:t>β</w:t>
                  </w:r>
                  <w:r>
                    <w:rPr>
                      <w:spacing w:val="41"/>
                      <w:sz w:val="23"/>
                      <w:szCs w:val="23"/>
                    </w:rPr>
                    <w:t xml:space="preserve"> </w:t>
                  </w:r>
                  <w:r>
                    <w:rPr>
                      <w:sz w:val="23"/>
                      <w:szCs w:val="23"/>
                    </w:rPr>
                    <w:t>for</w:t>
                  </w:r>
                  <w:r>
                    <w:rPr>
                      <w:spacing w:val="18"/>
                      <w:sz w:val="23"/>
                      <w:szCs w:val="23"/>
                    </w:rPr>
                    <w:t xml:space="preserve"> </w:t>
                  </w:r>
                  <w:r>
                    <w:rPr>
                      <w:sz w:val="23"/>
                      <w:szCs w:val="23"/>
                    </w:rPr>
                    <w:t xml:space="preserve">Dispute </w:t>
                  </w:r>
                  <w:r>
                    <w:rPr>
                      <w:spacing w:val="11"/>
                      <w:sz w:val="23"/>
                      <w:szCs w:val="23"/>
                    </w:rPr>
                    <w:t xml:space="preserve"> </w:t>
                  </w:r>
                  <w:r>
                    <w:rPr>
                      <w:spacing w:val="-19"/>
                      <w:w w:val="102"/>
                      <w:sz w:val="23"/>
                      <w:szCs w:val="23"/>
                    </w:rPr>
                    <w:t>V</w:t>
                  </w:r>
                  <w:r>
                    <w:rPr>
                      <w:w w:val="105"/>
                      <w:sz w:val="23"/>
                      <w:szCs w:val="23"/>
                    </w:rPr>
                    <w:t>ariables</w:t>
                  </w:r>
                </w:p>
              </w:txbxContent>
            </v:textbox>
            <w10:wrap anchorx="page"/>
          </v:shape>
        </w:pict>
      </w:r>
      <w:r>
        <w:pict w14:anchorId="18F87AB1">
          <v:shape id="_x0000_s1267" type="#_x0000_t136" style="position:absolute;left:0;text-align:left;margin-left:308.6pt;margin-top:51.05pt;width:18.1pt;height:9.25pt;rotation:315;z-index:-5276;mso-position-horizontal-relative:page" fillcolor="black" stroked="f">
            <o:extrusion v:ext="view" autorotationcenter="t"/>
            <v:textpath style="font-family:&quot;&amp;quot&quot;;font-size:9pt;v-text-kern:t;mso-text-shadow:auto" string="2004"/>
            <w10:wrap anchorx="page"/>
          </v:shape>
        </w:pict>
      </w:r>
      <w:r w:rsidR="006C1B1D">
        <w:rPr>
          <w:w w:val="102"/>
          <w:sz w:val="18"/>
          <w:szCs w:val="18"/>
        </w:rPr>
        <w:t>-0.2</w:t>
      </w:r>
    </w:p>
    <w:p w14:paraId="3B6244B8" w14:textId="77777777" w:rsidR="000A768D" w:rsidRDefault="006C1B1D">
      <w:pPr>
        <w:spacing w:before="30"/>
        <w:ind w:right="-48"/>
        <w:rPr>
          <w:sz w:val="18"/>
          <w:szCs w:val="18"/>
        </w:rPr>
      </w:pPr>
      <w:r>
        <w:br w:type="column"/>
      </w:r>
      <w:r>
        <w:rPr>
          <w:w w:val="102"/>
          <w:sz w:val="18"/>
          <w:szCs w:val="18"/>
        </w:rPr>
        <w:lastRenderedPageBreak/>
        <w:t>-0.2</w:t>
      </w:r>
    </w:p>
    <w:p w14:paraId="43F32075" w14:textId="77777777" w:rsidR="000A768D" w:rsidRDefault="006C1B1D">
      <w:pPr>
        <w:spacing w:before="7" w:line="120" w:lineRule="exact"/>
        <w:rPr>
          <w:sz w:val="12"/>
          <w:szCs w:val="12"/>
        </w:rPr>
      </w:pPr>
      <w:r>
        <w:br w:type="column"/>
      </w:r>
    </w:p>
    <w:p w14:paraId="61310BA2" w14:textId="77777777" w:rsidR="000A768D" w:rsidRDefault="006C1B1D">
      <w:pPr>
        <w:rPr>
          <w:sz w:val="18"/>
          <w:szCs w:val="18"/>
        </w:rPr>
        <w:sectPr w:rsidR="000A768D">
          <w:type w:val="continuous"/>
          <w:pgSz w:w="12240" w:h="15840"/>
          <w:pgMar w:top="1320" w:right="1320" w:bottom="280" w:left="1340" w:header="720" w:footer="720" w:gutter="0"/>
          <w:cols w:num="3" w:space="720" w:equalWidth="0">
            <w:col w:w="694" w:space="2691"/>
            <w:col w:w="292" w:space="2692"/>
            <w:col w:w="3211"/>
          </w:cols>
        </w:sectPr>
      </w:pPr>
      <w:r>
        <w:rPr>
          <w:w w:val="102"/>
          <w:sz w:val="18"/>
          <w:szCs w:val="18"/>
        </w:rPr>
        <w:t>-0.2</w:t>
      </w:r>
    </w:p>
    <w:p w14:paraId="31982B9B" w14:textId="77777777" w:rsidR="000A768D" w:rsidRDefault="000A768D">
      <w:pPr>
        <w:spacing w:line="160" w:lineRule="exact"/>
        <w:rPr>
          <w:sz w:val="17"/>
          <w:szCs w:val="17"/>
        </w:rPr>
      </w:pPr>
    </w:p>
    <w:p w14:paraId="35CDA669" w14:textId="77777777" w:rsidR="000A768D" w:rsidRDefault="000A768D">
      <w:pPr>
        <w:spacing w:line="200" w:lineRule="exact"/>
        <w:sectPr w:rsidR="000A768D">
          <w:type w:val="continuous"/>
          <w:pgSz w:w="12240" w:h="15840"/>
          <w:pgMar w:top="1320" w:right="1320" w:bottom="280" w:left="1340" w:header="720" w:footer="720" w:gutter="0"/>
          <w:cols w:space="720"/>
        </w:sectPr>
      </w:pPr>
    </w:p>
    <w:p w14:paraId="2D75E077" w14:textId="77777777" w:rsidR="000A768D" w:rsidRDefault="000A768D">
      <w:pPr>
        <w:spacing w:before="8" w:line="240" w:lineRule="exact"/>
        <w:rPr>
          <w:sz w:val="24"/>
          <w:szCs w:val="24"/>
        </w:rPr>
      </w:pPr>
    </w:p>
    <w:p w14:paraId="1E30F24D" w14:textId="77777777" w:rsidR="000A768D" w:rsidRDefault="00880F97">
      <w:pPr>
        <w:ind w:left="402" w:right="-48"/>
        <w:rPr>
          <w:sz w:val="18"/>
          <w:szCs w:val="18"/>
        </w:rPr>
      </w:pPr>
      <w:r>
        <w:pict w14:anchorId="0F879F30">
          <v:shape id="_x0000_s1266" type="#_x0000_t136" style="position:absolute;left:0;text-align:left;margin-left:280.55pt;margin-top:9.8pt;width:18.1pt;height:9.25pt;rotation:315;z-index:-5277;mso-position-horizontal-relative:page" fillcolor="black" stroked="f">
            <o:extrusion v:ext="view" autorotationcenter="t"/>
            <v:textpath style="font-family:&quot;&amp;quot&quot;;font-size:9pt;v-text-kern:t;mso-text-shadow:auto" string="2000"/>
            <w10:wrap anchorx="page"/>
          </v:shape>
        </w:pict>
      </w:r>
      <w:r>
        <w:pict w14:anchorId="60F2A178">
          <v:shape id="_x0000_s1265" type="#_x0000_t136" style="position:absolute;left:0;text-align:left;margin-left:103.25pt;margin-top:9.65pt;width:18.3pt;height:9.6pt;rotation:316;z-index:-5268;mso-position-horizontal-relative:page" fillcolor="black" stroked="f">
            <o:extrusion v:ext="view" autorotationcenter="t"/>
            <v:textpath style="font-family:&quot;&amp;quot&quot;;font-size:9pt;v-text-kern:t;mso-text-shadow:auto" string="1996"/>
            <w10:wrap anchorx="page"/>
          </v:shape>
        </w:pict>
      </w:r>
      <w:r>
        <w:pict w14:anchorId="572958CD">
          <v:shape id="_x0000_s1264" type="#_x0000_t136" style="position:absolute;left:0;text-align:left;margin-left:131.3pt;margin-top:9.65pt;width:18.3pt;height:9.6pt;rotation:316;z-index:-5267;mso-position-horizontal-relative:page" fillcolor="black" stroked="f">
            <o:extrusion v:ext="view" autorotationcenter="t"/>
            <v:textpath style="font-family:&quot;&amp;quot&quot;;font-size:9pt;v-text-kern:t;mso-text-shadow:auto" string="2000"/>
            <w10:wrap anchorx="page"/>
          </v:shape>
        </w:pict>
      </w:r>
      <w:r>
        <w:pict w14:anchorId="68409300">
          <v:shape id="_x0000_s1263" type="#_x0000_t136" style="position:absolute;left:0;text-align:left;margin-left:159.3pt;margin-top:9.65pt;width:18.3pt;height:9.6pt;rotation:316;z-index:-5266;mso-position-horizontal-relative:page" fillcolor="black" stroked="f">
            <o:extrusion v:ext="view" autorotationcenter="t"/>
            <v:textpath style="font-family:&quot;&amp;quot&quot;;font-size:9pt;v-text-kern:t;mso-text-shadow:auto" string="2004"/>
            <w10:wrap anchorx="page"/>
          </v:shape>
        </w:pict>
      </w:r>
      <w:r>
        <w:pict w14:anchorId="105461BC">
          <v:shape id="_x0000_s1262" type="#_x0000_t136" style="position:absolute;left:0;text-align:left;margin-left:187.35pt;margin-top:9.65pt;width:18.3pt;height:9.6pt;rotation:316;z-index:-5265;mso-position-horizontal-relative:page" fillcolor="black" stroked="f">
            <o:extrusion v:ext="view" autorotationcenter="t"/>
            <v:textpath style="font-family:&quot;&amp;quot&quot;;font-size:9pt;v-text-kern:t;mso-text-shadow:auto" string="2008"/>
            <w10:wrap anchorx="page"/>
          </v:shape>
        </w:pict>
      </w:r>
      <w:r w:rsidR="006C1B1D">
        <w:rPr>
          <w:w w:val="102"/>
          <w:sz w:val="18"/>
          <w:szCs w:val="18"/>
        </w:rPr>
        <w:t>-0.4</w:t>
      </w:r>
    </w:p>
    <w:p w14:paraId="56CC28DF" w14:textId="77777777" w:rsidR="000A768D" w:rsidRDefault="006C1B1D">
      <w:pPr>
        <w:spacing w:before="30"/>
        <w:ind w:right="-48"/>
        <w:rPr>
          <w:sz w:val="18"/>
          <w:szCs w:val="18"/>
        </w:rPr>
      </w:pPr>
      <w:r>
        <w:br w:type="column"/>
      </w:r>
      <w:r>
        <w:rPr>
          <w:w w:val="102"/>
          <w:sz w:val="18"/>
          <w:szCs w:val="18"/>
        </w:rPr>
        <w:lastRenderedPageBreak/>
        <w:t>-0.4</w:t>
      </w:r>
    </w:p>
    <w:p w14:paraId="7148D5FD" w14:textId="77777777" w:rsidR="000A768D" w:rsidRDefault="006C1B1D">
      <w:pPr>
        <w:spacing w:before="4" w:line="180" w:lineRule="exact"/>
        <w:rPr>
          <w:sz w:val="18"/>
          <w:szCs w:val="18"/>
        </w:rPr>
      </w:pPr>
      <w:r>
        <w:br w:type="column"/>
      </w:r>
    </w:p>
    <w:p w14:paraId="12464918" w14:textId="77777777" w:rsidR="000A768D" w:rsidRDefault="00880F97">
      <w:pPr>
        <w:rPr>
          <w:sz w:val="18"/>
          <w:szCs w:val="18"/>
        </w:rPr>
        <w:sectPr w:rsidR="000A768D">
          <w:type w:val="continuous"/>
          <w:pgSz w:w="12240" w:h="15840"/>
          <w:pgMar w:top="1320" w:right="1320" w:bottom="280" w:left="1340" w:header="720" w:footer="720" w:gutter="0"/>
          <w:cols w:num="3" w:space="720" w:equalWidth="0">
            <w:col w:w="694" w:space="2691"/>
            <w:col w:w="292" w:space="2692"/>
            <w:col w:w="3211"/>
          </w:cols>
        </w:sectPr>
      </w:pPr>
      <w:r>
        <w:pict w14:anchorId="10363102">
          <v:shape id="_x0000_s1261" type="#_x0000_t136" style="position:absolute;margin-left:252.5pt;margin-top:13pt;width:18.1pt;height:9.25pt;rotation:315;z-index:-5278;mso-position-horizontal-relative:page" fillcolor="black" stroked="f">
            <o:extrusion v:ext="view" autorotationcenter="t"/>
            <v:textpath style="font-family:&quot;&amp;quot&quot;;font-size:9pt;v-text-kern:t;mso-text-shadow:auto" string="1996"/>
            <w10:wrap anchorx="page"/>
          </v:shape>
        </w:pict>
      </w:r>
      <w:r>
        <w:pict w14:anchorId="0A02C6B0">
          <v:shape id="_x0000_s1260" type="#_x0000_t136" style="position:absolute;margin-left:364.7pt;margin-top:13pt;width:18.1pt;height:9.25pt;rotation:315;z-index:-5274;mso-position-horizontal-relative:page" fillcolor="black" stroked="f">
            <o:extrusion v:ext="view" autorotationcenter="t"/>
            <v:textpath style="font-family:&quot;&amp;quot&quot;;font-size:9pt;v-text-kern:t;mso-text-shadow:auto" string="2012"/>
            <w10:wrap anchorx="page"/>
          </v:shape>
        </w:pict>
      </w:r>
      <w:r>
        <w:pict w14:anchorId="278D00D1">
          <v:shape id="_x0000_s1259" type="#_x0000_t136" style="position:absolute;margin-left:401.7pt;margin-top:13pt;width:18.1pt;height:9.25pt;rotation:315;z-index:-5273;mso-position-horizontal-relative:page" fillcolor="black" stroked="f">
            <o:extrusion v:ext="view" autorotationcenter="t"/>
            <v:textpath style="font-family:&quot;&amp;quot&quot;;font-size:9pt;v-text-kern:t;mso-text-shadow:auto" string="1996"/>
            <w10:wrap anchorx="page"/>
          </v:shape>
        </w:pict>
      </w:r>
      <w:r>
        <w:pict w14:anchorId="67651236">
          <v:shape id="_x0000_s1258" type="#_x0000_t136" style="position:absolute;margin-left:429.75pt;margin-top:13pt;width:18.1pt;height:9.25pt;rotation:315;z-index:-5272;mso-position-horizontal-relative:page" fillcolor="black" stroked="f">
            <o:extrusion v:ext="view" autorotationcenter="t"/>
            <v:textpath style="font-family:&quot;&amp;quot&quot;;font-size:9pt;v-text-kern:t;mso-text-shadow:auto" string="2000"/>
            <w10:wrap anchorx="page"/>
          </v:shape>
        </w:pict>
      </w:r>
      <w:r>
        <w:pict w14:anchorId="2B789BFA">
          <v:shape id="_x0000_s1257" type="#_x0000_t136" style="position:absolute;margin-left:457.8pt;margin-top:13pt;width:18.1pt;height:9.25pt;rotation:315;z-index:-5271;mso-position-horizontal-relative:page" fillcolor="black" stroked="f">
            <o:extrusion v:ext="view" autorotationcenter="t"/>
            <v:textpath style="font-family:&quot;&amp;quot&quot;;font-size:9pt;v-text-kern:t;mso-text-shadow:auto" string="2004"/>
            <w10:wrap anchorx="page"/>
          </v:shape>
        </w:pict>
      </w:r>
      <w:r>
        <w:pict w14:anchorId="4D04910C">
          <v:shape id="_x0000_s1256" type="#_x0000_t136" style="position:absolute;margin-left:485.85pt;margin-top:13pt;width:18.1pt;height:9.25pt;rotation:315;z-index:-5270;mso-position-horizontal-relative:page" fillcolor="black" stroked="f">
            <o:extrusion v:ext="view" autorotationcenter="t"/>
            <v:textpath style="font-family:&quot;&amp;quot&quot;;font-size:9pt;v-text-kern:t;mso-text-shadow:auto" string="2008"/>
            <w10:wrap anchorx="page"/>
          </v:shape>
        </w:pict>
      </w:r>
      <w:r>
        <w:pict w14:anchorId="433D6149">
          <v:shape id="_x0000_s1255" type="#_x0000_t136" style="position:absolute;margin-left:513.9pt;margin-top:13pt;width:18.1pt;height:9.25pt;rotation:315;z-index:-5269;mso-position-horizontal-relative:page" fillcolor="black" stroked="f">
            <o:extrusion v:ext="view" autorotationcenter="t"/>
            <v:textpath style="font-family:&quot;&amp;quot&quot;;font-size:9pt;v-text-kern:t;mso-text-shadow:auto" string="2012"/>
            <w10:wrap anchorx="page"/>
          </v:shape>
        </w:pict>
      </w:r>
      <w:r w:rsidR="006C1B1D">
        <w:rPr>
          <w:w w:val="102"/>
          <w:sz w:val="18"/>
          <w:szCs w:val="18"/>
        </w:rPr>
        <w:t>-0.4</w:t>
      </w:r>
    </w:p>
    <w:p w14:paraId="2D6ECCB3" w14:textId="77777777" w:rsidR="000A768D" w:rsidRDefault="000A768D">
      <w:pPr>
        <w:spacing w:line="200" w:lineRule="exact"/>
      </w:pPr>
    </w:p>
    <w:p w14:paraId="0EAFC499" w14:textId="77777777" w:rsidR="000A768D" w:rsidRDefault="000A768D">
      <w:pPr>
        <w:spacing w:line="200" w:lineRule="exact"/>
      </w:pPr>
    </w:p>
    <w:p w14:paraId="0815E5B2" w14:textId="77777777" w:rsidR="000A768D" w:rsidRDefault="000A768D">
      <w:pPr>
        <w:spacing w:line="200" w:lineRule="exact"/>
      </w:pPr>
    </w:p>
    <w:p w14:paraId="4B199569" w14:textId="77777777" w:rsidR="000A768D" w:rsidRDefault="000A768D">
      <w:pPr>
        <w:spacing w:before="13" w:line="260" w:lineRule="exact"/>
        <w:rPr>
          <w:sz w:val="26"/>
          <w:szCs w:val="26"/>
        </w:rPr>
      </w:pPr>
    </w:p>
    <w:p w14:paraId="2F85BC61" w14:textId="77777777" w:rsidR="000A768D" w:rsidRDefault="00880F97">
      <w:pPr>
        <w:spacing w:before="14" w:line="242" w:lineRule="auto"/>
        <w:ind w:left="817" w:right="796"/>
        <w:jc w:val="both"/>
        <w:rPr>
          <w:sz w:val="24"/>
          <w:szCs w:val="24"/>
        </w:rPr>
      </w:pPr>
      <w:r>
        <w:pict w14:anchorId="24CA04E3">
          <v:shape id="_x0000_s1254" type="#_x0000_t136" style="position:absolute;left:0;text-align:left;margin-left:215.4pt;margin-top:-44.4pt;width:18.3pt;height:9.6pt;rotation:316;z-index:-5264;mso-position-horizontal-relative:page" fillcolor="black" stroked="f">
            <o:extrusion v:ext="view" autorotationcenter="t"/>
            <v:textpath style="font-family:&quot;&amp;quot&quot;;font-size:9pt;v-text-kern:t;mso-text-shadow:auto" string="2012"/>
            <w10:wrap anchorx="page"/>
          </v:shape>
        </w:pict>
      </w:r>
      <w:r w:rsidR="006C1B1D">
        <w:rPr>
          <w:sz w:val="24"/>
          <w:szCs w:val="24"/>
        </w:rPr>
        <w:t>Note:</w:t>
      </w:r>
      <w:r w:rsidR="006C1B1D">
        <w:rPr>
          <w:spacing w:val="48"/>
          <w:sz w:val="24"/>
          <w:szCs w:val="24"/>
        </w:rPr>
        <w:t xml:space="preserve"> </w:t>
      </w:r>
      <w:r w:rsidR="006C1B1D">
        <w:rPr>
          <w:sz w:val="24"/>
          <w:szCs w:val="24"/>
        </w:rPr>
        <w:t>Ea</w:t>
      </w:r>
      <w:r w:rsidR="006C1B1D">
        <w:rPr>
          <w:spacing w:val="-6"/>
          <w:sz w:val="24"/>
          <w:szCs w:val="24"/>
        </w:rPr>
        <w:t>c</w:t>
      </w:r>
      <w:r w:rsidR="006C1B1D">
        <w:rPr>
          <w:sz w:val="24"/>
          <w:szCs w:val="24"/>
        </w:rPr>
        <w:t>h</w:t>
      </w:r>
      <w:r w:rsidR="006C1B1D">
        <w:rPr>
          <w:spacing w:val="22"/>
          <w:sz w:val="24"/>
          <w:szCs w:val="24"/>
        </w:rPr>
        <w:t xml:space="preserve"> </w:t>
      </w:r>
      <w:r w:rsidR="006C1B1D">
        <w:rPr>
          <w:spacing w:val="6"/>
          <w:w w:val="108"/>
          <w:sz w:val="24"/>
          <w:szCs w:val="24"/>
        </w:rPr>
        <w:t>p</w:t>
      </w:r>
      <w:r w:rsidR="006C1B1D">
        <w:rPr>
          <w:w w:val="101"/>
          <w:sz w:val="24"/>
          <w:szCs w:val="24"/>
        </w:rPr>
        <w:t>oi</w:t>
      </w:r>
      <w:r w:rsidR="006C1B1D">
        <w:rPr>
          <w:spacing w:val="-6"/>
          <w:w w:val="101"/>
          <w:sz w:val="24"/>
          <w:szCs w:val="24"/>
        </w:rPr>
        <w:t>n</w:t>
      </w:r>
      <w:r w:rsidR="006C1B1D">
        <w:rPr>
          <w:w w:val="137"/>
          <w:sz w:val="24"/>
          <w:szCs w:val="24"/>
        </w:rPr>
        <w:t>t</w:t>
      </w:r>
      <w:r w:rsidR="006C1B1D">
        <w:rPr>
          <w:spacing w:val="-6"/>
          <w:sz w:val="24"/>
          <w:szCs w:val="24"/>
        </w:rPr>
        <w:t xml:space="preserve"> </w:t>
      </w:r>
      <w:r w:rsidR="006C1B1D">
        <w:rPr>
          <w:sz w:val="24"/>
          <w:szCs w:val="24"/>
        </w:rPr>
        <w:t>here</w:t>
      </w:r>
      <w:r w:rsidR="006C1B1D">
        <w:rPr>
          <w:spacing w:val="10"/>
          <w:sz w:val="24"/>
          <w:szCs w:val="24"/>
        </w:rPr>
        <w:t xml:space="preserve"> </w:t>
      </w:r>
      <w:r w:rsidR="006C1B1D">
        <w:rPr>
          <w:sz w:val="24"/>
          <w:szCs w:val="24"/>
        </w:rPr>
        <w:t>designates</w:t>
      </w:r>
      <w:r w:rsidR="006C1B1D">
        <w:rPr>
          <w:spacing w:val="34"/>
          <w:sz w:val="24"/>
          <w:szCs w:val="24"/>
        </w:rPr>
        <w:t xml:space="preserve"> </w:t>
      </w:r>
      <w:r w:rsidR="006C1B1D">
        <w:rPr>
          <w:sz w:val="24"/>
          <w:szCs w:val="24"/>
        </w:rPr>
        <w:t>the</w:t>
      </w:r>
      <w:r w:rsidR="006C1B1D">
        <w:rPr>
          <w:spacing w:val="26"/>
          <w:sz w:val="24"/>
          <w:szCs w:val="24"/>
        </w:rPr>
        <w:t xml:space="preserve"> </w:t>
      </w:r>
      <w:r w:rsidR="006C1B1D">
        <w:rPr>
          <w:w w:val="97"/>
          <w:sz w:val="24"/>
          <w:szCs w:val="24"/>
        </w:rPr>
        <w:t>c</w:t>
      </w:r>
      <w:r w:rsidR="006C1B1D">
        <w:rPr>
          <w:spacing w:val="7"/>
          <w:w w:val="97"/>
          <w:sz w:val="24"/>
          <w:szCs w:val="24"/>
        </w:rPr>
        <w:t>o</w:t>
      </w:r>
      <w:r w:rsidR="006C1B1D">
        <w:rPr>
          <w:w w:val="95"/>
          <w:sz w:val="24"/>
          <w:szCs w:val="24"/>
        </w:rPr>
        <w:t>efficie</w:t>
      </w:r>
      <w:r w:rsidR="006C1B1D">
        <w:rPr>
          <w:spacing w:val="-7"/>
          <w:w w:val="95"/>
          <w:sz w:val="24"/>
          <w:szCs w:val="24"/>
        </w:rPr>
        <w:t>n</w:t>
      </w:r>
      <w:r w:rsidR="006C1B1D">
        <w:rPr>
          <w:w w:val="137"/>
          <w:sz w:val="24"/>
          <w:szCs w:val="24"/>
        </w:rPr>
        <w:t>t</w:t>
      </w:r>
      <w:r w:rsidR="006C1B1D">
        <w:rPr>
          <w:spacing w:val="-6"/>
          <w:sz w:val="24"/>
          <w:szCs w:val="24"/>
        </w:rPr>
        <w:t xml:space="preserve"> </w:t>
      </w:r>
      <w:r w:rsidR="006C1B1D">
        <w:rPr>
          <w:sz w:val="24"/>
          <w:szCs w:val="24"/>
        </w:rPr>
        <w:t>estimate</w:t>
      </w:r>
      <w:r w:rsidR="006C1B1D">
        <w:rPr>
          <w:spacing w:val="50"/>
          <w:sz w:val="24"/>
          <w:szCs w:val="24"/>
        </w:rPr>
        <w:t xml:space="preserve"> </w:t>
      </w:r>
      <w:r w:rsidR="006C1B1D">
        <w:rPr>
          <w:sz w:val="24"/>
          <w:szCs w:val="24"/>
        </w:rPr>
        <w:t>for</w:t>
      </w:r>
      <w:r w:rsidR="006C1B1D">
        <w:rPr>
          <w:spacing w:val="-9"/>
          <w:sz w:val="24"/>
          <w:szCs w:val="24"/>
        </w:rPr>
        <w:t xml:space="preserve"> </w:t>
      </w:r>
      <w:r w:rsidR="006C1B1D">
        <w:rPr>
          <w:sz w:val="24"/>
          <w:szCs w:val="24"/>
        </w:rPr>
        <w:t>a</w:t>
      </w:r>
      <w:r w:rsidR="006C1B1D">
        <w:rPr>
          <w:spacing w:val="4"/>
          <w:sz w:val="24"/>
          <w:szCs w:val="24"/>
        </w:rPr>
        <w:t xml:space="preserve"> </w:t>
      </w:r>
      <w:r w:rsidR="006C1B1D">
        <w:rPr>
          <w:sz w:val="24"/>
          <w:szCs w:val="24"/>
        </w:rPr>
        <w:t>disputes</w:t>
      </w:r>
      <w:r w:rsidR="006C1B1D">
        <w:rPr>
          <w:spacing w:val="41"/>
          <w:sz w:val="24"/>
          <w:szCs w:val="24"/>
        </w:rPr>
        <w:t xml:space="preserve"> </w:t>
      </w:r>
      <w:r w:rsidR="006C1B1D">
        <w:rPr>
          <w:spacing w:val="-13"/>
          <w:w w:val="103"/>
          <w:sz w:val="24"/>
          <w:szCs w:val="24"/>
        </w:rPr>
        <w:t>v</w:t>
      </w:r>
      <w:r w:rsidR="006C1B1D">
        <w:rPr>
          <w:w w:val="105"/>
          <w:sz w:val="24"/>
          <w:szCs w:val="24"/>
        </w:rPr>
        <w:t xml:space="preserve">ariable </w:t>
      </w:r>
      <w:r w:rsidR="006C1B1D">
        <w:rPr>
          <w:sz w:val="24"/>
          <w:szCs w:val="24"/>
        </w:rPr>
        <w:t>in</w:t>
      </w:r>
      <w:r w:rsidR="006C1B1D">
        <w:rPr>
          <w:spacing w:val="51"/>
          <w:sz w:val="24"/>
          <w:szCs w:val="24"/>
        </w:rPr>
        <w:t xml:space="preserve"> </w:t>
      </w:r>
      <w:r w:rsidR="006C1B1D">
        <w:rPr>
          <w:sz w:val="24"/>
          <w:szCs w:val="24"/>
        </w:rPr>
        <w:t xml:space="preserve">that </w:t>
      </w:r>
      <w:r w:rsidR="006C1B1D">
        <w:rPr>
          <w:spacing w:val="52"/>
          <w:sz w:val="24"/>
          <w:szCs w:val="24"/>
        </w:rPr>
        <w:t xml:space="preserve"> </w:t>
      </w:r>
      <w:r w:rsidR="006C1B1D">
        <w:rPr>
          <w:spacing w:val="-7"/>
          <w:sz w:val="24"/>
          <w:szCs w:val="24"/>
        </w:rPr>
        <w:t>y</w:t>
      </w:r>
      <w:r w:rsidR="006C1B1D">
        <w:rPr>
          <w:sz w:val="24"/>
          <w:szCs w:val="24"/>
        </w:rPr>
        <w:t xml:space="preserve">ear.  </w:t>
      </w:r>
      <w:r w:rsidR="006C1B1D">
        <w:rPr>
          <w:spacing w:val="27"/>
          <w:sz w:val="24"/>
          <w:szCs w:val="24"/>
        </w:rPr>
        <w:t xml:space="preserve"> </w:t>
      </w:r>
      <w:r w:rsidR="006C1B1D">
        <w:rPr>
          <w:sz w:val="24"/>
          <w:szCs w:val="24"/>
        </w:rPr>
        <w:t xml:space="preserve">The </w:t>
      </w:r>
      <w:r w:rsidR="006C1B1D">
        <w:rPr>
          <w:spacing w:val="14"/>
          <w:sz w:val="24"/>
          <w:szCs w:val="24"/>
        </w:rPr>
        <w:t xml:space="preserve"> </w:t>
      </w:r>
      <w:r w:rsidR="006C1B1D">
        <w:rPr>
          <w:sz w:val="24"/>
          <w:szCs w:val="24"/>
        </w:rPr>
        <w:t>thi</w:t>
      </w:r>
      <w:r w:rsidR="006C1B1D">
        <w:rPr>
          <w:spacing w:val="-7"/>
          <w:sz w:val="24"/>
          <w:szCs w:val="24"/>
        </w:rPr>
        <w:t>c</w:t>
      </w:r>
      <w:r w:rsidR="006C1B1D">
        <w:rPr>
          <w:sz w:val="24"/>
          <w:szCs w:val="24"/>
        </w:rPr>
        <w:t xml:space="preserve">k </w:t>
      </w:r>
      <w:r w:rsidR="006C1B1D">
        <w:rPr>
          <w:spacing w:val="16"/>
          <w:sz w:val="24"/>
          <w:szCs w:val="24"/>
        </w:rPr>
        <w:t xml:space="preserve"> </w:t>
      </w:r>
      <w:r w:rsidR="006C1B1D">
        <w:rPr>
          <w:sz w:val="24"/>
          <w:szCs w:val="24"/>
        </w:rPr>
        <w:t>line</w:t>
      </w:r>
      <w:r w:rsidR="006C1B1D">
        <w:rPr>
          <w:spacing w:val="48"/>
          <w:sz w:val="24"/>
          <w:szCs w:val="24"/>
        </w:rPr>
        <w:t xml:space="preserve"> </w:t>
      </w:r>
      <w:r w:rsidR="006C1B1D">
        <w:rPr>
          <w:sz w:val="24"/>
          <w:szCs w:val="24"/>
        </w:rPr>
        <w:t>represe</w:t>
      </w:r>
      <w:r w:rsidR="006C1B1D">
        <w:rPr>
          <w:spacing w:val="-7"/>
          <w:sz w:val="24"/>
          <w:szCs w:val="24"/>
        </w:rPr>
        <w:t>n</w:t>
      </w:r>
      <w:r w:rsidR="006C1B1D">
        <w:rPr>
          <w:sz w:val="24"/>
          <w:szCs w:val="24"/>
        </w:rPr>
        <w:t xml:space="preserve">ts </w:t>
      </w:r>
      <w:r w:rsidR="006C1B1D">
        <w:rPr>
          <w:spacing w:val="39"/>
          <w:sz w:val="24"/>
          <w:szCs w:val="24"/>
        </w:rPr>
        <w:t xml:space="preserve"> </w:t>
      </w:r>
      <w:r w:rsidR="006C1B1D">
        <w:rPr>
          <w:sz w:val="24"/>
          <w:szCs w:val="24"/>
        </w:rPr>
        <w:t xml:space="preserve">the </w:t>
      </w:r>
      <w:r w:rsidR="006C1B1D">
        <w:rPr>
          <w:spacing w:val="16"/>
          <w:sz w:val="24"/>
          <w:szCs w:val="24"/>
        </w:rPr>
        <w:t xml:space="preserve"> </w:t>
      </w:r>
      <w:r w:rsidR="006C1B1D">
        <w:rPr>
          <w:sz w:val="24"/>
          <w:szCs w:val="24"/>
        </w:rPr>
        <w:t>90%</w:t>
      </w:r>
      <w:r w:rsidR="006C1B1D">
        <w:rPr>
          <w:spacing w:val="31"/>
          <w:sz w:val="24"/>
          <w:szCs w:val="24"/>
        </w:rPr>
        <w:t xml:space="preserve"> </w:t>
      </w:r>
      <w:r w:rsidR="006C1B1D">
        <w:rPr>
          <w:sz w:val="24"/>
          <w:szCs w:val="24"/>
        </w:rPr>
        <w:t>confidence</w:t>
      </w:r>
      <w:r w:rsidR="006C1B1D">
        <w:rPr>
          <w:spacing w:val="44"/>
          <w:sz w:val="24"/>
          <w:szCs w:val="24"/>
        </w:rPr>
        <w:t xml:space="preserve"> </w:t>
      </w:r>
      <w:r w:rsidR="006C1B1D">
        <w:rPr>
          <w:sz w:val="24"/>
          <w:szCs w:val="24"/>
        </w:rPr>
        <w:t>i</w:t>
      </w:r>
      <w:r w:rsidR="006C1B1D">
        <w:rPr>
          <w:spacing w:val="-7"/>
          <w:sz w:val="24"/>
          <w:szCs w:val="24"/>
        </w:rPr>
        <w:t>n</w:t>
      </w:r>
      <w:r w:rsidR="006C1B1D">
        <w:rPr>
          <w:sz w:val="24"/>
          <w:szCs w:val="24"/>
        </w:rPr>
        <w:t>ter</w:t>
      </w:r>
      <w:r w:rsidR="006C1B1D">
        <w:rPr>
          <w:spacing w:val="-13"/>
          <w:sz w:val="24"/>
          <w:szCs w:val="24"/>
        </w:rPr>
        <w:t>v</w:t>
      </w:r>
      <w:r w:rsidR="006C1B1D">
        <w:rPr>
          <w:sz w:val="24"/>
          <w:szCs w:val="24"/>
        </w:rPr>
        <w:t xml:space="preserve">al </w:t>
      </w:r>
      <w:r w:rsidR="006C1B1D">
        <w:rPr>
          <w:spacing w:val="34"/>
          <w:sz w:val="24"/>
          <w:szCs w:val="24"/>
        </w:rPr>
        <w:t xml:space="preserve"> </w:t>
      </w:r>
      <w:r w:rsidR="006C1B1D">
        <w:rPr>
          <w:w w:val="107"/>
          <w:sz w:val="24"/>
          <w:szCs w:val="24"/>
        </w:rPr>
        <w:t xml:space="preserve">around </w:t>
      </w:r>
      <w:r w:rsidR="006C1B1D">
        <w:rPr>
          <w:sz w:val="24"/>
          <w:szCs w:val="24"/>
        </w:rPr>
        <w:t xml:space="preserve">that </w:t>
      </w:r>
      <w:r w:rsidR="006C1B1D">
        <w:rPr>
          <w:spacing w:val="27"/>
          <w:sz w:val="24"/>
          <w:szCs w:val="24"/>
        </w:rPr>
        <w:t xml:space="preserve"> </w:t>
      </w:r>
      <w:r w:rsidR="006C1B1D">
        <w:rPr>
          <w:spacing w:val="7"/>
          <w:w w:val="108"/>
          <w:sz w:val="24"/>
          <w:szCs w:val="24"/>
        </w:rPr>
        <w:t>p</w:t>
      </w:r>
      <w:r w:rsidR="006C1B1D">
        <w:rPr>
          <w:w w:val="97"/>
          <w:sz w:val="24"/>
          <w:szCs w:val="24"/>
        </w:rPr>
        <w:t>o</w:t>
      </w:r>
      <w:r w:rsidR="006C1B1D">
        <w:rPr>
          <w:w w:val="104"/>
          <w:sz w:val="24"/>
          <w:szCs w:val="24"/>
        </w:rPr>
        <w:t>i</w:t>
      </w:r>
      <w:r w:rsidR="006C1B1D">
        <w:rPr>
          <w:spacing w:val="-7"/>
          <w:w w:val="104"/>
          <w:sz w:val="24"/>
          <w:szCs w:val="24"/>
        </w:rPr>
        <w:t>n</w:t>
      </w:r>
      <w:r w:rsidR="006C1B1D">
        <w:rPr>
          <w:w w:val="137"/>
          <w:sz w:val="24"/>
          <w:szCs w:val="24"/>
        </w:rPr>
        <w:t>t</w:t>
      </w:r>
      <w:r w:rsidR="006C1B1D">
        <w:rPr>
          <w:spacing w:val="19"/>
          <w:w w:val="137"/>
          <w:sz w:val="24"/>
          <w:szCs w:val="24"/>
        </w:rPr>
        <w:t xml:space="preserve"> </w:t>
      </w:r>
      <w:r w:rsidR="006C1B1D">
        <w:rPr>
          <w:sz w:val="24"/>
          <w:szCs w:val="24"/>
        </w:rPr>
        <w:t xml:space="preserve">estimate, </w:t>
      </w:r>
      <w:r w:rsidR="006C1B1D">
        <w:rPr>
          <w:spacing w:val="19"/>
          <w:sz w:val="24"/>
          <w:szCs w:val="24"/>
        </w:rPr>
        <w:t xml:space="preserve"> </w:t>
      </w:r>
      <w:r w:rsidR="006C1B1D">
        <w:rPr>
          <w:sz w:val="24"/>
          <w:szCs w:val="24"/>
        </w:rPr>
        <w:t>while</w:t>
      </w:r>
      <w:r w:rsidR="006C1B1D">
        <w:rPr>
          <w:spacing w:val="19"/>
          <w:sz w:val="24"/>
          <w:szCs w:val="24"/>
        </w:rPr>
        <w:t xml:space="preserve"> </w:t>
      </w:r>
      <w:r w:rsidR="006C1B1D">
        <w:rPr>
          <w:sz w:val="24"/>
          <w:szCs w:val="24"/>
        </w:rPr>
        <w:t>the</w:t>
      </w:r>
      <w:r w:rsidR="006C1B1D">
        <w:rPr>
          <w:spacing w:val="51"/>
          <w:sz w:val="24"/>
          <w:szCs w:val="24"/>
        </w:rPr>
        <w:t xml:space="preserve"> </w:t>
      </w:r>
      <w:r w:rsidR="006C1B1D">
        <w:rPr>
          <w:sz w:val="24"/>
          <w:szCs w:val="24"/>
        </w:rPr>
        <w:t>longer,</w:t>
      </w:r>
      <w:r w:rsidR="006C1B1D">
        <w:rPr>
          <w:spacing w:val="33"/>
          <w:sz w:val="24"/>
          <w:szCs w:val="24"/>
        </w:rPr>
        <w:t xml:space="preserve"> </w:t>
      </w:r>
      <w:r w:rsidR="006C1B1D">
        <w:rPr>
          <w:sz w:val="24"/>
          <w:szCs w:val="24"/>
        </w:rPr>
        <w:t>thin  line</w:t>
      </w:r>
      <w:r w:rsidR="006C1B1D">
        <w:rPr>
          <w:spacing w:val="23"/>
          <w:sz w:val="24"/>
          <w:szCs w:val="24"/>
        </w:rPr>
        <w:t xml:space="preserve"> </w:t>
      </w:r>
      <w:r w:rsidR="006C1B1D">
        <w:rPr>
          <w:sz w:val="24"/>
          <w:szCs w:val="24"/>
        </w:rPr>
        <w:t>represe</w:t>
      </w:r>
      <w:r w:rsidR="006C1B1D">
        <w:rPr>
          <w:spacing w:val="-7"/>
          <w:sz w:val="24"/>
          <w:szCs w:val="24"/>
        </w:rPr>
        <w:t>n</w:t>
      </w:r>
      <w:r w:rsidR="006C1B1D">
        <w:rPr>
          <w:sz w:val="24"/>
          <w:szCs w:val="24"/>
        </w:rPr>
        <w:t xml:space="preserve">ts </w:t>
      </w:r>
      <w:r w:rsidR="006C1B1D">
        <w:rPr>
          <w:spacing w:val="14"/>
          <w:sz w:val="24"/>
          <w:szCs w:val="24"/>
        </w:rPr>
        <w:t xml:space="preserve"> </w:t>
      </w:r>
      <w:r w:rsidR="006C1B1D">
        <w:rPr>
          <w:sz w:val="24"/>
          <w:szCs w:val="24"/>
        </w:rPr>
        <w:t>the</w:t>
      </w:r>
      <w:r w:rsidR="006C1B1D">
        <w:rPr>
          <w:spacing w:val="51"/>
          <w:sz w:val="24"/>
          <w:szCs w:val="24"/>
        </w:rPr>
        <w:t xml:space="preserve"> </w:t>
      </w:r>
      <w:r w:rsidR="006C1B1D">
        <w:rPr>
          <w:sz w:val="24"/>
          <w:szCs w:val="24"/>
        </w:rPr>
        <w:t>95%</w:t>
      </w:r>
      <w:r w:rsidR="006C1B1D">
        <w:rPr>
          <w:spacing w:val="6"/>
          <w:sz w:val="24"/>
          <w:szCs w:val="24"/>
        </w:rPr>
        <w:t xml:space="preserve"> </w:t>
      </w:r>
      <w:r w:rsidR="006C1B1D">
        <w:rPr>
          <w:sz w:val="24"/>
          <w:szCs w:val="24"/>
        </w:rPr>
        <w:t>confidence i</w:t>
      </w:r>
      <w:r w:rsidR="006C1B1D">
        <w:rPr>
          <w:spacing w:val="-7"/>
          <w:sz w:val="24"/>
          <w:szCs w:val="24"/>
        </w:rPr>
        <w:t>n</w:t>
      </w:r>
      <w:r w:rsidR="006C1B1D">
        <w:rPr>
          <w:sz w:val="24"/>
          <w:szCs w:val="24"/>
        </w:rPr>
        <w:t>ter</w:t>
      </w:r>
      <w:r w:rsidR="006C1B1D">
        <w:rPr>
          <w:spacing w:val="-13"/>
          <w:sz w:val="24"/>
          <w:szCs w:val="24"/>
        </w:rPr>
        <w:t>v</w:t>
      </w:r>
      <w:r w:rsidR="006C1B1D">
        <w:rPr>
          <w:sz w:val="24"/>
          <w:szCs w:val="24"/>
        </w:rPr>
        <w:t xml:space="preserve">al.  </w:t>
      </w:r>
      <w:r w:rsidR="006C1B1D">
        <w:rPr>
          <w:spacing w:val="23"/>
          <w:sz w:val="24"/>
          <w:szCs w:val="24"/>
        </w:rPr>
        <w:t xml:space="preserve"> </w:t>
      </w:r>
      <w:r w:rsidR="006C1B1D">
        <w:rPr>
          <w:sz w:val="24"/>
          <w:szCs w:val="24"/>
        </w:rPr>
        <w:t>All</w:t>
      </w:r>
      <w:r w:rsidR="006C1B1D">
        <w:rPr>
          <w:spacing w:val="25"/>
          <w:sz w:val="24"/>
          <w:szCs w:val="24"/>
        </w:rPr>
        <w:t xml:space="preserve"> </w:t>
      </w:r>
      <w:r w:rsidR="006C1B1D">
        <w:rPr>
          <w:sz w:val="24"/>
          <w:szCs w:val="24"/>
        </w:rPr>
        <w:t>the  c</w:t>
      </w:r>
      <w:r w:rsidR="006C1B1D">
        <w:rPr>
          <w:spacing w:val="-6"/>
          <w:sz w:val="24"/>
          <w:szCs w:val="24"/>
        </w:rPr>
        <w:t>o</w:t>
      </w:r>
      <w:r w:rsidR="006C1B1D">
        <w:rPr>
          <w:spacing w:val="-13"/>
          <w:sz w:val="24"/>
          <w:szCs w:val="24"/>
        </w:rPr>
        <w:t>v</w:t>
      </w:r>
      <w:r w:rsidR="006C1B1D">
        <w:rPr>
          <w:sz w:val="24"/>
          <w:szCs w:val="24"/>
        </w:rPr>
        <w:t xml:space="preserve">ariates </w:t>
      </w:r>
      <w:r w:rsidR="006C1B1D">
        <w:rPr>
          <w:spacing w:val="15"/>
          <w:sz w:val="24"/>
          <w:szCs w:val="24"/>
        </w:rPr>
        <w:t xml:space="preserve"> </w:t>
      </w:r>
      <w:r w:rsidR="006C1B1D">
        <w:rPr>
          <w:sz w:val="24"/>
          <w:szCs w:val="24"/>
        </w:rPr>
        <w:t>used</w:t>
      </w:r>
      <w:r w:rsidR="006C1B1D">
        <w:rPr>
          <w:spacing w:val="41"/>
          <w:sz w:val="24"/>
          <w:szCs w:val="24"/>
        </w:rPr>
        <w:t xml:space="preserve"> </w:t>
      </w:r>
      <w:r w:rsidR="006C1B1D">
        <w:rPr>
          <w:sz w:val="24"/>
          <w:szCs w:val="24"/>
        </w:rPr>
        <w:t>in</w:t>
      </w:r>
      <w:r w:rsidR="006C1B1D">
        <w:rPr>
          <w:spacing w:val="35"/>
          <w:sz w:val="24"/>
          <w:szCs w:val="24"/>
        </w:rPr>
        <w:t xml:space="preserve"> </w:t>
      </w:r>
      <w:r w:rsidR="006C1B1D">
        <w:rPr>
          <w:sz w:val="24"/>
          <w:szCs w:val="24"/>
        </w:rPr>
        <w:t xml:space="preserve">the  initial </w:t>
      </w:r>
      <w:r w:rsidR="006C1B1D">
        <w:rPr>
          <w:spacing w:val="7"/>
          <w:sz w:val="24"/>
          <w:szCs w:val="24"/>
        </w:rPr>
        <w:t xml:space="preserve"> </w:t>
      </w:r>
      <w:r w:rsidR="006C1B1D">
        <w:rPr>
          <w:sz w:val="24"/>
          <w:szCs w:val="24"/>
        </w:rPr>
        <w:t>m</w:t>
      </w:r>
      <w:r w:rsidR="006C1B1D">
        <w:rPr>
          <w:spacing w:val="7"/>
          <w:sz w:val="24"/>
          <w:szCs w:val="24"/>
        </w:rPr>
        <w:t>o</w:t>
      </w:r>
      <w:r w:rsidR="006C1B1D">
        <w:rPr>
          <w:sz w:val="24"/>
          <w:szCs w:val="24"/>
        </w:rPr>
        <w:t>del</w:t>
      </w:r>
      <w:r w:rsidR="006C1B1D">
        <w:rPr>
          <w:spacing w:val="37"/>
          <w:sz w:val="24"/>
          <w:szCs w:val="24"/>
        </w:rPr>
        <w:t xml:space="preserve"> </w:t>
      </w:r>
      <w:r w:rsidR="006C1B1D">
        <w:rPr>
          <w:sz w:val="24"/>
          <w:szCs w:val="24"/>
        </w:rPr>
        <w:t>sh</w:t>
      </w:r>
      <w:r w:rsidR="006C1B1D">
        <w:rPr>
          <w:spacing w:val="-6"/>
          <w:sz w:val="24"/>
          <w:szCs w:val="24"/>
        </w:rPr>
        <w:t>o</w:t>
      </w:r>
      <w:r w:rsidR="006C1B1D">
        <w:rPr>
          <w:sz w:val="24"/>
          <w:szCs w:val="24"/>
        </w:rPr>
        <w:t>wn</w:t>
      </w:r>
      <w:r w:rsidR="006C1B1D">
        <w:rPr>
          <w:spacing w:val="34"/>
          <w:sz w:val="24"/>
          <w:szCs w:val="24"/>
        </w:rPr>
        <w:t xml:space="preserve"> </w:t>
      </w:r>
      <w:r w:rsidR="006C1B1D">
        <w:rPr>
          <w:sz w:val="24"/>
          <w:szCs w:val="24"/>
        </w:rPr>
        <w:t>in</w:t>
      </w:r>
      <w:r w:rsidR="006C1B1D">
        <w:rPr>
          <w:spacing w:val="35"/>
          <w:sz w:val="24"/>
          <w:szCs w:val="24"/>
        </w:rPr>
        <w:t xml:space="preserve"> </w:t>
      </w:r>
      <w:r w:rsidR="006C1B1D">
        <w:rPr>
          <w:spacing w:val="-19"/>
          <w:sz w:val="24"/>
          <w:szCs w:val="24"/>
        </w:rPr>
        <w:t>T</w:t>
      </w:r>
      <w:r w:rsidR="006C1B1D">
        <w:rPr>
          <w:sz w:val="24"/>
          <w:szCs w:val="24"/>
        </w:rPr>
        <w:t xml:space="preserve">able </w:t>
      </w:r>
      <w:r w:rsidR="006C1B1D">
        <w:rPr>
          <w:spacing w:val="4"/>
          <w:sz w:val="24"/>
          <w:szCs w:val="24"/>
        </w:rPr>
        <w:t xml:space="preserve"> </w:t>
      </w:r>
      <w:r w:rsidR="006C1B1D">
        <w:rPr>
          <w:sz w:val="24"/>
          <w:szCs w:val="24"/>
        </w:rPr>
        <w:t>3</w:t>
      </w:r>
      <w:r w:rsidR="006C1B1D">
        <w:rPr>
          <w:spacing w:val="24"/>
          <w:sz w:val="24"/>
          <w:szCs w:val="24"/>
        </w:rPr>
        <w:t xml:space="preserve"> </w:t>
      </w:r>
      <w:r w:rsidR="006C1B1D">
        <w:rPr>
          <w:spacing w:val="-6"/>
          <w:w w:val="97"/>
          <w:sz w:val="24"/>
          <w:szCs w:val="24"/>
        </w:rPr>
        <w:t>w</w:t>
      </w:r>
      <w:r w:rsidR="006C1B1D">
        <w:rPr>
          <w:w w:val="102"/>
          <w:sz w:val="24"/>
          <w:szCs w:val="24"/>
        </w:rPr>
        <w:t xml:space="preserve">ere </w:t>
      </w:r>
      <w:r w:rsidR="006C1B1D">
        <w:rPr>
          <w:sz w:val="24"/>
          <w:szCs w:val="24"/>
        </w:rPr>
        <w:t>included</w:t>
      </w:r>
      <w:r w:rsidR="006C1B1D">
        <w:rPr>
          <w:spacing w:val="43"/>
          <w:sz w:val="24"/>
          <w:szCs w:val="24"/>
        </w:rPr>
        <w:t xml:space="preserve"> </w:t>
      </w:r>
      <w:r w:rsidR="006C1B1D">
        <w:rPr>
          <w:sz w:val="24"/>
          <w:szCs w:val="24"/>
        </w:rPr>
        <w:t>in</w:t>
      </w:r>
      <w:r w:rsidR="006C1B1D">
        <w:rPr>
          <w:spacing w:val="25"/>
          <w:sz w:val="24"/>
          <w:szCs w:val="24"/>
        </w:rPr>
        <w:t xml:space="preserve"> </w:t>
      </w:r>
      <w:r w:rsidR="006C1B1D">
        <w:rPr>
          <w:sz w:val="24"/>
          <w:szCs w:val="24"/>
        </w:rPr>
        <w:t>these</w:t>
      </w:r>
      <w:r w:rsidR="006C1B1D">
        <w:rPr>
          <w:spacing w:val="43"/>
          <w:sz w:val="24"/>
          <w:szCs w:val="24"/>
        </w:rPr>
        <w:t xml:space="preserve"> </w:t>
      </w:r>
      <w:r w:rsidR="006C1B1D">
        <w:rPr>
          <w:spacing w:val="6"/>
          <w:sz w:val="24"/>
          <w:szCs w:val="24"/>
        </w:rPr>
        <w:t>p</w:t>
      </w:r>
      <w:r w:rsidR="006C1B1D">
        <w:rPr>
          <w:spacing w:val="7"/>
          <w:sz w:val="24"/>
          <w:szCs w:val="24"/>
        </w:rPr>
        <w:t>o</w:t>
      </w:r>
      <w:r w:rsidR="006C1B1D">
        <w:rPr>
          <w:sz w:val="24"/>
          <w:szCs w:val="24"/>
        </w:rPr>
        <w:t>oled</w:t>
      </w:r>
      <w:r w:rsidR="006C1B1D">
        <w:rPr>
          <w:spacing w:val="24"/>
          <w:sz w:val="24"/>
          <w:szCs w:val="24"/>
        </w:rPr>
        <w:t xml:space="preserve"> </w:t>
      </w:r>
      <w:r w:rsidR="006C1B1D">
        <w:rPr>
          <w:sz w:val="24"/>
          <w:szCs w:val="24"/>
        </w:rPr>
        <w:t>m</w:t>
      </w:r>
      <w:r w:rsidR="006C1B1D">
        <w:rPr>
          <w:spacing w:val="7"/>
          <w:sz w:val="24"/>
          <w:szCs w:val="24"/>
        </w:rPr>
        <w:t>o</w:t>
      </w:r>
      <w:r w:rsidR="006C1B1D">
        <w:rPr>
          <w:sz w:val="24"/>
          <w:szCs w:val="24"/>
        </w:rPr>
        <w:t>dels</w:t>
      </w:r>
      <w:r w:rsidR="006C1B1D">
        <w:rPr>
          <w:spacing w:val="25"/>
          <w:sz w:val="24"/>
          <w:szCs w:val="24"/>
        </w:rPr>
        <w:t xml:space="preserve"> </w:t>
      </w:r>
      <w:r w:rsidR="006C1B1D">
        <w:rPr>
          <w:sz w:val="24"/>
          <w:szCs w:val="24"/>
        </w:rPr>
        <w:t>as</w:t>
      </w:r>
      <w:r w:rsidR="006C1B1D">
        <w:rPr>
          <w:spacing w:val="26"/>
          <w:sz w:val="24"/>
          <w:szCs w:val="24"/>
        </w:rPr>
        <w:t xml:space="preserve"> </w:t>
      </w:r>
      <w:r w:rsidR="006C1B1D">
        <w:rPr>
          <w:w w:val="101"/>
          <w:sz w:val="24"/>
          <w:szCs w:val="24"/>
        </w:rPr>
        <w:t>co</w:t>
      </w:r>
      <w:r w:rsidR="006C1B1D">
        <w:rPr>
          <w:spacing w:val="-6"/>
          <w:w w:val="101"/>
          <w:sz w:val="24"/>
          <w:szCs w:val="24"/>
        </w:rPr>
        <w:t>n</w:t>
      </w:r>
      <w:r w:rsidR="006C1B1D">
        <w:rPr>
          <w:w w:val="107"/>
          <w:sz w:val="24"/>
          <w:szCs w:val="24"/>
        </w:rPr>
        <w:t>trols.</w:t>
      </w:r>
    </w:p>
    <w:p w14:paraId="3898A9E8" w14:textId="77777777" w:rsidR="000A768D" w:rsidRDefault="000A768D">
      <w:pPr>
        <w:spacing w:before="3" w:line="100" w:lineRule="exact"/>
        <w:rPr>
          <w:sz w:val="10"/>
          <w:szCs w:val="10"/>
        </w:rPr>
      </w:pPr>
    </w:p>
    <w:p w14:paraId="53BB0CDC" w14:textId="77777777" w:rsidR="000A768D" w:rsidRDefault="000A768D">
      <w:pPr>
        <w:spacing w:line="200" w:lineRule="exact"/>
      </w:pPr>
    </w:p>
    <w:p w14:paraId="49E93D1F" w14:textId="77777777" w:rsidR="000A768D" w:rsidRDefault="006C1B1D">
      <w:pPr>
        <w:spacing w:line="401" w:lineRule="auto"/>
        <w:ind w:left="100" w:right="78" w:firstLine="239"/>
        <w:jc w:val="both"/>
        <w:rPr>
          <w:sz w:val="24"/>
          <w:szCs w:val="24"/>
        </w:rPr>
      </w:pPr>
      <w:r>
        <w:rPr>
          <w:sz w:val="24"/>
          <w:szCs w:val="24"/>
        </w:rPr>
        <w:t>The</w:t>
      </w:r>
      <w:r>
        <w:rPr>
          <w:spacing w:val="51"/>
          <w:sz w:val="24"/>
          <w:szCs w:val="24"/>
        </w:rPr>
        <w:t xml:space="preserve"> </w:t>
      </w:r>
      <w:r>
        <w:rPr>
          <w:sz w:val="24"/>
          <w:szCs w:val="24"/>
        </w:rPr>
        <w:t xml:space="preserve">third </w:t>
      </w:r>
      <w:r>
        <w:rPr>
          <w:spacing w:val="15"/>
          <w:sz w:val="24"/>
          <w:szCs w:val="24"/>
        </w:rPr>
        <w:t xml:space="preserve"> </w:t>
      </w:r>
      <w:r>
        <w:rPr>
          <w:sz w:val="24"/>
          <w:szCs w:val="24"/>
        </w:rPr>
        <w:t xml:space="preserve">indicator </w:t>
      </w:r>
      <w:r>
        <w:rPr>
          <w:spacing w:val="12"/>
          <w:sz w:val="24"/>
          <w:szCs w:val="24"/>
        </w:rPr>
        <w:t xml:space="preserve"> </w:t>
      </w:r>
      <w:r>
        <w:rPr>
          <w:spacing w:val="-6"/>
          <w:sz w:val="24"/>
          <w:szCs w:val="24"/>
        </w:rPr>
        <w:t>w</w:t>
      </w:r>
      <w:r>
        <w:rPr>
          <w:sz w:val="24"/>
          <w:szCs w:val="24"/>
        </w:rPr>
        <w:t>e</w:t>
      </w:r>
      <w:r>
        <w:rPr>
          <w:spacing w:val="13"/>
          <w:sz w:val="24"/>
          <w:szCs w:val="24"/>
        </w:rPr>
        <w:t xml:space="preserve"> </w:t>
      </w:r>
      <w:r>
        <w:rPr>
          <w:sz w:val="24"/>
          <w:szCs w:val="24"/>
        </w:rPr>
        <w:t>empl</w:t>
      </w:r>
      <w:r>
        <w:rPr>
          <w:spacing w:val="-6"/>
          <w:sz w:val="24"/>
          <w:szCs w:val="24"/>
        </w:rPr>
        <w:t>o</w:t>
      </w:r>
      <w:r>
        <w:rPr>
          <w:sz w:val="24"/>
          <w:szCs w:val="24"/>
        </w:rPr>
        <w:t>y</w:t>
      </w:r>
      <w:r>
        <w:rPr>
          <w:spacing w:val="31"/>
          <w:sz w:val="24"/>
          <w:szCs w:val="24"/>
        </w:rPr>
        <w:t xml:space="preserve"> </w:t>
      </w:r>
      <w:r>
        <w:rPr>
          <w:sz w:val="24"/>
          <w:szCs w:val="24"/>
        </w:rPr>
        <w:t>to</w:t>
      </w:r>
      <w:r>
        <w:rPr>
          <w:spacing w:val="42"/>
          <w:sz w:val="24"/>
          <w:szCs w:val="24"/>
        </w:rPr>
        <w:t xml:space="preserve"> </w:t>
      </w:r>
      <w:r>
        <w:rPr>
          <w:spacing w:val="-13"/>
          <w:sz w:val="24"/>
          <w:szCs w:val="24"/>
        </w:rPr>
        <w:t>v</w:t>
      </w:r>
      <w:r>
        <w:rPr>
          <w:sz w:val="24"/>
          <w:szCs w:val="24"/>
        </w:rPr>
        <w:t xml:space="preserve">alidate </w:t>
      </w:r>
      <w:r>
        <w:rPr>
          <w:spacing w:val="9"/>
          <w:sz w:val="24"/>
          <w:szCs w:val="24"/>
        </w:rPr>
        <w:t xml:space="preserve"> </w:t>
      </w:r>
      <w:r>
        <w:rPr>
          <w:sz w:val="24"/>
          <w:szCs w:val="24"/>
        </w:rPr>
        <w:t>our</w:t>
      </w:r>
      <w:r>
        <w:rPr>
          <w:spacing w:val="37"/>
          <w:sz w:val="24"/>
          <w:szCs w:val="24"/>
        </w:rPr>
        <w:t xml:space="preserve"> </w:t>
      </w:r>
      <w:r>
        <w:rPr>
          <w:sz w:val="24"/>
          <w:szCs w:val="24"/>
        </w:rPr>
        <w:t>result</w:t>
      </w:r>
      <w:r>
        <w:rPr>
          <w:spacing w:val="58"/>
          <w:sz w:val="24"/>
          <w:szCs w:val="24"/>
        </w:rPr>
        <w:t xml:space="preserve"> </w:t>
      </w:r>
      <w:r>
        <w:rPr>
          <w:sz w:val="24"/>
          <w:szCs w:val="24"/>
        </w:rPr>
        <w:t>is</w:t>
      </w:r>
      <w:r>
        <w:rPr>
          <w:spacing w:val="18"/>
          <w:sz w:val="24"/>
          <w:szCs w:val="24"/>
        </w:rPr>
        <w:t xml:space="preserve"> </w:t>
      </w:r>
      <w:r>
        <w:rPr>
          <w:sz w:val="24"/>
          <w:szCs w:val="24"/>
        </w:rPr>
        <w:t>the</w:t>
      </w:r>
      <w:r>
        <w:rPr>
          <w:spacing w:val="53"/>
          <w:sz w:val="24"/>
          <w:szCs w:val="24"/>
        </w:rPr>
        <w:t xml:space="preserve"> </w:t>
      </w:r>
      <w:r>
        <w:rPr>
          <w:sz w:val="24"/>
          <w:szCs w:val="24"/>
        </w:rPr>
        <w:t>pro</w:t>
      </w:r>
      <w:r>
        <w:rPr>
          <w:spacing w:val="6"/>
          <w:sz w:val="24"/>
          <w:szCs w:val="24"/>
        </w:rPr>
        <w:t>p</w:t>
      </w:r>
      <w:r>
        <w:rPr>
          <w:sz w:val="24"/>
          <w:szCs w:val="24"/>
        </w:rPr>
        <w:t>er</w:t>
      </w:r>
      <w:r>
        <w:rPr>
          <w:spacing w:val="-7"/>
          <w:sz w:val="24"/>
          <w:szCs w:val="24"/>
        </w:rPr>
        <w:t>t</w:t>
      </w:r>
      <w:r>
        <w:rPr>
          <w:sz w:val="24"/>
          <w:szCs w:val="24"/>
        </w:rPr>
        <w:t xml:space="preserve">y </w:t>
      </w:r>
      <w:r>
        <w:rPr>
          <w:spacing w:val="24"/>
          <w:sz w:val="24"/>
          <w:szCs w:val="24"/>
        </w:rPr>
        <w:t xml:space="preserve"> </w:t>
      </w:r>
      <w:r>
        <w:rPr>
          <w:sz w:val="24"/>
          <w:szCs w:val="24"/>
        </w:rPr>
        <w:t>rig</w:t>
      </w:r>
      <w:r>
        <w:rPr>
          <w:spacing w:val="-6"/>
          <w:sz w:val="24"/>
          <w:szCs w:val="24"/>
        </w:rPr>
        <w:t>h</w:t>
      </w:r>
      <w:r>
        <w:rPr>
          <w:sz w:val="24"/>
          <w:szCs w:val="24"/>
        </w:rPr>
        <w:t>ts</w:t>
      </w:r>
      <w:r>
        <w:rPr>
          <w:spacing w:val="59"/>
          <w:sz w:val="24"/>
          <w:szCs w:val="24"/>
        </w:rPr>
        <w:t xml:space="preserve"> </w:t>
      </w:r>
      <w:r>
        <w:rPr>
          <w:sz w:val="24"/>
          <w:szCs w:val="24"/>
        </w:rPr>
        <w:t>measure</w:t>
      </w:r>
      <w:r>
        <w:rPr>
          <w:spacing w:val="53"/>
          <w:sz w:val="24"/>
          <w:szCs w:val="24"/>
        </w:rPr>
        <w:t xml:space="preserve"> </w:t>
      </w:r>
      <w:r>
        <w:rPr>
          <w:w w:val="101"/>
          <w:sz w:val="24"/>
          <w:szCs w:val="24"/>
        </w:rPr>
        <w:t xml:space="preserve">from </w:t>
      </w:r>
      <w:r>
        <w:rPr>
          <w:sz w:val="24"/>
          <w:szCs w:val="24"/>
        </w:rPr>
        <w:t>the</w:t>
      </w:r>
      <w:r>
        <w:rPr>
          <w:spacing w:val="44"/>
          <w:sz w:val="24"/>
          <w:szCs w:val="24"/>
        </w:rPr>
        <w:t xml:space="preserve"> </w:t>
      </w:r>
      <w:r>
        <w:rPr>
          <w:spacing w:val="-20"/>
          <w:sz w:val="24"/>
          <w:szCs w:val="24"/>
        </w:rPr>
        <w:t>F</w:t>
      </w:r>
      <w:r>
        <w:rPr>
          <w:sz w:val="24"/>
          <w:szCs w:val="24"/>
        </w:rPr>
        <w:t>raser</w:t>
      </w:r>
      <w:r>
        <w:rPr>
          <w:spacing w:val="59"/>
          <w:sz w:val="24"/>
          <w:szCs w:val="24"/>
        </w:rPr>
        <w:t xml:space="preserve"> </w:t>
      </w:r>
      <w:r>
        <w:rPr>
          <w:w w:val="108"/>
          <w:sz w:val="24"/>
          <w:szCs w:val="24"/>
        </w:rPr>
        <w:t>Institute’s</w:t>
      </w:r>
      <w:r>
        <w:rPr>
          <w:spacing w:val="7"/>
          <w:w w:val="108"/>
          <w:sz w:val="24"/>
          <w:szCs w:val="24"/>
        </w:rPr>
        <w:t xml:space="preserve"> </w:t>
      </w:r>
      <w:r>
        <w:rPr>
          <w:sz w:val="24"/>
          <w:szCs w:val="24"/>
        </w:rPr>
        <w:t>Economic</w:t>
      </w:r>
      <w:r>
        <w:rPr>
          <w:spacing w:val="23"/>
          <w:sz w:val="24"/>
          <w:szCs w:val="24"/>
        </w:rPr>
        <w:t xml:space="preserve"> </w:t>
      </w:r>
      <w:r>
        <w:rPr>
          <w:spacing w:val="-20"/>
          <w:sz w:val="24"/>
          <w:szCs w:val="24"/>
        </w:rPr>
        <w:t>F</w:t>
      </w:r>
      <w:r>
        <w:rPr>
          <w:sz w:val="24"/>
          <w:szCs w:val="24"/>
        </w:rPr>
        <w:t>reedom</w:t>
      </w:r>
      <w:r>
        <w:rPr>
          <w:spacing w:val="52"/>
          <w:sz w:val="24"/>
          <w:szCs w:val="24"/>
        </w:rPr>
        <w:t xml:space="preserve"> </w:t>
      </w:r>
      <w:r>
        <w:rPr>
          <w:sz w:val="24"/>
          <w:szCs w:val="24"/>
        </w:rPr>
        <w:t>of</w:t>
      </w:r>
      <w:r>
        <w:rPr>
          <w:spacing w:val="1"/>
          <w:sz w:val="24"/>
          <w:szCs w:val="24"/>
        </w:rPr>
        <w:t xml:space="preserve"> </w:t>
      </w:r>
      <w:r>
        <w:rPr>
          <w:sz w:val="24"/>
          <w:szCs w:val="24"/>
        </w:rPr>
        <w:t>the</w:t>
      </w:r>
      <w:r>
        <w:rPr>
          <w:spacing w:val="44"/>
          <w:sz w:val="24"/>
          <w:szCs w:val="24"/>
        </w:rPr>
        <w:t xml:space="preserve"> </w:t>
      </w:r>
      <w:r>
        <w:rPr>
          <w:spacing w:val="-19"/>
          <w:sz w:val="24"/>
          <w:szCs w:val="24"/>
        </w:rPr>
        <w:t>W</w:t>
      </w:r>
      <w:r>
        <w:rPr>
          <w:sz w:val="24"/>
          <w:szCs w:val="24"/>
        </w:rPr>
        <w:t>orld</w:t>
      </w:r>
      <w:r>
        <w:rPr>
          <w:spacing w:val="41"/>
          <w:sz w:val="24"/>
          <w:szCs w:val="24"/>
        </w:rPr>
        <w:t xml:space="preserve"> </w:t>
      </w:r>
      <w:r>
        <w:rPr>
          <w:sz w:val="24"/>
          <w:szCs w:val="24"/>
        </w:rPr>
        <w:t>Index</w:t>
      </w:r>
      <w:r>
        <w:rPr>
          <w:spacing w:val="34"/>
          <w:sz w:val="24"/>
          <w:szCs w:val="24"/>
        </w:rPr>
        <w:t xml:space="preserve"> </w:t>
      </w:r>
      <w:r>
        <w:rPr>
          <w:sz w:val="24"/>
          <w:szCs w:val="24"/>
        </w:rPr>
        <w:t>(G</w:t>
      </w:r>
      <w:r>
        <w:rPr>
          <w:spacing w:val="-7"/>
          <w:sz w:val="24"/>
          <w:szCs w:val="24"/>
        </w:rPr>
        <w:t>w</w:t>
      </w:r>
      <w:r>
        <w:rPr>
          <w:sz w:val="24"/>
          <w:szCs w:val="24"/>
        </w:rPr>
        <w:t xml:space="preserve">artney </w:t>
      </w:r>
      <w:r>
        <w:rPr>
          <w:spacing w:val="23"/>
          <w:sz w:val="24"/>
          <w:szCs w:val="24"/>
        </w:rPr>
        <w:t xml:space="preserve"> </w:t>
      </w:r>
      <w:r>
        <w:rPr>
          <w:sz w:val="24"/>
          <w:szCs w:val="24"/>
        </w:rPr>
        <w:t>and</w:t>
      </w:r>
      <w:r>
        <w:rPr>
          <w:spacing w:val="40"/>
          <w:sz w:val="24"/>
          <w:szCs w:val="24"/>
        </w:rPr>
        <w:t xml:space="preserve"> </w:t>
      </w:r>
      <w:r>
        <w:rPr>
          <w:sz w:val="24"/>
          <w:szCs w:val="24"/>
        </w:rPr>
        <w:t>L</w:t>
      </w:r>
      <w:r>
        <w:rPr>
          <w:spacing w:val="-7"/>
          <w:sz w:val="24"/>
          <w:szCs w:val="24"/>
        </w:rPr>
        <w:t>a</w:t>
      </w:r>
      <w:r>
        <w:rPr>
          <w:sz w:val="24"/>
          <w:szCs w:val="24"/>
        </w:rPr>
        <w:t>wson,</w:t>
      </w:r>
      <w:r>
        <w:rPr>
          <w:spacing w:val="29"/>
          <w:sz w:val="24"/>
          <w:szCs w:val="24"/>
        </w:rPr>
        <w:t xml:space="preserve"> </w:t>
      </w:r>
      <w:r>
        <w:rPr>
          <w:sz w:val="24"/>
          <w:szCs w:val="24"/>
        </w:rPr>
        <w:t xml:space="preserve">2004). This  measure </w:t>
      </w:r>
      <w:r>
        <w:rPr>
          <w:spacing w:val="2"/>
          <w:sz w:val="24"/>
          <w:szCs w:val="24"/>
        </w:rPr>
        <w:t xml:space="preserve"> </w:t>
      </w:r>
      <w:r>
        <w:rPr>
          <w:sz w:val="24"/>
          <w:szCs w:val="24"/>
        </w:rPr>
        <w:t>also</w:t>
      </w:r>
      <w:r>
        <w:rPr>
          <w:spacing w:val="34"/>
          <w:sz w:val="24"/>
          <w:szCs w:val="24"/>
        </w:rPr>
        <w:t xml:space="preserve"> </w:t>
      </w:r>
      <w:r>
        <w:rPr>
          <w:sz w:val="24"/>
          <w:szCs w:val="24"/>
        </w:rPr>
        <w:t xml:space="preserve">captures </w:t>
      </w:r>
      <w:r>
        <w:rPr>
          <w:spacing w:val="26"/>
          <w:sz w:val="24"/>
          <w:szCs w:val="24"/>
        </w:rPr>
        <w:t xml:space="preserve"> </w:t>
      </w:r>
      <w:r>
        <w:rPr>
          <w:sz w:val="24"/>
          <w:szCs w:val="24"/>
        </w:rPr>
        <w:t xml:space="preserve">the </w:t>
      </w:r>
      <w:r>
        <w:rPr>
          <w:spacing w:val="2"/>
          <w:sz w:val="24"/>
          <w:szCs w:val="24"/>
        </w:rPr>
        <w:t xml:space="preserve"> </w:t>
      </w:r>
      <w:r>
        <w:rPr>
          <w:sz w:val="24"/>
          <w:szCs w:val="24"/>
        </w:rPr>
        <w:t>degree</w:t>
      </w:r>
      <w:r>
        <w:rPr>
          <w:spacing w:val="37"/>
          <w:sz w:val="24"/>
          <w:szCs w:val="24"/>
        </w:rPr>
        <w:t xml:space="preserve"> </w:t>
      </w:r>
      <w:r>
        <w:rPr>
          <w:sz w:val="24"/>
          <w:szCs w:val="24"/>
        </w:rPr>
        <w:t>to</w:t>
      </w:r>
      <w:r>
        <w:rPr>
          <w:spacing w:val="51"/>
          <w:sz w:val="24"/>
          <w:szCs w:val="24"/>
        </w:rPr>
        <w:t xml:space="preserve"> </w:t>
      </w:r>
      <w:r>
        <w:rPr>
          <w:sz w:val="24"/>
          <w:szCs w:val="24"/>
        </w:rPr>
        <w:t>whi</w:t>
      </w:r>
      <w:r>
        <w:rPr>
          <w:spacing w:val="-7"/>
          <w:sz w:val="24"/>
          <w:szCs w:val="24"/>
        </w:rPr>
        <w:t>c</w:t>
      </w:r>
      <w:r>
        <w:rPr>
          <w:sz w:val="24"/>
          <w:szCs w:val="24"/>
        </w:rPr>
        <w:t>h</w:t>
      </w:r>
      <w:r>
        <w:rPr>
          <w:spacing w:val="40"/>
          <w:sz w:val="24"/>
          <w:szCs w:val="24"/>
        </w:rPr>
        <w:t xml:space="preserve"> </w:t>
      </w:r>
      <w:r>
        <w:rPr>
          <w:sz w:val="24"/>
          <w:szCs w:val="24"/>
        </w:rPr>
        <w:t>a</w:t>
      </w:r>
      <w:r>
        <w:rPr>
          <w:spacing w:val="40"/>
          <w:sz w:val="24"/>
          <w:szCs w:val="24"/>
        </w:rPr>
        <w:t xml:space="preserve"> </w:t>
      </w:r>
      <w:r>
        <w:rPr>
          <w:sz w:val="24"/>
          <w:szCs w:val="24"/>
        </w:rPr>
        <w:t>cou</w:t>
      </w:r>
      <w:r>
        <w:rPr>
          <w:spacing w:val="-6"/>
          <w:sz w:val="24"/>
          <w:szCs w:val="24"/>
        </w:rPr>
        <w:t>n</w:t>
      </w:r>
      <w:r>
        <w:rPr>
          <w:sz w:val="24"/>
          <w:szCs w:val="24"/>
        </w:rPr>
        <w:t xml:space="preserve">try </w:t>
      </w:r>
      <w:r>
        <w:rPr>
          <w:spacing w:val="20"/>
          <w:sz w:val="24"/>
          <w:szCs w:val="24"/>
        </w:rPr>
        <w:t xml:space="preserve"> </w:t>
      </w:r>
      <w:r>
        <w:rPr>
          <w:sz w:val="24"/>
          <w:szCs w:val="24"/>
        </w:rPr>
        <w:t xml:space="preserve">protects </w:t>
      </w:r>
      <w:r>
        <w:rPr>
          <w:spacing w:val="31"/>
          <w:sz w:val="24"/>
          <w:szCs w:val="24"/>
        </w:rPr>
        <w:t xml:space="preserve"> </w:t>
      </w:r>
      <w:r>
        <w:rPr>
          <w:sz w:val="24"/>
          <w:szCs w:val="24"/>
        </w:rPr>
        <w:t xml:space="preserve">the </w:t>
      </w:r>
      <w:r>
        <w:rPr>
          <w:spacing w:val="2"/>
          <w:sz w:val="24"/>
          <w:szCs w:val="24"/>
        </w:rPr>
        <w:t xml:space="preserve"> </w:t>
      </w:r>
      <w:r>
        <w:rPr>
          <w:sz w:val="24"/>
          <w:szCs w:val="24"/>
        </w:rPr>
        <w:t>pro</w:t>
      </w:r>
      <w:r>
        <w:rPr>
          <w:spacing w:val="6"/>
          <w:sz w:val="24"/>
          <w:szCs w:val="24"/>
        </w:rPr>
        <w:t>p</w:t>
      </w:r>
      <w:r>
        <w:rPr>
          <w:sz w:val="24"/>
          <w:szCs w:val="24"/>
        </w:rPr>
        <w:t>er</w:t>
      </w:r>
      <w:r>
        <w:rPr>
          <w:spacing w:val="-7"/>
          <w:sz w:val="24"/>
          <w:szCs w:val="24"/>
        </w:rPr>
        <w:t>t</w:t>
      </w:r>
      <w:r>
        <w:rPr>
          <w:sz w:val="24"/>
          <w:szCs w:val="24"/>
        </w:rPr>
        <w:t xml:space="preserve">y </w:t>
      </w:r>
      <w:r>
        <w:rPr>
          <w:spacing w:val="33"/>
          <w:sz w:val="24"/>
          <w:szCs w:val="24"/>
        </w:rPr>
        <w:t xml:space="preserve"> </w:t>
      </w:r>
      <w:r>
        <w:rPr>
          <w:sz w:val="24"/>
          <w:szCs w:val="24"/>
        </w:rPr>
        <w:t>rig</w:t>
      </w:r>
      <w:r>
        <w:rPr>
          <w:spacing w:val="-6"/>
          <w:sz w:val="24"/>
          <w:szCs w:val="24"/>
        </w:rPr>
        <w:t>h</w:t>
      </w:r>
      <w:r>
        <w:rPr>
          <w:sz w:val="24"/>
          <w:szCs w:val="24"/>
        </w:rPr>
        <w:t xml:space="preserve">ts </w:t>
      </w:r>
      <w:r>
        <w:rPr>
          <w:spacing w:val="8"/>
          <w:sz w:val="24"/>
          <w:szCs w:val="24"/>
        </w:rPr>
        <w:t xml:space="preserve"> </w:t>
      </w:r>
      <w:r>
        <w:rPr>
          <w:sz w:val="24"/>
          <w:szCs w:val="24"/>
        </w:rPr>
        <w:t>of i</w:t>
      </w:r>
      <w:r>
        <w:rPr>
          <w:spacing w:val="-7"/>
          <w:sz w:val="24"/>
          <w:szCs w:val="24"/>
        </w:rPr>
        <w:t>nv</w:t>
      </w:r>
      <w:r>
        <w:rPr>
          <w:sz w:val="24"/>
          <w:szCs w:val="24"/>
        </w:rPr>
        <w:t xml:space="preserve">estors </w:t>
      </w:r>
      <w:r>
        <w:rPr>
          <w:spacing w:val="16"/>
          <w:sz w:val="24"/>
          <w:szCs w:val="24"/>
        </w:rPr>
        <w:t xml:space="preserve"> </w:t>
      </w:r>
      <w:r>
        <w:rPr>
          <w:sz w:val="24"/>
          <w:szCs w:val="24"/>
        </w:rPr>
        <w:t xml:space="preserve">and </w:t>
      </w:r>
      <w:r>
        <w:rPr>
          <w:spacing w:val="5"/>
          <w:sz w:val="24"/>
          <w:szCs w:val="24"/>
        </w:rPr>
        <w:t xml:space="preserve"> </w:t>
      </w:r>
      <w:r>
        <w:rPr>
          <w:sz w:val="24"/>
          <w:szCs w:val="24"/>
        </w:rPr>
        <w:t xml:space="preserve">businesses, </w:t>
      </w:r>
      <w:r>
        <w:rPr>
          <w:spacing w:val="2"/>
          <w:sz w:val="24"/>
          <w:szCs w:val="24"/>
        </w:rPr>
        <w:t xml:space="preserve"> </w:t>
      </w:r>
      <w:r>
        <w:rPr>
          <w:sz w:val="24"/>
          <w:szCs w:val="24"/>
        </w:rPr>
        <w:t xml:space="preserve">and </w:t>
      </w:r>
      <w:r>
        <w:rPr>
          <w:spacing w:val="5"/>
          <w:sz w:val="24"/>
          <w:szCs w:val="24"/>
        </w:rPr>
        <w:t xml:space="preserve"> </w:t>
      </w:r>
      <w:r>
        <w:rPr>
          <w:sz w:val="24"/>
          <w:szCs w:val="24"/>
        </w:rPr>
        <w:t>is</w:t>
      </w:r>
      <w:r>
        <w:rPr>
          <w:spacing w:val="34"/>
          <w:sz w:val="24"/>
          <w:szCs w:val="24"/>
        </w:rPr>
        <w:t xml:space="preserve"> </w:t>
      </w:r>
      <w:r>
        <w:rPr>
          <w:spacing w:val="-6"/>
          <w:sz w:val="24"/>
          <w:szCs w:val="24"/>
        </w:rPr>
        <w:t>a</w:t>
      </w:r>
      <w:r>
        <w:rPr>
          <w:spacing w:val="-13"/>
          <w:sz w:val="24"/>
          <w:szCs w:val="24"/>
        </w:rPr>
        <w:t>v</w:t>
      </w:r>
      <w:r>
        <w:rPr>
          <w:sz w:val="24"/>
          <w:szCs w:val="24"/>
        </w:rPr>
        <w:t xml:space="preserve">ailable, </w:t>
      </w:r>
      <w:r>
        <w:rPr>
          <w:spacing w:val="22"/>
          <w:sz w:val="24"/>
          <w:szCs w:val="24"/>
        </w:rPr>
        <w:t xml:space="preserve"> </w:t>
      </w:r>
      <w:r>
        <w:rPr>
          <w:sz w:val="24"/>
          <w:szCs w:val="24"/>
        </w:rPr>
        <w:t xml:space="preserve">at </w:t>
      </w:r>
      <w:r>
        <w:rPr>
          <w:spacing w:val="12"/>
          <w:sz w:val="24"/>
          <w:szCs w:val="24"/>
        </w:rPr>
        <w:t xml:space="preserve"> </w:t>
      </w:r>
      <w:r>
        <w:rPr>
          <w:sz w:val="24"/>
          <w:szCs w:val="24"/>
        </w:rPr>
        <w:t>a</w:t>
      </w:r>
      <w:r>
        <w:rPr>
          <w:spacing w:val="47"/>
          <w:sz w:val="24"/>
          <w:szCs w:val="24"/>
        </w:rPr>
        <w:t xml:space="preserve"> </w:t>
      </w:r>
      <w:r>
        <w:rPr>
          <w:spacing w:val="-7"/>
          <w:sz w:val="24"/>
          <w:szCs w:val="24"/>
        </w:rPr>
        <w:t>y</w:t>
      </w:r>
      <w:r>
        <w:rPr>
          <w:sz w:val="24"/>
          <w:szCs w:val="24"/>
        </w:rPr>
        <w:t>early</w:t>
      </w:r>
      <w:r>
        <w:rPr>
          <w:spacing w:val="60"/>
          <w:sz w:val="24"/>
          <w:szCs w:val="24"/>
        </w:rPr>
        <w:t xml:space="preserve"> </w:t>
      </w:r>
      <w:r>
        <w:rPr>
          <w:sz w:val="24"/>
          <w:szCs w:val="24"/>
        </w:rPr>
        <w:t>le</w:t>
      </w:r>
      <w:r>
        <w:rPr>
          <w:spacing w:val="-7"/>
          <w:sz w:val="24"/>
          <w:szCs w:val="24"/>
        </w:rPr>
        <w:t>v</w:t>
      </w:r>
      <w:r>
        <w:rPr>
          <w:sz w:val="24"/>
          <w:szCs w:val="24"/>
        </w:rPr>
        <w:t>el,</w:t>
      </w:r>
      <w:r>
        <w:rPr>
          <w:spacing w:val="38"/>
          <w:sz w:val="24"/>
          <w:szCs w:val="24"/>
        </w:rPr>
        <w:t xml:space="preserve"> </w:t>
      </w:r>
      <w:r>
        <w:rPr>
          <w:sz w:val="24"/>
          <w:szCs w:val="24"/>
        </w:rPr>
        <w:t>for</w:t>
      </w:r>
      <w:r>
        <w:rPr>
          <w:spacing w:val="34"/>
          <w:sz w:val="24"/>
          <w:szCs w:val="24"/>
        </w:rPr>
        <w:t xml:space="preserve"> </w:t>
      </w:r>
      <w:r>
        <w:rPr>
          <w:sz w:val="24"/>
          <w:szCs w:val="24"/>
        </w:rPr>
        <w:t>91</w:t>
      </w:r>
      <w:r>
        <w:rPr>
          <w:spacing w:val="30"/>
          <w:sz w:val="24"/>
          <w:szCs w:val="24"/>
        </w:rPr>
        <w:t xml:space="preserve"> </w:t>
      </w:r>
      <w:r>
        <w:rPr>
          <w:sz w:val="24"/>
          <w:szCs w:val="24"/>
        </w:rPr>
        <w:t>cou</w:t>
      </w:r>
      <w:r>
        <w:rPr>
          <w:spacing w:val="-6"/>
          <w:sz w:val="24"/>
          <w:szCs w:val="24"/>
        </w:rPr>
        <w:t>n</w:t>
      </w:r>
      <w:r>
        <w:rPr>
          <w:sz w:val="24"/>
          <w:szCs w:val="24"/>
        </w:rPr>
        <w:t xml:space="preserve">tries </w:t>
      </w:r>
      <w:r>
        <w:rPr>
          <w:spacing w:val="19"/>
          <w:sz w:val="24"/>
          <w:szCs w:val="24"/>
        </w:rPr>
        <w:t xml:space="preserve"> </w:t>
      </w:r>
      <w:r>
        <w:rPr>
          <w:sz w:val="24"/>
          <w:szCs w:val="24"/>
        </w:rPr>
        <w:t>from</w:t>
      </w:r>
      <w:r>
        <w:rPr>
          <w:spacing w:val="42"/>
          <w:sz w:val="24"/>
          <w:szCs w:val="24"/>
        </w:rPr>
        <w:t xml:space="preserve"> </w:t>
      </w:r>
      <w:r>
        <w:rPr>
          <w:sz w:val="24"/>
          <w:szCs w:val="24"/>
        </w:rPr>
        <w:t>2000</w:t>
      </w:r>
      <w:r>
        <w:rPr>
          <w:spacing w:val="23"/>
          <w:sz w:val="24"/>
          <w:szCs w:val="24"/>
        </w:rPr>
        <w:t xml:space="preserve"> </w:t>
      </w:r>
      <w:r>
        <w:rPr>
          <w:w w:val="111"/>
          <w:sz w:val="24"/>
          <w:szCs w:val="24"/>
        </w:rPr>
        <w:t>to</w:t>
      </w:r>
    </w:p>
    <w:p w14:paraId="13DAA901" w14:textId="77777777" w:rsidR="000A768D" w:rsidRDefault="006C1B1D">
      <w:pPr>
        <w:spacing w:before="7" w:line="401" w:lineRule="auto"/>
        <w:ind w:left="100" w:right="79"/>
        <w:rPr>
          <w:sz w:val="24"/>
          <w:szCs w:val="24"/>
        </w:rPr>
      </w:pPr>
      <w:r>
        <w:rPr>
          <w:sz w:val="24"/>
          <w:szCs w:val="24"/>
        </w:rPr>
        <w:t>2010.</w:t>
      </w:r>
      <w:r>
        <w:rPr>
          <w:spacing w:val="30"/>
          <w:sz w:val="24"/>
          <w:szCs w:val="24"/>
        </w:rPr>
        <w:t xml:space="preserve"> </w:t>
      </w:r>
      <w:r>
        <w:rPr>
          <w:sz w:val="24"/>
          <w:szCs w:val="24"/>
        </w:rPr>
        <w:t>The</w:t>
      </w:r>
      <w:r>
        <w:rPr>
          <w:spacing w:val="39"/>
          <w:sz w:val="24"/>
          <w:szCs w:val="24"/>
        </w:rPr>
        <w:t xml:space="preserve"> </w:t>
      </w:r>
      <w:r>
        <w:rPr>
          <w:sz w:val="24"/>
          <w:szCs w:val="24"/>
        </w:rPr>
        <w:t>results</w:t>
      </w:r>
      <w:r>
        <w:rPr>
          <w:spacing w:val="47"/>
          <w:sz w:val="24"/>
          <w:szCs w:val="24"/>
        </w:rPr>
        <w:t xml:space="preserve"> </w:t>
      </w:r>
      <w:r>
        <w:rPr>
          <w:sz w:val="24"/>
          <w:szCs w:val="24"/>
        </w:rPr>
        <w:t>using</w:t>
      </w:r>
      <w:r>
        <w:rPr>
          <w:spacing w:val="19"/>
          <w:sz w:val="24"/>
          <w:szCs w:val="24"/>
        </w:rPr>
        <w:t xml:space="preserve"> </w:t>
      </w:r>
      <w:r>
        <w:rPr>
          <w:sz w:val="24"/>
          <w:szCs w:val="24"/>
        </w:rPr>
        <w:t>the</w:t>
      </w:r>
      <w:r>
        <w:rPr>
          <w:spacing w:val="41"/>
          <w:sz w:val="24"/>
          <w:szCs w:val="24"/>
        </w:rPr>
        <w:t xml:space="preserve"> </w:t>
      </w:r>
      <w:r>
        <w:rPr>
          <w:spacing w:val="-20"/>
          <w:sz w:val="24"/>
          <w:szCs w:val="24"/>
        </w:rPr>
        <w:t>F</w:t>
      </w:r>
      <w:r>
        <w:rPr>
          <w:sz w:val="24"/>
          <w:szCs w:val="24"/>
        </w:rPr>
        <w:t>raser</w:t>
      </w:r>
      <w:r>
        <w:rPr>
          <w:spacing w:val="56"/>
          <w:sz w:val="24"/>
          <w:szCs w:val="24"/>
        </w:rPr>
        <w:t xml:space="preserve"> </w:t>
      </w:r>
      <w:r>
        <w:rPr>
          <w:sz w:val="24"/>
          <w:szCs w:val="24"/>
        </w:rPr>
        <w:t>measure</w:t>
      </w:r>
      <w:r>
        <w:rPr>
          <w:spacing w:val="41"/>
          <w:sz w:val="24"/>
          <w:szCs w:val="24"/>
        </w:rPr>
        <w:t xml:space="preserve"> </w:t>
      </w:r>
      <w:r>
        <w:rPr>
          <w:sz w:val="24"/>
          <w:szCs w:val="24"/>
        </w:rPr>
        <w:t>as</w:t>
      </w:r>
      <w:r>
        <w:rPr>
          <w:spacing w:val="17"/>
          <w:sz w:val="24"/>
          <w:szCs w:val="24"/>
        </w:rPr>
        <w:t xml:space="preserve"> </w:t>
      </w:r>
      <w:r>
        <w:rPr>
          <w:sz w:val="24"/>
          <w:szCs w:val="24"/>
        </w:rPr>
        <w:t>the</w:t>
      </w:r>
      <w:r>
        <w:rPr>
          <w:spacing w:val="39"/>
          <w:sz w:val="24"/>
          <w:szCs w:val="24"/>
        </w:rPr>
        <w:t xml:space="preserve"> </w:t>
      </w:r>
      <w:r>
        <w:rPr>
          <w:w w:val="105"/>
          <w:sz w:val="24"/>
          <w:szCs w:val="24"/>
        </w:rPr>
        <w:t>de</w:t>
      </w:r>
      <w:r>
        <w:rPr>
          <w:spacing w:val="7"/>
          <w:w w:val="105"/>
          <w:sz w:val="24"/>
          <w:szCs w:val="24"/>
        </w:rPr>
        <w:t>p</w:t>
      </w:r>
      <w:r>
        <w:rPr>
          <w:w w:val="104"/>
          <w:sz w:val="24"/>
          <w:szCs w:val="24"/>
        </w:rPr>
        <w:t>ende</w:t>
      </w:r>
      <w:r>
        <w:rPr>
          <w:spacing w:val="-7"/>
          <w:w w:val="104"/>
          <w:sz w:val="24"/>
          <w:szCs w:val="24"/>
        </w:rPr>
        <w:t>n</w:t>
      </w:r>
      <w:r>
        <w:rPr>
          <w:w w:val="137"/>
          <w:sz w:val="24"/>
          <w:szCs w:val="24"/>
        </w:rPr>
        <w:t>t</w:t>
      </w:r>
      <w:r>
        <w:rPr>
          <w:spacing w:val="9"/>
          <w:sz w:val="24"/>
          <w:szCs w:val="24"/>
        </w:rPr>
        <w:t xml:space="preserve"> </w:t>
      </w:r>
      <w:r>
        <w:rPr>
          <w:spacing w:val="-13"/>
          <w:sz w:val="24"/>
          <w:szCs w:val="24"/>
        </w:rPr>
        <w:t>v</w:t>
      </w:r>
      <w:r>
        <w:rPr>
          <w:sz w:val="24"/>
          <w:szCs w:val="24"/>
        </w:rPr>
        <w:t>ariable</w:t>
      </w:r>
      <w:r>
        <w:rPr>
          <w:spacing w:val="45"/>
          <w:sz w:val="24"/>
          <w:szCs w:val="24"/>
        </w:rPr>
        <w:t xml:space="preserve"> </w:t>
      </w:r>
      <w:r>
        <w:rPr>
          <w:sz w:val="24"/>
          <w:szCs w:val="24"/>
        </w:rPr>
        <w:t>are</w:t>
      </w:r>
      <w:r>
        <w:rPr>
          <w:spacing w:val="26"/>
          <w:sz w:val="24"/>
          <w:szCs w:val="24"/>
        </w:rPr>
        <w:t xml:space="preserve"> </w:t>
      </w:r>
      <w:r>
        <w:rPr>
          <w:sz w:val="24"/>
          <w:szCs w:val="24"/>
        </w:rPr>
        <w:t>sh</w:t>
      </w:r>
      <w:r>
        <w:rPr>
          <w:spacing w:val="-6"/>
          <w:sz w:val="24"/>
          <w:szCs w:val="24"/>
        </w:rPr>
        <w:t>o</w:t>
      </w:r>
      <w:r>
        <w:rPr>
          <w:sz w:val="24"/>
          <w:szCs w:val="24"/>
        </w:rPr>
        <w:t>wn</w:t>
      </w:r>
      <w:r>
        <w:rPr>
          <w:spacing w:val="15"/>
          <w:sz w:val="24"/>
          <w:szCs w:val="24"/>
        </w:rPr>
        <w:t xml:space="preserve"> </w:t>
      </w:r>
      <w:r>
        <w:rPr>
          <w:sz w:val="24"/>
          <w:szCs w:val="24"/>
        </w:rPr>
        <w:t>in</w:t>
      </w:r>
      <w:r>
        <w:rPr>
          <w:spacing w:val="16"/>
          <w:sz w:val="24"/>
          <w:szCs w:val="24"/>
        </w:rPr>
        <w:t xml:space="preserve"> </w:t>
      </w:r>
      <w:r>
        <w:rPr>
          <w:sz w:val="24"/>
          <w:szCs w:val="24"/>
        </w:rPr>
        <w:t>Figure</w:t>
      </w:r>
      <w:r>
        <w:rPr>
          <w:spacing w:val="40"/>
          <w:sz w:val="24"/>
          <w:szCs w:val="24"/>
        </w:rPr>
        <w:t xml:space="preserve"> </w:t>
      </w:r>
      <w:r>
        <w:rPr>
          <w:w w:val="101"/>
          <w:sz w:val="24"/>
          <w:szCs w:val="24"/>
        </w:rPr>
        <w:t xml:space="preserve">6. </w:t>
      </w:r>
      <w:r>
        <w:rPr>
          <w:sz w:val="24"/>
          <w:szCs w:val="24"/>
        </w:rPr>
        <w:t>Using</w:t>
      </w:r>
      <w:r>
        <w:rPr>
          <w:spacing w:val="55"/>
          <w:sz w:val="24"/>
          <w:szCs w:val="24"/>
        </w:rPr>
        <w:t xml:space="preserve"> </w:t>
      </w:r>
      <w:r>
        <w:rPr>
          <w:w w:val="137"/>
          <w:sz w:val="24"/>
          <w:szCs w:val="24"/>
        </w:rPr>
        <w:t>t</w:t>
      </w:r>
      <w:r>
        <w:rPr>
          <w:w w:val="108"/>
          <w:sz w:val="24"/>
          <w:szCs w:val="24"/>
        </w:rPr>
        <w:t>h</w:t>
      </w:r>
      <w:r>
        <w:rPr>
          <w:w w:val="98"/>
          <w:sz w:val="24"/>
          <w:szCs w:val="24"/>
        </w:rPr>
        <w:t>is</w:t>
      </w:r>
      <w:r>
        <w:rPr>
          <w:sz w:val="24"/>
          <w:szCs w:val="24"/>
        </w:rPr>
        <w:t xml:space="preserve"> </w:t>
      </w:r>
      <w:r>
        <w:rPr>
          <w:spacing w:val="-11"/>
          <w:sz w:val="24"/>
          <w:szCs w:val="24"/>
        </w:rPr>
        <w:t xml:space="preserve"> </w:t>
      </w:r>
      <w:r>
        <w:rPr>
          <w:sz w:val="24"/>
          <w:szCs w:val="24"/>
        </w:rPr>
        <w:t xml:space="preserve">third </w:t>
      </w:r>
      <w:r>
        <w:rPr>
          <w:spacing w:val="42"/>
          <w:sz w:val="24"/>
          <w:szCs w:val="24"/>
        </w:rPr>
        <w:t xml:space="preserve"> </w:t>
      </w:r>
      <w:r>
        <w:rPr>
          <w:sz w:val="24"/>
          <w:szCs w:val="24"/>
        </w:rPr>
        <w:t xml:space="preserve">indicator, </w:t>
      </w:r>
      <w:r>
        <w:rPr>
          <w:spacing w:val="53"/>
          <w:sz w:val="24"/>
          <w:szCs w:val="24"/>
        </w:rPr>
        <w:t xml:space="preserve"> </w:t>
      </w:r>
      <w:r>
        <w:rPr>
          <w:spacing w:val="-6"/>
          <w:sz w:val="24"/>
          <w:szCs w:val="24"/>
        </w:rPr>
        <w:t>w</w:t>
      </w:r>
      <w:r>
        <w:rPr>
          <w:sz w:val="24"/>
          <w:szCs w:val="24"/>
        </w:rPr>
        <w:t>e</w:t>
      </w:r>
      <w:r>
        <w:rPr>
          <w:spacing w:val="41"/>
          <w:sz w:val="24"/>
          <w:szCs w:val="24"/>
        </w:rPr>
        <w:t xml:space="preserve"> </w:t>
      </w:r>
      <w:r>
        <w:rPr>
          <w:sz w:val="24"/>
          <w:szCs w:val="24"/>
        </w:rPr>
        <w:t xml:space="preserve">again </w:t>
      </w:r>
      <w:r>
        <w:rPr>
          <w:spacing w:val="15"/>
          <w:sz w:val="24"/>
          <w:szCs w:val="24"/>
        </w:rPr>
        <w:t xml:space="preserve"> </w:t>
      </w:r>
      <w:r>
        <w:rPr>
          <w:sz w:val="24"/>
          <w:szCs w:val="24"/>
        </w:rPr>
        <w:t>conste</w:t>
      </w:r>
      <w:r>
        <w:rPr>
          <w:spacing w:val="-7"/>
          <w:sz w:val="24"/>
          <w:szCs w:val="24"/>
        </w:rPr>
        <w:t>n</w:t>
      </w:r>
      <w:r>
        <w:rPr>
          <w:sz w:val="24"/>
          <w:szCs w:val="24"/>
        </w:rPr>
        <w:t xml:space="preserve">tly </w:t>
      </w:r>
      <w:r>
        <w:rPr>
          <w:spacing w:val="47"/>
          <w:sz w:val="24"/>
          <w:szCs w:val="24"/>
        </w:rPr>
        <w:t xml:space="preserve"> </w:t>
      </w:r>
      <w:r>
        <w:rPr>
          <w:sz w:val="24"/>
          <w:szCs w:val="24"/>
        </w:rPr>
        <w:t>find</w:t>
      </w:r>
      <w:r>
        <w:rPr>
          <w:spacing w:val="48"/>
          <w:sz w:val="24"/>
          <w:szCs w:val="24"/>
        </w:rPr>
        <w:t xml:space="preserve"> </w:t>
      </w:r>
      <w:r>
        <w:rPr>
          <w:sz w:val="24"/>
          <w:szCs w:val="24"/>
        </w:rPr>
        <w:t xml:space="preserve">that </w:t>
      </w:r>
      <w:r>
        <w:rPr>
          <w:spacing w:val="57"/>
          <w:sz w:val="24"/>
          <w:szCs w:val="24"/>
        </w:rPr>
        <w:t xml:space="preserve"> </w:t>
      </w:r>
      <w:r>
        <w:rPr>
          <w:sz w:val="24"/>
          <w:szCs w:val="24"/>
        </w:rPr>
        <w:t xml:space="preserve">disputes </w:t>
      </w:r>
      <w:r>
        <w:rPr>
          <w:spacing w:val="35"/>
          <w:sz w:val="24"/>
          <w:szCs w:val="24"/>
        </w:rPr>
        <w:t xml:space="preserve"> </w:t>
      </w:r>
      <w:r>
        <w:rPr>
          <w:sz w:val="24"/>
          <w:szCs w:val="24"/>
        </w:rPr>
        <w:t>h</w:t>
      </w:r>
      <w:r>
        <w:rPr>
          <w:spacing w:val="-6"/>
          <w:sz w:val="24"/>
          <w:szCs w:val="24"/>
        </w:rPr>
        <w:t>a</w:t>
      </w:r>
      <w:r>
        <w:rPr>
          <w:spacing w:val="-7"/>
          <w:sz w:val="24"/>
          <w:szCs w:val="24"/>
        </w:rPr>
        <w:t>v</w:t>
      </w:r>
      <w:r>
        <w:rPr>
          <w:sz w:val="24"/>
          <w:szCs w:val="24"/>
        </w:rPr>
        <w:t xml:space="preserve">e </w:t>
      </w:r>
      <w:r>
        <w:rPr>
          <w:spacing w:val="10"/>
          <w:sz w:val="24"/>
          <w:szCs w:val="24"/>
        </w:rPr>
        <w:t xml:space="preserve"> </w:t>
      </w:r>
      <w:r>
        <w:rPr>
          <w:sz w:val="24"/>
          <w:szCs w:val="24"/>
        </w:rPr>
        <w:t xml:space="preserve">had </w:t>
      </w:r>
      <w:r>
        <w:rPr>
          <w:spacing w:val="17"/>
          <w:sz w:val="24"/>
          <w:szCs w:val="24"/>
        </w:rPr>
        <w:t xml:space="preserve"> </w:t>
      </w:r>
      <w:r>
        <w:rPr>
          <w:sz w:val="24"/>
          <w:szCs w:val="24"/>
        </w:rPr>
        <w:t>a</w:t>
      </w:r>
      <w:r>
        <w:rPr>
          <w:spacing w:val="59"/>
          <w:sz w:val="24"/>
          <w:szCs w:val="24"/>
        </w:rPr>
        <w:t xml:space="preserve"> </w:t>
      </w:r>
      <w:r>
        <w:rPr>
          <w:sz w:val="24"/>
          <w:szCs w:val="24"/>
        </w:rPr>
        <w:t>significa</w:t>
      </w:r>
      <w:r>
        <w:rPr>
          <w:spacing w:val="-6"/>
          <w:sz w:val="24"/>
          <w:szCs w:val="24"/>
        </w:rPr>
        <w:t>n</w:t>
      </w:r>
      <w:r>
        <w:rPr>
          <w:w w:val="137"/>
          <w:sz w:val="24"/>
          <w:szCs w:val="24"/>
        </w:rPr>
        <w:t>t</w:t>
      </w:r>
    </w:p>
    <w:p w14:paraId="46923D91" w14:textId="77777777" w:rsidR="000A768D" w:rsidRDefault="00880F97">
      <w:pPr>
        <w:spacing w:line="280" w:lineRule="exact"/>
        <w:ind w:left="100"/>
        <w:rPr>
          <w:sz w:val="16"/>
          <w:szCs w:val="16"/>
        </w:rPr>
      </w:pPr>
      <w:r>
        <w:pict w14:anchorId="752A4A5C">
          <v:group id="_x0000_s1252" style="position:absolute;left:0;text-align:left;margin-left:1in;margin-top:684.05pt;width:59.8pt;height:0;z-index:-5280;mso-position-horizontal-relative:page;mso-position-vertical-relative:page" coordorigin="1440,13681" coordsize="1196,0">
            <v:polyline id="_x0000_s1253" style="position:absolute" points="2880,27362,4076,27362" coordorigin="1440,13681" coordsize="1196,0" filled="f" strokeweight="5055emu">
              <v:path arrowok="t"/>
            </v:polyline>
            <w10:wrap anchorx="page" anchory="page"/>
          </v:group>
        </w:pict>
      </w:r>
      <w:r w:rsidR="006C1B1D">
        <w:rPr>
          <w:sz w:val="24"/>
          <w:szCs w:val="24"/>
        </w:rPr>
        <w:t xml:space="preserve">impact </w:t>
      </w:r>
      <w:r w:rsidR="006C1B1D">
        <w:rPr>
          <w:spacing w:val="4"/>
          <w:sz w:val="24"/>
          <w:szCs w:val="24"/>
        </w:rPr>
        <w:t xml:space="preserve"> </w:t>
      </w:r>
      <w:r w:rsidR="006C1B1D">
        <w:rPr>
          <w:sz w:val="24"/>
          <w:szCs w:val="24"/>
        </w:rPr>
        <w:t>on</w:t>
      </w:r>
      <w:r w:rsidR="006C1B1D">
        <w:rPr>
          <w:spacing w:val="23"/>
          <w:sz w:val="24"/>
          <w:szCs w:val="24"/>
        </w:rPr>
        <w:t xml:space="preserve"> </w:t>
      </w:r>
      <w:r w:rsidR="006C1B1D">
        <w:rPr>
          <w:sz w:val="24"/>
          <w:szCs w:val="24"/>
        </w:rPr>
        <w:t xml:space="preserve">state </w:t>
      </w:r>
      <w:r w:rsidR="006C1B1D">
        <w:rPr>
          <w:spacing w:val="11"/>
          <w:sz w:val="24"/>
          <w:szCs w:val="24"/>
        </w:rPr>
        <w:t xml:space="preserve"> </w:t>
      </w:r>
      <w:r w:rsidR="006C1B1D">
        <w:rPr>
          <w:w w:val="109"/>
          <w:sz w:val="24"/>
          <w:szCs w:val="24"/>
        </w:rPr>
        <w:t>reputation</w:t>
      </w:r>
      <w:r w:rsidR="006C1B1D">
        <w:rPr>
          <w:spacing w:val="13"/>
          <w:w w:val="109"/>
          <w:sz w:val="24"/>
          <w:szCs w:val="24"/>
        </w:rPr>
        <w:t xml:space="preserve"> </w:t>
      </w:r>
      <w:r w:rsidR="006C1B1D">
        <w:rPr>
          <w:sz w:val="24"/>
          <w:szCs w:val="24"/>
        </w:rPr>
        <w:t>only</w:t>
      </w:r>
      <w:r w:rsidR="006C1B1D">
        <w:rPr>
          <w:spacing w:val="27"/>
          <w:sz w:val="24"/>
          <w:szCs w:val="24"/>
        </w:rPr>
        <w:t xml:space="preserve"> </w:t>
      </w:r>
      <w:r w:rsidR="006C1B1D">
        <w:rPr>
          <w:sz w:val="24"/>
          <w:szCs w:val="24"/>
        </w:rPr>
        <w:t>in</w:t>
      </w:r>
      <w:r w:rsidR="006C1B1D">
        <w:rPr>
          <w:spacing w:val="25"/>
          <w:sz w:val="24"/>
          <w:szCs w:val="24"/>
        </w:rPr>
        <w:t xml:space="preserve"> </w:t>
      </w:r>
      <w:r w:rsidR="006C1B1D">
        <w:rPr>
          <w:w w:val="102"/>
          <w:sz w:val="24"/>
          <w:szCs w:val="24"/>
        </w:rPr>
        <w:t>rece</w:t>
      </w:r>
      <w:r w:rsidR="006C1B1D">
        <w:rPr>
          <w:spacing w:val="-7"/>
          <w:w w:val="102"/>
          <w:sz w:val="24"/>
          <w:szCs w:val="24"/>
        </w:rPr>
        <w:t>n</w:t>
      </w:r>
      <w:r w:rsidR="006C1B1D">
        <w:rPr>
          <w:w w:val="137"/>
          <w:sz w:val="24"/>
          <w:szCs w:val="24"/>
        </w:rPr>
        <w:t>t</w:t>
      </w:r>
      <w:r w:rsidR="006C1B1D">
        <w:rPr>
          <w:spacing w:val="18"/>
          <w:sz w:val="24"/>
          <w:szCs w:val="24"/>
        </w:rPr>
        <w:t xml:space="preserve"> </w:t>
      </w:r>
      <w:r w:rsidR="006C1B1D">
        <w:rPr>
          <w:spacing w:val="-7"/>
          <w:w w:val="103"/>
          <w:sz w:val="24"/>
          <w:szCs w:val="24"/>
        </w:rPr>
        <w:t>y</w:t>
      </w:r>
      <w:r w:rsidR="006C1B1D">
        <w:rPr>
          <w:w w:val="105"/>
          <w:sz w:val="24"/>
          <w:szCs w:val="24"/>
        </w:rPr>
        <w:t>ears.</w:t>
      </w:r>
      <w:r w:rsidR="006C1B1D">
        <w:rPr>
          <w:w w:val="105"/>
          <w:position w:val="9"/>
          <w:sz w:val="16"/>
          <w:szCs w:val="16"/>
        </w:rPr>
        <w:t>58</w:t>
      </w:r>
    </w:p>
    <w:p w14:paraId="7350B1F9" w14:textId="77777777" w:rsidR="000A768D" w:rsidRDefault="000A768D">
      <w:pPr>
        <w:spacing w:before="7" w:line="180" w:lineRule="exact"/>
        <w:rPr>
          <w:sz w:val="18"/>
          <w:szCs w:val="18"/>
        </w:rPr>
      </w:pPr>
    </w:p>
    <w:p w14:paraId="79C8968A" w14:textId="77777777" w:rsidR="000A768D" w:rsidRDefault="000A768D">
      <w:pPr>
        <w:spacing w:line="200" w:lineRule="exact"/>
      </w:pPr>
    </w:p>
    <w:p w14:paraId="1F441A5B" w14:textId="77777777" w:rsidR="000A768D" w:rsidRDefault="000A768D">
      <w:pPr>
        <w:spacing w:line="200" w:lineRule="exact"/>
      </w:pPr>
    </w:p>
    <w:p w14:paraId="12B3D008" w14:textId="77777777" w:rsidR="000A768D" w:rsidRDefault="000A768D">
      <w:pPr>
        <w:spacing w:line="200" w:lineRule="exact"/>
      </w:pPr>
    </w:p>
    <w:p w14:paraId="17407483" w14:textId="77777777" w:rsidR="000A768D" w:rsidRDefault="000A768D">
      <w:pPr>
        <w:spacing w:line="200" w:lineRule="exact"/>
      </w:pPr>
    </w:p>
    <w:p w14:paraId="1EC28282" w14:textId="77777777" w:rsidR="000A768D" w:rsidRDefault="000A768D">
      <w:pPr>
        <w:spacing w:line="200" w:lineRule="exact"/>
      </w:pPr>
    </w:p>
    <w:p w14:paraId="2715828E" w14:textId="77777777" w:rsidR="000A768D" w:rsidRDefault="000A768D">
      <w:pPr>
        <w:spacing w:line="200" w:lineRule="exact"/>
      </w:pPr>
    </w:p>
    <w:p w14:paraId="7F3E4671" w14:textId="77777777" w:rsidR="000A768D" w:rsidRDefault="000A768D">
      <w:pPr>
        <w:spacing w:line="200" w:lineRule="exact"/>
      </w:pPr>
    </w:p>
    <w:p w14:paraId="13215A7C" w14:textId="77777777" w:rsidR="000A768D" w:rsidRDefault="000A768D">
      <w:pPr>
        <w:spacing w:line="200" w:lineRule="exact"/>
      </w:pPr>
    </w:p>
    <w:p w14:paraId="0198FD39" w14:textId="77777777" w:rsidR="000A768D" w:rsidRDefault="000A768D">
      <w:pPr>
        <w:spacing w:line="200" w:lineRule="exact"/>
      </w:pPr>
    </w:p>
    <w:p w14:paraId="653733B2" w14:textId="77777777" w:rsidR="000A768D" w:rsidRDefault="000A768D">
      <w:pPr>
        <w:spacing w:line="200" w:lineRule="exact"/>
      </w:pPr>
    </w:p>
    <w:p w14:paraId="11C71227" w14:textId="77777777" w:rsidR="000A768D" w:rsidRDefault="000A768D">
      <w:pPr>
        <w:spacing w:line="200" w:lineRule="exact"/>
      </w:pPr>
    </w:p>
    <w:p w14:paraId="1D1022FC" w14:textId="77777777" w:rsidR="000A768D" w:rsidRDefault="006C1B1D">
      <w:pPr>
        <w:spacing w:before="26" w:line="248" w:lineRule="auto"/>
        <w:ind w:left="100" w:right="83" w:firstLine="252"/>
        <w:jc w:val="both"/>
        <w:sectPr w:rsidR="000A768D">
          <w:type w:val="continuous"/>
          <w:pgSz w:w="12240" w:h="15840"/>
          <w:pgMar w:top="1320" w:right="1320" w:bottom="280" w:left="1340" w:header="720" w:footer="720" w:gutter="0"/>
          <w:cols w:space="720"/>
        </w:sectPr>
      </w:pPr>
      <w:r>
        <w:rPr>
          <w:position w:val="8"/>
          <w:sz w:val="16"/>
          <w:szCs w:val="16"/>
        </w:rPr>
        <w:t>58</w:t>
      </w:r>
      <w:r>
        <w:t>Here</w:t>
      </w:r>
      <w:r>
        <w:rPr>
          <w:spacing w:val="37"/>
        </w:rPr>
        <w:t xml:space="preserve"> </w:t>
      </w:r>
      <w:r>
        <w:t>again</w:t>
      </w:r>
      <w:r>
        <w:rPr>
          <w:spacing w:val="43"/>
        </w:rPr>
        <w:t xml:space="preserve"> </w:t>
      </w:r>
      <w:r>
        <w:t>if</w:t>
      </w:r>
      <w:r>
        <w:rPr>
          <w:spacing w:val="7"/>
        </w:rPr>
        <w:t xml:space="preserve"> </w:t>
      </w:r>
      <w:r>
        <w:rPr>
          <w:spacing w:val="-5"/>
        </w:rPr>
        <w:t>w</w:t>
      </w:r>
      <w:r>
        <w:t>e</w:t>
      </w:r>
      <w:r>
        <w:rPr>
          <w:spacing w:val="11"/>
        </w:rPr>
        <w:t xml:space="preserve"> </w:t>
      </w:r>
      <w:r>
        <w:rPr>
          <w:spacing w:val="-6"/>
        </w:rPr>
        <w:t>w</w:t>
      </w:r>
      <w:r>
        <w:t>ere</w:t>
      </w:r>
      <w:r>
        <w:rPr>
          <w:spacing w:val="21"/>
        </w:rPr>
        <w:t xml:space="preserve"> </w:t>
      </w:r>
      <w:r>
        <w:t>to</w:t>
      </w:r>
      <w:r>
        <w:rPr>
          <w:spacing w:val="33"/>
        </w:rPr>
        <w:t xml:space="preserve"> </w:t>
      </w:r>
      <w:r>
        <w:t>run</w:t>
      </w:r>
      <w:r>
        <w:rPr>
          <w:spacing w:val="45"/>
        </w:rPr>
        <w:t xml:space="preserve"> </w:t>
      </w:r>
      <w:r>
        <w:t>this</w:t>
      </w:r>
      <w:r>
        <w:rPr>
          <w:spacing w:val="45"/>
        </w:rPr>
        <w:t xml:space="preserve"> </w:t>
      </w:r>
      <w:r>
        <w:t>m</w:t>
      </w:r>
      <w:r>
        <w:rPr>
          <w:spacing w:val="6"/>
        </w:rPr>
        <w:t>o</w:t>
      </w:r>
      <w:r>
        <w:t>del</w:t>
      </w:r>
      <w:r>
        <w:rPr>
          <w:spacing w:val="30"/>
        </w:rPr>
        <w:t xml:space="preserve"> </w:t>
      </w:r>
      <w:r>
        <w:t>using</w:t>
      </w:r>
      <w:r>
        <w:rPr>
          <w:spacing w:val="30"/>
        </w:rPr>
        <w:t xml:space="preserve"> </w:t>
      </w:r>
      <w:r>
        <w:t>the</w:t>
      </w:r>
      <w:r>
        <w:rPr>
          <w:spacing w:val="45"/>
        </w:rPr>
        <w:t xml:space="preserve"> </w:t>
      </w:r>
      <w:r>
        <w:t>full</w:t>
      </w:r>
      <w:r>
        <w:rPr>
          <w:spacing w:val="16"/>
        </w:rPr>
        <w:t xml:space="preserve"> </w:t>
      </w:r>
      <w:r>
        <w:t>panel</w:t>
      </w:r>
      <w:r>
        <w:rPr>
          <w:spacing w:val="43"/>
        </w:rPr>
        <w:t xml:space="preserve"> </w:t>
      </w:r>
      <w:r>
        <w:t xml:space="preserve">but </w:t>
      </w:r>
      <w:r>
        <w:rPr>
          <w:spacing w:val="6"/>
        </w:rPr>
        <w:t xml:space="preserve"> </w:t>
      </w:r>
      <w:r>
        <w:t>with</w:t>
      </w:r>
      <w:r>
        <w:rPr>
          <w:spacing w:val="45"/>
        </w:rPr>
        <w:t xml:space="preserve"> </w:t>
      </w:r>
      <w:r>
        <w:t>an</w:t>
      </w:r>
      <w:r>
        <w:rPr>
          <w:spacing w:val="34"/>
        </w:rPr>
        <w:t xml:space="preserve"> </w:t>
      </w:r>
      <w:r>
        <w:rPr>
          <w:w w:val="109"/>
        </w:rPr>
        <w:t>i</w:t>
      </w:r>
      <w:r>
        <w:rPr>
          <w:spacing w:val="-7"/>
          <w:w w:val="109"/>
        </w:rPr>
        <w:t>n</w:t>
      </w:r>
      <w:r>
        <w:rPr>
          <w:w w:val="109"/>
        </w:rPr>
        <w:t>teraction</w:t>
      </w:r>
      <w:r>
        <w:rPr>
          <w:spacing w:val="11"/>
          <w:w w:val="109"/>
        </w:rPr>
        <w:t xml:space="preserve"> </w:t>
      </w:r>
      <w:r>
        <w:t>effect,</w:t>
      </w:r>
      <w:r>
        <w:rPr>
          <w:spacing w:val="19"/>
        </w:rPr>
        <w:t xml:space="preserve"> </w:t>
      </w:r>
      <w:r>
        <w:rPr>
          <w:spacing w:val="-6"/>
        </w:rPr>
        <w:t>w</w:t>
      </w:r>
      <w:r>
        <w:t>e</w:t>
      </w:r>
      <w:r>
        <w:rPr>
          <w:spacing w:val="11"/>
        </w:rPr>
        <w:t xml:space="preserve"> </w:t>
      </w:r>
      <w:r>
        <w:t>find</w:t>
      </w:r>
      <w:r>
        <w:rPr>
          <w:spacing w:val="23"/>
        </w:rPr>
        <w:t xml:space="preserve"> </w:t>
      </w:r>
      <w:r>
        <w:rPr>
          <w:w w:val="121"/>
        </w:rPr>
        <w:t xml:space="preserve">that </w:t>
      </w:r>
      <w:r>
        <w:t>the</w:t>
      </w:r>
      <w:r>
        <w:rPr>
          <w:spacing w:val="37"/>
        </w:rPr>
        <w:t xml:space="preserve"> </w:t>
      </w:r>
      <w:r>
        <w:rPr>
          <w:w w:val="109"/>
        </w:rPr>
        <w:t>i</w:t>
      </w:r>
      <w:r>
        <w:rPr>
          <w:spacing w:val="-5"/>
          <w:w w:val="109"/>
        </w:rPr>
        <w:t>n</w:t>
      </w:r>
      <w:r>
        <w:rPr>
          <w:w w:val="109"/>
        </w:rPr>
        <w:t>teraction</w:t>
      </w:r>
      <w:r>
        <w:rPr>
          <w:spacing w:val="4"/>
          <w:w w:val="109"/>
        </w:rPr>
        <w:t xml:space="preserve"> </w:t>
      </w:r>
      <w:r>
        <w:t>and</w:t>
      </w:r>
      <w:r>
        <w:rPr>
          <w:spacing w:val="37"/>
        </w:rPr>
        <w:t xml:space="preserve"> </w:t>
      </w:r>
      <w:r>
        <w:t>its</w:t>
      </w:r>
      <w:r>
        <w:rPr>
          <w:spacing w:val="28"/>
        </w:rPr>
        <w:t xml:space="preserve"> </w:t>
      </w:r>
      <w:r>
        <w:rPr>
          <w:w w:val="109"/>
        </w:rPr>
        <w:t>constituti</w:t>
      </w:r>
      <w:r>
        <w:rPr>
          <w:spacing w:val="-7"/>
          <w:w w:val="109"/>
        </w:rPr>
        <w:t>v</w:t>
      </w:r>
      <w:r>
        <w:rPr>
          <w:w w:val="109"/>
        </w:rPr>
        <w:t>e</w:t>
      </w:r>
      <w:r>
        <w:rPr>
          <w:spacing w:val="10"/>
          <w:w w:val="109"/>
        </w:rPr>
        <w:t xml:space="preserve"> </w:t>
      </w:r>
      <w:r>
        <w:t>terms  h</w:t>
      </w:r>
      <w:r>
        <w:rPr>
          <w:spacing w:val="-5"/>
        </w:rPr>
        <w:t>a</w:t>
      </w:r>
      <w:r>
        <w:rPr>
          <w:spacing w:val="-6"/>
        </w:rPr>
        <w:t>v</w:t>
      </w:r>
      <w:r>
        <w:t>e</w:t>
      </w:r>
      <w:r>
        <w:rPr>
          <w:spacing w:val="30"/>
        </w:rPr>
        <w:t xml:space="preserve"> </w:t>
      </w:r>
      <w:r>
        <w:t>a</w:t>
      </w:r>
      <w:r>
        <w:rPr>
          <w:spacing w:val="16"/>
        </w:rPr>
        <w:t xml:space="preserve"> </w:t>
      </w:r>
      <w:r>
        <w:rPr>
          <w:w w:val="102"/>
        </w:rPr>
        <w:t>significa</w:t>
      </w:r>
      <w:r>
        <w:rPr>
          <w:spacing w:val="-5"/>
          <w:w w:val="102"/>
        </w:rPr>
        <w:t>n</w:t>
      </w:r>
      <w:r>
        <w:rPr>
          <w:w w:val="139"/>
        </w:rPr>
        <w:t>t</w:t>
      </w:r>
      <w:r>
        <w:rPr>
          <w:spacing w:val="6"/>
          <w:w w:val="139"/>
        </w:rPr>
        <w:t xml:space="preserve"> </w:t>
      </w:r>
      <w:r>
        <w:t>negati</w:t>
      </w:r>
      <w:r>
        <w:rPr>
          <w:spacing w:val="-6"/>
        </w:rPr>
        <w:t>v</w:t>
      </w:r>
      <w:r>
        <w:t xml:space="preserve">e </w:t>
      </w:r>
      <w:r>
        <w:rPr>
          <w:spacing w:val="2"/>
        </w:rPr>
        <w:t xml:space="preserve"> </w:t>
      </w:r>
      <w:r>
        <w:t>effect.</w:t>
      </w:r>
      <w:r>
        <w:rPr>
          <w:spacing w:val="36"/>
        </w:rPr>
        <w:t xml:space="preserve"> </w:t>
      </w:r>
      <w:r>
        <w:rPr>
          <w:spacing w:val="-5"/>
          <w:w w:val="107"/>
        </w:rPr>
        <w:t>A</w:t>
      </w:r>
      <w:r>
        <w:rPr>
          <w:w w:val="107"/>
        </w:rPr>
        <w:t>dditionall</w:t>
      </w:r>
      <w:r>
        <w:rPr>
          <w:spacing w:val="-18"/>
          <w:w w:val="107"/>
        </w:rPr>
        <w:t>y</w:t>
      </w:r>
      <w:r>
        <w:rPr>
          <w:w w:val="107"/>
        </w:rPr>
        <w:t>,</w:t>
      </w:r>
      <w:r>
        <w:rPr>
          <w:spacing w:val="9"/>
          <w:w w:val="107"/>
        </w:rPr>
        <w:t xml:space="preserve"> </w:t>
      </w:r>
      <w:r>
        <w:t>a</w:t>
      </w:r>
      <w:r>
        <w:rPr>
          <w:spacing w:val="16"/>
        </w:rPr>
        <w:t xml:space="preserve"> </w:t>
      </w:r>
      <w:r>
        <w:t>si</w:t>
      </w:r>
      <w:r>
        <w:rPr>
          <w:spacing w:val="-5"/>
        </w:rPr>
        <w:t>m</w:t>
      </w:r>
      <w:r>
        <w:t xml:space="preserve">ulation </w:t>
      </w:r>
      <w:r>
        <w:rPr>
          <w:spacing w:val="14"/>
        </w:rPr>
        <w:t xml:space="preserve"> </w:t>
      </w:r>
      <w:r>
        <w:rPr>
          <w:w w:val="107"/>
        </w:rPr>
        <w:t xml:space="preserve">based </w:t>
      </w:r>
      <w:r>
        <w:t xml:space="preserve">analysis </w:t>
      </w:r>
      <w:r>
        <w:rPr>
          <w:spacing w:val="5"/>
        </w:rPr>
        <w:t xml:space="preserve"> </w:t>
      </w:r>
      <w:r>
        <w:t>assessing</w:t>
      </w:r>
      <w:r>
        <w:rPr>
          <w:spacing w:val="33"/>
        </w:rPr>
        <w:t xml:space="preserve"> </w:t>
      </w:r>
      <w:r>
        <w:t>the</w:t>
      </w:r>
      <w:r>
        <w:rPr>
          <w:spacing w:val="48"/>
        </w:rPr>
        <w:t xml:space="preserve"> </w:t>
      </w:r>
      <w:r>
        <w:t>effect</w:t>
      </w:r>
      <w:r>
        <w:rPr>
          <w:spacing w:val="22"/>
        </w:rPr>
        <w:t xml:space="preserve"> </w:t>
      </w:r>
      <w:r>
        <w:t>of</w:t>
      </w:r>
      <w:r>
        <w:rPr>
          <w:spacing w:val="10"/>
        </w:rPr>
        <w:t xml:space="preserve"> </w:t>
      </w:r>
      <w:r>
        <w:t xml:space="preserve">disputes </w:t>
      </w:r>
      <w:r>
        <w:rPr>
          <w:spacing w:val="19"/>
        </w:rPr>
        <w:t xml:space="preserve"> </w:t>
      </w:r>
      <w:r>
        <w:t>sh</w:t>
      </w:r>
      <w:r>
        <w:rPr>
          <w:spacing w:val="-5"/>
        </w:rPr>
        <w:t>o</w:t>
      </w:r>
      <w:r>
        <w:t>ws</w:t>
      </w:r>
      <w:r>
        <w:rPr>
          <w:spacing w:val="25"/>
        </w:rPr>
        <w:t xml:space="preserve"> </w:t>
      </w:r>
      <w:r>
        <w:t>similar</w:t>
      </w:r>
      <w:r>
        <w:rPr>
          <w:spacing w:val="49"/>
        </w:rPr>
        <w:t xml:space="preserve"> </w:t>
      </w:r>
      <w:r>
        <w:t xml:space="preserve">results </w:t>
      </w:r>
      <w:r>
        <w:rPr>
          <w:spacing w:val="8"/>
        </w:rPr>
        <w:t xml:space="preserve"> </w:t>
      </w:r>
      <w:r>
        <w:t>as</w:t>
      </w:r>
      <w:r>
        <w:rPr>
          <w:spacing w:val="29"/>
        </w:rPr>
        <w:t xml:space="preserve"> </w:t>
      </w:r>
      <w:r>
        <w:t xml:space="preserve">what </w:t>
      </w:r>
      <w:r>
        <w:rPr>
          <w:spacing w:val="9"/>
        </w:rPr>
        <w:t xml:space="preserve"> </w:t>
      </w:r>
      <w:r>
        <w:rPr>
          <w:spacing w:val="-6"/>
        </w:rPr>
        <w:t>w</w:t>
      </w:r>
      <w:r>
        <w:t>as</w:t>
      </w:r>
      <w:r>
        <w:rPr>
          <w:spacing w:val="27"/>
        </w:rPr>
        <w:t xml:space="preserve"> </w:t>
      </w:r>
      <w:r>
        <w:t>sh</w:t>
      </w:r>
      <w:r>
        <w:rPr>
          <w:spacing w:val="-5"/>
        </w:rPr>
        <w:t>o</w:t>
      </w:r>
      <w:r>
        <w:t>wn</w:t>
      </w:r>
      <w:r>
        <w:rPr>
          <w:spacing w:val="34"/>
        </w:rPr>
        <w:t xml:space="preserve"> </w:t>
      </w:r>
      <w:r>
        <w:t>in</w:t>
      </w:r>
      <w:r>
        <w:rPr>
          <w:spacing w:val="25"/>
        </w:rPr>
        <w:t xml:space="preserve"> </w:t>
      </w:r>
      <w:r>
        <w:t xml:space="preserve">Figure </w:t>
      </w:r>
      <w:r>
        <w:rPr>
          <w:spacing w:val="3"/>
        </w:rPr>
        <w:t xml:space="preserve"> </w:t>
      </w:r>
      <w:r>
        <w:rPr>
          <w:w w:val="103"/>
        </w:rPr>
        <w:t>4.</w:t>
      </w:r>
    </w:p>
    <w:p w14:paraId="0F1AD599" w14:textId="77777777" w:rsidR="000A768D" w:rsidRDefault="000A768D">
      <w:pPr>
        <w:spacing w:line="200" w:lineRule="exact"/>
      </w:pPr>
    </w:p>
    <w:p w14:paraId="1380FCF7" w14:textId="77777777" w:rsidR="000A768D" w:rsidRDefault="000A768D">
      <w:pPr>
        <w:spacing w:before="19" w:line="200" w:lineRule="exact"/>
        <w:sectPr w:rsidR="000A768D">
          <w:pgSz w:w="12240" w:h="15840"/>
          <w:pgMar w:top="1200" w:right="1320" w:bottom="280" w:left="1340" w:header="1007" w:footer="0" w:gutter="0"/>
          <w:cols w:space="720"/>
        </w:sectPr>
      </w:pPr>
    </w:p>
    <w:p w14:paraId="567553EA" w14:textId="77777777" w:rsidR="000A768D" w:rsidRDefault="000A768D">
      <w:pPr>
        <w:spacing w:line="200" w:lineRule="exact"/>
      </w:pPr>
    </w:p>
    <w:p w14:paraId="6E211D15" w14:textId="77777777" w:rsidR="000A768D" w:rsidRDefault="000A768D">
      <w:pPr>
        <w:spacing w:line="200" w:lineRule="exact"/>
      </w:pPr>
    </w:p>
    <w:p w14:paraId="0765B01C" w14:textId="77777777" w:rsidR="000A768D" w:rsidRDefault="000A768D">
      <w:pPr>
        <w:spacing w:line="200" w:lineRule="exact"/>
      </w:pPr>
    </w:p>
    <w:p w14:paraId="6321D0DA" w14:textId="77777777" w:rsidR="000A768D" w:rsidRDefault="000A768D">
      <w:pPr>
        <w:spacing w:line="200" w:lineRule="exact"/>
      </w:pPr>
    </w:p>
    <w:p w14:paraId="23561B41" w14:textId="77777777" w:rsidR="000A768D" w:rsidRDefault="000A768D">
      <w:pPr>
        <w:spacing w:before="3" w:line="280" w:lineRule="exact"/>
        <w:rPr>
          <w:sz w:val="28"/>
          <w:szCs w:val="28"/>
        </w:rPr>
      </w:pPr>
    </w:p>
    <w:p w14:paraId="39606135" w14:textId="77777777" w:rsidR="000A768D" w:rsidRDefault="006C1B1D">
      <w:pPr>
        <w:ind w:left="449" w:right="-48"/>
        <w:rPr>
          <w:sz w:val="18"/>
          <w:szCs w:val="18"/>
        </w:rPr>
      </w:pPr>
      <w:r>
        <w:rPr>
          <w:w w:val="102"/>
          <w:sz w:val="18"/>
          <w:szCs w:val="18"/>
        </w:rPr>
        <w:t>0.25</w:t>
      </w:r>
    </w:p>
    <w:p w14:paraId="417E0ADE" w14:textId="77777777" w:rsidR="000A768D" w:rsidRDefault="006C1B1D">
      <w:pPr>
        <w:spacing w:before="25" w:line="242" w:lineRule="auto"/>
        <w:ind w:right="796"/>
        <w:rPr>
          <w:sz w:val="24"/>
          <w:szCs w:val="24"/>
        </w:rPr>
      </w:pPr>
      <w:r>
        <w:br w:type="column"/>
      </w:r>
      <w:r>
        <w:rPr>
          <w:w w:val="131"/>
          <w:sz w:val="24"/>
          <w:szCs w:val="24"/>
        </w:rPr>
        <w:lastRenderedPageBreak/>
        <w:t>Figure</w:t>
      </w:r>
      <w:r>
        <w:rPr>
          <w:spacing w:val="-15"/>
          <w:w w:val="131"/>
          <w:sz w:val="24"/>
          <w:szCs w:val="24"/>
        </w:rPr>
        <w:t xml:space="preserve"> </w:t>
      </w:r>
      <w:r>
        <w:rPr>
          <w:sz w:val="24"/>
          <w:szCs w:val="24"/>
        </w:rPr>
        <w:t xml:space="preserve">6. </w:t>
      </w:r>
      <w:r>
        <w:rPr>
          <w:spacing w:val="27"/>
          <w:sz w:val="24"/>
          <w:szCs w:val="24"/>
        </w:rPr>
        <w:t xml:space="preserve"> </w:t>
      </w:r>
      <w:r>
        <w:rPr>
          <w:sz w:val="24"/>
          <w:szCs w:val="24"/>
        </w:rPr>
        <w:t>Change</w:t>
      </w:r>
      <w:r>
        <w:rPr>
          <w:spacing w:val="25"/>
          <w:sz w:val="24"/>
          <w:szCs w:val="24"/>
        </w:rPr>
        <w:t xml:space="preserve"> </w:t>
      </w:r>
      <w:r>
        <w:rPr>
          <w:sz w:val="24"/>
          <w:szCs w:val="24"/>
        </w:rPr>
        <w:t>in</w:t>
      </w:r>
      <w:r>
        <w:rPr>
          <w:spacing w:val="3"/>
          <w:sz w:val="24"/>
          <w:szCs w:val="24"/>
        </w:rPr>
        <w:t xml:space="preserve"> </w:t>
      </w:r>
      <w:r>
        <w:rPr>
          <w:sz w:val="24"/>
          <w:szCs w:val="24"/>
        </w:rPr>
        <w:t>Effect</w:t>
      </w:r>
      <w:r>
        <w:rPr>
          <w:spacing w:val="2"/>
          <w:sz w:val="24"/>
          <w:szCs w:val="24"/>
        </w:rPr>
        <w:t xml:space="preserve"> </w:t>
      </w:r>
      <w:r>
        <w:rPr>
          <w:sz w:val="24"/>
          <w:szCs w:val="24"/>
        </w:rPr>
        <w:t>of</w:t>
      </w:r>
      <w:r>
        <w:rPr>
          <w:spacing w:val="-16"/>
          <w:sz w:val="24"/>
          <w:szCs w:val="24"/>
        </w:rPr>
        <w:t xml:space="preserve"> </w:t>
      </w:r>
      <w:r>
        <w:rPr>
          <w:sz w:val="24"/>
          <w:szCs w:val="24"/>
        </w:rPr>
        <w:t>ICSID</w:t>
      </w:r>
      <w:r>
        <w:rPr>
          <w:spacing w:val="12"/>
          <w:sz w:val="24"/>
          <w:szCs w:val="24"/>
        </w:rPr>
        <w:t xml:space="preserve"> </w:t>
      </w:r>
      <w:r>
        <w:rPr>
          <w:sz w:val="24"/>
          <w:szCs w:val="24"/>
        </w:rPr>
        <w:t>Disputes</w:t>
      </w:r>
      <w:r>
        <w:rPr>
          <w:spacing w:val="38"/>
          <w:sz w:val="24"/>
          <w:szCs w:val="24"/>
        </w:rPr>
        <w:t xml:space="preserve"> </w:t>
      </w:r>
      <w:r>
        <w:rPr>
          <w:sz w:val="24"/>
          <w:szCs w:val="24"/>
        </w:rPr>
        <w:t>O</w:t>
      </w:r>
      <w:r>
        <w:rPr>
          <w:spacing w:val="-6"/>
          <w:sz w:val="24"/>
          <w:szCs w:val="24"/>
        </w:rPr>
        <w:t>v</w:t>
      </w:r>
      <w:r>
        <w:rPr>
          <w:sz w:val="24"/>
          <w:szCs w:val="24"/>
        </w:rPr>
        <w:t>er</w:t>
      </w:r>
      <w:r>
        <w:rPr>
          <w:spacing w:val="15"/>
          <w:sz w:val="24"/>
          <w:szCs w:val="24"/>
        </w:rPr>
        <w:t xml:space="preserve"> </w:t>
      </w:r>
      <w:r>
        <w:rPr>
          <w:sz w:val="24"/>
          <w:szCs w:val="24"/>
        </w:rPr>
        <w:t>Time</w:t>
      </w:r>
      <w:r>
        <w:rPr>
          <w:spacing w:val="21"/>
          <w:sz w:val="24"/>
          <w:szCs w:val="24"/>
        </w:rPr>
        <w:t xml:space="preserve"> </w:t>
      </w:r>
      <w:r>
        <w:rPr>
          <w:sz w:val="24"/>
          <w:szCs w:val="24"/>
        </w:rPr>
        <w:t>for</w:t>
      </w:r>
      <w:r>
        <w:rPr>
          <w:spacing w:val="-7"/>
          <w:sz w:val="24"/>
          <w:szCs w:val="24"/>
        </w:rPr>
        <w:t xml:space="preserve"> </w:t>
      </w:r>
      <w:r>
        <w:rPr>
          <w:w w:val="109"/>
          <w:sz w:val="24"/>
          <w:szCs w:val="24"/>
        </w:rPr>
        <w:t>Pro</w:t>
      </w:r>
      <w:r>
        <w:rPr>
          <w:spacing w:val="8"/>
          <w:w w:val="109"/>
          <w:sz w:val="24"/>
          <w:szCs w:val="24"/>
        </w:rPr>
        <w:t>p</w:t>
      </w:r>
      <w:r>
        <w:rPr>
          <w:w w:val="109"/>
          <w:sz w:val="24"/>
          <w:szCs w:val="24"/>
        </w:rPr>
        <w:t>er</w:t>
      </w:r>
      <w:r>
        <w:rPr>
          <w:spacing w:val="-8"/>
          <w:w w:val="109"/>
          <w:sz w:val="24"/>
          <w:szCs w:val="24"/>
        </w:rPr>
        <w:t>t</w:t>
      </w:r>
      <w:r>
        <w:rPr>
          <w:w w:val="109"/>
          <w:sz w:val="24"/>
          <w:szCs w:val="24"/>
        </w:rPr>
        <w:t>y</w:t>
      </w:r>
      <w:r>
        <w:rPr>
          <w:spacing w:val="-6"/>
          <w:w w:val="109"/>
          <w:sz w:val="24"/>
          <w:szCs w:val="24"/>
        </w:rPr>
        <w:t xml:space="preserve"> </w:t>
      </w:r>
      <w:r>
        <w:rPr>
          <w:w w:val="103"/>
          <w:sz w:val="24"/>
          <w:szCs w:val="24"/>
        </w:rPr>
        <w:t>Rig</w:t>
      </w:r>
      <w:r>
        <w:rPr>
          <w:spacing w:val="-6"/>
          <w:w w:val="103"/>
          <w:sz w:val="24"/>
          <w:szCs w:val="24"/>
        </w:rPr>
        <w:t>h</w:t>
      </w:r>
      <w:r>
        <w:rPr>
          <w:w w:val="114"/>
          <w:sz w:val="24"/>
          <w:szCs w:val="24"/>
        </w:rPr>
        <w:t xml:space="preserve">ts </w:t>
      </w:r>
      <w:r>
        <w:rPr>
          <w:sz w:val="24"/>
          <w:szCs w:val="24"/>
        </w:rPr>
        <w:t>from</w:t>
      </w:r>
      <w:r>
        <w:rPr>
          <w:spacing w:val="23"/>
          <w:sz w:val="24"/>
          <w:szCs w:val="24"/>
        </w:rPr>
        <w:t xml:space="preserve"> </w:t>
      </w:r>
      <w:r>
        <w:rPr>
          <w:spacing w:val="-19"/>
          <w:sz w:val="24"/>
          <w:szCs w:val="24"/>
        </w:rPr>
        <w:t>F</w:t>
      </w:r>
      <w:r>
        <w:rPr>
          <w:sz w:val="24"/>
          <w:szCs w:val="24"/>
        </w:rPr>
        <w:t xml:space="preserve">raser </w:t>
      </w:r>
      <w:r>
        <w:rPr>
          <w:spacing w:val="5"/>
          <w:sz w:val="24"/>
          <w:szCs w:val="24"/>
        </w:rPr>
        <w:t xml:space="preserve"> </w:t>
      </w:r>
      <w:r>
        <w:rPr>
          <w:w w:val="111"/>
          <w:sz w:val="24"/>
          <w:szCs w:val="24"/>
        </w:rPr>
        <w:t>Institute</w:t>
      </w:r>
    </w:p>
    <w:p w14:paraId="1B73AD9C" w14:textId="77777777" w:rsidR="000A768D" w:rsidRDefault="000A768D">
      <w:pPr>
        <w:spacing w:before="10" w:line="160" w:lineRule="exact"/>
        <w:rPr>
          <w:sz w:val="17"/>
          <w:szCs w:val="17"/>
        </w:rPr>
      </w:pPr>
    </w:p>
    <w:p w14:paraId="3FD7EDAC" w14:textId="77777777" w:rsidR="000A768D" w:rsidRDefault="00880F97">
      <w:pPr>
        <w:ind w:left="382"/>
        <w:rPr>
          <w:sz w:val="18"/>
          <w:szCs w:val="18"/>
        </w:rPr>
      </w:pPr>
      <w:r>
        <w:pict w14:anchorId="727399B7">
          <v:group id="_x0000_s1158" style="position:absolute;left:0;text-align:left;margin-left:109.65pt;margin-top:-1.85pt;width:126.8pt;height:162.55pt;z-index:-5263;mso-position-horizontal-relative:page" coordorigin="2193,-37" coordsize="2536,3251">
            <v:polyline id="_x0000_s1251" style="position:absolute" points="6922,528,4396,528,4396,3475,6922,3475,6922,528" coordorigin="2198,264" coordsize="2526,2946" filled="f" strokeweight="4082emu">
              <v:path arrowok="t"/>
            </v:polyline>
            <v:polyline id="_x0000_s1250" style="position:absolute" points="4396,5586,6922,5586" coordorigin="2198,2793" coordsize="2526,0" filled="f" strokecolor="#f9f9f9" strokeweight="6126emu">
              <v:path arrowok="t"/>
            </v:polyline>
            <v:polyline id="_x0000_s1249" style="position:absolute" points="4396,3700,6922,3700" coordorigin="2198,1850" coordsize="2526,0" filled="f" strokecolor="#f9f9f9" strokeweight="6126emu">
              <v:path arrowok="t"/>
            </v:polyline>
            <v:polyline id="_x0000_s1248" style="position:absolute" points="4396,1812,6922,1812" coordorigin="2198,906" coordsize="2526,0" filled="f" strokecolor="#f9f9f9" strokeweight="6126emu">
              <v:path arrowok="t"/>
            </v:polyline>
            <v:polyline id="_x0000_s1247" style="position:absolute" points="4396,4642,6922,4642" coordorigin="2198,2321" coordsize="2526,0" filled="f" strokecolor="#e5e5e5" strokeweight="2041emu">
              <v:path arrowok="t"/>
            </v:polyline>
            <v:polyline id="_x0000_s1246" style="position:absolute" points="4396,2756,6922,2756" coordorigin="2198,1378" coordsize="2526,0" filled="f" strokecolor="#e5e5e5" strokeweight="2041emu">
              <v:path arrowok="t"/>
            </v:polyline>
            <v:polyline id="_x0000_s1245" style="position:absolute" points="4396,870,6922,870" coordorigin="2198,435" coordsize="2526,0" filled="f" strokecolor="#e5e5e5" strokeweight="2041emu">
              <v:path arrowok="t"/>
            </v:polyline>
            <v:polyline id="_x0000_s1244" style="position:absolute" points="4666,528,4666,3475" coordorigin="2333,264" coordsize="0,2946" filled="f" strokecolor="#e5e5e5" strokeweight="2041emu">
              <v:path arrowok="t"/>
            </v:polyline>
            <v:polyline id="_x0000_s1243" style="position:absolute" points="5568,528,5568,3475" coordorigin="2784,264" coordsize="0,2946" filled="f" strokecolor="#e5e5e5" strokeweight="2041emu">
              <v:path arrowok="t"/>
            </v:polyline>
            <v:polyline id="_x0000_s1242" style="position:absolute" points="6470,528,6470,3475" coordorigin="3235,264" coordsize="0,2946" filled="f" strokecolor="#e5e5e5" strokeweight="2041emu">
              <v:path arrowok="t"/>
            </v:polyline>
            <v:polyline id="_x0000_s1241" style="position:absolute" points="7372,528,7372,3475" coordorigin="3686,264" coordsize="0,2946" filled="f" strokecolor="#e5e5e5" strokeweight="2041emu">
              <v:path arrowok="t"/>
            </v:polyline>
            <v:polyline id="_x0000_s1240" style="position:absolute" points="8276,528,8276,3475" coordorigin="4138,264" coordsize="0,2946" filled="f" strokecolor="#e5e5e5" strokeweight="2041emu">
              <v:path arrowok="t"/>
            </v:polyline>
            <v:polyline id="_x0000_s1239" style="position:absolute" points="9178,528,9178,3475" coordorigin="4589,264" coordsize="0,2946" filled="f" strokecolor="#e5e5e5" strokeweight="2041emu">
              <v:path arrowok="t"/>
            </v:polyline>
            <v:polyline id="_x0000_s1238" style="position:absolute" points="4666,2774,4666,1496" coordorigin="2333,748" coordsize="0,1278" filled="f" strokecolor="#969696" strokeweight="3062emu">
              <v:path arrowok="t"/>
            </v:polyline>
            <v:polyline id="_x0000_s1237" style="position:absolute" points="5118,2221,5118,796" coordorigin="2559,398" coordsize="0,1425" filled="f" strokecolor="#969696" strokeweight="3062emu">
              <v:path arrowok="t"/>
            </v:polyline>
            <v:polyline id="_x0000_s1236" style="position:absolute" points="5568,3196,5568,1688" coordorigin="2784,844" coordsize="0,1508" filled="f" strokecolor="#969696" strokeweight="3062emu">
              <v:path arrowok="t"/>
            </v:polyline>
            <v:polyline id="_x0000_s1235" style="position:absolute" points="6020,3655,6020,2282" coordorigin="3010,1141" coordsize="0,1372" filled="f" strokecolor="#969696" strokeweight="3062emu">
              <v:path arrowok="t"/>
            </v:polyline>
            <v:polyline id="_x0000_s1234" style="position:absolute" points="6470,3797,6470,2532" coordorigin="3235,1266" coordsize="0,1265" filled="f" strokecolor="#969696" strokeweight="3062emu">
              <v:path arrowok="t"/>
            </v:polyline>
            <v:polyline id="_x0000_s1233" style="position:absolute" points="6922,3931,6922,2752" coordorigin="3461,1376" coordsize="0,1179" filled="f" strokecolor="#fc9172" strokeweight="3062emu">
              <v:path arrowok="t"/>
            </v:polyline>
            <v:polyline id="_x0000_s1232" style="position:absolute" points="7372,4371,7372,3178" coordorigin="3686,1589" coordsize="0,1193" filled="f" strokecolor="#dd2d26" strokeweight="3062emu">
              <v:path arrowok="t"/>
            </v:polyline>
            <v:polyline id="_x0000_s1231" style="position:absolute" points="7824,4688,7824,3528" coordorigin="3912,1764" coordsize="0,1160" filled="f" strokecolor="#dd2d26" strokeweight="3062emu">
              <v:path arrowok="t"/>
            </v:polyline>
            <v:polyline id="_x0000_s1230" style="position:absolute" points="8276,5035,8276,3916" coordorigin="4138,1958" coordsize="0,1119" filled="f" strokecolor="#dd2d26" strokeweight="3062emu">
              <v:path arrowok="t"/>
            </v:polyline>
            <v:polyline id="_x0000_s1229" style="position:absolute" points="8726,4875,8726,3648" coordorigin="4363,1824" coordsize="0,1227" filled="f" strokecolor="#dd2d26" strokeweight="3062emu">
              <v:path arrowok="t"/>
            </v:polyline>
            <v:polyline id="_x0000_s1228" style="position:absolute" points="9178,4288,9178,3118" coordorigin="4589,1559" coordsize="0,1169" filled="f" strokecolor="#dd2d26" strokeweight="3062emu">
              <v:path arrowok="t"/>
            </v:polyline>
            <v:polyline id="_x0000_s1227" style="position:absolute" points="4666,2775,4666,1702" coordorigin="2333,851" coordsize="0,1073" filled="f" strokecolor="#969696" strokeweight=".312mm">
              <v:path arrowok="t"/>
            </v:polyline>
            <v:polyline id="_x0000_s1226" style="position:absolute" points="5118,2222,5118,1026" coordorigin="2559,513" coordsize="0,1196" filled="f" strokecolor="#969696" strokeweight=".312mm">
              <v:path arrowok="t"/>
            </v:polyline>
            <v:polyline id="_x0000_s1225" style="position:absolute" points="5568,3196,5568,1930" coordorigin="2784,965" coordsize="0,1266" filled="f" strokecolor="#969696" strokeweight=".312mm">
              <v:path arrowok="t"/>
            </v:polyline>
            <v:polyline id="_x0000_s1224" style="position:absolute" points="6020,3655,6020,2504" coordorigin="3010,1252" coordsize="0,1152" filled="f" strokecolor="#969696" strokeweight=".312mm">
              <v:path arrowok="t"/>
            </v:polyline>
            <v:polyline id="_x0000_s1223" style="position:absolute" points="6470,3797,6470,2736" coordorigin="3235,1368" coordsize="0,1061" filled="f" strokecolor="#969696" strokeweight=".312mm">
              <v:path arrowok="t"/>
            </v:polyline>
            <v:polyline id="_x0000_s1222" style="position:absolute" points="6922,3930,6922,2940" coordorigin="3461,1470" coordsize="0,990" filled="f" strokecolor="#fc9172" strokeweight=".312mm">
              <v:path arrowok="t"/>
            </v:polyline>
            <v:polyline id="_x0000_s1221" style="position:absolute" points="7372,4371,7372,3370" coordorigin="3686,1685" coordsize="0,1001" filled="f" strokecolor="#dd2d26" strokeweight=".312mm">
              <v:path arrowok="t"/>
            </v:polyline>
            <v:polyline id="_x0000_s1220" style="position:absolute" points="7824,4688,7824,3714" coordorigin="3912,1857" coordsize="0,974" filled="f" strokecolor="#dd2d26" strokeweight=".312mm">
              <v:path arrowok="t"/>
            </v:polyline>
            <v:polyline id="_x0000_s1219" style="position:absolute" points="8276,5035,8276,4096" coordorigin="4138,2048" coordsize="0,939" filled="f" strokecolor="#dd2d26" strokeweight=".312mm">
              <v:path arrowok="t"/>
            </v:polyline>
            <v:polyline id="_x0000_s1218" style="position:absolute" points="8726,4874,8726,3844" coordorigin="4363,1922" coordsize="0,1030" filled="f" strokecolor="#dd2d26" strokeweight=".312mm">
              <v:path arrowok="t"/>
            </v:polyline>
            <v:polyline id="_x0000_s1217" style="position:absolute" points="9178,4288,9178,3308" coordorigin="4589,1654" coordsize="0,981" filled="f" strokecolor="#dd2d26" strokeweight=".312mm">
              <v:path arrowok="t"/>
            </v:polyline>
            <v:polyline id="_x0000_s1216" style="position:absolute" points="4396,2756,6922,2756" coordorigin="2198,1378" coordsize="2526,0" filled="f" strokeweight="6126emu">
              <v:stroke dashstyle="dash"/>
              <v:path arrowok="t"/>
            </v:polyline>
            <v:shape id="_x0000_s1215" style="position:absolute;left:2283;top:1338;width:99;height:99" coordorigin="2283,1338" coordsize="99,99" path="m2321,1436l2333,1437,2355,1432,2372,1418,2381,1399,2383,1387,2378,1365,2364,1349,2345,1339,2333,1338,2311,1343,2294,1356,2285,1376,2283,1387,2288,1409,2302,1426,2321,1436xe" fillcolor="#969696" stroked="f">
              <v:path arrowok="t"/>
            </v:shape>
            <v:shape id="_x0000_s1214" style="position:absolute;left:2283;top:1338;width:99;height:99" coordorigin="2283,1338" coordsize="99,99" path="m2383,1387l2378,1365,2364,1349,2345,1339,2333,1338,2311,1343,2294,1356,2285,1376,2283,1387,2288,1409,2302,1426,2321,1436,2333,1437,2355,1432,2372,1418,2381,1399,2383,1387xe" filled="f" strokecolor="#969696" strokeweight="4082emu">
              <v:path arrowok="t"/>
            </v:shape>
            <v:shape id="_x0000_s1213" style="position:absolute;left:2509;top:1061;width:99;height:99" coordorigin="2509,1061" coordsize="99,99" path="m2547,1159l2559,1160,2581,1155,2597,1142,2607,1122,2608,1111,2603,1089,2590,1072,2570,1062,2559,1061,2537,1066,2520,1080,2510,1099,2509,1111,2514,1133,2528,1149,2547,1159xe" fillcolor="#969696" stroked="f">
              <v:path arrowok="t"/>
            </v:shape>
            <v:shape id="_x0000_s1212" style="position:absolute;left:2509;top:1061;width:99;height:99" coordorigin="2509,1061" coordsize="99,99" path="m2608,1111l2603,1089,2590,1072,2570,1062,2559,1061,2537,1066,2520,1080,2510,1099,2509,1111,2514,1133,2528,1149,2547,1159,2559,1160,2581,1155,2597,1142,2607,1122,2608,1111xe" filled="f" strokecolor="#969696" strokeweight="4082emu">
              <v:path arrowok="t"/>
            </v:shape>
            <v:shape id="_x0000_s1211" style="position:absolute;left:2735;top:1548;width:99;height:99" coordorigin="2735,1548" coordsize="99,99" path="m2773,1646l2784,1647,2806,1642,2823,1629,2833,1609,2834,1598,2829,1576,2816,1559,2796,1549,2784,1548,2763,1553,2746,1566,2736,1586,2735,1598,2740,1619,2753,1636,2773,1646xe" fillcolor="#969696" stroked="f">
              <v:path arrowok="t"/>
            </v:shape>
            <v:shape id="_x0000_s1210" style="position:absolute;left:2735;top:1548;width:99;height:99" coordorigin="2735,1548" coordsize="99,99" path="m2834,1598l2829,1576,2816,1559,2796,1549,2784,1548,2763,1553,2746,1566,2736,1586,2735,1598,2740,1619,2753,1636,2773,1646,2784,1647,2806,1642,2823,1629,2833,1609,2834,1598xe" filled="f" strokecolor="#969696" strokeweight="4082emu">
              <v:path arrowok="t"/>
            </v:shape>
            <v:shape id="_x0000_s1209" style="position:absolute;left:2960;top:1778;width:99;height:99" coordorigin="2960,1778" coordsize="99,99" path="m2998,1876l3010,1877,3032,1872,3048,1859,3058,1839,3059,1828,3054,1806,3041,1789,3021,1779,3010,1778,2988,1783,2971,1796,2961,1816,2960,1828,2965,1849,2979,1866,2998,1876xe" fillcolor="#969696" stroked="f">
              <v:path arrowok="t"/>
            </v:shape>
            <v:shape id="_x0000_s1208" style="position:absolute;left:2960;top:1778;width:99;height:99" coordorigin="2960,1778" coordsize="99,99" path="m3059,1828l3054,1806,3041,1789,3021,1779,3010,1778,2988,1783,2971,1796,2961,1816,2960,1828,2965,1849,2979,1866,2998,1876,3010,1877,3032,1872,3048,1859,3058,1839,3059,1828xe" filled="f" strokecolor="#969696" strokeweight="4082emu">
              <v:path arrowok="t"/>
            </v:shape>
            <v:shape id="_x0000_s1207" style="position:absolute;left:3186;top:1849;width:99;height:99" coordorigin="3186,1849" coordsize="99,99" path="m3224,1947l3235,1948,3257,1943,3274,1929,3284,1910,3285,1898,3280,1876,3267,1860,3247,1850,3235,1849,3214,1854,3197,1867,3187,1887,3186,1898,3191,1920,3204,1937,3224,1947xe" fillcolor="#969696" stroked="f">
              <v:path arrowok="t"/>
            </v:shape>
            <v:shape id="_x0000_s1206" style="position:absolute;left:3186;top:1849;width:99;height:99" coordorigin="3186,1849" coordsize="99,99" path="m3285,1898l3280,1876,3267,1860,3247,1850,3235,1849,3214,1854,3197,1867,3187,1887,3186,1898,3191,1920,3204,1937,3224,1947,3235,1948,3257,1943,3274,1929,3284,1910,3285,1898xe" filled="f" strokecolor="#969696" strokeweight="4082emu">
              <v:path arrowok="t"/>
            </v:shape>
            <v:shape id="_x0000_s1205" style="position:absolute;left:3411;top:1915;width:99;height:99" coordorigin="3411,1915" coordsize="99,99" path="m3449,2013l3461,2015,3483,2010,3500,1996,3509,1977,3511,1965,3506,1943,3492,1927,3473,1917,3461,1915,3439,1920,3422,1934,3413,1954,3411,1965,3416,1987,3430,2004,3449,2013xe" fillcolor="#fc9172" stroked="f">
              <v:path arrowok="t"/>
            </v:shape>
            <v:shape id="_x0000_s1204" style="position:absolute;left:3411;top:1915;width:99;height:99" coordorigin="3411,1915" coordsize="99,99" path="m3511,1965l3506,1943,3492,1927,3473,1917,3461,1915,3439,1920,3422,1934,3413,1954,3411,1965,3416,1987,3430,2004,3449,2013,3461,2015,3483,2010,3500,1996,3509,1977,3511,1965xe" filled="f" strokecolor="#fc9172" strokeweight="4082emu">
              <v:path arrowok="t"/>
            </v:shape>
            <v:shape id="_x0000_s1203" style="position:absolute;left:3637;top:2136;width:99;height:99" coordorigin="3637,2136" coordsize="99,99" path="m3675,2234l3686,2235,3708,2230,3725,2217,3735,2197,3736,2185,3731,2164,3718,2147,3698,2137,3686,2136,3665,2141,3648,2154,3638,2174,3637,2185,3642,2207,3655,2224,3675,2234xe" fillcolor="#dd2d26" stroked="f">
              <v:path arrowok="t"/>
            </v:shape>
            <v:shape id="_x0000_s1202" style="position:absolute;left:3637;top:2136;width:99;height:99" coordorigin="3637,2136" coordsize="99,99" path="m3736,2185l3731,2164,3718,2147,3698,2137,3686,2136,3665,2141,3648,2154,3638,2174,3637,2185,3642,2207,3655,2224,3675,2234,3686,2235,3708,2230,3725,2217,3735,2197,3736,2185xe" filled="f" strokecolor="#dd2d26" strokeweight="4082emu">
              <v:path arrowok="t"/>
            </v:shape>
            <v:shape id="_x0000_s1201" style="position:absolute;left:3862;top:2294;width:99;height:99" coordorigin="3862,2294" coordsize="99,99" path="m3900,2392l3912,2393,3934,2388,3951,2375,3960,2355,3962,2344,3957,2322,3943,2305,3924,2295,3912,2294,3890,2299,3873,2312,3864,2332,3862,2344,3867,2365,3881,2382,3900,2392xe" fillcolor="#dd2d26" stroked="f">
              <v:path arrowok="t"/>
            </v:shape>
            <v:shape id="_x0000_s1200" style="position:absolute;left:3862;top:2294;width:99;height:99" coordorigin="3862,2294" coordsize="99,99" path="m3962,2344l3957,2322,3943,2305,3924,2295,3912,2294,3890,2299,3873,2312,3864,2332,3862,2344,3867,2365,3881,2382,3900,2392,3912,2393,3934,2388,3951,2375,3960,2355,3962,2344xe" filled="f" strokecolor="#dd2d26" strokeweight="4082emu">
              <v:path arrowok="t"/>
            </v:shape>
            <v:shape id="_x0000_s1199" style="position:absolute;left:4088;top:2468;width:99;height:99" coordorigin="4088,2468" coordsize="99,99" path="m4126,2566l4138,2567,4159,2562,4176,2549,4186,2529,4187,2518,4182,2496,4169,2479,4149,2469,4138,2468,4116,2473,4099,2486,4089,2506,4088,2518,4093,2539,4106,2556,4126,2566xe" fillcolor="#dd2d26" stroked="f">
              <v:path arrowok="t"/>
            </v:shape>
            <v:shape id="_x0000_s1198" style="position:absolute;left:4088;top:2468;width:99;height:99" coordorigin="4088,2468" coordsize="99,99" path="m4187,2518l4182,2496,4169,2479,4149,2469,4138,2468,4116,2473,4099,2486,4089,2506,4088,2518,4093,2539,4106,2556,4126,2566,4138,2567,4159,2562,4176,2549,4186,2529,4187,2518xe" filled="f" strokecolor="#dd2d26" strokeweight="4082emu">
              <v:path arrowok="t"/>
            </v:shape>
            <v:shape id="_x0000_s1197" style="position:absolute;left:4314;top:2388;width:99;height:99" coordorigin="4314,2388" coordsize="99,99" path="m4352,2486l4363,2487,4385,2482,4402,2469,4412,2449,4413,2437,4408,2416,4395,2399,4375,2389,4363,2388,4342,2393,4325,2406,4315,2426,4314,2437,4319,2459,4332,2476,4352,2486xe" fillcolor="#dd2d26" stroked="f">
              <v:path arrowok="t"/>
            </v:shape>
            <v:shape id="_x0000_s1196" style="position:absolute;left:4314;top:2388;width:99;height:99" coordorigin="4314,2388" coordsize="99,99" path="m4413,2437l4408,2416,4395,2399,4375,2389,4363,2388,4342,2393,4325,2406,4315,2426,4314,2437,4319,2459,4332,2476,4352,2486,4363,2487,4385,2482,4402,2469,4412,2449,4413,2437xe" filled="f" strokecolor="#dd2d26" strokeweight="4082emu">
              <v:path arrowok="t"/>
            </v:shape>
            <v:shape id="_x0000_s1195" style="position:absolute;left:4539;top:2094;width:99;height:99" coordorigin="4539,2094" coordsize="99,99" path="m4577,2192l4589,2194,4611,2189,4627,2175,4637,2156,4638,2144,4633,2122,4620,2105,4600,2096,4589,2094,4567,2099,4550,2113,4540,2132,4539,2144,4544,2166,4558,2183,4577,2192xe" fillcolor="#dd2d26" stroked="f">
              <v:path arrowok="t"/>
            </v:shape>
            <v:shape id="_x0000_s1194" style="position:absolute;left:4539;top:2094;width:99;height:99" coordorigin="4539,2094" coordsize="99,99" path="m4638,2144l4633,2122,4620,2105,4600,2096,4589,2094,4567,2099,4550,2113,4540,2132,4539,2144,4544,2166,4558,2183,4577,2192,4589,2194,4611,2189,4627,2175,4637,2156,4638,2144xe" filled="f" strokecolor="#dd2d26" strokeweight="4082emu">
              <v:path arrowok="t"/>
            </v:shape>
            <v:polyline id="_x0000_s1193" style="position:absolute" points="4644,1496,4666,1496" coordorigin="2322,748" coordsize="23,0" filled="f" strokecolor="#969696" strokeweight="6126emu">
              <v:path arrowok="t"/>
            </v:polyline>
            <v:polyline id="_x0000_s1192" style="position:absolute" points="4666,1496,4666,2774" coordorigin="2333,748" coordsize="0,1278" filled="f" strokecolor="#969696" strokeweight="6126emu">
              <v:path arrowok="t"/>
            </v:polyline>
            <v:polyline id="_x0000_s1191" style="position:absolute" points="4644,4052,4666,4052" coordorigin="2322,2026" coordsize="23,0" filled="f" strokecolor="#969696" strokeweight="6126emu">
              <v:path arrowok="t"/>
            </v:polyline>
            <v:polyline id="_x0000_s1190" style="position:absolute" points="5094,796,5117,796" coordorigin="2547,398" coordsize="23,0" filled="f" strokecolor="#969696" strokeweight="6126emu">
              <v:path arrowok="t"/>
            </v:polyline>
            <v:polyline id="_x0000_s1189" style="position:absolute" points="5118,796,5118,2221" coordorigin="2559,398" coordsize="0,1425" filled="f" strokecolor="#969696" strokeweight="6126emu">
              <v:path arrowok="t"/>
            </v:polyline>
            <v:polyline id="_x0000_s1188" style="position:absolute" points="5094,3646,5117,3646" coordorigin="2547,1823" coordsize="23,0" filled="f" strokecolor="#969696" strokeweight="6126emu">
              <v:path arrowok="t"/>
            </v:polyline>
            <v:polyline id="_x0000_s1187" style="position:absolute" points="5546,1688,5569,1688" coordorigin="2773,844" coordsize="23,0" filled="f" strokecolor="#969696" strokeweight="6126emu">
              <v:path arrowok="t"/>
            </v:polyline>
            <v:polyline id="_x0000_s1186" style="position:absolute" points="5568,1688,5568,3196" coordorigin="2784,844" coordsize="0,1508" filled="f" strokecolor="#969696" strokeweight="6126emu">
              <v:path arrowok="t"/>
            </v:polyline>
            <v:polyline id="_x0000_s1185" style="position:absolute" points="5546,4704,5569,4704" coordorigin="2773,2352" coordsize="23,0" filled="f" strokecolor="#969696" strokeweight="6126emu">
              <v:path arrowok="t"/>
            </v:polyline>
            <v:polyline id="_x0000_s1184" style="position:absolute" points="5998,2282,6020,2282" coordorigin="2999,1141" coordsize="23,0" filled="f" strokecolor="#969696" strokeweight="6126emu">
              <v:path arrowok="t"/>
            </v:polyline>
            <v:polyline id="_x0000_s1183" style="position:absolute" points="6020,2282,6020,3655" coordorigin="3010,1141" coordsize="0,1372" filled="f" strokecolor="#969696" strokeweight="6126emu">
              <v:path arrowok="t"/>
            </v:polyline>
            <v:polyline id="_x0000_s1182" style="position:absolute" points="5998,5028,6020,5028" coordorigin="2999,2514" coordsize="23,0" filled="f" strokecolor="#969696" strokeweight="6126emu">
              <v:path arrowok="t"/>
            </v:polyline>
            <v:polyline id="_x0000_s1181" style="position:absolute" points="6448,2532,6471,2532" coordorigin="3224,1266" coordsize="23,0" filled="f" strokecolor="#969696" strokeweight="6126emu">
              <v:path arrowok="t"/>
            </v:polyline>
            <v:polyline id="_x0000_s1180" style="position:absolute" points="6470,2532,6470,3797" coordorigin="3235,1266" coordsize="0,1265" filled="f" strokecolor="#969696" strokeweight="6126emu">
              <v:path arrowok="t"/>
            </v:polyline>
            <v:polyline id="_x0000_s1179" style="position:absolute" points="6448,5062,6471,5062" coordorigin="3224,2531" coordsize="23,0" filled="f" strokecolor="#969696" strokeweight="6126emu">
              <v:path arrowok="t"/>
            </v:polyline>
            <v:polyline id="_x0000_s1178" style="position:absolute" points="6900,2752,6922,2752" coordorigin="3450,1376" coordsize="23,0" filled="f" strokecolor="#fc9172" strokeweight="6126emu">
              <v:path arrowok="t"/>
            </v:polyline>
            <v:polyline id="_x0000_s1177" style="position:absolute" points="6922,2752,6922,3931" coordorigin="3461,1376" coordsize="0,1179" filled="f" strokecolor="#fc9172" strokeweight="6126emu">
              <v:path arrowok="t"/>
            </v:polyline>
            <v:polyline id="_x0000_s1176" style="position:absolute" points="6900,5110,6922,5110" coordorigin="3450,2555" coordsize="23,0" filled="f" strokecolor="#fc9172" strokeweight="6126emu">
              <v:path arrowok="t"/>
            </v:polyline>
            <v:polyline id="_x0000_s1175" style="position:absolute" points="7350,3178,7373,3178" coordorigin="3675,1589" coordsize="23,0" filled="f" strokecolor="#dd2d26" strokeweight="6126emu">
              <v:path arrowok="t"/>
            </v:polyline>
            <v:polyline id="_x0000_s1174" style="position:absolute" points="7372,3178,7372,4371" coordorigin="3686,1589" coordsize="0,1193" filled="f" strokecolor="#dd2d26" strokeweight="6126emu">
              <v:path arrowok="t"/>
            </v:polyline>
            <v:polyline id="_x0000_s1173" style="position:absolute" points="7350,5564,7373,5564" coordorigin="3675,2782" coordsize="23,0" filled="f" strokecolor="#dd2d26" strokeweight="6126emu">
              <v:path arrowok="t"/>
            </v:polyline>
            <v:polyline id="_x0000_s1172" style="position:absolute" points="7802,3528,7824,3528" coordorigin="3901,1764" coordsize="23,0" filled="f" strokecolor="#dd2d26" strokeweight="6126emu">
              <v:path arrowok="t"/>
            </v:polyline>
            <v:polyline id="_x0000_s1171" style="position:absolute" points="7824,3528,7824,4688" coordorigin="3912,1764" coordsize="0,1160" filled="f" strokecolor="#dd2d26" strokeweight="6126emu">
              <v:path arrowok="t"/>
            </v:polyline>
            <v:polyline id="_x0000_s1170" style="position:absolute" points="7802,5848,7824,5848" coordorigin="3901,2924" coordsize="23,0" filled="f" strokecolor="#dd2d26" strokeweight="6126emu">
              <v:path arrowok="t"/>
            </v:polyline>
            <v:polyline id="_x0000_s1169" style="position:absolute" points="8252,3916,8275,3916" coordorigin="4126,1958" coordsize="23,0" filled="f" strokecolor="#dd2d26" strokeweight="6126emu">
              <v:path arrowok="t"/>
            </v:polyline>
            <v:polyline id="_x0000_s1168" style="position:absolute" points="8276,3916,8276,5035" coordorigin="4138,1958" coordsize="0,1119" filled="f" strokecolor="#dd2d26" strokeweight="6126emu">
              <v:path arrowok="t"/>
            </v:polyline>
            <v:polyline id="_x0000_s1167" style="position:absolute" points="8252,6154,8275,6154" coordorigin="4126,3077" coordsize="23,0" filled="f" strokecolor="#dd2d26" strokeweight="6126emu">
              <v:path arrowok="t"/>
            </v:polyline>
            <v:polyline id="_x0000_s1166" style="position:absolute" points="8704,3648,8727,3648" coordorigin="4352,1824" coordsize="23,0" filled="f" strokecolor="#dd2d26" strokeweight="6126emu">
              <v:path arrowok="t"/>
            </v:polyline>
            <v:polyline id="_x0000_s1165" style="position:absolute" points="8726,3648,8726,4875" coordorigin="4363,1824" coordsize="0,1227" filled="f" strokecolor="#dd2d26" strokeweight="6126emu">
              <v:path arrowok="t"/>
            </v:polyline>
            <v:polyline id="_x0000_s1164" style="position:absolute" points="8704,6102,8727,6102" coordorigin="4352,3051" coordsize="23,0" filled="f" strokecolor="#dd2d26" strokeweight="6126emu">
              <v:path arrowok="t"/>
            </v:polyline>
            <v:polyline id="_x0000_s1163" style="position:absolute" points="9156,3118,9178,3118" coordorigin="4578,1559" coordsize="23,0" filled="f" strokecolor="#dd2d26" strokeweight="6126emu">
              <v:path arrowok="t"/>
            </v:polyline>
            <v:polyline id="_x0000_s1162" style="position:absolute" points="9178,3118,9178,4288" coordorigin="4589,1559" coordsize="0,1169" filled="f" strokecolor="#dd2d26" strokeweight="6126emu">
              <v:path arrowok="t"/>
            </v:polyline>
            <v:polyline id="_x0000_s1161" style="position:absolute" points="9156,5458,9178,5458" coordorigin="4578,2729" coordsize="23,0" filled="f" strokecolor="#dd2d26" strokeweight="6126emu">
              <v:path arrowok="t"/>
            </v:polyline>
            <v:shape id="_x0000_s1160" style="position:absolute;left:2198;top:-35;width:2526;height:299" coordorigin="2198,-35" coordsize="2526,299" path="m4724,-35l2198,-35,2198,264,4724,264,4724,-35xe" fillcolor="#ccc" stroked="f">
              <v:path arrowok="t"/>
            </v:shape>
            <v:polyline id="_x0000_s1159" style="position:absolute" points="6922,-70,4396,-70,4396,229,6922,229,6922,-70" coordorigin="2198,-35" coordsize="2526,299" filled="f" strokecolor="#7f7f7f" strokeweight="2041emu">
              <v:path arrowok="t"/>
            </v:polyline>
            <w10:wrap anchorx="page"/>
          </v:group>
        </w:pict>
      </w:r>
      <w:r w:rsidR="006C1B1D">
        <w:rPr>
          <w:color w:val="191919"/>
          <w:sz w:val="18"/>
          <w:szCs w:val="18"/>
        </w:rPr>
        <w:t>ICSID</w:t>
      </w:r>
      <w:r w:rsidR="006C1B1D">
        <w:rPr>
          <w:color w:val="191919"/>
          <w:spacing w:val="43"/>
          <w:sz w:val="18"/>
          <w:szCs w:val="18"/>
        </w:rPr>
        <w:t xml:space="preserve"> </w:t>
      </w:r>
      <w:r w:rsidR="006C1B1D">
        <w:rPr>
          <w:color w:val="191919"/>
          <w:sz w:val="18"/>
          <w:szCs w:val="18"/>
        </w:rPr>
        <w:t xml:space="preserve">(past </w:t>
      </w:r>
      <w:r w:rsidR="006C1B1D">
        <w:rPr>
          <w:color w:val="191919"/>
          <w:spacing w:val="23"/>
          <w:sz w:val="18"/>
          <w:szCs w:val="18"/>
        </w:rPr>
        <w:t xml:space="preserve"> </w:t>
      </w:r>
      <w:r w:rsidR="006C1B1D">
        <w:rPr>
          <w:color w:val="191919"/>
          <w:spacing w:val="-5"/>
          <w:w w:val="141"/>
          <w:sz w:val="18"/>
          <w:szCs w:val="18"/>
        </w:rPr>
        <w:t>t</w:t>
      </w:r>
      <w:r w:rsidR="006C1B1D">
        <w:rPr>
          <w:color w:val="191919"/>
          <w:spacing w:val="-5"/>
          <w:sz w:val="18"/>
          <w:szCs w:val="18"/>
        </w:rPr>
        <w:t>w</w:t>
      </w:r>
      <w:r w:rsidR="006C1B1D">
        <w:rPr>
          <w:color w:val="191919"/>
          <w:sz w:val="18"/>
          <w:szCs w:val="18"/>
        </w:rPr>
        <w:t>o</w:t>
      </w:r>
      <w:r w:rsidR="006C1B1D">
        <w:rPr>
          <w:color w:val="191919"/>
          <w:spacing w:val="15"/>
          <w:sz w:val="18"/>
          <w:szCs w:val="18"/>
        </w:rPr>
        <w:t xml:space="preserve"> </w:t>
      </w:r>
      <w:r w:rsidR="006C1B1D">
        <w:rPr>
          <w:color w:val="191919"/>
          <w:spacing w:val="-5"/>
          <w:w w:val="106"/>
          <w:sz w:val="18"/>
          <w:szCs w:val="18"/>
        </w:rPr>
        <w:t>y</w:t>
      </w:r>
      <w:r w:rsidR="006C1B1D">
        <w:rPr>
          <w:color w:val="191919"/>
          <w:w w:val="109"/>
          <w:sz w:val="18"/>
          <w:szCs w:val="18"/>
        </w:rPr>
        <w:t>ears)</w:t>
      </w:r>
    </w:p>
    <w:p w14:paraId="59C5BB92" w14:textId="77777777" w:rsidR="000A768D" w:rsidRDefault="000A768D">
      <w:pPr>
        <w:spacing w:before="4" w:line="120" w:lineRule="exact"/>
        <w:rPr>
          <w:sz w:val="13"/>
          <w:szCs w:val="13"/>
        </w:rPr>
      </w:pPr>
    </w:p>
    <w:p w14:paraId="11B9B2F3" w14:textId="77777777" w:rsidR="000A768D" w:rsidRDefault="00880F97">
      <w:pPr>
        <w:ind w:left="2680"/>
        <w:rPr>
          <w:sz w:val="18"/>
          <w:szCs w:val="18"/>
        </w:rPr>
        <w:sectPr w:rsidR="000A768D">
          <w:type w:val="continuous"/>
          <w:pgSz w:w="12240" w:h="15840"/>
          <w:pgMar w:top="1320" w:right="1320" w:bottom="280" w:left="1340" w:header="720" w:footer="720" w:gutter="0"/>
          <w:cols w:num="2" w:space="720" w:equalWidth="0">
            <w:col w:w="771" w:space="46"/>
            <w:col w:w="8763"/>
          </w:cols>
        </w:sectPr>
      </w:pPr>
      <w:r>
        <w:pict w14:anchorId="57DCE9B4">
          <v:group id="_x0000_s1155" style="position:absolute;left:0;text-align:left;margin-left:261.95pt;margin-top:40.75pt;width:5.3pt;height:5.3pt;z-index:-5262;mso-position-horizontal-relative:page" coordorigin="5239,815" coordsize="106,106">
            <v:shape id="_x0000_s1157" style="position:absolute;left:5242;top:818;width:99;height:99" coordorigin="5242,818" coordsize="99,99" path="m5280,916l5291,918,5313,913,5330,899,5340,880,5341,868,5336,846,5323,829,5303,820,5291,818,5270,823,5253,837,5243,857,5242,868,5247,890,5260,907,5280,916xe" fillcolor="#969696" stroked="f">
              <v:path arrowok="t"/>
            </v:shape>
            <v:shape id="_x0000_s1156" style="position:absolute;left:5242;top:818;width:99;height:99" coordorigin="5242,818" coordsize="99,99" path="m5341,868l5336,846,5323,829,5303,820,5291,818,5270,823,5253,837,5243,857,5242,868,5247,890,5260,907,5280,916,5291,918,5313,913,5330,899,5340,880,5341,868xe" filled="f" strokecolor="#969696" strokeweight="4082emu">
              <v:path arrowok="t"/>
            </v:shape>
            <w10:wrap anchorx="page"/>
          </v:group>
        </w:pict>
      </w:r>
      <w:r w:rsidR="006C1B1D">
        <w:rPr>
          <w:w w:val="102"/>
          <w:sz w:val="18"/>
          <w:szCs w:val="18"/>
        </w:rPr>
        <w:t>0.1</w:t>
      </w:r>
    </w:p>
    <w:p w14:paraId="1C12BEC4" w14:textId="77777777" w:rsidR="000A768D" w:rsidRDefault="000A768D">
      <w:pPr>
        <w:spacing w:before="6" w:line="240" w:lineRule="exact"/>
        <w:rPr>
          <w:sz w:val="24"/>
          <w:szCs w:val="24"/>
        </w:rPr>
        <w:sectPr w:rsidR="000A768D">
          <w:type w:val="continuous"/>
          <w:pgSz w:w="12240" w:h="15840"/>
          <w:pgMar w:top="1320" w:right="1320" w:bottom="280" w:left="1340" w:header="720" w:footer="720" w:gutter="0"/>
          <w:cols w:space="720"/>
        </w:sectPr>
      </w:pPr>
    </w:p>
    <w:p w14:paraId="162D184F" w14:textId="77777777" w:rsidR="000A768D" w:rsidRDefault="000A768D">
      <w:pPr>
        <w:spacing w:line="200" w:lineRule="exact"/>
      </w:pPr>
    </w:p>
    <w:p w14:paraId="5B0A3D87" w14:textId="77777777" w:rsidR="000A768D" w:rsidRDefault="000A768D">
      <w:pPr>
        <w:spacing w:before="9" w:line="260" w:lineRule="exact"/>
        <w:rPr>
          <w:sz w:val="26"/>
          <w:szCs w:val="26"/>
        </w:rPr>
      </w:pPr>
    </w:p>
    <w:p w14:paraId="32E7520A" w14:textId="77777777" w:rsidR="000A768D" w:rsidRDefault="006C1B1D">
      <w:pPr>
        <w:ind w:left="449" w:right="-48"/>
        <w:rPr>
          <w:sz w:val="18"/>
          <w:szCs w:val="18"/>
        </w:rPr>
      </w:pPr>
      <w:r>
        <w:rPr>
          <w:w w:val="102"/>
          <w:sz w:val="18"/>
          <w:szCs w:val="18"/>
        </w:rPr>
        <w:t>0.00</w:t>
      </w:r>
    </w:p>
    <w:p w14:paraId="6F4315FB" w14:textId="77777777" w:rsidR="000A768D" w:rsidRDefault="006C1B1D">
      <w:pPr>
        <w:spacing w:before="30"/>
        <w:ind w:left="60" w:right="-48"/>
        <w:rPr>
          <w:sz w:val="18"/>
          <w:szCs w:val="18"/>
        </w:rPr>
      </w:pPr>
      <w:r>
        <w:br w:type="column"/>
      </w:r>
      <w:r>
        <w:rPr>
          <w:w w:val="102"/>
          <w:sz w:val="18"/>
          <w:szCs w:val="18"/>
        </w:rPr>
        <w:lastRenderedPageBreak/>
        <w:t>0.0</w:t>
      </w:r>
    </w:p>
    <w:p w14:paraId="7BAF41E7" w14:textId="77777777" w:rsidR="000A768D" w:rsidRDefault="000A768D">
      <w:pPr>
        <w:spacing w:before="17" w:line="260" w:lineRule="exact"/>
        <w:rPr>
          <w:sz w:val="26"/>
          <w:szCs w:val="26"/>
        </w:rPr>
      </w:pPr>
    </w:p>
    <w:p w14:paraId="0D8047B6" w14:textId="77777777" w:rsidR="000A768D" w:rsidRDefault="00880F97">
      <w:pPr>
        <w:ind w:right="-48"/>
        <w:rPr>
          <w:sz w:val="18"/>
          <w:szCs w:val="18"/>
        </w:rPr>
      </w:pPr>
      <w:r>
        <w:pict w14:anchorId="50FE91B4">
          <v:group id="_x0000_s1152" style="position:absolute;margin-left:273.2pt;margin-top:3.25pt;width:5.3pt;height:5.3pt;z-index:-5261;mso-position-horizontal-relative:page" coordorigin="5464,65" coordsize="106,106">
            <v:shape id="_x0000_s1154" style="position:absolute;left:5467;top:68;width:99;height:99" coordorigin="5467,68" coordsize="99,99" path="m5505,166l5517,167,5539,162,5556,149,5565,129,5567,118,5562,96,5548,79,5529,69,5517,68,5495,73,5478,86,5469,106,5467,118,5472,139,5486,156,5505,166xe" fillcolor="#969696" stroked="f">
              <v:path arrowok="t"/>
            </v:shape>
            <v:shape id="_x0000_s1153" style="position:absolute;left:5467;top:68;width:99;height:99" coordorigin="5467,68" coordsize="99,99" path="m5567,118l5562,96,5548,79,5529,69,5517,68,5495,73,5478,86,5469,106,5467,118,5472,139,5486,156,5505,166,5517,167,5539,162,5556,149,5565,129,5567,118xe" filled="f" strokecolor="#969696" strokeweight="4082emu">
              <v:path arrowok="t"/>
            </v:shape>
            <w10:wrap anchorx="page"/>
          </v:group>
        </w:pict>
      </w:r>
      <w:r>
        <w:pict w14:anchorId="51289522">
          <v:group id="_x0000_s1149" style="position:absolute;margin-left:284.5pt;margin-top:11.15pt;width:5.3pt;height:5.3pt;z-index:-5260;mso-position-horizontal-relative:page" coordorigin="5690,223" coordsize="106,106">
            <v:shape id="_x0000_s1151" style="position:absolute;left:5693;top:227;width:99;height:99" coordorigin="5693,227" coordsize="99,99" path="m5731,325l5743,326,5764,321,5781,308,5791,288,5792,276,5787,255,5774,238,5754,228,5743,227,5721,232,5704,245,5694,265,5693,276,5698,298,5711,315,5731,325xe" fillcolor="#969696" stroked="f">
              <v:path arrowok="t"/>
            </v:shape>
            <v:shape id="_x0000_s1150" style="position:absolute;left:5693;top:227;width:99;height:99" coordorigin="5693,227" coordsize="99,99" path="m5792,276l5787,255,5774,238,5754,228,5743,227,5721,232,5704,245,5694,265,5693,276,5698,298,5711,315,5731,325,5743,326,5764,321,5781,308,5791,288,5792,276xe" filled="f" strokecolor="#969696" strokeweight="4082emu">
              <v:path arrowok="t"/>
            </v:shape>
            <w10:wrap anchorx="page"/>
          </v:group>
        </w:pict>
      </w:r>
      <w:r>
        <w:pict w14:anchorId="1CEE2507">
          <v:group id="_x0000_s1146" style="position:absolute;margin-left:295.75pt;margin-top:2.4pt;width:5.3pt;height:5.3pt;z-index:-5259;mso-position-horizontal-relative:page" coordorigin="5915,48" coordsize="106,106">
            <v:shape id="_x0000_s1148" style="position:absolute;left:5918;top:51;width:99;height:99" coordorigin="5918,51" coordsize="99,99" path="m5957,149l5968,151,5990,146,6007,132,6016,113,6018,101,6013,79,5999,62,5980,53,5968,51,5946,56,5929,70,5920,89,5918,101,5923,123,5937,140,5957,149xe" fillcolor="#969696" stroked="f">
              <v:path arrowok="t"/>
            </v:shape>
            <v:shape id="_x0000_s1147" style="position:absolute;left:5918;top:51;width:99;height:99" coordorigin="5918,51" coordsize="99,99" path="m6018,101l6013,79,5999,62,5980,53,5968,51,5946,56,5929,70,5920,89,5918,101,5923,123,5937,140,5957,149,5968,151,5990,146,6007,132,6016,113,6018,101xe" filled="f" strokecolor="#969696" strokeweight="4082emu">
              <v:path arrowok="t"/>
            </v:shape>
            <w10:wrap anchorx="page"/>
          </v:group>
        </w:pict>
      </w:r>
      <w:r>
        <w:pict w14:anchorId="770F31B1">
          <v:group id="_x0000_s1143" style="position:absolute;margin-left:307.05pt;margin-top:10.45pt;width:5.3pt;height:5.3pt;z-index:-5258;mso-position-horizontal-relative:page" coordorigin="6141,209" coordsize="106,106">
            <v:shape id="_x0000_s1145" style="position:absolute;left:6144;top:212;width:99;height:99" coordorigin="6144,212" coordsize="99,99" path="m6182,310l6194,311,6216,306,6232,293,6242,273,6243,262,6238,240,6225,223,6205,213,6194,212,6172,217,6155,231,6145,250,6144,262,6149,284,6163,300,6182,310xe" fillcolor="#969696" stroked="f">
              <v:path arrowok="t"/>
            </v:shape>
            <v:shape id="_x0000_s1144" style="position:absolute;left:6144;top:212;width:99;height:99" coordorigin="6144,212" coordsize="99,99" path="m6243,262l6238,240,6225,223,6205,213,6194,212,6172,217,6155,231,6145,250,6144,262,6149,284,6163,300,6182,310,6194,311,6216,306,6232,293,6242,273,6243,262xe" filled="f" strokecolor="#969696" strokeweight="4082emu">
              <v:path arrowok="t"/>
            </v:shape>
            <w10:wrap anchorx="page"/>
          </v:group>
        </w:pict>
      </w:r>
      <w:r w:rsidR="006C1B1D">
        <w:rPr>
          <w:w w:val="102"/>
          <w:sz w:val="18"/>
          <w:szCs w:val="18"/>
        </w:rPr>
        <w:t>-0.1</w:t>
      </w:r>
    </w:p>
    <w:p w14:paraId="0D4BD049" w14:textId="77777777" w:rsidR="000A768D" w:rsidRDefault="006C1B1D">
      <w:pPr>
        <w:spacing w:before="16" w:line="240" w:lineRule="exact"/>
        <w:rPr>
          <w:sz w:val="24"/>
          <w:szCs w:val="24"/>
        </w:rPr>
      </w:pPr>
      <w:r>
        <w:br w:type="column"/>
      </w:r>
    </w:p>
    <w:p w14:paraId="308238B8" w14:textId="77777777" w:rsidR="000A768D" w:rsidRDefault="00880F97">
      <w:pPr>
        <w:rPr>
          <w:sz w:val="18"/>
          <w:szCs w:val="18"/>
        </w:rPr>
        <w:sectPr w:rsidR="000A768D">
          <w:type w:val="continuous"/>
          <w:pgSz w:w="12240" w:h="15840"/>
          <w:pgMar w:top="1320" w:right="1320" w:bottom="280" w:left="1340" w:header="720" w:footer="720" w:gutter="0"/>
          <w:cols w:num="3" w:space="720" w:equalWidth="0">
            <w:col w:w="771" w:space="2666"/>
            <w:col w:w="293" w:space="2726"/>
            <w:col w:w="3124"/>
          </w:cols>
        </w:sectPr>
      </w:pPr>
      <w:r>
        <w:pict w14:anchorId="1CF23D54">
          <v:group id="_x0000_s1140" style="position:absolute;margin-left:329.6pt;margin-top:38.75pt;width:5.3pt;height:5.3pt;z-index:-5256;mso-position-horizontal-relative:page" coordorigin="6592,775" coordsize="106,106">
            <v:shape id="_x0000_s1142" style="position:absolute;left:6595;top:778;width:99;height:99" coordorigin="6595,778" coordsize="99,99" path="m6633,876l6645,877,6667,872,6684,859,6693,839,6695,828,6690,806,6676,789,6656,779,6645,778,6623,783,6606,796,6597,816,6595,828,6600,849,6614,866,6633,876xe" fillcolor="#dd2d26" stroked="f">
              <v:path arrowok="t"/>
            </v:shape>
            <v:shape id="_x0000_s1141" style="position:absolute;left:6595;top:778;width:99;height:99" coordorigin="6595,778" coordsize="99,99" path="m6695,828l6690,806,6676,789,6656,779,6645,778,6623,783,6606,796,6597,816,6595,828,6600,849,6614,866,6633,876,6645,877,6667,872,6684,859,6693,839,6695,828xe" filled="f" strokecolor="#dd2d26" strokeweight="4082emu">
              <v:path arrowok="t"/>
            </v:shape>
            <w10:wrap anchorx="page"/>
          </v:group>
        </w:pict>
      </w:r>
      <w:r>
        <w:pict w14:anchorId="142773E5">
          <v:group id="_x0000_s1137" style="position:absolute;margin-left:374.7pt;margin-top:61.4pt;width:5.3pt;height:5.3pt;z-index:-5252;mso-position-horizontal-relative:page" coordorigin="7494,1228" coordsize="106,106">
            <v:shape id="_x0000_s1139" style="position:absolute;left:7497;top:1232;width:99;height:99" coordorigin="7497,1232" coordsize="99,99" path="m7535,1330l7547,1331,7569,1326,7586,1312,7595,1293,7597,1281,7592,1260,7578,1243,7559,1233,7547,1232,7525,1237,7508,1250,7499,1270,7497,1281,7502,1303,7516,1320,7535,1330xe" fillcolor="#dd2d26" stroked="f">
              <v:path arrowok="t"/>
            </v:shape>
            <v:shape id="_x0000_s1138" style="position:absolute;left:7497;top:1232;width:99;height:99" coordorigin="7497,1232" coordsize="99,99" path="m7597,1281l7592,1260,7578,1243,7559,1233,7547,1232,7525,1237,7508,1250,7499,1270,7497,1281,7502,1303,7516,1320,7535,1330,7547,1331,7569,1326,7586,1312,7595,1293,7597,1281xe" filled="f" strokecolor="#dd2d26" strokeweight="4082emu">
              <v:path arrowok="t"/>
            </v:shape>
            <w10:wrap anchorx="page"/>
          </v:group>
        </w:pict>
      </w:r>
      <w:r>
        <w:pict w14:anchorId="4895CA65">
          <v:group id="_x0000_s1134" style="position:absolute;margin-left:409.85pt;margin-top:24.1pt;width:5.3pt;height:5.3pt;z-index:-5251;mso-position-horizontal-relative:page" coordorigin="8197,482" coordsize="106,106">
            <v:shape id="_x0000_s1136" style="position:absolute;left:8200;top:485;width:99;height:99" coordorigin="8200,485" coordsize="99,99" path="m8238,583l8250,585,8271,580,8288,566,8298,547,8299,535,8294,513,8281,496,8261,487,8250,485,8228,490,8211,504,8201,523,8200,535,8205,557,8218,574,8238,583xe" fillcolor="#969696" stroked="f">
              <v:path arrowok="t"/>
            </v:shape>
            <v:shape id="_x0000_s1135" style="position:absolute;left:8200;top:485;width:99;height:99" coordorigin="8200,485" coordsize="99,99" path="m8299,535l8294,513,8281,496,8261,487,8250,485,8228,490,8211,504,8201,523,8200,535,8205,557,8218,574,8238,583,8250,585,8271,580,8288,566,8298,547,8299,535xe" filled="f" strokecolor="#969696" strokeweight="4082emu">
              <v:path arrowok="t"/>
            </v:shape>
            <w10:wrap anchorx="page"/>
          </v:group>
        </w:pict>
      </w:r>
      <w:r>
        <w:pict w14:anchorId="358252FE">
          <v:group id="_x0000_s1131" style="position:absolute;margin-left:421.1pt;margin-top:14.2pt;width:5.3pt;height:5.3pt;z-index:-5250;mso-position-horizontal-relative:page" coordorigin="8422,284" coordsize="106,106">
            <v:shape id="_x0000_s1133" style="position:absolute;left:8426;top:287;width:99;height:99" coordorigin="8426,287" coordsize="99,99" path="m8464,385l8475,386,8497,381,8514,368,8524,348,8525,337,8520,315,8507,298,8487,288,8475,287,8454,292,8437,305,8427,325,8426,337,8431,358,8444,375,8464,385xe" fillcolor="#969696" stroked="f">
              <v:path arrowok="t"/>
            </v:shape>
            <v:shape id="_x0000_s1132" style="position:absolute;left:8426;top:287;width:99;height:99" coordorigin="8426,287" coordsize="99,99" path="m8525,337l8520,315,8507,298,8487,288,8475,287,8454,292,8437,305,8427,325,8426,337,8431,358,8444,375,8464,385,8475,386,8497,381,8514,368,8524,348,8525,337xe" filled="f" strokecolor="#969696" strokeweight="4082emu">
              <v:path arrowok="t"/>
            </v:shape>
            <w10:wrap anchorx="page"/>
          </v:group>
        </w:pict>
      </w:r>
      <w:r>
        <w:pict w14:anchorId="63B6ACFE">
          <v:group id="_x0000_s1128" style="position:absolute;margin-left:432.4pt;margin-top:41.05pt;width:5.3pt;height:5.3pt;z-index:-5249;mso-position-horizontal-relative:page" coordorigin="8648,821" coordsize="106,106">
            <v:shape id="_x0000_s1130" style="position:absolute;left:8651;top:824;width:99;height:99" coordorigin="8651,824" coordsize="99,99" path="m8689,922l8701,923,8723,918,8740,905,8749,885,8751,874,8746,852,8732,835,8713,825,8701,824,8679,829,8662,843,8653,862,8651,874,8656,896,8670,912,8689,922xe" fillcolor="#969696" stroked="f">
              <v:path arrowok="t"/>
            </v:shape>
            <v:shape id="_x0000_s1129" style="position:absolute;left:8651;top:824;width:99;height:99" coordorigin="8651,824" coordsize="99,99" path="m8751,874l8746,852,8732,835,8713,825,8701,824,8679,829,8662,843,8653,862,8651,874,8656,896,8670,912,8689,922,8701,923,8723,918,8740,905,8749,885,8751,874xe" filled="f" strokecolor="#969696" strokeweight="4082emu">
              <v:path arrowok="t"/>
            </v:shape>
            <w10:wrap anchorx="page"/>
          </v:group>
        </w:pict>
      </w:r>
      <w:r>
        <w:pict w14:anchorId="72177A7D">
          <v:group id="_x0000_s1125" style="position:absolute;margin-left:443.65pt;margin-top:33.05pt;width:5.3pt;height:5.3pt;z-index:-5248;mso-position-horizontal-relative:page" coordorigin="8873,661" coordsize="106,106">
            <v:shape id="_x0000_s1127" style="position:absolute;left:8877;top:664;width:99;height:99" coordorigin="8877,664" coordsize="99,99" path="m8915,762l8926,763,8948,758,8965,745,8975,725,8976,713,8971,692,8958,675,8938,665,8926,664,8905,669,8888,682,8878,702,8877,713,8882,735,8895,752,8915,762xe" fillcolor="#969696" stroked="f">
              <v:path arrowok="t"/>
            </v:shape>
            <v:shape id="_x0000_s1126" style="position:absolute;left:8877;top:664;width:99;height:99" coordorigin="8877,664" coordsize="99,99" path="m8976,713l8971,692,8958,675,8938,665,8926,664,8905,669,8888,682,8878,702,8877,713,8882,735,8895,752,8915,762,8926,763,8948,758,8965,745,8975,725,8976,713xe" filled="f" strokecolor="#969696" strokeweight="4082emu">
              <v:path arrowok="t"/>
            </v:shape>
            <w10:wrap anchorx="page"/>
          </v:group>
        </w:pict>
      </w:r>
      <w:r>
        <w:pict w14:anchorId="09C31509">
          <v:group id="_x0000_s1122" style="position:absolute;margin-left:454.95pt;margin-top:37.55pt;width:5.3pt;height:5.3pt;z-index:-5247;mso-position-horizontal-relative:page" coordorigin="9099,751" coordsize="106,106">
            <v:shape id="_x0000_s1124" style="position:absolute;left:9102;top:754;width:99;height:99" coordorigin="9102,754" coordsize="99,99" path="m9140,852l9152,854,9174,849,9191,835,9200,816,9202,804,9197,782,9183,766,9164,756,9152,754,9130,759,9113,773,9104,793,9102,804,9107,826,9121,843,9140,852xe" fillcolor="#969696" stroked="f">
              <v:path arrowok="t"/>
            </v:shape>
            <v:shape id="_x0000_s1123" style="position:absolute;left:9102;top:754;width:99;height:99" coordorigin="9102,754" coordsize="99,99" path="m9202,804l9197,782,9183,766,9164,756,9152,754,9130,759,9113,773,9104,793,9102,804,9107,826,9121,843,9140,852,9152,854,9174,849,9191,835,9200,816,9202,804xe" filled="f" strokecolor="#969696" strokeweight="4082emu">
              <v:path arrowok="t"/>
            </v:shape>
            <w10:wrap anchorx="page"/>
          </v:group>
        </w:pict>
      </w:r>
      <w:r>
        <w:pict w14:anchorId="1C0AA50E">
          <v:group id="_x0000_s1119" style="position:absolute;margin-left:466.25pt;margin-top:41.75pt;width:5.3pt;height:5.3pt;z-index:-5246;mso-position-horizontal-relative:page" coordorigin="9325,835" coordsize="106,106">
            <v:shape id="_x0000_s1121" style="position:absolute;left:9328;top:839;width:99;height:99" coordorigin="9328,839" coordsize="99,99" path="m9366,937l9378,938,9399,933,9416,919,9426,900,9427,888,9422,866,9409,850,9389,840,9378,839,9356,844,9339,857,9329,877,9328,888,9333,910,9346,927,9366,937xe" fillcolor="#dd2d26" stroked="f">
              <v:path arrowok="t"/>
            </v:shape>
            <v:shape id="_x0000_s1120" style="position:absolute;left:9328;top:839;width:99;height:99" coordorigin="9328,839" coordsize="99,99" path="m9427,888l9422,866,9409,850,9389,840,9378,839,9356,844,9339,857,9329,877,9328,888,9333,910,9346,927,9366,937,9378,938,9399,933,9416,919,9426,900,9427,888xe" filled="f" strokecolor="#dd2d26" strokeweight="4082emu">
              <v:path arrowok="t"/>
            </v:shape>
            <w10:wrap anchorx="page"/>
          </v:group>
        </w:pict>
      </w:r>
      <w:r w:rsidR="006C1B1D">
        <w:rPr>
          <w:w w:val="102"/>
          <w:sz w:val="18"/>
          <w:szCs w:val="18"/>
        </w:rPr>
        <w:t>0.0</w:t>
      </w:r>
    </w:p>
    <w:p w14:paraId="0EC6A72A" w14:textId="77777777" w:rsidR="000A768D" w:rsidRDefault="000A768D">
      <w:pPr>
        <w:spacing w:before="6" w:line="240" w:lineRule="exact"/>
        <w:rPr>
          <w:sz w:val="24"/>
          <w:szCs w:val="24"/>
        </w:rPr>
        <w:sectPr w:rsidR="000A768D">
          <w:type w:val="continuous"/>
          <w:pgSz w:w="12240" w:h="15840"/>
          <w:pgMar w:top="1320" w:right="1320" w:bottom="280" w:left="1340" w:header="720" w:footer="720" w:gutter="0"/>
          <w:cols w:space="720"/>
        </w:sectPr>
      </w:pPr>
    </w:p>
    <w:p w14:paraId="7607B233" w14:textId="77777777" w:rsidR="000A768D" w:rsidRDefault="000A768D">
      <w:pPr>
        <w:spacing w:line="200" w:lineRule="exact"/>
      </w:pPr>
    </w:p>
    <w:p w14:paraId="204C345B" w14:textId="77777777" w:rsidR="000A768D" w:rsidRDefault="000A768D">
      <w:pPr>
        <w:spacing w:before="4" w:line="240" w:lineRule="exact"/>
        <w:rPr>
          <w:sz w:val="24"/>
          <w:szCs w:val="24"/>
        </w:rPr>
      </w:pPr>
    </w:p>
    <w:p w14:paraId="26815B34" w14:textId="77777777" w:rsidR="000A768D" w:rsidRDefault="00880F97">
      <w:pPr>
        <w:ind w:left="388" w:right="-48"/>
        <w:rPr>
          <w:sz w:val="18"/>
          <w:szCs w:val="18"/>
        </w:rPr>
      </w:pPr>
      <w:r>
        <w:pict w14:anchorId="5F6AD90F">
          <v:group id="_x0000_s1116" style="position:absolute;left:0;text-align:left;margin-left:363.45pt;margin-top:231.05pt;width:5.3pt;height:5.3pt;z-index:-5253;mso-position-horizontal-relative:page;mso-position-vertical-relative:page" coordorigin="7269,4621" coordsize="106,106">
            <v:shape id="_x0000_s1118" style="position:absolute;left:7272;top:4624;width:99;height:99" coordorigin="7272,4624" coordsize="99,99" path="m7310,4722l7322,4724,7343,4719,7360,4705,7370,4686,7371,4674,7366,4652,7353,4635,7333,4626,7322,4624,7300,4629,7283,4643,7273,4662,7272,4674,7277,4696,7290,4713,7310,4722xe" fillcolor="#dd2d26" stroked="f">
              <v:path arrowok="t"/>
            </v:shape>
            <v:shape id="_x0000_s1117" style="position:absolute;left:7272;top:4624;width:99;height:99" coordorigin="7272,4624" coordsize="99,99" path="m7371,4674l7366,4652,7353,4635,7333,4626,7322,4624,7300,4629,7283,4643,7273,4662,7272,4674,7277,4696,7290,4713,7310,4722,7322,4724,7343,4719,7360,4705,7370,4686,7371,4674xe" filled="f" strokecolor="#dd2d26" strokeweight="4082emu">
              <v:path arrowok="t"/>
            </v:shape>
            <w10:wrap anchorx="page" anchory="page"/>
          </v:group>
        </w:pict>
      </w:r>
      <w:r>
        <w:pict w14:anchorId="2115FF86">
          <v:shape id="_x0000_s1115" type="#_x0000_t202" style="position:absolute;left:0;text-align:left;margin-left:75.7pt;margin-top:-82.25pt;width:13.6pt;height:117.6pt;z-index:-5238;mso-position-horizontal-relative:page" filled="f" stroked="f">
            <v:textbox style="layout-flow:vertical;mso-layout-flow-alt:bottom-to-top" inset="0,0,0,0">
              <w:txbxContent>
                <w:p w14:paraId="6017826D" w14:textId="77777777" w:rsidR="00462171" w:rsidRDefault="00462171">
                  <w:pPr>
                    <w:spacing w:line="240" w:lineRule="exact"/>
                    <w:ind w:left="20" w:right="-35"/>
                    <w:rPr>
                      <w:sz w:val="23"/>
                      <w:szCs w:val="23"/>
                    </w:rPr>
                  </w:pPr>
                  <w:r>
                    <w:rPr>
                      <w:sz w:val="23"/>
                      <w:szCs w:val="23"/>
                    </w:rPr>
                    <w:t>β</w:t>
                  </w:r>
                  <w:r>
                    <w:rPr>
                      <w:spacing w:val="41"/>
                      <w:sz w:val="23"/>
                      <w:szCs w:val="23"/>
                    </w:rPr>
                    <w:t xml:space="preserve"> </w:t>
                  </w:r>
                  <w:r>
                    <w:rPr>
                      <w:sz w:val="23"/>
                      <w:szCs w:val="23"/>
                    </w:rPr>
                    <w:t>for</w:t>
                  </w:r>
                  <w:r>
                    <w:rPr>
                      <w:spacing w:val="18"/>
                      <w:sz w:val="23"/>
                      <w:szCs w:val="23"/>
                    </w:rPr>
                    <w:t xml:space="preserve"> </w:t>
                  </w:r>
                  <w:r>
                    <w:rPr>
                      <w:sz w:val="23"/>
                      <w:szCs w:val="23"/>
                    </w:rPr>
                    <w:t xml:space="preserve">Dispute </w:t>
                  </w:r>
                  <w:r>
                    <w:rPr>
                      <w:spacing w:val="11"/>
                      <w:sz w:val="23"/>
                      <w:szCs w:val="23"/>
                    </w:rPr>
                    <w:t xml:space="preserve"> </w:t>
                  </w:r>
                  <w:r>
                    <w:rPr>
                      <w:spacing w:val="-19"/>
                      <w:w w:val="102"/>
                      <w:sz w:val="23"/>
                      <w:szCs w:val="23"/>
                    </w:rPr>
                    <w:t>V</w:t>
                  </w:r>
                  <w:r>
                    <w:rPr>
                      <w:w w:val="105"/>
                      <w:sz w:val="23"/>
                      <w:szCs w:val="23"/>
                    </w:rPr>
                    <w:t>ariables</w:t>
                  </w:r>
                </w:p>
              </w:txbxContent>
            </v:textbox>
            <w10:wrap anchorx="page"/>
          </v:shape>
        </w:pict>
      </w:r>
      <w:r>
        <w:pict w14:anchorId="63F880CF">
          <v:shape id="_x0000_s1114" type="#_x0000_t136" style="position:absolute;left:0;text-align:left;margin-left:109.65pt;margin-top:51.95pt;width:18.3pt;height:9.6pt;rotation:316;z-index:-5225;mso-position-horizontal-relative:page" fillcolor="black" stroked="f">
            <o:extrusion v:ext="view" autorotationcenter="t"/>
            <v:textpath style="font-family:&quot;&amp;quot&quot;;font-size:9pt;v-text-kern:t;mso-text-shadow:auto" string="2000"/>
            <w10:wrap anchorx="page"/>
          </v:shape>
        </w:pict>
      </w:r>
      <w:r w:rsidR="006C1B1D">
        <w:rPr>
          <w:w w:val="102"/>
          <w:sz w:val="18"/>
          <w:szCs w:val="18"/>
        </w:rPr>
        <w:t>-0.25</w:t>
      </w:r>
    </w:p>
    <w:p w14:paraId="4B94B30E" w14:textId="77777777" w:rsidR="000A768D" w:rsidRDefault="006C1B1D">
      <w:pPr>
        <w:spacing w:before="30"/>
        <w:ind w:right="-48"/>
        <w:rPr>
          <w:sz w:val="18"/>
          <w:szCs w:val="18"/>
        </w:rPr>
      </w:pPr>
      <w:r>
        <w:br w:type="column"/>
      </w:r>
      <w:r>
        <w:rPr>
          <w:w w:val="102"/>
          <w:sz w:val="18"/>
          <w:szCs w:val="18"/>
        </w:rPr>
        <w:lastRenderedPageBreak/>
        <w:t>-0.2</w:t>
      </w:r>
    </w:p>
    <w:p w14:paraId="22A5FFC5" w14:textId="77777777" w:rsidR="000A768D" w:rsidRDefault="000A768D">
      <w:pPr>
        <w:spacing w:before="17" w:line="260" w:lineRule="exact"/>
        <w:rPr>
          <w:sz w:val="26"/>
          <w:szCs w:val="26"/>
        </w:rPr>
      </w:pPr>
    </w:p>
    <w:p w14:paraId="555200AE" w14:textId="77777777" w:rsidR="000A768D" w:rsidRDefault="006C1B1D">
      <w:pPr>
        <w:ind w:right="-48"/>
        <w:rPr>
          <w:sz w:val="18"/>
          <w:szCs w:val="18"/>
        </w:rPr>
      </w:pPr>
      <w:r>
        <w:rPr>
          <w:w w:val="102"/>
          <w:sz w:val="18"/>
          <w:szCs w:val="18"/>
        </w:rPr>
        <w:t>-0.3</w:t>
      </w:r>
    </w:p>
    <w:p w14:paraId="45F1046D" w14:textId="77777777" w:rsidR="000A768D" w:rsidRDefault="006C1B1D">
      <w:pPr>
        <w:spacing w:before="2" w:line="260" w:lineRule="exact"/>
        <w:rPr>
          <w:sz w:val="26"/>
          <w:szCs w:val="26"/>
        </w:rPr>
      </w:pPr>
      <w:r>
        <w:br w:type="column"/>
      </w:r>
    </w:p>
    <w:p w14:paraId="4A43B50B" w14:textId="77777777" w:rsidR="000A768D" w:rsidRDefault="00880F97">
      <w:pPr>
        <w:rPr>
          <w:sz w:val="18"/>
          <w:szCs w:val="18"/>
        </w:rPr>
        <w:sectPr w:rsidR="000A768D">
          <w:type w:val="continuous"/>
          <w:pgSz w:w="12240" w:h="15840"/>
          <w:pgMar w:top="1320" w:right="1320" w:bottom="280" w:left="1340" w:header="720" w:footer="720" w:gutter="0"/>
          <w:cols w:num="3" w:space="720" w:equalWidth="0">
            <w:col w:w="771" w:space="2666"/>
            <w:col w:w="292" w:space="2666"/>
            <w:col w:w="3185"/>
          </w:cols>
        </w:sectPr>
      </w:pPr>
      <w:r>
        <w:pict w14:anchorId="4F7269D4">
          <v:group id="_x0000_s1111" style="position:absolute;margin-left:318.3pt;margin-top:-19.8pt;width:5.3pt;height:5.3pt;z-index:-5257;mso-position-horizontal-relative:page" coordorigin="6366,-396" coordsize="106,106">
            <v:shape id="_x0000_s1113" style="position:absolute;left:6370;top:-393;width:99;height:99" coordorigin="6370,-393" coordsize="99,99" path="m6408,-295l6419,-293,6441,-298,6458,-312,6468,-331,6469,-343,6464,-365,6450,-382,6431,-391,6419,-393,6397,-388,6381,-374,6371,-355,6370,-343,6375,-321,6388,-304,6408,-295xe" fillcolor="#fc9172" stroked="f">
              <v:path arrowok="t"/>
            </v:shape>
            <v:shape id="_x0000_s1112" style="position:absolute;left:6370;top:-393;width:99;height:99" coordorigin="6370,-393" coordsize="99,99" path="m6469,-343l6464,-365,6450,-382,6431,-391,6419,-393,6397,-388,6381,-374,6371,-355,6370,-343,6375,-321,6388,-304,6408,-295,6419,-293,6441,-298,6458,-312,6468,-331,6469,-343xe" filled="f" strokecolor="#fc9172" strokeweight="4082emu">
              <v:path arrowok="t"/>
            </v:shape>
            <w10:wrap anchorx="page"/>
          </v:group>
        </w:pict>
      </w:r>
      <w:r>
        <w:pict w14:anchorId="7352C1AE">
          <v:group id="_x0000_s1108" style="position:absolute;margin-left:352.15pt;margin-top:1.45pt;width:5.3pt;height:5.3pt;z-index:-5254;mso-position-horizontal-relative:page" coordorigin="7043,29" coordsize="106,106">
            <v:shape id="_x0000_s1110" style="position:absolute;left:7046;top:32;width:99;height:99" coordorigin="7046,32" coordsize="99,99" path="m7084,130l7096,131,7118,126,7135,113,7144,93,7146,82,7141,60,7127,43,7108,33,7096,32,7074,37,7057,50,7048,70,7046,82,7051,103,7065,120,7084,130xe" fillcolor="#dd2d26" stroked="f">
              <v:path arrowok="t"/>
            </v:shape>
            <v:shape id="_x0000_s1109" style="position:absolute;left:7046;top:32;width:99;height:99" coordorigin="7046,32" coordsize="99,99" path="m7146,82l7141,60,7127,43,7108,33,7096,32,7074,37,7057,50,7048,70,7046,82,7051,103,7065,120,7084,130,7096,131,7118,126,7135,113,7144,93,7146,82xe" filled="f" strokecolor="#dd2d26" strokeweight="4082emu">
              <v:path arrowok="t"/>
            </v:shape>
            <w10:wrap anchorx="page"/>
          </v:group>
        </w:pict>
      </w:r>
      <w:r>
        <w:pict w14:anchorId="48DD1DFB">
          <v:group id="_x0000_s1105" style="position:absolute;margin-left:477.5pt;margin-top:2.9pt;width:5.3pt;height:5.3pt;z-index:-5245;mso-position-horizontal-relative:page" coordorigin="9550,58" coordsize="106,106">
            <v:shape id="_x0000_s1107" style="position:absolute;left:9554;top:61;width:99;height:99" coordorigin="9554,61" coordsize="99,99" path="m9592,159l9603,160,9625,155,9642,142,9652,122,9653,110,9648,89,9634,72,9615,62,9603,61,9581,66,9565,79,9555,99,9554,110,9559,132,9572,149,9592,159xe" fillcolor="#dd2d26" stroked="f">
              <v:path arrowok="t"/>
            </v:shape>
            <v:shape id="_x0000_s1106" style="position:absolute;left:9554;top:61;width:99;height:99" coordorigin="9554,61" coordsize="99,99" path="m9653,110l9648,89,9634,72,9615,62,9603,61,9581,66,9565,79,9555,99,9554,110,9559,132,9572,149,9592,159,9603,160,9625,155,9642,142,9652,122,9653,110xe" filled="f" strokecolor="#dd2d26" strokeweight="4082emu">
              <v:path arrowok="t"/>
            </v:shape>
            <w10:wrap anchorx="page"/>
          </v:group>
        </w:pict>
      </w:r>
      <w:r>
        <w:pict w14:anchorId="65D40411">
          <v:group id="_x0000_s1102" style="position:absolute;margin-left:488.8pt;margin-top:11.15pt;width:5.3pt;height:5.3pt;z-index:-5244;mso-position-horizontal-relative:page" coordorigin="9776,223" coordsize="106,106">
            <v:shape id="_x0000_s1104" style="position:absolute;left:9779;top:226;width:99;height:99" coordorigin="9779,226" coordsize="99,99" path="m9817,324l9829,326,9850,321,9867,307,9877,288,9878,276,9873,254,9860,237,9840,228,9829,226,9807,231,9790,245,9780,264,9779,276,9784,298,9797,315,9817,324xe" fillcolor="#dd2d26" stroked="f">
              <v:path arrowok="t"/>
            </v:shape>
            <v:shape id="_x0000_s1103" style="position:absolute;left:9779;top:226;width:99;height:99" coordorigin="9779,226" coordsize="99,99" path="m9878,276l9873,254,9860,237,9840,228,9829,226,9807,231,9790,245,9780,264,9779,276,9784,298,9797,315,9817,324,9829,326,9850,321,9867,307,9877,288,9878,276xe" filled="f" strokecolor="#dd2d26" strokeweight="4082emu">
              <v:path arrowok="t"/>
            </v:shape>
            <w10:wrap anchorx="page"/>
          </v:group>
        </w:pict>
      </w:r>
      <w:r>
        <w:pict w14:anchorId="11ACF0DF">
          <v:group id="_x0000_s1099" style="position:absolute;margin-left:500.05pt;margin-top:10.4pt;width:5.3pt;height:5.3pt;z-index:-5243;mso-position-horizontal-relative:page" coordorigin="10001,208" coordsize="106,106">
            <v:shape id="_x0000_s1101" style="position:absolute;left:10005;top:211;width:99;height:99" coordorigin="10005,211" coordsize="99,99" path="m10043,309l10054,311,10076,305,10093,292,10103,272,10104,261,10099,239,10085,222,10066,212,10054,211,10032,216,10016,230,10006,249,10005,261,10010,283,10023,299,10043,309xe" fillcolor="#dd2d26" stroked="f">
              <v:path arrowok="t"/>
            </v:shape>
            <v:shape id="_x0000_s1100" style="position:absolute;left:10005;top:211;width:99;height:99" coordorigin="10005,211" coordsize="99,99" path="m10104,261l10099,239,10085,222,10066,212,10054,211,10032,216,10016,230,10006,249,10005,261,10010,283,10023,299,10043,309,10054,311,10076,305,10093,292,10103,272,10104,261xe" filled="f" strokecolor="#dd2d26" strokeweight="4082emu">
              <v:path arrowok="t"/>
            </v:shape>
            <w10:wrap anchorx="page"/>
          </v:group>
        </w:pict>
      </w:r>
      <w:r>
        <w:pict w14:anchorId="32A155AF">
          <v:group id="_x0000_s1096" style="position:absolute;margin-left:511.35pt;margin-top:10.05pt;width:5.3pt;height:5.3pt;z-index:-5242;mso-position-horizontal-relative:page" coordorigin="10227,201" coordsize="106,106">
            <v:shape id="_x0000_s1098" style="position:absolute;left:10230;top:205;width:99;height:99" coordorigin="10230,205" coordsize="99,99" path="m10268,303l10280,304,10302,299,10319,285,10328,266,10330,254,10325,232,10311,216,10292,206,10280,205,10258,210,10241,223,10232,243,10230,254,10235,276,10249,293,10268,303xe" fillcolor="#dd2d26" stroked="f">
              <v:path arrowok="t"/>
            </v:shape>
            <v:shape id="_x0000_s1097" style="position:absolute;left:10230;top:205;width:99;height:99" coordorigin="10230,205" coordsize="99,99" path="m10330,254l10325,232,10311,216,10292,206,10280,205,10258,210,10241,223,10232,243,10230,254,10235,276,10249,293,10268,303,10280,304,10302,299,10319,285,10328,266,10330,254xe" filled="f" strokecolor="#dd2d26" strokeweight="4082emu">
              <v:path arrowok="t"/>
            </v:shape>
            <w10:wrap anchorx="page"/>
          </v:group>
        </w:pict>
      </w:r>
      <w:r>
        <w:pict w14:anchorId="7260D6AA">
          <v:group id="_x0000_s1093" style="position:absolute;margin-left:522.6pt;margin-top:11.7pt;width:5.3pt;height:5.3pt;z-index:-5241;mso-position-horizontal-relative:page" coordorigin="10452,234" coordsize="106,106">
            <v:shape id="_x0000_s1095" style="position:absolute;left:10456;top:237;width:99;height:99" coordorigin="10456,237" coordsize="99,99" path="m10494,336l10505,337,10527,332,10544,318,10554,299,10555,287,10550,265,10537,249,10517,239,10505,237,10484,243,10467,256,10457,276,10456,287,10461,309,10474,326,10494,336xe" fillcolor="#dd2d26" stroked="f">
              <v:path arrowok="t"/>
            </v:shape>
            <v:shape id="_x0000_s1094" style="position:absolute;left:10456;top:237;width:99;height:99" coordorigin="10456,237" coordsize="99,99" path="m10555,287l10550,265,10537,249,10517,239,10505,237,10484,243,10467,256,10457,276,10456,287,10461,309,10474,326,10494,336,10505,337,10527,332,10544,318,10554,299,10555,287xe" filled="f" strokecolor="#dd2d26" strokeweight="4082emu">
              <v:path arrowok="t"/>
            </v:shape>
            <w10:wrap anchorx="page"/>
          </v:group>
        </w:pict>
      </w:r>
      <w:r w:rsidR="006C1B1D">
        <w:rPr>
          <w:w w:val="102"/>
          <w:sz w:val="18"/>
          <w:szCs w:val="18"/>
        </w:rPr>
        <w:t>-0.2</w:t>
      </w:r>
    </w:p>
    <w:p w14:paraId="228552F8" w14:textId="77777777" w:rsidR="000A768D" w:rsidRDefault="000A768D">
      <w:pPr>
        <w:spacing w:before="6" w:line="240" w:lineRule="exact"/>
        <w:rPr>
          <w:sz w:val="24"/>
          <w:szCs w:val="24"/>
        </w:rPr>
        <w:sectPr w:rsidR="000A768D">
          <w:type w:val="continuous"/>
          <w:pgSz w:w="12240" w:h="15840"/>
          <w:pgMar w:top="1320" w:right="1320" w:bottom="280" w:left="1340" w:header="720" w:footer="720" w:gutter="0"/>
          <w:cols w:space="720"/>
        </w:sectPr>
      </w:pPr>
    </w:p>
    <w:p w14:paraId="6FCCC41D" w14:textId="77777777" w:rsidR="000A768D" w:rsidRDefault="00880F97">
      <w:pPr>
        <w:spacing w:before="30"/>
        <w:jc w:val="right"/>
        <w:rPr>
          <w:sz w:val="18"/>
          <w:szCs w:val="18"/>
        </w:rPr>
      </w:pPr>
      <w:r>
        <w:lastRenderedPageBreak/>
        <w:pict w14:anchorId="08182B87">
          <v:shape id="_x0000_s1092" type="#_x0000_t136" style="position:absolute;left:0;text-align:left;margin-left:257.65pt;margin-top:25.9pt;width:18.1pt;height:9.25pt;rotation:315;z-index:-5237;mso-position-horizontal-relative:page" fillcolor="black" stroked="f">
            <o:extrusion v:ext="view" autorotationcenter="t"/>
            <v:textpath style="font-family:&quot;&amp;quot&quot;;font-size:9pt;v-text-kern:t;mso-text-shadow:auto" string="2000"/>
            <w10:wrap anchorx="page"/>
          </v:shape>
        </w:pict>
      </w:r>
      <w:r>
        <w:pict w14:anchorId="224A7F96">
          <v:shape id="_x0000_s1091" type="#_x0000_t136" style="position:absolute;left:0;text-align:left;margin-left:280.2pt;margin-top:25.9pt;width:18.1pt;height:9.25pt;rotation:315;z-index:-5236;mso-position-horizontal-relative:page" fillcolor="black" stroked="f">
            <o:extrusion v:ext="view" autorotationcenter="t"/>
            <v:textpath style="font-family:&quot;&amp;quot&quot;;font-size:9pt;v-text-kern:t;mso-text-shadow:auto" string="2002"/>
            <w10:wrap anchorx="page"/>
          </v:shape>
        </w:pict>
      </w:r>
      <w:r>
        <w:pict w14:anchorId="1F0D510C">
          <v:shape id="_x0000_s1090" type="#_x0000_t136" style="position:absolute;left:0;text-align:left;margin-left:302.75pt;margin-top:25.9pt;width:18.1pt;height:9.25pt;rotation:315;z-index:-5235;mso-position-horizontal-relative:page" fillcolor="black" stroked="f">
            <o:extrusion v:ext="view" autorotationcenter="t"/>
            <v:textpath style="font-family:&quot;&amp;quot&quot;;font-size:9pt;v-text-kern:t;mso-text-shadow:auto" string="2004"/>
            <w10:wrap anchorx="page"/>
          </v:shape>
        </w:pict>
      </w:r>
      <w:r>
        <w:pict w14:anchorId="5CEAEBA3">
          <v:shape id="_x0000_s1089" type="#_x0000_t136" style="position:absolute;left:0;text-align:left;margin-left:154.75pt;margin-top:25.75pt;width:18.3pt;height:9.6pt;rotation:316;z-index:-5223;mso-position-horizontal-relative:page" fillcolor="black" stroked="f">
            <o:extrusion v:ext="view" autorotationcenter="t"/>
            <v:textpath style="font-family:&quot;&amp;quot&quot;;font-size:9pt;v-text-kern:t;mso-text-shadow:auto" string="2004"/>
            <w10:wrap anchorx="page"/>
          </v:shape>
        </w:pict>
      </w:r>
      <w:r>
        <w:pict w14:anchorId="3B5EA17C">
          <v:shape id="_x0000_s1088" type="#_x0000_t136" style="position:absolute;left:0;text-align:left;margin-left:177.35pt;margin-top:25.75pt;width:18.3pt;height:9.6pt;rotation:316;z-index:-5222;mso-position-horizontal-relative:page" fillcolor="black" stroked="f">
            <o:extrusion v:ext="view" autorotationcenter="t"/>
            <v:textpath style="font-family:&quot;&amp;quot&quot;;font-size:9pt;v-text-kern:t;mso-text-shadow:auto" string="2006"/>
            <w10:wrap anchorx="page"/>
          </v:shape>
        </w:pict>
      </w:r>
      <w:r>
        <w:pict w14:anchorId="3865E0A6">
          <v:shape id="_x0000_s1087" type="#_x0000_t136" style="position:absolute;left:0;text-align:left;margin-left:199.9pt;margin-top:25.75pt;width:18.3pt;height:9.6pt;rotation:316;z-index:-5221;mso-position-horizontal-relative:page" fillcolor="black" stroked="f">
            <o:extrusion v:ext="view" autorotationcenter="t"/>
            <v:textpath style="font-family:&quot;&amp;quot&quot;;font-size:9pt;v-text-kern:t;mso-text-shadow:auto" string="2008"/>
            <w10:wrap anchorx="page"/>
          </v:shape>
        </w:pict>
      </w:r>
      <w:r>
        <w:pict w14:anchorId="37680889">
          <v:shape id="_x0000_s1086" type="#_x0000_t136" style="position:absolute;left:0;text-align:left;margin-left:222.45pt;margin-top:25.75pt;width:18.3pt;height:9.6pt;rotation:316;z-index:-5220;mso-position-horizontal-relative:page" fillcolor="black" stroked="f">
            <o:extrusion v:ext="view" autorotationcenter="t"/>
            <v:textpath style="font-family:&quot;&amp;quot&quot;;font-size:9pt;v-text-kern:t;mso-text-shadow:auto" string="2010"/>
            <w10:wrap anchorx="page"/>
          </v:shape>
        </w:pict>
      </w:r>
      <w:r w:rsidR="006C1B1D">
        <w:rPr>
          <w:w w:val="102"/>
          <w:sz w:val="18"/>
          <w:szCs w:val="18"/>
        </w:rPr>
        <w:t>-0.4</w:t>
      </w:r>
    </w:p>
    <w:p w14:paraId="1D8C8C71" w14:textId="77777777" w:rsidR="000A768D" w:rsidRDefault="006C1B1D">
      <w:pPr>
        <w:spacing w:before="7" w:line="260" w:lineRule="exact"/>
        <w:rPr>
          <w:sz w:val="26"/>
          <w:szCs w:val="26"/>
        </w:rPr>
      </w:pPr>
      <w:r>
        <w:br w:type="column"/>
      </w:r>
    </w:p>
    <w:p w14:paraId="33F480ED" w14:textId="77777777" w:rsidR="000A768D" w:rsidRDefault="00880F97">
      <w:pPr>
        <w:rPr>
          <w:sz w:val="18"/>
          <w:szCs w:val="18"/>
        </w:rPr>
        <w:sectPr w:rsidR="000A768D">
          <w:type w:val="continuous"/>
          <w:pgSz w:w="12240" w:h="15840"/>
          <w:pgMar w:top="1320" w:right="1320" w:bottom="280" w:left="1340" w:header="720" w:footer="720" w:gutter="0"/>
          <w:cols w:num="2" w:space="720" w:equalWidth="0">
            <w:col w:w="3729" w:space="2666"/>
            <w:col w:w="3185"/>
          </w:cols>
        </w:sectPr>
      </w:pPr>
      <w:r>
        <w:pict w14:anchorId="2D1C4D82">
          <v:shape id="_x0000_s1085" type="#_x0000_t202" style="position:absolute;margin-left:257.65pt;margin-top:-151.65pt;width:126.8pt;height:162.55pt;z-index:-5240;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35"/>
                    <w:gridCol w:w="226"/>
                    <w:gridCol w:w="225"/>
                    <w:gridCol w:w="226"/>
                    <w:gridCol w:w="226"/>
                    <w:gridCol w:w="225"/>
                    <w:gridCol w:w="226"/>
                    <w:gridCol w:w="226"/>
                    <w:gridCol w:w="225"/>
                    <w:gridCol w:w="226"/>
                    <w:gridCol w:w="226"/>
                    <w:gridCol w:w="135"/>
                  </w:tblGrid>
                  <w:tr w:rsidR="00462171" w14:paraId="2215CA6E" w14:textId="77777777">
                    <w:trPr>
                      <w:trHeight w:hRule="exact" w:val="299"/>
                    </w:trPr>
                    <w:tc>
                      <w:tcPr>
                        <w:tcW w:w="2526" w:type="dxa"/>
                        <w:gridSpan w:val="12"/>
                        <w:tcBorders>
                          <w:top w:val="single" w:sz="1" w:space="0" w:color="7F7F7F"/>
                          <w:left w:val="single" w:sz="1" w:space="0" w:color="7F7F7F"/>
                          <w:bottom w:val="single" w:sz="3" w:space="0" w:color="000000"/>
                          <w:right w:val="single" w:sz="1" w:space="0" w:color="7F7F7F"/>
                        </w:tcBorders>
                        <w:shd w:val="clear" w:color="auto" w:fill="CCCCCC"/>
                      </w:tcPr>
                      <w:p w14:paraId="16E9CACD" w14:textId="77777777" w:rsidR="00462171" w:rsidRDefault="00462171">
                        <w:pPr>
                          <w:spacing w:before="33"/>
                          <w:ind w:left="345"/>
                          <w:rPr>
                            <w:sz w:val="18"/>
                            <w:szCs w:val="18"/>
                          </w:rPr>
                        </w:pPr>
                        <w:r>
                          <w:rPr>
                            <w:color w:val="191919"/>
                            <w:sz w:val="18"/>
                            <w:szCs w:val="18"/>
                          </w:rPr>
                          <w:t>ICSID</w:t>
                        </w:r>
                        <w:r>
                          <w:rPr>
                            <w:color w:val="191919"/>
                            <w:spacing w:val="43"/>
                            <w:sz w:val="18"/>
                            <w:szCs w:val="18"/>
                          </w:rPr>
                          <w:t xml:space="preserve"> </w:t>
                        </w:r>
                        <w:r>
                          <w:rPr>
                            <w:color w:val="191919"/>
                            <w:sz w:val="18"/>
                            <w:szCs w:val="18"/>
                          </w:rPr>
                          <w:t xml:space="preserve">(past </w:t>
                        </w:r>
                        <w:r>
                          <w:rPr>
                            <w:color w:val="191919"/>
                            <w:spacing w:val="23"/>
                            <w:sz w:val="18"/>
                            <w:szCs w:val="18"/>
                          </w:rPr>
                          <w:t xml:space="preserve"> </w:t>
                        </w:r>
                        <w:r>
                          <w:rPr>
                            <w:color w:val="191919"/>
                            <w:sz w:val="18"/>
                            <w:szCs w:val="18"/>
                          </w:rPr>
                          <w:t>fi</w:t>
                        </w:r>
                        <w:r>
                          <w:rPr>
                            <w:color w:val="191919"/>
                            <w:spacing w:val="-5"/>
                            <w:sz w:val="18"/>
                            <w:szCs w:val="18"/>
                          </w:rPr>
                          <w:t>v</w:t>
                        </w:r>
                        <w:r>
                          <w:rPr>
                            <w:color w:val="191919"/>
                            <w:sz w:val="18"/>
                            <w:szCs w:val="18"/>
                          </w:rPr>
                          <w:t>e</w:t>
                        </w:r>
                        <w:r>
                          <w:rPr>
                            <w:color w:val="191919"/>
                            <w:spacing w:val="13"/>
                            <w:sz w:val="18"/>
                            <w:szCs w:val="18"/>
                          </w:rPr>
                          <w:t xml:space="preserve"> </w:t>
                        </w:r>
                        <w:r>
                          <w:rPr>
                            <w:color w:val="191919"/>
                            <w:spacing w:val="-5"/>
                            <w:w w:val="106"/>
                            <w:sz w:val="18"/>
                            <w:szCs w:val="18"/>
                          </w:rPr>
                          <w:t>y</w:t>
                        </w:r>
                        <w:r>
                          <w:rPr>
                            <w:color w:val="191919"/>
                            <w:w w:val="109"/>
                            <w:sz w:val="18"/>
                            <w:szCs w:val="18"/>
                          </w:rPr>
                          <w:t>ears)</w:t>
                        </w:r>
                      </w:p>
                    </w:tc>
                  </w:tr>
                  <w:tr w:rsidR="00462171" w14:paraId="6EA62FFE" w14:textId="77777777">
                    <w:trPr>
                      <w:trHeight w:hRule="exact" w:val="191"/>
                    </w:trPr>
                    <w:tc>
                      <w:tcPr>
                        <w:tcW w:w="135" w:type="dxa"/>
                        <w:tcBorders>
                          <w:top w:val="single" w:sz="3" w:space="0" w:color="000000"/>
                          <w:left w:val="single" w:sz="3" w:space="0" w:color="000000"/>
                          <w:bottom w:val="single" w:sz="1" w:space="0" w:color="E5E5E5"/>
                          <w:right w:val="single" w:sz="1" w:space="0" w:color="E5E5E5"/>
                        </w:tcBorders>
                      </w:tcPr>
                      <w:p w14:paraId="3903A688" w14:textId="77777777" w:rsidR="00462171" w:rsidRDefault="00462171"/>
                    </w:tc>
                    <w:tc>
                      <w:tcPr>
                        <w:tcW w:w="451" w:type="dxa"/>
                        <w:gridSpan w:val="2"/>
                        <w:tcBorders>
                          <w:top w:val="single" w:sz="3" w:space="0" w:color="000000"/>
                          <w:left w:val="single" w:sz="1" w:space="0" w:color="E5E5E5"/>
                          <w:bottom w:val="single" w:sz="1" w:space="0" w:color="E5E5E5"/>
                          <w:right w:val="single" w:sz="1" w:space="0" w:color="E5E5E5"/>
                        </w:tcBorders>
                      </w:tcPr>
                      <w:p w14:paraId="5C1872F4" w14:textId="77777777" w:rsidR="00462171" w:rsidRDefault="00462171"/>
                    </w:tc>
                    <w:tc>
                      <w:tcPr>
                        <w:tcW w:w="451" w:type="dxa"/>
                        <w:gridSpan w:val="2"/>
                        <w:tcBorders>
                          <w:top w:val="single" w:sz="3" w:space="0" w:color="000000"/>
                          <w:left w:val="single" w:sz="1" w:space="0" w:color="E5E5E5"/>
                          <w:bottom w:val="single" w:sz="1" w:space="0" w:color="E5E5E5"/>
                          <w:right w:val="single" w:sz="1" w:space="0" w:color="E5E5E5"/>
                        </w:tcBorders>
                      </w:tcPr>
                      <w:p w14:paraId="30FEDDFF" w14:textId="77777777" w:rsidR="00462171" w:rsidRDefault="00462171"/>
                    </w:tc>
                    <w:tc>
                      <w:tcPr>
                        <w:tcW w:w="451" w:type="dxa"/>
                        <w:gridSpan w:val="2"/>
                        <w:tcBorders>
                          <w:top w:val="single" w:sz="3" w:space="0" w:color="000000"/>
                          <w:left w:val="single" w:sz="1" w:space="0" w:color="E5E5E5"/>
                          <w:bottom w:val="single" w:sz="1" w:space="0" w:color="E5E5E5"/>
                          <w:right w:val="single" w:sz="1" w:space="0" w:color="E5E5E5"/>
                        </w:tcBorders>
                      </w:tcPr>
                      <w:p w14:paraId="3C9753EE" w14:textId="77777777" w:rsidR="00462171" w:rsidRDefault="00462171"/>
                    </w:tc>
                    <w:tc>
                      <w:tcPr>
                        <w:tcW w:w="451" w:type="dxa"/>
                        <w:gridSpan w:val="2"/>
                        <w:tcBorders>
                          <w:top w:val="single" w:sz="3" w:space="0" w:color="000000"/>
                          <w:left w:val="single" w:sz="1" w:space="0" w:color="E5E5E5"/>
                          <w:bottom w:val="single" w:sz="1" w:space="0" w:color="E5E5E5"/>
                          <w:right w:val="single" w:sz="1" w:space="0" w:color="E5E5E5"/>
                        </w:tcBorders>
                      </w:tcPr>
                      <w:p w14:paraId="147BB891" w14:textId="77777777" w:rsidR="00462171" w:rsidRDefault="00462171"/>
                    </w:tc>
                    <w:tc>
                      <w:tcPr>
                        <w:tcW w:w="451" w:type="dxa"/>
                        <w:gridSpan w:val="2"/>
                        <w:tcBorders>
                          <w:top w:val="single" w:sz="3" w:space="0" w:color="000000"/>
                          <w:left w:val="single" w:sz="1" w:space="0" w:color="E5E5E5"/>
                          <w:bottom w:val="single" w:sz="1" w:space="0" w:color="E5E5E5"/>
                          <w:right w:val="single" w:sz="1" w:space="0" w:color="E5E5E5"/>
                        </w:tcBorders>
                      </w:tcPr>
                      <w:p w14:paraId="696443C0" w14:textId="77777777" w:rsidR="00462171" w:rsidRDefault="00462171"/>
                    </w:tc>
                    <w:tc>
                      <w:tcPr>
                        <w:tcW w:w="135" w:type="dxa"/>
                        <w:tcBorders>
                          <w:top w:val="single" w:sz="3" w:space="0" w:color="000000"/>
                          <w:left w:val="single" w:sz="1" w:space="0" w:color="E5E5E5"/>
                          <w:bottom w:val="single" w:sz="1" w:space="0" w:color="E5E5E5"/>
                          <w:right w:val="single" w:sz="3" w:space="0" w:color="000000"/>
                        </w:tcBorders>
                      </w:tcPr>
                      <w:p w14:paraId="46881BFA" w14:textId="77777777" w:rsidR="00462171" w:rsidRDefault="00462171"/>
                    </w:tc>
                  </w:tr>
                  <w:tr w:rsidR="00462171" w14:paraId="36F52A6A" w14:textId="77777777">
                    <w:trPr>
                      <w:trHeight w:hRule="exact" w:val="242"/>
                    </w:trPr>
                    <w:tc>
                      <w:tcPr>
                        <w:tcW w:w="135" w:type="dxa"/>
                        <w:tcBorders>
                          <w:top w:val="single" w:sz="1" w:space="0" w:color="E5E5E5"/>
                          <w:left w:val="single" w:sz="3" w:space="0" w:color="000000"/>
                          <w:bottom w:val="single" w:sz="4" w:space="0" w:color="F9F9F9"/>
                          <w:right w:val="single" w:sz="4" w:space="0" w:color="969696"/>
                        </w:tcBorders>
                      </w:tcPr>
                      <w:p w14:paraId="788C0BDF" w14:textId="77777777" w:rsidR="00462171" w:rsidRDefault="00462171"/>
                    </w:tc>
                    <w:tc>
                      <w:tcPr>
                        <w:tcW w:w="226" w:type="dxa"/>
                        <w:tcBorders>
                          <w:top w:val="single" w:sz="1" w:space="0" w:color="E5E5E5"/>
                          <w:left w:val="single" w:sz="4" w:space="0" w:color="969696"/>
                          <w:bottom w:val="single" w:sz="4" w:space="0" w:color="F9F9F9"/>
                          <w:right w:val="single" w:sz="4" w:space="0" w:color="969696"/>
                        </w:tcBorders>
                      </w:tcPr>
                      <w:p w14:paraId="2FB059BB" w14:textId="77777777" w:rsidR="00462171" w:rsidRDefault="00462171"/>
                    </w:tc>
                    <w:tc>
                      <w:tcPr>
                        <w:tcW w:w="225" w:type="dxa"/>
                        <w:tcBorders>
                          <w:top w:val="single" w:sz="1" w:space="0" w:color="E5E5E5"/>
                          <w:left w:val="single" w:sz="4" w:space="0" w:color="969696"/>
                          <w:bottom w:val="single" w:sz="4" w:space="0" w:color="F9F9F9"/>
                          <w:right w:val="single" w:sz="1" w:space="0" w:color="E5E5E5"/>
                        </w:tcBorders>
                      </w:tcPr>
                      <w:p w14:paraId="1B6F2E2E" w14:textId="77777777" w:rsidR="00462171" w:rsidRDefault="00462171"/>
                    </w:tc>
                    <w:tc>
                      <w:tcPr>
                        <w:tcW w:w="226" w:type="dxa"/>
                        <w:tcBorders>
                          <w:top w:val="single" w:sz="1" w:space="0" w:color="E5E5E5"/>
                          <w:left w:val="single" w:sz="1" w:space="0" w:color="E5E5E5"/>
                          <w:bottom w:val="single" w:sz="4" w:space="0" w:color="F9F9F9"/>
                          <w:right w:val="single" w:sz="4" w:space="0" w:color="969696"/>
                        </w:tcBorders>
                      </w:tcPr>
                      <w:p w14:paraId="134B6CFC" w14:textId="77777777" w:rsidR="00462171" w:rsidRDefault="00462171"/>
                    </w:tc>
                    <w:tc>
                      <w:tcPr>
                        <w:tcW w:w="226" w:type="dxa"/>
                        <w:tcBorders>
                          <w:top w:val="single" w:sz="1" w:space="0" w:color="E5E5E5"/>
                          <w:left w:val="single" w:sz="4" w:space="0" w:color="969696"/>
                          <w:bottom w:val="single" w:sz="4" w:space="0" w:color="F9F9F9"/>
                          <w:right w:val="single" w:sz="1" w:space="0" w:color="E5E5E5"/>
                        </w:tcBorders>
                      </w:tcPr>
                      <w:p w14:paraId="4FA0C3F5" w14:textId="77777777" w:rsidR="00462171" w:rsidRDefault="00462171"/>
                    </w:tc>
                    <w:tc>
                      <w:tcPr>
                        <w:tcW w:w="451" w:type="dxa"/>
                        <w:gridSpan w:val="2"/>
                        <w:tcBorders>
                          <w:top w:val="single" w:sz="1" w:space="0" w:color="E5E5E5"/>
                          <w:left w:val="single" w:sz="1" w:space="0" w:color="E5E5E5"/>
                          <w:bottom w:val="single" w:sz="4" w:space="0" w:color="F9F9F9"/>
                          <w:right w:val="single" w:sz="1" w:space="0" w:color="E5E5E5"/>
                        </w:tcBorders>
                      </w:tcPr>
                      <w:p w14:paraId="658A619F" w14:textId="77777777" w:rsidR="00462171" w:rsidRDefault="00462171"/>
                    </w:tc>
                    <w:tc>
                      <w:tcPr>
                        <w:tcW w:w="451" w:type="dxa"/>
                        <w:gridSpan w:val="2"/>
                        <w:tcBorders>
                          <w:top w:val="single" w:sz="1" w:space="0" w:color="E5E5E5"/>
                          <w:left w:val="single" w:sz="1" w:space="0" w:color="E5E5E5"/>
                          <w:bottom w:val="single" w:sz="4" w:space="0" w:color="F9F9F9"/>
                          <w:right w:val="single" w:sz="1" w:space="0" w:color="E5E5E5"/>
                        </w:tcBorders>
                      </w:tcPr>
                      <w:p w14:paraId="08D005E1" w14:textId="77777777" w:rsidR="00462171" w:rsidRDefault="00462171"/>
                    </w:tc>
                    <w:tc>
                      <w:tcPr>
                        <w:tcW w:w="451" w:type="dxa"/>
                        <w:gridSpan w:val="2"/>
                        <w:tcBorders>
                          <w:top w:val="single" w:sz="1" w:space="0" w:color="E5E5E5"/>
                          <w:left w:val="single" w:sz="1" w:space="0" w:color="E5E5E5"/>
                          <w:bottom w:val="single" w:sz="4" w:space="0" w:color="F9F9F9"/>
                          <w:right w:val="single" w:sz="1" w:space="0" w:color="E5E5E5"/>
                        </w:tcBorders>
                      </w:tcPr>
                      <w:p w14:paraId="2F7E388B" w14:textId="77777777" w:rsidR="00462171" w:rsidRDefault="00462171"/>
                    </w:tc>
                    <w:tc>
                      <w:tcPr>
                        <w:tcW w:w="135" w:type="dxa"/>
                        <w:tcBorders>
                          <w:top w:val="single" w:sz="1" w:space="0" w:color="E5E5E5"/>
                          <w:left w:val="single" w:sz="1" w:space="0" w:color="E5E5E5"/>
                          <w:bottom w:val="single" w:sz="4" w:space="0" w:color="F9F9F9"/>
                          <w:right w:val="single" w:sz="3" w:space="0" w:color="000000"/>
                        </w:tcBorders>
                      </w:tcPr>
                      <w:p w14:paraId="184C01FE" w14:textId="77777777" w:rsidR="00462171" w:rsidRDefault="00462171"/>
                    </w:tc>
                  </w:tr>
                  <w:tr w:rsidR="00462171" w14:paraId="24E4100F" w14:textId="77777777">
                    <w:trPr>
                      <w:trHeight w:hRule="exact" w:val="242"/>
                    </w:trPr>
                    <w:tc>
                      <w:tcPr>
                        <w:tcW w:w="135" w:type="dxa"/>
                        <w:tcBorders>
                          <w:top w:val="single" w:sz="4" w:space="0" w:color="F9F9F9"/>
                          <w:left w:val="single" w:sz="3" w:space="0" w:color="000000"/>
                          <w:bottom w:val="dotted" w:sz="4" w:space="0" w:color="000000"/>
                          <w:right w:val="single" w:sz="7" w:space="0" w:color="969696"/>
                        </w:tcBorders>
                      </w:tcPr>
                      <w:p w14:paraId="766906BC" w14:textId="77777777" w:rsidR="00462171" w:rsidRDefault="00462171"/>
                    </w:tc>
                    <w:tc>
                      <w:tcPr>
                        <w:tcW w:w="226" w:type="dxa"/>
                        <w:tcBorders>
                          <w:top w:val="single" w:sz="4" w:space="0" w:color="F9F9F9"/>
                          <w:left w:val="single" w:sz="7" w:space="0" w:color="969696"/>
                          <w:bottom w:val="dotted" w:sz="4" w:space="0" w:color="000000"/>
                          <w:right w:val="single" w:sz="7" w:space="0" w:color="969696"/>
                        </w:tcBorders>
                      </w:tcPr>
                      <w:p w14:paraId="36345F85" w14:textId="77777777" w:rsidR="00462171" w:rsidRDefault="00462171"/>
                    </w:tc>
                    <w:tc>
                      <w:tcPr>
                        <w:tcW w:w="225" w:type="dxa"/>
                        <w:tcBorders>
                          <w:top w:val="single" w:sz="4" w:space="0" w:color="F9F9F9"/>
                          <w:left w:val="single" w:sz="7" w:space="0" w:color="969696"/>
                          <w:bottom w:val="dotted" w:sz="4" w:space="0" w:color="000000"/>
                          <w:right w:val="single" w:sz="7" w:space="0" w:color="969696"/>
                        </w:tcBorders>
                      </w:tcPr>
                      <w:p w14:paraId="124149A9" w14:textId="77777777" w:rsidR="00462171" w:rsidRDefault="00462171"/>
                    </w:tc>
                    <w:tc>
                      <w:tcPr>
                        <w:tcW w:w="226" w:type="dxa"/>
                        <w:tcBorders>
                          <w:top w:val="single" w:sz="4" w:space="0" w:color="F9F9F9"/>
                          <w:left w:val="single" w:sz="7" w:space="0" w:color="969696"/>
                          <w:bottom w:val="dotted" w:sz="4" w:space="0" w:color="000000"/>
                          <w:right w:val="single" w:sz="7" w:space="0" w:color="969696"/>
                        </w:tcBorders>
                      </w:tcPr>
                      <w:p w14:paraId="6DB391CA" w14:textId="77777777" w:rsidR="00462171" w:rsidRDefault="00462171"/>
                    </w:tc>
                    <w:tc>
                      <w:tcPr>
                        <w:tcW w:w="226" w:type="dxa"/>
                        <w:tcBorders>
                          <w:top w:val="single" w:sz="4" w:space="0" w:color="F9F9F9"/>
                          <w:left w:val="single" w:sz="7" w:space="0" w:color="969696"/>
                          <w:bottom w:val="dotted" w:sz="4" w:space="0" w:color="000000"/>
                          <w:right w:val="single" w:sz="4" w:space="0" w:color="969696"/>
                        </w:tcBorders>
                      </w:tcPr>
                      <w:p w14:paraId="1CECD178" w14:textId="77777777" w:rsidR="00462171" w:rsidRDefault="00462171"/>
                    </w:tc>
                    <w:tc>
                      <w:tcPr>
                        <w:tcW w:w="451" w:type="dxa"/>
                        <w:gridSpan w:val="2"/>
                        <w:tcBorders>
                          <w:top w:val="single" w:sz="4" w:space="0" w:color="F9F9F9"/>
                          <w:left w:val="single" w:sz="4" w:space="0" w:color="969696"/>
                          <w:bottom w:val="dotted" w:sz="4" w:space="0" w:color="000000"/>
                          <w:right w:val="single" w:sz="1" w:space="0" w:color="E5E5E5"/>
                        </w:tcBorders>
                      </w:tcPr>
                      <w:p w14:paraId="442CAF67" w14:textId="77777777" w:rsidR="00462171" w:rsidRDefault="00462171"/>
                    </w:tc>
                    <w:tc>
                      <w:tcPr>
                        <w:tcW w:w="451" w:type="dxa"/>
                        <w:gridSpan w:val="2"/>
                        <w:tcBorders>
                          <w:top w:val="single" w:sz="4" w:space="0" w:color="F9F9F9"/>
                          <w:left w:val="single" w:sz="1" w:space="0" w:color="E5E5E5"/>
                          <w:bottom w:val="dotted" w:sz="4" w:space="0" w:color="000000"/>
                          <w:right w:val="single" w:sz="1" w:space="0" w:color="E5E5E5"/>
                        </w:tcBorders>
                      </w:tcPr>
                      <w:p w14:paraId="0151CED9" w14:textId="77777777" w:rsidR="00462171" w:rsidRDefault="00462171"/>
                    </w:tc>
                    <w:tc>
                      <w:tcPr>
                        <w:tcW w:w="451" w:type="dxa"/>
                        <w:gridSpan w:val="2"/>
                        <w:tcBorders>
                          <w:top w:val="single" w:sz="4" w:space="0" w:color="F9F9F9"/>
                          <w:left w:val="single" w:sz="1" w:space="0" w:color="E5E5E5"/>
                          <w:bottom w:val="dotted" w:sz="4" w:space="0" w:color="000000"/>
                          <w:right w:val="single" w:sz="1" w:space="0" w:color="E5E5E5"/>
                        </w:tcBorders>
                      </w:tcPr>
                      <w:p w14:paraId="3A7918CC" w14:textId="77777777" w:rsidR="00462171" w:rsidRDefault="00462171"/>
                    </w:tc>
                    <w:tc>
                      <w:tcPr>
                        <w:tcW w:w="135" w:type="dxa"/>
                        <w:tcBorders>
                          <w:top w:val="single" w:sz="4" w:space="0" w:color="F9F9F9"/>
                          <w:left w:val="single" w:sz="1" w:space="0" w:color="E5E5E5"/>
                          <w:bottom w:val="dotted" w:sz="4" w:space="0" w:color="000000"/>
                          <w:right w:val="single" w:sz="3" w:space="0" w:color="000000"/>
                        </w:tcBorders>
                      </w:tcPr>
                      <w:p w14:paraId="52B92C44" w14:textId="77777777" w:rsidR="00462171" w:rsidRDefault="00462171"/>
                    </w:tc>
                  </w:tr>
                  <w:tr w:rsidR="00462171" w14:paraId="4C242AA8" w14:textId="77777777">
                    <w:trPr>
                      <w:trHeight w:hRule="exact" w:val="242"/>
                    </w:trPr>
                    <w:tc>
                      <w:tcPr>
                        <w:tcW w:w="135" w:type="dxa"/>
                        <w:tcBorders>
                          <w:top w:val="dotted" w:sz="4" w:space="0" w:color="000000"/>
                          <w:left w:val="single" w:sz="3" w:space="0" w:color="000000"/>
                          <w:bottom w:val="single" w:sz="4" w:space="0" w:color="F9F9F9"/>
                          <w:right w:val="single" w:sz="7" w:space="0" w:color="969696"/>
                        </w:tcBorders>
                      </w:tcPr>
                      <w:p w14:paraId="5C48E3BE" w14:textId="77777777" w:rsidR="00462171" w:rsidRDefault="00462171"/>
                    </w:tc>
                    <w:tc>
                      <w:tcPr>
                        <w:tcW w:w="226" w:type="dxa"/>
                        <w:tcBorders>
                          <w:top w:val="dotted" w:sz="4" w:space="0" w:color="000000"/>
                          <w:left w:val="single" w:sz="7" w:space="0" w:color="969696"/>
                          <w:bottom w:val="single" w:sz="4" w:space="0" w:color="F9F9F9"/>
                          <w:right w:val="single" w:sz="7" w:space="0" w:color="969696"/>
                        </w:tcBorders>
                      </w:tcPr>
                      <w:p w14:paraId="7355D71F" w14:textId="77777777" w:rsidR="00462171" w:rsidRDefault="00462171"/>
                    </w:tc>
                    <w:tc>
                      <w:tcPr>
                        <w:tcW w:w="225" w:type="dxa"/>
                        <w:tcBorders>
                          <w:top w:val="dotted" w:sz="4" w:space="0" w:color="000000"/>
                          <w:left w:val="single" w:sz="7" w:space="0" w:color="969696"/>
                          <w:bottom w:val="single" w:sz="4" w:space="0" w:color="F9F9F9"/>
                          <w:right w:val="single" w:sz="7" w:space="0" w:color="969696"/>
                        </w:tcBorders>
                      </w:tcPr>
                      <w:p w14:paraId="3F2ABE11" w14:textId="77777777" w:rsidR="00462171" w:rsidRDefault="00462171"/>
                    </w:tc>
                    <w:tc>
                      <w:tcPr>
                        <w:tcW w:w="226" w:type="dxa"/>
                        <w:tcBorders>
                          <w:top w:val="dotted" w:sz="4" w:space="0" w:color="000000"/>
                          <w:left w:val="single" w:sz="7" w:space="0" w:color="969696"/>
                          <w:bottom w:val="single" w:sz="4" w:space="0" w:color="F9F9F9"/>
                          <w:right w:val="single" w:sz="7" w:space="0" w:color="969696"/>
                        </w:tcBorders>
                      </w:tcPr>
                      <w:p w14:paraId="65CA6B1D" w14:textId="77777777" w:rsidR="00462171" w:rsidRDefault="00462171"/>
                    </w:tc>
                    <w:tc>
                      <w:tcPr>
                        <w:tcW w:w="226" w:type="dxa"/>
                        <w:tcBorders>
                          <w:top w:val="dotted" w:sz="4" w:space="0" w:color="000000"/>
                          <w:left w:val="single" w:sz="7" w:space="0" w:color="969696"/>
                          <w:bottom w:val="single" w:sz="4" w:space="0" w:color="F9F9F9"/>
                          <w:right w:val="single" w:sz="7" w:space="0" w:color="969696"/>
                        </w:tcBorders>
                      </w:tcPr>
                      <w:p w14:paraId="217C28AE" w14:textId="77777777" w:rsidR="00462171" w:rsidRDefault="00462171"/>
                    </w:tc>
                    <w:tc>
                      <w:tcPr>
                        <w:tcW w:w="225" w:type="dxa"/>
                        <w:tcBorders>
                          <w:top w:val="dotted" w:sz="4" w:space="0" w:color="000000"/>
                          <w:left w:val="single" w:sz="7" w:space="0" w:color="969696"/>
                          <w:bottom w:val="single" w:sz="4" w:space="0" w:color="F9F9F9"/>
                          <w:right w:val="single" w:sz="4" w:space="0" w:color="FC9172"/>
                        </w:tcBorders>
                      </w:tcPr>
                      <w:p w14:paraId="33315954" w14:textId="77777777" w:rsidR="00462171" w:rsidRDefault="00462171"/>
                    </w:tc>
                    <w:tc>
                      <w:tcPr>
                        <w:tcW w:w="226" w:type="dxa"/>
                        <w:tcBorders>
                          <w:top w:val="dotted" w:sz="4" w:space="0" w:color="000000"/>
                          <w:left w:val="single" w:sz="4" w:space="0" w:color="FC9172"/>
                          <w:bottom w:val="single" w:sz="4" w:space="0" w:color="F9F9F9"/>
                          <w:right w:val="single" w:sz="1" w:space="0" w:color="E5E5E5"/>
                        </w:tcBorders>
                      </w:tcPr>
                      <w:p w14:paraId="073CB540" w14:textId="77777777" w:rsidR="00462171" w:rsidRDefault="00462171"/>
                    </w:tc>
                    <w:tc>
                      <w:tcPr>
                        <w:tcW w:w="451" w:type="dxa"/>
                        <w:gridSpan w:val="2"/>
                        <w:tcBorders>
                          <w:top w:val="dotted" w:sz="4" w:space="0" w:color="000000"/>
                          <w:left w:val="single" w:sz="1" w:space="0" w:color="E5E5E5"/>
                          <w:bottom w:val="single" w:sz="4" w:space="0" w:color="F9F9F9"/>
                          <w:right w:val="single" w:sz="1" w:space="0" w:color="E5E5E5"/>
                        </w:tcBorders>
                      </w:tcPr>
                      <w:p w14:paraId="3F020189" w14:textId="77777777" w:rsidR="00462171" w:rsidRDefault="00462171"/>
                    </w:tc>
                    <w:tc>
                      <w:tcPr>
                        <w:tcW w:w="451" w:type="dxa"/>
                        <w:gridSpan w:val="2"/>
                        <w:tcBorders>
                          <w:top w:val="dotted" w:sz="4" w:space="0" w:color="000000"/>
                          <w:left w:val="single" w:sz="1" w:space="0" w:color="E5E5E5"/>
                          <w:bottom w:val="single" w:sz="4" w:space="0" w:color="F9F9F9"/>
                          <w:right w:val="single" w:sz="1" w:space="0" w:color="E5E5E5"/>
                        </w:tcBorders>
                      </w:tcPr>
                      <w:p w14:paraId="4B01C1D5" w14:textId="77777777" w:rsidR="00462171" w:rsidRDefault="00462171"/>
                    </w:tc>
                    <w:tc>
                      <w:tcPr>
                        <w:tcW w:w="135" w:type="dxa"/>
                        <w:tcBorders>
                          <w:top w:val="dotted" w:sz="4" w:space="0" w:color="000000"/>
                          <w:left w:val="single" w:sz="1" w:space="0" w:color="E5E5E5"/>
                          <w:bottom w:val="single" w:sz="4" w:space="0" w:color="F9F9F9"/>
                          <w:right w:val="single" w:sz="3" w:space="0" w:color="000000"/>
                        </w:tcBorders>
                      </w:tcPr>
                      <w:p w14:paraId="1D75D2C9" w14:textId="77777777" w:rsidR="00462171" w:rsidRDefault="00462171"/>
                    </w:tc>
                  </w:tr>
                  <w:tr w:rsidR="00462171" w14:paraId="389B3BF6" w14:textId="77777777">
                    <w:trPr>
                      <w:trHeight w:hRule="exact" w:val="242"/>
                    </w:trPr>
                    <w:tc>
                      <w:tcPr>
                        <w:tcW w:w="135" w:type="dxa"/>
                        <w:tcBorders>
                          <w:top w:val="single" w:sz="4" w:space="0" w:color="F9F9F9"/>
                          <w:left w:val="single" w:sz="3" w:space="0" w:color="000000"/>
                          <w:bottom w:val="single" w:sz="1" w:space="0" w:color="E5E5E5"/>
                          <w:right w:val="single" w:sz="7" w:space="0" w:color="969696"/>
                        </w:tcBorders>
                      </w:tcPr>
                      <w:p w14:paraId="22854D5E" w14:textId="77777777" w:rsidR="00462171" w:rsidRDefault="00462171"/>
                    </w:tc>
                    <w:tc>
                      <w:tcPr>
                        <w:tcW w:w="226" w:type="dxa"/>
                        <w:tcBorders>
                          <w:top w:val="single" w:sz="4" w:space="0" w:color="F9F9F9"/>
                          <w:left w:val="single" w:sz="7" w:space="0" w:color="969696"/>
                          <w:bottom w:val="single" w:sz="1" w:space="0" w:color="E5E5E5"/>
                          <w:right w:val="single" w:sz="7" w:space="0" w:color="969696"/>
                        </w:tcBorders>
                      </w:tcPr>
                      <w:p w14:paraId="6EF5DCEC" w14:textId="77777777" w:rsidR="00462171" w:rsidRDefault="00462171"/>
                    </w:tc>
                    <w:tc>
                      <w:tcPr>
                        <w:tcW w:w="225" w:type="dxa"/>
                        <w:tcBorders>
                          <w:top w:val="single" w:sz="4" w:space="0" w:color="F9F9F9"/>
                          <w:left w:val="single" w:sz="7" w:space="0" w:color="969696"/>
                          <w:bottom w:val="single" w:sz="1" w:space="0" w:color="E5E5E5"/>
                          <w:right w:val="single" w:sz="7" w:space="0" w:color="969696"/>
                        </w:tcBorders>
                      </w:tcPr>
                      <w:p w14:paraId="69293867" w14:textId="77777777" w:rsidR="00462171" w:rsidRDefault="00462171"/>
                    </w:tc>
                    <w:tc>
                      <w:tcPr>
                        <w:tcW w:w="226" w:type="dxa"/>
                        <w:tcBorders>
                          <w:top w:val="single" w:sz="4" w:space="0" w:color="F9F9F9"/>
                          <w:left w:val="single" w:sz="7" w:space="0" w:color="969696"/>
                          <w:bottom w:val="single" w:sz="1" w:space="0" w:color="E5E5E5"/>
                          <w:right w:val="single" w:sz="7" w:space="0" w:color="969696"/>
                        </w:tcBorders>
                      </w:tcPr>
                      <w:p w14:paraId="6D65AC32" w14:textId="77777777" w:rsidR="00462171" w:rsidRDefault="00462171"/>
                    </w:tc>
                    <w:tc>
                      <w:tcPr>
                        <w:tcW w:w="226" w:type="dxa"/>
                        <w:tcBorders>
                          <w:top w:val="single" w:sz="4" w:space="0" w:color="F9F9F9"/>
                          <w:left w:val="single" w:sz="7" w:space="0" w:color="969696"/>
                          <w:bottom w:val="single" w:sz="1" w:space="0" w:color="E5E5E5"/>
                          <w:right w:val="single" w:sz="7" w:space="0" w:color="969696"/>
                        </w:tcBorders>
                      </w:tcPr>
                      <w:p w14:paraId="708BDFC4" w14:textId="77777777" w:rsidR="00462171" w:rsidRDefault="00462171"/>
                    </w:tc>
                    <w:tc>
                      <w:tcPr>
                        <w:tcW w:w="225" w:type="dxa"/>
                        <w:tcBorders>
                          <w:top w:val="single" w:sz="4" w:space="0" w:color="F9F9F9"/>
                          <w:left w:val="single" w:sz="7" w:space="0" w:color="969696"/>
                          <w:bottom w:val="single" w:sz="1" w:space="0" w:color="E5E5E5"/>
                          <w:right w:val="single" w:sz="7" w:space="0" w:color="FC9172"/>
                        </w:tcBorders>
                      </w:tcPr>
                      <w:p w14:paraId="411447BB" w14:textId="77777777" w:rsidR="00462171" w:rsidRDefault="00462171"/>
                    </w:tc>
                    <w:tc>
                      <w:tcPr>
                        <w:tcW w:w="226" w:type="dxa"/>
                        <w:tcBorders>
                          <w:top w:val="single" w:sz="4" w:space="0" w:color="F9F9F9"/>
                          <w:left w:val="single" w:sz="7" w:space="0" w:color="FC9172"/>
                          <w:bottom w:val="single" w:sz="1" w:space="0" w:color="E5E5E5"/>
                          <w:right w:val="single" w:sz="4" w:space="0" w:color="DD2D26"/>
                        </w:tcBorders>
                      </w:tcPr>
                      <w:p w14:paraId="4210AF91" w14:textId="77777777" w:rsidR="00462171" w:rsidRDefault="00462171"/>
                    </w:tc>
                    <w:tc>
                      <w:tcPr>
                        <w:tcW w:w="451" w:type="dxa"/>
                        <w:gridSpan w:val="2"/>
                        <w:tcBorders>
                          <w:top w:val="single" w:sz="4" w:space="0" w:color="F9F9F9"/>
                          <w:left w:val="single" w:sz="4" w:space="0" w:color="DD2D26"/>
                          <w:bottom w:val="single" w:sz="1" w:space="0" w:color="E5E5E5"/>
                          <w:right w:val="single" w:sz="1" w:space="0" w:color="E5E5E5"/>
                        </w:tcBorders>
                      </w:tcPr>
                      <w:p w14:paraId="152C3754" w14:textId="77777777" w:rsidR="00462171" w:rsidRDefault="00462171"/>
                    </w:tc>
                    <w:tc>
                      <w:tcPr>
                        <w:tcW w:w="451" w:type="dxa"/>
                        <w:gridSpan w:val="2"/>
                        <w:tcBorders>
                          <w:top w:val="single" w:sz="4" w:space="0" w:color="F9F9F9"/>
                          <w:left w:val="single" w:sz="1" w:space="0" w:color="E5E5E5"/>
                          <w:bottom w:val="single" w:sz="1" w:space="0" w:color="E5E5E5"/>
                          <w:right w:val="single" w:sz="1" w:space="0" w:color="E5E5E5"/>
                        </w:tcBorders>
                      </w:tcPr>
                      <w:p w14:paraId="5C534956" w14:textId="77777777" w:rsidR="00462171" w:rsidRDefault="00462171"/>
                    </w:tc>
                    <w:tc>
                      <w:tcPr>
                        <w:tcW w:w="135" w:type="dxa"/>
                        <w:tcBorders>
                          <w:top w:val="single" w:sz="4" w:space="0" w:color="F9F9F9"/>
                          <w:left w:val="single" w:sz="1" w:space="0" w:color="E5E5E5"/>
                          <w:bottom w:val="single" w:sz="1" w:space="0" w:color="E5E5E5"/>
                          <w:right w:val="single" w:sz="3" w:space="0" w:color="000000"/>
                        </w:tcBorders>
                      </w:tcPr>
                      <w:p w14:paraId="02314E73" w14:textId="77777777" w:rsidR="00462171" w:rsidRDefault="00462171"/>
                    </w:tc>
                  </w:tr>
                  <w:tr w:rsidR="00462171" w14:paraId="25B8A4FF" w14:textId="77777777">
                    <w:trPr>
                      <w:trHeight w:hRule="exact" w:val="242"/>
                    </w:trPr>
                    <w:tc>
                      <w:tcPr>
                        <w:tcW w:w="135" w:type="dxa"/>
                        <w:tcBorders>
                          <w:top w:val="single" w:sz="1" w:space="0" w:color="E5E5E5"/>
                          <w:left w:val="single" w:sz="3" w:space="0" w:color="000000"/>
                          <w:bottom w:val="single" w:sz="4" w:space="0" w:color="F9F9F9"/>
                          <w:right w:val="single" w:sz="7" w:space="0" w:color="969696"/>
                        </w:tcBorders>
                      </w:tcPr>
                      <w:p w14:paraId="36583053" w14:textId="77777777" w:rsidR="00462171" w:rsidRDefault="00462171"/>
                    </w:tc>
                    <w:tc>
                      <w:tcPr>
                        <w:tcW w:w="226" w:type="dxa"/>
                        <w:tcBorders>
                          <w:top w:val="single" w:sz="1" w:space="0" w:color="E5E5E5"/>
                          <w:left w:val="single" w:sz="7" w:space="0" w:color="969696"/>
                          <w:bottom w:val="single" w:sz="4" w:space="0" w:color="F9F9F9"/>
                          <w:right w:val="single" w:sz="7" w:space="0" w:color="969696"/>
                        </w:tcBorders>
                      </w:tcPr>
                      <w:p w14:paraId="7042B678" w14:textId="77777777" w:rsidR="00462171" w:rsidRDefault="00462171"/>
                    </w:tc>
                    <w:tc>
                      <w:tcPr>
                        <w:tcW w:w="225" w:type="dxa"/>
                        <w:tcBorders>
                          <w:top w:val="single" w:sz="1" w:space="0" w:color="E5E5E5"/>
                          <w:left w:val="single" w:sz="7" w:space="0" w:color="969696"/>
                          <w:bottom w:val="single" w:sz="4" w:space="0" w:color="F9F9F9"/>
                          <w:right w:val="single" w:sz="7" w:space="0" w:color="969696"/>
                        </w:tcBorders>
                      </w:tcPr>
                      <w:p w14:paraId="4A5EFD06" w14:textId="77777777" w:rsidR="00462171" w:rsidRDefault="00462171"/>
                    </w:tc>
                    <w:tc>
                      <w:tcPr>
                        <w:tcW w:w="226" w:type="dxa"/>
                        <w:tcBorders>
                          <w:top w:val="single" w:sz="1" w:space="0" w:color="E5E5E5"/>
                          <w:left w:val="single" w:sz="7" w:space="0" w:color="969696"/>
                          <w:bottom w:val="single" w:sz="4" w:space="0" w:color="F9F9F9"/>
                          <w:right w:val="single" w:sz="7" w:space="0" w:color="969696"/>
                        </w:tcBorders>
                      </w:tcPr>
                      <w:p w14:paraId="391DAA85" w14:textId="77777777" w:rsidR="00462171" w:rsidRDefault="00462171"/>
                    </w:tc>
                    <w:tc>
                      <w:tcPr>
                        <w:tcW w:w="226" w:type="dxa"/>
                        <w:tcBorders>
                          <w:top w:val="single" w:sz="1" w:space="0" w:color="E5E5E5"/>
                          <w:left w:val="single" w:sz="7" w:space="0" w:color="969696"/>
                          <w:bottom w:val="single" w:sz="4" w:space="0" w:color="F9F9F9"/>
                          <w:right w:val="single" w:sz="7" w:space="0" w:color="969696"/>
                        </w:tcBorders>
                      </w:tcPr>
                      <w:p w14:paraId="422373E7" w14:textId="77777777" w:rsidR="00462171" w:rsidRDefault="00462171"/>
                    </w:tc>
                    <w:tc>
                      <w:tcPr>
                        <w:tcW w:w="225" w:type="dxa"/>
                        <w:tcBorders>
                          <w:top w:val="single" w:sz="1" w:space="0" w:color="E5E5E5"/>
                          <w:left w:val="single" w:sz="7" w:space="0" w:color="969696"/>
                          <w:bottom w:val="single" w:sz="4" w:space="0" w:color="F9F9F9"/>
                          <w:right w:val="single" w:sz="7" w:space="0" w:color="FC9172"/>
                        </w:tcBorders>
                      </w:tcPr>
                      <w:p w14:paraId="6522389C" w14:textId="77777777" w:rsidR="00462171" w:rsidRDefault="00462171"/>
                    </w:tc>
                    <w:tc>
                      <w:tcPr>
                        <w:tcW w:w="226" w:type="dxa"/>
                        <w:tcBorders>
                          <w:top w:val="single" w:sz="1" w:space="0" w:color="E5E5E5"/>
                          <w:left w:val="single" w:sz="7" w:space="0" w:color="FC9172"/>
                          <w:bottom w:val="single" w:sz="4" w:space="0" w:color="F9F9F9"/>
                          <w:right w:val="single" w:sz="7" w:space="0" w:color="DD2D26"/>
                        </w:tcBorders>
                      </w:tcPr>
                      <w:p w14:paraId="6CE2B4C0" w14:textId="77777777" w:rsidR="00462171" w:rsidRDefault="00462171"/>
                    </w:tc>
                    <w:tc>
                      <w:tcPr>
                        <w:tcW w:w="226" w:type="dxa"/>
                        <w:tcBorders>
                          <w:top w:val="single" w:sz="1" w:space="0" w:color="E5E5E5"/>
                          <w:left w:val="single" w:sz="7" w:space="0" w:color="DD2D26"/>
                          <w:bottom w:val="single" w:sz="4" w:space="0" w:color="F9F9F9"/>
                          <w:right w:val="single" w:sz="7" w:space="0" w:color="DD2D26"/>
                        </w:tcBorders>
                      </w:tcPr>
                      <w:p w14:paraId="503D2229" w14:textId="77777777" w:rsidR="00462171" w:rsidRDefault="00462171"/>
                    </w:tc>
                    <w:tc>
                      <w:tcPr>
                        <w:tcW w:w="225" w:type="dxa"/>
                        <w:tcBorders>
                          <w:top w:val="single" w:sz="1" w:space="0" w:color="E5E5E5"/>
                          <w:left w:val="single" w:sz="7" w:space="0" w:color="DD2D26"/>
                          <w:bottom w:val="single" w:sz="4" w:space="0" w:color="F9F9F9"/>
                          <w:right w:val="single" w:sz="7" w:space="0" w:color="DD2D26"/>
                        </w:tcBorders>
                      </w:tcPr>
                      <w:p w14:paraId="545454D6" w14:textId="77777777" w:rsidR="00462171" w:rsidRDefault="00462171"/>
                    </w:tc>
                    <w:tc>
                      <w:tcPr>
                        <w:tcW w:w="226" w:type="dxa"/>
                        <w:tcBorders>
                          <w:top w:val="single" w:sz="1" w:space="0" w:color="E5E5E5"/>
                          <w:left w:val="single" w:sz="7" w:space="0" w:color="DD2D26"/>
                          <w:bottom w:val="single" w:sz="4" w:space="0" w:color="F9F9F9"/>
                          <w:right w:val="nil"/>
                        </w:tcBorders>
                      </w:tcPr>
                      <w:p w14:paraId="42477CB2" w14:textId="77777777" w:rsidR="00462171" w:rsidRDefault="00462171"/>
                    </w:tc>
                    <w:tc>
                      <w:tcPr>
                        <w:tcW w:w="226" w:type="dxa"/>
                        <w:tcBorders>
                          <w:top w:val="single" w:sz="1" w:space="0" w:color="E5E5E5"/>
                          <w:left w:val="nil"/>
                          <w:bottom w:val="single" w:sz="4" w:space="0" w:color="F9F9F9"/>
                          <w:right w:val="single" w:sz="1" w:space="0" w:color="E5E5E5"/>
                        </w:tcBorders>
                      </w:tcPr>
                      <w:p w14:paraId="4B87822B" w14:textId="77777777" w:rsidR="00462171" w:rsidRDefault="00462171"/>
                    </w:tc>
                    <w:tc>
                      <w:tcPr>
                        <w:tcW w:w="135" w:type="dxa"/>
                        <w:tcBorders>
                          <w:top w:val="single" w:sz="1" w:space="0" w:color="E5E5E5"/>
                          <w:left w:val="single" w:sz="1" w:space="0" w:color="E5E5E5"/>
                          <w:bottom w:val="single" w:sz="4" w:space="0" w:color="F9F9F9"/>
                          <w:right w:val="single" w:sz="3" w:space="0" w:color="000000"/>
                        </w:tcBorders>
                      </w:tcPr>
                      <w:p w14:paraId="28998CBB" w14:textId="77777777" w:rsidR="00462171" w:rsidRDefault="00462171"/>
                    </w:tc>
                  </w:tr>
                  <w:tr w:rsidR="00462171" w14:paraId="5FAC8569" w14:textId="77777777">
                    <w:trPr>
                      <w:trHeight w:hRule="exact" w:val="242"/>
                    </w:trPr>
                    <w:tc>
                      <w:tcPr>
                        <w:tcW w:w="135" w:type="dxa"/>
                        <w:tcBorders>
                          <w:top w:val="single" w:sz="4" w:space="0" w:color="F9F9F9"/>
                          <w:left w:val="single" w:sz="3" w:space="0" w:color="000000"/>
                          <w:bottom w:val="single" w:sz="1" w:space="0" w:color="E5E5E5"/>
                          <w:right w:val="single" w:sz="7" w:space="0" w:color="969696"/>
                        </w:tcBorders>
                      </w:tcPr>
                      <w:p w14:paraId="379E93EB" w14:textId="77777777" w:rsidR="00462171" w:rsidRDefault="00462171"/>
                    </w:tc>
                    <w:tc>
                      <w:tcPr>
                        <w:tcW w:w="226" w:type="dxa"/>
                        <w:tcBorders>
                          <w:top w:val="single" w:sz="4" w:space="0" w:color="F9F9F9"/>
                          <w:left w:val="single" w:sz="7" w:space="0" w:color="969696"/>
                          <w:bottom w:val="single" w:sz="1" w:space="0" w:color="E5E5E5"/>
                          <w:right w:val="single" w:sz="7" w:space="0" w:color="969696"/>
                        </w:tcBorders>
                      </w:tcPr>
                      <w:p w14:paraId="599D6A92" w14:textId="77777777" w:rsidR="00462171" w:rsidRDefault="00462171"/>
                    </w:tc>
                    <w:tc>
                      <w:tcPr>
                        <w:tcW w:w="225" w:type="dxa"/>
                        <w:tcBorders>
                          <w:top w:val="single" w:sz="4" w:space="0" w:color="F9F9F9"/>
                          <w:left w:val="single" w:sz="7" w:space="0" w:color="969696"/>
                          <w:bottom w:val="single" w:sz="1" w:space="0" w:color="E5E5E5"/>
                          <w:right w:val="single" w:sz="7" w:space="0" w:color="969696"/>
                        </w:tcBorders>
                      </w:tcPr>
                      <w:p w14:paraId="070E58D5" w14:textId="77777777" w:rsidR="00462171" w:rsidRDefault="00462171"/>
                    </w:tc>
                    <w:tc>
                      <w:tcPr>
                        <w:tcW w:w="226" w:type="dxa"/>
                        <w:tcBorders>
                          <w:top w:val="single" w:sz="4" w:space="0" w:color="F9F9F9"/>
                          <w:left w:val="single" w:sz="7" w:space="0" w:color="969696"/>
                          <w:bottom w:val="single" w:sz="1" w:space="0" w:color="E5E5E5"/>
                          <w:right w:val="single" w:sz="7" w:space="0" w:color="969696"/>
                        </w:tcBorders>
                      </w:tcPr>
                      <w:p w14:paraId="4C72852C" w14:textId="77777777" w:rsidR="00462171" w:rsidRDefault="00462171"/>
                    </w:tc>
                    <w:tc>
                      <w:tcPr>
                        <w:tcW w:w="226" w:type="dxa"/>
                        <w:tcBorders>
                          <w:top w:val="single" w:sz="4" w:space="0" w:color="F9F9F9"/>
                          <w:left w:val="single" w:sz="7" w:space="0" w:color="969696"/>
                          <w:bottom w:val="single" w:sz="1" w:space="0" w:color="E5E5E5"/>
                          <w:right w:val="single" w:sz="7" w:space="0" w:color="969696"/>
                        </w:tcBorders>
                      </w:tcPr>
                      <w:p w14:paraId="606BBFC0" w14:textId="77777777" w:rsidR="00462171" w:rsidRDefault="00462171"/>
                    </w:tc>
                    <w:tc>
                      <w:tcPr>
                        <w:tcW w:w="225" w:type="dxa"/>
                        <w:tcBorders>
                          <w:top w:val="single" w:sz="4" w:space="0" w:color="F9F9F9"/>
                          <w:left w:val="single" w:sz="7" w:space="0" w:color="969696"/>
                          <w:bottom w:val="single" w:sz="1" w:space="0" w:color="E5E5E5"/>
                          <w:right w:val="single" w:sz="7" w:space="0" w:color="FC9172"/>
                        </w:tcBorders>
                      </w:tcPr>
                      <w:p w14:paraId="20A80FA1" w14:textId="77777777" w:rsidR="00462171" w:rsidRDefault="00462171"/>
                    </w:tc>
                    <w:tc>
                      <w:tcPr>
                        <w:tcW w:w="226" w:type="dxa"/>
                        <w:tcBorders>
                          <w:top w:val="single" w:sz="4" w:space="0" w:color="F9F9F9"/>
                          <w:left w:val="single" w:sz="7" w:space="0" w:color="FC9172"/>
                          <w:bottom w:val="single" w:sz="1" w:space="0" w:color="E5E5E5"/>
                          <w:right w:val="single" w:sz="7" w:space="0" w:color="DD2D26"/>
                        </w:tcBorders>
                      </w:tcPr>
                      <w:p w14:paraId="6A6C5606" w14:textId="77777777" w:rsidR="00462171" w:rsidRDefault="00462171"/>
                    </w:tc>
                    <w:tc>
                      <w:tcPr>
                        <w:tcW w:w="226" w:type="dxa"/>
                        <w:tcBorders>
                          <w:top w:val="single" w:sz="4" w:space="0" w:color="F9F9F9"/>
                          <w:left w:val="single" w:sz="7" w:space="0" w:color="DD2D26"/>
                          <w:bottom w:val="single" w:sz="1" w:space="0" w:color="E5E5E5"/>
                          <w:right w:val="single" w:sz="7" w:space="0" w:color="DD2D26"/>
                        </w:tcBorders>
                      </w:tcPr>
                      <w:p w14:paraId="592D0968" w14:textId="77777777" w:rsidR="00462171" w:rsidRDefault="00462171"/>
                    </w:tc>
                    <w:tc>
                      <w:tcPr>
                        <w:tcW w:w="225" w:type="dxa"/>
                        <w:tcBorders>
                          <w:top w:val="single" w:sz="4" w:space="0" w:color="F9F9F9"/>
                          <w:left w:val="single" w:sz="7" w:space="0" w:color="DD2D26"/>
                          <w:bottom w:val="single" w:sz="1" w:space="0" w:color="E5E5E5"/>
                          <w:right w:val="single" w:sz="7" w:space="0" w:color="DD2D26"/>
                        </w:tcBorders>
                      </w:tcPr>
                      <w:p w14:paraId="2FCEC3D5" w14:textId="77777777" w:rsidR="00462171" w:rsidRDefault="00462171"/>
                    </w:tc>
                    <w:tc>
                      <w:tcPr>
                        <w:tcW w:w="226" w:type="dxa"/>
                        <w:tcBorders>
                          <w:top w:val="single" w:sz="4" w:space="0" w:color="F9F9F9"/>
                          <w:left w:val="single" w:sz="7" w:space="0" w:color="DD2D26"/>
                          <w:bottom w:val="single" w:sz="1" w:space="0" w:color="E5E5E5"/>
                          <w:right w:val="single" w:sz="7" w:space="0" w:color="DD2D26"/>
                        </w:tcBorders>
                      </w:tcPr>
                      <w:p w14:paraId="2A3B8F2F" w14:textId="77777777" w:rsidR="00462171" w:rsidRDefault="00462171"/>
                    </w:tc>
                    <w:tc>
                      <w:tcPr>
                        <w:tcW w:w="226" w:type="dxa"/>
                        <w:tcBorders>
                          <w:top w:val="single" w:sz="4" w:space="0" w:color="F9F9F9"/>
                          <w:left w:val="single" w:sz="7" w:space="0" w:color="DD2D26"/>
                          <w:bottom w:val="single" w:sz="1" w:space="0" w:color="E5E5E5"/>
                          <w:right w:val="single" w:sz="7" w:space="0" w:color="DD2D26"/>
                        </w:tcBorders>
                      </w:tcPr>
                      <w:p w14:paraId="49F0B885" w14:textId="77777777" w:rsidR="00462171" w:rsidRDefault="00462171"/>
                    </w:tc>
                    <w:tc>
                      <w:tcPr>
                        <w:tcW w:w="135" w:type="dxa"/>
                        <w:tcBorders>
                          <w:top w:val="single" w:sz="4" w:space="0" w:color="F9F9F9"/>
                          <w:left w:val="single" w:sz="7" w:space="0" w:color="DD2D26"/>
                          <w:bottom w:val="single" w:sz="1" w:space="0" w:color="E5E5E5"/>
                          <w:right w:val="single" w:sz="3" w:space="0" w:color="000000"/>
                        </w:tcBorders>
                      </w:tcPr>
                      <w:p w14:paraId="32E393DE" w14:textId="77777777" w:rsidR="00462171" w:rsidRDefault="00462171"/>
                    </w:tc>
                  </w:tr>
                  <w:tr w:rsidR="00462171" w14:paraId="76E7AAA6" w14:textId="77777777">
                    <w:trPr>
                      <w:trHeight w:hRule="exact" w:val="242"/>
                    </w:trPr>
                    <w:tc>
                      <w:tcPr>
                        <w:tcW w:w="135" w:type="dxa"/>
                        <w:tcBorders>
                          <w:top w:val="single" w:sz="1" w:space="0" w:color="E5E5E5"/>
                          <w:left w:val="single" w:sz="3" w:space="0" w:color="000000"/>
                          <w:bottom w:val="single" w:sz="4" w:space="0" w:color="F9F9F9"/>
                          <w:right w:val="single" w:sz="1" w:space="0" w:color="E5E5E5"/>
                        </w:tcBorders>
                      </w:tcPr>
                      <w:p w14:paraId="7886FE35" w14:textId="77777777" w:rsidR="00462171" w:rsidRDefault="00462171"/>
                    </w:tc>
                    <w:tc>
                      <w:tcPr>
                        <w:tcW w:w="226" w:type="dxa"/>
                        <w:tcBorders>
                          <w:top w:val="single" w:sz="1" w:space="0" w:color="E5E5E5"/>
                          <w:left w:val="single" w:sz="1" w:space="0" w:color="E5E5E5"/>
                          <w:bottom w:val="single" w:sz="4" w:space="0" w:color="F9F9F9"/>
                          <w:right w:val="single" w:sz="7" w:space="0" w:color="969696"/>
                        </w:tcBorders>
                      </w:tcPr>
                      <w:p w14:paraId="6DD33B20" w14:textId="77777777" w:rsidR="00462171" w:rsidRDefault="00462171"/>
                    </w:tc>
                    <w:tc>
                      <w:tcPr>
                        <w:tcW w:w="225" w:type="dxa"/>
                        <w:tcBorders>
                          <w:top w:val="single" w:sz="1" w:space="0" w:color="E5E5E5"/>
                          <w:left w:val="single" w:sz="7" w:space="0" w:color="969696"/>
                          <w:bottom w:val="single" w:sz="4" w:space="0" w:color="F9F9F9"/>
                          <w:right w:val="single" w:sz="7" w:space="0" w:color="969696"/>
                        </w:tcBorders>
                      </w:tcPr>
                      <w:p w14:paraId="5B902ED6" w14:textId="77777777" w:rsidR="00462171" w:rsidRDefault="00462171"/>
                    </w:tc>
                    <w:tc>
                      <w:tcPr>
                        <w:tcW w:w="226" w:type="dxa"/>
                        <w:tcBorders>
                          <w:top w:val="single" w:sz="1" w:space="0" w:color="E5E5E5"/>
                          <w:left w:val="single" w:sz="7" w:space="0" w:color="969696"/>
                          <w:bottom w:val="single" w:sz="4" w:space="0" w:color="F9F9F9"/>
                          <w:right w:val="single" w:sz="7" w:space="0" w:color="969696"/>
                        </w:tcBorders>
                      </w:tcPr>
                      <w:p w14:paraId="4561BD74" w14:textId="77777777" w:rsidR="00462171" w:rsidRDefault="00462171"/>
                    </w:tc>
                    <w:tc>
                      <w:tcPr>
                        <w:tcW w:w="226" w:type="dxa"/>
                        <w:tcBorders>
                          <w:top w:val="single" w:sz="1" w:space="0" w:color="E5E5E5"/>
                          <w:left w:val="single" w:sz="7" w:space="0" w:color="969696"/>
                          <w:bottom w:val="single" w:sz="4" w:space="0" w:color="F9F9F9"/>
                          <w:right w:val="single" w:sz="7" w:space="0" w:color="969696"/>
                        </w:tcBorders>
                      </w:tcPr>
                      <w:p w14:paraId="51ADF2B1" w14:textId="77777777" w:rsidR="00462171" w:rsidRDefault="00462171"/>
                    </w:tc>
                    <w:tc>
                      <w:tcPr>
                        <w:tcW w:w="225" w:type="dxa"/>
                        <w:tcBorders>
                          <w:top w:val="single" w:sz="1" w:space="0" w:color="E5E5E5"/>
                          <w:left w:val="single" w:sz="7" w:space="0" w:color="969696"/>
                          <w:bottom w:val="single" w:sz="4" w:space="0" w:color="F9F9F9"/>
                          <w:right w:val="single" w:sz="7" w:space="0" w:color="FC9172"/>
                        </w:tcBorders>
                      </w:tcPr>
                      <w:p w14:paraId="19444B31" w14:textId="77777777" w:rsidR="00462171" w:rsidRDefault="00462171"/>
                    </w:tc>
                    <w:tc>
                      <w:tcPr>
                        <w:tcW w:w="226" w:type="dxa"/>
                        <w:tcBorders>
                          <w:top w:val="single" w:sz="1" w:space="0" w:color="E5E5E5"/>
                          <w:left w:val="single" w:sz="7" w:space="0" w:color="FC9172"/>
                          <w:bottom w:val="single" w:sz="4" w:space="0" w:color="F9F9F9"/>
                          <w:right w:val="single" w:sz="7" w:space="0" w:color="DD2D26"/>
                        </w:tcBorders>
                      </w:tcPr>
                      <w:p w14:paraId="6C0556F0" w14:textId="77777777" w:rsidR="00462171" w:rsidRDefault="00462171"/>
                    </w:tc>
                    <w:tc>
                      <w:tcPr>
                        <w:tcW w:w="226" w:type="dxa"/>
                        <w:tcBorders>
                          <w:top w:val="single" w:sz="1" w:space="0" w:color="E5E5E5"/>
                          <w:left w:val="single" w:sz="7" w:space="0" w:color="DD2D26"/>
                          <w:bottom w:val="single" w:sz="4" w:space="0" w:color="F9F9F9"/>
                          <w:right w:val="single" w:sz="7" w:space="0" w:color="DD2D26"/>
                        </w:tcBorders>
                      </w:tcPr>
                      <w:p w14:paraId="23E5219C" w14:textId="77777777" w:rsidR="00462171" w:rsidRDefault="00462171"/>
                    </w:tc>
                    <w:tc>
                      <w:tcPr>
                        <w:tcW w:w="225" w:type="dxa"/>
                        <w:tcBorders>
                          <w:top w:val="single" w:sz="1" w:space="0" w:color="E5E5E5"/>
                          <w:left w:val="single" w:sz="7" w:space="0" w:color="DD2D26"/>
                          <w:bottom w:val="single" w:sz="4" w:space="0" w:color="F9F9F9"/>
                          <w:right w:val="single" w:sz="7" w:space="0" w:color="DD2D26"/>
                        </w:tcBorders>
                      </w:tcPr>
                      <w:p w14:paraId="28473138" w14:textId="77777777" w:rsidR="00462171" w:rsidRDefault="00462171"/>
                    </w:tc>
                    <w:tc>
                      <w:tcPr>
                        <w:tcW w:w="226" w:type="dxa"/>
                        <w:tcBorders>
                          <w:top w:val="single" w:sz="1" w:space="0" w:color="E5E5E5"/>
                          <w:left w:val="single" w:sz="7" w:space="0" w:color="DD2D26"/>
                          <w:bottom w:val="single" w:sz="4" w:space="0" w:color="F9F9F9"/>
                          <w:right w:val="single" w:sz="7" w:space="0" w:color="DD2D26"/>
                        </w:tcBorders>
                      </w:tcPr>
                      <w:p w14:paraId="4E37F920" w14:textId="77777777" w:rsidR="00462171" w:rsidRDefault="00462171"/>
                    </w:tc>
                    <w:tc>
                      <w:tcPr>
                        <w:tcW w:w="226" w:type="dxa"/>
                        <w:tcBorders>
                          <w:top w:val="single" w:sz="1" w:space="0" w:color="E5E5E5"/>
                          <w:left w:val="single" w:sz="7" w:space="0" w:color="DD2D26"/>
                          <w:bottom w:val="single" w:sz="4" w:space="0" w:color="F9F9F9"/>
                          <w:right w:val="single" w:sz="7" w:space="0" w:color="DD2D26"/>
                        </w:tcBorders>
                      </w:tcPr>
                      <w:p w14:paraId="545D1AEA" w14:textId="77777777" w:rsidR="00462171" w:rsidRDefault="00462171"/>
                    </w:tc>
                    <w:tc>
                      <w:tcPr>
                        <w:tcW w:w="135" w:type="dxa"/>
                        <w:tcBorders>
                          <w:top w:val="single" w:sz="1" w:space="0" w:color="E5E5E5"/>
                          <w:left w:val="single" w:sz="7" w:space="0" w:color="DD2D26"/>
                          <w:bottom w:val="single" w:sz="4" w:space="0" w:color="F9F9F9"/>
                          <w:right w:val="single" w:sz="3" w:space="0" w:color="000000"/>
                        </w:tcBorders>
                      </w:tcPr>
                      <w:p w14:paraId="12DE5821" w14:textId="77777777" w:rsidR="00462171" w:rsidRDefault="00462171"/>
                    </w:tc>
                  </w:tr>
                  <w:tr w:rsidR="00462171" w14:paraId="6B552F59" w14:textId="77777777">
                    <w:trPr>
                      <w:trHeight w:hRule="exact" w:val="242"/>
                    </w:trPr>
                    <w:tc>
                      <w:tcPr>
                        <w:tcW w:w="135" w:type="dxa"/>
                        <w:tcBorders>
                          <w:top w:val="single" w:sz="4" w:space="0" w:color="F9F9F9"/>
                          <w:left w:val="single" w:sz="3" w:space="0" w:color="000000"/>
                          <w:bottom w:val="single" w:sz="1" w:space="0" w:color="E5E5E5"/>
                          <w:right w:val="single" w:sz="1" w:space="0" w:color="E5E5E5"/>
                        </w:tcBorders>
                      </w:tcPr>
                      <w:p w14:paraId="308A9924" w14:textId="77777777" w:rsidR="00462171" w:rsidRDefault="00462171"/>
                    </w:tc>
                    <w:tc>
                      <w:tcPr>
                        <w:tcW w:w="226" w:type="dxa"/>
                        <w:tcBorders>
                          <w:top w:val="single" w:sz="4" w:space="0" w:color="F9F9F9"/>
                          <w:left w:val="single" w:sz="1" w:space="0" w:color="E5E5E5"/>
                          <w:bottom w:val="single" w:sz="1" w:space="0" w:color="E5E5E5"/>
                          <w:right w:val="single" w:sz="4" w:space="0" w:color="969696"/>
                        </w:tcBorders>
                      </w:tcPr>
                      <w:p w14:paraId="5021D737" w14:textId="77777777" w:rsidR="00462171" w:rsidRDefault="00462171"/>
                    </w:tc>
                    <w:tc>
                      <w:tcPr>
                        <w:tcW w:w="225" w:type="dxa"/>
                        <w:tcBorders>
                          <w:top w:val="single" w:sz="4" w:space="0" w:color="F9F9F9"/>
                          <w:left w:val="single" w:sz="4" w:space="0" w:color="969696"/>
                          <w:bottom w:val="single" w:sz="1" w:space="0" w:color="E5E5E5"/>
                          <w:right w:val="single" w:sz="7" w:space="0" w:color="969696"/>
                        </w:tcBorders>
                      </w:tcPr>
                      <w:p w14:paraId="3D4A2A5A" w14:textId="77777777" w:rsidR="00462171" w:rsidRDefault="00462171"/>
                    </w:tc>
                    <w:tc>
                      <w:tcPr>
                        <w:tcW w:w="226" w:type="dxa"/>
                        <w:tcBorders>
                          <w:top w:val="single" w:sz="4" w:space="0" w:color="F9F9F9"/>
                          <w:left w:val="single" w:sz="7" w:space="0" w:color="969696"/>
                          <w:bottom w:val="single" w:sz="1" w:space="0" w:color="E5E5E5"/>
                          <w:right w:val="nil"/>
                        </w:tcBorders>
                      </w:tcPr>
                      <w:p w14:paraId="6147A293" w14:textId="77777777" w:rsidR="00462171" w:rsidRDefault="00462171"/>
                    </w:tc>
                    <w:tc>
                      <w:tcPr>
                        <w:tcW w:w="226" w:type="dxa"/>
                        <w:tcBorders>
                          <w:top w:val="single" w:sz="4" w:space="0" w:color="F9F9F9"/>
                          <w:left w:val="nil"/>
                          <w:bottom w:val="single" w:sz="1" w:space="0" w:color="E5E5E5"/>
                          <w:right w:val="single" w:sz="4" w:space="0" w:color="969696"/>
                        </w:tcBorders>
                      </w:tcPr>
                      <w:p w14:paraId="1434C01D" w14:textId="77777777" w:rsidR="00462171" w:rsidRDefault="00462171"/>
                    </w:tc>
                    <w:tc>
                      <w:tcPr>
                        <w:tcW w:w="225" w:type="dxa"/>
                        <w:tcBorders>
                          <w:top w:val="single" w:sz="4" w:space="0" w:color="F9F9F9"/>
                          <w:left w:val="single" w:sz="4" w:space="0" w:color="969696"/>
                          <w:bottom w:val="single" w:sz="1" w:space="0" w:color="E5E5E5"/>
                          <w:right w:val="single" w:sz="4" w:space="0" w:color="FC9172"/>
                        </w:tcBorders>
                      </w:tcPr>
                      <w:p w14:paraId="46BAE2CA" w14:textId="77777777" w:rsidR="00462171" w:rsidRDefault="00462171"/>
                    </w:tc>
                    <w:tc>
                      <w:tcPr>
                        <w:tcW w:w="226" w:type="dxa"/>
                        <w:tcBorders>
                          <w:top w:val="single" w:sz="4" w:space="0" w:color="F9F9F9"/>
                          <w:left w:val="single" w:sz="4" w:space="0" w:color="FC9172"/>
                          <w:bottom w:val="single" w:sz="1" w:space="0" w:color="E5E5E5"/>
                          <w:right w:val="single" w:sz="7" w:space="0" w:color="DD2D26"/>
                        </w:tcBorders>
                      </w:tcPr>
                      <w:p w14:paraId="0A9B3973" w14:textId="77777777" w:rsidR="00462171" w:rsidRDefault="00462171"/>
                    </w:tc>
                    <w:tc>
                      <w:tcPr>
                        <w:tcW w:w="226" w:type="dxa"/>
                        <w:tcBorders>
                          <w:top w:val="single" w:sz="4" w:space="0" w:color="F9F9F9"/>
                          <w:left w:val="single" w:sz="7" w:space="0" w:color="DD2D26"/>
                          <w:bottom w:val="single" w:sz="1" w:space="0" w:color="E5E5E5"/>
                          <w:right w:val="single" w:sz="7" w:space="0" w:color="DD2D26"/>
                        </w:tcBorders>
                      </w:tcPr>
                      <w:p w14:paraId="7FF7B0FD" w14:textId="77777777" w:rsidR="00462171" w:rsidRDefault="00462171"/>
                    </w:tc>
                    <w:tc>
                      <w:tcPr>
                        <w:tcW w:w="225" w:type="dxa"/>
                        <w:tcBorders>
                          <w:top w:val="single" w:sz="4" w:space="0" w:color="F9F9F9"/>
                          <w:left w:val="single" w:sz="7" w:space="0" w:color="DD2D26"/>
                          <w:bottom w:val="single" w:sz="1" w:space="0" w:color="E5E5E5"/>
                          <w:right w:val="single" w:sz="7" w:space="0" w:color="DD2D26"/>
                        </w:tcBorders>
                      </w:tcPr>
                      <w:p w14:paraId="5C4DCD4C" w14:textId="77777777" w:rsidR="00462171" w:rsidRDefault="00462171"/>
                    </w:tc>
                    <w:tc>
                      <w:tcPr>
                        <w:tcW w:w="226" w:type="dxa"/>
                        <w:tcBorders>
                          <w:top w:val="single" w:sz="4" w:space="0" w:color="F9F9F9"/>
                          <w:left w:val="single" w:sz="7" w:space="0" w:color="DD2D26"/>
                          <w:bottom w:val="single" w:sz="1" w:space="0" w:color="E5E5E5"/>
                          <w:right w:val="single" w:sz="7" w:space="0" w:color="DD2D26"/>
                        </w:tcBorders>
                      </w:tcPr>
                      <w:p w14:paraId="2FC9D253" w14:textId="77777777" w:rsidR="00462171" w:rsidRDefault="00462171"/>
                    </w:tc>
                    <w:tc>
                      <w:tcPr>
                        <w:tcW w:w="226" w:type="dxa"/>
                        <w:tcBorders>
                          <w:top w:val="single" w:sz="4" w:space="0" w:color="F9F9F9"/>
                          <w:left w:val="single" w:sz="7" w:space="0" w:color="DD2D26"/>
                          <w:bottom w:val="single" w:sz="1" w:space="0" w:color="E5E5E5"/>
                          <w:right w:val="single" w:sz="7" w:space="0" w:color="DD2D26"/>
                        </w:tcBorders>
                      </w:tcPr>
                      <w:p w14:paraId="6C967B56" w14:textId="77777777" w:rsidR="00462171" w:rsidRDefault="00462171"/>
                    </w:tc>
                    <w:tc>
                      <w:tcPr>
                        <w:tcW w:w="135" w:type="dxa"/>
                        <w:tcBorders>
                          <w:top w:val="single" w:sz="4" w:space="0" w:color="F9F9F9"/>
                          <w:left w:val="single" w:sz="7" w:space="0" w:color="DD2D26"/>
                          <w:bottom w:val="single" w:sz="1" w:space="0" w:color="E5E5E5"/>
                          <w:right w:val="single" w:sz="3" w:space="0" w:color="000000"/>
                        </w:tcBorders>
                      </w:tcPr>
                      <w:p w14:paraId="6406937E" w14:textId="77777777" w:rsidR="00462171" w:rsidRDefault="00462171"/>
                    </w:tc>
                  </w:tr>
                  <w:tr w:rsidR="00462171" w14:paraId="02BA9F47" w14:textId="77777777">
                    <w:trPr>
                      <w:trHeight w:hRule="exact" w:val="242"/>
                    </w:trPr>
                    <w:tc>
                      <w:tcPr>
                        <w:tcW w:w="135" w:type="dxa"/>
                        <w:tcBorders>
                          <w:top w:val="single" w:sz="1" w:space="0" w:color="E5E5E5"/>
                          <w:left w:val="single" w:sz="3" w:space="0" w:color="000000"/>
                          <w:bottom w:val="single" w:sz="4" w:space="0" w:color="F9F9F9"/>
                          <w:right w:val="single" w:sz="1" w:space="0" w:color="E5E5E5"/>
                        </w:tcBorders>
                      </w:tcPr>
                      <w:p w14:paraId="3E065CB9" w14:textId="77777777" w:rsidR="00462171" w:rsidRDefault="00462171"/>
                    </w:tc>
                    <w:tc>
                      <w:tcPr>
                        <w:tcW w:w="451" w:type="dxa"/>
                        <w:gridSpan w:val="2"/>
                        <w:tcBorders>
                          <w:top w:val="single" w:sz="1" w:space="0" w:color="E5E5E5"/>
                          <w:left w:val="single" w:sz="1" w:space="0" w:color="E5E5E5"/>
                          <w:bottom w:val="single" w:sz="4" w:space="0" w:color="F9F9F9"/>
                          <w:right w:val="single" w:sz="4" w:space="0" w:color="969696"/>
                        </w:tcBorders>
                      </w:tcPr>
                      <w:p w14:paraId="151FF48F" w14:textId="77777777" w:rsidR="00462171" w:rsidRDefault="00462171"/>
                    </w:tc>
                    <w:tc>
                      <w:tcPr>
                        <w:tcW w:w="451" w:type="dxa"/>
                        <w:gridSpan w:val="2"/>
                        <w:tcBorders>
                          <w:top w:val="single" w:sz="1" w:space="0" w:color="E5E5E5"/>
                          <w:left w:val="single" w:sz="4" w:space="0" w:color="969696"/>
                          <w:bottom w:val="single" w:sz="4" w:space="0" w:color="F9F9F9"/>
                          <w:right w:val="single" w:sz="1" w:space="0" w:color="E5E5E5"/>
                        </w:tcBorders>
                      </w:tcPr>
                      <w:p w14:paraId="05F5D324" w14:textId="77777777" w:rsidR="00462171" w:rsidRDefault="00462171"/>
                    </w:tc>
                    <w:tc>
                      <w:tcPr>
                        <w:tcW w:w="451" w:type="dxa"/>
                        <w:gridSpan w:val="2"/>
                        <w:tcBorders>
                          <w:top w:val="single" w:sz="1" w:space="0" w:color="E5E5E5"/>
                          <w:left w:val="single" w:sz="1" w:space="0" w:color="E5E5E5"/>
                          <w:bottom w:val="single" w:sz="4" w:space="0" w:color="F9F9F9"/>
                          <w:right w:val="single" w:sz="4" w:space="0" w:color="DD2D26"/>
                        </w:tcBorders>
                      </w:tcPr>
                      <w:p w14:paraId="42B1C09A" w14:textId="77777777" w:rsidR="00462171" w:rsidRDefault="00462171"/>
                    </w:tc>
                    <w:tc>
                      <w:tcPr>
                        <w:tcW w:w="226" w:type="dxa"/>
                        <w:tcBorders>
                          <w:top w:val="single" w:sz="1" w:space="0" w:color="E5E5E5"/>
                          <w:left w:val="single" w:sz="4" w:space="0" w:color="DD2D26"/>
                          <w:bottom w:val="single" w:sz="4" w:space="0" w:color="F9F9F9"/>
                          <w:right w:val="single" w:sz="7" w:space="0" w:color="DD2D26"/>
                        </w:tcBorders>
                      </w:tcPr>
                      <w:p w14:paraId="3836BA73" w14:textId="77777777" w:rsidR="00462171" w:rsidRDefault="00462171"/>
                    </w:tc>
                    <w:tc>
                      <w:tcPr>
                        <w:tcW w:w="225" w:type="dxa"/>
                        <w:tcBorders>
                          <w:top w:val="single" w:sz="1" w:space="0" w:color="E5E5E5"/>
                          <w:left w:val="single" w:sz="7" w:space="0" w:color="DD2D26"/>
                          <w:bottom w:val="single" w:sz="4" w:space="0" w:color="F9F9F9"/>
                          <w:right w:val="single" w:sz="7" w:space="0" w:color="DD2D26"/>
                        </w:tcBorders>
                      </w:tcPr>
                      <w:p w14:paraId="269B93D6" w14:textId="77777777" w:rsidR="00462171" w:rsidRDefault="00462171"/>
                    </w:tc>
                    <w:tc>
                      <w:tcPr>
                        <w:tcW w:w="226" w:type="dxa"/>
                        <w:tcBorders>
                          <w:top w:val="single" w:sz="1" w:space="0" w:color="E5E5E5"/>
                          <w:left w:val="single" w:sz="7" w:space="0" w:color="DD2D26"/>
                          <w:bottom w:val="single" w:sz="4" w:space="0" w:color="F9F9F9"/>
                          <w:right w:val="single" w:sz="7" w:space="0" w:color="DD2D26"/>
                        </w:tcBorders>
                      </w:tcPr>
                      <w:p w14:paraId="39834C37" w14:textId="77777777" w:rsidR="00462171" w:rsidRDefault="00462171"/>
                    </w:tc>
                    <w:tc>
                      <w:tcPr>
                        <w:tcW w:w="226" w:type="dxa"/>
                        <w:tcBorders>
                          <w:top w:val="single" w:sz="1" w:space="0" w:color="E5E5E5"/>
                          <w:left w:val="single" w:sz="7" w:space="0" w:color="DD2D26"/>
                          <w:bottom w:val="single" w:sz="4" w:space="0" w:color="F9F9F9"/>
                          <w:right w:val="single" w:sz="7" w:space="0" w:color="DD2D26"/>
                        </w:tcBorders>
                      </w:tcPr>
                      <w:p w14:paraId="7D0F9ACA" w14:textId="77777777" w:rsidR="00462171" w:rsidRDefault="00462171"/>
                    </w:tc>
                    <w:tc>
                      <w:tcPr>
                        <w:tcW w:w="135" w:type="dxa"/>
                        <w:tcBorders>
                          <w:top w:val="single" w:sz="1" w:space="0" w:color="E5E5E5"/>
                          <w:left w:val="single" w:sz="7" w:space="0" w:color="DD2D26"/>
                          <w:bottom w:val="single" w:sz="4" w:space="0" w:color="F9F9F9"/>
                          <w:right w:val="single" w:sz="3" w:space="0" w:color="000000"/>
                        </w:tcBorders>
                      </w:tcPr>
                      <w:p w14:paraId="5AB23C28" w14:textId="77777777" w:rsidR="00462171" w:rsidRDefault="00462171"/>
                    </w:tc>
                  </w:tr>
                  <w:tr w:rsidR="00462171" w14:paraId="3BDC5DEE" w14:textId="77777777">
                    <w:trPr>
                      <w:trHeight w:hRule="exact" w:val="242"/>
                    </w:trPr>
                    <w:tc>
                      <w:tcPr>
                        <w:tcW w:w="135" w:type="dxa"/>
                        <w:tcBorders>
                          <w:top w:val="single" w:sz="4" w:space="0" w:color="F9F9F9"/>
                          <w:left w:val="single" w:sz="3" w:space="0" w:color="000000"/>
                          <w:bottom w:val="single" w:sz="1" w:space="0" w:color="E5E5E5"/>
                          <w:right w:val="single" w:sz="1" w:space="0" w:color="E5E5E5"/>
                        </w:tcBorders>
                      </w:tcPr>
                      <w:p w14:paraId="4C7D2AFA" w14:textId="77777777" w:rsidR="00462171" w:rsidRDefault="00462171"/>
                    </w:tc>
                    <w:tc>
                      <w:tcPr>
                        <w:tcW w:w="451" w:type="dxa"/>
                        <w:gridSpan w:val="2"/>
                        <w:tcBorders>
                          <w:top w:val="single" w:sz="4" w:space="0" w:color="F9F9F9"/>
                          <w:left w:val="single" w:sz="1" w:space="0" w:color="E5E5E5"/>
                          <w:bottom w:val="single" w:sz="1" w:space="0" w:color="E5E5E5"/>
                          <w:right w:val="single" w:sz="1" w:space="0" w:color="E5E5E5"/>
                        </w:tcBorders>
                      </w:tcPr>
                      <w:p w14:paraId="78E69DE6" w14:textId="77777777" w:rsidR="00462171" w:rsidRDefault="00462171"/>
                    </w:tc>
                    <w:tc>
                      <w:tcPr>
                        <w:tcW w:w="451" w:type="dxa"/>
                        <w:gridSpan w:val="2"/>
                        <w:tcBorders>
                          <w:top w:val="single" w:sz="4" w:space="0" w:color="F9F9F9"/>
                          <w:left w:val="single" w:sz="1" w:space="0" w:color="E5E5E5"/>
                          <w:bottom w:val="single" w:sz="1" w:space="0" w:color="E5E5E5"/>
                          <w:right w:val="single" w:sz="1" w:space="0" w:color="E5E5E5"/>
                        </w:tcBorders>
                      </w:tcPr>
                      <w:p w14:paraId="424472AC" w14:textId="77777777" w:rsidR="00462171" w:rsidRDefault="00462171"/>
                    </w:tc>
                    <w:tc>
                      <w:tcPr>
                        <w:tcW w:w="451" w:type="dxa"/>
                        <w:gridSpan w:val="2"/>
                        <w:tcBorders>
                          <w:top w:val="single" w:sz="4" w:space="0" w:color="F9F9F9"/>
                          <w:left w:val="single" w:sz="1" w:space="0" w:color="E5E5E5"/>
                          <w:bottom w:val="single" w:sz="1" w:space="0" w:color="E5E5E5"/>
                          <w:right w:val="single" w:sz="1" w:space="0" w:color="E5E5E5"/>
                        </w:tcBorders>
                      </w:tcPr>
                      <w:p w14:paraId="56EFFC89" w14:textId="77777777" w:rsidR="00462171" w:rsidRDefault="00462171"/>
                    </w:tc>
                    <w:tc>
                      <w:tcPr>
                        <w:tcW w:w="226" w:type="dxa"/>
                        <w:tcBorders>
                          <w:top w:val="single" w:sz="4" w:space="0" w:color="F9F9F9"/>
                          <w:left w:val="single" w:sz="1" w:space="0" w:color="E5E5E5"/>
                          <w:bottom w:val="single" w:sz="1" w:space="0" w:color="E5E5E5"/>
                          <w:right w:val="nil"/>
                        </w:tcBorders>
                      </w:tcPr>
                      <w:p w14:paraId="4FB7FB9F" w14:textId="77777777" w:rsidR="00462171" w:rsidRDefault="00462171"/>
                    </w:tc>
                    <w:tc>
                      <w:tcPr>
                        <w:tcW w:w="225" w:type="dxa"/>
                        <w:tcBorders>
                          <w:top w:val="single" w:sz="4" w:space="0" w:color="F9F9F9"/>
                          <w:left w:val="nil"/>
                          <w:bottom w:val="single" w:sz="1" w:space="0" w:color="E5E5E5"/>
                          <w:right w:val="single" w:sz="4" w:space="0" w:color="DD2D26"/>
                        </w:tcBorders>
                      </w:tcPr>
                      <w:p w14:paraId="603CD328" w14:textId="77777777" w:rsidR="00462171" w:rsidRDefault="00462171"/>
                    </w:tc>
                    <w:tc>
                      <w:tcPr>
                        <w:tcW w:w="226" w:type="dxa"/>
                        <w:tcBorders>
                          <w:top w:val="single" w:sz="4" w:space="0" w:color="F9F9F9"/>
                          <w:left w:val="single" w:sz="4" w:space="0" w:color="DD2D26"/>
                          <w:bottom w:val="single" w:sz="1" w:space="0" w:color="E5E5E5"/>
                          <w:right w:val="single" w:sz="7" w:space="0" w:color="DD2D26"/>
                        </w:tcBorders>
                      </w:tcPr>
                      <w:p w14:paraId="187DA1EA" w14:textId="77777777" w:rsidR="00462171" w:rsidRDefault="00462171"/>
                    </w:tc>
                    <w:tc>
                      <w:tcPr>
                        <w:tcW w:w="226" w:type="dxa"/>
                        <w:tcBorders>
                          <w:top w:val="single" w:sz="4" w:space="0" w:color="F9F9F9"/>
                          <w:left w:val="single" w:sz="7" w:space="0" w:color="DD2D26"/>
                          <w:bottom w:val="single" w:sz="1" w:space="0" w:color="E5E5E5"/>
                          <w:right w:val="single" w:sz="7" w:space="0" w:color="DD2D26"/>
                        </w:tcBorders>
                      </w:tcPr>
                      <w:p w14:paraId="26B95591" w14:textId="77777777" w:rsidR="00462171" w:rsidRDefault="00462171"/>
                    </w:tc>
                    <w:tc>
                      <w:tcPr>
                        <w:tcW w:w="135" w:type="dxa"/>
                        <w:tcBorders>
                          <w:top w:val="single" w:sz="4" w:space="0" w:color="F9F9F9"/>
                          <w:left w:val="single" w:sz="7" w:space="0" w:color="DD2D26"/>
                          <w:bottom w:val="single" w:sz="1" w:space="0" w:color="E5E5E5"/>
                          <w:right w:val="single" w:sz="3" w:space="0" w:color="000000"/>
                        </w:tcBorders>
                      </w:tcPr>
                      <w:p w14:paraId="2F146110" w14:textId="77777777" w:rsidR="00462171" w:rsidRDefault="00462171"/>
                    </w:tc>
                  </w:tr>
                  <w:tr w:rsidR="00462171" w14:paraId="6C31DF4C" w14:textId="77777777">
                    <w:trPr>
                      <w:trHeight w:hRule="exact" w:val="242"/>
                    </w:trPr>
                    <w:tc>
                      <w:tcPr>
                        <w:tcW w:w="135" w:type="dxa"/>
                        <w:tcBorders>
                          <w:top w:val="single" w:sz="1" w:space="0" w:color="E5E5E5"/>
                          <w:left w:val="single" w:sz="3" w:space="0" w:color="000000"/>
                          <w:bottom w:val="single" w:sz="4" w:space="0" w:color="F9F9F9"/>
                          <w:right w:val="single" w:sz="1" w:space="0" w:color="E5E5E5"/>
                        </w:tcBorders>
                      </w:tcPr>
                      <w:p w14:paraId="100C595E" w14:textId="77777777" w:rsidR="00462171" w:rsidRDefault="00462171"/>
                    </w:tc>
                    <w:tc>
                      <w:tcPr>
                        <w:tcW w:w="451" w:type="dxa"/>
                        <w:gridSpan w:val="2"/>
                        <w:tcBorders>
                          <w:top w:val="single" w:sz="1" w:space="0" w:color="E5E5E5"/>
                          <w:left w:val="single" w:sz="1" w:space="0" w:color="E5E5E5"/>
                          <w:bottom w:val="single" w:sz="4" w:space="0" w:color="F9F9F9"/>
                          <w:right w:val="single" w:sz="1" w:space="0" w:color="E5E5E5"/>
                        </w:tcBorders>
                      </w:tcPr>
                      <w:p w14:paraId="44CD1FD3" w14:textId="77777777" w:rsidR="00462171" w:rsidRDefault="00462171"/>
                    </w:tc>
                    <w:tc>
                      <w:tcPr>
                        <w:tcW w:w="451" w:type="dxa"/>
                        <w:gridSpan w:val="2"/>
                        <w:tcBorders>
                          <w:top w:val="single" w:sz="1" w:space="0" w:color="E5E5E5"/>
                          <w:left w:val="single" w:sz="1" w:space="0" w:color="E5E5E5"/>
                          <w:bottom w:val="single" w:sz="4" w:space="0" w:color="F9F9F9"/>
                          <w:right w:val="single" w:sz="1" w:space="0" w:color="E5E5E5"/>
                        </w:tcBorders>
                      </w:tcPr>
                      <w:p w14:paraId="0C4AAFBB" w14:textId="77777777" w:rsidR="00462171" w:rsidRDefault="00462171"/>
                    </w:tc>
                    <w:tc>
                      <w:tcPr>
                        <w:tcW w:w="451" w:type="dxa"/>
                        <w:gridSpan w:val="2"/>
                        <w:tcBorders>
                          <w:top w:val="single" w:sz="1" w:space="0" w:color="E5E5E5"/>
                          <w:left w:val="single" w:sz="1" w:space="0" w:color="E5E5E5"/>
                          <w:bottom w:val="single" w:sz="4" w:space="0" w:color="F9F9F9"/>
                          <w:right w:val="single" w:sz="1" w:space="0" w:color="E5E5E5"/>
                        </w:tcBorders>
                      </w:tcPr>
                      <w:p w14:paraId="284456C0" w14:textId="77777777" w:rsidR="00462171" w:rsidRDefault="00462171"/>
                    </w:tc>
                    <w:tc>
                      <w:tcPr>
                        <w:tcW w:w="451" w:type="dxa"/>
                        <w:gridSpan w:val="2"/>
                        <w:tcBorders>
                          <w:top w:val="single" w:sz="1" w:space="0" w:color="E5E5E5"/>
                          <w:left w:val="single" w:sz="1" w:space="0" w:color="E5E5E5"/>
                          <w:bottom w:val="single" w:sz="4" w:space="0" w:color="F9F9F9"/>
                          <w:right w:val="single" w:sz="1" w:space="0" w:color="E5E5E5"/>
                        </w:tcBorders>
                      </w:tcPr>
                      <w:p w14:paraId="60C0D7F8" w14:textId="77777777" w:rsidR="00462171" w:rsidRDefault="00462171"/>
                    </w:tc>
                    <w:tc>
                      <w:tcPr>
                        <w:tcW w:w="226" w:type="dxa"/>
                        <w:tcBorders>
                          <w:top w:val="single" w:sz="1" w:space="0" w:color="E5E5E5"/>
                          <w:left w:val="single" w:sz="1" w:space="0" w:color="E5E5E5"/>
                          <w:bottom w:val="single" w:sz="4" w:space="0" w:color="F9F9F9"/>
                          <w:right w:val="single" w:sz="4" w:space="0" w:color="DD2D26"/>
                        </w:tcBorders>
                      </w:tcPr>
                      <w:p w14:paraId="612A253A" w14:textId="77777777" w:rsidR="00462171" w:rsidRDefault="00462171"/>
                    </w:tc>
                    <w:tc>
                      <w:tcPr>
                        <w:tcW w:w="226" w:type="dxa"/>
                        <w:tcBorders>
                          <w:top w:val="single" w:sz="1" w:space="0" w:color="E5E5E5"/>
                          <w:left w:val="single" w:sz="4" w:space="0" w:color="DD2D26"/>
                          <w:bottom w:val="single" w:sz="4" w:space="0" w:color="F9F9F9"/>
                          <w:right w:val="single" w:sz="4" w:space="0" w:color="DD2D26"/>
                        </w:tcBorders>
                      </w:tcPr>
                      <w:p w14:paraId="28E2FDA2" w14:textId="77777777" w:rsidR="00462171" w:rsidRDefault="00462171"/>
                    </w:tc>
                    <w:tc>
                      <w:tcPr>
                        <w:tcW w:w="135" w:type="dxa"/>
                        <w:tcBorders>
                          <w:top w:val="single" w:sz="1" w:space="0" w:color="E5E5E5"/>
                          <w:left w:val="single" w:sz="4" w:space="0" w:color="DD2D26"/>
                          <w:bottom w:val="single" w:sz="4" w:space="0" w:color="F9F9F9"/>
                          <w:right w:val="single" w:sz="3" w:space="0" w:color="000000"/>
                        </w:tcBorders>
                      </w:tcPr>
                      <w:p w14:paraId="27290858" w14:textId="77777777" w:rsidR="00462171" w:rsidRDefault="00462171"/>
                    </w:tc>
                  </w:tr>
                  <w:tr w:rsidR="00462171" w14:paraId="38E487B3" w14:textId="77777777">
                    <w:trPr>
                      <w:trHeight w:hRule="exact" w:val="94"/>
                    </w:trPr>
                    <w:tc>
                      <w:tcPr>
                        <w:tcW w:w="135" w:type="dxa"/>
                        <w:tcBorders>
                          <w:top w:val="single" w:sz="4" w:space="0" w:color="F9F9F9"/>
                          <w:left w:val="single" w:sz="3" w:space="0" w:color="000000"/>
                          <w:bottom w:val="single" w:sz="3" w:space="0" w:color="000000"/>
                          <w:right w:val="single" w:sz="1" w:space="0" w:color="E5E5E5"/>
                        </w:tcBorders>
                      </w:tcPr>
                      <w:p w14:paraId="505063D0" w14:textId="77777777" w:rsidR="00462171" w:rsidRDefault="00462171"/>
                    </w:tc>
                    <w:tc>
                      <w:tcPr>
                        <w:tcW w:w="451" w:type="dxa"/>
                        <w:gridSpan w:val="2"/>
                        <w:tcBorders>
                          <w:top w:val="single" w:sz="4" w:space="0" w:color="F9F9F9"/>
                          <w:left w:val="single" w:sz="1" w:space="0" w:color="E5E5E5"/>
                          <w:bottom w:val="single" w:sz="3" w:space="0" w:color="000000"/>
                          <w:right w:val="single" w:sz="1" w:space="0" w:color="E5E5E5"/>
                        </w:tcBorders>
                      </w:tcPr>
                      <w:p w14:paraId="3712107C" w14:textId="77777777" w:rsidR="00462171" w:rsidRDefault="00462171"/>
                    </w:tc>
                    <w:tc>
                      <w:tcPr>
                        <w:tcW w:w="451" w:type="dxa"/>
                        <w:gridSpan w:val="2"/>
                        <w:tcBorders>
                          <w:top w:val="single" w:sz="4" w:space="0" w:color="F9F9F9"/>
                          <w:left w:val="single" w:sz="1" w:space="0" w:color="E5E5E5"/>
                          <w:bottom w:val="single" w:sz="3" w:space="0" w:color="000000"/>
                          <w:right w:val="single" w:sz="1" w:space="0" w:color="E5E5E5"/>
                        </w:tcBorders>
                      </w:tcPr>
                      <w:p w14:paraId="4B0F2A6E" w14:textId="77777777" w:rsidR="00462171" w:rsidRDefault="00462171"/>
                    </w:tc>
                    <w:tc>
                      <w:tcPr>
                        <w:tcW w:w="451" w:type="dxa"/>
                        <w:gridSpan w:val="2"/>
                        <w:tcBorders>
                          <w:top w:val="single" w:sz="4" w:space="0" w:color="F9F9F9"/>
                          <w:left w:val="single" w:sz="1" w:space="0" w:color="E5E5E5"/>
                          <w:bottom w:val="single" w:sz="3" w:space="0" w:color="000000"/>
                          <w:right w:val="single" w:sz="1" w:space="0" w:color="E5E5E5"/>
                        </w:tcBorders>
                      </w:tcPr>
                      <w:p w14:paraId="1FDB9F72" w14:textId="77777777" w:rsidR="00462171" w:rsidRDefault="00462171"/>
                    </w:tc>
                    <w:tc>
                      <w:tcPr>
                        <w:tcW w:w="451" w:type="dxa"/>
                        <w:gridSpan w:val="2"/>
                        <w:tcBorders>
                          <w:top w:val="single" w:sz="4" w:space="0" w:color="F9F9F9"/>
                          <w:left w:val="single" w:sz="1" w:space="0" w:color="E5E5E5"/>
                          <w:bottom w:val="single" w:sz="3" w:space="0" w:color="000000"/>
                          <w:right w:val="single" w:sz="1" w:space="0" w:color="E5E5E5"/>
                        </w:tcBorders>
                      </w:tcPr>
                      <w:p w14:paraId="478097F4" w14:textId="77777777" w:rsidR="00462171" w:rsidRDefault="00462171"/>
                    </w:tc>
                    <w:tc>
                      <w:tcPr>
                        <w:tcW w:w="451" w:type="dxa"/>
                        <w:gridSpan w:val="2"/>
                        <w:tcBorders>
                          <w:top w:val="single" w:sz="4" w:space="0" w:color="F9F9F9"/>
                          <w:left w:val="single" w:sz="1" w:space="0" w:color="E5E5E5"/>
                          <w:bottom w:val="single" w:sz="3" w:space="0" w:color="000000"/>
                          <w:right w:val="single" w:sz="1" w:space="0" w:color="E5E5E5"/>
                        </w:tcBorders>
                      </w:tcPr>
                      <w:p w14:paraId="2B5246AE" w14:textId="77777777" w:rsidR="00462171" w:rsidRDefault="00462171"/>
                    </w:tc>
                    <w:tc>
                      <w:tcPr>
                        <w:tcW w:w="135" w:type="dxa"/>
                        <w:tcBorders>
                          <w:top w:val="single" w:sz="4" w:space="0" w:color="F9F9F9"/>
                          <w:left w:val="single" w:sz="1" w:space="0" w:color="E5E5E5"/>
                          <w:bottom w:val="single" w:sz="3" w:space="0" w:color="000000"/>
                          <w:right w:val="single" w:sz="3" w:space="0" w:color="000000"/>
                        </w:tcBorders>
                      </w:tcPr>
                      <w:p w14:paraId="0E6E4F4A" w14:textId="77777777" w:rsidR="00462171" w:rsidRDefault="00462171"/>
                    </w:tc>
                  </w:tr>
                </w:tbl>
                <w:p w14:paraId="3236B23F" w14:textId="77777777" w:rsidR="00462171" w:rsidRDefault="00462171"/>
              </w:txbxContent>
            </v:textbox>
            <w10:wrap anchorx="page"/>
          </v:shape>
        </w:pict>
      </w:r>
      <w:r>
        <w:pict w14:anchorId="31D6309F">
          <v:shape id="_x0000_s1084" type="#_x0000_t202" style="position:absolute;margin-left:405.55pt;margin-top:-151.65pt;width:126.8pt;height:162.55pt;z-index:-5239;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35"/>
                    <w:gridCol w:w="226"/>
                    <w:gridCol w:w="226"/>
                    <w:gridCol w:w="225"/>
                    <w:gridCol w:w="226"/>
                    <w:gridCol w:w="226"/>
                    <w:gridCol w:w="226"/>
                    <w:gridCol w:w="225"/>
                    <w:gridCol w:w="226"/>
                    <w:gridCol w:w="226"/>
                    <w:gridCol w:w="225"/>
                    <w:gridCol w:w="135"/>
                  </w:tblGrid>
                  <w:tr w:rsidR="00462171" w14:paraId="0D82C3E2" w14:textId="77777777">
                    <w:trPr>
                      <w:trHeight w:hRule="exact" w:val="299"/>
                    </w:trPr>
                    <w:tc>
                      <w:tcPr>
                        <w:tcW w:w="2526" w:type="dxa"/>
                        <w:gridSpan w:val="12"/>
                        <w:tcBorders>
                          <w:top w:val="single" w:sz="1" w:space="0" w:color="7F7F7F"/>
                          <w:left w:val="single" w:sz="1" w:space="0" w:color="7F7F7F"/>
                          <w:bottom w:val="single" w:sz="3" w:space="0" w:color="000000"/>
                          <w:right w:val="single" w:sz="1" w:space="0" w:color="7F7F7F"/>
                        </w:tcBorders>
                        <w:shd w:val="clear" w:color="auto" w:fill="CCCCCC"/>
                      </w:tcPr>
                      <w:p w14:paraId="5E8ACA61" w14:textId="77777777" w:rsidR="00462171" w:rsidRDefault="00462171">
                        <w:pPr>
                          <w:spacing w:before="33"/>
                          <w:ind w:left="413"/>
                          <w:rPr>
                            <w:sz w:val="12"/>
                            <w:szCs w:val="12"/>
                          </w:rPr>
                        </w:pPr>
                        <w:r>
                          <w:rPr>
                            <w:color w:val="191919"/>
                            <w:w w:val="109"/>
                            <w:sz w:val="18"/>
                            <w:szCs w:val="18"/>
                          </w:rPr>
                          <w:t>Cu</w:t>
                        </w:r>
                        <w:r>
                          <w:rPr>
                            <w:color w:val="191919"/>
                            <w:spacing w:val="-5"/>
                            <w:w w:val="109"/>
                            <w:sz w:val="18"/>
                            <w:szCs w:val="18"/>
                          </w:rPr>
                          <w:t>m</w:t>
                        </w:r>
                        <w:r>
                          <w:rPr>
                            <w:color w:val="191919"/>
                            <w:w w:val="109"/>
                            <w:sz w:val="18"/>
                            <w:szCs w:val="18"/>
                          </w:rPr>
                          <w:t>ulati</w:t>
                        </w:r>
                        <w:r>
                          <w:rPr>
                            <w:color w:val="191919"/>
                            <w:spacing w:val="-5"/>
                            <w:w w:val="109"/>
                            <w:sz w:val="18"/>
                            <w:szCs w:val="18"/>
                          </w:rPr>
                          <w:t>v</w:t>
                        </w:r>
                        <w:r>
                          <w:rPr>
                            <w:color w:val="191919"/>
                            <w:w w:val="109"/>
                            <w:sz w:val="18"/>
                            <w:szCs w:val="18"/>
                          </w:rPr>
                          <w:t>e</w:t>
                        </w:r>
                        <w:r>
                          <w:rPr>
                            <w:color w:val="191919"/>
                            <w:spacing w:val="18"/>
                            <w:w w:val="109"/>
                            <w:sz w:val="18"/>
                            <w:szCs w:val="18"/>
                          </w:rPr>
                          <w:t xml:space="preserve"> </w:t>
                        </w:r>
                        <w:r>
                          <w:rPr>
                            <w:color w:val="191919"/>
                            <w:w w:val="106"/>
                            <w:sz w:val="18"/>
                            <w:szCs w:val="18"/>
                          </w:rPr>
                          <w:t>ICSID</w:t>
                        </w:r>
                        <w:r>
                          <w:rPr>
                            <w:color w:val="191919"/>
                            <w:w w:val="142"/>
                            <w:position w:val="-3"/>
                            <w:sz w:val="12"/>
                            <w:szCs w:val="12"/>
                          </w:rPr>
                          <w:t>t</w:t>
                        </w:r>
                        <w:r>
                          <w:rPr>
                            <w:rFonts w:ascii="Segoe UI Symbol" w:eastAsia="Segoe UI Symbol" w:hAnsi="Segoe UI Symbol" w:cs="Segoe UI Symbol"/>
                            <w:color w:val="191919"/>
                            <w:w w:val="124"/>
                            <w:position w:val="-3"/>
                            <w:sz w:val="12"/>
                            <w:szCs w:val="12"/>
                          </w:rPr>
                          <w:t>−</w:t>
                        </w:r>
                        <w:r>
                          <w:rPr>
                            <w:color w:val="191919"/>
                            <w:w w:val="109"/>
                            <w:position w:val="-3"/>
                            <w:sz w:val="12"/>
                            <w:szCs w:val="12"/>
                          </w:rPr>
                          <w:t>1</w:t>
                        </w:r>
                      </w:p>
                    </w:tc>
                  </w:tr>
                  <w:tr w:rsidR="00462171" w14:paraId="643067FD" w14:textId="77777777">
                    <w:trPr>
                      <w:trHeight w:hRule="exact" w:val="415"/>
                    </w:trPr>
                    <w:tc>
                      <w:tcPr>
                        <w:tcW w:w="135" w:type="dxa"/>
                        <w:tcBorders>
                          <w:top w:val="single" w:sz="3" w:space="0" w:color="000000"/>
                          <w:left w:val="single" w:sz="3" w:space="0" w:color="000000"/>
                          <w:bottom w:val="single" w:sz="4" w:space="0" w:color="F9F9F9"/>
                          <w:right w:val="single" w:sz="1" w:space="0" w:color="E5E5E5"/>
                        </w:tcBorders>
                      </w:tcPr>
                      <w:p w14:paraId="6CA16401" w14:textId="77777777" w:rsidR="00462171" w:rsidRDefault="00462171"/>
                    </w:tc>
                    <w:tc>
                      <w:tcPr>
                        <w:tcW w:w="226" w:type="dxa"/>
                        <w:tcBorders>
                          <w:top w:val="single" w:sz="3" w:space="0" w:color="000000"/>
                          <w:left w:val="single" w:sz="1" w:space="0" w:color="E5E5E5"/>
                          <w:bottom w:val="single" w:sz="4" w:space="0" w:color="F9F9F9"/>
                          <w:right w:val="nil"/>
                        </w:tcBorders>
                      </w:tcPr>
                      <w:p w14:paraId="06866F55" w14:textId="77777777" w:rsidR="00462171" w:rsidRDefault="00462171"/>
                    </w:tc>
                    <w:tc>
                      <w:tcPr>
                        <w:tcW w:w="226" w:type="dxa"/>
                        <w:tcBorders>
                          <w:top w:val="single" w:sz="3" w:space="0" w:color="000000"/>
                          <w:left w:val="nil"/>
                          <w:bottom w:val="single" w:sz="4" w:space="0" w:color="F9F9F9"/>
                          <w:right w:val="single" w:sz="1" w:space="0" w:color="E5E5E5"/>
                        </w:tcBorders>
                      </w:tcPr>
                      <w:p w14:paraId="6E69B1D2" w14:textId="77777777" w:rsidR="00462171" w:rsidRDefault="00462171"/>
                    </w:tc>
                    <w:tc>
                      <w:tcPr>
                        <w:tcW w:w="451" w:type="dxa"/>
                        <w:gridSpan w:val="2"/>
                        <w:tcBorders>
                          <w:top w:val="single" w:sz="3" w:space="0" w:color="000000"/>
                          <w:left w:val="single" w:sz="1" w:space="0" w:color="E5E5E5"/>
                          <w:bottom w:val="single" w:sz="4" w:space="0" w:color="F9F9F9"/>
                          <w:right w:val="single" w:sz="1" w:space="0" w:color="E5E5E5"/>
                        </w:tcBorders>
                      </w:tcPr>
                      <w:p w14:paraId="67D7A9FE" w14:textId="77777777" w:rsidR="00462171" w:rsidRDefault="00462171"/>
                    </w:tc>
                    <w:tc>
                      <w:tcPr>
                        <w:tcW w:w="451" w:type="dxa"/>
                        <w:gridSpan w:val="2"/>
                        <w:tcBorders>
                          <w:top w:val="single" w:sz="3" w:space="0" w:color="000000"/>
                          <w:left w:val="single" w:sz="1" w:space="0" w:color="E5E5E5"/>
                          <w:bottom w:val="single" w:sz="4" w:space="0" w:color="F9F9F9"/>
                          <w:right w:val="single" w:sz="1" w:space="0" w:color="E5E5E5"/>
                        </w:tcBorders>
                      </w:tcPr>
                      <w:p w14:paraId="57A153E8" w14:textId="77777777" w:rsidR="00462171" w:rsidRDefault="00462171"/>
                    </w:tc>
                    <w:tc>
                      <w:tcPr>
                        <w:tcW w:w="451" w:type="dxa"/>
                        <w:gridSpan w:val="2"/>
                        <w:tcBorders>
                          <w:top w:val="single" w:sz="3" w:space="0" w:color="000000"/>
                          <w:left w:val="single" w:sz="1" w:space="0" w:color="E5E5E5"/>
                          <w:bottom w:val="single" w:sz="4" w:space="0" w:color="F9F9F9"/>
                          <w:right w:val="single" w:sz="1" w:space="0" w:color="E5E5E5"/>
                        </w:tcBorders>
                      </w:tcPr>
                      <w:p w14:paraId="631CD4EE" w14:textId="77777777" w:rsidR="00462171" w:rsidRDefault="00462171"/>
                    </w:tc>
                    <w:tc>
                      <w:tcPr>
                        <w:tcW w:w="451" w:type="dxa"/>
                        <w:gridSpan w:val="2"/>
                        <w:tcBorders>
                          <w:top w:val="single" w:sz="3" w:space="0" w:color="000000"/>
                          <w:left w:val="single" w:sz="1" w:space="0" w:color="E5E5E5"/>
                          <w:bottom w:val="single" w:sz="4" w:space="0" w:color="F9F9F9"/>
                          <w:right w:val="single" w:sz="1" w:space="0" w:color="E5E5E5"/>
                        </w:tcBorders>
                      </w:tcPr>
                      <w:p w14:paraId="64218CA5" w14:textId="77777777" w:rsidR="00462171" w:rsidRDefault="00462171"/>
                    </w:tc>
                    <w:tc>
                      <w:tcPr>
                        <w:tcW w:w="135" w:type="dxa"/>
                        <w:tcBorders>
                          <w:top w:val="single" w:sz="3" w:space="0" w:color="000000"/>
                          <w:left w:val="single" w:sz="1" w:space="0" w:color="E5E5E5"/>
                          <w:bottom w:val="single" w:sz="4" w:space="0" w:color="F9F9F9"/>
                          <w:right w:val="single" w:sz="3" w:space="0" w:color="000000"/>
                        </w:tcBorders>
                      </w:tcPr>
                      <w:p w14:paraId="761D7C24" w14:textId="77777777" w:rsidR="00462171" w:rsidRDefault="00462171"/>
                    </w:tc>
                  </w:tr>
                  <w:tr w:rsidR="00462171" w14:paraId="4F931376" w14:textId="77777777">
                    <w:trPr>
                      <w:trHeight w:hRule="exact" w:val="151"/>
                    </w:trPr>
                    <w:tc>
                      <w:tcPr>
                        <w:tcW w:w="135" w:type="dxa"/>
                        <w:vMerge w:val="restart"/>
                        <w:tcBorders>
                          <w:top w:val="single" w:sz="4" w:space="0" w:color="F9F9F9"/>
                          <w:left w:val="single" w:sz="3" w:space="0" w:color="000000"/>
                          <w:right w:val="single" w:sz="4" w:space="0" w:color="969696"/>
                        </w:tcBorders>
                      </w:tcPr>
                      <w:p w14:paraId="301238F1" w14:textId="77777777" w:rsidR="00462171" w:rsidRDefault="00462171"/>
                    </w:tc>
                    <w:tc>
                      <w:tcPr>
                        <w:tcW w:w="226" w:type="dxa"/>
                        <w:vMerge w:val="restart"/>
                        <w:tcBorders>
                          <w:top w:val="single" w:sz="4" w:space="0" w:color="F9F9F9"/>
                          <w:left w:val="single" w:sz="4" w:space="0" w:color="969696"/>
                          <w:right w:val="single" w:sz="7" w:space="0" w:color="969696"/>
                        </w:tcBorders>
                      </w:tcPr>
                      <w:p w14:paraId="461F3BD5" w14:textId="77777777" w:rsidR="00462171" w:rsidRDefault="00462171"/>
                    </w:tc>
                    <w:tc>
                      <w:tcPr>
                        <w:tcW w:w="226" w:type="dxa"/>
                        <w:vMerge w:val="restart"/>
                        <w:tcBorders>
                          <w:top w:val="single" w:sz="4" w:space="0" w:color="F9F9F9"/>
                          <w:left w:val="single" w:sz="7" w:space="0" w:color="969696"/>
                          <w:right w:val="single" w:sz="1" w:space="0" w:color="E5E5E5"/>
                        </w:tcBorders>
                      </w:tcPr>
                      <w:p w14:paraId="374742C1" w14:textId="77777777" w:rsidR="00462171" w:rsidRDefault="00462171"/>
                    </w:tc>
                    <w:tc>
                      <w:tcPr>
                        <w:tcW w:w="451" w:type="dxa"/>
                        <w:gridSpan w:val="2"/>
                        <w:tcBorders>
                          <w:top w:val="single" w:sz="4" w:space="0" w:color="F9F9F9"/>
                          <w:left w:val="single" w:sz="1" w:space="0" w:color="E5E5E5"/>
                          <w:bottom w:val="nil"/>
                          <w:right w:val="single" w:sz="1" w:space="0" w:color="E5E5E5"/>
                        </w:tcBorders>
                      </w:tcPr>
                      <w:p w14:paraId="43D8C0ED" w14:textId="77777777" w:rsidR="00462171" w:rsidRDefault="00462171"/>
                    </w:tc>
                    <w:tc>
                      <w:tcPr>
                        <w:tcW w:w="451" w:type="dxa"/>
                        <w:gridSpan w:val="2"/>
                        <w:vMerge w:val="restart"/>
                        <w:tcBorders>
                          <w:top w:val="single" w:sz="4" w:space="0" w:color="F9F9F9"/>
                          <w:left w:val="single" w:sz="1" w:space="0" w:color="E5E5E5"/>
                          <w:right w:val="single" w:sz="1" w:space="0" w:color="E5E5E5"/>
                        </w:tcBorders>
                      </w:tcPr>
                      <w:p w14:paraId="6D6E23A1" w14:textId="77777777" w:rsidR="00462171" w:rsidRDefault="00462171"/>
                    </w:tc>
                    <w:tc>
                      <w:tcPr>
                        <w:tcW w:w="451" w:type="dxa"/>
                        <w:gridSpan w:val="2"/>
                        <w:vMerge w:val="restart"/>
                        <w:tcBorders>
                          <w:top w:val="single" w:sz="4" w:space="0" w:color="F9F9F9"/>
                          <w:left w:val="single" w:sz="1" w:space="0" w:color="E5E5E5"/>
                          <w:right w:val="single" w:sz="1" w:space="0" w:color="E5E5E5"/>
                        </w:tcBorders>
                      </w:tcPr>
                      <w:p w14:paraId="3559C808" w14:textId="77777777" w:rsidR="00462171" w:rsidRDefault="00462171"/>
                    </w:tc>
                    <w:tc>
                      <w:tcPr>
                        <w:tcW w:w="451" w:type="dxa"/>
                        <w:gridSpan w:val="2"/>
                        <w:vMerge w:val="restart"/>
                        <w:tcBorders>
                          <w:top w:val="single" w:sz="4" w:space="0" w:color="F9F9F9"/>
                          <w:left w:val="single" w:sz="1" w:space="0" w:color="E5E5E5"/>
                          <w:right w:val="single" w:sz="1" w:space="0" w:color="E5E5E5"/>
                        </w:tcBorders>
                      </w:tcPr>
                      <w:p w14:paraId="505BAE27" w14:textId="77777777" w:rsidR="00462171" w:rsidRDefault="00462171"/>
                    </w:tc>
                    <w:tc>
                      <w:tcPr>
                        <w:tcW w:w="135" w:type="dxa"/>
                        <w:vMerge w:val="restart"/>
                        <w:tcBorders>
                          <w:top w:val="single" w:sz="4" w:space="0" w:color="F9F9F9"/>
                          <w:left w:val="single" w:sz="1" w:space="0" w:color="E5E5E5"/>
                          <w:right w:val="single" w:sz="3" w:space="0" w:color="000000"/>
                        </w:tcBorders>
                      </w:tcPr>
                      <w:p w14:paraId="6834E070" w14:textId="77777777" w:rsidR="00462171" w:rsidRDefault="00462171"/>
                    </w:tc>
                  </w:tr>
                  <w:tr w:rsidR="00462171" w14:paraId="045EE062" w14:textId="77777777">
                    <w:trPr>
                      <w:trHeight w:hRule="exact" w:val="335"/>
                    </w:trPr>
                    <w:tc>
                      <w:tcPr>
                        <w:tcW w:w="135" w:type="dxa"/>
                        <w:vMerge/>
                        <w:tcBorders>
                          <w:left w:val="single" w:sz="3" w:space="0" w:color="000000"/>
                          <w:bottom w:val="dotted" w:sz="4" w:space="0" w:color="000000"/>
                          <w:right w:val="single" w:sz="4" w:space="0" w:color="969696"/>
                        </w:tcBorders>
                      </w:tcPr>
                      <w:p w14:paraId="585E697C" w14:textId="77777777" w:rsidR="00462171" w:rsidRDefault="00462171"/>
                    </w:tc>
                    <w:tc>
                      <w:tcPr>
                        <w:tcW w:w="226" w:type="dxa"/>
                        <w:vMerge/>
                        <w:tcBorders>
                          <w:left w:val="single" w:sz="4" w:space="0" w:color="969696"/>
                          <w:bottom w:val="dotted" w:sz="4" w:space="0" w:color="000000"/>
                          <w:right w:val="single" w:sz="7" w:space="0" w:color="969696"/>
                        </w:tcBorders>
                      </w:tcPr>
                      <w:p w14:paraId="3901AF29" w14:textId="77777777" w:rsidR="00462171" w:rsidRDefault="00462171"/>
                    </w:tc>
                    <w:tc>
                      <w:tcPr>
                        <w:tcW w:w="226" w:type="dxa"/>
                        <w:vMerge/>
                        <w:tcBorders>
                          <w:left w:val="single" w:sz="7" w:space="0" w:color="969696"/>
                          <w:bottom w:val="dotted" w:sz="4" w:space="0" w:color="000000"/>
                          <w:right w:val="single" w:sz="1" w:space="0" w:color="E5E5E5"/>
                        </w:tcBorders>
                      </w:tcPr>
                      <w:p w14:paraId="10A98E11" w14:textId="77777777" w:rsidR="00462171" w:rsidRDefault="00462171"/>
                    </w:tc>
                    <w:tc>
                      <w:tcPr>
                        <w:tcW w:w="225" w:type="dxa"/>
                        <w:tcBorders>
                          <w:top w:val="nil"/>
                          <w:left w:val="single" w:sz="4" w:space="0" w:color="969696"/>
                          <w:bottom w:val="dotted" w:sz="4" w:space="0" w:color="000000"/>
                          <w:right w:val="single" w:sz="4" w:space="0" w:color="969696"/>
                        </w:tcBorders>
                      </w:tcPr>
                      <w:p w14:paraId="53BBD14E" w14:textId="77777777" w:rsidR="00462171" w:rsidRDefault="00462171"/>
                    </w:tc>
                    <w:tc>
                      <w:tcPr>
                        <w:tcW w:w="226" w:type="dxa"/>
                        <w:tcBorders>
                          <w:top w:val="nil"/>
                          <w:left w:val="single" w:sz="4" w:space="0" w:color="969696"/>
                          <w:bottom w:val="dotted" w:sz="4" w:space="0" w:color="000000"/>
                          <w:right w:val="single" w:sz="1" w:space="0" w:color="E5E5E5"/>
                        </w:tcBorders>
                      </w:tcPr>
                      <w:p w14:paraId="675980D7" w14:textId="77777777" w:rsidR="00462171" w:rsidRDefault="00462171"/>
                    </w:tc>
                    <w:tc>
                      <w:tcPr>
                        <w:tcW w:w="451" w:type="dxa"/>
                        <w:gridSpan w:val="2"/>
                        <w:vMerge/>
                        <w:tcBorders>
                          <w:left w:val="single" w:sz="1" w:space="0" w:color="E5E5E5"/>
                          <w:bottom w:val="dotted" w:sz="4" w:space="0" w:color="000000"/>
                          <w:right w:val="single" w:sz="1" w:space="0" w:color="E5E5E5"/>
                        </w:tcBorders>
                      </w:tcPr>
                      <w:p w14:paraId="6FB09A55" w14:textId="77777777" w:rsidR="00462171" w:rsidRDefault="00462171"/>
                    </w:tc>
                    <w:tc>
                      <w:tcPr>
                        <w:tcW w:w="451" w:type="dxa"/>
                        <w:gridSpan w:val="2"/>
                        <w:vMerge/>
                        <w:tcBorders>
                          <w:left w:val="single" w:sz="1" w:space="0" w:color="E5E5E5"/>
                          <w:bottom w:val="dotted" w:sz="4" w:space="0" w:color="000000"/>
                          <w:right w:val="single" w:sz="1" w:space="0" w:color="E5E5E5"/>
                        </w:tcBorders>
                      </w:tcPr>
                      <w:p w14:paraId="651DB419" w14:textId="77777777" w:rsidR="00462171" w:rsidRDefault="00462171"/>
                    </w:tc>
                    <w:tc>
                      <w:tcPr>
                        <w:tcW w:w="451" w:type="dxa"/>
                        <w:gridSpan w:val="2"/>
                        <w:vMerge/>
                        <w:tcBorders>
                          <w:left w:val="single" w:sz="1" w:space="0" w:color="E5E5E5"/>
                          <w:bottom w:val="dotted" w:sz="4" w:space="0" w:color="000000"/>
                          <w:right w:val="single" w:sz="1" w:space="0" w:color="E5E5E5"/>
                        </w:tcBorders>
                      </w:tcPr>
                      <w:p w14:paraId="3F9321C9" w14:textId="77777777" w:rsidR="00462171" w:rsidRDefault="00462171"/>
                    </w:tc>
                    <w:tc>
                      <w:tcPr>
                        <w:tcW w:w="135" w:type="dxa"/>
                        <w:vMerge/>
                        <w:tcBorders>
                          <w:left w:val="single" w:sz="1" w:space="0" w:color="E5E5E5"/>
                          <w:bottom w:val="dotted" w:sz="4" w:space="0" w:color="000000"/>
                          <w:right w:val="single" w:sz="3" w:space="0" w:color="000000"/>
                        </w:tcBorders>
                      </w:tcPr>
                      <w:p w14:paraId="0A83FBC8" w14:textId="77777777" w:rsidR="00462171" w:rsidRDefault="00462171"/>
                    </w:tc>
                  </w:tr>
                  <w:tr w:rsidR="00462171" w14:paraId="129C78D8" w14:textId="77777777">
                    <w:trPr>
                      <w:trHeight w:hRule="exact" w:val="314"/>
                    </w:trPr>
                    <w:tc>
                      <w:tcPr>
                        <w:tcW w:w="135" w:type="dxa"/>
                        <w:vMerge w:val="restart"/>
                        <w:tcBorders>
                          <w:top w:val="dotted" w:sz="4" w:space="0" w:color="000000"/>
                          <w:left w:val="single" w:sz="3" w:space="0" w:color="000000"/>
                          <w:right w:val="single" w:sz="7" w:space="0" w:color="969696"/>
                        </w:tcBorders>
                      </w:tcPr>
                      <w:p w14:paraId="46D2AFF8" w14:textId="77777777" w:rsidR="00462171" w:rsidRDefault="00462171"/>
                    </w:tc>
                    <w:tc>
                      <w:tcPr>
                        <w:tcW w:w="226" w:type="dxa"/>
                        <w:vMerge w:val="restart"/>
                        <w:tcBorders>
                          <w:top w:val="dotted" w:sz="4" w:space="0" w:color="000000"/>
                          <w:left w:val="single" w:sz="7" w:space="0" w:color="969696"/>
                          <w:right w:val="single" w:sz="7" w:space="0" w:color="969696"/>
                        </w:tcBorders>
                      </w:tcPr>
                      <w:p w14:paraId="1BB5A8EB" w14:textId="77777777" w:rsidR="00462171" w:rsidRDefault="00462171"/>
                    </w:tc>
                    <w:tc>
                      <w:tcPr>
                        <w:tcW w:w="226" w:type="dxa"/>
                        <w:vMerge w:val="restart"/>
                        <w:tcBorders>
                          <w:top w:val="dotted" w:sz="4" w:space="0" w:color="000000"/>
                          <w:left w:val="single" w:sz="7" w:space="0" w:color="969696"/>
                          <w:right w:val="single" w:sz="7" w:space="0" w:color="969696"/>
                        </w:tcBorders>
                      </w:tcPr>
                      <w:p w14:paraId="231E0176" w14:textId="77777777" w:rsidR="00462171" w:rsidRDefault="00462171"/>
                    </w:tc>
                    <w:tc>
                      <w:tcPr>
                        <w:tcW w:w="225" w:type="dxa"/>
                        <w:vMerge w:val="restart"/>
                        <w:tcBorders>
                          <w:top w:val="dotted" w:sz="4" w:space="0" w:color="000000"/>
                          <w:left w:val="single" w:sz="7" w:space="0" w:color="969696"/>
                          <w:right w:val="single" w:sz="7" w:space="0" w:color="969696"/>
                        </w:tcBorders>
                      </w:tcPr>
                      <w:p w14:paraId="512AC749" w14:textId="77777777" w:rsidR="00462171" w:rsidRDefault="00462171"/>
                    </w:tc>
                    <w:tc>
                      <w:tcPr>
                        <w:tcW w:w="226" w:type="dxa"/>
                        <w:vMerge w:val="restart"/>
                        <w:tcBorders>
                          <w:top w:val="dotted" w:sz="4" w:space="0" w:color="000000"/>
                          <w:left w:val="single" w:sz="7" w:space="0" w:color="969696"/>
                          <w:right w:val="single" w:sz="7" w:space="0" w:color="969696"/>
                        </w:tcBorders>
                      </w:tcPr>
                      <w:p w14:paraId="712C16EE" w14:textId="77777777" w:rsidR="00462171" w:rsidRDefault="00462171"/>
                    </w:tc>
                    <w:tc>
                      <w:tcPr>
                        <w:tcW w:w="226" w:type="dxa"/>
                        <w:vMerge w:val="restart"/>
                        <w:tcBorders>
                          <w:top w:val="dotted" w:sz="4" w:space="0" w:color="000000"/>
                          <w:left w:val="single" w:sz="7" w:space="0" w:color="969696"/>
                          <w:right w:val="single" w:sz="4" w:space="0" w:color="DD2D26"/>
                        </w:tcBorders>
                      </w:tcPr>
                      <w:p w14:paraId="43789961" w14:textId="77777777" w:rsidR="00462171" w:rsidRDefault="00462171"/>
                    </w:tc>
                    <w:tc>
                      <w:tcPr>
                        <w:tcW w:w="226" w:type="dxa"/>
                        <w:vMerge w:val="restart"/>
                        <w:tcBorders>
                          <w:top w:val="dotted" w:sz="4" w:space="0" w:color="000000"/>
                          <w:left w:val="single" w:sz="4" w:space="0" w:color="DD2D26"/>
                          <w:right w:val="single" w:sz="1" w:space="0" w:color="E5E5E5"/>
                        </w:tcBorders>
                      </w:tcPr>
                      <w:p w14:paraId="04A0EDE4" w14:textId="77777777" w:rsidR="00462171" w:rsidRDefault="00462171"/>
                    </w:tc>
                    <w:tc>
                      <w:tcPr>
                        <w:tcW w:w="451" w:type="dxa"/>
                        <w:gridSpan w:val="2"/>
                        <w:vMerge w:val="restart"/>
                        <w:tcBorders>
                          <w:top w:val="dotted" w:sz="4" w:space="0" w:color="000000"/>
                          <w:left w:val="single" w:sz="1" w:space="0" w:color="E5E5E5"/>
                          <w:right w:val="single" w:sz="1" w:space="0" w:color="E5E5E5"/>
                        </w:tcBorders>
                      </w:tcPr>
                      <w:p w14:paraId="2CD2FA87" w14:textId="77777777" w:rsidR="00462171" w:rsidRDefault="00462171"/>
                    </w:tc>
                    <w:tc>
                      <w:tcPr>
                        <w:tcW w:w="451" w:type="dxa"/>
                        <w:gridSpan w:val="2"/>
                        <w:tcBorders>
                          <w:top w:val="dotted" w:sz="4" w:space="0" w:color="000000"/>
                          <w:left w:val="single" w:sz="1" w:space="0" w:color="E5E5E5"/>
                          <w:bottom w:val="nil"/>
                          <w:right w:val="single" w:sz="1" w:space="0" w:color="E5E5E5"/>
                        </w:tcBorders>
                      </w:tcPr>
                      <w:p w14:paraId="34E1D773" w14:textId="77777777" w:rsidR="00462171" w:rsidRDefault="00462171"/>
                    </w:tc>
                    <w:tc>
                      <w:tcPr>
                        <w:tcW w:w="135" w:type="dxa"/>
                        <w:vMerge w:val="restart"/>
                        <w:tcBorders>
                          <w:top w:val="dotted" w:sz="4" w:space="0" w:color="000000"/>
                          <w:left w:val="single" w:sz="1" w:space="0" w:color="E5E5E5"/>
                          <w:right w:val="single" w:sz="3" w:space="0" w:color="000000"/>
                        </w:tcBorders>
                      </w:tcPr>
                      <w:p w14:paraId="5713186A" w14:textId="77777777" w:rsidR="00462171" w:rsidRDefault="00462171"/>
                    </w:tc>
                  </w:tr>
                  <w:tr w:rsidR="00462171" w14:paraId="594377B0" w14:textId="77777777">
                    <w:trPr>
                      <w:trHeight w:hRule="exact" w:val="173"/>
                    </w:trPr>
                    <w:tc>
                      <w:tcPr>
                        <w:tcW w:w="135" w:type="dxa"/>
                        <w:vMerge/>
                        <w:tcBorders>
                          <w:left w:val="single" w:sz="3" w:space="0" w:color="000000"/>
                          <w:bottom w:val="single" w:sz="4" w:space="0" w:color="F9F9F9"/>
                          <w:right w:val="single" w:sz="7" w:space="0" w:color="969696"/>
                        </w:tcBorders>
                      </w:tcPr>
                      <w:p w14:paraId="17D4C43F" w14:textId="77777777" w:rsidR="00462171" w:rsidRDefault="00462171"/>
                    </w:tc>
                    <w:tc>
                      <w:tcPr>
                        <w:tcW w:w="226" w:type="dxa"/>
                        <w:vMerge/>
                        <w:tcBorders>
                          <w:left w:val="single" w:sz="7" w:space="0" w:color="969696"/>
                          <w:bottom w:val="single" w:sz="4" w:space="0" w:color="F9F9F9"/>
                          <w:right w:val="single" w:sz="7" w:space="0" w:color="969696"/>
                        </w:tcBorders>
                      </w:tcPr>
                      <w:p w14:paraId="58796D31" w14:textId="77777777" w:rsidR="00462171" w:rsidRDefault="00462171"/>
                    </w:tc>
                    <w:tc>
                      <w:tcPr>
                        <w:tcW w:w="226" w:type="dxa"/>
                        <w:vMerge/>
                        <w:tcBorders>
                          <w:left w:val="single" w:sz="7" w:space="0" w:color="969696"/>
                          <w:bottom w:val="single" w:sz="4" w:space="0" w:color="F9F9F9"/>
                          <w:right w:val="single" w:sz="7" w:space="0" w:color="969696"/>
                        </w:tcBorders>
                      </w:tcPr>
                      <w:p w14:paraId="455ED581" w14:textId="77777777" w:rsidR="00462171" w:rsidRDefault="00462171"/>
                    </w:tc>
                    <w:tc>
                      <w:tcPr>
                        <w:tcW w:w="225" w:type="dxa"/>
                        <w:vMerge/>
                        <w:tcBorders>
                          <w:left w:val="single" w:sz="7" w:space="0" w:color="969696"/>
                          <w:bottom w:val="single" w:sz="4" w:space="0" w:color="F9F9F9"/>
                          <w:right w:val="single" w:sz="7" w:space="0" w:color="969696"/>
                        </w:tcBorders>
                      </w:tcPr>
                      <w:p w14:paraId="6231947F" w14:textId="77777777" w:rsidR="00462171" w:rsidRDefault="00462171"/>
                    </w:tc>
                    <w:tc>
                      <w:tcPr>
                        <w:tcW w:w="226" w:type="dxa"/>
                        <w:vMerge/>
                        <w:tcBorders>
                          <w:left w:val="single" w:sz="7" w:space="0" w:color="969696"/>
                          <w:bottom w:val="single" w:sz="4" w:space="0" w:color="F9F9F9"/>
                          <w:right w:val="single" w:sz="7" w:space="0" w:color="969696"/>
                        </w:tcBorders>
                      </w:tcPr>
                      <w:p w14:paraId="231AB5CA" w14:textId="77777777" w:rsidR="00462171" w:rsidRDefault="00462171"/>
                    </w:tc>
                    <w:tc>
                      <w:tcPr>
                        <w:tcW w:w="226" w:type="dxa"/>
                        <w:vMerge/>
                        <w:tcBorders>
                          <w:left w:val="single" w:sz="7" w:space="0" w:color="969696"/>
                          <w:bottom w:val="single" w:sz="4" w:space="0" w:color="F9F9F9"/>
                          <w:right w:val="single" w:sz="4" w:space="0" w:color="DD2D26"/>
                        </w:tcBorders>
                      </w:tcPr>
                      <w:p w14:paraId="52BCBE34" w14:textId="77777777" w:rsidR="00462171" w:rsidRDefault="00462171"/>
                    </w:tc>
                    <w:tc>
                      <w:tcPr>
                        <w:tcW w:w="226" w:type="dxa"/>
                        <w:vMerge/>
                        <w:tcBorders>
                          <w:left w:val="single" w:sz="4" w:space="0" w:color="DD2D26"/>
                          <w:bottom w:val="single" w:sz="4" w:space="0" w:color="F9F9F9"/>
                          <w:right w:val="single" w:sz="1" w:space="0" w:color="E5E5E5"/>
                        </w:tcBorders>
                      </w:tcPr>
                      <w:p w14:paraId="2DD9B718" w14:textId="77777777" w:rsidR="00462171" w:rsidRDefault="00462171"/>
                    </w:tc>
                    <w:tc>
                      <w:tcPr>
                        <w:tcW w:w="451" w:type="dxa"/>
                        <w:gridSpan w:val="2"/>
                        <w:vMerge/>
                        <w:tcBorders>
                          <w:left w:val="single" w:sz="1" w:space="0" w:color="E5E5E5"/>
                          <w:bottom w:val="single" w:sz="4" w:space="0" w:color="F9F9F9"/>
                          <w:right w:val="single" w:sz="1" w:space="0" w:color="E5E5E5"/>
                        </w:tcBorders>
                      </w:tcPr>
                      <w:p w14:paraId="1451E445" w14:textId="77777777" w:rsidR="00462171" w:rsidRDefault="00462171"/>
                    </w:tc>
                    <w:tc>
                      <w:tcPr>
                        <w:tcW w:w="226" w:type="dxa"/>
                        <w:tcBorders>
                          <w:top w:val="nil"/>
                          <w:left w:val="single" w:sz="4" w:space="0" w:color="DD2D26"/>
                          <w:bottom w:val="single" w:sz="4" w:space="0" w:color="F9F9F9"/>
                          <w:right w:val="single" w:sz="4" w:space="0" w:color="DD2D26"/>
                        </w:tcBorders>
                      </w:tcPr>
                      <w:p w14:paraId="24AEE8A9" w14:textId="77777777" w:rsidR="00462171" w:rsidRDefault="00462171"/>
                    </w:tc>
                    <w:tc>
                      <w:tcPr>
                        <w:tcW w:w="225" w:type="dxa"/>
                        <w:tcBorders>
                          <w:top w:val="nil"/>
                          <w:left w:val="single" w:sz="4" w:space="0" w:color="DD2D26"/>
                          <w:bottom w:val="single" w:sz="4" w:space="0" w:color="F9F9F9"/>
                          <w:right w:val="single" w:sz="1" w:space="0" w:color="E5E5E5"/>
                        </w:tcBorders>
                      </w:tcPr>
                      <w:p w14:paraId="65205AB5" w14:textId="77777777" w:rsidR="00462171" w:rsidRDefault="00462171"/>
                    </w:tc>
                    <w:tc>
                      <w:tcPr>
                        <w:tcW w:w="135" w:type="dxa"/>
                        <w:vMerge/>
                        <w:tcBorders>
                          <w:left w:val="single" w:sz="1" w:space="0" w:color="E5E5E5"/>
                          <w:bottom w:val="single" w:sz="4" w:space="0" w:color="F9F9F9"/>
                          <w:right w:val="single" w:sz="3" w:space="0" w:color="000000"/>
                        </w:tcBorders>
                      </w:tcPr>
                      <w:p w14:paraId="2544BE41" w14:textId="77777777" w:rsidR="00462171" w:rsidRDefault="00462171"/>
                    </w:tc>
                  </w:tr>
                  <w:tr w:rsidR="00462171" w14:paraId="43F7BE12" w14:textId="77777777">
                    <w:trPr>
                      <w:trHeight w:hRule="exact" w:val="486"/>
                    </w:trPr>
                    <w:tc>
                      <w:tcPr>
                        <w:tcW w:w="135" w:type="dxa"/>
                        <w:tcBorders>
                          <w:top w:val="single" w:sz="4" w:space="0" w:color="F9F9F9"/>
                          <w:left w:val="single" w:sz="3" w:space="0" w:color="000000"/>
                          <w:bottom w:val="single" w:sz="1" w:space="0" w:color="E5E5E5"/>
                          <w:right w:val="single" w:sz="7" w:space="0" w:color="969696"/>
                        </w:tcBorders>
                      </w:tcPr>
                      <w:p w14:paraId="0C537DFF" w14:textId="77777777" w:rsidR="00462171" w:rsidRDefault="00462171"/>
                    </w:tc>
                    <w:tc>
                      <w:tcPr>
                        <w:tcW w:w="226" w:type="dxa"/>
                        <w:tcBorders>
                          <w:top w:val="single" w:sz="4" w:space="0" w:color="F9F9F9"/>
                          <w:left w:val="single" w:sz="7" w:space="0" w:color="969696"/>
                          <w:bottom w:val="single" w:sz="1" w:space="0" w:color="E5E5E5"/>
                          <w:right w:val="single" w:sz="7" w:space="0" w:color="969696"/>
                        </w:tcBorders>
                      </w:tcPr>
                      <w:p w14:paraId="7A15580E" w14:textId="77777777" w:rsidR="00462171" w:rsidRDefault="00462171"/>
                    </w:tc>
                    <w:tc>
                      <w:tcPr>
                        <w:tcW w:w="226" w:type="dxa"/>
                        <w:tcBorders>
                          <w:top w:val="single" w:sz="4" w:space="0" w:color="F9F9F9"/>
                          <w:left w:val="single" w:sz="7" w:space="0" w:color="969696"/>
                          <w:bottom w:val="single" w:sz="1" w:space="0" w:color="E5E5E5"/>
                          <w:right w:val="single" w:sz="7" w:space="0" w:color="969696"/>
                        </w:tcBorders>
                      </w:tcPr>
                      <w:p w14:paraId="1FE008AC" w14:textId="77777777" w:rsidR="00462171" w:rsidRDefault="00462171"/>
                    </w:tc>
                    <w:tc>
                      <w:tcPr>
                        <w:tcW w:w="225" w:type="dxa"/>
                        <w:tcBorders>
                          <w:top w:val="single" w:sz="4" w:space="0" w:color="F9F9F9"/>
                          <w:left w:val="single" w:sz="7" w:space="0" w:color="969696"/>
                          <w:bottom w:val="single" w:sz="1" w:space="0" w:color="E5E5E5"/>
                          <w:right w:val="single" w:sz="7" w:space="0" w:color="969696"/>
                        </w:tcBorders>
                      </w:tcPr>
                      <w:p w14:paraId="70B9846D" w14:textId="77777777" w:rsidR="00462171" w:rsidRDefault="00462171"/>
                    </w:tc>
                    <w:tc>
                      <w:tcPr>
                        <w:tcW w:w="226" w:type="dxa"/>
                        <w:tcBorders>
                          <w:top w:val="single" w:sz="4" w:space="0" w:color="F9F9F9"/>
                          <w:left w:val="single" w:sz="7" w:space="0" w:color="969696"/>
                          <w:bottom w:val="single" w:sz="1" w:space="0" w:color="E5E5E5"/>
                          <w:right w:val="single" w:sz="7" w:space="0" w:color="969696"/>
                        </w:tcBorders>
                      </w:tcPr>
                      <w:p w14:paraId="181A308D" w14:textId="77777777" w:rsidR="00462171" w:rsidRDefault="00462171"/>
                    </w:tc>
                    <w:tc>
                      <w:tcPr>
                        <w:tcW w:w="226" w:type="dxa"/>
                        <w:tcBorders>
                          <w:top w:val="single" w:sz="4" w:space="0" w:color="F9F9F9"/>
                          <w:left w:val="single" w:sz="7" w:space="0" w:color="969696"/>
                          <w:bottom w:val="single" w:sz="1" w:space="0" w:color="E5E5E5"/>
                          <w:right w:val="single" w:sz="7" w:space="0" w:color="DD2D26"/>
                        </w:tcBorders>
                      </w:tcPr>
                      <w:p w14:paraId="3FC55AE1" w14:textId="77777777" w:rsidR="00462171" w:rsidRDefault="00462171"/>
                    </w:tc>
                    <w:tc>
                      <w:tcPr>
                        <w:tcW w:w="226" w:type="dxa"/>
                        <w:tcBorders>
                          <w:top w:val="single" w:sz="4" w:space="0" w:color="F9F9F9"/>
                          <w:left w:val="single" w:sz="7" w:space="0" w:color="DD2D26"/>
                          <w:bottom w:val="single" w:sz="1" w:space="0" w:color="E5E5E5"/>
                          <w:right w:val="single" w:sz="7" w:space="0" w:color="DD2D26"/>
                        </w:tcBorders>
                      </w:tcPr>
                      <w:p w14:paraId="113C326C" w14:textId="77777777" w:rsidR="00462171" w:rsidRDefault="00462171"/>
                    </w:tc>
                    <w:tc>
                      <w:tcPr>
                        <w:tcW w:w="225" w:type="dxa"/>
                        <w:tcBorders>
                          <w:top w:val="single" w:sz="4" w:space="0" w:color="F9F9F9"/>
                          <w:left w:val="single" w:sz="7" w:space="0" w:color="DD2D26"/>
                          <w:bottom w:val="single" w:sz="1" w:space="0" w:color="E5E5E5"/>
                          <w:right w:val="single" w:sz="7" w:space="0" w:color="DD2D26"/>
                        </w:tcBorders>
                      </w:tcPr>
                      <w:p w14:paraId="4D67140D" w14:textId="77777777" w:rsidR="00462171" w:rsidRDefault="00462171"/>
                    </w:tc>
                    <w:tc>
                      <w:tcPr>
                        <w:tcW w:w="226" w:type="dxa"/>
                        <w:tcBorders>
                          <w:top w:val="single" w:sz="4" w:space="0" w:color="F9F9F9"/>
                          <w:left w:val="single" w:sz="7" w:space="0" w:color="DD2D26"/>
                          <w:bottom w:val="single" w:sz="1" w:space="0" w:color="E5E5E5"/>
                          <w:right w:val="single" w:sz="7" w:space="0" w:color="DD2D26"/>
                        </w:tcBorders>
                      </w:tcPr>
                      <w:p w14:paraId="0679271E" w14:textId="77777777" w:rsidR="00462171" w:rsidRDefault="00462171"/>
                    </w:tc>
                    <w:tc>
                      <w:tcPr>
                        <w:tcW w:w="226" w:type="dxa"/>
                        <w:tcBorders>
                          <w:top w:val="single" w:sz="4" w:space="0" w:color="F9F9F9"/>
                          <w:left w:val="single" w:sz="7" w:space="0" w:color="DD2D26"/>
                          <w:bottom w:val="single" w:sz="1" w:space="0" w:color="E5E5E5"/>
                          <w:right w:val="single" w:sz="7" w:space="0" w:color="DD2D26"/>
                        </w:tcBorders>
                      </w:tcPr>
                      <w:p w14:paraId="70DE6F0E" w14:textId="77777777" w:rsidR="00462171" w:rsidRDefault="00462171"/>
                    </w:tc>
                    <w:tc>
                      <w:tcPr>
                        <w:tcW w:w="225" w:type="dxa"/>
                        <w:tcBorders>
                          <w:top w:val="single" w:sz="4" w:space="0" w:color="F9F9F9"/>
                          <w:left w:val="single" w:sz="7" w:space="0" w:color="DD2D26"/>
                          <w:bottom w:val="single" w:sz="1" w:space="0" w:color="E5E5E5"/>
                          <w:right w:val="single" w:sz="7" w:space="0" w:color="DD2D26"/>
                        </w:tcBorders>
                      </w:tcPr>
                      <w:p w14:paraId="20575F07" w14:textId="77777777" w:rsidR="00462171" w:rsidRDefault="00462171"/>
                    </w:tc>
                    <w:tc>
                      <w:tcPr>
                        <w:tcW w:w="135" w:type="dxa"/>
                        <w:tcBorders>
                          <w:top w:val="single" w:sz="4" w:space="0" w:color="F9F9F9"/>
                          <w:left w:val="single" w:sz="7" w:space="0" w:color="DD2D26"/>
                          <w:bottom w:val="single" w:sz="1" w:space="0" w:color="E5E5E5"/>
                          <w:right w:val="single" w:sz="3" w:space="0" w:color="000000"/>
                        </w:tcBorders>
                      </w:tcPr>
                      <w:p w14:paraId="52E55B98" w14:textId="77777777" w:rsidR="00462171" w:rsidRDefault="00462171"/>
                    </w:tc>
                  </w:tr>
                  <w:tr w:rsidR="00462171" w14:paraId="7FE18375" w14:textId="77777777">
                    <w:trPr>
                      <w:trHeight w:hRule="exact" w:val="238"/>
                    </w:trPr>
                    <w:tc>
                      <w:tcPr>
                        <w:tcW w:w="135" w:type="dxa"/>
                        <w:vMerge w:val="restart"/>
                        <w:tcBorders>
                          <w:top w:val="single" w:sz="1" w:space="0" w:color="E5E5E5"/>
                          <w:left w:val="single" w:sz="3" w:space="0" w:color="000000"/>
                          <w:right w:val="single" w:sz="1" w:space="0" w:color="E5E5E5"/>
                        </w:tcBorders>
                      </w:tcPr>
                      <w:p w14:paraId="124388F1" w14:textId="77777777" w:rsidR="00462171" w:rsidRDefault="00462171"/>
                    </w:tc>
                    <w:tc>
                      <w:tcPr>
                        <w:tcW w:w="226" w:type="dxa"/>
                        <w:tcBorders>
                          <w:top w:val="single" w:sz="1" w:space="0" w:color="E5E5E5"/>
                          <w:left w:val="single" w:sz="4" w:space="0" w:color="969696"/>
                          <w:bottom w:val="nil"/>
                          <w:right w:val="single" w:sz="4" w:space="0" w:color="969696"/>
                        </w:tcBorders>
                      </w:tcPr>
                      <w:p w14:paraId="43E93535" w14:textId="77777777" w:rsidR="00462171" w:rsidRDefault="00462171"/>
                    </w:tc>
                    <w:tc>
                      <w:tcPr>
                        <w:tcW w:w="226" w:type="dxa"/>
                        <w:tcBorders>
                          <w:top w:val="single" w:sz="1" w:space="0" w:color="E5E5E5"/>
                          <w:left w:val="single" w:sz="4" w:space="0" w:color="969696"/>
                          <w:bottom w:val="nil"/>
                          <w:right w:val="single" w:sz="7" w:space="0" w:color="969696"/>
                        </w:tcBorders>
                      </w:tcPr>
                      <w:p w14:paraId="64AAF9CF" w14:textId="77777777" w:rsidR="00462171" w:rsidRDefault="00462171"/>
                    </w:tc>
                    <w:tc>
                      <w:tcPr>
                        <w:tcW w:w="225" w:type="dxa"/>
                        <w:vMerge w:val="restart"/>
                        <w:tcBorders>
                          <w:top w:val="single" w:sz="1" w:space="0" w:color="E5E5E5"/>
                          <w:left w:val="single" w:sz="7" w:space="0" w:color="969696"/>
                          <w:right w:val="single" w:sz="7" w:space="0" w:color="969696"/>
                        </w:tcBorders>
                      </w:tcPr>
                      <w:p w14:paraId="0E3E65F3" w14:textId="77777777" w:rsidR="00462171" w:rsidRDefault="00462171"/>
                    </w:tc>
                    <w:tc>
                      <w:tcPr>
                        <w:tcW w:w="226" w:type="dxa"/>
                        <w:vMerge w:val="restart"/>
                        <w:tcBorders>
                          <w:top w:val="single" w:sz="1" w:space="0" w:color="E5E5E5"/>
                          <w:left w:val="single" w:sz="7" w:space="0" w:color="969696"/>
                          <w:right w:val="single" w:sz="7" w:space="0" w:color="969696"/>
                        </w:tcBorders>
                      </w:tcPr>
                      <w:p w14:paraId="0AD9D666" w14:textId="77777777" w:rsidR="00462171" w:rsidRDefault="00462171"/>
                    </w:tc>
                    <w:tc>
                      <w:tcPr>
                        <w:tcW w:w="226" w:type="dxa"/>
                        <w:vMerge w:val="restart"/>
                        <w:tcBorders>
                          <w:top w:val="single" w:sz="1" w:space="0" w:color="E5E5E5"/>
                          <w:left w:val="single" w:sz="7" w:space="0" w:color="969696"/>
                          <w:right w:val="single" w:sz="7" w:space="0" w:color="DD2D26"/>
                        </w:tcBorders>
                      </w:tcPr>
                      <w:p w14:paraId="6202C698" w14:textId="77777777" w:rsidR="00462171" w:rsidRDefault="00462171"/>
                    </w:tc>
                    <w:tc>
                      <w:tcPr>
                        <w:tcW w:w="226" w:type="dxa"/>
                        <w:vMerge w:val="restart"/>
                        <w:tcBorders>
                          <w:top w:val="single" w:sz="1" w:space="0" w:color="E5E5E5"/>
                          <w:left w:val="single" w:sz="7" w:space="0" w:color="DD2D26"/>
                          <w:right w:val="single" w:sz="7" w:space="0" w:color="DD2D26"/>
                        </w:tcBorders>
                      </w:tcPr>
                      <w:p w14:paraId="1F899042" w14:textId="77777777" w:rsidR="00462171" w:rsidRDefault="00462171"/>
                    </w:tc>
                    <w:tc>
                      <w:tcPr>
                        <w:tcW w:w="225" w:type="dxa"/>
                        <w:vMerge w:val="restart"/>
                        <w:tcBorders>
                          <w:top w:val="single" w:sz="1" w:space="0" w:color="E5E5E5"/>
                          <w:left w:val="single" w:sz="7" w:space="0" w:color="DD2D26"/>
                          <w:right w:val="single" w:sz="7" w:space="0" w:color="DD2D26"/>
                        </w:tcBorders>
                      </w:tcPr>
                      <w:p w14:paraId="7B70020C" w14:textId="77777777" w:rsidR="00462171" w:rsidRDefault="00462171"/>
                    </w:tc>
                    <w:tc>
                      <w:tcPr>
                        <w:tcW w:w="226" w:type="dxa"/>
                        <w:vMerge w:val="restart"/>
                        <w:tcBorders>
                          <w:top w:val="single" w:sz="1" w:space="0" w:color="E5E5E5"/>
                          <w:left w:val="single" w:sz="7" w:space="0" w:color="DD2D26"/>
                          <w:right w:val="single" w:sz="7" w:space="0" w:color="DD2D26"/>
                        </w:tcBorders>
                      </w:tcPr>
                      <w:p w14:paraId="130B90E8" w14:textId="77777777" w:rsidR="00462171" w:rsidRDefault="00462171"/>
                    </w:tc>
                    <w:tc>
                      <w:tcPr>
                        <w:tcW w:w="226" w:type="dxa"/>
                        <w:vMerge w:val="restart"/>
                        <w:tcBorders>
                          <w:top w:val="single" w:sz="1" w:space="0" w:color="E5E5E5"/>
                          <w:left w:val="single" w:sz="7" w:space="0" w:color="DD2D26"/>
                          <w:right w:val="single" w:sz="7" w:space="0" w:color="DD2D26"/>
                        </w:tcBorders>
                      </w:tcPr>
                      <w:p w14:paraId="3DC2C236" w14:textId="77777777" w:rsidR="00462171" w:rsidRDefault="00462171"/>
                    </w:tc>
                    <w:tc>
                      <w:tcPr>
                        <w:tcW w:w="225" w:type="dxa"/>
                        <w:vMerge w:val="restart"/>
                        <w:tcBorders>
                          <w:top w:val="single" w:sz="1" w:space="0" w:color="E5E5E5"/>
                          <w:left w:val="single" w:sz="7" w:space="0" w:color="DD2D26"/>
                          <w:right w:val="single" w:sz="7" w:space="0" w:color="DD2D26"/>
                        </w:tcBorders>
                      </w:tcPr>
                      <w:p w14:paraId="73A178B7" w14:textId="77777777" w:rsidR="00462171" w:rsidRDefault="00462171"/>
                    </w:tc>
                    <w:tc>
                      <w:tcPr>
                        <w:tcW w:w="135" w:type="dxa"/>
                        <w:vMerge w:val="restart"/>
                        <w:tcBorders>
                          <w:top w:val="single" w:sz="1" w:space="0" w:color="E5E5E5"/>
                          <w:left w:val="single" w:sz="7" w:space="0" w:color="DD2D26"/>
                          <w:right w:val="single" w:sz="3" w:space="0" w:color="000000"/>
                        </w:tcBorders>
                      </w:tcPr>
                      <w:p w14:paraId="14A1024A" w14:textId="77777777" w:rsidR="00462171" w:rsidRDefault="00462171"/>
                    </w:tc>
                  </w:tr>
                  <w:tr w:rsidR="00462171" w14:paraId="643920C0" w14:textId="77777777">
                    <w:trPr>
                      <w:trHeight w:hRule="exact" w:val="248"/>
                    </w:trPr>
                    <w:tc>
                      <w:tcPr>
                        <w:tcW w:w="135" w:type="dxa"/>
                        <w:vMerge/>
                        <w:tcBorders>
                          <w:left w:val="single" w:sz="3" w:space="0" w:color="000000"/>
                          <w:bottom w:val="single" w:sz="4" w:space="0" w:color="F9F9F9"/>
                          <w:right w:val="single" w:sz="1" w:space="0" w:color="E5E5E5"/>
                        </w:tcBorders>
                      </w:tcPr>
                      <w:p w14:paraId="097D10A6" w14:textId="77777777" w:rsidR="00462171" w:rsidRDefault="00462171"/>
                    </w:tc>
                    <w:tc>
                      <w:tcPr>
                        <w:tcW w:w="451" w:type="dxa"/>
                        <w:gridSpan w:val="2"/>
                        <w:tcBorders>
                          <w:top w:val="nil"/>
                          <w:left w:val="single" w:sz="1" w:space="0" w:color="E5E5E5"/>
                          <w:bottom w:val="single" w:sz="4" w:space="0" w:color="F9F9F9"/>
                          <w:right w:val="single" w:sz="7" w:space="0" w:color="969696"/>
                        </w:tcBorders>
                      </w:tcPr>
                      <w:p w14:paraId="1DF46E93" w14:textId="77777777" w:rsidR="00462171" w:rsidRDefault="00462171"/>
                    </w:tc>
                    <w:tc>
                      <w:tcPr>
                        <w:tcW w:w="225" w:type="dxa"/>
                        <w:vMerge/>
                        <w:tcBorders>
                          <w:left w:val="single" w:sz="7" w:space="0" w:color="969696"/>
                          <w:bottom w:val="single" w:sz="4" w:space="0" w:color="F9F9F9"/>
                          <w:right w:val="single" w:sz="7" w:space="0" w:color="969696"/>
                        </w:tcBorders>
                      </w:tcPr>
                      <w:p w14:paraId="4542AEB5" w14:textId="77777777" w:rsidR="00462171" w:rsidRDefault="00462171"/>
                    </w:tc>
                    <w:tc>
                      <w:tcPr>
                        <w:tcW w:w="226" w:type="dxa"/>
                        <w:vMerge/>
                        <w:tcBorders>
                          <w:left w:val="single" w:sz="7" w:space="0" w:color="969696"/>
                          <w:bottom w:val="single" w:sz="4" w:space="0" w:color="F9F9F9"/>
                          <w:right w:val="single" w:sz="7" w:space="0" w:color="969696"/>
                        </w:tcBorders>
                      </w:tcPr>
                      <w:p w14:paraId="2A351D2A" w14:textId="77777777" w:rsidR="00462171" w:rsidRDefault="00462171"/>
                    </w:tc>
                    <w:tc>
                      <w:tcPr>
                        <w:tcW w:w="226" w:type="dxa"/>
                        <w:vMerge/>
                        <w:tcBorders>
                          <w:left w:val="single" w:sz="7" w:space="0" w:color="969696"/>
                          <w:bottom w:val="single" w:sz="4" w:space="0" w:color="F9F9F9"/>
                          <w:right w:val="single" w:sz="7" w:space="0" w:color="DD2D26"/>
                        </w:tcBorders>
                      </w:tcPr>
                      <w:p w14:paraId="52AC8BB4" w14:textId="77777777" w:rsidR="00462171" w:rsidRDefault="00462171"/>
                    </w:tc>
                    <w:tc>
                      <w:tcPr>
                        <w:tcW w:w="226" w:type="dxa"/>
                        <w:vMerge/>
                        <w:tcBorders>
                          <w:left w:val="single" w:sz="7" w:space="0" w:color="DD2D26"/>
                          <w:bottom w:val="single" w:sz="4" w:space="0" w:color="F9F9F9"/>
                          <w:right w:val="single" w:sz="7" w:space="0" w:color="DD2D26"/>
                        </w:tcBorders>
                      </w:tcPr>
                      <w:p w14:paraId="4078621D" w14:textId="77777777" w:rsidR="00462171" w:rsidRDefault="00462171"/>
                    </w:tc>
                    <w:tc>
                      <w:tcPr>
                        <w:tcW w:w="225" w:type="dxa"/>
                        <w:vMerge/>
                        <w:tcBorders>
                          <w:left w:val="single" w:sz="7" w:space="0" w:color="DD2D26"/>
                          <w:bottom w:val="single" w:sz="4" w:space="0" w:color="F9F9F9"/>
                          <w:right w:val="single" w:sz="7" w:space="0" w:color="DD2D26"/>
                        </w:tcBorders>
                      </w:tcPr>
                      <w:p w14:paraId="6558D7B0" w14:textId="77777777" w:rsidR="00462171" w:rsidRDefault="00462171"/>
                    </w:tc>
                    <w:tc>
                      <w:tcPr>
                        <w:tcW w:w="226" w:type="dxa"/>
                        <w:vMerge/>
                        <w:tcBorders>
                          <w:left w:val="single" w:sz="7" w:space="0" w:color="DD2D26"/>
                          <w:bottom w:val="single" w:sz="4" w:space="0" w:color="F9F9F9"/>
                          <w:right w:val="single" w:sz="7" w:space="0" w:color="DD2D26"/>
                        </w:tcBorders>
                      </w:tcPr>
                      <w:p w14:paraId="1C575D05" w14:textId="77777777" w:rsidR="00462171" w:rsidRDefault="00462171"/>
                    </w:tc>
                    <w:tc>
                      <w:tcPr>
                        <w:tcW w:w="226" w:type="dxa"/>
                        <w:vMerge/>
                        <w:tcBorders>
                          <w:left w:val="single" w:sz="7" w:space="0" w:color="DD2D26"/>
                          <w:bottom w:val="single" w:sz="4" w:space="0" w:color="F9F9F9"/>
                          <w:right w:val="single" w:sz="7" w:space="0" w:color="DD2D26"/>
                        </w:tcBorders>
                      </w:tcPr>
                      <w:p w14:paraId="5E9859BD" w14:textId="77777777" w:rsidR="00462171" w:rsidRDefault="00462171"/>
                    </w:tc>
                    <w:tc>
                      <w:tcPr>
                        <w:tcW w:w="225" w:type="dxa"/>
                        <w:vMerge/>
                        <w:tcBorders>
                          <w:left w:val="single" w:sz="7" w:space="0" w:color="DD2D26"/>
                          <w:bottom w:val="single" w:sz="4" w:space="0" w:color="F9F9F9"/>
                          <w:right w:val="single" w:sz="7" w:space="0" w:color="DD2D26"/>
                        </w:tcBorders>
                      </w:tcPr>
                      <w:p w14:paraId="15B78819" w14:textId="77777777" w:rsidR="00462171" w:rsidRDefault="00462171"/>
                    </w:tc>
                    <w:tc>
                      <w:tcPr>
                        <w:tcW w:w="135" w:type="dxa"/>
                        <w:vMerge/>
                        <w:tcBorders>
                          <w:left w:val="single" w:sz="7" w:space="0" w:color="DD2D26"/>
                          <w:bottom w:val="single" w:sz="4" w:space="0" w:color="F9F9F9"/>
                          <w:right w:val="single" w:sz="3" w:space="0" w:color="000000"/>
                        </w:tcBorders>
                      </w:tcPr>
                      <w:p w14:paraId="3CECD1CB" w14:textId="77777777" w:rsidR="00462171" w:rsidRDefault="00462171"/>
                    </w:tc>
                  </w:tr>
                  <w:tr w:rsidR="00462171" w14:paraId="66213130" w14:textId="77777777">
                    <w:trPr>
                      <w:trHeight w:hRule="exact" w:val="486"/>
                    </w:trPr>
                    <w:tc>
                      <w:tcPr>
                        <w:tcW w:w="135" w:type="dxa"/>
                        <w:tcBorders>
                          <w:top w:val="single" w:sz="4" w:space="0" w:color="F9F9F9"/>
                          <w:left w:val="single" w:sz="3" w:space="0" w:color="000000"/>
                          <w:bottom w:val="single" w:sz="1" w:space="0" w:color="E5E5E5"/>
                          <w:right w:val="single" w:sz="1" w:space="0" w:color="E5E5E5"/>
                        </w:tcBorders>
                      </w:tcPr>
                      <w:p w14:paraId="7EAA54F1" w14:textId="77777777" w:rsidR="00462171" w:rsidRDefault="00462171"/>
                    </w:tc>
                    <w:tc>
                      <w:tcPr>
                        <w:tcW w:w="451" w:type="dxa"/>
                        <w:gridSpan w:val="2"/>
                        <w:tcBorders>
                          <w:top w:val="single" w:sz="4" w:space="0" w:color="F9F9F9"/>
                          <w:left w:val="single" w:sz="1" w:space="0" w:color="E5E5E5"/>
                          <w:bottom w:val="single" w:sz="1" w:space="0" w:color="E5E5E5"/>
                          <w:right w:val="single" w:sz="1" w:space="0" w:color="E5E5E5"/>
                        </w:tcBorders>
                      </w:tcPr>
                      <w:p w14:paraId="678990AB" w14:textId="77777777" w:rsidR="00462171" w:rsidRDefault="00462171"/>
                    </w:tc>
                    <w:tc>
                      <w:tcPr>
                        <w:tcW w:w="451" w:type="dxa"/>
                        <w:gridSpan w:val="2"/>
                        <w:tcBorders>
                          <w:top w:val="single" w:sz="4" w:space="0" w:color="F9F9F9"/>
                          <w:left w:val="single" w:sz="1" w:space="0" w:color="E5E5E5"/>
                          <w:bottom w:val="single" w:sz="1" w:space="0" w:color="E5E5E5"/>
                          <w:right w:val="single" w:sz="1" w:space="0" w:color="E5E5E5"/>
                        </w:tcBorders>
                      </w:tcPr>
                      <w:p w14:paraId="237FD859" w14:textId="77777777" w:rsidR="00462171" w:rsidRDefault="00462171"/>
                    </w:tc>
                    <w:tc>
                      <w:tcPr>
                        <w:tcW w:w="451" w:type="dxa"/>
                        <w:gridSpan w:val="2"/>
                        <w:tcBorders>
                          <w:top w:val="single" w:sz="4" w:space="0" w:color="F9F9F9"/>
                          <w:left w:val="single" w:sz="1" w:space="0" w:color="E5E5E5"/>
                          <w:bottom w:val="single" w:sz="1" w:space="0" w:color="E5E5E5"/>
                          <w:right w:val="single" w:sz="1" w:space="0" w:color="E5E5E5"/>
                        </w:tcBorders>
                      </w:tcPr>
                      <w:p w14:paraId="7A9B9B35" w14:textId="77777777" w:rsidR="00462171" w:rsidRDefault="00462171"/>
                    </w:tc>
                    <w:tc>
                      <w:tcPr>
                        <w:tcW w:w="225" w:type="dxa"/>
                        <w:tcBorders>
                          <w:top w:val="single" w:sz="4" w:space="0" w:color="F9F9F9"/>
                          <w:left w:val="single" w:sz="1" w:space="0" w:color="E5E5E5"/>
                          <w:bottom w:val="single" w:sz="1" w:space="0" w:color="E5E5E5"/>
                          <w:right w:val="single" w:sz="4" w:space="0" w:color="DD2D26"/>
                        </w:tcBorders>
                      </w:tcPr>
                      <w:p w14:paraId="3E9E2808" w14:textId="77777777" w:rsidR="00462171" w:rsidRDefault="00462171"/>
                    </w:tc>
                    <w:tc>
                      <w:tcPr>
                        <w:tcW w:w="226" w:type="dxa"/>
                        <w:tcBorders>
                          <w:top w:val="single" w:sz="4" w:space="0" w:color="F9F9F9"/>
                          <w:left w:val="single" w:sz="4" w:space="0" w:color="DD2D26"/>
                          <w:bottom w:val="single" w:sz="1" w:space="0" w:color="E5E5E5"/>
                          <w:right w:val="single" w:sz="4" w:space="0" w:color="DD2D26"/>
                        </w:tcBorders>
                      </w:tcPr>
                      <w:p w14:paraId="54728469" w14:textId="77777777" w:rsidR="00462171" w:rsidRDefault="00462171"/>
                    </w:tc>
                    <w:tc>
                      <w:tcPr>
                        <w:tcW w:w="226" w:type="dxa"/>
                        <w:tcBorders>
                          <w:top w:val="single" w:sz="4" w:space="0" w:color="F9F9F9"/>
                          <w:left w:val="single" w:sz="4" w:space="0" w:color="DD2D26"/>
                          <w:bottom w:val="single" w:sz="1" w:space="0" w:color="E5E5E5"/>
                          <w:right w:val="single" w:sz="4" w:space="0" w:color="DD2D26"/>
                        </w:tcBorders>
                      </w:tcPr>
                      <w:p w14:paraId="484E9140" w14:textId="77777777" w:rsidR="00462171" w:rsidRDefault="00462171"/>
                    </w:tc>
                    <w:tc>
                      <w:tcPr>
                        <w:tcW w:w="225" w:type="dxa"/>
                        <w:tcBorders>
                          <w:top w:val="single" w:sz="4" w:space="0" w:color="F9F9F9"/>
                          <w:left w:val="single" w:sz="4" w:space="0" w:color="DD2D26"/>
                          <w:bottom w:val="single" w:sz="1" w:space="0" w:color="E5E5E5"/>
                          <w:right w:val="single" w:sz="4" w:space="0" w:color="DD2D26"/>
                        </w:tcBorders>
                      </w:tcPr>
                      <w:p w14:paraId="09272DAE" w14:textId="77777777" w:rsidR="00462171" w:rsidRDefault="00462171"/>
                    </w:tc>
                    <w:tc>
                      <w:tcPr>
                        <w:tcW w:w="135" w:type="dxa"/>
                        <w:tcBorders>
                          <w:top w:val="single" w:sz="4" w:space="0" w:color="F9F9F9"/>
                          <w:left w:val="single" w:sz="4" w:space="0" w:color="DD2D26"/>
                          <w:bottom w:val="single" w:sz="1" w:space="0" w:color="E5E5E5"/>
                          <w:right w:val="single" w:sz="3" w:space="0" w:color="000000"/>
                        </w:tcBorders>
                      </w:tcPr>
                      <w:p w14:paraId="3F100F21" w14:textId="77777777" w:rsidR="00462171" w:rsidRDefault="00462171"/>
                    </w:tc>
                  </w:tr>
                  <w:tr w:rsidR="00462171" w14:paraId="679EC88C" w14:textId="77777777">
                    <w:trPr>
                      <w:trHeight w:hRule="exact" w:val="99"/>
                    </w:trPr>
                    <w:tc>
                      <w:tcPr>
                        <w:tcW w:w="135" w:type="dxa"/>
                        <w:tcBorders>
                          <w:top w:val="single" w:sz="1" w:space="0" w:color="E5E5E5"/>
                          <w:left w:val="single" w:sz="3" w:space="0" w:color="000000"/>
                          <w:bottom w:val="single" w:sz="3" w:space="0" w:color="000000"/>
                          <w:right w:val="single" w:sz="1" w:space="0" w:color="E5E5E5"/>
                        </w:tcBorders>
                      </w:tcPr>
                      <w:p w14:paraId="2268F43A" w14:textId="77777777" w:rsidR="00462171" w:rsidRDefault="00462171"/>
                    </w:tc>
                    <w:tc>
                      <w:tcPr>
                        <w:tcW w:w="451" w:type="dxa"/>
                        <w:gridSpan w:val="2"/>
                        <w:tcBorders>
                          <w:top w:val="single" w:sz="1" w:space="0" w:color="E5E5E5"/>
                          <w:left w:val="single" w:sz="1" w:space="0" w:color="E5E5E5"/>
                          <w:bottom w:val="single" w:sz="3" w:space="0" w:color="000000"/>
                          <w:right w:val="single" w:sz="1" w:space="0" w:color="E5E5E5"/>
                        </w:tcBorders>
                      </w:tcPr>
                      <w:p w14:paraId="2F6E1D3A" w14:textId="77777777" w:rsidR="00462171" w:rsidRDefault="00462171"/>
                    </w:tc>
                    <w:tc>
                      <w:tcPr>
                        <w:tcW w:w="451" w:type="dxa"/>
                        <w:gridSpan w:val="2"/>
                        <w:tcBorders>
                          <w:top w:val="single" w:sz="1" w:space="0" w:color="E5E5E5"/>
                          <w:left w:val="single" w:sz="1" w:space="0" w:color="E5E5E5"/>
                          <w:bottom w:val="single" w:sz="3" w:space="0" w:color="000000"/>
                          <w:right w:val="single" w:sz="1" w:space="0" w:color="E5E5E5"/>
                        </w:tcBorders>
                      </w:tcPr>
                      <w:p w14:paraId="2E6410D7" w14:textId="77777777" w:rsidR="00462171" w:rsidRDefault="00462171"/>
                    </w:tc>
                    <w:tc>
                      <w:tcPr>
                        <w:tcW w:w="451" w:type="dxa"/>
                        <w:gridSpan w:val="2"/>
                        <w:tcBorders>
                          <w:top w:val="single" w:sz="1" w:space="0" w:color="E5E5E5"/>
                          <w:left w:val="single" w:sz="1" w:space="0" w:color="E5E5E5"/>
                          <w:bottom w:val="single" w:sz="3" w:space="0" w:color="000000"/>
                          <w:right w:val="single" w:sz="1" w:space="0" w:color="E5E5E5"/>
                        </w:tcBorders>
                      </w:tcPr>
                      <w:p w14:paraId="4FE6C89E" w14:textId="77777777" w:rsidR="00462171" w:rsidRDefault="00462171"/>
                    </w:tc>
                    <w:tc>
                      <w:tcPr>
                        <w:tcW w:w="451" w:type="dxa"/>
                        <w:gridSpan w:val="2"/>
                        <w:tcBorders>
                          <w:top w:val="single" w:sz="1" w:space="0" w:color="E5E5E5"/>
                          <w:left w:val="single" w:sz="1" w:space="0" w:color="E5E5E5"/>
                          <w:bottom w:val="single" w:sz="3" w:space="0" w:color="000000"/>
                          <w:right w:val="single" w:sz="1" w:space="0" w:color="E5E5E5"/>
                        </w:tcBorders>
                      </w:tcPr>
                      <w:p w14:paraId="63AB3E4C" w14:textId="77777777" w:rsidR="00462171" w:rsidRDefault="00462171"/>
                    </w:tc>
                    <w:tc>
                      <w:tcPr>
                        <w:tcW w:w="451" w:type="dxa"/>
                        <w:gridSpan w:val="2"/>
                        <w:tcBorders>
                          <w:top w:val="single" w:sz="1" w:space="0" w:color="E5E5E5"/>
                          <w:left w:val="single" w:sz="1" w:space="0" w:color="E5E5E5"/>
                          <w:bottom w:val="single" w:sz="3" w:space="0" w:color="000000"/>
                          <w:right w:val="single" w:sz="1" w:space="0" w:color="E5E5E5"/>
                        </w:tcBorders>
                      </w:tcPr>
                      <w:p w14:paraId="3B81CED7" w14:textId="77777777" w:rsidR="00462171" w:rsidRDefault="00462171"/>
                    </w:tc>
                    <w:tc>
                      <w:tcPr>
                        <w:tcW w:w="135" w:type="dxa"/>
                        <w:tcBorders>
                          <w:top w:val="single" w:sz="1" w:space="0" w:color="E5E5E5"/>
                          <w:left w:val="single" w:sz="1" w:space="0" w:color="E5E5E5"/>
                          <w:bottom w:val="single" w:sz="3" w:space="0" w:color="000000"/>
                          <w:right w:val="single" w:sz="3" w:space="0" w:color="000000"/>
                        </w:tcBorders>
                      </w:tcPr>
                      <w:p w14:paraId="7DE8D0CA" w14:textId="77777777" w:rsidR="00462171" w:rsidRDefault="00462171"/>
                    </w:tc>
                  </w:tr>
                </w:tbl>
                <w:p w14:paraId="518083BE" w14:textId="77777777" w:rsidR="00462171" w:rsidRDefault="00462171"/>
              </w:txbxContent>
            </v:textbox>
            <w10:wrap anchorx="page"/>
          </v:shape>
        </w:pict>
      </w:r>
      <w:r>
        <w:pict w14:anchorId="011406AD">
          <v:shape id="_x0000_s1083" type="#_x0000_t136" style="position:absolute;margin-left:325.3pt;margin-top:12.55pt;width:18.1pt;height:9.25pt;rotation:315;z-index:-5234;mso-position-horizontal-relative:page" fillcolor="black" stroked="f">
            <o:extrusion v:ext="view" autorotationcenter="t"/>
            <v:textpath style="font-family:&quot;&amp;quot&quot;;font-size:9pt;v-text-kern:t;mso-text-shadow:auto" string="2006"/>
            <w10:wrap anchorx="page"/>
          </v:shape>
        </w:pict>
      </w:r>
      <w:r>
        <w:pict w14:anchorId="7850D630">
          <v:shape id="_x0000_s1082" type="#_x0000_t136" style="position:absolute;margin-left:347.9pt;margin-top:12.55pt;width:18.1pt;height:9.25pt;rotation:315;z-index:-5233;mso-position-horizontal-relative:page" fillcolor="black" stroked="f">
            <o:extrusion v:ext="view" autorotationcenter="t"/>
            <v:textpath style="font-family:&quot;&amp;quot&quot;;font-size:9pt;v-text-kern:t;mso-text-shadow:auto" string="2008"/>
            <w10:wrap anchorx="page"/>
          </v:shape>
        </w:pict>
      </w:r>
      <w:r>
        <w:pict w14:anchorId="5035EA3F">
          <v:shape id="_x0000_s1081" type="#_x0000_t136" style="position:absolute;margin-left:370.45pt;margin-top:12.55pt;width:18.1pt;height:9.25pt;rotation:315;z-index:-5232;mso-position-horizontal-relative:page" fillcolor="black" stroked="f">
            <o:extrusion v:ext="view" autorotationcenter="t"/>
            <v:textpath style="font-family:&quot;&amp;quot&quot;;font-size:9pt;v-text-kern:t;mso-text-shadow:auto" string="2010"/>
            <w10:wrap anchorx="page"/>
          </v:shape>
        </w:pict>
      </w:r>
      <w:r>
        <w:pict w14:anchorId="3F684D2D">
          <v:shape id="_x0000_s1080" type="#_x0000_t136" style="position:absolute;margin-left:405.55pt;margin-top:12.55pt;width:18.1pt;height:9.25pt;rotation:315;z-index:-5231;mso-position-horizontal-relative:page" fillcolor="black" stroked="f">
            <o:extrusion v:ext="view" autorotationcenter="t"/>
            <v:textpath style="font-family:&quot;&amp;quot&quot;;font-size:9pt;v-text-kern:t;mso-text-shadow:auto" string="2000"/>
            <w10:wrap anchorx="page"/>
          </v:shape>
        </w:pict>
      </w:r>
      <w:r>
        <w:pict w14:anchorId="1F658C78">
          <v:shape id="_x0000_s1079" type="#_x0000_t136" style="position:absolute;margin-left:428.1pt;margin-top:12.55pt;width:18.1pt;height:9.25pt;rotation:315;z-index:-5230;mso-position-horizontal-relative:page" fillcolor="black" stroked="f">
            <o:extrusion v:ext="view" autorotationcenter="t"/>
            <v:textpath style="font-family:&quot;&amp;quot&quot;;font-size:9pt;v-text-kern:t;mso-text-shadow:auto" string="2002"/>
            <w10:wrap anchorx="page"/>
          </v:shape>
        </w:pict>
      </w:r>
      <w:r>
        <w:pict w14:anchorId="15CA9843">
          <v:shape id="_x0000_s1078" type="#_x0000_t136" style="position:absolute;margin-left:450.7pt;margin-top:12.55pt;width:18.1pt;height:9.25pt;rotation:315;z-index:-5229;mso-position-horizontal-relative:page" fillcolor="black" stroked="f">
            <o:extrusion v:ext="view" autorotationcenter="t"/>
            <v:textpath style="font-family:&quot;&amp;quot&quot;;font-size:9pt;v-text-kern:t;mso-text-shadow:auto" string="2004"/>
            <w10:wrap anchorx="page"/>
          </v:shape>
        </w:pict>
      </w:r>
      <w:r>
        <w:pict w14:anchorId="183FEC74">
          <v:shape id="_x0000_s1077" type="#_x0000_t136" style="position:absolute;margin-left:473.25pt;margin-top:12.55pt;width:18.1pt;height:9.25pt;rotation:315;z-index:-5228;mso-position-horizontal-relative:page" fillcolor="black" stroked="f">
            <o:extrusion v:ext="view" autorotationcenter="t"/>
            <v:textpath style="font-family:&quot;&amp;quot&quot;;font-size:9pt;v-text-kern:t;mso-text-shadow:auto" string="2006"/>
            <w10:wrap anchorx="page"/>
          </v:shape>
        </w:pict>
      </w:r>
      <w:r>
        <w:pict w14:anchorId="675ED4C3">
          <v:shape id="_x0000_s1076" type="#_x0000_t136" style="position:absolute;margin-left:495.8pt;margin-top:12.55pt;width:18.1pt;height:9.25pt;rotation:315;z-index:-5227;mso-position-horizontal-relative:page" fillcolor="black" stroked="f">
            <o:extrusion v:ext="view" autorotationcenter="t"/>
            <v:textpath style="font-family:&quot;&amp;quot&quot;;font-size:9pt;v-text-kern:t;mso-text-shadow:auto" string="2008"/>
            <w10:wrap anchorx="page"/>
          </v:shape>
        </w:pict>
      </w:r>
      <w:r>
        <w:pict w14:anchorId="3C1526A4">
          <v:shape id="_x0000_s1075" type="#_x0000_t136" style="position:absolute;margin-left:518.35pt;margin-top:12.55pt;width:18.1pt;height:9.25pt;rotation:315;z-index:-5226;mso-position-horizontal-relative:page" fillcolor="black" stroked="f">
            <o:extrusion v:ext="view" autorotationcenter="t"/>
            <v:textpath style="font-family:&quot;&amp;quot&quot;;font-size:9pt;v-text-kern:t;mso-text-shadow:auto" string="2010"/>
            <w10:wrap anchorx="page"/>
          </v:shape>
        </w:pict>
      </w:r>
      <w:r w:rsidR="006C1B1D">
        <w:rPr>
          <w:w w:val="102"/>
          <w:sz w:val="18"/>
          <w:szCs w:val="18"/>
        </w:rPr>
        <w:t>-0.4</w:t>
      </w:r>
    </w:p>
    <w:p w14:paraId="4602CE94" w14:textId="77777777" w:rsidR="000A768D" w:rsidRDefault="000A768D">
      <w:pPr>
        <w:spacing w:before="8" w:line="120" w:lineRule="exact"/>
        <w:rPr>
          <w:sz w:val="12"/>
          <w:szCs w:val="12"/>
        </w:rPr>
      </w:pPr>
    </w:p>
    <w:p w14:paraId="74BBCC5E" w14:textId="77777777" w:rsidR="000A768D" w:rsidRDefault="000A768D">
      <w:pPr>
        <w:spacing w:line="200" w:lineRule="exact"/>
      </w:pPr>
    </w:p>
    <w:p w14:paraId="639C32B9" w14:textId="77777777" w:rsidR="000A768D" w:rsidRDefault="000A768D">
      <w:pPr>
        <w:spacing w:line="200" w:lineRule="exact"/>
      </w:pPr>
    </w:p>
    <w:p w14:paraId="7A52D7B8" w14:textId="77777777" w:rsidR="000A768D" w:rsidRDefault="000A768D">
      <w:pPr>
        <w:spacing w:line="200" w:lineRule="exact"/>
      </w:pPr>
    </w:p>
    <w:p w14:paraId="572A98FD" w14:textId="77777777" w:rsidR="000A768D" w:rsidRDefault="000A768D">
      <w:pPr>
        <w:spacing w:line="200" w:lineRule="exact"/>
      </w:pPr>
    </w:p>
    <w:p w14:paraId="183C1886" w14:textId="77777777" w:rsidR="000A768D" w:rsidRDefault="00880F97">
      <w:pPr>
        <w:spacing w:before="14" w:line="242" w:lineRule="auto"/>
        <w:ind w:left="817" w:right="796"/>
        <w:jc w:val="both"/>
        <w:rPr>
          <w:sz w:val="24"/>
          <w:szCs w:val="24"/>
        </w:rPr>
      </w:pPr>
      <w:r>
        <w:pict w14:anchorId="12782757">
          <v:shape id="_x0000_s1074" type="#_x0000_t136" style="position:absolute;left:0;text-align:left;margin-left:132.2pt;margin-top:-44.4pt;width:18.3pt;height:9.6pt;rotation:316;z-index:-5224;mso-position-horizontal-relative:page" fillcolor="black" stroked="f">
            <o:extrusion v:ext="view" autorotationcenter="t"/>
            <v:textpath style="font-family:&quot;&amp;quot&quot;;font-size:9pt;v-text-kern:t;mso-text-shadow:auto" string="2002"/>
            <w10:wrap anchorx="page"/>
          </v:shape>
        </w:pict>
      </w:r>
      <w:r w:rsidR="006C1B1D">
        <w:rPr>
          <w:sz w:val="24"/>
          <w:szCs w:val="24"/>
        </w:rPr>
        <w:t>Note:</w:t>
      </w:r>
      <w:r w:rsidR="006C1B1D">
        <w:rPr>
          <w:spacing w:val="48"/>
          <w:sz w:val="24"/>
          <w:szCs w:val="24"/>
        </w:rPr>
        <w:t xml:space="preserve"> </w:t>
      </w:r>
      <w:r w:rsidR="006C1B1D">
        <w:rPr>
          <w:sz w:val="24"/>
          <w:szCs w:val="24"/>
        </w:rPr>
        <w:t>Ea</w:t>
      </w:r>
      <w:r w:rsidR="006C1B1D">
        <w:rPr>
          <w:spacing w:val="-6"/>
          <w:sz w:val="24"/>
          <w:szCs w:val="24"/>
        </w:rPr>
        <w:t>c</w:t>
      </w:r>
      <w:r w:rsidR="006C1B1D">
        <w:rPr>
          <w:sz w:val="24"/>
          <w:szCs w:val="24"/>
        </w:rPr>
        <w:t>h</w:t>
      </w:r>
      <w:r w:rsidR="006C1B1D">
        <w:rPr>
          <w:spacing w:val="22"/>
          <w:sz w:val="24"/>
          <w:szCs w:val="24"/>
        </w:rPr>
        <w:t xml:space="preserve"> </w:t>
      </w:r>
      <w:r w:rsidR="006C1B1D">
        <w:rPr>
          <w:spacing w:val="6"/>
          <w:w w:val="108"/>
          <w:sz w:val="24"/>
          <w:szCs w:val="24"/>
        </w:rPr>
        <w:t>p</w:t>
      </w:r>
      <w:r w:rsidR="006C1B1D">
        <w:rPr>
          <w:w w:val="101"/>
          <w:sz w:val="24"/>
          <w:szCs w:val="24"/>
        </w:rPr>
        <w:t>oi</w:t>
      </w:r>
      <w:r w:rsidR="006C1B1D">
        <w:rPr>
          <w:spacing w:val="-6"/>
          <w:w w:val="101"/>
          <w:sz w:val="24"/>
          <w:szCs w:val="24"/>
        </w:rPr>
        <w:t>n</w:t>
      </w:r>
      <w:r w:rsidR="006C1B1D">
        <w:rPr>
          <w:w w:val="137"/>
          <w:sz w:val="24"/>
          <w:szCs w:val="24"/>
        </w:rPr>
        <w:t>t</w:t>
      </w:r>
      <w:r w:rsidR="006C1B1D">
        <w:rPr>
          <w:spacing w:val="-6"/>
          <w:sz w:val="24"/>
          <w:szCs w:val="24"/>
        </w:rPr>
        <w:t xml:space="preserve"> </w:t>
      </w:r>
      <w:r w:rsidR="006C1B1D">
        <w:rPr>
          <w:sz w:val="24"/>
          <w:szCs w:val="24"/>
        </w:rPr>
        <w:t>here</w:t>
      </w:r>
      <w:r w:rsidR="006C1B1D">
        <w:rPr>
          <w:spacing w:val="10"/>
          <w:sz w:val="24"/>
          <w:szCs w:val="24"/>
        </w:rPr>
        <w:t xml:space="preserve"> </w:t>
      </w:r>
      <w:r w:rsidR="006C1B1D">
        <w:rPr>
          <w:sz w:val="24"/>
          <w:szCs w:val="24"/>
        </w:rPr>
        <w:t>designates</w:t>
      </w:r>
      <w:r w:rsidR="006C1B1D">
        <w:rPr>
          <w:spacing w:val="34"/>
          <w:sz w:val="24"/>
          <w:szCs w:val="24"/>
        </w:rPr>
        <w:t xml:space="preserve"> </w:t>
      </w:r>
      <w:r w:rsidR="006C1B1D">
        <w:rPr>
          <w:sz w:val="24"/>
          <w:szCs w:val="24"/>
        </w:rPr>
        <w:t>the</w:t>
      </w:r>
      <w:r w:rsidR="006C1B1D">
        <w:rPr>
          <w:spacing w:val="26"/>
          <w:sz w:val="24"/>
          <w:szCs w:val="24"/>
        </w:rPr>
        <w:t xml:space="preserve"> </w:t>
      </w:r>
      <w:r w:rsidR="006C1B1D">
        <w:rPr>
          <w:w w:val="97"/>
          <w:sz w:val="24"/>
          <w:szCs w:val="24"/>
        </w:rPr>
        <w:t>c</w:t>
      </w:r>
      <w:r w:rsidR="006C1B1D">
        <w:rPr>
          <w:spacing w:val="7"/>
          <w:w w:val="97"/>
          <w:sz w:val="24"/>
          <w:szCs w:val="24"/>
        </w:rPr>
        <w:t>o</w:t>
      </w:r>
      <w:r w:rsidR="006C1B1D">
        <w:rPr>
          <w:w w:val="95"/>
          <w:sz w:val="24"/>
          <w:szCs w:val="24"/>
        </w:rPr>
        <w:t>efficie</w:t>
      </w:r>
      <w:r w:rsidR="006C1B1D">
        <w:rPr>
          <w:spacing w:val="-7"/>
          <w:w w:val="95"/>
          <w:sz w:val="24"/>
          <w:szCs w:val="24"/>
        </w:rPr>
        <w:t>n</w:t>
      </w:r>
      <w:r w:rsidR="006C1B1D">
        <w:rPr>
          <w:w w:val="137"/>
          <w:sz w:val="24"/>
          <w:szCs w:val="24"/>
        </w:rPr>
        <w:t>t</w:t>
      </w:r>
      <w:r w:rsidR="006C1B1D">
        <w:rPr>
          <w:spacing w:val="-6"/>
          <w:sz w:val="24"/>
          <w:szCs w:val="24"/>
        </w:rPr>
        <w:t xml:space="preserve"> </w:t>
      </w:r>
      <w:r w:rsidR="006C1B1D">
        <w:rPr>
          <w:sz w:val="24"/>
          <w:szCs w:val="24"/>
        </w:rPr>
        <w:t>estimate</w:t>
      </w:r>
      <w:r w:rsidR="006C1B1D">
        <w:rPr>
          <w:spacing w:val="50"/>
          <w:sz w:val="24"/>
          <w:szCs w:val="24"/>
        </w:rPr>
        <w:t xml:space="preserve"> </w:t>
      </w:r>
      <w:r w:rsidR="006C1B1D">
        <w:rPr>
          <w:sz w:val="24"/>
          <w:szCs w:val="24"/>
        </w:rPr>
        <w:t>for</w:t>
      </w:r>
      <w:r w:rsidR="006C1B1D">
        <w:rPr>
          <w:spacing w:val="-9"/>
          <w:sz w:val="24"/>
          <w:szCs w:val="24"/>
        </w:rPr>
        <w:t xml:space="preserve"> </w:t>
      </w:r>
      <w:r w:rsidR="006C1B1D">
        <w:rPr>
          <w:sz w:val="24"/>
          <w:szCs w:val="24"/>
        </w:rPr>
        <w:t>a</w:t>
      </w:r>
      <w:r w:rsidR="006C1B1D">
        <w:rPr>
          <w:spacing w:val="4"/>
          <w:sz w:val="24"/>
          <w:szCs w:val="24"/>
        </w:rPr>
        <w:t xml:space="preserve"> </w:t>
      </w:r>
      <w:r w:rsidR="006C1B1D">
        <w:rPr>
          <w:sz w:val="24"/>
          <w:szCs w:val="24"/>
        </w:rPr>
        <w:t>disputes</w:t>
      </w:r>
      <w:r w:rsidR="006C1B1D">
        <w:rPr>
          <w:spacing w:val="41"/>
          <w:sz w:val="24"/>
          <w:szCs w:val="24"/>
        </w:rPr>
        <w:t xml:space="preserve"> </w:t>
      </w:r>
      <w:r w:rsidR="006C1B1D">
        <w:rPr>
          <w:spacing w:val="-13"/>
          <w:w w:val="103"/>
          <w:sz w:val="24"/>
          <w:szCs w:val="24"/>
        </w:rPr>
        <w:t>v</w:t>
      </w:r>
      <w:r w:rsidR="006C1B1D">
        <w:rPr>
          <w:w w:val="105"/>
          <w:sz w:val="24"/>
          <w:szCs w:val="24"/>
        </w:rPr>
        <w:t xml:space="preserve">ariable </w:t>
      </w:r>
      <w:r w:rsidR="006C1B1D">
        <w:rPr>
          <w:sz w:val="24"/>
          <w:szCs w:val="24"/>
        </w:rPr>
        <w:t>in</w:t>
      </w:r>
      <w:r w:rsidR="006C1B1D">
        <w:rPr>
          <w:spacing w:val="51"/>
          <w:sz w:val="24"/>
          <w:szCs w:val="24"/>
        </w:rPr>
        <w:t xml:space="preserve"> </w:t>
      </w:r>
      <w:r w:rsidR="006C1B1D">
        <w:rPr>
          <w:sz w:val="24"/>
          <w:szCs w:val="24"/>
        </w:rPr>
        <w:t xml:space="preserve">that </w:t>
      </w:r>
      <w:r w:rsidR="006C1B1D">
        <w:rPr>
          <w:spacing w:val="52"/>
          <w:sz w:val="24"/>
          <w:szCs w:val="24"/>
        </w:rPr>
        <w:t xml:space="preserve"> </w:t>
      </w:r>
      <w:r w:rsidR="006C1B1D">
        <w:rPr>
          <w:spacing w:val="-7"/>
          <w:sz w:val="24"/>
          <w:szCs w:val="24"/>
        </w:rPr>
        <w:t>y</w:t>
      </w:r>
      <w:r w:rsidR="006C1B1D">
        <w:rPr>
          <w:sz w:val="24"/>
          <w:szCs w:val="24"/>
        </w:rPr>
        <w:t xml:space="preserve">ear.  </w:t>
      </w:r>
      <w:r w:rsidR="006C1B1D">
        <w:rPr>
          <w:spacing w:val="27"/>
          <w:sz w:val="24"/>
          <w:szCs w:val="24"/>
        </w:rPr>
        <w:t xml:space="preserve"> </w:t>
      </w:r>
      <w:r w:rsidR="006C1B1D">
        <w:rPr>
          <w:sz w:val="24"/>
          <w:szCs w:val="24"/>
        </w:rPr>
        <w:t xml:space="preserve">The </w:t>
      </w:r>
      <w:r w:rsidR="006C1B1D">
        <w:rPr>
          <w:spacing w:val="14"/>
          <w:sz w:val="24"/>
          <w:szCs w:val="24"/>
        </w:rPr>
        <w:t xml:space="preserve"> </w:t>
      </w:r>
      <w:r w:rsidR="006C1B1D">
        <w:rPr>
          <w:sz w:val="24"/>
          <w:szCs w:val="24"/>
        </w:rPr>
        <w:t>thi</w:t>
      </w:r>
      <w:r w:rsidR="006C1B1D">
        <w:rPr>
          <w:spacing w:val="-7"/>
          <w:sz w:val="24"/>
          <w:szCs w:val="24"/>
        </w:rPr>
        <w:t>c</w:t>
      </w:r>
      <w:r w:rsidR="006C1B1D">
        <w:rPr>
          <w:sz w:val="24"/>
          <w:szCs w:val="24"/>
        </w:rPr>
        <w:t xml:space="preserve">k </w:t>
      </w:r>
      <w:r w:rsidR="006C1B1D">
        <w:rPr>
          <w:spacing w:val="16"/>
          <w:sz w:val="24"/>
          <w:szCs w:val="24"/>
        </w:rPr>
        <w:t xml:space="preserve"> </w:t>
      </w:r>
      <w:r w:rsidR="006C1B1D">
        <w:rPr>
          <w:sz w:val="24"/>
          <w:szCs w:val="24"/>
        </w:rPr>
        <w:t>line</w:t>
      </w:r>
      <w:r w:rsidR="006C1B1D">
        <w:rPr>
          <w:spacing w:val="48"/>
          <w:sz w:val="24"/>
          <w:szCs w:val="24"/>
        </w:rPr>
        <w:t xml:space="preserve"> </w:t>
      </w:r>
      <w:r w:rsidR="006C1B1D">
        <w:rPr>
          <w:sz w:val="24"/>
          <w:szCs w:val="24"/>
        </w:rPr>
        <w:t>represe</w:t>
      </w:r>
      <w:r w:rsidR="006C1B1D">
        <w:rPr>
          <w:spacing w:val="-7"/>
          <w:sz w:val="24"/>
          <w:szCs w:val="24"/>
        </w:rPr>
        <w:t>n</w:t>
      </w:r>
      <w:r w:rsidR="006C1B1D">
        <w:rPr>
          <w:sz w:val="24"/>
          <w:szCs w:val="24"/>
        </w:rPr>
        <w:t xml:space="preserve">ts </w:t>
      </w:r>
      <w:r w:rsidR="006C1B1D">
        <w:rPr>
          <w:spacing w:val="39"/>
          <w:sz w:val="24"/>
          <w:szCs w:val="24"/>
        </w:rPr>
        <w:t xml:space="preserve"> </w:t>
      </w:r>
      <w:r w:rsidR="006C1B1D">
        <w:rPr>
          <w:sz w:val="24"/>
          <w:szCs w:val="24"/>
        </w:rPr>
        <w:t xml:space="preserve">the </w:t>
      </w:r>
      <w:r w:rsidR="006C1B1D">
        <w:rPr>
          <w:spacing w:val="16"/>
          <w:sz w:val="24"/>
          <w:szCs w:val="24"/>
        </w:rPr>
        <w:t xml:space="preserve"> </w:t>
      </w:r>
      <w:r w:rsidR="006C1B1D">
        <w:rPr>
          <w:sz w:val="24"/>
          <w:szCs w:val="24"/>
        </w:rPr>
        <w:t>90%</w:t>
      </w:r>
      <w:r w:rsidR="006C1B1D">
        <w:rPr>
          <w:spacing w:val="31"/>
          <w:sz w:val="24"/>
          <w:szCs w:val="24"/>
        </w:rPr>
        <w:t xml:space="preserve"> </w:t>
      </w:r>
      <w:r w:rsidR="006C1B1D">
        <w:rPr>
          <w:sz w:val="24"/>
          <w:szCs w:val="24"/>
        </w:rPr>
        <w:t>confidence</w:t>
      </w:r>
      <w:r w:rsidR="006C1B1D">
        <w:rPr>
          <w:spacing w:val="44"/>
          <w:sz w:val="24"/>
          <w:szCs w:val="24"/>
        </w:rPr>
        <w:t xml:space="preserve"> </w:t>
      </w:r>
      <w:r w:rsidR="006C1B1D">
        <w:rPr>
          <w:sz w:val="24"/>
          <w:szCs w:val="24"/>
        </w:rPr>
        <w:t>i</w:t>
      </w:r>
      <w:r w:rsidR="006C1B1D">
        <w:rPr>
          <w:spacing w:val="-7"/>
          <w:sz w:val="24"/>
          <w:szCs w:val="24"/>
        </w:rPr>
        <w:t>n</w:t>
      </w:r>
      <w:r w:rsidR="006C1B1D">
        <w:rPr>
          <w:sz w:val="24"/>
          <w:szCs w:val="24"/>
        </w:rPr>
        <w:t>ter</w:t>
      </w:r>
      <w:r w:rsidR="006C1B1D">
        <w:rPr>
          <w:spacing w:val="-13"/>
          <w:sz w:val="24"/>
          <w:szCs w:val="24"/>
        </w:rPr>
        <w:t>v</w:t>
      </w:r>
      <w:r w:rsidR="006C1B1D">
        <w:rPr>
          <w:sz w:val="24"/>
          <w:szCs w:val="24"/>
        </w:rPr>
        <w:t xml:space="preserve">al </w:t>
      </w:r>
      <w:r w:rsidR="006C1B1D">
        <w:rPr>
          <w:spacing w:val="34"/>
          <w:sz w:val="24"/>
          <w:szCs w:val="24"/>
        </w:rPr>
        <w:t xml:space="preserve"> </w:t>
      </w:r>
      <w:r w:rsidR="006C1B1D">
        <w:rPr>
          <w:w w:val="107"/>
          <w:sz w:val="24"/>
          <w:szCs w:val="24"/>
        </w:rPr>
        <w:t xml:space="preserve">around </w:t>
      </w:r>
      <w:r w:rsidR="006C1B1D">
        <w:rPr>
          <w:sz w:val="24"/>
          <w:szCs w:val="24"/>
        </w:rPr>
        <w:t xml:space="preserve">that </w:t>
      </w:r>
      <w:r w:rsidR="006C1B1D">
        <w:rPr>
          <w:spacing w:val="27"/>
          <w:sz w:val="24"/>
          <w:szCs w:val="24"/>
        </w:rPr>
        <w:t xml:space="preserve"> </w:t>
      </w:r>
      <w:r w:rsidR="006C1B1D">
        <w:rPr>
          <w:spacing w:val="7"/>
          <w:w w:val="108"/>
          <w:sz w:val="24"/>
          <w:szCs w:val="24"/>
        </w:rPr>
        <w:t>p</w:t>
      </w:r>
      <w:r w:rsidR="006C1B1D">
        <w:rPr>
          <w:w w:val="97"/>
          <w:sz w:val="24"/>
          <w:szCs w:val="24"/>
        </w:rPr>
        <w:t>o</w:t>
      </w:r>
      <w:r w:rsidR="006C1B1D">
        <w:rPr>
          <w:w w:val="104"/>
          <w:sz w:val="24"/>
          <w:szCs w:val="24"/>
        </w:rPr>
        <w:t>i</w:t>
      </w:r>
      <w:r w:rsidR="006C1B1D">
        <w:rPr>
          <w:spacing w:val="-7"/>
          <w:w w:val="104"/>
          <w:sz w:val="24"/>
          <w:szCs w:val="24"/>
        </w:rPr>
        <w:t>n</w:t>
      </w:r>
      <w:r w:rsidR="006C1B1D">
        <w:rPr>
          <w:w w:val="137"/>
          <w:sz w:val="24"/>
          <w:szCs w:val="24"/>
        </w:rPr>
        <w:t>t</w:t>
      </w:r>
      <w:r w:rsidR="006C1B1D">
        <w:rPr>
          <w:spacing w:val="19"/>
          <w:w w:val="137"/>
          <w:sz w:val="24"/>
          <w:szCs w:val="24"/>
        </w:rPr>
        <w:t xml:space="preserve"> </w:t>
      </w:r>
      <w:r w:rsidR="006C1B1D">
        <w:rPr>
          <w:sz w:val="24"/>
          <w:szCs w:val="24"/>
        </w:rPr>
        <w:t xml:space="preserve">estimate, </w:t>
      </w:r>
      <w:r w:rsidR="006C1B1D">
        <w:rPr>
          <w:spacing w:val="19"/>
          <w:sz w:val="24"/>
          <w:szCs w:val="24"/>
        </w:rPr>
        <w:t xml:space="preserve"> </w:t>
      </w:r>
      <w:r w:rsidR="006C1B1D">
        <w:rPr>
          <w:sz w:val="24"/>
          <w:szCs w:val="24"/>
        </w:rPr>
        <w:t>while</w:t>
      </w:r>
      <w:r w:rsidR="006C1B1D">
        <w:rPr>
          <w:spacing w:val="19"/>
          <w:sz w:val="24"/>
          <w:szCs w:val="24"/>
        </w:rPr>
        <w:t xml:space="preserve"> </w:t>
      </w:r>
      <w:r w:rsidR="006C1B1D">
        <w:rPr>
          <w:sz w:val="24"/>
          <w:szCs w:val="24"/>
        </w:rPr>
        <w:t>the</w:t>
      </w:r>
      <w:r w:rsidR="006C1B1D">
        <w:rPr>
          <w:spacing w:val="51"/>
          <w:sz w:val="24"/>
          <w:szCs w:val="24"/>
        </w:rPr>
        <w:t xml:space="preserve"> </w:t>
      </w:r>
      <w:r w:rsidR="006C1B1D">
        <w:rPr>
          <w:sz w:val="24"/>
          <w:szCs w:val="24"/>
        </w:rPr>
        <w:t>longer,</w:t>
      </w:r>
      <w:r w:rsidR="006C1B1D">
        <w:rPr>
          <w:spacing w:val="33"/>
          <w:sz w:val="24"/>
          <w:szCs w:val="24"/>
        </w:rPr>
        <w:t xml:space="preserve"> </w:t>
      </w:r>
      <w:r w:rsidR="006C1B1D">
        <w:rPr>
          <w:sz w:val="24"/>
          <w:szCs w:val="24"/>
        </w:rPr>
        <w:t>thin  line</w:t>
      </w:r>
      <w:r w:rsidR="006C1B1D">
        <w:rPr>
          <w:spacing w:val="23"/>
          <w:sz w:val="24"/>
          <w:szCs w:val="24"/>
        </w:rPr>
        <w:t xml:space="preserve"> </w:t>
      </w:r>
      <w:r w:rsidR="006C1B1D">
        <w:rPr>
          <w:sz w:val="24"/>
          <w:szCs w:val="24"/>
        </w:rPr>
        <w:t>represe</w:t>
      </w:r>
      <w:r w:rsidR="006C1B1D">
        <w:rPr>
          <w:spacing w:val="-7"/>
          <w:sz w:val="24"/>
          <w:szCs w:val="24"/>
        </w:rPr>
        <w:t>n</w:t>
      </w:r>
      <w:r w:rsidR="006C1B1D">
        <w:rPr>
          <w:sz w:val="24"/>
          <w:szCs w:val="24"/>
        </w:rPr>
        <w:t xml:space="preserve">ts </w:t>
      </w:r>
      <w:r w:rsidR="006C1B1D">
        <w:rPr>
          <w:spacing w:val="14"/>
          <w:sz w:val="24"/>
          <w:szCs w:val="24"/>
        </w:rPr>
        <w:t xml:space="preserve"> </w:t>
      </w:r>
      <w:r w:rsidR="006C1B1D">
        <w:rPr>
          <w:sz w:val="24"/>
          <w:szCs w:val="24"/>
        </w:rPr>
        <w:t>the</w:t>
      </w:r>
      <w:r w:rsidR="006C1B1D">
        <w:rPr>
          <w:spacing w:val="51"/>
          <w:sz w:val="24"/>
          <w:szCs w:val="24"/>
        </w:rPr>
        <w:t xml:space="preserve"> </w:t>
      </w:r>
      <w:r w:rsidR="006C1B1D">
        <w:rPr>
          <w:sz w:val="24"/>
          <w:szCs w:val="24"/>
        </w:rPr>
        <w:t>95%</w:t>
      </w:r>
      <w:r w:rsidR="006C1B1D">
        <w:rPr>
          <w:spacing w:val="6"/>
          <w:sz w:val="24"/>
          <w:szCs w:val="24"/>
        </w:rPr>
        <w:t xml:space="preserve"> </w:t>
      </w:r>
      <w:r w:rsidR="006C1B1D">
        <w:rPr>
          <w:sz w:val="24"/>
          <w:szCs w:val="24"/>
        </w:rPr>
        <w:t>confidence i</w:t>
      </w:r>
      <w:r w:rsidR="006C1B1D">
        <w:rPr>
          <w:spacing w:val="-7"/>
          <w:sz w:val="24"/>
          <w:szCs w:val="24"/>
        </w:rPr>
        <w:t>n</w:t>
      </w:r>
      <w:r w:rsidR="006C1B1D">
        <w:rPr>
          <w:sz w:val="24"/>
          <w:szCs w:val="24"/>
        </w:rPr>
        <w:t>ter</w:t>
      </w:r>
      <w:r w:rsidR="006C1B1D">
        <w:rPr>
          <w:spacing w:val="-13"/>
          <w:sz w:val="24"/>
          <w:szCs w:val="24"/>
        </w:rPr>
        <w:t>v</w:t>
      </w:r>
      <w:r w:rsidR="006C1B1D">
        <w:rPr>
          <w:sz w:val="24"/>
          <w:szCs w:val="24"/>
        </w:rPr>
        <w:t xml:space="preserve">al.  </w:t>
      </w:r>
      <w:r w:rsidR="006C1B1D">
        <w:rPr>
          <w:spacing w:val="23"/>
          <w:sz w:val="24"/>
          <w:szCs w:val="24"/>
        </w:rPr>
        <w:t xml:space="preserve"> </w:t>
      </w:r>
      <w:r w:rsidR="006C1B1D">
        <w:rPr>
          <w:sz w:val="24"/>
          <w:szCs w:val="24"/>
        </w:rPr>
        <w:t>All</w:t>
      </w:r>
      <w:r w:rsidR="006C1B1D">
        <w:rPr>
          <w:spacing w:val="25"/>
          <w:sz w:val="24"/>
          <w:szCs w:val="24"/>
        </w:rPr>
        <w:t xml:space="preserve"> </w:t>
      </w:r>
      <w:r w:rsidR="006C1B1D">
        <w:rPr>
          <w:sz w:val="24"/>
          <w:szCs w:val="24"/>
        </w:rPr>
        <w:t>the  c</w:t>
      </w:r>
      <w:r w:rsidR="006C1B1D">
        <w:rPr>
          <w:spacing w:val="-6"/>
          <w:sz w:val="24"/>
          <w:szCs w:val="24"/>
        </w:rPr>
        <w:t>o</w:t>
      </w:r>
      <w:r w:rsidR="006C1B1D">
        <w:rPr>
          <w:spacing w:val="-13"/>
          <w:sz w:val="24"/>
          <w:szCs w:val="24"/>
        </w:rPr>
        <w:t>v</w:t>
      </w:r>
      <w:r w:rsidR="006C1B1D">
        <w:rPr>
          <w:sz w:val="24"/>
          <w:szCs w:val="24"/>
        </w:rPr>
        <w:t xml:space="preserve">ariates </w:t>
      </w:r>
      <w:r w:rsidR="006C1B1D">
        <w:rPr>
          <w:spacing w:val="15"/>
          <w:sz w:val="24"/>
          <w:szCs w:val="24"/>
        </w:rPr>
        <w:t xml:space="preserve"> </w:t>
      </w:r>
      <w:r w:rsidR="006C1B1D">
        <w:rPr>
          <w:sz w:val="24"/>
          <w:szCs w:val="24"/>
        </w:rPr>
        <w:t>used</w:t>
      </w:r>
      <w:r w:rsidR="006C1B1D">
        <w:rPr>
          <w:spacing w:val="41"/>
          <w:sz w:val="24"/>
          <w:szCs w:val="24"/>
        </w:rPr>
        <w:t xml:space="preserve"> </w:t>
      </w:r>
      <w:r w:rsidR="006C1B1D">
        <w:rPr>
          <w:sz w:val="24"/>
          <w:szCs w:val="24"/>
        </w:rPr>
        <w:t>in</w:t>
      </w:r>
      <w:r w:rsidR="006C1B1D">
        <w:rPr>
          <w:spacing w:val="35"/>
          <w:sz w:val="24"/>
          <w:szCs w:val="24"/>
        </w:rPr>
        <w:t xml:space="preserve"> </w:t>
      </w:r>
      <w:r w:rsidR="006C1B1D">
        <w:rPr>
          <w:sz w:val="24"/>
          <w:szCs w:val="24"/>
        </w:rPr>
        <w:t xml:space="preserve">the  initial </w:t>
      </w:r>
      <w:r w:rsidR="006C1B1D">
        <w:rPr>
          <w:spacing w:val="7"/>
          <w:sz w:val="24"/>
          <w:szCs w:val="24"/>
        </w:rPr>
        <w:t xml:space="preserve"> </w:t>
      </w:r>
      <w:r w:rsidR="006C1B1D">
        <w:rPr>
          <w:sz w:val="24"/>
          <w:szCs w:val="24"/>
        </w:rPr>
        <w:t>m</w:t>
      </w:r>
      <w:r w:rsidR="006C1B1D">
        <w:rPr>
          <w:spacing w:val="7"/>
          <w:sz w:val="24"/>
          <w:szCs w:val="24"/>
        </w:rPr>
        <w:t>o</w:t>
      </w:r>
      <w:r w:rsidR="006C1B1D">
        <w:rPr>
          <w:sz w:val="24"/>
          <w:szCs w:val="24"/>
        </w:rPr>
        <w:t>del</w:t>
      </w:r>
      <w:r w:rsidR="006C1B1D">
        <w:rPr>
          <w:spacing w:val="37"/>
          <w:sz w:val="24"/>
          <w:szCs w:val="24"/>
        </w:rPr>
        <w:t xml:space="preserve"> </w:t>
      </w:r>
      <w:r w:rsidR="006C1B1D">
        <w:rPr>
          <w:sz w:val="24"/>
          <w:szCs w:val="24"/>
        </w:rPr>
        <w:t>sh</w:t>
      </w:r>
      <w:r w:rsidR="006C1B1D">
        <w:rPr>
          <w:spacing w:val="-6"/>
          <w:sz w:val="24"/>
          <w:szCs w:val="24"/>
        </w:rPr>
        <w:t>o</w:t>
      </w:r>
      <w:r w:rsidR="006C1B1D">
        <w:rPr>
          <w:sz w:val="24"/>
          <w:szCs w:val="24"/>
        </w:rPr>
        <w:t>wn</w:t>
      </w:r>
      <w:r w:rsidR="006C1B1D">
        <w:rPr>
          <w:spacing w:val="34"/>
          <w:sz w:val="24"/>
          <w:szCs w:val="24"/>
        </w:rPr>
        <w:t xml:space="preserve"> </w:t>
      </w:r>
      <w:r w:rsidR="006C1B1D">
        <w:rPr>
          <w:sz w:val="24"/>
          <w:szCs w:val="24"/>
        </w:rPr>
        <w:t>in</w:t>
      </w:r>
      <w:r w:rsidR="006C1B1D">
        <w:rPr>
          <w:spacing w:val="35"/>
          <w:sz w:val="24"/>
          <w:szCs w:val="24"/>
        </w:rPr>
        <w:t xml:space="preserve"> </w:t>
      </w:r>
      <w:r w:rsidR="006C1B1D">
        <w:rPr>
          <w:spacing w:val="-19"/>
          <w:sz w:val="24"/>
          <w:szCs w:val="24"/>
        </w:rPr>
        <w:t>T</w:t>
      </w:r>
      <w:r w:rsidR="006C1B1D">
        <w:rPr>
          <w:sz w:val="24"/>
          <w:szCs w:val="24"/>
        </w:rPr>
        <w:t xml:space="preserve">able </w:t>
      </w:r>
      <w:r w:rsidR="006C1B1D">
        <w:rPr>
          <w:spacing w:val="4"/>
          <w:sz w:val="24"/>
          <w:szCs w:val="24"/>
        </w:rPr>
        <w:t xml:space="preserve"> </w:t>
      </w:r>
      <w:r w:rsidR="006C1B1D">
        <w:rPr>
          <w:sz w:val="24"/>
          <w:szCs w:val="24"/>
        </w:rPr>
        <w:t>3</w:t>
      </w:r>
      <w:r w:rsidR="006C1B1D">
        <w:rPr>
          <w:spacing w:val="24"/>
          <w:sz w:val="24"/>
          <w:szCs w:val="24"/>
        </w:rPr>
        <w:t xml:space="preserve"> </w:t>
      </w:r>
      <w:r w:rsidR="006C1B1D">
        <w:rPr>
          <w:spacing w:val="-6"/>
          <w:w w:val="97"/>
          <w:sz w:val="24"/>
          <w:szCs w:val="24"/>
        </w:rPr>
        <w:t>w</w:t>
      </w:r>
      <w:r w:rsidR="006C1B1D">
        <w:rPr>
          <w:w w:val="102"/>
          <w:sz w:val="24"/>
          <w:szCs w:val="24"/>
        </w:rPr>
        <w:t xml:space="preserve">ere </w:t>
      </w:r>
      <w:r w:rsidR="006C1B1D">
        <w:rPr>
          <w:sz w:val="24"/>
          <w:szCs w:val="24"/>
        </w:rPr>
        <w:t>included</w:t>
      </w:r>
      <w:r w:rsidR="006C1B1D">
        <w:rPr>
          <w:spacing w:val="43"/>
          <w:sz w:val="24"/>
          <w:szCs w:val="24"/>
        </w:rPr>
        <w:t xml:space="preserve"> </w:t>
      </w:r>
      <w:r w:rsidR="006C1B1D">
        <w:rPr>
          <w:sz w:val="24"/>
          <w:szCs w:val="24"/>
        </w:rPr>
        <w:t>in</w:t>
      </w:r>
      <w:r w:rsidR="006C1B1D">
        <w:rPr>
          <w:spacing w:val="25"/>
          <w:sz w:val="24"/>
          <w:szCs w:val="24"/>
        </w:rPr>
        <w:t xml:space="preserve"> </w:t>
      </w:r>
      <w:r w:rsidR="006C1B1D">
        <w:rPr>
          <w:sz w:val="24"/>
          <w:szCs w:val="24"/>
        </w:rPr>
        <w:t>these</w:t>
      </w:r>
      <w:r w:rsidR="006C1B1D">
        <w:rPr>
          <w:spacing w:val="43"/>
          <w:sz w:val="24"/>
          <w:szCs w:val="24"/>
        </w:rPr>
        <w:t xml:space="preserve"> </w:t>
      </w:r>
      <w:r w:rsidR="006C1B1D">
        <w:rPr>
          <w:spacing w:val="6"/>
          <w:sz w:val="24"/>
          <w:szCs w:val="24"/>
        </w:rPr>
        <w:t>p</w:t>
      </w:r>
      <w:r w:rsidR="006C1B1D">
        <w:rPr>
          <w:spacing w:val="7"/>
          <w:sz w:val="24"/>
          <w:szCs w:val="24"/>
        </w:rPr>
        <w:t>o</w:t>
      </w:r>
      <w:r w:rsidR="006C1B1D">
        <w:rPr>
          <w:sz w:val="24"/>
          <w:szCs w:val="24"/>
        </w:rPr>
        <w:t>oled</w:t>
      </w:r>
      <w:r w:rsidR="006C1B1D">
        <w:rPr>
          <w:spacing w:val="24"/>
          <w:sz w:val="24"/>
          <w:szCs w:val="24"/>
        </w:rPr>
        <w:t xml:space="preserve"> </w:t>
      </w:r>
      <w:r w:rsidR="006C1B1D">
        <w:rPr>
          <w:sz w:val="24"/>
          <w:szCs w:val="24"/>
        </w:rPr>
        <w:t>m</w:t>
      </w:r>
      <w:r w:rsidR="006C1B1D">
        <w:rPr>
          <w:spacing w:val="7"/>
          <w:sz w:val="24"/>
          <w:szCs w:val="24"/>
        </w:rPr>
        <w:t>o</w:t>
      </w:r>
      <w:r w:rsidR="006C1B1D">
        <w:rPr>
          <w:sz w:val="24"/>
          <w:szCs w:val="24"/>
        </w:rPr>
        <w:t>dels</w:t>
      </w:r>
      <w:r w:rsidR="006C1B1D">
        <w:rPr>
          <w:spacing w:val="25"/>
          <w:sz w:val="24"/>
          <w:szCs w:val="24"/>
        </w:rPr>
        <w:t xml:space="preserve"> </w:t>
      </w:r>
      <w:r w:rsidR="006C1B1D">
        <w:rPr>
          <w:sz w:val="24"/>
          <w:szCs w:val="24"/>
        </w:rPr>
        <w:t>as</w:t>
      </w:r>
      <w:r w:rsidR="006C1B1D">
        <w:rPr>
          <w:spacing w:val="26"/>
          <w:sz w:val="24"/>
          <w:szCs w:val="24"/>
        </w:rPr>
        <w:t xml:space="preserve"> </w:t>
      </w:r>
      <w:r w:rsidR="006C1B1D">
        <w:rPr>
          <w:w w:val="101"/>
          <w:sz w:val="24"/>
          <w:szCs w:val="24"/>
        </w:rPr>
        <w:t>co</w:t>
      </w:r>
      <w:r w:rsidR="006C1B1D">
        <w:rPr>
          <w:spacing w:val="-6"/>
          <w:w w:val="101"/>
          <w:sz w:val="24"/>
          <w:szCs w:val="24"/>
        </w:rPr>
        <w:t>n</w:t>
      </w:r>
      <w:r w:rsidR="006C1B1D">
        <w:rPr>
          <w:w w:val="107"/>
          <w:sz w:val="24"/>
          <w:szCs w:val="24"/>
        </w:rPr>
        <w:t>trols.</w:t>
      </w:r>
    </w:p>
    <w:p w14:paraId="548594C3" w14:textId="77777777" w:rsidR="000A768D" w:rsidRDefault="000A768D">
      <w:pPr>
        <w:spacing w:before="7" w:line="160" w:lineRule="exact"/>
        <w:rPr>
          <w:sz w:val="16"/>
          <w:szCs w:val="16"/>
        </w:rPr>
      </w:pPr>
    </w:p>
    <w:p w14:paraId="23A8CCA4" w14:textId="77777777" w:rsidR="000A768D" w:rsidRDefault="000A768D">
      <w:pPr>
        <w:spacing w:line="200" w:lineRule="exact"/>
      </w:pPr>
    </w:p>
    <w:p w14:paraId="1DBF7437" w14:textId="77777777" w:rsidR="000A768D" w:rsidRDefault="000A768D">
      <w:pPr>
        <w:spacing w:line="200" w:lineRule="exact"/>
      </w:pPr>
    </w:p>
    <w:p w14:paraId="54DA2424" w14:textId="77777777" w:rsidR="000A768D" w:rsidRDefault="00880F97">
      <w:pPr>
        <w:ind w:left="1993"/>
        <w:rPr>
          <w:sz w:val="24"/>
          <w:szCs w:val="24"/>
        </w:rPr>
      </w:pPr>
      <w:r>
        <w:pict w14:anchorId="2689EC34">
          <v:group id="_x0000_s1071" style="position:absolute;left:0;text-align:left;margin-left:340.9pt;margin-top:-206.45pt;width:5.3pt;height:5.3pt;z-index:-5255;mso-position-horizontal-relative:page" coordorigin="6818,-4129" coordsize="106,106">
            <v:shape id="_x0000_s1073" style="position:absolute;left:6821;top:-4126;width:99;height:99" coordorigin="6821,-4126" coordsize="99,99" path="m6859,-4028l6870,-4026,6892,-4031,6909,-4045,6919,-4064,6920,-4076,6915,-4098,6902,-4115,6882,-4124,6870,-4126,6849,-4121,6832,-4107,6822,-4088,6821,-4076,6826,-4054,6839,-4037,6859,-4028xe" fillcolor="#dd2d26" stroked="f">
              <v:path arrowok="t"/>
            </v:shape>
            <v:shape id="_x0000_s1072" style="position:absolute;left:6821;top:-4126;width:99;height:99" coordorigin="6821,-4126" coordsize="99,99" path="m6920,-4076l6915,-4098,6902,-4115,6882,-4124,6870,-4126,6849,-4121,6832,-4107,6822,-4088,6821,-4076,6826,-4054,6839,-4037,6859,-4028,6870,-4026,6892,-4031,6909,-4045,6919,-4064,6920,-4076xe" filled="f" strokecolor="#dd2d26" strokeweight="4082emu">
              <v:path arrowok="t"/>
            </v:shape>
            <w10:wrap anchorx="page"/>
          </v:group>
        </w:pict>
      </w:r>
      <w:r w:rsidR="006C1B1D">
        <w:rPr>
          <w:w w:val="127"/>
          <w:sz w:val="24"/>
          <w:szCs w:val="24"/>
        </w:rPr>
        <w:t>Increasing</w:t>
      </w:r>
      <w:r w:rsidR="006C1B1D">
        <w:rPr>
          <w:spacing w:val="41"/>
          <w:w w:val="127"/>
          <w:sz w:val="24"/>
          <w:szCs w:val="24"/>
        </w:rPr>
        <w:t xml:space="preserve"> </w:t>
      </w:r>
      <w:r w:rsidR="006C1B1D">
        <w:rPr>
          <w:w w:val="127"/>
          <w:sz w:val="24"/>
          <w:szCs w:val="24"/>
        </w:rPr>
        <w:t>In</w:t>
      </w:r>
      <w:r w:rsidR="006C1B1D">
        <w:rPr>
          <w:spacing w:val="-9"/>
          <w:w w:val="127"/>
          <w:sz w:val="24"/>
          <w:szCs w:val="24"/>
        </w:rPr>
        <w:t>f</w:t>
      </w:r>
      <w:r w:rsidR="006C1B1D">
        <w:rPr>
          <w:w w:val="127"/>
          <w:sz w:val="24"/>
          <w:szCs w:val="24"/>
        </w:rPr>
        <w:t>orm</w:t>
      </w:r>
      <w:r w:rsidR="006C1B1D">
        <w:rPr>
          <w:spacing w:val="-25"/>
          <w:w w:val="127"/>
          <w:sz w:val="24"/>
          <w:szCs w:val="24"/>
        </w:rPr>
        <w:t>a</w:t>
      </w:r>
      <w:r w:rsidR="006C1B1D">
        <w:rPr>
          <w:w w:val="127"/>
          <w:sz w:val="24"/>
          <w:szCs w:val="24"/>
        </w:rPr>
        <w:t>tion</w:t>
      </w:r>
      <w:r w:rsidR="006C1B1D">
        <w:rPr>
          <w:spacing w:val="74"/>
          <w:w w:val="127"/>
          <w:sz w:val="24"/>
          <w:szCs w:val="24"/>
        </w:rPr>
        <w:t xml:space="preserve"> </w:t>
      </w:r>
      <w:r w:rsidR="006C1B1D">
        <w:rPr>
          <w:w w:val="127"/>
          <w:sz w:val="24"/>
          <w:szCs w:val="24"/>
        </w:rPr>
        <w:t>and</w:t>
      </w:r>
      <w:r w:rsidR="006C1B1D">
        <w:rPr>
          <w:spacing w:val="18"/>
          <w:w w:val="127"/>
          <w:sz w:val="24"/>
          <w:szCs w:val="24"/>
        </w:rPr>
        <w:t xml:space="preserve"> </w:t>
      </w:r>
      <w:r w:rsidR="006C1B1D">
        <w:rPr>
          <w:w w:val="127"/>
          <w:sz w:val="24"/>
          <w:szCs w:val="24"/>
        </w:rPr>
        <w:t>Media</w:t>
      </w:r>
      <w:r w:rsidR="006C1B1D">
        <w:rPr>
          <w:spacing w:val="-32"/>
          <w:w w:val="127"/>
          <w:sz w:val="24"/>
          <w:szCs w:val="24"/>
        </w:rPr>
        <w:t xml:space="preserve"> </w:t>
      </w:r>
      <w:r w:rsidR="006C1B1D">
        <w:rPr>
          <w:spacing w:val="-20"/>
          <w:w w:val="108"/>
          <w:sz w:val="24"/>
          <w:szCs w:val="24"/>
        </w:rPr>
        <w:t>A</w:t>
      </w:r>
      <w:r w:rsidR="006C1B1D">
        <w:rPr>
          <w:w w:val="148"/>
          <w:sz w:val="24"/>
          <w:szCs w:val="24"/>
        </w:rPr>
        <w:t>ttention</w:t>
      </w:r>
    </w:p>
    <w:p w14:paraId="4FA961D4" w14:textId="77777777" w:rsidR="000A768D" w:rsidRDefault="000A768D">
      <w:pPr>
        <w:spacing w:before="5" w:line="120" w:lineRule="exact"/>
        <w:rPr>
          <w:sz w:val="12"/>
          <w:szCs w:val="12"/>
        </w:rPr>
      </w:pPr>
    </w:p>
    <w:p w14:paraId="301AD94F" w14:textId="77777777" w:rsidR="000A768D" w:rsidRDefault="000A768D">
      <w:pPr>
        <w:spacing w:line="200" w:lineRule="exact"/>
      </w:pPr>
    </w:p>
    <w:p w14:paraId="110F76A1" w14:textId="77777777" w:rsidR="000A768D" w:rsidRDefault="006C1B1D">
      <w:pPr>
        <w:spacing w:line="401" w:lineRule="auto"/>
        <w:ind w:left="100" w:right="78" w:firstLine="239"/>
        <w:jc w:val="both"/>
        <w:rPr>
          <w:sz w:val="24"/>
          <w:szCs w:val="24"/>
        </w:rPr>
      </w:pPr>
      <w:r>
        <w:rPr>
          <w:sz w:val="24"/>
          <w:szCs w:val="24"/>
        </w:rPr>
        <w:t>The</w:t>
      </w:r>
      <w:r>
        <w:rPr>
          <w:spacing w:val="24"/>
          <w:sz w:val="24"/>
          <w:szCs w:val="24"/>
        </w:rPr>
        <w:t xml:space="preserve"> </w:t>
      </w:r>
      <w:r>
        <w:rPr>
          <w:sz w:val="24"/>
          <w:szCs w:val="24"/>
        </w:rPr>
        <w:t>preceding</w:t>
      </w:r>
      <w:r>
        <w:rPr>
          <w:spacing w:val="22"/>
          <w:sz w:val="24"/>
          <w:szCs w:val="24"/>
        </w:rPr>
        <w:t xml:space="preserve"> </w:t>
      </w:r>
      <w:r>
        <w:rPr>
          <w:sz w:val="24"/>
          <w:szCs w:val="24"/>
        </w:rPr>
        <w:t>empirical</w:t>
      </w:r>
      <w:r>
        <w:rPr>
          <w:spacing w:val="21"/>
          <w:sz w:val="24"/>
          <w:szCs w:val="24"/>
        </w:rPr>
        <w:t xml:space="preserve"> </w:t>
      </w:r>
      <w:r>
        <w:rPr>
          <w:sz w:val="24"/>
          <w:szCs w:val="24"/>
        </w:rPr>
        <w:t>results</w:t>
      </w:r>
      <w:r>
        <w:rPr>
          <w:spacing w:val="32"/>
          <w:sz w:val="24"/>
          <w:szCs w:val="24"/>
        </w:rPr>
        <w:t xml:space="preserve"> </w:t>
      </w:r>
      <w:r>
        <w:rPr>
          <w:sz w:val="24"/>
          <w:szCs w:val="24"/>
        </w:rPr>
        <w:t>are</w:t>
      </w:r>
      <w:r>
        <w:rPr>
          <w:spacing w:val="12"/>
          <w:sz w:val="24"/>
          <w:szCs w:val="24"/>
        </w:rPr>
        <w:t xml:space="preserve"> </w:t>
      </w:r>
      <w:r>
        <w:rPr>
          <w:w w:val="103"/>
          <w:sz w:val="24"/>
          <w:szCs w:val="24"/>
        </w:rPr>
        <w:t>consiste</w:t>
      </w:r>
      <w:r>
        <w:rPr>
          <w:spacing w:val="-6"/>
          <w:w w:val="103"/>
          <w:sz w:val="24"/>
          <w:szCs w:val="24"/>
        </w:rPr>
        <w:t>n</w:t>
      </w:r>
      <w:r>
        <w:rPr>
          <w:w w:val="137"/>
          <w:sz w:val="24"/>
          <w:szCs w:val="24"/>
        </w:rPr>
        <w:t>t</w:t>
      </w:r>
      <w:r>
        <w:rPr>
          <w:spacing w:val="-6"/>
          <w:sz w:val="24"/>
          <w:szCs w:val="24"/>
        </w:rPr>
        <w:t xml:space="preserve"> </w:t>
      </w:r>
      <w:r>
        <w:rPr>
          <w:sz w:val="24"/>
          <w:szCs w:val="24"/>
        </w:rPr>
        <w:t>with</w:t>
      </w:r>
      <w:r>
        <w:rPr>
          <w:spacing w:val="20"/>
          <w:sz w:val="24"/>
          <w:szCs w:val="24"/>
        </w:rPr>
        <w:t xml:space="preserve"> </w:t>
      </w:r>
      <w:r>
        <w:rPr>
          <w:sz w:val="24"/>
          <w:szCs w:val="24"/>
        </w:rPr>
        <w:t>the</w:t>
      </w:r>
      <w:r>
        <w:rPr>
          <w:spacing w:val="26"/>
          <w:sz w:val="24"/>
          <w:szCs w:val="24"/>
        </w:rPr>
        <w:t xml:space="preserve"> </w:t>
      </w:r>
      <w:r>
        <w:rPr>
          <w:w w:val="105"/>
          <w:sz w:val="24"/>
          <w:szCs w:val="24"/>
        </w:rPr>
        <w:t>argume</w:t>
      </w:r>
      <w:r>
        <w:rPr>
          <w:spacing w:val="-6"/>
          <w:w w:val="105"/>
          <w:sz w:val="24"/>
          <w:szCs w:val="24"/>
        </w:rPr>
        <w:t>n</w:t>
      </w:r>
      <w:r>
        <w:rPr>
          <w:w w:val="137"/>
          <w:sz w:val="24"/>
          <w:szCs w:val="24"/>
        </w:rPr>
        <w:t>t</w:t>
      </w:r>
      <w:r>
        <w:rPr>
          <w:spacing w:val="-6"/>
          <w:sz w:val="24"/>
          <w:szCs w:val="24"/>
        </w:rPr>
        <w:t xml:space="preserve"> </w:t>
      </w:r>
      <w:r>
        <w:rPr>
          <w:sz w:val="24"/>
          <w:szCs w:val="24"/>
        </w:rPr>
        <w:t xml:space="preserve">that </w:t>
      </w:r>
      <w:r>
        <w:rPr>
          <w:spacing w:val="2"/>
          <w:sz w:val="24"/>
          <w:szCs w:val="24"/>
        </w:rPr>
        <w:t xml:space="preserve"> </w:t>
      </w:r>
      <w:r>
        <w:rPr>
          <w:w w:val="109"/>
          <w:sz w:val="24"/>
          <w:szCs w:val="24"/>
        </w:rPr>
        <w:t>reputational</w:t>
      </w:r>
      <w:r>
        <w:rPr>
          <w:spacing w:val="-11"/>
          <w:w w:val="109"/>
          <w:sz w:val="24"/>
          <w:szCs w:val="24"/>
        </w:rPr>
        <w:t xml:space="preserve"> </w:t>
      </w:r>
      <w:r>
        <w:rPr>
          <w:sz w:val="24"/>
          <w:szCs w:val="24"/>
        </w:rPr>
        <w:t xml:space="preserve">enforce- </w:t>
      </w:r>
      <w:r>
        <w:rPr>
          <w:w w:val="103"/>
          <w:sz w:val="24"/>
          <w:szCs w:val="24"/>
        </w:rPr>
        <w:t>me</w:t>
      </w:r>
      <w:r>
        <w:rPr>
          <w:spacing w:val="-7"/>
          <w:w w:val="103"/>
          <w:sz w:val="24"/>
          <w:szCs w:val="24"/>
        </w:rPr>
        <w:t>n</w:t>
      </w:r>
      <w:r>
        <w:rPr>
          <w:w w:val="137"/>
          <w:sz w:val="24"/>
          <w:szCs w:val="24"/>
        </w:rPr>
        <w:t>t</w:t>
      </w:r>
      <w:r>
        <w:rPr>
          <w:spacing w:val="4"/>
          <w:sz w:val="24"/>
          <w:szCs w:val="24"/>
        </w:rPr>
        <w:t xml:space="preserve"> </w:t>
      </w:r>
      <w:r>
        <w:rPr>
          <w:sz w:val="24"/>
          <w:szCs w:val="24"/>
        </w:rPr>
        <w:t>of</w:t>
      </w:r>
      <w:r>
        <w:rPr>
          <w:spacing w:val="-7"/>
          <w:sz w:val="24"/>
          <w:szCs w:val="24"/>
        </w:rPr>
        <w:t xml:space="preserve"> </w:t>
      </w:r>
      <w:r>
        <w:rPr>
          <w:sz w:val="24"/>
          <w:szCs w:val="24"/>
        </w:rPr>
        <w:t>trea</w:t>
      </w:r>
      <w:r>
        <w:rPr>
          <w:spacing w:val="-7"/>
          <w:sz w:val="24"/>
          <w:szCs w:val="24"/>
        </w:rPr>
        <w:t>t</w:t>
      </w:r>
      <w:r>
        <w:rPr>
          <w:sz w:val="24"/>
          <w:szCs w:val="24"/>
        </w:rPr>
        <w:t xml:space="preserve">y </w:t>
      </w:r>
      <w:r>
        <w:rPr>
          <w:spacing w:val="17"/>
          <w:sz w:val="24"/>
          <w:szCs w:val="24"/>
        </w:rPr>
        <w:t xml:space="preserve"> </w:t>
      </w:r>
      <w:r>
        <w:rPr>
          <w:w w:val="104"/>
          <w:sz w:val="24"/>
          <w:szCs w:val="24"/>
        </w:rPr>
        <w:t>commitme</w:t>
      </w:r>
      <w:r>
        <w:rPr>
          <w:spacing w:val="-7"/>
          <w:w w:val="104"/>
          <w:sz w:val="24"/>
          <w:szCs w:val="24"/>
        </w:rPr>
        <w:t>n</w:t>
      </w:r>
      <w:r>
        <w:rPr>
          <w:w w:val="137"/>
          <w:sz w:val="24"/>
          <w:szCs w:val="24"/>
        </w:rPr>
        <w:t>t</w:t>
      </w:r>
      <w:r>
        <w:rPr>
          <w:w w:val="98"/>
          <w:sz w:val="24"/>
          <w:szCs w:val="24"/>
        </w:rPr>
        <w:t>s</w:t>
      </w:r>
      <w:r>
        <w:rPr>
          <w:spacing w:val="5"/>
          <w:sz w:val="24"/>
          <w:szCs w:val="24"/>
        </w:rPr>
        <w:t xml:space="preserve"> </w:t>
      </w:r>
      <w:r>
        <w:rPr>
          <w:sz w:val="24"/>
          <w:szCs w:val="24"/>
        </w:rPr>
        <w:t>is</w:t>
      </w:r>
      <w:r>
        <w:rPr>
          <w:spacing w:val="2"/>
          <w:sz w:val="24"/>
          <w:szCs w:val="24"/>
        </w:rPr>
        <w:t xml:space="preserve"> </w:t>
      </w:r>
      <w:r>
        <w:rPr>
          <w:w w:val="101"/>
          <w:sz w:val="24"/>
          <w:szCs w:val="24"/>
        </w:rPr>
        <w:t>co</w:t>
      </w:r>
      <w:r>
        <w:rPr>
          <w:spacing w:val="-6"/>
          <w:w w:val="101"/>
          <w:sz w:val="24"/>
          <w:szCs w:val="24"/>
        </w:rPr>
        <w:t>n</w:t>
      </w:r>
      <w:r>
        <w:rPr>
          <w:w w:val="106"/>
          <w:sz w:val="24"/>
          <w:szCs w:val="24"/>
        </w:rPr>
        <w:t>tinge</w:t>
      </w:r>
      <w:r>
        <w:rPr>
          <w:spacing w:val="-7"/>
          <w:w w:val="106"/>
          <w:sz w:val="24"/>
          <w:szCs w:val="24"/>
        </w:rPr>
        <w:t>n</w:t>
      </w:r>
      <w:r>
        <w:rPr>
          <w:w w:val="137"/>
          <w:sz w:val="24"/>
          <w:szCs w:val="24"/>
        </w:rPr>
        <w:t>t</w:t>
      </w:r>
      <w:r>
        <w:rPr>
          <w:spacing w:val="5"/>
          <w:sz w:val="24"/>
          <w:szCs w:val="24"/>
        </w:rPr>
        <w:t xml:space="preserve"> </w:t>
      </w:r>
      <w:r>
        <w:rPr>
          <w:sz w:val="24"/>
          <w:szCs w:val="24"/>
        </w:rPr>
        <w:t>on</w:t>
      </w:r>
      <w:r>
        <w:rPr>
          <w:spacing w:val="10"/>
          <w:sz w:val="24"/>
          <w:szCs w:val="24"/>
        </w:rPr>
        <w:t xml:space="preserve"> </w:t>
      </w:r>
      <w:r>
        <w:rPr>
          <w:w w:val="109"/>
          <w:sz w:val="24"/>
          <w:szCs w:val="24"/>
        </w:rPr>
        <w:t xml:space="preserve">institutional </w:t>
      </w:r>
      <w:r>
        <w:rPr>
          <w:sz w:val="24"/>
          <w:szCs w:val="24"/>
        </w:rPr>
        <w:t>design</w:t>
      </w:r>
      <w:r>
        <w:rPr>
          <w:spacing w:val="11"/>
          <w:sz w:val="24"/>
          <w:szCs w:val="24"/>
        </w:rPr>
        <w:t xml:space="preserve"> </w:t>
      </w:r>
      <w:r>
        <w:rPr>
          <w:sz w:val="24"/>
          <w:szCs w:val="24"/>
        </w:rPr>
        <w:t>and</w:t>
      </w:r>
      <w:r>
        <w:rPr>
          <w:spacing w:val="33"/>
          <w:sz w:val="24"/>
          <w:szCs w:val="24"/>
        </w:rPr>
        <w:t xml:space="preserve"> </w:t>
      </w:r>
      <w:r>
        <w:rPr>
          <w:sz w:val="24"/>
          <w:szCs w:val="24"/>
        </w:rPr>
        <w:t>ass</w:t>
      </w:r>
      <w:r>
        <w:rPr>
          <w:spacing w:val="7"/>
          <w:sz w:val="24"/>
          <w:szCs w:val="24"/>
        </w:rPr>
        <w:t>o</w:t>
      </w:r>
      <w:r>
        <w:rPr>
          <w:sz w:val="24"/>
          <w:szCs w:val="24"/>
        </w:rPr>
        <w:t>ciated</w:t>
      </w:r>
      <w:r>
        <w:rPr>
          <w:spacing w:val="43"/>
          <w:sz w:val="24"/>
          <w:szCs w:val="24"/>
        </w:rPr>
        <w:t xml:space="preserve"> </w:t>
      </w:r>
      <w:r>
        <w:rPr>
          <w:w w:val="105"/>
          <w:sz w:val="24"/>
          <w:szCs w:val="24"/>
        </w:rPr>
        <w:t xml:space="preserve">information </w:t>
      </w:r>
      <w:r>
        <w:rPr>
          <w:sz w:val="24"/>
          <w:szCs w:val="24"/>
        </w:rPr>
        <w:t xml:space="preserve">costs. </w:t>
      </w:r>
      <w:r>
        <w:rPr>
          <w:spacing w:val="7"/>
          <w:sz w:val="24"/>
          <w:szCs w:val="24"/>
        </w:rPr>
        <w:t xml:space="preserve"> </w:t>
      </w:r>
      <w:r>
        <w:rPr>
          <w:sz w:val="24"/>
          <w:szCs w:val="24"/>
        </w:rPr>
        <w:t>In</w:t>
      </w:r>
      <w:r>
        <w:rPr>
          <w:spacing w:val="28"/>
          <w:sz w:val="24"/>
          <w:szCs w:val="24"/>
        </w:rPr>
        <w:t xml:space="preserve"> </w:t>
      </w:r>
      <w:r>
        <w:rPr>
          <w:sz w:val="24"/>
          <w:szCs w:val="24"/>
        </w:rPr>
        <w:t>accordance</w:t>
      </w:r>
      <w:r>
        <w:rPr>
          <w:spacing w:val="47"/>
          <w:sz w:val="24"/>
          <w:szCs w:val="24"/>
        </w:rPr>
        <w:t xml:space="preserve"> </w:t>
      </w:r>
      <w:r>
        <w:rPr>
          <w:sz w:val="24"/>
          <w:szCs w:val="24"/>
        </w:rPr>
        <w:t>with</w:t>
      </w:r>
      <w:r>
        <w:rPr>
          <w:spacing w:val="39"/>
          <w:sz w:val="24"/>
          <w:szCs w:val="24"/>
        </w:rPr>
        <w:t xml:space="preserve"> </w:t>
      </w:r>
      <w:r>
        <w:rPr>
          <w:sz w:val="24"/>
          <w:szCs w:val="24"/>
        </w:rPr>
        <w:t xml:space="preserve">theoretical </w:t>
      </w:r>
      <w:r>
        <w:rPr>
          <w:spacing w:val="15"/>
          <w:sz w:val="24"/>
          <w:szCs w:val="24"/>
        </w:rPr>
        <w:t xml:space="preserve"> </w:t>
      </w:r>
      <w:r>
        <w:rPr>
          <w:w w:val="106"/>
          <w:sz w:val="24"/>
          <w:szCs w:val="24"/>
        </w:rPr>
        <w:t>ex</w:t>
      </w:r>
      <w:r>
        <w:rPr>
          <w:spacing w:val="6"/>
          <w:w w:val="106"/>
          <w:sz w:val="24"/>
          <w:szCs w:val="24"/>
        </w:rPr>
        <w:t>p</w:t>
      </w:r>
      <w:r>
        <w:rPr>
          <w:w w:val="106"/>
          <w:sz w:val="24"/>
          <w:szCs w:val="24"/>
        </w:rPr>
        <w:t>ectation,</w:t>
      </w:r>
      <w:r>
        <w:rPr>
          <w:spacing w:val="16"/>
          <w:w w:val="106"/>
          <w:sz w:val="24"/>
          <w:szCs w:val="24"/>
        </w:rPr>
        <w:t xml:space="preserve"> </w:t>
      </w:r>
      <w:r>
        <w:rPr>
          <w:sz w:val="24"/>
          <w:szCs w:val="24"/>
        </w:rPr>
        <w:t>the</w:t>
      </w:r>
      <w:r>
        <w:rPr>
          <w:spacing w:val="46"/>
          <w:sz w:val="24"/>
          <w:szCs w:val="24"/>
        </w:rPr>
        <w:t xml:space="preserve"> </w:t>
      </w:r>
      <w:r>
        <w:rPr>
          <w:sz w:val="24"/>
          <w:szCs w:val="24"/>
        </w:rPr>
        <w:t>impact  of</w:t>
      </w:r>
      <w:r>
        <w:rPr>
          <w:spacing w:val="2"/>
          <w:sz w:val="24"/>
          <w:szCs w:val="24"/>
        </w:rPr>
        <w:t xml:space="preserve"> </w:t>
      </w:r>
      <w:r>
        <w:rPr>
          <w:w w:val="107"/>
          <w:sz w:val="24"/>
          <w:szCs w:val="24"/>
        </w:rPr>
        <w:t>i</w:t>
      </w:r>
      <w:r>
        <w:rPr>
          <w:spacing w:val="-7"/>
          <w:w w:val="107"/>
          <w:sz w:val="24"/>
          <w:szCs w:val="24"/>
        </w:rPr>
        <w:t>nv</w:t>
      </w:r>
      <w:r>
        <w:rPr>
          <w:w w:val="107"/>
          <w:sz w:val="24"/>
          <w:szCs w:val="24"/>
        </w:rPr>
        <w:t>estor-state</w:t>
      </w:r>
      <w:r>
        <w:rPr>
          <w:spacing w:val="11"/>
          <w:w w:val="107"/>
          <w:sz w:val="24"/>
          <w:szCs w:val="24"/>
        </w:rPr>
        <w:t xml:space="preserve"> </w:t>
      </w:r>
      <w:r>
        <w:rPr>
          <w:sz w:val="24"/>
          <w:szCs w:val="24"/>
        </w:rPr>
        <w:t xml:space="preserve">disputes </w:t>
      </w:r>
      <w:r>
        <w:rPr>
          <w:spacing w:val="1"/>
          <w:sz w:val="24"/>
          <w:szCs w:val="24"/>
        </w:rPr>
        <w:t xml:space="preserve"> </w:t>
      </w:r>
      <w:r>
        <w:rPr>
          <w:w w:val="106"/>
          <w:sz w:val="24"/>
          <w:szCs w:val="24"/>
        </w:rPr>
        <w:t xml:space="preserve">has </w:t>
      </w:r>
      <w:r>
        <w:rPr>
          <w:spacing w:val="6"/>
          <w:sz w:val="24"/>
          <w:szCs w:val="24"/>
        </w:rPr>
        <w:t>b</w:t>
      </w:r>
      <w:r>
        <w:rPr>
          <w:sz w:val="24"/>
          <w:szCs w:val="24"/>
        </w:rPr>
        <w:t>een</w:t>
      </w:r>
      <w:r>
        <w:rPr>
          <w:spacing w:val="34"/>
          <w:sz w:val="24"/>
          <w:szCs w:val="24"/>
        </w:rPr>
        <w:t xml:space="preserve"> </w:t>
      </w:r>
      <w:r>
        <w:rPr>
          <w:sz w:val="24"/>
          <w:szCs w:val="24"/>
        </w:rPr>
        <w:t>relati</w:t>
      </w:r>
      <w:r>
        <w:rPr>
          <w:spacing w:val="-7"/>
          <w:sz w:val="24"/>
          <w:szCs w:val="24"/>
        </w:rPr>
        <w:t>v</w:t>
      </w:r>
      <w:r>
        <w:rPr>
          <w:sz w:val="24"/>
          <w:szCs w:val="24"/>
        </w:rPr>
        <w:t xml:space="preserve">ely  marginal </w:t>
      </w:r>
      <w:r>
        <w:rPr>
          <w:spacing w:val="4"/>
          <w:sz w:val="24"/>
          <w:szCs w:val="24"/>
        </w:rPr>
        <w:t xml:space="preserve"> </w:t>
      </w:r>
      <w:r>
        <w:rPr>
          <w:spacing w:val="-6"/>
          <w:sz w:val="24"/>
          <w:szCs w:val="24"/>
        </w:rPr>
        <w:t>o</w:t>
      </w:r>
      <w:r>
        <w:rPr>
          <w:spacing w:val="-7"/>
          <w:sz w:val="24"/>
          <w:szCs w:val="24"/>
        </w:rPr>
        <w:t>v</w:t>
      </w:r>
      <w:r>
        <w:rPr>
          <w:sz w:val="24"/>
          <w:szCs w:val="24"/>
        </w:rPr>
        <w:t>er</w:t>
      </w:r>
      <w:r>
        <w:rPr>
          <w:spacing w:val="28"/>
          <w:sz w:val="24"/>
          <w:szCs w:val="24"/>
        </w:rPr>
        <w:t xml:space="preserve"> </w:t>
      </w:r>
      <w:r>
        <w:rPr>
          <w:sz w:val="24"/>
          <w:szCs w:val="24"/>
        </w:rPr>
        <w:t>the</w:t>
      </w:r>
      <w:r>
        <w:rPr>
          <w:spacing w:val="52"/>
          <w:sz w:val="24"/>
          <w:szCs w:val="24"/>
        </w:rPr>
        <w:t xml:space="preserve"> </w:t>
      </w:r>
      <w:r>
        <w:rPr>
          <w:sz w:val="24"/>
          <w:szCs w:val="24"/>
        </w:rPr>
        <w:t xml:space="preserve">broader </w:t>
      </w:r>
      <w:r>
        <w:rPr>
          <w:spacing w:val="5"/>
          <w:sz w:val="24"/>
          <w:szCs w:val="24"/>
        </w:rPr>
        <w:t xml:space="preserve"> </w:t>
      </w:r>
      <w:r>
        <w:rPr>
          <w:sz w:val="24"/>
          <w:szCs w:val="24"/>
        </w:rPr>
        <w:t>time</w:t>
      </w:r>
      <w:r>
        <w:rPr>
          <w:spacing w:val="46"/>
          <w:sz w:val="24"/>
          <w:szCs w:val="24"/>
        </w:rPr>
        <w:t xml:space="preserve"> </w:t>
      </w:r>
      <w:r>
        <w:rPr>
          <w:spacing w:val="6"/>
          <w:sz w:val="24"/>
          <w:szCs w:val="24"/>
        </w:rPr>
        <w:t>p</w:t>
      </w:r>
      <w:r>
        <w:rPr>
          <w:sz w:val="24"/>
          <w:szCs w:val="24"/>
        </w:rPr>
        <w:t>eri</w:t>
      </w:r>
      <w:r>
        <w:rPr>
          <w:spacing w:val="7"/>
          <w:sz w:val="24"/>
          <w:szCs w:val="24"/>
        </w:rPr>
        <w:t>o</w:t>
      </w:r>
      <w:r>
        <w:rPr>
          <w:sz w:val="24"/>
          <w:szCs w:val="24"/>
        </w:rPr>
        <w:t>d</w:t>
      </w:r>
      <w:r>
        <w:rPr>
          <w:spacing w:val="43"/>
          <w:sz w:val="24"/>
          <w:szCs w:val="24"/>
        </w:rPr>
        <w:t xml:space="preserve"> </w:t>
      </w:r>
      <w:r>
        <w:rPr>
          <w:sz w:val="24"/>
          <w:szCs w:val="24"/>
        </w:rPr>
        <w:t>of</w:t>
      </w:r>
      <w:r>
        <w:rPr>
          <w:spacing w:val="9"/>
          <w:sz w:val="24"/>
          <w:szCs w:val="24"/>
        </w:rPr>
        <w:t xml:space="preserve"> </w:t>
      </w:r>
      <w:r>
        <w:rPr>
          <w:sz w:val="24"/>
          <w:szCs w:val="24"/>
        </w:rPr>
        <w:t>our</w:t>
      </w:r>
      <w:r>
        <w:rPr>
          <w:spacing w:val="37"/>
          <w:sz w:val="24"/>
          <w:szCs w:val="24"/>
        </w:rPr>
        <w:t xml:space="preserve"> </w:t>
      </w:r>
      <w:r>
        <w:rPr>
          <w:sz w:val="24"/>
          <w:szCs w:val="24"/>
        </w:rPr>
        <w:t>analysis,</w:t>
      </w:r>
      <w:r>
        <w:rPr>
          <w:spacing w:val="54"/>
          <w:sz w:val="24"/>
          <w:szCs w:val="24"/>
        </w:rPr>
        <w:t xml:space="preserve"> </w:t>
      </w:r>
      <w:r>
        <w:rPr>
          <w:sz w:val="24"/>
          <w:szCs w:val="24"/>
        </w:rPr>
        <w:t>with</w:t>
      </w:r>
      <w:r>
        <w:rPr>
          <w:spacing w:val="46"/>
          <w:sz w:val="24"/>
          <w:szCs w:val="24"/>
        </w:rPr>
        <w:t xml:space="preserve"> </w:t>
      </w:r>
      <w:r>
        <w:rPr>
          <w:w w:val="109"/>
          <w:sz w:val="24"/>
          <w:szCs w:val="24"/>
        </w:rPr>
        <w:t>reputational</w:t>
      </w:r>
      <w:r>
        <w:rPr>
          <w:spacing w:val="16"/>
          <w:w w:val="109"/>
          <w:sz w:val="24"/>
          <w:szCs w:val="24"/>
        </w:rPr>
        <w:t xml:space="preserve"> </w:t>
      </w:r>
      <w:r>
        <w:rPr>
          <w:sz w:val="24"/>
          <w:szCs w:val="24"/>
        </w:rPr>
        <w:t>ef- fects</w:t>
      </w:r>
      <w:r>
        <w:rPr>
          <w:spacing w:val="11"/>
          <w:sz w:val="24"/>
          <w:szCs w:val="24"/>
        </w:rPr>
        <w:t xml:space="preserve"> </w:t>
      </w:r>
      <w:r>
        <w:rPr>
          <w:sz w:val="24"/>
          <w:szCs w:val="24"/>
        </w:rPr>
        <w:t>only</w:t>
      </w:r>
      <w:r>
        <w:rPr>
          <w:spacing w:val="11"/>
          <w:sz w:val="24"/>
          <w:szCs w:val="24"/>
        </w:rPr>
        <w:t xml:space="preserve"> </w:t>
      </w:r>
      <w:r>
        <w:rPr>
          <w:spacing w:val="6"/>
          <w:sz w:val="24"/>
          <w:szCs w:val="24"/>
        </w:rPr>
        <w:t>b</w:t>
      </w:r>
      <w:r>
        <w:rPr>
          <w:sz w:val="24"/>
          <w:szCs w:val="24"/>
        </w:rPr>
        <w:t>eginning</w:t>
      </w:r>
      <w:r>
        <w:rPr>
          <w:spacing w:val="28"/>
          <w:sz w:val="24"/>
          <w:szCs w:val="24"/>
        </w:rPr>
        <w:t xml:space="preserve"> </w:t>
      </w:r>
      <w:r>
        <w:rPr>
          <w:sz w:val="24"/>
          <w:szCs w:val="24"/>
        </w:rPr>
        <w:t>to</w:t>
      </w:r>
      <w:r>
        <w:rPr>
          <w:spacing w:val="23"/>
          <w:sz w:val="24"/>
          <w:szCs w:val="24"/>
        </w:rPr>
        <w:t xml:space="preserve"> </w:t>
      </w:r>
      <w:r>
        <w:rPr>
          <w:sz w:val="24"/>
          <w:szCs w:val="24"/>
        </w:rPr>
        <w:t>materialize</w:t>
      </w:r>
      <w:r>
        <w:rPr>
          <w:spacing w:val="48"/>
          <w:sz w:val="24"/>
          <w:szCs w:val="24"/>
        </w:rPr>
        <w:t xml:space="preserve"> </w:t>
      </w:r>
      <w:r>
        <w:rPr>
          <w:sz w:val="24"/>
          <w:szCs w:val="24"/>
        </w:rPr>
        <w:t>after</w:t>
      </w:r>
      <w:r>
        <w:rPr>
          <w:spacing w:val="37"/>
          <w:sz w:val="24"/>
          <w:szCs w:val="24"/>
        </w:rPr>
        <w:t xml:space="preserve"> </w:t>
      </w:r>
      <w:r>
        <w:rPr>
          <w:sz w:val="24"/>
          <w:szCs w:val="24"/>
        </w:rPr>
        <w:t>2006.</w:t>
      </w:r>
      <w:r>
        <w:rPr>
          <w:spacing w:val="28"/>
          <w:sz w:val="24"/>
          <w:szCs w:val="24"/>
        </w:rPr>
        <w:t xml:space="preserve"> </w:t>
      </w:r>
      <w:r>
        <w:rPr>
          <w:sz w:val="24"/>
          <w:szCs w:val="24"/>
        </w:rPr>
        <w:t>The</w:t>
      </w:r>
      <w:r>
        <w:rPr>
          <w:spacing w:val="32"/>
          <w:sz w:val="24"/>
          <w:szCs w:val="24"/>
        </w:rPr>
        <w:t xml:space="preserve"> </w:t>
      </w:r>
      <w:r>
        <w:rPr>
          <w:sz w:val="24"/>
          <w:szCs w:val="24"/>
        </w:rPr>
        <w:t>o</w:t>
      </w:r>
      <w:r>
        <w:rPr>
          <w:spacing w:val="-6"/>
          <w:sz w:val="24"/>
          <w:szCs w:val="24"/>
        </w:rPr>
        <w:t>b</w:t>
      </w:r>
      <w:r>
        <w:rPr>
          <w:sz w:val="24"/>
          <w:szCs w:val="24"/>
        </w:rPr>
        <w:t>vious</w:t>
      </w:r>
      <w:r>
        <w:rPr>
          <w:spacing w:val="12"/>
          <w:sz w:val="24"/>
          <w:szCs w:val="24"/>
        </w:rPr>
        <w:t xml:space="preserve"> </w:t>
      </w:r>
      <w:r>
        <w:rPr>
          <w:sz w:val="24"/>
          <w:szCs w:val="24"/>
        </w:rPr>
        <w:t>question</w:t>
      </w:r>
      <w:r>
        <w:rPr>
          <w:spacing w:val="34"/>
          <w:sz w:val="24"/>
          <w:szCs w:val="24"/>
        </w:rPr>
        <w:t xml:space="preserve"> </w:t>
      </w:r>
      <w:r>
        <w:rPr>
          <w:sz w:val="24"/>
          <w:szCs w:val="24"/>
        </w:rPr>
        <w:t>is</w:t>
      </w:r>
      <w:r>
        <w:rPr>
          <w:spacing w:val="-1"/>
          <w:sz w:val="24"/>
          <w:szCs w:val="24"/>
        </w:rPr>
        <w:t xml:space="preserve"> </w:t>
      </w:r>
      <w:r>
        <w:rPr>
          <w:sz w:val="24"/>
          <w:szCs w:val="24"/>
        </w:rPr>
        <w:t>what</w:t>
      </w:r>
      <w:r>
        <w:rPr>
          <w:spacing w:val="39"/>
          <w:sz w:val="24"/>
          <w:szCs w:val="24"/>
        </w:rPr>
        <w:t xml:space="preserve"> </w:t>
      </w:r>
      <w:r>
        <w:rPr>
          <w:sz w:val="24"/>
          <w:szCs w:val="24"/>
        </w:rPr>
        <w:t>accou</w:t>
      </w:r>
      <w:r>
        <w:rPr>
          <w:spacing w:val="-6"/>
          <w:sz w:val="24"/>
          <w:szCs w:val="24"/>
        </w:rPr>
        <w:t>n</w:t>
      </w:r>
      <w:r>
        <w:rPr>
          <w:sz w:val="24"/>
          <w:szCs w:val="24"/>
        </w:rPr>
        <w:t>ts</w:t>
      </w:r>
      <w:r>
        <w:rPr>
          <w:spacing w:val="45"/>
          <w:sz w:val="24"/>
          <w:szCs w:val="24"/>
        </w:rPr>
        <w:t xml:space="preserve"> </w:t>
      </w:r>
      <w:r>
        <w:rPr>
          <w:sz w:val="24"/>
          <w:szCs w:val="24"/>
        </w:rPr>
        <w:t>for</w:t>
      </w:r>
      <w:r>
        <w:rPr>
          <w:spacing w:val="-1"/>
          <w:sz w:val="24"/>
          <w:szCs w:val="24"/>
        </w:rPr>
        <w:t xml:space="preserve"> </w:t>
      </w:r>
      <w:r>
        <w:rPr>
          <w:w w:val="109"/>
          <w:sz w:val="24"/>
          <w:szCs w:val="24"/>
        </w:rPr>
        <w:t xml:space="preserve">this </w:t>
      </w:r>
      <w:r>
        <w:rPr>
          <w:sz w:val="24"/>
          <w:szCs w:val="24"/>
        </w:rPr>
        <w:t xml:space="preserve">trend? </w:t>
      </w:r>
      <w:r>
        <w:rPr>
          <w:spacing w:val="39"/>
          <w:sz w:val="24"/>
          <w:szCs w:val="24"/>
        </w:rPr>
        <w:t xml:space="preserve"> </w:t>
      </w:r>
      <w:r>
        <w:rPr>
          <w:sz w:val="24"/>
          <w:szCs w:val="24"/>
        </w:rPr>
        <w:t>Has</w:t>
      </w:r>
      <w:r>
        <w:rPr>
          <w:spacing w:val="30"/>
          <w:sz w:val="24"/>
          <w:szCs w:val="24"/>
        </w:rPr>
        <w:t xml:space="preserve"> </w:t>
      </w:r>
      <w:r>
        <w:rPr>
          <w:sz w:val="24"/>
          <w:szCs w:val="24"/>
        </w:rPr>
        <w:t xml:space="preserve">information </w:t>
      </w:r>
      <w:r>
        <w:rPr>
          <w:spacing w:val="15"/>
          <w:sz w:val="24"/>
          <w:szCs w:val="24"/>
        </w:rPr>
        <w:t xml:space="preserve"> </w:t>
      </w:r>
      <w:r>
        <w:rPr>
          <w:sz w:val="24"/>
          <w:szCs w:val="24"/>
        </w:rPr>
        <w:t>a</w:t>
      </w:r>
      <w:r>
        <w:rPr>
          <w:spacing w:val="7"/>
          <w:sz w:val="24"/>
          <w:szCs w:val="24"/>
        </w:rPr>
        <w:t>b</w:t>
      </w:r>
      <w:r>
        <w:rPr>
          <w:sz w:val="24"/>
          <w:szCs w:val="24"/>
        </w:rPr>
        <w:t xml:space="preserve">out </w:t>
      </w:r>
      <w:r>
        <w:rPr>
          <w:spacing w:val="9"/>
          <w:sz w:val="24"/>
          <w:szCs w:val="24"/>
        </w:rPr>
        <w:t xml:space="preserve"> </w:t>
      </w:r>
      <w:r>
        <w:rPr>
          <w:sz w:val="24"/>
          <w:szCs w:val="24"/>
        </w:rPr>
        <w:t>ISDS</w:t>
      </w:r>
      <w:r>
        <w:rPr>
          <w:spacing w:val="18"/>
          <w:sz w:val="24"/>
          <w:szCs w:val="24"/>
        </w:rPr>
        <w:t xml:space="preserve"> </w:t>
      </w:r>
      <w:r>
        <w:rPr>
          <w:sz w:val="24"/>
          <w:szCs w:val="24"/>
        </w:rPr>
        <w:t>pr</w:t>
      </w:r>
      <w:r>
        <w:rPr>
          <w:spacing w:val="6"/>
          <w:sz w:val="24"/>
          <w:szCs w:val="24"/>
        </w:rPr>
        <w:t>o</w:t>
      </w:r>
      <w:r>
        <w:rPr>
          <w:sz w:val="24"/>
          <w:szCs w:val="24"/>
        </w:rPr>
        <w:t>cesses</w:t>
      </w:r>
      <w:r>
        <w:rPr>
          <w:spacing w:val="23"/>
          <w:sz w:val="24"/>
          <w:szCs w:val="24"/>
        </w:rPr>
        <w:t xml:space="preserve"> </w:t>
      </w:r>
      <w:r>
        <w:rPr>
          <w:sz w:val="24"/>
          <w:szCs w:val="24"/>
        </w:rPr>
        <w:t xml:space="preserve">expanded </w:t>
      </w:r>
      <w:r>
        <w:rPr>
          <w:spacing w:val="4"/>
          <w:sz w:val="24"/>
          <w:szCs w:val="24"/>
        </w:rPr>
        <w:t xml:space="preserve"> </w:t>
      </w:r>
      <w:r>
        <w:rPr>
          <w:sz w:val="24"/>
          <w:szCs w:val="24"/>
        </w:rPr>
        <w:t>significa</w:t>
      </w:r>
      <w:r>
        <w:rPr>
          <w:spacing w:val="-6"/>
          <w:sz w:val="24"/>
          <w:szCs w:val="24"/>
        </w:rPr>
        <w:t>n</w:t>
      </w:r>
      <w:r>
        <w:rPr>
          <w:sz w:val="24"/>
          <w:szCs w:val="24"/>
        </w:rPr>
        <w:t>tly</w:t>
      </w:r>
      <w:r>
        <w:rPr>
          <w:spacing w:val="43"/>
          <w:sz w:val="24"/>
          <w:szCs w:val="24"/>
        </w:rPr>
        <w:t xml:space="preserve"> </w:t>
      </w:r>
      <w:r>
        <w:rPr>
          <w:spacing w:val="-6"/>
          <w:sz w:val="24"/>
          <w:szCs w:val="24"/>
        </w:rPr>
        <w:t>o</w:t>
      </w:r>
      <w:r>
        <w:rPr>
          <w:spacing w:val="-7"/>
          <w:sz w:val="24"/>
          <w:szCs w:val="24"/>
        </w:rPr>
        <w:t>v</w:t>
      </w:r>
      <w:r>
        <w:rPr>
          <w:sz w:val="24"/>
          <w:szCs w:val="24"/>
        </w:rPr>
        <w:t>er</w:t>
      </w:r>
      <w:r>
        <w:rPr>
          <w:spacing w:val="25"/>
          <w:sz w:val="24"/>
          <w:szCs w:val="24"/>
        </w:rPr>
        <w:t xml:space="preserve"> </w:t>
      </w:r>
      <w:r>
        <w:rPr>
          <w:sz w:val="24"/>
          <w:szCs w:val="24"/>
        </w:rPr>
        <w:t>time,</w:t>
      </w:r>
      <w:r>
        <w:rPr>
          <w:spacing w:val="53"/>
          <w:sz w:val="24"/>
          <w:szCs w:val="24"/>
        </w:rPr>
        <w:t xml:space="preserve"> </w:t>
      </w:r>
      <w:r>
        <w:rPr>
          <w:w w:val="107"/>
          <w:sz w:val="24"/>
          <w:szCs w:val="24"/>
        </w:rPr>
        <w:t xml:space="preserve">buttressing </w:t>
      </w:r>
      <w:r>
        <w:rPr>
          <w:sz w:val="24"/>
          <w:szCs w:val="24"/>
        </w:rPr>
        <w:t>our</w:t>
      </w:r>
      <w:r>
        <w:rPr>
          <w:spacing w:val="57"/>
          <w:sz w:val="24"/>
          <w:szCs w:val="24"/>
        </w:rPr>
        <w:t xml:space="preserve"> </w:t>
      </w:r>
      <w:r>
        <w:rPr>
          <w:sz w:val="24"/>
          <w:szCs w:val="24"/>
        </w:rPr>
        <w:t xml:space="preserve">emphasis </w:t>
      </w:r>
      <w:r>
        <w:rPr>
          <w:spacing w:val="11"/>
          <w:sz w:val="24"/>
          <w:szCs w:val="24"/>
        </w:rPr>
        <w:t xml:space="preserve"> </w:t>
      </w:r>
      <w:r>
        <w:rPr>
          <w:sz w:val="24"/>
          <w:szCs w:val="24"/>
        </w:rPr>
        <w:t>on</w:t>
      </w:r>
      <w:r>
        <w:rPr>
          <w:spacing w:val="46"/>
          <w:sz w:val="24"/>
          <w:szCs w:val="24"/>
        </w:rPr>
        <w:t xml:space="preserve"> </w:t>
      </w:r>
      <w:r>
        <w:rPr>
          <w:sz w:val="24"/>
          <w:szCs w:val="24"/>
        </w:rPr>
        <w:t xml:space="preserve">the </w:t>
      </w:r>
      <w:r>
        <w:rPr>
          <w:spacing w:val="13"/>
          <w:sz w:val="24"/>
          <w:szCs w:val="24"/>
        </w:rPr>
        <w:t xml:space="preserve"> </w:t>
      </w:r>
      <w:r>
        <w:rPr>
          <w:sz w:val="24"/>
          <w:szCs w:val="24"/>
        </w:rPr>
        <w:t>im</w:t>
      </w:r>
      <w:r>
        <w:rPr>
          <w:spacing w:val="6"/>
          <w:sz w:val="24"/>
          <w:szCs w:val="24"/>
        </w:rPr>
        <w:t>p</w:t>
      </w:r>
      <w:r>
        <w:rPr>
          <w:sz w:val="24"/>
          <w:szCs w:val="24"/>
        </w:rPr>
        <w:t xml:space="preserve">ortance </w:t>
      </w:r>
      <w:r>
        <w:rPr>
          <w:spacing w:val="38"/>
          <w:sz w:val="24"/>
          <w:szCs w:val="24"/>
        </w:rPr>
        <w:t xml:space="preserve"> </w:t>
      </w:r>
      <w:r>
        <w:rPr>
          <w:sz w:val="24"/>
          <w:szCs w:val="24"/>
        </w:rPr>
        <w:t>of</w:t>
      </w:r>
      <w:r>
        <w:rPr>
          <w:spacing w:val="29"/>
          <w:sz w:val="24"/>
          <w:szCs w:val="24"/>
        </w:rPr>
        <w:t xml:space="preserve"> </w:t>
      </w:r>
      <w:r>
        <w:rPr>
          <w:sz w:val="24"/>
          <w:szCs w:val="24"/>
        </w:rPr>
        <w:t xml:space="preserve">information </w:t>
      </w:r>
      <w:r>
        <w:rPr>
          <w:spacing w:val="38"/>
          <w:sz w:val="24"/>
          <w:szCs w:val="24"/>
        </w:rPr>
        <w:t xml:space="preserve"> </w:t>
      </w:r>
      <w:r>
        <w:rPr>
          <w:sz w:val="24"/>
          <w:szCs w:val="24"/>
        </w:rPr>
        <w:t>fl</w:t>
      </w:r>
      <w:r>
        <w:rPr>
          <w:spacing w:val="-6"/>
          <w:sz w:val="24"/>
          <w:szCs w:val="24"/>
        </w:rPr>
        <w:t>o</w:t>
      </w:r>
      <w:r>
        <w:rPr>
          <w:sz w:val="24"/>
          <w:szCs w:val="24"/>
        </w:rPr>
        <w:t xml:space="preserve">ws? </w:t>
      </w:r>
      <w:r>
        <w:rPr>
          <w:spacing w:val="29"/>
          <w:sz w:val="24"/>
          <w:szCs w:val="24"/>
        </w:rPr>
        <w:t xml:space="preserve"> </w:t>
      </w:r>
      <w:r>
        <w:rPr>
          <w:spacing w:val="-19"/>
          <w:sz w:val="24"/>
          <w:szCs w:val="24"/>
        </w:rPr>
        <w:t>W</w:t>
      </w:r>
      <w:r>
        <w:rPr>
          <w:sz w:val="24"/>
          <w:szCs w:val="24"/>
        </w:rPr>
        <w:t>e</w:t>
      </w:r>
      <w:r>
        <w:rPr>
          <w:spacing w:val="51"/>
          <w:sz w:val="24"/>
          <w:szCs w:val="24"/>
        </w:rPr>
        <w:t xml:space="preserve"> </w:t>
      </w:r>
      <w:r>
        <w:rPr>
          <w:sz w:val="24"/>
          <w:szCs w:val="24"/>
        </w:rPr>
        <w:t>cite</w:t>
      </w:r>
      <w:r>
        <w:rPr>
          <w:spacing w:val="58"/>
          <w:sz w:val="24"/>
          <w:szCs w:val="24"/>
        </w:rPr>
        <w:t xml:space="preserve"> </w:t>
      </w:r>
      <w:r>
        <w:rPr>
          <w:sz w:val="24"/>
          <w:szCs w:val="24"/>
        </w:rPr>
        <w:t xml:space="preserve">three </w:t>
      </w:r>
      <w:r>
        <w:rPr>
          <w:spacing w:val="19"/>
          <w:sz w:val="24"/>
          <w:szCs w:val="24"/>
        </w:rPr>
        <w:t xml:space="preserve"> </w:t>
      </w:r>
      <w:r>
        <w:rPr>
          <w:sz w:val="24"/>
          <w:szCs w:val="24"/>
        </w:rPr>
        <w:t>sources</w:t>
      </w:r>
      <w:r>
        <w:rPr>
          <w:spacing w:val="48"/>
          <w:sz w:val="24"/>
          <w:szCs w:val="24"/>
        </w:rPr>
        <w:t xml:space="preserve"> </w:t>
      </w:r>
      <w:r>
        <w:rPr>
          <w:sz w:val="24"/>
          <w:szCs w:val="24"/>
        </w:rPr>
        <w:t>of</w:t>
      </w:r>
      <w:r>
        <w:rPr>
          <w:spacing w:val="29"/>
          <w:sz w:val="24"/>
          <w:szCs w:val="24"/>
        </w:rPr>
        <w:t xml:space="preserve"> </w:t>
      </w:r>
      <w:r>
        <w:rPr>
          <w:w w:val="101"/>
          <w:sz w:val="24"/>
          <w:szCs w:val="24"/>
        </w:rPr>
        <w:t xml:space="preserve">evidence </w:t>
      </w:r>
      <w:r>
        <w:rPr>
          <w:sz w:val="24"/>
          <w:szCs w:val="24"/>
        </w:rPr>
        <w:t>a</w:t>
      </w:r>
      <w:r>
        <w:rPr>
          <w:spacing w:val="7"/>
          <w:sz w:val="24"/>
          <w:szCs w:val="24"/>
        </w:rPr>
        <w:t>b</w:t>
      </w:r>
      <w:r>
        <w:rPr>
          <w:sz w:val="24"/>
          <w:szCs w:val="24"/>
        </w:rPr>
        <w:t xml:space="preserve">out </w:t>
      </w:r>
      <w:r>
        <w:rPr>
          <w:spacing w:val="9"/>
          <w:sz w:val="24"/>
          <w:szCs w:val="24"/>
        </w:rPr>
        <w:t xml:space="preserve"> </w:t>
      </w:r>
      <w:r>
        <w:rPr>
          <w:sz w:val="24"/>
          <w:szCs w:val="24"/>
        </w:rPr>
        <w:t>a</w:t>
      </w:r>
      <w:r>
        <w:rPr>
          <w:spacing w:val="28"/>
          <w:sz w:val="24"/>
          <w:szCs w:val="24"/>
        </w:rPr>
        <w:t xml:space="preserve"> </w:t>
      </w:r>
      <w:r>
        <w:rPr>
          <w:spacing w:val="-6"/>
          <w:sz w:val="24"/>
          <w:szCs w:val="24"/>
        </w:rPr>
        <w:t>c</w:t>
      </w:r>
      <w:r>
        <w:rPr>
          <w:sz w:val="24"/>
          <w:szCs w:val="24"/>
        </w:rPr>
        <w:t>hange</w:t>
      </w:r>
      <w:r>
        <w:rPr>
          <w:spacing w:val="38"/>
          <w:sz w:val="24"/>
          <w:szCs w:val="24"/>
        </w:rPr>
        <w:t xml:space="preserve"> </w:t>
      </w:r>
      <w:r>
        <w:rPr>
          <w:sz w:val="24"/>
          <w:szCs w:val="24"/>
        </w:rPr>
        <w:t>in</w:t>
      </w:r>
      <w:r>
        <w:rPr>
          <w:spacing w:val="25"/>
          <w:sz w:val="24"/>
          <w:szCs w:val="24"/>
        </w:rPr>
        <w:t xml:space="preserve"> </w:t>
      </w:r>
      <w:r>
        <w:rPr>
          <w:sz w:val="24"/>
          <w:szCs w:val="24"/>
        </w:rPr>
        <w:t xml:space="preserve">information </w:t>
      </w:r>
      <w:r>
        <w:rPr>
          <w:spacing w:val="15"/>
          <w:sz w:val="24"/>
          <w:szCs w:val="24"/>
        </w:rPr>
        <w:t xml:space="preserve"> </w:t>
      </w:r>
      <w:r>
        <w:rPr>
          <w:spacing w:val="-7"/>
          <w:sz w:val="24"/>
          <w:szCs w:val="24"/>
        </w:rPr>
        <w:t>a</w:t>
      </w:r>
      <w:r>
        <w:rPr>
          <w:spacing w:val="-13"/>
          <w:sz w:val="24"/>
          <w:szCs w:val="24"/>
        </w:rPr>
        <w:t>v</w:t>
      </w:r>
      <w:r>
        <w:rPr>
          <w:sz w:val="24"/>
          <w:szCs w:val="24"/>
        </w:rPr>
        <w:t>ailabili</w:t>
      </w:r>
      <w:r>
        <w:rPr>
          <w:spacing w:val="-6"/>
          <w:sz w:val="24"/>
          <w:szCs w:val="24"/>
        </w:rPr>
        <w:t>t</w:t>
      </w:r>
      <w:r>
        <w:rPr>
          <w:sz w:val="24"/>
          <w:szCs w:val="24"/>
        </w:rPr>
        <w:t xml:space="preserve">y </w:t>
      </w:r>
      <w:r>
        <w:rPr>
          <w:spacing w:val="19"/>
          <w:sz w:val="24"/>
          <w:szCs w:val="24"/>
        </w:rPr>
        <w:t xml:space="preserve"> </w:t>
      </w:r>
      <w:r>
        <w:rPr>
          <w:sz w:val="24"/>
          <w:szCs w:val="24"/>
        </w:rPr>
        <w:t>in</w:t>
      </w:r>
      <w:r>
        <w:rPr>
          <w:spacing w:val="25"/>
          <w:sz w:val="24"/>
          <w:szCs w:val="24"/>
        </w:rPr>
        <w:t xml:space="preserve"> </w:t>
      </w:r>
      <w:r>
        <w:rPr>
          <w:sz w:val="24"/>
          <w:szCs w:val="24"/>
        </w:rPr>
        <w:t>sup</w:t>
      </w:r>
      <w:r>
        <w:rPr>
          <w:spacing w:val="6"/>
          <w:sz w:val="24"/>
          <w:szCs w:val="24"/>
        </w:rPr>
        <w:t>p</w:t>
      </w:r>
      <w:r>
        <w:rPr>
          <w:sz w:val="24"/>
          <w:szCs w:val="24"/>
        </w:rPr>
        <w:t xml:space="preserve">ort </w:t>
      </w:r>
      <w:r>
        <w:rPr>
          <w:spacing w:val="18"/>
          <w:sz w:val="24"/>
          <w:szCs w:val="24"/>
        </w:rPr>
        <w:t xml:space="preserve"> </w:t>
      </w:r>
      <w:r>
        <w:rPr>
          <w:sz w:val="24"/>
          <w:szCs w:val="24"/>
        </w:rPr>
        <w:t>of</w:t>
      </w:r>
      <w:r>
        <w:rPr>
          <w:spacing w:val="6"/>
          <w:sz w:val="24"/>
          <w:szCs w:val="24"/>
        </w:rPr>
        <w:t xml:space="preserve"> </w:t>
      </w:r>
      <w:r>
        <w:rPr>
          <w:sz w:val="24"/>
          <w:szCs w:val="24"/>
        </w:rPr>
        <w:t>su</w:t>
      </w:r>
      <w:r>
        <w:rPr>
          <w:spacing w:val="-6"/>
          <w:sz w:val="24"/>
          <w:szCs w:val="24"/>
        </w:rPr>
        <w:t>c</w:t>
      </w:r>
      <w:r>
        <w:rPr>
          <w:sz w:val="24"/>
          <w:szCs w:val="24"/>
        </w:rPr>
        <w:t>h</w:t>
      </w:r>
      <w:r>
        <w:rPr>
          <w:spacing w:val="34"/>
          <w:sz w:val="24"/>
          <w:szCs w:val="24"/>
        </w:rPr>
        <w:t xml:space="preserve"> </w:t>
      </w:r>
      <w:r>
        <w:rPr>
          <w:sz w:val="24"/>
          <w:szCs w:val="24"/>
        </w:rPr>
        <w:t>a</w:t>
      </w:r>
      <w:r>
        <w:rPr>
          <w:spacing w:val="28"/>
          <w:sz w:val="24"/>
          <w:szCs w:val="24"/>
        </w:rPr>
        <w:t xml:space="preserve"> </w:t>
      </w:r>
      <w:r>
        <w:rPr>
          <w:w w:val="103"/>
          <w:sz w:val="24"/>
          <w:szCs w:val="24"/>
        </w:rPr>
        <w:t>claim.</w:t>
      </w:r>
    </w:p>
    <w:p w14:paraId="4084258E" w14:textId="77777777" w:rsidR="00973740" w:rsidRDefault="00973740">
      <w:pPr>
        <w:spacing w:before="7" w:line="401" w:lineRule="auto"/>
        <w:ind w:left="100" w:right="78" w:firstLine="239"/>
        <w:jc w:val="both"/>
        <w:rPr>
          <w:ins w:id="460" w:author="Karen Remmer [2]" w:date="2017-10-05T16:21:00Z"/>
          <w:sz w:val="24"/>
          <w:szCs w:val="24"/>
        </w:rPr>
      </w:pPr>
      <w:ins w:id="461" w:author="Karen Remmer [2]" w:date="2017-10-05T16:20:00Z">
        <w:r>
          <w:rPr>
            <w:sz w:val="24"/>
            <w:szCs w:val="24"/>
          </w:rPr>
          <w:t>WHAT ABOUT B</w:t>
        </w:r>
      </w:ins>
      <w:ins w:id="462" w:author="Karen Remmer [2]" w:date="2017-10-05T16:21:00Z">
        <w:r>
          <w:rPr>
            <w:sz w:val="24"/>
            <w:szCs w:val="24"/>
          </w:rPr>
          <w:t>ROADENING OF EXPERIENCE WITH ISDS???????</w:t>
        </w:r>
      </w:ins>
    </w:p>
    <w:p w14:paraId="59D5BD3B" w14:textId="77777777" w:rsidR="00973740" w:rsidRDefault="00973740">
      <w:pPr>
        <w:spacing w:before="7" w:line="401" w:lineRule="auto"/>
        <w:ind w:left="100" w:right="78" w:firstLine="239"/>
        <w:jc w:val="both"/>
        <w:rPr>
          <w:ins w:id="463" w:author="Karen Remmer [2]" w:date="2017-10-05T16:21:00Z"/>
          <w:sz w:val="24"/>
          <w:szCs w:val="24"/>
        </w:rPr>
      </w:pPr>
    </w:p>
    <w:p w14:paraId="1946CA8B" w14:textId="28A194C9" w:rsidR="000A768D" w:rsidRDefault="006C1B1D">
      <w:pPr>
        <w:spacing w:before="7" w:line="401" w:lineRule="auto"/>
        <w:ind w:left="100" w:right="78" w:firstLine="239"/>
        <w:jc w:val="both"/>
        <w:rPr>
          <w:sz w:val="24"/>
          <w:szCs w:val="24"/>
        </w:rPr>
        <w:sectPr w:rsidR="000A768D">
          <w:type w:val="continuous"/>
          <w:pgSz w:w="12240" w:h="15840"/>
          <w:pgMar w:top="1320" w:right="1320" w:bottom="280" w:left="1340" w:header="720" w:footer="720" w:gutter="0"/>
          <w:cols w:space="720"/>
        </w:sectPr>
      </w:pPr>
      <w:r>
        <w:rPr>
          <w:sz w:val="24"/>
          <w:szCs w:val="24"/>
        </w:rPr>
        <w:t xml:space="preserve">First, </w:t>
      </w:r>
      <w:r>
        <w:rPr>
          <w:spacing w:val="37"/>
          <w:sz w:val="24"/>
          <w:szCs w:val="24"/>
        </w:rPr>
        <w:t xml:space="preserve"> </w:t>
      </w:r>
      <w:r>
        <w:rPr>
          <w:sz w:val="24"/>
          <w:szCs w:val="24"/>
        </w:rPr>
        <w:t xml:space="preserve">there </w:t>
      </w:r>
      <w:r>
        <w:rPr>
          <w:spacing w:val="15"/>
          <w:sz w:val="24"/>
          <w:szCs w:val="24"/>
        </w:rPr>
        <w:t xml:space="preserve"> </w:t>
      </w:r>
      <w:r>
        <w:rPr>
          <w:sz w:val="24"/>
          <w:szCs w:val="24"/>
        </w:rPr>
        <w:t>has</w:t>
      </w:r>
      <w:r>
        <w:rPr>
          <w:spacing w:val="57"/>
          <w:sz w:val="24"/>
          <w:szCs w:val="24"/>
        </w:rPr>
        <w:t xml:space="preserve"> </w:t>
      </w:r>
      <w:r>
        <w:rPr>
          <w:spacing w:val="6"/>
          <w:sz w:val="24"/>
          <w:szCs w:val="24"/>
        </w:rPr>
        <w:t>b</w:t>
      </w:r>
      <w:r>
        <w:rPr>
          <w:sz w:val="24"/>
          <w:szCs w:val="24"/>
        </w:rPr>
        <w:t>een</w:t>
      </w:r>
      <w:r>
        <w:rPr>
          <w:spacing w:val="51"/>
          <w:sz w:val="24"/>
          <w:szCs w:val="24"/>
        </w:rPr>
        <w:t xml:space="preserve"> </w:t>
      </w:r>
      <w:r>
        <w:rPr>
          <w:sz w:val="24"/>
          <w:szCs w:val="24"/>
        </w:rPr>
        <w:t>a</w:t>
      </w:r>
      <w:r>
        <w:rPr>
          <w:spacing w:val="48"/>
          <w:sz w:val="24"/>
          <w:szCs w:val="24"/>
        </w:rPr>
        <w:t xml:space="preserve"> </w:t>
      </w:r>
      <w:r>
        <w:rPr>
          <w:sz w:val="24"/>
          <w:szCs w:val="24"/>
        </w:rPr>
        <w:t>gr</w:t>
      </w:r>
      <w:r>
        <w:rPr>
          <w:spacing w:val="-6"/>
          <w:sz w:val="24"/>
          <w:szCs w:val="24"/>
        </w:rPr>
        <w:t>o</w:t>
      </w:r>
      <w:r>
        <w:rPr>
          <w:sz w:val="24"/>
          <w:szCs w:val="24"/>
        </w:rPr>
        <w:t>wing</w:t>
      </w:r>
      <w:r>
        <w:rPr>
          <w:spacing w:val="41"/>
          <w:sz w:val="24"/>
          <w:szCs w:val="24"/>
        </w:rPr>
        <w:t xml:space="preserve"> </w:t>
      </w:r>
      <w:r>
        <w:rPr>
          <w:w w:val="105"/>
          <w:sz w:val="24"/>
          <w:szCs w:val="24"/>
        </w:rPr>
        <w:t>amou</w:t>
      </w:r>
      <w:r>
        <w:rPr>
          <w:spacing w:val="-6"/>
          <w:w w:val="105"/>
          <w:sz w:val="24"/>
          <w:szCs w:val="24"/>
        </w:rPr>
        <w:t>n</w:t>
      </w:r>
      <w:r>
        <w:rPr>
          <w:w w:val="137"/>
          <w:sz w:val="24"/>
          <w:szCs w:val="24"/>
        </w:rPr>
        <w:t>t</w:t>
      </w:r>
      <w:r>
        <w:rPr>
          <w:sz w:val="24"/>
          <w:szCs w:val="24"/>
        </w:rPr>
        <w:t xml:space="preserve"> </w:t>
      </w:r>
      <w:r>
        <w:rPr>
          <w:spacing w:val="-23"/>
          <w:sz w:val="24"/>
          <w:szCs w:val="24"/>
        </w:rPr>
        <w:t xml:space="preserve"> </w:t>
      </w:r>
      <w:r>
        <w:rPr>
          <w:sz w:val="24"/>
          <w:szCs w:val="24"/>
        </w:rPr>
        <w:t>of</w:t>
      </w:r>
      <w:r>
        <w:rPr>
          <w:spacing w:val="26"/>
          <w:sz w:val="24"/>
          <w:szCs w:val="24"/>
        </w:rPr>
        <w:t xml:space="preserve"> </w:t>
      </w:r>
      <w:r>
        <w:rPr>
          <w:sz w:val="24"/>
          <w:szCs w:val="24"/>
        </w:rPr>
        <w:t>publici</w:t>
      </w:r>
      <w:r>
        <w:rPr>
          <w:spacing w:val="-7"/>
          <w:sz w:val="24"/>
          <w:szCs w:val="24"/>
        </w:rPr>
        <w:t>t</w:t>
      </w:r>
      <w:r>
        <w:rPr>
          <w:sz w:val="24"/>
          <w:szCs w:val="24"/>
        </w:rPr>
        <w:t xml:space="preserve">y </w:t>
      </w:r>
      <w:r>
        <w:rPr>
          <w:spacing w:val="25"/>
          <w:sz w:val="24"/>
          <w:szCs w:val="24"/>
        </w:rPr>
        <w:t xml:space="preserve"> </w:t>
      </w:r>
      <w:r>
        <w:rPr>
          <w:sz w:val="24"/>
          <w:szCs w:val="24"/>
        </w:rPr>
        <w:t>in</w:t>
      </w:r>
      <w:r>
        <w:rPr>
          <w:spacing w:val="44"/>
          <w:sz w:val="24"/>
          <w:szCs w:val="24"/>
        </w:rPr>
        <w:t xml:space="preserve"> </w:t>
      </w:r>
      <w:r>
        <w:rPr>
          <w:w w:val="102"/>
          <w:sz w:val="24"/>
          <w:szCs w:val="24"/>
        </w:rPr>
        <w:t>rece</w:t>
      </w:r>
      <w:r>
        <w:rPr>
          <w:spacing w:val="-7"/>
          <w:w w:val="102"/>
          <w:sz w:val="24"/>
          <w:szCs w:val="24"/>
        </w:rPr>
        <w:t>n</w:t>
      </w:r>
      <w:r>
        <w:rPr>
          <w:w w:val="137"/>
          <w:sz w:val="24"/>
          <w:szCs w:val="24"/>
        </w:rPr>
        <w:t>t</w:t>
      </w:r>
      <w:r>
        <w:rPr>
          <w:sz w:val="24"/>
          <w:szCs w:val="24"/>
        </w:rPr>
        <w:t xml:space="preserve"> </w:t>
      </w:r>
      <w:r>
        <w:rPr>
          <w:spacing w:val="-23"/>
          <w:sz w:val="24"/>
          <w:szCs w:val="24"/>
        </w:rPr>
        <w:t xml:space="preserve"> </w:t>
      </w:r>
      <w:r>
        <w:rPr>
          <w:spacing w:val="-7"/>
          <w:sz w:val="24"/>
          <w:szCs w:val="24"/>
        </w:rPr>
        <w:t>y</w:t>
      </w:r>
      <w:r>
        <w:rPr>
          <w:sz w:val="24"/>
          <w:szCs w:val="24"/>
        </w:rPr>
        <w:t>ears</w:t>
      </w:r>
      <w:r>
        <w:rPr>
          <w:spacing w:val="57"/>
          <w:sz w:val="24"/>
          <w:szCs w:val="24"/>
        </w:rPr>
        <w:t xml:space="preserve"> </w:t>
      </w:r>
      <w:r>
        <w:rPr>
          <w:sz w:val="24"/>
          <w:szCs w:val="24"/>
        </w:rPr>
        <w:t>a</w:t>
      </w:r>
      <w:r>
        <w:rPr>
          <w:spacing w:val="7"/>
          <w:sz w:val="24"/>
          <w:szCs w:val="24"/>
        </w:rPr>
        <w:t>b</w:t>
      </w:r>
      <w:r>
        <w:rPr>
          <w:sz w:val="24"/>
          <w:szCs w:val="24"/>
        </w:rPr>
        <w:t xml:space="preserve">out </w:t>
      </w:r>
      <w:r>
        <w:rPr>
          <w:spacing w:val="29"/>
          <w:sz w:val="24"/>
          <w:szCs w:val="24"/>
        </w:rPr>
        <w:t xml:space="preserve"> </w:t>
      </w:r>
      <w:r>
        <w:rPr>
          <w:sz w:val="24"/>
          <w:szCs w:val="24"/>
        </w:rPr>
        <w:t>ICSID</w:t>
      </w:r>
      <w:r>
        <w:rPr>
          <w:spacing w:val="57"/>
          <w:sz w:val="24"/>
          <w:szCs w:val="24"/>
        </w:rPr>
        <w:t xml:space="preserve"> </w:t>
      </w:r>
      <w:r>
        <w:rPr>
          <w:sz w:val="24"/>
          <w:szCs w:val="24"/>
        </w:rPr>
        <w:t>cases and</w:t>
      </w:r>
      <w:r>
        <w:rPr>
          <w:spacing w:val="36"/>
          <w:sz w:val="24"/>
          <w:szCs w:val="24"/>
        </w:rPr>
        <w:t xml:space="preserve"> </w:t>
      </w:r>
      <w:r>
        <w:rPr>
          <w:sz w:val="24"/>
          <w:szCs w:val="24"/>
        </w:rPr>
        <w:t>the</w:t>
      </w:r>
      <w:r>
        <w:rPr>
          <w:spacing w:val="40"/>
          <w:sz w:val="24"/>
          <w:szCs w:val="24"/>
        </w:rPr>
        <w:t xml:space="preserve"> </w:t>
      </w:r>
      <w:r>
        <w:rPr>
          <w:w w:val="109"/>
          <w:sz w:val="24"/>
          <w:szCs w:val="24"/>
        </w:rPr>
        <w:t>arbitration</w:t>
      </w:r>
      <w:r>
        <w:rPr>
          <w:spacing w:val="13"/>
          <w:w w:val="109"/>
          <w:sz w:val="24"/>
          <w:szCs w:val="24"/>
        </w:rPr>
        <w:t xml:space="preserve"> </w:t>
      </w:r>
      <w:r>
        <w:rPr>
          <w:w w:val="109"/>
          <w:sz w:val="24"/>
          <w:szCs w:val="24"/>
        </w:rPr>
        <w:t>tribunal</w:t>
      </w:r>
      <w:r>
        <w:rPr>
          <w:spacing w:val="8"/>
          <w:w w:val="109"/>
          <w:sz w:val="24"/>
          <w:szCs w:val="24"/>
        </w:rPr>
        <w:t xml:space="preserve"> </w:t>
      </w:r>
      <w:r>
        <w:rPr>
          <w:sz w:val="24"/>
          <w:szCs w:val="24"/>
        </w:rPr>
        <w:t>as</w:t>
      </w:r>
      <w:r>
        <w:rPr>
          <w:spacing w:val="16"/>
          <w:sz w:val="24"/>
          <w:szCs w:val="24"/>
        </w:rPr>
        <w:t xml:space="preserve"> </w:t>
      </w:r>
      <w:r>
        <w:rPr>
          <w:sz w:val="24"/>
          <w:szCs w:val="24"/>
        </w:rPr>
        <w:t>a</w:t>
      </w:r>
      <w:r>
        <w:rPr>
          <w:spacing w:val="18"/>
          <w:sz w:val="24"/>
          <w:szCs w:val="24"/>
        </w:rPr>
        <w:t xml:space="preserve"> </w:t>
      </w:r>
      <w:r>
        <w:rPr>
          <w:sz w:val="24"/>
          <w:szCs w:val="24"/>
        </w:rPr>
        <w:t>whole.</w:t>
      </w:r>
      <w:r>
        <w:rPr>
          <w:spacing w:val="41"/>
          <w:sz w:val="24"/>
          <w:szCs w:val="24"/>
        </w:rPr>
        <w:t xml:space="preserve"> </w:t>
      </w:r>
      <w:r>
        <w:rPr>
          <w:sz w:val="24"/>
          <w:szCs w:val="24"/>
        </w:rPr>
        <w:t>Figure</w:t>
      </w:r>
      <w:r>
        <w:rPr>
          <w:spacing w:val="39"/>
          <w:sz w:val="24"/>
          <w:szCs w:val="24"/>
        </w:rPr>
        <w:t xml:space="preserve"> </w:t>
      </w:r>
      <w:r>
        <w:rPr>
          <w:sz w:val="24"/>
          <w:szCs w:val="24"/>
        </w:rPr>
        <w:t>7</w:t>
      </w:r>
      <w:r>
        <w:rPr>
          <w:spacing w:val="4"/>
          <w:sz w:val="24"/>
          <w:szCs w:val="24"/>
        </w:rPr>
        <w:t xml:space="preserve"> </w:t>
      </w:r>
      <w:r>
        <w:rPr>
          <w:sz w:val="24"/>
          <w:szCs w:val="24"/>
        </w:rPr>
        <w:t>sh</w:t>
      </w:r>
      <w:r>
        <w:rPr>
          <w:spacing w:val="-7"/>
          <w:sz w:val="24"/>
          <w:szCs w:val="24"/>
        </w:rPr>
        <w:t>o</w:t>
      </w:r>
      <w:r>
        <w:rPr>
          <w:sz w:val="24"/>
          <w:szCs w:val="24"/>
        </w:rPr>
        <w:t>ws</w:t>
      </w:r>
      <w:r>
        <w:rPr>
          <w:spacing w:val="6"/>
          <w:sz w:val="24"/>
          <w:szCs w:val="24"/>
        </w:rPr>
        <w:t xml:space="preserve"> </w:t>
      </w:r>
      <w:r>
        <w:rPr>
          <w:sz w:val="24"/>
          <w:szCs w:val="24"/>
        </w:rPr>
        <w:t>the</w:t>
      </w:r>
      <w:r>
        <w:rPr>
          <w:spacing w:val="40"/>
          <w:sz w:val="24"/>
          <w:szCs w:val="24"/>
        </w:rPr>
        <w:t xml:space="preserve"> </w:t>
      </w:r>
      <w:r>
        <w:rPr>
          <w:sz w:val="24"/>
          <w:szCs w:val="24"/>
        </w:rPr>
        <w:t>results</w:t>
      </w:r>
      <w:r>
        <w:rPr>
          <w:spacing w:val="46"/>
          <w:sz w:val="24"/>
          <w:szCs w:val="24"/>
        </w:rPr>
        <w:t xml:space="preserve"> </w:t>
      </w:r>
      <w:r>
        <w:rPr>
          <w:sz w:val="24"/>
          <w:szCs w:val="24"/>
        </w:rPr>
        <w:t>of</w:t>
      </w:r>
      <w:r>
        <w:rPr>
          <w:spacing w:val="-4"/>
          <w:sz w:val="24"/>
          <w:szCs w:val="24"/>
        </w:rPr>
        <w:t xml:space="preserve"> </w:t>
      </w:r>
      <w:r>
        <w:rPr>
          <w:sz w:val="24"/>
          <w:szCs w:val="24"/>
        </w:rPr>
        <w:t>a</w:t>
      </w:r>
      <w:r>
        <w:rPr>
          <w:spacing w:val="18"/>
          <w:sz w:val="24"/>
          <w:szCs w:val="24"/>
        </w:rPr>
        <w:t xml:space="preserve"> </w:t>
      </w:r>
      <w:r>
        <w:rPr>
          <w:sz w:val="24"/>
          <w:szCs w:val="24"/>
        </w:rPr>
        <w:t>LexisNexis</w:t>
      </w:r>
      <w:r>
        <w:rPr>
          <w:spacing w:val="-3"/>
          <w:sz w:val="24"/>
          <w:szCs w:val="24"/>
        </w:rPr>
        <w:t xml:space="preserve"> </w:t>
      </w:r>
      <w:r>
        <w:rPr>
          <w:sz w:val="24"/>
          <w:szCs w:val="24"/>
        </w:rPr>
        <w:t>sear</w:t>
      </w:r>
      <w:r>
        <w:rPr>
          <w:spacing w:val="-6"/>
          <w:sz w:val="24"/>
          <w:szCs w:val="24"/>
        </w:rPr>
        <w:t>c</w:t>
      </w:r>
      <w:r>
        <w:rPr>
          <w:sz w:val="24"/>
          <w:szCs w:val="24"/>
        </w:rPr>
        <w:t>h</w:t>
      </w:r>
      <w:r>
        <w:rPr>
          <w:spacing w:val="32"/>
          <w:sz w:val="24"/>
          <w:szCs w:val="24"/>
        </w:rPr>
        <w:t xml:space="preserve"> </w:t>
      </w:r>
      <w:r>
        <w:rPr>
          <w:w w:val="102"/>
          <w:sz w:val="24"/>
          <w:szCs w:val="24"/>
        </w:rPr>
        <w:t xml:space="preserve">on </w:t>
      </w:r>
      <w:r>
        <w:rPr>
          <w:sz w:val="24"/>
          <w:szCs w:val="24"/>
        </w:rPr>
        <w:lastRenderedPageBreak/>
        <w:t>me</w:t>
      </w:r>
      <w:r>
        <w:rPr>
          <w:spacing w:val="-7"/>
          <w:sz w:val="24"/>
          <w:szCs w:val="24"/>
        </w:rPr>
        <w:t>n</w:t>
      </w:r>
      <w:r>
        <w:rPr>
          <w:sz w:val="24"/>
          <w:szCs w:val="24"/>
        </w:rPr>
        <w:t>tions</w:t>
      </w:r>
      <w:r>
        <w:rPr>
          <w:spacing w:val="53"/>
          <w:sz w:val="24"/>
          <w:szCs w:val="24"/>
        </w:rPr>
        <w:t xml:space="preserve"> </w:t>
      </w:r>
      <w:r>
        <w:rPr>
          <w:sz w:val="24"/>
          <w:szCs w:val="24"/>
        </w:rPr>
        <w:t>of</w:t>
      </w:r>
      <w:r>
        <w:rPr>
          <w:spacing w:val="1"/>
          <w:sz w:val="24"/>
          <w:szCs w:val="24"/>
        </w:rPr>
        <w:t xml:space="preserve"> </w:t>
      </w:r>
      <w:r>
        <w:rPr>
          <w:sz w:val="24"/>
          <w:szCs w:val="24"/>
        </w:rPr>
        <w:t>ICSID</w:t>
      </w:r>
      <w:r>
        <w:rPr>
          <w:spacing w:val="32"/>
          <w:sz w:val="24"/>
          <w:szCs w:val="24"/>
        </w:rPr>
        <w:t xml:space="preserve"> </w:t>
      </w:r>
      <w:r>
        <w:rPr>
          <w:sz w:val="24"/>
          <w:szCs w:val="24"/>
        </w:rPr>
        <w:t>disputes  in</w:t>
      </w:r>
      <w:r>
        <w:rPr>
          <w:spacing w:val="20"/>
          <w:sz w:val="24"/>
          <w:szCs w:val="24"/>
        </w:rPr>
        <w:t xml:space="preserve"> </w:t>
      </w:r>
      <w:r>
        <w:rPr>
          <w:w w:val="104"/>
          <w:sz w:val="24"/>
          <w:szCs w:val="24"/>
        </w:rPr>
        <w:t>i</w:t>
      </w:r>
      <w:r>
        <w:rPr>
          <w:spacing w:val="-7"/>
          <w:w w:val="104"/>
          <w:sz w:val="24"/>
          <w:szCs w:val="24"/>
        </w:rPr>
        <w:t>n</w:t>
      </w:r>
      <w:r>
        <w:rPr>
          <w:w w:val="137"/>
          <w:sz w:val="24"/>
          <w:szCs w:val="24"/>
        </w:rPr>
        <w:t>t</w:t>
      </w:r>
      <w:r>
        <w:rPr>
          <w:w w:val="106"/>
          <w:sz w:val="24"/>
          <w:szCs w:val="24"/>
        </w:rPr>
        <w:t>ern</w:t>
      </w:r>
      <w:r>
        <w:rPr>
          <w:w w:val="109"/>
          <w:sz w:val="24"/>
          <w:szCs w:val="24"/>
        </w:rPr>
        <w:t>a</w:t>
      </w:r>
      <w:r>
        <w:rPr>
          <w:w w:val="108"/>
          <w:sz w:val="24"/>
          <w:szCs w:val="24"/>
        </w:rPr>
        <w:t>tion</w:t>
      </w:r>
      <w:r>
        <w:rPr>
          <w:w w:val="109"/>
          <w:sz w:val="24"/>
          <w:szCs w:val="24"/>
        </w:rPr>
        <w:t>a</w:t>
      </w:r>
      <w:r>
        <w:rPr>
          <w:w w:val="97"/>
          <w:sz w:val="24"/>
          <w:szCs w:val="24"/>
        </w:rPr>
        <w:t>l</w:t>
      </w:r>
      <w:r>
        <w:rPr>
          <w:spacing w:val="13"/>
          <w:sz w:val="24"/>
          <w:szCs w:val="24"/>
        </w:rPr>
        <w:t xml:space="preserve"> </w:t>
      </w:r>
      <w:r>
        <w:rPr>
          <w:sz w:val="24"/>
          <w:szCs w:val="24"/>
        </w:rPr>
        <w:t>newspa</w:t>
      </w:r>
      <w:r>
        <w:rPr>
          <w:spacing w:val="6"/>
          <w:sz w:val="24"/>
          <w:szCs w:val="24"/>
        </w:rPr>
        <w:t>p</w:t>
      </w:r>
      <w:r>
        <w:rPr>
          <w:sz w:val="24"/>
          <w:szCs w:val="24"/>
        </w:rPr>
        <w:t>er</w:t>
      </w:r>
      <w:r>
        <w:rPr>
          <w:spacing w:val="46"/>
          <w:sz w:val="24"/>
          <w:szCs w:val="24"/>
        </w:rPr>
        <w:t xml:space="preserve"> </w:t>
      </w:r>
      <w:r>
        <w:rPr>
          <w:sz w:val="24"/>
          <w:szCs w:val="24"/>
        </w:rPr>
        <w:t>sources</w:t>
      </w:r>
      <w:r>
        <w:rPr>
          <w:spacing w:val="20"/>
          <w:sz w:val="24"/>
          <w:szCs w:val="24"/>
        </w:rPr>
        <w:t xml:space="preserve"> </w:t>
      </w:r>
      <w:r>
        <w:rPr>
          <w:sz w:val="24"/>
          <w:szCs w:val="24"/>
        </w:rPr>
        <w:t>from</w:t>
      </w:r>
      <w:r>
        <w:rPr>
          <w:spacing w:val="18"/>
          <w:sz w:val="24"/>
          <w:szCs w:val="24"/>
        </w:rPr>
        <w:t xml:space="preserve"> </w:t>
      </w:r>
      <w:r>
        <w:rPr>
          <w:sz w:val="24"/>
          <w:szCs w:val="24"/>
        </w:rPr>
        <w:t>1974</w:t>
      </w:r>
      <w:r>
        <w:rPr>
          <w:spacing w:val="-1"/>
          <w:sz w:val="24"/>
          <w:szCs w:val="24"/>
        </w:rPr>
        <w:t xml:space="preserve"> </w:t>
      </w:r>
      <w:r>
        <w:rPr>
          <w:sz w:val="24"/>
          <w:szCs w:val="24"/>
        </w:rPr>
        <w:t>to</w:t>
      </w:r>
      <w:r>
        <w:rPr>
          <w:spacing w:val="33"/>
          <w:sz w:val="24"/>
          <w:szCs w:val="24"/>
        </w:rPr>
        <w:t xml:space="preserve"> </w:t>
      </w:r>
      <w:r>
        <w:rPr>
          <w:sz w:val="24"/>
          <w:szCs w:val="24"/>
        </w:rPr>
        <w:t>2014.</w:t>
      </w:r>
      <w:r>
        <w:rPr>
          <w:spacing w:val="32"/>
          <w:sz w:val="24"/>
          <w:szCs w:val="24"/>
        </w:rPr>
        <w:t xml:space="preserve"> </w:t>
      </w:r>
      <w:r>
        <w:rPr>
          <w:sz w:val="24"/>
          <w:szCs w:val="24"/>
        </w:rPr>
        <w:t>The</w:t>
      </w:r>
      <w:r>
        <w:rPr>
          <w:spacing w:val="43"/>
          <w:sz w:val="24"/>
          <w:szCs w:val="24"/>
        </w:rPr>
        <w:t xml:space="preserve"> </w:t>
      </w:r>
      <w:r>
        <w:rPr>
          <w:w w:val="102"/>
          <w:sz w:val="24"/>
          <w:szCs w:val="24"/>
        </w:rPr>
        <w:t>la</w:t>
      </w:r>
      <w:r>
        <w:rPr>
          <w:spacing w:val="-6"/>
          <w:w w:val="102"/>
          <w:sz w:val="24"/>
          <w:szCs w:val="24"/>
        </w:rPr>
        <w:t>c</w:t>
      </w:r>
      <w:r>
        <w:rPr>
          <w:w w:val="103"/>
          <w:sz w:val="24"/>
          <w:szCs w:val="24"/>
        </w:rPr>
        <w:t xml:space="preserve">k </w:t>
      </w:r>
      <w:r>
        <w:rPr>
          <w:sz w:val="24"/>
          <w:szCs w:val="24"/>
        </w:rPr>
        <w:t>of</w:t>
      </w:r>
      <w:r>
        <w:rPr>
          <w:spacing w:val="23"/>
          <w:sz w:val="24"/>
          <w:szCs w:val="24"/>
        </w:rPr>
        <w:t xml:space="preserve"> </w:t>
      </w:r>
      <w:r>
        <w:rPr>
          <w:sz w:val="24"/>
          <w:szCs w:val="24"/>
        </w:rPr>
        <w:t>media</w:t>
      </w:r>
      <w:r>
        <w:rPr>
          <w:spacing w:val="58"/>
          <w:sz w:val="24"/>
          <w:szCs w:val="24"/>
        </w:rPr>
        <w:t xml:space="preserve"> </w:t>
      </w:r>
      <w:r>
        <w:rPr>
          <w:sz w:val="24"/>
          <w:szCs w:val="24"/>
        </w:rPr>
        <w:t>me</w:t>
      </w:r>
      <w:r>
        <w:rPr>
          <w:spacing w:val="-7"/>
          <w:sz w:val="24"/>
          <w:szCs w:val="24"/>
        </w:rPr>
        <w:t>n</w:t>
      </w:r>
      <w:r>
        <w:rPr>
          <w:sz w:val="24"/>
          <w:szCs w:val="24"/>
        </w:rPr>
        <w:t xml:space="preserve">tions </w:t>
      </w:r>
      <w:r>
        <w:rPr>
          <w:spacing w:val="15"/>
          <w:sz w:val="24"/>
          <w:szCs w:val="24"/>
        </w:rPr>
        <w:t xml:space="preserve"> </w:t>
      </w:r>
      <w:r>
        <w:rPr>
          <w:spacing w:val="6"/>
          <w:sz w:val="24"/>
          <w:szCs w:val="24"/>
        </w:rPr>
        <w:t>b</w:t>
      </w:r>
      <w:r>
        <w:rPr>
          <w:sz w:val="24"/>
          <w:szCs w:val="24"/>
        </w:rPr>
        <w:t>e</w:t>
      </w:r>
      <w:r>
        <w:rPr>
          <w:spacing w:val="-7"/>
          <w:sz w:val="24"/>
          <w:szCs w:val="24"/>
        </w:rPr>
        <w:t>t</w:t>
      </w:r>
      <w:r>
        <w:rPr>
          <w:spacing w:val="-6"/>
          <w:sz w:val="24"/>
          <w:szCs w:val="24"/>
        </w:rPr>
        <w:t>w</w:t>
      </w:r>
      <w:r>
        <w:rPr>
          <w:sz w:val="24"/>
          <w:szCs w:val="24"/>
        </w:rPr>
        <w:t xml:space="preserve">een </w:t>
      </w:r>
      <w:r>
        <w:rPr>
          <w:spacing w:val="3"/>
          <w:sz w:val="24"/>
          <w:szCs w:val="24"/>
        </w:rPr>
        <w:t xml:space="preserve"> </w:t>
      </w:r>
      <w:r>
        <w:rPr>
          <w:sz w:val="24"/>
          <w:szCs w:val="24"/>
        </w:rPr>
        <w:t>1974</w:t>
      </w:r>
      <w:r>
        <w:rPr>
          <w:spacing w:val="21"/>
          <w:sz w:val="24"/>
          <w:szCs w:val="24"/>
        </w:rPr>
        <w:t xml:space="preserve"> </w:t>
      </w:r>
      <w:r>
        <w:rPr>
          <w:sz w:val="24"/>
          <w:szCs w:val="24"/>
        </w:rPr>
        <w:t xml:space="preserve">and </w:t>
      </w:r>
      <w:r>
        <w:rPr>
          <w:spacing w:val="3"/>
          <w:sz w:val="24"/>
          <w:szCs w:val="24"/>
        </w:rPr>
        <w:t xml:space="preserve"> </w:t>
      </w:r>
      <w:r>
        <w:rPr>
          <w:sz w:val="24"/>
          <w:szCs w:val="24"/>
        </w:rPr>
        <w:t>1990</w:t>
      </w:r>
      <w:r>
        <w:rPr>
          <w:spacing w:val="21"/>
          <w:sz w:val="24"/>
          <w:szCs w:val="24"/>
        </w:rPr>
        <w:t xml:space="preserve"> </w:t>
      </w:r>
      <w:r>
        <w:rPr>
          <w:sz w:val="24"/>
          <w:szCs w:val="24"/>
        </w:rPr>
        <w:t>m</w:t>
      </w:r>
      <w:r>
        <w:rPr>
          <w:spacing w:val="-6"/>
          <w:sz w:val="24"/>
          <w:szCs w:val="24"/>
        </w:rPr>
        <w:t>a</w:t>
      </w:r>
      <w:r>
        <w:rPr>
          <w:sz w:val="24"/>
          <w:szCs w:val="24"/>
        </w:rPr>
        <w:t>y</w:t>
      </w:r>
      <w:r>
        <w:rPr>
          <w:spacing w:val="56"/>
          <w:sz w:val="24"/>
          <w:szCs w:val="24"/>
        </w:rPr>
        <w:t xml:space="preserve"> </w:t>
      </w:r>
      <w:r>
        <w:rPr>
          <w:sz w:val="24"/>
          <w:szCs w:val="24"/>
        </w:rPr>
        <w:t>simply</w:t>
      </w:r>
      <w:r>
        <w:rPr>
          <w:spacing w:val="48"/>
          <w:sz w:val="24"/>
          <w:szCs w:val="24"/>
        </w:rPr>
        <w:t xml:space="preserve"> </w:t>
      </w:r>
      <w:r>
        <w:rPr>
          <w:sz w:val="24"/>
          <w:szCs w:val="24"/>
        </w:rPr>
        <w:t xml:space="preserve">result </w:t>
      </w:r>
      <w:r>
        <w:rPr>
          <w:spacing w:val="12"/>
          <w:sz w:val="24"/>
          <w:szCs w:val="24"/>
        </w:rPr>
        <w:t xml:space="preserve"> </w:t>
      </w:r>
      <w:r>
        <w:rPr>
          <w:sz w:val="24"/>
          <w:szCs w:val="24"/>
        </w:rPr>
        <w:t>from</w:t>
      </w:r>
      <w:r>
        <w:rPr>
          <w:spacing w:val="40"/>
          <w:sz w:val="24"/>
          <w:szCs w:val="24"/>
        </w:rPr>
        <w:t xml:space="preserve"> </w:t>
      </w:r>
      <w:r>
        <w:rPr>
          <w:sz w:val="24"/>
          <w:szCs w:val="24"/>
        </w:rPr>
        <w:t>a</w:t>
      </w:r>
      <w:r>
        <w:rPr>
          <w:spacing w:val="45"/>
          <w:sz w:val="24"/>
          <w:szCs w:val="24"/>
        </w:rPr>
        <w:t xml:space="preserve"> </w:t>
      </w:r>
      <w:r>
        <w:rPr>
          <w:sz w:val="24"/>
          <w:szCs w:val="24"/>
        </w:rPr>
        <w:t>la</w:t>
      </w:r>
      <w:r>
        <w:rPr>
          <w:spacing w:val="-6"/>
          <w:sz w:val="24"/>
          <w:szCs w:val="24"/>
        </w:rPr>
        <w:t>c</w:t>
      </w:r>
      <w:r>
        <w:rPr>
          <w:sz w:val="24"/>
          <w:szCs w:val="24"/>
        </w:rPr>
        <w:t>k</w:t>
      </w:r>
      <w:r>
        <w:rPr>
          <w:spacing w:val="44"/>
          <w:sz w:val="24"/>
          <w:szCs w:val="24"/>
        </w:rPr>
        <w:t xml:space="preserve"> </w:t>
      </w:r>
      <w:r>
        <w:rPr>
          <w:sz w:val="24"/>
          <w:szCs w:val="24"/>
        </w:rPr>
        <w:t>of</w:t>
      </w:r>
      <w:r>
        <w:rPr>
          <w:spacing w:val="23"/>
          <w:sz w:val="24"/>
          <w:szCs w:val="24"/>
        </w:rPr>
        <w:t xml:space="preserve"> </w:t>
      </w:r>
      <w:r>
        <w:rPr>
          <w:sz w:val="24"/>
          <w:szCs w:val="24"/>
        </w:rPr>
        <w:t>online</w:t>
      </w:r>
      <w:r>
        <w:rPr>
          <w:spacing w:val="41"/>
          <w:sz w:val="24"/>
          <w:szCs w:val="24"/>
        </w:rPr>
        <w:t xml:space="preserve"> </w:t>
      </w:r>
      <w:r>
        <w:rPr>
          <w:w w:val="104"/>
          <w:sz w:val="24"/>
          <w:szCs w:val="24"/>
        </w:rPr>
        <w:t>media</w:t>
      </w:r>
    </w:p>
    <w:p w14:paraId="4BD4F7FC" w14:textId="77777777" w:rsidR="000A768D" w:rsidRDefault="000A768D">
      <w:pPr>
        <w:spacing w:before="4" w:line="180" w:lineRule="exact"/>
        <w:rPr>
          <w:sz w:val="19"/>
          <w:szCs w:val="19"/>
        </w:rPr>
      </w:pPr>
    </w:p>
    <w:p w14:paraId="443A4EF2" w14:textId="77777777" w:rsidR="000A768D" w:rsidRDefault="006C1B1D">
      <w:pPr>
        <w:spacing w:before="14" w:line="401" w:lineRule="auto"/>
        <w:ind w:left="100" w:right="78"/>
        <w:jc w:val="both"/>
        <w:rPr>
          <w:sz w:val="24"/>
          <w:szCs w:val="24"/>
        </w:rPr>
      </w:pPr>
      <w:r>
        <w:rPr>
          <w:sz w:val="24"/>
          <w:szCs w:val="24"/>
        </w:rPr>
        <w:t>sources;</w:t>
      </w:r>
      <w:r>
        <w:rPr>
          <w:spacing w:val="53"/>
          <w:sz w:val="24"/>
          <w:szCs w:val="24"/>
        </w:rPr>
        <w:t xml:space="preserve"> </w:t>
      </w:r>
      <w:r>
        <w:rPr>
          <w:sz w:val="24"/>
          <w:szCs w:val="24"/>
        </w:rPr>
        <w:t>h</w:t>
      </w:r>
      <w:r>
        <w:rPr>
          <w:spacing w:val="-6"/>
          <w:sz w:val="24"/>
          <w:szCs w:val="24"/>
        </w:rPr>
        <w:t>ow</w:t>
      </w:r>
      <w:r>
        <w:rPr>
          <w:sz w:val="24"/>
          <w:szCs w:val="24"/>
        </w:rPr>
        <w:t>e</w:t>
      </w:r>
      <w:r>
        <w:rPr>
          <w:spacing w:val="-7"/>
          <w:sz w:val="24"/>
          <w:szCs w:val="24"/>
        </w:rPr>
        <w:t>v</w:t>
      </w:r>
      <w:r>
        <w:rPr>
          <w:sz w:val="24"/>
          <w:szCs w:val="24"/>
        </w:rPr>
        <w:t>er,</w:t>
      </w:r>
      <w:r>
        <w:rPr>
          <w:spacing w:val="52"/>
          <w:sz w:val="24"/>
          <w:szCs w:val="24"/>
        </w:rPr>
        <w:t xml:space="preserve"> </w:t>
      </w:r>
      <w:r>
        <w:rPr>
          <w:sz w:val="24"/>
          <w:szCs w:val="24"/>
        </w:rPr>
        <w:t xml:space="preserve">that </w:t>
      </w:r>
      <w:r>
        <w:rPr>
          <w:spacing w:val="44"/>
          <w:sz w:val="24"/>
          <w:szCs w:val="24"/>
        </w:rPr>
        <w:t xml:space="preserve"> </w:t>
      </w:r>
      <w:r>
        <w:rPr>
          <w:sz w:val="24"/>
          <w:szCs w:val="24"/>
        </w:rPr>
        <w:t>same</w:t>
      </w:r>
      <w:r>
        <w:rPr>
          <w:spacing w:val="51"/>
          <w:sz w:val="24"/>
          <w:szCs w:val="24"/>
        </w:rPr>
        <w:t xml:space="preserve"> </w:t>
      </w:r>
      <w:r>
        <w:rPr>
          <w:w w:val="105"/>
          <w:sz w:val="24"/>
          <w:szCs w:val="24"/>
        </w:rPr>
        <w:t>argume</w:t>
      </w:r>
      <w:r>
        <w:rPr>
          <w:spacing w:val="-6"/>
          <w:w w:val="105"/>
          <w:sz w:val="24"/>
          <w:szCs w:val="24"/>
        </w:rPr>
        <w:t>n</w:t>
      </w:r>
      <w:r>
        <w:rPr>
          <w:w w:val="137"/>
          <w:sz w:val="24"/>
          <w:szCs w:val="24"/>
        </w:rPr>
        <w:t>t</w:t>
      </w:r>
      <w:r>
        <w:rPr>
          <w:sz w:val="24"/>
          <w:szCs w:val="24"/>
        </w:rPr>
        <w:t xml:space="preserve"> </w:t>
      </w:r>
      <w:r>
        <w:rPr>
          <w:spacing w:val="-24"/>
          <w:sz w:val="24"/>
          <w:szCs w:val="24"/>
        </w:rPr>
        <w:t xml:space="preserve"> </w:t>
      </w:r>
      <w:r>
        <w:rPr>
          <w:sz w:val="24"/>
          <w:szCs w:val="24"/>
        </w:rPr>
        <w:t xml:space="preserve">cannot </w:t>
      </w:r>
      <w:r>
        <w:rPr>
          <w:spacing w:val="21"/>
          <w:sz w:val="24"/>
          <w:szCs w:val="24"/>
        </w:rPr>
        <w:t xml:space="preserve"> </w:t>
      </w:r>
      <w:r>
        <w:rPr>
          <w:spacing w:val="6"/>
          <w:sz w:val="24"/>
          <w:szCs w:val="24"/>
        </w:rPr>
        <w:t>b</w:t>
      </w:r>
      <w:r>
        <w:rPr>
          <w:sz w:val="24"/>
          <w:szCs w:val="24"/>
        </w:rPr>
        <w:t>e</w:t>
      </w:r>
      <w:r>
        <w:rPr>
          <w:spacing w:val="42"/>
          <w:sz w:val="24"/>
          <w:szCs w:val="24"/>
        </w:rPr>
        <w:t xml:space="preserve"> </w:t>
      </w:r>
      <w:r>
        <w:rPr>
          <w:sz w:val="24"/>
          <w:szCs w:val="24"/>
        </w:rPr>
        <w:t>used</w:t>
      </w:r>
      <w:r>
        <w:rPr>
          <w:spacing w:val="49"/>
          <w:sz w:val="24"/>
          <w:szCs w:val="24"/>
        </w:rPr>
        <w:t xml:space="preserve"> </w:t>
      </w:r>
      <w:r>
        <w:rPr>
          <w:sz w:val="24"/>
          <w:szCs w:val="24"/>
        </w:rPr>
        <w:t>to</w:t>
      </w:r>
      <w:r>
        <w:rPr>
          <w:spacing w:val="57"/>
          <w:sz w:val="24"/>
          <w:szCs w:val="24"/>
        </w:rPr>
        <w:t xml:space="preserve"> </w:t>
      </w:r>
      <w:r>
        <w:rPr>
          <w:sz w:val="24"/>
          <w:szCs w:val="24"/>
        </w:rPr>
        <w:t xml:space="preserve">explain </w:t>
      </w:r>
      <w:r>
        <w:rPr>
          <w:spacing w:val="4"/>
          <w:sz w:val="24"/>
          <w:szCs w:val="24"/>
        </w:rPr>
        <w:t xml:space="preserve"> </w:t>
      </w:r>
      <w:r>
        <w:rPr>
          <w:sz w:val="24"/>
          <w:szCs w:val="24"/>
        </w:rPr>
        <w:t xml:space="preserve">the </w:t>
      </w:r>
      <w:r>
        <w:rPr>
          <w:spacing w:val="8"/>
          <w:sz w:val="24"/>
          <w:szCs w:val="24"/>
        </w:rPr>
        <w:t xml:space="preserve"> </w:t>
      </w:r>
      <w:r>
        <w:rPr>
          <w:sz w:val="24"/>
          <w:szCs w:val="24"/>
        </w:rPr>
        <w:t>pauci</w:t>
      </w:r>
      <w:r>
        <w:rPr>
          <w:spacing w:val="-7"/>
          <w:sz w:val="24"/>
          <w:szCs w:val="24"/>
        </w:rPr>
        <w:t>t</w:t>
      </w:r>
      <w:r>
        <w:rPr>
          <w:sz w:val="24"/>
          <w:szCs w:val="24"/>
        </w:rPr>
        <w:t xml:space="preserve">y </w:t>
      </w:r>
      <w:r>
        <w:rPr>
          <w:spacing w:val="26"/>
          <w:sz w:val="24"/>
          <w:szCs w:val="24"/>
        </w:rPr>
        <w:t xml:space="preserve"> </w:t>
      </w:r>
      <w:r>
        <w:rPr>
          <w:sz w:val="24"/>
          <w:szCs w:val="24"/>
        </w:rPr>
        <w:t>of</w:t>
      </w:r>
      <w:r>
        <w:rPr>
          <w:spacing w:val="24"/>
          <w:sz w:val="24"/>
          <w:szCs w:val="24"/>
        </w:rPr>
        <w:t xml:space="preserve"> </w:t>
      </w:r>
      <w:r>
        <w:rPr>
          <w:w w:val="103"/>
          <w:sz w:val="24"/>
          <w:szCs w:val="24"/>
        </w:rPr>
        <w:t>me</w:t>
      </w:r>
      <w:r>
        <w:rPr>
          <w:spacing w:val="-7"/>
          <w:w w:val="103"/>
          <w:sz w:val="24"/>
          <w:szCs w:val="24"/>
        </w:rPr>
        <w:t>n</w:t>
      </w:r>
      <w:r>
        <w:rPr>
          <w:w w:val="137"/>
          <w:sz w:val="24"/>
          <w:szCs w:val="24"/>
        </w:rPr>
        <w:t>t</w:t>
      </w:r>
      <w:r>
        <w:rPr>
          <w:w w:val="97"/>
          <w:sz w:val="24"/>
          <w:szCs w:val="24"/>
        </w:rPr>
        <w:t>io</w:t>
      </w:r>
      <w:r>
        <w:rPr>
          <w:w w:val="108"/>
          <w:sz w:val="24"/>
          <w:szCs w:val="24"/>
        </w:rPr>
        <w:t>n</w:t>
      </w:r>
      <w:r>
        <w:rPr>
          <w:w w:val="98"/>
          <w:sz w:val="24"/>
          <w:szCs w:val="24"/>
        </w:rPr>
        <w:t xml:space="preserve">s </w:t>
      </w:r>
      <w:r>
        <w:rPr>
          <w:sz w:val="24"/>
          <w:szCs w:val="24"/>
        </w:rPr>
        <w:t>since</w:t>
      </w:r>
      <w:r>
        <w:rPr>
          <w:spacing w:val="-6"/>
          <w:sz w:val="24"/>
          <w:szCs w:val="24"/>
        </w:rPr>
        <w:t xml:space="preserve"> </w:t>
      </w:r>
      <w:r>
        <w:rPr>
          <w:sz w:val="24"/>
          <w:szCs w:val="24"/>
        </w:rPr>
        <w:t>the</w:t>
      </w:r>
      <w:r>
        <w:rPr>
          <w:spacing w:val="25"/>
          <w:sz w:val="24"/>
          <w:szCs w:val="24"/>
        </w:rPr>
        <w:t xml:space="preserve"> </w:t>
      </w:r>
      <w:r>
        <w:rPr>
          <w:sz w:val="24"/>
          <w:szCs w:val="24"/>
        </w:rPr>
        <w:t>1990s.</w:t>
      </w:r>
      <w:r>
        <w:rPr>
          <w:spacing w:val="23"/>
          <w:sz w:val="24"/>
          <w:szCs w:val="24"/>
        </w:rPr>
        <w:t xml:space="preserve"> </w:t>
      </w:r>
      <w:r>
        <w:rPr>
          <w:spacing w:val="-21"/>
          <w:w w:val="111"/>
          <w:sz w:val="24"/>
          <w:szCs w:val="24"/>
        </w:rPr>
        <w:t>F</w:t>
      </w:r>
      <w:r>
        <w:rPr>
          <w:w w:val="111"/>
          <w:sz w:val="24"/>
          <w:szCs w:val="24"/>
        </w:rPr>
        <w:t>urther</w:t>
      </w:r>
      <w:r>
        <w:rPr>
          <w:spacing w:val="-8"/>
          <w:w w:val="111"/>
          <w:sz w:val="24"/>
          <w:szCs w:val="24"/>
        </w:rPr>
        <w:t xml:space="preserve"> </w:t>
      </w:r>
      <w:r>
        <w:rPr>
          <w:sz w:val="24"/>
          <w:szCs w:val="24"/>
        </w:rPr>
        <w:t>e</w:t>
      </w:r>
      <w:r>
        <w:rPr>
          <w:spacing w:val="-7"/>
          <w:sz w:val="24"/>
          <w:szCs w:val="24"/>
        </w:rPr>
        <w:t>v</w:t>
      </w:r>
      <w:r>
        <w:rPr>
          <w:sz w:val="24"/>
          <w:szCs w:val="24"/>
        </w:rPr>
        <w:t>en</w:t>
      </w:r>
      <w:r>
        <w:rPr>
          <w:spacing w:val="1"/>
          <w:sz w:val="24"/>
          <w:szCs w:val="24"/>
        </w:rPr>
        <w:t xml:space="preserve"> </w:t>
      </w:r>
      <w:r>
        <w:rPr>
          <w:sz w:val="24"/>
          <w:szCs w:val="24"/>
        </w:rPr>
        <w:t>after</w:t>
      </w:r>
      <w:r>
        <w:rPr>
          <w:spacing w:val="29"/>
          <w:sz w:val="24"/>
          <w:szCs w:val="24"/>
        </w:rPr>
        <w:t xml:space="preserve"> </w:t>
      </w:r>
      <w:r>
        <w:rPr>
          <w:sz w:val="24"/>
          <w:szCs w:val="24"/>
        </w:rPr>
        <w:t>the</w:t>
      </w:r>
      <w:r>
        <w:rPr>
          <w:spacing w:val="26"/>
          <w:sz w:val="24"/>
          <w:szCs w:val="24"/>
        </w:rPr>
        <w:t xml:space="preserve"> </w:t>
      </w:r>
      <w:r>
        <w:rPr>
          <w:spacing w:val="-7"/>
          <w:sz w:val="24"/>
          <w:szCs w:val="24"/>
        </w:rPr>
        <w:t>n</w:t>
      </w:r>
      <w:r>
        <w:rPr>
          <w:sz w:val="24"/>
          <w:szCs w:val="24"/>
        </w:rPr>
        <w:t>u</w:t>
      </w:r>
      <w:r>
        <w:rPr>
          <w:spacing w:val="-7"/>
          <w:sz w:val="24"/>
          <w:szCs w:val="24"/>
        </w:rPr>
        <w:t>m</w:t>
      </w:r>
      <w:r>
        <w:rPr>
          <w:spacing w:val="7"/>
          <w:sz w:val="24"/>
          <w:szCs w:val="24"/>
        </w:rPr>
        <w:t>b</w:t>
      </w:r>
      <w:r>
        <w:rPr>
          <w:sz w:val="24"/>
          <w:szCs w:val="24"/>
        </w:rPr>
        <w:t>er</w:t>
      </w:r>
      <w:r>
        <w:rPr>
          <w:spacing w:val="38"/>
          <w:sz w:val="24"/>
          <w:szCs w:val="24"/>
        </w:rPr>
        <w:t xml:space="preserve"> </w:t>
      </w:r>
      <w:r>
        <w:rPr>
          <w:sz w:val="24"/>
          <w:szCs w:val="24"/>
        </w:rPr>
        <w:t>of</w:t>
      </w:r>
      <w:r>
        <w:rPr>
          <w:spacing w:val="-18"/>
          <w:sz w:val="24"/>
          <w:szCs w:val="24"/>
        </w:rPr>
        <w:t xml:space="preserve"> </w:t>
      </w:r>
      <w:r>
        <w:rPr>
          <w:sz w:val="24"/>
          <w:szCs w:val="24"/>
        </w:rPr>
        <w:t>disputes</w:t>
      </w:r>
      <w:r>
        <w:rPr>
          <w:spacing w:val="40"/>
          <w:sz w:val="24"/>
          <w:szCs w:val="24"/>
        </w:rPr>
        <w:t xml:space="preserve"> </w:t>
      </w:r>
      <w:r>
        <w:rPr>
          <w:w w:val="105"/>
          <w:sz w:val="24"/>
          <w:szCs w:val="24"/>
        </w:rPr>
        <w:t>broug</w:t>
      </w:r>
      <w:r>
        <w:rPr>
          <w:spacing w:val="-6"/>
          <w:w w:val="105"/>
          <w:sz w:val="24"/>
          <w:szCs w:val="24"/>
        </w:rPr>
        <w:t>h</w:t>
      </w:r>
      <w:r>
        <w:rPr>
          <w:w w:val="137"/>
          <w:sz w:val="24"/>
          <w:szCs w:val="24"/>
        </w:rPr>
        <w:t>t</w:t>
      </w:r>
      <w:r>
        <w:rPr>
          <w:spacing w:val="-6"/>
          <w:sz w:val="24"/>
          <w:szCs w:val="24"/>
        </w:rPr>
        <w:t xml:space="preserve"> </w:t>
      </w:r>
      <w:r>
        <w:rPr>
          <w:spacing w:val="6"/>
          <w:sz w:val="24"/>
          <w:szCs w:val="24"/>
        </w:rPr>
        <w:t>b</w:t>
      </w:r>
      <w:r>
        <w:rPr>
          <w:sz w:val="24"/>
          <w:szCs w:val="24"/>
        </w:rPr>
        <w:t>efore</w:t>
      </w:r>
      <w:r>
        <w:rPr>
          <w:spacing w:val="-6"/>
          <w:sz w:val="24"/>
          <w:szCs w:val="24"/>
        </w:rPr>
        <w:t xml:space="preserve"> </w:t>
      </w:r>
      <w:r>
        <w:rPr>
          <w:sz w:val="24"/>
          <w:szCs w:val="24"/>
        </w:rPr>
        <w:t>ICSID</w:t>
      </w:r>
      <w:r>
        <w:rPr>
          <w:spacing w:val="13"/>
          <w:sz w:val="24"/>
          <w:szCs w:val="24"/>
        </w:rPr>
        <w:t xml:space="preserve"> </w:t>
      </w:r>
      <w:r>
        <w:rPr>
          <w:w w:val="106"/>
          <w:sz w:val="24"/>
          <w:szCs w:val="24"/>
        </w:rPr>
        <w:t xml:space="preserve">dramatically </w:t>
      </w:r>
      <w:r>
        <w:rPr>
          <w:sz w:val="24"/>
          <w:szCs w:val="24"/>
        </w:rPr>
        <w:t>increased</w:t>
      </w:r>
      <w:r>
        <w:rPr>
          <w:spacing w:val="50"/>
          <w:sz w:val="24"/>
          <w:szCs w:val="24"/>
        </w:rPr>
        <w:t xml:space="preserve"> </w:t>
      </w:r>
      <w:r>
        <w:rPr>
          <w:sz w:val="24"/>
          <w:szCs w:val="24"/>
        </w:rPr>
        <w:t>in</w:t>
      </w:r>
      <w:r>
        <w:rPr>
          <w:spacing w:val="29"/>
          <w:sz w:val="24"/>
          <w:szCs w:val="24"/>
        </w:rPr>
        <w:t xml:space="preserve"> </w:t>
      </w:r>
      <w:r>
        <w:rPr>
          <w:sz w:val="24"/>
          <w:szCs w:val="24"/>
        </w:rPr>
        <w:t>the</w:t>
      </w:r>
      <w:r>
        <w:rPr>
          <w:spacing w:val="54"/>
          <w:sz w:val="24"/>
          <w:szCs w:val="24"/>
        </w:rPr>
        <w:t xml:space="preserve"> </w:t>
      </w:r>
      <w:r>
        <w:rPr>
          <w:sz w:val="24"/>
          <w:szCs w:val="24"/>
        </w:rPr>
        <w:t>early</w:t>
      </w:r>
      <w:r>
        <w:rPr>
          <w:spacing w:val="41"/>
          <w:sz w:val="24"/>
          <w:szCs w:val="24"/>
        </w:rPr>
        <w:t xml:space="preserve"> </w:t>
      </w:r>
      <w:r>
        <w:rPr>
          <w:sz w:val="24"/>
          <w:szCs w:val="24"/>
        </w:rPr>
        <w:t>2000s,</w:t>
      </w:r>
      <w:r>
        <w:rPr>
          <w:spacing w:val="11"/>
          <w:sz w:val="24"/>
          <w:szCs w:val="24"/>
        </w:rPr>
        <w:t xml:space="preserve"> </w:t>
      </w:r>
      <w:r>
        <w:rPr>
          <w:sz w:val="24"/>
          <w:szCs w:val="24"/>
        </w:rPr>
        <w:t>me</w:t>
      </w:r>
      <w:r>
        <w:rPr>
          <w:spacing w:val="-7"/>
          <w:sz w:val="24"/>
          <w:szCs w:val="24"/>
        </w:rPr>
        <w:t>n</w:t>
      </w:r>
      <w:r>
        <w:rPr>
          <w:sz w:val="24"/>
          <w:szCs w:val="24"/>
        </w:rPr>
        <w:t xml:space="preserve">tions </w:t>
      </w:r>
      <w:r>
        <w:rPr>
          <w:spacing w:val="2"/>
          <w:sz w:val="24"/>
          <w:szCs w:val="24"/>
        </w:rPr>
        <w:t xml:space="preserve"> </w:t>
      </w:r>
      <w:r>
        <w:rPr>
          <w:sz w:val="24"/>
          <w:szCs w:val="24"/>
        </w:rPr>
        <w:t>of</w:t>
      </w:r>
      <w:r>
        <w:rPr>
          <w:spacing w:val="11"/>
          <w:sz w:val="24"/>
          <w:szCs w:val="24"/>
        </w:rPr>
        <w:t xml:space="preserve"> </w:t>
      </w:r>
      <w:r>
        <w:rPr>
          <w:sz w:val="24"/>
          <w:szCs w:val="24"/>
        </w:rPr>
        <w:t>ICSID</w:t>
      </w:r>
      <w:r>
        <w:rPr>
          <w:spacing w:val="41"/>
          <w:sz w:val="24"/>
          <w:szCs w:val="24"/>
        </w:rPr>
        <w:t xml:space="preserve"> </w:t>
      </w:r>
      <w:r>
        <w:rPr>
          <w:sz w:val="24"/>
          <w:szCs w:val="24"/>
        </w:rPr>
        <w:t>in</w:t>
      </w:r>
      <w:r>
        <w:rPr>
          <w:spacing w:val="29"/>
          <w:sz w:val="24"/>
          <w:szCs w:val="24"/>
        </w:rPr>
        <w:t xml:space="preserve"> </w:t>
      </w:r>
      <w:r>
        <w:rPr>
          <w:sz w:val="24"/>
          <w:szCs w:val="24"/>
        </w:rPr>
        <w:t>the</w:t>
      </w:r>
      <w:r>
        <w:rPr>
          <w:spacing w:val="54"/>
          <w:sz w:val="24"/>
          <w:szCs w:val="24"/>
        </w:rPr>
        <w:t xml:space="preserve"> </w:t>
      </w:r>
      <w:r>
        <w:rPr>
          <w:sz w:val="24"/>
          <w:szCs w:val="24"/>
        </w:rPr>
        <w:t>media</w:t>
      </w:r>
      <w:r>
        <w:rPr>
          <w:spacing w:val="46"/>
          <w:sz w:val="24"/>
          <w:szCs w:val="24"/>
        </w:rPr>
        <w:t xml:space="preserve"> </w:t>
      </w:r>
      <w:r>
        <w:rPr>
          <w:sz w:val="24"/>
          <w:szCs w:val="24"/>
        </w:rPr>
        <w:t>did</w:t>
      </w:r>
      <w:r>
        <w:rPr>
          <w:spacing w:val="40"/>
          <w:sz w:val="24"/>
          <w:szCs w:val="24"/>
        </w:rPr>
        <w:t xml:space="preserve"> </w:t>
      </w:r>
      <w:r>
        <w:rPr>
          <w:sz w:val="24"/>
          <w:szCs w:val="24"/>
        </w:rPr>
        <w:t>not</w:t>
      </w:r>
      <w:r>
        <w:rPr>
          <w:spacing w:val="53"/>
          <w:sz w:val="24"/>
          <w:szCs w:val="24"/>
        </w:rPr>
        <w:t xml:space="preserve"> </w:t>
      </w:r>
      <w:r>
        <w:rPr>
          <w:sz w:val="24"/>
          <w:szCs w:val="24"/>
        </w:rPr>
        <w:t>meaningfully</w:t>
      </w:r>
      <w:r>
        <w:rPr>
          <w:spacing w:val="48"/>
          <w:sz w:val="24"/>
          <w:szCs w:val="24"/>
        </w:rPr>
        <w:t xml:space="preserve"> </w:t>
      </w:r>
      <w:r>
        <w:rPr>
          <w:sz w:val="24"/>
          <w:szCs w:val="24"/>
        </w:rPr>
        <w:t>pi</w:t>
      </w:r>
      <w:r>
        <w:rPr>
          <w:spacing w:val="-7"/>
          <w:sz w:val="24"/>
          <w:szCs w:val="24"/>
        </w:rPr>
        <w:t>c</w:t>
      </w:r>
      <w:r>
        <w:rPr>
          <w:sz w:val="24"/>
          <w:szCs w:val="24"/>
        </w:rPr>
        <w:t>k</w:t>
      </w:r>
      <w:r>
        <w:rPr>
          <w:spacing w:val="31"/>
          <w:sz w:val="24"/>
          <w:szCs w:val="24"/>
        </w:rPr>
        <w:t xml:space="preserve"> </w:t>
      </w:r>
      <w:r>
        <w:rPr>
          <w:w w:val="108"/>
          <w:sz w:val="24"/>
          <w:szCs w:val="24"/>
        </w:rPr>
        <w:t xml:space="preserve">up </w:t>
      </w:r>
      <w:r>
        <w:rPr>
          <w:sz w:val="24"/>
          <w:szCs w:val="24"/>
        </w:rPr>
        <w:t>u</w:t>
      </w:r>
      <w:r>
        <w:rPr>
          <w:spacing w:val="-7"/>
          <w:sz w:val="24"/>
          <w:szCs w:val="24"/>
        </w:rPr>
        <w:t>n</w:t>
      </w:r>
      <w:r>
        <w:rPr>
          <w:sz w:val="24"/>
          <w:szCs w:val="24"/>
        </w:rPr>
        <w:t xml:space="preserve">til </w:t>
      </w:r>
      <w:r>
        <w:rPr>
          <w:spacing w:val="12"/>
          <w:sz w:val="24"/>
          <w:szCs w:val="24"/>
        </w:rPr>
        <w:t xml:space="preserve"> </w:t>
      </w:r>
      <w:r>
        <w:rPr>
          <w:sz w:val="24"/>
          <w:szCs w:val="24"/>
        </w:rPr>
        <w:t xml:space="preserve">2007. </w:t>
      </w:r>
      <w:r>
        <w:rPr>
          <w:spacing w:val="20"/>
          <w:sz w:val="24"/>
          <w:szCs w:val="24"/>
        </w:rPr>
        <w:t xml:space="preserve"> </w:t>
      </w:r>
      <w:r>
        <w:rPr>
          <w:sz w:val="24"/>
          <w:szCs w:val="24"/>
        </w:rPr>
        <w:t>Since</w:t>
      </w:r>
      <w:r>
        <w:rPr>
          <w:spacing w:val="33"/>
          <w:sz w:val="24"/>
          <w:szCs w:val="24"/>
        </w:rPr>
        <w:t xml:space="preserve"> </w:t>
      </w:r>
      <w:r>
        <w:rPr>
          <w:sz w:val="24"/>
          <w:szCs w:val="24"/>
        </w:rPr>
        <w:t xml:space="preserve">that </w:t>
      </w:r>
      <w:r>
        <w:rPr>
          <w:spacing w:val="41"/>
          <w:sz w:val="24"/>
          <w:szCs w:val="24"/>
        </w:rPr>
        <w:t xml:space="preserve"> </w:t>
      </w:r>
      <w:r>
        <w:rPr>
          <w:sz w:val="24"/>
          <w:szCs w:val="24"/>
        </w:rPr>
        <w:t xml:space="preserve">date, </w:t>
      </w:r>
      <w:r>
        <w:rPr>
          <w:spacing w:val="23"/>
          <w:sz w:val="24"/>
          <w:szCs w:val="24"/>
        </w:rPr>
        <w:t xml:space="preserve"> </w:t>
      </w:r>
      <w:r>
        <w:rPr>
          <w:sz w:val="24"/>
          <w:szCs w:val="24"/>
        </w:rPr>
        <w:t>h</w:t>
      </w:r>
      <w:r>
        <w:rPr>
          <w:spacing w:val="-6"/>
          <w:sz w:val="24"/>
          <w:szCs w:val="24"/>
        </w:rPr>
        <w:t>ow</w:t>
      </w:r>
      <w:r>
        <w:rPr>
          <w:sz w:val="24"/>
          <w:szCs w:val="24"/>
        </w:rPr>
        <w:t>e</w:t>
      </w:r>
      <w:r>
        <w:rPr>
          <w:spacing w:val="-7"/>
          <w:sz w:val="24"/>
          <w:szCs w:val="24"/>
        </w:rPr>
        <w:t>v</w:t>
      </w:r>
      <w:r>
        <w:rPr>
          <w:sz w:val="24"/>
          <w:szCs w:val="24"/>
        </w:rPr>
        <w:t>er,</w:t>
      </w:r>
      <w:r>
        <w:rPr>
          <w:spacing w:val="49"/>
          <w:sz w:val="24"/>
          <w:szCs w:val="24"/>
        </w:rPr>
        <w:t xml:space="preserve"> </w:t>
      </w:r>
      <w:r>
        <w:rPr>
          <w:sz w:val="24"/>
          <w:szCs w:val="24"/>
        </w:rPr>
        <w:t xml:space="preserve">the </w:t>
      </w:r>
      <w:r>
        <w:rPr>
          <w:spacing w:val="5"/>
          <w:sz w:val="24"/>
          <w:szCs w:val="24"/>
        </w:rPr>
        <w:t xml:space="preserve"> </w:t>
      </w:r>
      <w:r>
        <w:rPr>
          <w:spacing w:val="-7"/>
          <w:sz w:val="24"/>
          <w:szCs w:val="24"/>
        </w:rPr>
        <w:t>n</w:t>
      </w:r>
      <w:r>
        <w:rPr>
          <w:sz w:val="24"/>
          <w:szCs w:val="24"/>
        </w:rPr>
        <w:t>u</w:t>
      </w:r>
      <w:r>
        <w:rPr>
          <w:spacing w:val="-7"/>
          <w:sz w:val="24"/>
          <w:szCs w:val="24"/>
        </w:rPr>
        <w:t>m</w:t>
      </w:r>
      <w:r>
        <w:rPr>
          <w:spacing w:val="6"/>
          <w:sz w:val="24"/>
          <w:szCs w:val="24"/>
        </w:rPr>
        <w:t>b</w:t>
      </w:r>
      <w:r>
        <w:rPr>
          <w:sz w:val="24"/>
          <w:szCs w:val="24"/>
        </w:rPr>
        <w:t xml:space="preserve">er </w:t>
      </w:r>
      <w:r>
        <w:rPr>
          <w:spacing w:val="18"/>
          <w:sz w:val="24"/>
          <w:szCs w:val="24"/>
        </w:rPr>
        <w:t xml:space="preserve"> </w:t>
      </w:r>
      <w:r>
        <w:rPr>
          <w:sz w:val="24"/>
          <w:szCs w:val="24"/>
        </w:rPr>
        <w:t>of</w:t>
      </w:r>
      <w:r>
        <w:rPr>
          <w:spacing w:val="21"/>
          <w:sz w:val="24"/>
          <w:szCs w:val="24"/>
        </w:rPr>
        <w:t xml:space="preserve"> </w:t>
      </w:r>
      <w:r>
        <w:rPr>
          <w:sz w:val="24"/>
          <w:szCs w:val="24"/>
        </w:rPr>
        <w:t>ICSID</w:t>
      </w:r>
      <w:r>
        <w:rPr>
          <w:spacing w:val="52"/>
          <w:sz w:val="24"/>
          <w:szCs w:val="24"/>
        </w:rPr>
        <w:t xml:space="preserve"> </w:t>
      </w:r>
      <w:r>
        <w:rPr>
          <w:sz w:val="24"/>
          <w:szCs w:val="24"/>
        </w:rPr>
        <w:t xml:space="preserve">related </w:t>
      </w:r>
      <w:r>
        <w:rPr>
          <w:spacing w:val="19"/>
          <w:sz w:val="24"/>
          <w:szCs w:val="24"/>
        </w:rPr>
        <w:t xml:space="preserve"> </w:t>
      </w:r>
      <w:r>
        <w:rPr>
          <w:sz w:val="24"/>
          <w:szCs w:val="24"/>
        </w:rPr>
        <w:t xml:space="preserve">articles </w:t>
      </w:r>
      <w:r>
        <w:rPr>
          <w:spacing w:val="8"/>
          <w:sz w:val="24"/>
          <w:szCs w:val="24"/>
        </w:rPr>
        <w:t xml:space="preserve"> </w:t>
      </w:r>
      <w:r>
        <w:rPr>
          <w:sz w:val="24"/>
          <w:szCs w:val="24"/>
        </w:rPr>
        <w:t>in</w:t>
      </w:r>
      <w:r>
        <w:rPr>
          <w:spacing w:val="40"/>
          <w:sz w:val="24"/>
          <w:szCs w:val="24"/>
        </w:rPr>
        <w:t xml:space="preserve"> </w:t>
      </w:r>
      <w:r>
        <w:rPr>
          <w:w w:val="103"/>
          <w:sz w:val="24"/>
          <w:szCs w:val="24"/>
        </w:rPr>
        <w:t>newspa</w:t>
      </w:r>
      <w:r>
        <w:rPr>
          <w:spacing w:val="6"/>
          <w:w w:val="103"/>
          <w:sz w:val="24"/>
          <w:szCs w:val="24"/>
        </w:rPr>
        <w:t>p</w:t>
      </w:r>
      <w:r>
        <w:rPr>
          <w:w w:val="102"/>
          <w:sz w:val="24"/>
          <w:szCs w:val="24"/>
        </w:rPr>
        <w:t xml:space="preserve">ers </w:t>
      </w:r>
      <w:r>
        <w:rPr>
          <w:sz w:val="24"/>
          <w:szCs w:val="24"/>
        </w:rPr>
        <w:t xml:space="preserve">has </w:t>
      </w:r>
      <w:r>
        <w:rPr>
          <w:spacing w:val="5"/>
          <w:sz w:val="24"/>
          <w:szCs w:val="24"/>
        </w:rPr>
        <w:t xml:space="preserve"> </w:t>
      </w:r>
      <w:r>
        <w:rPr>
          <w:sz w:val="24"/>
          <w:szCs w:val="24"/>
        </w:rPr>
        <w:t xml:space="preserve">increased </w:t>
      </w:r>
      <w:r>
        <w:rPr>
          <w:spacing w:val="13"/>
          <w:sz w:val="24"/>
          <w:szCs w:val="24"/>
        </w:rPr>
        <w:t xml:space="preserve"> </w:t>
      </w:r>
      <w:r>
        <w:rPr>
          <w:w w:val="106"/>
          <w:sz w:val="24"/>
          <w:szCs w:val="24"/>
        </w:rPr>
        <w:t>dramaticall</w:t>
      </w:r>
      <w:r>
        <w:rPr>
          <w:spacing w:val="-20"/>
          <w:w w:val="106"/>
          <w:sz w:val="24"/>
          <w:szCs w:val="24"/>
        </w:rPr>
        <w:t>y</w:t>
      </w:r>
      <w:r>
        <w:rPr>
          <w:w w:val="106"/>
          <w:sz w:val="24"/>
          <w:szCs w:val="24"/>
        </w:rPr>
        <w:t>,</w:t>
      </w:r>
      <w:r>
        <w:rPr>
          <w:spacing w:val="52"/>
          <w:w w:val="106"/>
          <w:sz w:val="24"/>
          <w:szCs w:val="24"/>
        </w:rPr>
        <w:t xml:space="preserve"> </w:t>
      </w:r>
      <w:r>
        <w:rPr>
          <w:sz w:val="24"/>
          <w:szCs w:val="24"/>
        </w:rPr>
        <w:t xml:space="preserve">with </w:t>
      </w:r>
      <w:r>
        <w:rPr>
          <w:spacing w:val="10"/>
          <w:sz w:val="24"/>
          <w:szCs w:val="24"/>
        </w:rPr>
        <w:t xml:space="preserve"> </w:t>
      </w:r>
      <w:r>
        <w:rPr>
          <w:sz w:val="24"/>
          <w:szCs w:val="24"/>
        </w:rPr>
        <w:t xml:space="preserve">almost </w:t>
      </w:r>
      <w:r>
        <w:rPr>
          <w:spacing w:val="18"/>
          <w:sz w:val="24"/>
          <w:szCs w:val="24"/>
        </w:rPr>
        <w:t xml:space="preserve"> </w:t>
      </w:r>
      <w:r>
        <w:rPr>
          <w:sz w:val="24"/>
          <w:szCs w:val="24"/>
        </w:rPr>
        <w:t>200</w:t>
      </w:r>
      <w:r>
        <w:rPr>
          <w:spacing w:val="35"/>
          <w:sz w:val="24"/>
          <w:szCs w:val="24"/>
        </w:rPr>
        <w:t xml:space="preserve"> </w:t>
      </w:r>
      <w:r>
        <w:rPr>
          <w:sz w:val="24"/>
          <w:szCs w:val="24"/>
        </w:rPr>
        <w:t xml:space="preserve">stories </w:t>
      </w:r>
      <w:r>
        <w:rPr>
          <w:spacing w:val="11"/>
          <w:sz w:val="24"/>
          <w:szCs w:val="24"/>
        </w:rPr>
        <w:t xml:space="preserve"> </w:t>
      </w:r>
      <w:r>
        <w:rPr>
          <w:sz w:val="24"/>
          <w:szCs w:val="24"/>
        </w:rPr>
        <w:t>filed</w:t>
      </w:r>
      <w:r>
        <w:rPr>
          <w:spacing w:val="33"/>
          <w:sz w:val="24"/>
          <w:szCs w:val="24"/>
        </w:rPr>
        <w:t xml:space="preserve"> </w:t>
      </w:r>
      <w:r>
        <w:rPr>
          <w:sz w:val="24"/>
          <w:szCs w:val="24"/>
        </w:rPr>
        <w:t>in</w:t>
      </w:r>
      <w:r>
        <w:rPr>
          <w:spacing w:val="53"/>
          <w:sz w:val="24"/>
          <w:szCs w:val="24"/>
        </w:rPr>
        <w:t xml:space="preserve"> </w:t>
      </w:r>
      <w:r>
        <w:rPr>
          <w:sz w:val="24"/>
          <w:szCs w:val="24"/>
        </w:rPr>
        <w:t xml:space="preserve">2014.   This </w:t>
      </w:r>
      <w:r>
        <w:rPr>
          <w:spacing w:val="16"/>
          <w:sz w:val="24"/>
          <w:szCs w:val="24"/>
        </w:rPr>
        <w:t xml:space="preserve"> </w:t>
      </w:r>
      <w:r>
        <w:rPr>
          <w:sz w:val="24"/>
          <w:szCs w:val="24"/>
        </w:rPr>
        <w:t>gr</w:t>
      </w:r>
      <w:r>
        <w:rPr>
          <w:spacing w:val="-6"/>
          <w:sz w:val="24"/>
          <w:szCs w:val="24"/>
        </w:rPr>
        <w:t>o</w:t>
      </w:r>
      <w:r>
        <w:rPr>
          <w:sz w:val="24"/>
          <w:szCs w:val="24"/>
        </w:rPr>
        <w:t xml:space="preserve">wth </w:t>
      </w:r>
      <w:r>
        <w:rPr>
          <w:spacing w:val="17"/>
          <w:sz w:val="24"/>
          <w:szCs w:val="24"/>
        </w:rPr>
        <w:t xml:space="preserve"> </w:t>
      </w:r>
      <w:r>
        <w:rPr>
          <w:sz w:val="24"/>
          <w:szCs w:val="24"/>
        </w:rPr>
        <w:t>in</w:t>
      </w:r>
      <w:r>
        <w:rPr>
          <w:spacing w:val="53"/>
          <w:sz w:val="24"/>
          <w:szCs w:val="24"/>
        </w:rPr>
        <w:t xml:space="preserve"> </w:t>
      </w:r>
      <w:r>
        <w:rPr>
          <w:w w:val="104"/>
          <w:sz w:val="24"/>
          <w:szCs w:val="24"/>
        </w:rPr>
        <w:t xml:space="preserve">media </w:t>
      </w:r>
      <w:r>
        <w:rPr>
          <w:sz w:val="24"/>
          <w:szCs w:val="24"/>
        </w:rPr>
        <w:t>c</w:t>
      </w:r>
      <w:r>
        <w:rPr>
          <w:spacing w:val="-6"/>
          <w:sz w:val="24"/>
          <w:szCs w:val="24"/>
        </w:rPr>
        <w:t>o</w:t>
      </w:r>
      <w:r>
        <w:rPr>
          <w:spacing w:val="-7"/>
          <w:sz w:val="24"/>
          <w:szCs w:val="24"/>
        </w:rPr>
        <w:t>v</w:t>
      </w:r>
      <w:r>
        <w:rPr>
          <w:sz w:val="24"/>
          <w:szCs w:val="24"/>
        </w:rPr>
        <w:t>erage</w:t>
      </w:r>
      <w:r>
        <w:rPr>
          <w:spacing w:val="21"/>
          <w:sz w:val="24"/>
          <w:szCs w:val="24"/>
        </w:rPr>
        <w:t xml:space="preserve"> </w:t>
      </w:r>
      <w:r>
        <w:rPr>
          <w:sz w:val="24"/>
          <w:szCs w:val="24"/>
        </w:rPr>
        <w:t>is</w:t>
      </w:r>
      <w:r>
        <w:rPr>
          <w:spacing w:val="11"/>
          <w:sz w:val="24"/>
          <w:szCs w:val="24"/>
        </w:rPr>
        <w:t xml:space="preserve"> </w:t>
      </w:r>
      <w:r>
        <w:rPr>
          <w:w w:val="103"/>
          <w:sz w:val="24"/>
          <w:szCs w:val="24"/>
        </w:rPr>
        <w:t>consiste</w:t>
      </w:r>
      <w:r>
        <w:rPr>
          <w:spacing w:val="-6"/>
          <w:w w:val="103"/>
          <w:sz w:val="24"/>
          <w:szCs w:val="24"/>
        </w:rPr>
        <w:t>n</w:t>
      </w:r>
      <w:r>
        <w:rPr>
          <w:w w:val="137"/>
          <w:sz w:val="24"/>
          <w:szCs w:val="24"/>
        </w:rPr>
        <w:t>t</w:t>
      </w:r>
      <w:r>
        <w:rPr>
          <w:spacing w:val="14"/>
          <w:w w:val="137"/>
          <w:sz w:val="24"/>
          <w:szCs w:val="24"/>
        </w:rPr>
        <w:t xml:space="preserve"> </w:t>
      </w:r>
      <w:r>
        <w:rPr>
          <w:sz w:val="24"/>
          <w:szCs w:val="24"/>
        </w:rPr>
        <w:t>with</w:t>
      </w:r>
      <w:r>
        <w:rPr>
          <w:spacing w:val="40"/>
          <w:sz w:val="24"/>
          <w:szCs w:val="24"/>
        </w:rPr>
        <w:t xml:space="preserve"> </w:t>
      </w:r>
      <w:r>
        <w:rPr>
          <w:sz w:val="24"/>
          <w:szCs w:val="24"/>
        </w:rPr>
        <w:t>the</w:t>
      </w:r>
      <w:r>
        <w:rPr>
          <w:spacing w:val="47"/>
          <w:sz w:val="24"/>
          <w:szCs w:val="24"/>
        </w:rPr>
        <w:t xml:space="preserve"> </w:t>
      </w:r>
      <w:r>
        <w:rPr>
          <w:sz w:val="24"/>
          <w:szCs w:val="24"/>
        </w:rPr>
        <w:t>previous</w:t>
      </w:r>
      <w:r>
        <w:rPr>
          <w:spacing w:val="39"/>
          <w:sz w:val="24"/>
          <w:szCs w:val="24"/>
        </w:rPr>
        <w:t xml:space="preserve"> </w:t>
      </w:r>
      <w:r>
        <w:rPr>
          <w:sz w:val="24"/>
          <w:szCs w:val="24"/>
        </w:rPr>
        <w:t>analysis</w:t>
      </w:r>
      <w:r>
        <w:rPr>
          <w:spacing w:val="39"/>
          <w:sz w:val="24"/>
          <w:szCs w:val="24"/>
        </w:rPr>
        <w:t xml:space="preserve"> </w:t>
      </w:r>
      <w:r>
        <w:rPr>
          <w:sz w:val="24"/>
          <w:szCs w:val="24"/>
        </w:rPr>
        <w:t>sh</w:t>
      </w:r>
      <w:r>
        <w:rPr>
          <w:spacing w:val="-7"/>
          <w:sz w:val="24"/>
          <w:szCs w:val="24"/>
        </w:rPr>
        <w:t>o</w:t>
      </w:r>
      <w:r>
        <w:rPr>
          <w:sz w:val="24"/>
          <w:szCs w:val="24"/>
        </w:rPr>
        <w:t>wing</w:t>
      </w:r>
      <w:r>
        <w:rPr>
          <w:spacing w:val="19"/>
          <w:sz w:val="24"/>
          <w:szCs w:val="24"/>
        </w:rPr>
        <w:t xml:space="preserve"> </w:t>
      </w:r>
      <w:r>
        <w:rPr>
          <w:sz w:val="24"/>
          <w:szCs w:val="24"/>
        </w:rPr>
        <w:t>a</w:t>
      </w:r>
      <w:r>
        <w:rPr>
          <w:spacing w:val="25"/>
          <w:sz w:val="24"/>
          <w:szCs w:val="24"/>
        </w:rPr>
        <w:t xml:space="preserve"> </w:t>
      </w:r>
      <w:r>
        <w:rPr>
          <w:spacing w:val="-7"/>
          <w:sz w:val="24"/>
          <w:szCs w:val="24"/>
        </w:rPr>
        <w:t>c</w:t>
      </w:r>
      <w:r>
        <w:rPr>
          <w:sz w:val="24"/>
          <w:szCs w:val="24"/>
        </w:rPr>
        <w:t>hange</w:t>
      </w:r>
      <w:r>
        <w:rPr>
          <w:spacing w:val="35"/>
          <w:sz w:val="24"/>
          <w:szCs w:val="24"/>
        </w:rPr>
        <w:t xml:space="preserve"> </w:t>
      </w:r>
      <w:r>
        <w:rPr>
          <w:sz w:val="24"/>
          <w:szCs w:val="24"/>
        </w:rPr>
        <w:t>in</w:t>
      </w:r>
      <w:r>
        <w:rPr>
          <w:spacing w:val="22"/>
          <w:sz w:val="24"/>
          <w:szCs w:val="24"/>
        </w:rPr>
        <w:t xml:space="preserve"> </w:t>
      </w:r>
      <w:r>
        <w:rPr>
          <w:sz w:val="24"/>
          <w:szCs w:val="24"/>
        </w:rPr>
        <w:t>the</w:t>
      </w:r>
      <w:r>
        <w:rPr>
          <w:spacing w:val="47"/>
          <w:sz w:val="24"/>
          <w:szCs w:val="24"/>
        </w:rPr>
        <w:t xml:space="preserve"> </w:t>
      </w:r>
      <w:r>
        <w:rPr>
          <w:sz w:val="24"/>
          <w:szCs w:val="24"/>
        </w:rPr>
        <w:t>impact  of</w:t>
      </w:r>
      <w:r>
        <w:rPr>
          <w:spacing w:val="3"/>
          <w:sz w:val="24"/>
          <w:szCs w:val="24"/>
        </w:rPr>
        <w:t xml:space="preserve"> </w:t>
      </w:r>
      <w:r>
        <w:rPr>
          <w:w w:val="107"/>
          <w:sz w:val="24"/>
          <w:szCs w:val="24"/>
        </w:rPr>
        <w:t xml:space="preserve">dispute </w:t>
      </w:r>
      <w:r>
        <w:rPr>
          <w:w w:val="104"/>
          <w:sz w:val="24"/>
          <w:szCs w:val="24"/>
        </w:rPr>
        <w:t>i</w:t>
      </w:r>
      <w:r>
        <w:rPr>
          <w:spacing w:val="-7"/>
          <w:w w:val="104"/>
          <w:sz w:val="24"/>
          <w:szCs w:val="24"/>
        </w:rPr>
        <w:t>n</w:t>
      </w:r>
      <w:r>
        <w:rPr>
          <w:spacing w:val="-7"/>
          <w:w w:val="103"/>
          <w:sz w:val="24"/>
          <w:szCs w:val="24"/>
        </w:rPr>
        <w:t>v</w:t>
      </w:r>
      <w:r>
        <w:rPr>
          <w:w w:val="99"/>
          <w:sz w:val="24"/>
          <w:szCs w:val="24"/>
        </w:rPr>
        <w:t>ol</w:t>
      </w:r>
      <w:r>
        <w:rPr>
          <w:spacing w:val="-7"/>
          <w:w w:val="99"/>
          <w:sz w:val="24"/>
          <w:szCs w:val="24"/>
        </w:rPr>
        <w:t>v</w:t>
      </w:r>
      <w:r>
        <w:rPr>
          <w:w w:val="102"/>
          <w:sz w:val="24"/>
          <w:szCs w:val="24"/>
        </w:rPr>
        <w:t>eme</w:t>
      </w:r>
      <w:r>
        <w:rPr>
          <w:spacing w:val="-7"/>
          <w:w w:val="102"/>
          <w:sz w:val="24"/>
          <w:szCs w:val="24"/>
        </w:rPr>
        <w:t>n</w:t>
      </w:r>
      <w:r>
        <w:rPr>
          <w:w w:val="137"/>
          <w:sz w:val="24"/>
          <w:szCs w:val="24"/>
        </w:rPr>
        <w:t>t</w:t>
      </w:r>
      <w:r>
        <w:rPr>
          <w:spacing w:val="18"/>
          <w:sz w:val="24"/>
          <w:szCs w:val="24"/>
        </w:rPr>
        <w:t xml:space="preserve"> </w:t>
      </w:r>
      <w:r>
        <w:rPr>
          <w:sz w:val="24"/>
          <w:szCs w:val="24"/>
        </w:rPr>
        <w:t>on</w:t>
      </w:r>
      <w:r>
        <w:rPr>
          <w:spacing w:val="23"/>
          <w:sz w:val="24"/>
          <w:szCs w:val="24"/>
        </w:rPr>
        <w:t xml:space="preserve"> </w:t>
      </w:r>
      <w:r>
        <w:rPr>
          <w:w w:val="109"/>
          <w:sz w:val="24"/>
          <w:szCs w:val="24"/>
        </w:rPr>
        <w:t>reputation</w:t>
      </w:r>
      <w:r>
        <w:rPr>
          <w:spacing w:val="13"/>
          <w:w w:val="109"/>
          <w:sz w:val="24"/>
          <w:szCs w:val="24"/>
        </w:rPr>
        <w:t xml:space="preserve"> </w:t>
      </w:r>
      <w:r>
        <w:rPr>
          <w:sz w:val="24"/>
          <w:szCs w:val="24"/>
        </w:rPr>
        <w:t>in</w:t>
      </w:r>
      <w:r>
        <w:rPr>
          <w:spacing w:val="25"/>
          <w:sz w:val="24"/>
          <w:szCs w:val="24"/>
        </w:rPr>
        <w:t xml:space="preserve"> </w:t>
      </w:r>
      <w:r>
        <w:rPr>
          <w:w w:val="102"/>
          <w:sz w:val="24"/>
          <w:szCs w:val="24"/>
        </w:rPr>
        <w:t>rec</w:t>
      </w:r>
      <w:r>
        <w:rPr>
          <w:w w:val="103"/>
          <w:sz w:val="24"/>
          <w:szCs w:val="24"/>
        </w:rPr>
        <w:t>e</w:t>
      </w:r>
      <w:r>
        <w:rPr>
          <w:spacing w:val="-6"/>
          <w:w w:val="103"/>
          <w:sz w:val="24"/>
          <w:szCs w:val="24"/>
        </w:rPr>
        <w:t>n</w:t>
      </w:r>
      <w:r>
        <w:rPr>
          <w:w w:val="137"/>
          <w:sz w:val="24"/>
          <w:szCs w:val="24"/>
        </w:rPr>
        <w:t>t</w:t>
      </w:r>
      <w:r>
        <w:rPr>
          <w:spacing w:val="18"/>
          <w:sz w:val="24"/>
          <w:szCs w:val="24"/>
        </w:rPr>
        <w:t xml:space="preserve"> </w:t>
      </w:r>
      <w:r>
        <w:rPr>
          <w:spacing w:val="-7"/>
          <w:w w:val="103"/>
          <w:sz w:val="24"/>
          <w:szCs w:val="24"/>
        </w:rPr>
        <w:t>y</w:t>
      </w:r>
      <w:r>
        <w:rPr>
          <w:w w:val="105"/>
          <w:sz w:val="24"/>
          <w:szCs w:val="24"/>
        </w:rPr>
        <w:t>ears.</w:t>
      </w:r>
    </w:p>
    <w:p w14:paraId="0BF36FEF" w14:textId="77777777" w:rsidR="000A768D" w:rsidRDefault="000A768D">
      <w:pPr>
        <w:spacing w:before="5" w:line="260" w:lineRule="exact"/>
        <w:rPr>
          <w:sz w:val="26"/>
          <w:szCs w:val="26"/>
        </w:rPr>
      </w:pPr>
    </w:p>
    <w:p w14:paraId="1519EB62" w14:textId="77777777" w:rsidR="000A768D" w:rsidRDefault="00880F97">
      <w:pPr>
        <w:ind w:left="2599"/>
        <w:rPr>
          <w:sz w:val="24"/>
          <w:szCs w:val="24"/>
        </w:rPr>
      </w:pPr>
      <w:r>
        <w:pict w14:anchorId="14375831">
          <v:shape id="_x0000_s1070" type="#_x0000_t136" style="position:absolute;left:0;text-align:left;margin-left:335.3pt;margin-top:179.9pt;width:14.5pt;height:7.4pt;rotation:315;z-index:-5211;mso-position-horizontal-relative:page" fillcolor="black" stroked="f">
            <o:extrusion v:ext="view" autorotationcenter="t"/>
            <v:textpath style="font-family:&quot;&amp;quot&quot;;font-size:7pt;v-text-kern:t;mso-text-shadow:auto" string="1998"/>
            <w10:wrap anchorx="page"/>
          </v:shape>
        </w:pict>
      </w:r>
      <w:r>
        <w:pict w14:anchorId="2A3F065A">
          <v:shape id="_x0000_s1069" type="#_x0000_t136" style="position:absolute;left:0;text-align:left;margin-left:369.45pt;margin-top:179.9pt;width:14.5pt;height:7.4pt;rotation:315;z-index:-5210;mso-position-horizontal-relative:page" fillcolor="black" stroked="f">
            <o:extrusion v:ext="view" autorotationcenter="t"/>
            <v:textpath style="font-family:&quot;&amp;quot&quot;;font-size:7pt;v-text-kern:t;mso-text-shadow:auto" string="2002"/>
            <w10:wrap anchorx="page"/>
          </v:shape>
        </w:pict>
      </w:r>
      <w:r>
        <w:pict w14:anchorId="4EE36729">
          <v:shape id="_x0000_s1068" type="#_x0000_t136" style="position:absolute;left:0;text-align:left;margin-left:403.6pt;margin-top:179.9pt;width:14.5pt;height:7.4pt;rotation:315;z-index:-5209;mso-position-horizontal-relative:page" fillcolor="black" stroked="f">
            <o:extrusion v:ext="view" autorotationcenter="t"/>
            <v:textpath style="font-family:&quot;&amp;quot&quot;;font-size:7pt;v-text-kern:t;mso-text-shadow:auto" string="2006"/>
            <w10:wrap anchorx="page"/>
          </v:shape>
        </w:pict>
      </w:r>
      <w:r>
        <w:pict w14:anchorId="04F98024">
          <v:shape id="_x0000_s1067" type="#_x0000_t136" style="position:absolute;left:0;text-align:left;margin-left:437.75pt;margin-top:179.9pt;width:14.5pt;height:7.4pt;rotation:315;z-index:-5208;mso-position-horizontal-relative:page" fillcolor="black" stroked="f">
            <o:extrusion v:ext="view" autorotationcenter="t"/>
            <v:textpath style="font-family:&quot;&amp;quot&quot;;font-size:7pt;v-text-kern:t;mso-text-shadow:auto" string="2010"/>
            <w10:wrap anchorx="page"/>
          </v:shape>
        </w:pict>
      </w:r>
      <w:r>
        <w:pict w14:anchorId="72B59C4C">
          <v:shape id="_x0000_s1066" type="#_x0000_t136" style="position:absolute;left:0;text-align:left;margin-left:471.9pt;margin-top:179.9pt;width:14.5pt;height:7.4pt;rotation:315;z-index:-5207;mso-position-horizontal-relative:page" fillcolor="black" stroked="f">
            <o:extrusion v:ext="view" autorotationcenter="t"/>
            <v:textpath style="font-family:&quot;&amp;quot&quot;;font-size:7pt;v-text-kern:t;mso-text-shadow:auto" string="2014"/>
            <w10:wrap anchorx="page"/>
          </v:shape>
        </w:pict>
      </w:r>
      <w:r w:rsidR="006C1B1D">
        <w:rPr>
          <w:w w:val="131"/>
          <w:sz w:val="24"/>
          <w:szCs w:val="24"/>
        </w:rPr>
        <w:t>Figure</w:t>
      </w:r>
      <w:r w:rsidR="006C1B1D">
        <w:rPr>
          <w:spacing w:val="8"/>
          <w:w w:val="131"/>
          <w:sz w:val="24"/>
          <w:szCs w:val="24"/>
        </w:rPr>
        <w:t xml:space="preserve"> </w:t>
      </w:r>
      <w:r w:rsidR="006C1B1D">
        <w:rPr>
          <w:sz w:val="24"/>
          <w:szCs w:val="24"/>
        </w:rPr>
        <w:t xml:space="preserve">7. </w:t>
      </w:r>
      <w:r w:rsidR="006C1B1D">
        <w:rPr>
          <w:spacing w:val="28"/>
          <w:sz w:val="24"/>
          <w:szCs w:val="24"/>
        </w:rPr>
        <w:t xml:space="preserve"> </w:t>
      </w:r>
      <w:r w:rsidR="006C1B1D">
        <w:rPr>
          <w:sz w:val="24"/>
          <w:szCs w:val="24"/>
        </w:rPr>
        <w:t>Newspa</w:t>
      </w:r>
      <w:r w:rsidR="006C1B1D">
        <w:rPr>
          <w:spacing w:val="6"/>
          <w:sz w:val="24"/>
          <w:szCs w:val="24"/>
        </w:rPr>
        <w:t>p</w:t>
      </w:r>
      <w:r w:rsidR="006C1B1D">
        <w:rPr>
          <w:sz w:val="24"/>
          <w:szCs w:val="24"/>
        </w:rPr>
        <w:t>er</w:t>
      </w:r>
      <w:r w:rsidR="006C1B1D">
        <w:rPr>
          <w:spacing w:val="43"/>
          <w:sz w:val="24"/>
          <w:szCs w:val="24"/>
        </w:rPr>
        <w:t xml:space="preserve"> </w:t>
      </w:r>
      <w:r w:rsidR="006C1B1D">
        <w:rPr>
          <w:sz w:val="24"/>
          <w:szCs w:val="24"/>
        </w:rPr>
        <w:t>Me</w:t>
      </w:r>
      <w:r w:rsidR="006C1B1D">
        <w:rPr>
          <w:spacing w:val="-7"/>
          <w:sz w:val="24"/>
          <w:szCs w:val="24"/>
        </w:rPr>
        <w:t>n</w:t>
      </w:r>
      <w:r w:rsidR="006C1B1D">
        <w:rPr>
          <w:sz w:val="24"/>
          <w:szCs w:val="24"/>
        </w:rPr>
        <w:t>tions</w:t>
      </w:r>
      <w:r w:rsidR="006C1B1D">
        <w:rPr>
          <w:spacing w:val="55"/>
          <w:sz w:val="24"/>
          <w:szCs w:val="24"/>
        </w:rPr>
        <w:t xml:space="preserve"> </w:t>
      </w:r>
      <w:r w:rsidR="006C1B1D">
        <w:rPr>
          <w:sz w:val="24"/>
          <w:szCs w:val="24"/>
        </w:rPr>
        <w:t>of</w:t>
      </w:r>
      <w:r w:rsidR="006C1B1D">
        <w:rPr>
          <w:spacing w:val="6"/>
          <w:sz w:val="24"/>
          <w:szCs w:val="24"/>
        </w:rPr>
        <w:t xml:space="preserve"> </w:t>
      </w:r>
      <w:r w:rsidR="006C1B1D">
        <w:rPr>
          <w:w w:val="103"/>
          <w:sz w:val="24"/>
          <w:szCs w:val="24"/>
        </w:rPr>
        <w:t>ICSID</w:t>
      </w:r>
    </w:p>
    <w:p w14:paraId="1E67D3FD" w14:textId="77777777" w:rsidR="000A768D" w:rsidRDefault="000A768D">
      <w:pPr>
        <w:spacing w:before="1" w:line="140" w:lineRule="exact"/>
        <w:rPr>
          <w:sz w:val="14"/>
          <w:szCs w:val="14"/>
        </w:rPr>
      </w:pPr>
    </w:p>
    <w:p w14:paraId="103C4C08" w14:textId="77777777" w:rsidR="000A768D" w:rsidRDefault="000A768D">
      <w:pPr>
        <w:spacing w:line="200" w:lineRule="exact"/>
      </w:pPr>
    </w:p>
    <w:p w14:paraId="743D8E71" w14:textId="77777777" w:rsidR="000A768D" w:rsidRDefault="006C1B1D">
      <w:pPr>
        <w:spacing w:before="30"/>
        <w:ind w:left="1280"/>
        <w:rPr>
          <w:sz w:val="15"/>
          <w:szCs w:val="15"/>
        </w:rPr>
      </w:pPr>
      <w:r>
        <w:rPr>
          <w:sz w:val="15"/>
          <w:szCs w:val="15"/>
        </w:rPr>
        <w:t>200</w:t>
      </w:r>
    </w:p>
    <w:p w14:paraId="788E8673" w14:textId="77777777" w:rsidR="000A768D" w:rsidRDefault="000A768D">
      <w:pPr>
        <w:spacing w:line="200" w:lineRule="exact"/>
      </w:pPr>
    </w:p>
    <w:p w14:paraId="0EC8DE4B" w14:textId="77777777" w:rsidR="000A768D" w:rsidRDefault="000A768D">
      <w:pPr>
        <w:spacing w:before="17" w:line="260" w:lineRule="exact"/>
        <w:rPr>
          <w:sz w:val="26"/>
          <w:szCs w:val="26"/>
        </w:rPr>
      </w:pPr>
    </w:p>
    <w:p w14:paraId="4B04A81B" w14:textId="77777777" w:rsidR="000A768D" w:rsidRDefault="006C1B1D">
      <w:pPr>
        <w:spacing w:before="30"/>
        <w:ind w:left="1280"/>
        <w:rPr>
          <w:sz w:val="15"/>
          <w:szCs w:val="15"/>
        </w:rPr>
      </w:pPr>
      <w:r>
        <w:rPr>
          <w:sz w:val="15"/>
          <w:szCs w:val="15"/>
        </w:rPr>
        <w:t>150</w:t>
      </w:r>
    </w:p>
    <w:p w14:paraId="0CB1EAE1" w14:textId="77777777" w:rsidR="000A768D" w:rsidRDefault="000A768D">
      <w:pPr>
        <w:spacing w:line="200" w:lineRule="exact"/>
      </w:pPr>
    </w:p>
    <w:p w14:paraId="208C6FC4" w14:textId="77777777" w:rsidR="000A768D" w:rsidRDefault="000A768D">
      <w:pPr>
        <w:spacing w:before="17" w:line="260" w:lineRule="exact"/>
        <w:rPr>
          <w:sz w:val="26"/>
          <w:szCs w:val="26"/>
        </w:rPr>
      </w:pPr>
    </w:p>
    <w:p w14:paraId="46A86441" w14:textId="77777777" w:rsidR="000A768D" w:rsidRDefault="00880F97">
      <w:pPr>
        <w:spacing w:before="30"/>
        <w:ind w:left="1280"/>
        <w:rPr>
          <w:sz w:val="15"/>
          <w:szCs w:val="15"/>
        </w:rPr>
      </w:pPr>
      <w:r>
        <w:pict w14:anchorId="3C3A0ACB">
          <v:shape id="_x0000_s1065" type="#_x0000_t202" style="position:absolute;left:0;text-align:left;margin-left:121.6pt;margin-top:-23.35pt;width:11.25pt;height:42.45pt;z-index:-5217;mso-position-horizontal-relative:page" filled="f" stroked="f">
            <v:textbox style="layout-flow:vertical;mso-layout-flow-alt:bottom-to-top" inset="0,0,0,0">
              <w:txbxContent>
                <w:p w14:paraId="362E7E24" w14:textId="77777777" w:rsidR="00462171" w:rsidRDefault="00462171">
                  <w:pPr>
                    <w:spacing w:line="180" w:lineRule="exact"/>
                    <w:ind w:left="20" w:right="-28"/>
                    <w:rPr>
                      <w:sz w:val="18"/>
                      <w:szCs w:val="18"/>
                    </w:rPr>
                  </w:pPr>
                  <w:r>
                    <w:rPr>
                      <w:spacing w:val="-15"/>
                      <w:w w:val="118"/>
                      <w:sz w:val="18"/>
                      <w:szCs w:val="18"/>
                    </w:rPr>
                    <w:t>F</w:t>
                  </w:r>
                  <w:r>
                    <w:rPr>
                      <w:w w:val="107"/>
                      <w:sz w:val="18"/>
                      <w:szCs w:val="18"/>
                    </w:rPr>
                    <w:t>requency</w:t>
                  </w:r>
                </w:p>
              </w:txbxContent>
            </v:textbox>
            <w10:wrap anchorx="page"/>
          </v:shape>
        </w:pict>
      </w:r>
      <w:r w:rsidR="006C1B1D">
        <w:rPr>
          <w:sz w:val="15"/>
          <w:szCs w:val="15"/>
        </w:rPr>
        <w:t>100</w:t>
      </w:r>
    </w:p>
    <w:p w14:paraId="451AF857" w14:textId="77777777" w:rsidR="000A768D" w:rsidRDefault="000A768D">
      <w:pPr>
        <w:spacing w:line="200" w:lineRule="exact"/>
      </w:pPr>
    </w:p>
    <w:p w14:paraId="36B5FC92" w14:textId="77777777" w:rsidR="000A768D" w:rsidRDefault="000A768D">
      <w:pPr>
        <w:spacing w:before="17" w:line="260" w:lineRule="exact"/>
        <w:rPr>
          <w:sz w:val="26"/>
          <w:szCs w:val="26"/>
        </w:rPr>
      </w:pPr>
    </w:p>
    <w:p w14:paraId="7EA73424" w14:textId="77777777" w:rsidR="000A768D" w:rsidRDefault="006C1B1D">
      <w:pPr>
        <w:spacing w:before="30"/>
        <w:ind w:left="1352"/>
        <w:rPr>
          <w:sz w:val="15"/>
          <w:szCs w:val="15"/>
        </w:rPr>
      </w:pPr>
      <w:r>
        <w:rPr>
          <w:sz w:val="15"/>
          <w:szCs w:val="15"/>
        </w:rPr>
        <w:t>50</w:t>
      </w:r>
    </w:p>
    <w:p w14:paraId="6F8857BD" w14:textId="77777777" w:rsidR="000A768D" w:rsidRDefault="000A768D">
      <w:pPr>
        <w:spacing w:line="200" w:lineRule="exact"/>
      </w:pPr>
    </w:p>
    <w:p w14:paraId="5C9AE7DE" w14:textId="77777777" w:rsidR="000A768D" w:rsidRDefault="000A768D">
      <w:pPr>
        <w:spacing w:before="17" w:line="260" w:lineRule="exact"/>
        <w:rPr>
          <w:sz w:val="26"/>
          <w:szCs w:val="26"/>
        </w:rPr>
      </w:pPr>
    </w:p>
    <w:p w14:paraId="3DBE1361" w14:textId="77777777" w:rsidR="000A768D" w:rsidRDefault="00880F97">
      <w:pPr>
        <w:spacing w:before="30"/>
        <w:ind w:left="1425"/>
        <w:rPr>
          <w:sz w:val="15"/>
          <w:szCs w:val="15"/>
        </w:rPr>
      </w:pPr>
      <w:r>
        <w:pict w14:anchorId="19BCD8E7">
          <v:group id="_x0000_s1050" style="position:absolute;left:0;text-align:left;margin-left:213.45pt;margin-top:-14.1pt;width:274.1pt;height:21.2pt;z-index:-5219;mso-position-horizontal-relative:page" coordorigin="4269,-282" coordsize="5482,424">
            <v:polyline id="_x0000_s1064" style="position:absolute" points="15716,200,15887,200" coordorigin="7858,100" coordsize="171,0" filled="f" strokecolor="#bfbfbf" strokeweight="35825emu">
              <v:path arrowok="t"/>
            </v:polyline>
            <v:polyline id="_x0000_s1063" style="position:absolute" points="15887,146,15716,146,15716,201,15887,201,15887,146" coordorigin="7858,73" coordsize="171,54" filled="f" strokecolor="#a8a8a8" strokeweight="4899emu">
              <v:path arrowok="t"/>
            </v:polyline>
            <v:polyline id="_x0000_s1062" style="position:absolute" points="10082,-153,9912,-139,10253,-139,10082,-153" coordorigin="4956,-267" coordsize="4781,395" filled="f" strokeweight="18789emu">
              <v:path arrowok="t"/>
            </v:polyline>
            <v:polyline id="_x0000_s1061" style="position:absolute" points="10765,-139,10936,-139,11107,-153" coordorigin="4956,-267" coordsize="4781,395" filled="f" strokeweight="18789emu">
              <v:path arrowok="t"/>
            </v:polyline>
            <v:polyline id="_x0000_s1060" style="position:absolute" points="11790,-207,11824,-213" coordorigin="4956,-267" coordsize="4781,395" filled="f" strokeweight="18789emu">
              <v:path arrowok="t"/>
            </v:polyline>
            <v:polyline id="_x0000_s1059" style="position:absolute" points="11107,-153,11278,-167,11448,-153,11619,-153,11790,-207" coordorigin="4956,-267" coordsize="4781,395" filled="f" strokeweight="18789emu">
              <v:path arrowok="t"/>
            </v:polyline>
            <v:polyline id="_x0000_s1058" style="position:absolute" points="12191,-244,12302,-235,12379,-259" coordorigin="4956,-267" coordsize="4781,395" filled="f" strokeweight="18789emu">
              <v:path arrowok="t"/>
            </v:polyline>
            <v:polyline id="_x0000_s1057" style="position:absolute" points="12191,-244,12131,-248,11961,-235,11824,-213" coordorigin="4956,-267" coordsize="4781,395" filled="f" strokeweight="18789emu">
              <v:path arrowok="t"/>
            </v:polyline>
            <v:polyline id="_x0000_s1056" style="position:absolute" points="13302,-336,13327,-316,13348,-340" coordorigin="4956,-267" coordsize="4781,395" filled="f" strokeweight="18789emu">
              <v:path arrowok="t"/>
            </v:polyline>
            <v:polyline id="_x0000_s1055" style="position:absolute" points="13302,-336,13156,-452,12985,-452,12814,-534,12644,-357,12473,-289,12379,-259" coordorigin="4956,-267" coordsize="4781,395" filled="f" strokeweight="18789emu">
              <v:path arrowok="t"/>
            </v:polyline>
            <v:polyline id="_x0000_s1054" style="position:absolute" points="13658,-366,13497,-507,13348,-340" coordorigin="4956,-267" coordsize="4781,395" filled="f" strokeweight="18789emu">
              <v:path arrowok="t"/>
            </v:polyline>
            <v:polyline id="_x0000_s1053" style="position:absolute" points="13658,-366,13668,-357,13839,-357,14010,-330,14068,-400" coordorigin="4956,-267" coordsize="4781,395" filled="f" strokeweight="18789emu">
              <v:path arrowok="t"/>
            </v:polyline>
            <v:polyline id="_x0000_s1052" style="position:absolute" points="14502,-436,14522,-425,14693,-452" coordorigin="4956,-267" coordsize="4781,395" filled="f" strokeweight="18789emu">
              <v:path arrowok="t"/>
            </v:polyline>
            <v:polyline id="_x0000_s1051" style="position:absolute" points="14502,-436,14351,-520,14180,-534,14068,-400" coordorigin="4956,-267" coordsize="4781,395" filled="f" strokeweight="18789emu">
              <v:path arrowok="t"/>
            </v:polyline>
            <w10:wrap anchorx="page"/>
          </v:group>
        </w:pict>
      </w:r>
      <w:r>
        <w:pict w14:anchorId="7CD9D082">
          <v:shape id="_x0000_s1049" type="#_x0000_t202" style="position:absolute;left:0;text-align:left;margin-left:145.2pt;margin-top:-146.9pt;width:342pt;height:154.2pt;z-index:-521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56"/>
                    <w:gridCol w:w="341"/>
                    <w:gridCol w:w="342"/>
                    <w:gridCol w:w="341"/>
                    <w:gridCol w:w="342"/>
                    <w:gridCol w:w="341"/>
                    <w:gridCol w:w="342"/>
                    <w:gridCol w:w="341"/>
                    <w:gridCol w:w="342"/>
                    <w:gridCol w:w="341"/>
                    <w:gridCol w:w="342"/>
                    <w:gridCol w:w="341"/>
                    <w:gridCol w:w="342"/>
                    <w:gridCol w:w="341"/>
                    <w:gridCol w:w="342"/>
                    <w:gridCol w:w="256"/>
                    <w:gridCol w:w="85"/>
                    <w:gridCol w:w="86"/>
                    <w:gridCol w:w="171"/>
                    <w:gridCol w:w="85"/>
                    <w:gridCol w:w="86"/>
                    <w:gridCol w:w="171"/>
                    <w:gridCol w:w="84"/>
                    <w:gridCol w:w="87"/>
                    <w:gridCol w:w="171"/>
                    <w:gridCol w:w="84"/>
                    <w:gridCol w:w="87"/>
                    <w:gridCol w:w="171"/>
                    <w:gridCol w:w="85"/>
                    <w:gridCol w:w="86"/>
                  </w:tblGrid>
                  <w:tr w:rsidR="00462171" w14:paraId="3C17AB8A" w14:textId="77777777">
                    <w:trPr>
                      <w:trHeight w:hRule="exact" w:val="339"/>
                    </w:trPr>
                    <w:tc>
                      <w:tcPr>
                        <w:tcW w:w="256" w:type="dxa"/>
                        <w:tcBorders>
                          <w:top w:val="single" w:sz="3" w:space="0" w:color="F9F9F9"/>
                          <w:left w:val="single" w:sz="2" w:space="0" w:color="000000"/>
                          <w:bottom w:val="single" w:sz="1" w:space="0" w:color="E5E5E5"/>
                          <w:right w:val="single" w:sz="3" w:space="0" w:color="F9F9F9"/>
                        </w:tcBorders>
                      </w:tcPr>
                      <w:p w14:paraId="03553686" w14:textId="77777777" w:rsidR="00462171" w:rsidRDefault="00462171"/>
                    </w:tc>
                    <w:tc>
                      <w:tcPr>
                        <w:tcW w:w="341" w:type="dxa"/>
                        <w:tcBorders>
                          <w:top w:val="single" w:sz="3" w:space="0" w:color="F9F9F9"/>
                          <w:left w:val="single" w:sz="3" w:space="0" w:color="F9F9F9"/>
                          <w:bottom w:val="single" w:sz="1" w:space="0" w:color="E5E5E5"/>
                          <w:right w:val="single" w:sz="1" w:space="0" w:color="E5E5E5"/>
                        </w:tcBorders>
                      </w:tcPr>
                      <w:p w14:paraId="77196BEC" w14:textId="77777777" w:rsidR="00462171" w:rsidRDefault="00462171"/>
                    </w:tc>
                    <w:tc>
                      <w:tcPr>
                        <w:tcW w:w="342" w:type="dxa"/>
                        <w:tcBorders>
                          <w:top w:val="single" w:sz="3" w:space="0" w:color="F9F9F9"/>
                          <w:left w:val="single" w:sz="1" w:space="0" w:color="E5E5E5"/>
                          <w:bottom w:val="single" w:sz="1" w:space="0" w:color="E5E5E5"/>
                          <w:right w:val="single" w:sz="3" w:space="0" w:color="F9F9F9"/>
                        </w:tcBorders>
                      </w:tcPr>
                      <w:p w14:paraId="254E3440" w14:textId="77777777" w:rsidR="00462171" w:rsidRDefault="00462171"/>
                    </w:tc>
                    <w:tc>
                      <w:tcPr>
                        <w:tcW w:w="341" w:type="dxa"/>
                        <w:tcBorders>
                          <w:top w:val="single" w:sz="3" w:space="0" w:color="F9F9F9"/>
                          <w:left w:val="single" w:sz="3" w:space="0" w:color="F9F9F9"/>
                          <w:bottom w:val="single" w:sz="1" w:space="0" w:color="E5E5E5"/>
                          <w:right w:val="single" w:sz="1" w:space="0" w:color="E5E5E5"/>
                        </w:tcBorders>
                      </w:tcPr>
                      <w:p w14:paraId="44373ADD" w14:textId="77777777" w:rsidR="00462171" w:rsidRDefault="00462171"/>
                    </w:tc>
                    <w:tc>
                      <w:tcPr>
                        <w:tcW w:w="342" w:type="dxa"/>
                        <w:tcBorders>
                          <w:top w:val="single" w:sz="3" w:space="0" w:color="F9F9F9"/>
                          <w:left w:val="single" w:sz="1" w:space="0" w:color="E5E5E5"/>
                          <w:bottom w:val="single" w:sz="1" w:space="0" w:color="E5E5E5"/>
                          <w:right w:val="single" w:sz="3" w:space="0" w:color="F9F9F9"/>
                        </w:tcBorders>
                      </w:tcPr>
                      <w:p w14:paraId="15DA124B" w14:textId="77777777" w:rsidR="00462171" w:rsidRDefault="00462171"/>
                    </w:tc>
                    <w:tc>
                      <w:tcPr>
                        <w:tcW w:w="341" w:type="dxa"/>
                        <w:tcBorders>
                          <w:top w:val="single" w:sz="3" w:space="0" w:color="F9F9F9"/>
                          <w:left w:val="single" w:sz="3" w:space="0" w:color="F9F9F9"/>
                          <w:bottom w:val="single" w:sz="1" w:space="0" w:color="E5E5E5"/>
                          <w:right w:val="single" w:sz="1" w:space="0" w:color="E5E5E5"/>
                        </w:tcBorders>
                      </w:tcPr>
                      <w:p w14:paraId="69FC9133" w14:textId="77777777" w:rsidR="00462171" w:rsidRDefault="00462171"/>
                    </w:tc>
                    <w:tc>
                      <w:tcPr>
                        <w:tcW w:w="342" w:type="dxa"/>
                        <w:tcBorders>
                          <w:top w:val="single" w:sz="3" w:space="0" w:color="F9F9F9"/>
                          <w:left w:val="single" w:sz="1" w:space="0" w:color="E5E5E5"/>
                          <w:bottom w:val="single" w:sz="1" w:space="0" w:color="E5E5E5"/>
                          <w:right w:val="single" w:sz="3" w:space="0" w:color="F9F9F9"/>
                        </w:tcBorders>
                      </w:tcPr>
                      <w:p w14:paraId="195B3615" w14:textId="77777777" w:rsidR="00462171" w:rsidRDefault="00462171"/>
                    </w:tc>
                    <w:tc>
                      <w:tcPr>
                        <w:tcW w:w="341" w:type="dxa"/>
                        <w:tcBorders>
                          <w:top w:val="single" w:sz="3" w:space="0" w:color="F9F9F9"/>
                          <w:left w:val="single" w:sz="3" w:space="0" w:color="F9F9F9"/>
                          <w:bottom w:val="single" w:sz="1" w:space="0" w:color="E5E5E5"/>
                          <w:right w:val="single" w:sz="1" w:space="0" w:color="E5E5E5"/>
                        </w:tcBorders>
                      </w:tcPr>
                      <w:p w14:paraId="5B369453" w14:textId="77777777" w:rsidR="00462171" w:rsidRDefault="00462171"/>
                    </w:tc>
                    <w:tc>
                      <w:tcPr>
                        <w:tcW w:w="342" w:type="dxa"/>
                        <w:tcBorders>
                          <w:top w:val="single" w:sz="3" w:space="0" w:color="F9F9F9"/>
                          <w:left w:val="single" w:sz="1" w:space="0" w:color="E5E5E5"/>
                          <w:bottom w:val="single" w:sz="1" w:space="0" w:color="E5E5E5"/>
                          <w:right w:val="single" w:sz="3" w:space="0" w:color="F9F9F9"/>
                        </w:tcBorders>
                      </w:tcPr>
                      <w:p w14:paraId="57E5260B" w14:textId="77777777" w:rsidR="00462171" w:rsidRDefault="00462171"/>
                    </w:tc>
                    <w:tc>
                      <w:tcPr>
                        <w:tcW w:w="341" w:type="dxa"/>
                        <w:tcBorders>
                          <w:top w:val="single" w:sz="3" w:space="0" w:color="F9F9F9"/>
                          <w:left w:val="single" w:sz="3" w:space="0" w:color="F9F9F9"/>
                          <w:bottom w:val="single" w:sz="1" w:space="0" w:color="E5E5E5"/>
                          <w:right w:val="single" w:sz="1" w:space="0" w:color="E5E5E5"/>
                        </w:tcBorders>
                      </w:tcPr>
                      <w:p w14:paraId="0CF1516F" w14:textId="77777777" w:rsidR="00462171" w:rsidRDefault="00462171"/>
                    </w:tc>
                    <w:tc>
                      <w:tcPr>
                        <w:tcW w:w="342" w:type="dxa"/>
                        <w:tcBorders>
                          <w:top w:val="single" w:sz="3" w:space="0" w:color="F9F9F9"/>
                          <w:left w:val="single" w:sz="1" w:space="0" w:color="E5E5E5"/>
                          <w:bottom w:val="single" w:sz="1" w:space="0" w:color="E5E5E5"/>
                          <w:right w:val="single" w:sz="3" w:space="0" w:color="F9F9F9"/>
                        </w:tcBorders>
                      </w:tcPr>
                      <w:p w14:paraId="20CDD635" w14:textId="77777777" w:rsidR="00462171" w:rsidRDefault="00462171"/>
                    </w:tc>
                    <w:tc>
                      <w:tcPr>
                        <w:tcW w:w="341" w:type="dxa"/>
                        <w:tcBorders>
                          <w:top w:val="single" w:sz="3" w:space="0" w:color="F9F9F9"/>
                          <w:left w:val="single" w:sz="3" w:space="0" w:color="F9F9F9"/>
                          <w:bottom w:val="single" w:sz="1" w:space="0" w:color="E5E5E5"/>
                          <w:right w:val="single" w:sz="1" w:space="0" w:color="E5E5E5"/>
                        </w:tcBorders>
                      </w:tcPr>
                      <w:p w14:paraId="139F82A7" w14:textId="77777777" w:rsidR="00462171" w:rsidRDefault="00462171"/>
                    </w:tc>
                    <w:tc>
                      <w:tcPr>
                        <w:tcW w:w="342" w:type="dxa"/>
                        <w:tcBorders>
                          <w:top w:val="single" w:sz="3" w:space="0" w:color="F9F9F9"/>
                          <w:left w:val="single" w:sz="1" w:space="0" w:color="E5E5E5"/>
                          <w:bottom w:val="single" w:sz="1" w:space="0" w:color="E5E5E5"/>
                          <w:right w:val="single" w:sz="3" w:space="0" w:color="F9F9F9"/>
                        </w:tcBorders>
                      </w:tcPr>
                      <w:p w14:paraId="6963FA83" w14:textId="77777777" w:rsidR="00462171" w:rsidRDefault="00462171"/>
                    </w:tc>
                    <w:tc>
                      <w:tcPr>
                        <w:tcW w:w="341" w:type="dxa"/>
                        <w:tcBorders>
                          <w:top w:val="single" w:sz="3" w:space="0" w:color="F9F9F9"/>
                          <w:left w:val="single" w:sz="3" w:space="0" w:color="F9F9F9"/>
                          <w:bottom w:val="single" w:sz="1" w:space="0" w:color="E5E5E5"/>
                          <w:right w:val="single" w:sz="1" w:space="0" w:color="E5E5E5"/>
                        </w:tcBorders>
                      </w:tcPr>
                      <w:p w14:paraId="3B8E561F" w14:textId="77777777" w:rsidR="00462171" w:rsidRDefault="00462171"/>
                    </w:tc>
                    <w:tc>
                      <w:tcPr>
                        <w:tcW w:w="342" w:type="dxa"/>
                        <w:tcBorders>
                          <w:top w:val="single" w:sz="3" w:space="0" w:color="F9F9F9"/>
                          <w:left w:val="single" w:sz="1" w:space="0" w:color="E5E5E5"/>
                          <w:bottom w:val="single" w:sz="1" w:space="0" w:color="E5E5E5"/>
                          <w:right w:val="single" w:sz="3" w:space="0" w:color="F9F9F9"/>
                        </w:tcBorders>
                      </w:tcPr>
                      <w:p w14:paraId="5E8AB7A1" w14:textId="77777777" w:rsidR="00462171" w:rsidRDefault="00462171"/>
                    </w:tc>
                    <w:tc>
                      <w:tcPr>
                        <w:tcW w:w="341" w:type="dxa"/>
                        <w:gridSpan w:val="2"/>
                        <w:tcBorders>
                          <w:top w:val="single" w:sz="3" w:space="0" w:color="F9F9F9"/>
                          <w:left w:val="single" w:sz="3" w:space="0" w:color="F9F9F9"/>
                          <w:bottom w:val="single" w:sz="1" w:space="0" w:color="E5E5E5"/>
                          <w:right w:val="single" w:sz="1" w:space="0" w:color="E5E5E5"/>
                        </w:tcBorders>
                      </w:tcPr>
                      <w:p w14:paraId="0AB38990" w14:textId="77777777" w:rsidR="00462171" w:rsidRDefault="00462171"/>
                    </w:tc>
                    <w:tc>
                      <w:tcPr>
                        <w:tcW w:w="342" w:type="dxa"/>
                        <w:gridSpan w:val="3"/>
                        <w:tcBorders>
                          <w:top w:val="single" w:sz="3" w:space="0" w:color="F9F9F9"/>
                          <w:left w:val="single" w:sz="1" w:space="0" w:color="E5E5E5"/>
                          <w:bottom w:val="single" w:sz="1" w:space="0" w:color="E5E5E5"/>
                          <w:right w:val="single" w:sz="3" w:space="0" w:color="F9F9F9"/>
                        </w:tcBorders>
                      </w:tcPr>
                      <w:p w14:paraId="24B10645" w14:textId="77777777" w:rsidR="00462171" w:rsidRDefault="00462171"/>
                    </w:tc>
                    <w:tc>
                      <w:tcPr>
                        <w:tcW w:w="341" w:type="dxa"/>
                        <w:gridSpan w:val="3"/>
                        <w:tcBorders>
                          <w:top w:val="single" w:sz="3" w:space="0" w:color="F9F9F9"/>
                          <w:left w:val="single" w:sz="3" w:space="0" w:color="F9F9F9"/>
                          <w:bottom w:val="single" w:sz="1" w:space="0" w:color="E5E5E5"/>
                          <w:right w:val="single" w:sz="1" w:space="0" w:color="E5E5E5"/>
                        </w:tcBorders>
                      </w:tcPr>
                      <w:p w14:paraId="364A5E4F" w14:textId="77777777" w:rsidR="00462171" w:rsidRDefault="00462171"/>
                    </w:tc>
                    <w:tc>
                      <w:tcPr>
                        <w:tcW w:w="342" w:type="dxa"/>
                        <w:gridSpan w:val="3"/>
                        <w:tcBorders>
                          <w:top w:val="single" w:sz="3" w:space="0" w:color="F9F9F9"/>
                          <w:left w:val="single" w:sz="1" w:space="0" w:color="E5E5E5"/>
                          <w:bottom w:val="single" w:sz="1" w:space="0" w:color="E5E5E5"/>
                          <w:right w:val="single" w:sz="3" w:space="0" w:color="F9F9F9"/>
                        </w:tcBorders>
                      </w:tcPr>
                      <w:p w14:paraId="5E10BCFC" w14:textId="77777777" w:rsidR="00462171" w:rsidRDefault="00462171"/>
                    </w:tc>
                    <w:tc>
                      <w:tcPr>
                        <w:tcW w:w="85" w:type="dxa"/>
                        <w:tcBorders>
                          <w:top w:val="single" w:sz="3" w:space="0" w:color="F9F9F9"/>
                          <w:left w:val="single" w:sz="3" w:space="0" w:color="F9F9F9"/>
                          <w:bottom w:val="single" w:sz="1" w:space="0" w:color="E5E5E5"/>
                          <w:right w:val="single" w:sz="3" w:space="0" w:color="A8A8A8"/>
                        </w:tcBorders>
                      </w:tcPr>
                      <w:p w14:paraId="432F09E8" w14:textId="77777777" w:rsidR="00462171" w:rsidRDefault="00462171"/>
                    </w:tc>
                    <w:tc>
                      <w:tcPr>
                        <w:tcW w:w="171" w:type="dxa"/>
                        <w:vMerge w:val="restart"/>
                        <w:tcBorders>
                          <w:top w:val="single" w:sz="3" w:space="0" w:color="A8A8A8"/>
                          <w:left w:val="single" w:sz="3" w:space="0" w:color="A8A8A8"/>
                          <w:right w:val="single" w:sz="3" w:space="0" w:color="A8A8A8"/>
                        </w:tcBorders>
                        <w:shd w:val="clear" w:color="auto" w:fill="BFBFBF"/>
                      </w:tcPr>
                      <w:p w14:paraId="7E9BD481" w14:textId="77777777" w:rsidR="00462171" w:rsidRDefault="00462171"/>
                    </w:tc>
                    <w:tc>
                      <w:tcPr>
                        <w:tcW w:w="85" w:type="dxa"/>
                        <w:tcBorders>
                          <w:top w:val="single" w:sz="3" w:space="0" w:color="F9F9F9"/>
                          <w:left w:val="single" w:sz="3" w:space="0" w:color="A8A8A8"/>
                          <w:bottom w:val="single" w:sz="1" w:space="0" w:color="E5E5E5"/>
                          <w:right w:val="single" w:sz="1" w:space="0" w:color="E5E5E5"/>
                        </w:tcBorders>
                      </w:tcPr>
                      <w:p w14:paraId="3B346727" w14:textId="77777777" w:rsidR="00462171" w:rsidRDefault="00462171"/>
                    </w:tc>
                    <w:tc>
                      <w:tcPr>
                        <w:tcW w:w="85" w:type="dxa"/>
                        <w:tcBorders>
                          <w:top w:val="single" w:sz="3" w:space="0" w:color="F9F9F9"/>
                          <w:left w:val="single" w:sz="1" w:space="0" w:color="E5E5E5"/>
                          <w:bottom w:val="single" w:sz="1" w:space="0" w:color="E5E5E5"/>
                          <w:right w:val="single" w:sz="2" w:space="0" w:color="000000"/>
                        </w:tcBorders>
                      </w:tcPr>
                      <w:p w14:paraId="64661A9B" w14:textId="77777777" w:rsidR="00462171" w:rsidRDefault="00462171"/>
                    </w:tc>
                  </w:tr>
                  <w:tr w:rsidR="00462171" w14:paraId="7D635204" w14:textId="77777777">
                    <w:trPr>
                      <w:trHeight w:hRule="exact" w:val="231"/>
                    </w:trPr>
                    <w:tc>
                      <w:tcPr>
                        <w:tcW w:w="256" w:type="dxa"/>
                        <w:vMerge w:val="restart"/>
                        <w:tcBorders>
                          <w:top w:val="single" w:sz="1" w:space="0" w:color="E5E5E5"/>
                          <w:left w:val="single" w:sz="2" w:space="0" w:color="000000"/>
                          <w:right w:val="single" w:sz="3" w:space="0" w:color="F9F9F9"/>
                        </w:tcBorders>
                      </w:tcPr>
                      <w:p w14:paraId="731C90F1" w14:textId="77777777" w:rsidR="00462171" w:rsidRDefault="00462171"/>
                    </w:tc>
                    <w:tc>
                      <w:tcPr>
                        <w:tcW w:w="341" w:type="dxa"/>
                        <w:vMerge w:val="restart"/>
                        <w:tcBorders>
                          <w:top w:val="single" w:sz="1" w:space="0" w:color="E5E5E5"/>
                          <w:left w:val="single" w:sz="3" w:space="0" w:color="F9F9F9"/>
                          <w:right w:val="single" w:sz="1" w:space="0" w:color="E5E5E5"/>
                        </w:tcBorders>
                      </w:tcPr>
                      <w:p w14:paraId="29F15627" w14:textId="77777777" w:rsidR="00462171" w:rsidRDefault="00462171"/>
                    </w:tc>
                    <w:tc>
                      <w:tcPr>
                        <w:tcW w:w="342" w:type="dxa"/>
                        <w:vMerge w:val="restart"/>
                        <w:tcBorders>
                          <w:top w:val="single" w:sz="1" w:space="0" w:color="E5E5E5"/>
                          <w:left w:val="single" w:sz="1" w:space="0" w:color="E5E5E5"/>
                          <w:right w:val="single" w:sz="3" w:space="0" w:color="F9F9F9"/>
                        </w:tcBorders>
                      </w:tcPr>
                      <w:p w14:paraId="2A82DF86" w14:textId="77777777" w:rsidR="00462171" w:rsidRDefault="00462171"/>
                    </w:tc>
                    <w:tc>
                      <w:tcPr>
                        <w:tcW w:w="341" w:type="dxa"/>
                        <w:vMerge w:val="restart"/>
                        <w:tcBorders>
                          <w:top w:val="single" w:sz="1" w:space="0" w:color="E5E5E5"/>
                          <w:left w:val="single" w:sz="3" w:space="0" w:color="F9F9F9"/>
                          <w:right w:val="single" w:sz="1" w:space="0" w:color="E5E5E5"/>
                        </w:tcBorders>
                      </w:tcPr>
                      <w:p w14:paraId="79C5EAD9" w14:textId="77777777" w:rsidR="00462171" w:rsidRDefault="00462171"/>
                    </w:tc>
                    <w:tc>
                      <w:tcPr>
                        <w:tcW w:w="342" w:type="dxa"/>
                        <w:vMerge w:val="restart"/>
                        <w:tcBorders>
                          <w:top w:val="single" w:sz="1" w:space="0" w:color="E5E5E5"/>
                          <w:left w:val="single" w:sz="1" w:space="0" w:color="E5E5E5"/>
                          <w:right w:val="single" w:sz="3" w:space="0" w:color="F9F9F9"/>
                        </w:tcBorders>
                      </w:tcPr>
                      <w:p w14:paraId="38CF7880" w14:textId="77777777" w:rsidR="00462171" w:rsidRDefault="00462171"/>
                    </w:tc>
                    <w:tc>
                      <w:tcPr>
                        <w:tcW w:w="341" w:type="dxa"/>
                        <w:vMerge w:val="restart"/>
                        <w:tcBorders>
                          <w:top w:val="single" w:sz="1" w:space="0" w:color="E5E5E5"/>
                          <w:left w:val="single" w:sz="3" w:space="0" w:color="F9F9F9"/>
                          <w:right w:val="single" w:sz="1" w:space="0" w:color="E5E5E5"/>
                        </w:tcBorders>
                      </w:tcPr>
                      <w:p w14:paraId="0A4E8F1C" w14:textId="77777777" w:rsidR="00462171" w:rsidRDefault="00462171"/>
                    </w:tc>
                    <w:tc>
                      <w:tcPr>
                        <w:tcW w:w="342" w:type="dxa"/>
                        <w:vMerge w:val="restart"/>
                        <w:tcBorders>
                          <w:top w:val="single" w:sz="1" w:space="0" w:color="E5E5E5"/>
                          <w:left w:val="single" w:sz="1" w:space="0" w:color="E5E5E5"/>
                          <w:right w:val="single" w:sz="3" w:space="0" w:color="F9F9F9"/>
                        </w:tcBorders>
                      </w:tcPr>
                      <w:p w14:paraId="02D4D907" w14:textId="77777777" w:rsidR="00462171" w:rsidRDefault="00462171"/>
                    </w:tc>
                    <w:tc>
                      <w:tcPr>
                        <w:tcW w:w="341" w:type="dxa"/>
                        <w:vMerge w:val="restart"/>
                        <w:tcBorders>
                          <w:top w:val="single" w:sz="1" w:space="0" w:color="E5E5E5"/>
                          <w:left w:val="single" w:sz="3" w:space="0" w:color="F9F9F9"/>
                          <w:right w:val="single" w:sz="1" w:space="0" w:color="E5E5E5"/>
                        </w:tcBorders>
                      </w:tcPr>
                      <w:p w14:paraId="3A968955" w14:textId="77777777" w:rsidR="00462171" w:rsidRDefault="00462171"/>
                    </w:tc>
                    <w:tc>
                      <w:tcPr>
                        <w:tcW w:w="342" w:type="dxa"/>
                        <w:vMerge w:val="restart"/>
                        <w:tcBorders>
                          <w:top w:val="single" w:sz="1" w:space="0" w:color="E5E5E5"/>
                          <w:left w:val="single" w:sz="1" w:space="0" w:color="E5E5E5"/>
                          <w:right w:val="single" w:sz="3" w:space="0" w:color="F9F9F9"/>
                        </w:tcBorders>
                      </w:tcPr>
                      <w:p w14:paraId="3C1F46AA" w14:textId="77777777" w:rsidR="00462171" w:rsidRDefault="00462171"/>
                    </w:tc>
                    <w:tc>
                      <w:tcPr>
                        <w:tcW w:w="341" w:type="dxa"/>
                        <w:vMerge w:val="restart"/>
                        <w:tcBorders>
                          <w:top w:val="single" w:sz="1" w:space="0" w:color="E5E5E5"/>
                          <w:left w:val="single" w:sz="3" w:space="0" w:color="F9F9F9"/>
                          <w:right w:val="single" w:sz="1" w:space="0" w:color="E5E5E5"/>
                        </w:tcBorders>
                      </w:tcPr>
                      <w:p w14:paraId="16E6CEDD" w14:textId="77777777" w:rsidR="00462171" w:rsidRDefault="00462171"/>
                    </w:tc>
                    <w:tc>
                      <w:tcPr>
                        <w:tcW w:w="342" w:type="dxa"/>
                        <w:vMerge w:val="restart"/>
                        <w:tcBorders>
                          <w:top w:val="single" w:sz="1" w:space="0" w:color="E5E5E5"/>
                          <w:left w:val="single" w:sz="1" w:space="0" w:color="E5E5E5"/>
                          <w:right w:val="single" w:sz="3" w:space="0" w:color="F9F9F9"/>
                        </w:tcBorders>
                      </w:tcPr>
                      <w:p w14:paraId="2F9AA55D" w14:textId="77777777" w:rsidR="00462171" w:rsidRDefault="00462171"/>
                    </w:tc>
                    <w:tc>
                      <w:tcPr>
                        <w:tcW w:w="341" w:type="dxa"/>
                        <w:vMerge w:val="restart"/>
                        <w:tcBorders>
                          <w:top w:val="single" w:sz="1" w:space="0" w:color="E5E5E5"/>
                          <w:left w:val="single" w:sz="3" w:space="0" w:color="F9F9F9"/>
                          <w:right w:val="single" w:sz="1" w:space="0" w:color="E5E5E5"/>
                        </w:tcBorders>
                      </w:tcPr>
                      <w:p w14:paraId="5AC6B9A6" w14:textId="77777777" w:rsidR="00462171" w:rsidRDefault="00462171"/>
                    </w:tc>
                    <w:tc>
                      <w:tcPr>
                        <w:tcW w:w="342" w:type="dxa"/>
                        <w:vMerge w:val="restart"/>
                        <w:tcBorders>
                          <w:top w:val="single" w:sz="1" w:space="0" w:color="E5E5E5"/>
                          <w:left w:val="single" w:sz="1" w:space="0" w:color="E5E5E5"/>
                          <w:right w:val="single" w:sz="3" w:space="0" w:color="F9F9F9"/>
                        </w:tcBorders>
                      </w:tcPr>
                      <w:p w14:paraId="14CCFF7B" w14:textId="77777777" w:rsidR="00462171" w:rsidRDefault="00462171"/>
                    </w:tc>
                    <w:tc>
                      <w:tcPr>
                        <w:tcW w:w="341" w:type="dxa"/>
                        <w:vMerge w:val="restart"/>
                        <w:tcBorders>
                          <w:top w:val="single" w:sz="1" w:space="0" w:color="E5E5E5"/>
                          <w:left w:val="single" w:sz="3" w:space="0" w:color="F9F9F9"/>
                          <w:right w:val="single" w:sz="1" w:space="0" w:color="E5E5E5"/>
                        </w:tcBorders>
                      </w:tcPr>
                      <w:p w14:paraId="1771D3EC" w14:textId="77777777" w:rsidR="00462171" w:rsidRDefault="00462171"/>
                    </w:tc>
                    <w:tc>
                      <w:tcPr>
                        <w:tcW w:w="342" w:type="dxa"/>
                        <w:vMerge w:val="restart"/>
                        <w:tcBorders>
                          <w:top w:val="single" w:sz="1" w:space="0" w:color="E5E5E5"/>
                          <w:left w:val="single" w:sz="1" w:space="0" w:color="E5E5E5"/>
                          <w:right w:val="single" w:sz="3" w:space="0" w:color="F9F9F9"/>
                        </w:tcBorders>
                      </w:tcPr>
                      <w:p w14:paraId="04DBCE18" w14:textId="77777777" w:rsidR="00462171" w:rsidRDefault="00462171"/>
                    </w:tc>
                    <w:tc>
                      <w:tcPr>
                        <w:tcW w:w="341" w:type="dxa"/>
                        <w:gridSpan w:val="2"/>
                        <w:vMerge w:val="restart"/>
                        <w:tcBorders>
                          <w:top w:val="single" w:sz="1" w:space="0" w:color="E5E5E5"/>
                          <w:left w:val="single" w:sz="3" w:space="0" w:color="F9F9F9"/>
                          <w:right w:val="single" w:sz="1" w:space="0" w:color="E5E5E5"/>
                        </w:tcBorders>
                      </w:tcPr>
                      <w:p w14:paraId="7F7E1B86" w14:textId="77777777" w:rsidR="00462171" w:rsidRDefault="00462171"/>
                    </w:tc>
                    <w:tc>
                      <w:tcPr>
                        <w:tcW w:w="342" w:type="dxa"/>
                        <w:gridSpan w:val="3"/>
                        <w:vMerge w:val="restart"/>
                        <w:tcBorders>
                          <w:top w:val="single" w:sz="1" w:space="0" w:color="E5E5E5"/>
                          <w:left w:val="single" w:sz="1" w:space="0" w:color="E5E5E5"/>
                          <w:right w:val="single" w:sz="3" w:space="0" w:color="F9F9F9"/>
                        </w:tcBorders>
                      </w:tcPr>
                      <w:p w14:paraId="23F2D559" w14:textId="77777777" w:rsidR="00462171" w:rsidRDefault="00462171"/>
                    </w:tc>
                    <w:tc>
                      <w:tcPr>
                        <w:tcW w:w="341" w:type="dxa"/>
                        <w:gridSpan w:val="3"/>
                        <w:vMerge w:val="restart"/>
                        <w:tcBorders>
                          <w:top w:val="single" w:sz="1" w:space="0" w:color="E5E5E5"/>
                          <w:left w:val="single" w:sz="3" w:space="0" w:color="F9F9F9"/>
                          <w:right w:val="single" w:sz="1" w:space="0" w:color="E5E5E5"/>
                        </w:tcBorders>
                      </w:tcPr>
                      <w:p w14:paraId="35EF7FF0" w14:textId="77777777" w:rsidR="00462171" w:rsidRDefault="00462171"/>
                    </w:tc>
                    <w:tc>
                      <w:tcPr>
                        <w:tcW w:w="342" w:type="dxa"/>
                        <w:gridSpan w:val="3"/>
                        <w:tcBorders>
                          <w:top w:val="single" w:sz="1" w:space="0" w:color="E5E5E5"/>
                          <w:left w:val="single" w:sz="1" w:space="0" w:color="E5E5E5"/>
                          <w:bottom w:val="nil"/>
                          <w:right w:val="single" w:sz="3" w:space="0" w:color="F9F9F9"/>
                        </w:tcBorders>
                      </w:tcPr>
                      <w:p w14:paraId="400BF467" w14:textId="77777777" w:rsidR="00462171" w:rsidRDefault="00462171"/>
                    </w:tc>
                    <w:tc>
                      <w:tcPr>
                        <w:tcW w:w="85" w:type="dxa"/>
                        <w:tcBorders>
                          <w:top w:val="single" w:sz="1" w:space="0" w:color="E5E5E5"/>
                          <w:left w:val="single" w:sz="3" w:space="0" w:color="F9F9F9"/>
                          <w:bottom w:val="single" w:sz="3" w:space="0" w:color="A8A8A8"/>
                          <w:right w:val="single" w:sz="3" w:space="0" w:color="A8A8A8"/>
                        </w:tcBorders>
                      </w:tcPr>
                      <w:p w14:paraId="25ABE192" w14:textId="77777777" w:rsidR="00462171" w:rsidRDefault="00462171"/>
                    </w:tc>
                    <w:tc>
                      <w:tcPr>
                        <w:tcW w:w="171" w:type="dxa"/>
                        <w:vMerge/>
                        <w:tcBorders>
                          <w:left w:val="single" w:sz="3" w:space="0" w:color="A8A8A8"/>
                          <w:right w:val="single" w:sz="3" w:space="0" w:color="A8A8A8"/>
                        </w:tcBorders>
                        <w:shd w:val="clear" w:color="auto" w:fill="BFBFBF"/>
                      </w:tcPr>
                      <w:p w14:paraId="4DF962D3" w14:textId="77777777" w:rsidR="00462171" w:rsidRDefault="00462171"/>
                    </w:tc>
                    <w:tc>
                      <w:tcPr>
                        <w:tcW w:w="85" w:type="dxa"/>
                        <w:vMerge w:val="restart"/>
                        <w:tcBorders>
                          <w:top w:val="single" w:sz="1" w:space="0" w:color="E5E5E5"/>
                          <w:left w:val="single" w:sz="3" w:space="0" w:color="A8A8A8"/>
                          <w:right w:val="single" w:sz="1" w:space="0" w:color="E5E5E5"/>
                        </w:tcBorders>
                      </w:tcPr>
                      <w:p w14:paraId="735108BF" w14:textId="77777777" w:rsidR="00462171" w:rsidRDefault="00462171"/>
                    </w:tc>
                    <w:tc>
                      <w:tcPr>
                        <w:tcW w:w="85" w:type="dxa"/>
                        <w:vMerge w:val="restart"/>
                        <w:tcBorders>
                          <w:top w:val="single" w:sz="1" w:space="0" w:color="E5E5E5"/>
                          <w:left w:val="single" w:sz="1" w:space="0" w:color="E5E5E5"/>
                          <w:right w:val="single" w:sz="2" w:space="0" w:color="000000"/>
                        </w:tcBorders>
                      </w:tcPr>
                      <w:p w14:paraId="06C98E43" w14:textId="77777777" w:rsidR="00462171" w:rsidRDefault="00462171"/>
                    </w:tc>
                  </w:tr>
                  <w:tr w:rsidR="00462171" w14:paraId="6A4B6184" w14:textId="77777777">
                    <w:trPr>
                      <w:trHeight w:hRule="exact" w:val="109"/>
                    </w:trPr>
                    <w:tc>
                      <w:tcPr>
                        <w:tcW w:w="256" w:type="dxa"/>
                        <w:vMerge/>
                        <w:tcBorders>
                          <w:left w:val="single" w:sz="2" w:space="0" w:color="000000"/>
                          <w:bottom w:val="single" w:sz="3" w:space="0" w:color="F9F9F9"/>
                          <w:right w:val="single" w:sz="3" w:space="0" w:color="F9F9F9"/>
                        </w:tcBorders>
                      </w:tcPr>
                      <w:p w14:paraId="664E4DB3" w14:textId="77777777" w:rsidR="00462171" w:rsidRDefault="00462171"/>
                    </w:tc>
                    <w:tc>
                      <w:tcPr>
                        <w:tcW w:w="341" w:type="dxa"/>
                        <w:vMerge/>
                        <w:tcBorders>
                          <w:left w:val="single" w:sz="3" w:space="0" w:color="F9F9F9"/>
                          <w:bottom w:val="single" w:sz="3" w:space="0" w:color="F9F9F9"/>
                          <w:right w:val="single" w:sz="1" w:space="0" w:color="E5E5E5"/>
                        </w:tcBorders>
                      </w:tcPr>
                      <w:p w14:paraId="6507BBBE" w14:textId="77777777" w:rsidR="00462171" w:rsidRDefault="00462171"/>
                    </w:tc>
                    <w:tc>
                      <w:tcPr>
                        <w:tcW w:w="342" w:type="dxa"/>
                        <w:vMerge/>
                        <w:tcBorders>
                          <w:left w:val="single" w:sz="1" w:space="0" w:color="E5E5E5"/>
                          <w:bottom w:val="single" w:sz="3" w:space="0" w:color="F9F9F9"/>
                          <w:right w:val="single" w:sz="3" w:space="0" w:color="F9F9F9"/>
                        </w:tcBorders>
                      </w:tcPr>
                      <w:p w14:paraId="74BA618E" w14:textId="77777777" w:rsidR="00462171" w:rsidRDefault="00462171"/>
                    </w:tc>
                    <w:tc>
                      <w:tcPr>
                        <w:tcW w:w="341" w:type="dxa"/>
                        <w:vMerge/>
                        <w:tcBorders>
                          <w:left w:val="single" w:sz="3" w:space="0" w:color="F9F9F9"/>
                          <w:bottom w:val="single" w:sz="3" w:space="0" w:color="F9F9F9"/>
                          <w:right w:val="single" w:sz="1" w:space="0" w:color="E5E5E5"/>
                        </w:tcBorders>
                      </w:tcPr>
                      <w:p w14:paraId="2D3D7641" w14:textId="77777777" w:rsidR="00462171" w:rsidRDefault="00462171"/>
                    </w:tc>
                    <w:tc>
                      <w:tcPr>
                        <w:tcW w:w="342" w:type="dxa"/>
                        <w:vMerge/>
                        <w:tcBorders>
                          <w:left w:val="single" w:sz="1" w:space="0" w:color="E5E5E5"/>
                          <w:bottom w:val="single" w:sz="3" w:space="0" w:color="F9F9F9"/>
                          <w:right w:val="single" w:sz="3" w:space="0" w:color="F9F9F9"/>
                        </w:tcBorders>
                      </w:tcPr>
                      <w:p w14:paraId="29EE6438" w14:textId="77777777" w:rsidR="00462171" w:rsidRDefault="00462171"/>
                    </w:tc>
                    <w:tc>
                      <w:tcPr>
                        <w:tcW w:w="341" w:type="dxa"/>
                        <w:vMerge/>
                        <w:tcBorders>
                          <w:left w:val="single" w:sz="3" w:space="0" w:color="F9F9F9"/>
                          <w:bottom w:val="single" w:sz="3" w:space="0" w:color="F9F9F9"/>
                          <w:right w:val="single" w:sz="1" w:space="0" w:color="E5E5E5"/>
                        </w:tcBorders>
                      </w:tcPr>
                      <w:p w14:paraId="3987928F" w14:textId="77777777" w:rsidR="00462171" w:rsidRDefault="00462171"/>
                    </w:tc>
                    <w:tc>
                      <w:tcPr>
                        <w:tcW w:w="342" w:type="dxa"/>
                        <w:vMerge/>
                        <w:tcBorders>
                          <w:left w:val="single" w:sz="1" w:space="0" w:color="E5E5E5"/>
                          <w:bottom w:val="single" w:sz="3" w:space="0" w:color="F9F9F9"/>
                          <w:right w:val="single" w:sz="3" w:space="0" w:color="F9F9F9"/>
                        </w:tcBorders>
                      </w:tcPr>
                      <w:p w14:paraId="210E461A" w14:textId="77777777" w:rsidR="00462171" w:rsidRDefault="00462171"/>
                    </w:tc>
                    <w:tc>
                      <w:tcPr>
                        <w:tcW w:w="341" w:type="dxa"/>
                        <w:vMerge/>
                        <w:tcBorders>
                          <w:left w:val="single" w:sz="3" w:space="0" w:color="F9F9F9"/>
                          <w:bottom w:val="single" w:sz="3" w:space="0" w:color="F9F9F9"/>
                          <w:right w:val="single" w:sz="1" w:space="0" w:color="E5E5E5"/>
                        </w:tcBorders>
                      </w:tcPr>
                      <w:p w14:paraId="3BA4183B" w14:textId="77777777" w:rsidR="00462171" w:rsidRDefault="00462171"/>
                    </w:tc>
                    <w:tc>
                      <w:tcPr>
                        <w:tcW w:w="342" w:type="dxa"/>
                        <w:vMerge/>
                        <w:tcBorders>
                          <w:left w:val="single" w:sz="1" w:space="0" w:color="E5E5E5"/>
                          <w:bottom w:val="single" w:sz="3" w:space="0" w:color="F9F9F9"/>
                          <w:right w:val="single" w:sz="3" w:space="0" w:color="F9F9F9"/>
                        </w:tcBorders>
                      </w:tcPr>
                      <w:p w14:paraId="21425F89" w14:textId="77777777" w:rsidR="00462171" w:rsidRDefault="00462171"/>
                    </w:tc>
                    <w:tc>
                      <w:tcPr>
                        <w:tcW w:w="341" w:type="dxa"/>
                        <w:vMerge/>
                        <w:tcBorders>
                          <w:left w:val="single" w:sz="3" w:space="0" w:color="F9F9F9"/>
                          <w:bottom w:val="single" w:sz="3" w:space="0" w:color="F9F9F9"/>
                          <w:right w:val="single" w:sz="1" w:space="0" w:color="E5E5E5"/>
                        </w:tcBorders>
                      </w:tcPr>
                      <w:p w14:paraId="0A57C4EB" w14:textId="77777777" w:rsidR="00462171" w:rsidRDefault="00462171"/>
                    </w:tc>
                    <w:tc>
                      <w:tcPr>
                        <w:tcW w:w="342" w:type="dxa"/>
                        <w:vMerge/>
                        <w:tcBorders>
                          <w:left w:val="single" w:sz="1" w:space="0" w:color="E5E5E5"/>
                          <w:bottom w:val="single" w:sz="3" w:space="0" w:color="F9F9F9"/>
                          <w:right w:val="single" w:sz="3" w:space="0" w:color="F9F9F9"/>
                        </w:tcBorders>
                      </w:tcPr>
                      <w:p w14:paraId="642A1D0C" w14:textId="77777777" w:rsidR="00462171" w:rsidRDefault="00462171"/>
                    </w:tc>
                    <w:tc>
                      <w:tcPr>
                        <w:tcW w:w="341" w:type="dxa"/>
                        <w:vMerge/>
                        <w:tcBorders>
                          <w:left w:val="single" w:sz="3" w:space="0" w:color="F9F9F9"/>
                          <w:bottom w:val="single" w:sz="3" w:space="0" w:color="F9F9F9"/>
                          <w:right w:val="single" w:sz="1" w:space="0" w:color="E5E5E5"/>
                        </w:tcBorders>
                      </w:tcPr>
                      <w:p w14:paraId="3EA93F9C" w14:textId="77777777" w:rsidR="00462171" w:rsidRDefault="00462171"/>
                    </w:tc>
                    <w:tc>
                      <w:tcPr>
                        <w:tcW w:w="342" w:type="dxa"/>
                        <w:vMerge/>
                        <w:tcBorders>
                          <w:left w:val="single" w:sz="1" w:space="0" w:color="E5E5E5"/>
                          <w:bottom w:val="single" w:sz="3" w:space="0" w:color="F9F9F9"/>
                          <w:right w:val="single" w:sz="3" w:space="0" w:color="F9F9F9"/>
                        </w:tcBorders>
                      </w:tcPr>
                      <w:p w14:paraId="7DFA0CE0" w14:textId="77777777" w:rsidR="00462171" w:rsidRDefault="00462171"/>
                    </w:tc>
                    <w:tc>
                      <w:tcPr>
                        <w:tcW w:w="341" w:type="dxa"/>
                        <w:vMerge/>
                        <w:tcBorders>
                          <w:left w:val="single" w:sz="3" w:space="0" w:color="F9F9F9"/>
                          <w:bottom w:val="single" w:sz="3" w:space="0" w:color="F9F9F9"/>
                          <w:right w:val="single" w:sz="1" w:space="0" w:color="E5E5E5"/>
                        </w:tcBorders>
                      </w:tcPr>
                      <w:p w14:paraId="7CCCD8F8" w14:textId="77777777" w:rsidR="00462171" w:rsidRDefault="00462171"/>
                    </w:tc>
                    <w:tc>
                      <w:tcPr>
                        <w:tcW w:w="342" w:type="dxa"/>
                        <w:vMerge/>
                        <w:tcBorders>
                          <w:left w:val="single" w:sz="1" w:space="0" w:color="E5E5E5"/>
                          <w:bottom w:val="single" w:sz="3" w:space="0" w:color="F9F9F9"/>
                          <w:right w:val="single" w:sz="3" w:space="0" w:color="F9F9F9"/>
                        </w:tcBorders>
                      </w:tcPr>
                      <w:p w14:paraId="59AC9C00" w14:textId="77777777" w:rsidR="00462171" w:rsidRDefault="00462171"/>
                    </w:tc>
                    <w:tc>
                      <w:tcPr>
                        <w:tcW w:w="341" w:type="dxa"/>
                        <w:gridSpan w:val="2"/>
                        <w:vMerge/>
                        <w:tcBorders>
                          <w:left w:val="single" w:sz="3" w:space="0" w:color="F9F9F9"/>
                          <w:bottom w:val="single" w:sz="3" w:space="0" w:color="F9F9F9"/>
                          <w:right w:val="single" w:sz="1" w:space="0" w:color="E5E5E5"/>
                        </w:tcBorders>
                      </w:tcPr>
                      <w:p w14:paraId="4DE99A38" w14:textId="77777777" w:rsidR="00462171" w:rsidRDefault="00462171"/>
                    </w:tc>
                    <w:tc>
                      <w:tcPr>
                        <w:tcW w:w="342" w:type="dxa"/>
                        <w:gridSpan w:val="3"/>
                        <w:vMerge/>
                        <w:tcBorders>
                          <w:left w:val="single" w:sz="1" w:space="0" w:color="E5E5E5"/>
                          <w:bottom w:val="single" w:sz="3" w:space="0" w:color="F9F9F9"/>
                          <w:right w:val="single" w:sz="3" w:space="0" w:color="F9F9F9"/>
                        </w:tcBorders>
                      </w:tcPr>
                      <w:p w14:paraId="15CE379B" w14:textId="77777777" w:rsidR="00462171" w:rsidRDefault="00462171"/>
                    </w:tc>
                    <w:tc>
                      <w:tcPr>
                        <w:tcW w:w="341" w:type="dxa"/>
                        <w:gridSpan w:val="3"/>
                        <w:vMerge/>
                        <w:tcBorders>
                          <w:left w:val="single" w:sz="3" w:space="0" w:color="F9F9F9"/>
                          <w:bottom w:val="single" w:sz="3" w:space="0" w:color="F9F9F9"/>
                          <w:right w:val="single" w:sz="1" w:space="0" w:color="E5E5E5"/>
                        </w:tcBorders>
                      </w:tcPr>
                      <w:p w14:paraId="2337DFF2" w14:textId="77777777" w:rsidR="00462171" w:rsidRDefault="00462171"/>
                    </w:tc>
                    <w:tc>
                      <w:tcPr>
                        <w:tcW w:w="256" w:type="dxa"/>
                        <w:gridSpan w:val="2"/>
                        <w:tcBorders>
                          <w:top w:val="nil"/>
                          <w:left w:val="single" w:sz="1" w:space="0" w:color="E5E5E5"/>
                          <w:bottom w:val="single" w:sz="3" w:space="0" w:color="F9F9F9"/>
                          <w:right w:val="single" w:sz="3" w:space="0" w:color="A8A8A8"/>
                        </w:tcBorders>
                      </w:tcPr>
                      <w:p w14:paraId="319707F4" w14:textId="77777777" w:rsidR="00462171" w:rsidRDefault="00462171"/>
                    </w:tc>
                    <w:tc>
                      <w:tcPr>
                        <w:tcW w:w="171" w:type="dxa"/>
                        <w:gridSpan w:val="2"/>
                        <w:vMerge w:val="restart"/>
                        <w:tcBorders>
                          <w:top w:val="single" w:sz="3" w:space="0" w:color="A8A8A8"/>
                          <w:left w:val="single" w:sz="3" w:space="0" w:color="A8A8A8"/>
                          <w:right w:val="single" w:sz="3" w:space="0" w:color="A8A8A8"/>
                        </w:tcBorders>
                        <w:shd w:val="clear" w:color="auto" w:fill="BFBFBF"/>
                      </w:tcPr>
                      <w:p w14:paraId="0A18E898" w14:textId="77777777" w:rsidR="00462171" w:rsidRDefault="00462171"/>
                    </w:tc>
                    <w:tc>
                      <w:tcPr>
                        <w:tcW w:w="171" w:type="dxa"/>
                        <w:vMerge/>
                        <w:tcBorders>
                          <w:left w:val="single" w:sz="3" w:space="0" w:color="A8A8A8"/>
                          <w:right w:val="single" w:sz="3" w:space="0" w:color="A8A8A8"/>
                        </w:tcBorders>
                        <w:shd w:val="clear" w:color="auto" w:fill="BFBFBF"/>
                      </w:tcPr>
                      <w:p w14:paraId="789FD799" w14:textId="77777777" w:rsidR="00462171" w:rsidRDefault="00462171"/>
                    </w:tc>
                    <w:tc>
                      <w:tcPr>
                        <w:tcW w:w="85" w:type="dxa"/>
                        <w:vMerge/>
                        <w:tcBorders>
                          <w:left w:val="single" w:sz="3" w:space="0" w:color="A8A8A8"/>
                          <w:bottom w:val="single" w:sz="3" w:space="0" w:color="A8A8A8"/>
                          <w:right w:val="single" w:sz="1" w:space="0" w:color="E5E5E5"/>
                        </w:tcBorders>
                      </w:tcPr>
                      <w:p w14:paraId="271EF441" w14:textId="77777777" w:rsidR="00462171" w:rsidRDefault="00462171"/>
                    </w:tc>
                    <w:tc>
                      <w:tcPr>
                        <w:tcW w:w="85" w:type="dxa"/>
                        <w:vMerge/>
                        <w:tcBorders>
                          <w:left w:val="single" w:sz="1" w:space="0" w:color="E5E5E5"/>
                          <w:bottom w:val="single" w:sz="3" w:space="0" w:color="A8A8A8"/>
                          <w:right w:val="single" w:sz="2" w:space="0" w:color="000000"/>
                        </w:tcBorders>
                      </w:tcPr>
                      <w:p w14:paraId="698D3C33" w14:textId="77777777" w:rsidR="00462171" w:rsidRDefault="00462171"/>
                    </w:tc>
                  </w:tr>
                  <w:tr w:rsidR="00462171" w14:paraId="6552682B" w14:textId="77777777">
                    <w:trPr>
                      <w:trHeight w:hRule="exact" w:val="367"/>
                    </w:trPr>
                    <w:tc>
                      <w:tcPr>
                        <w:tcW w:w="256" w:type="dxa"/>
                        <w:tcBorders>
                          <w:top w:val="single" w:sz="3" w:space="0" w:color="F9F9F9"/>
                          <w:left w:val="single" w:sz="2" w:space="0" w:color="000000"/>
                          <w:bottom w:val="single" w:sz="1" w:space="0" w:color="E5E5E5"/>
                          <w:right w:val="single" w:sz="3" w:space="0" w:color="F9F9F9"/>
                        </w:tcBorders>
                      </w:tcPr>
                      <w:p w14:paraId="68E901DB" w14:textId="77777777" w:rsidR="00462171" w:rsidRDefault="00462171"/>
                    </w:tc>
                    <w:tc>
                      <w:tcPr>
                        <w:tcW w:w="341" w:type="dxa"/>
                        <w:tcBorders>
                          <w:top w:val="single" w:sz="3" w:space="0" w:color="F9F9F9"/>
                          <w:left w:val="single" w:sz="3" w:space="0" w:color="F9F9F9"/>
                          <w:bottom w:val="single" w:sz="1" w:space="0" w:color="E5E5E5"/>
                          <w:right w:val="single" w:sz="1" w:space="0" w:color="E5E5E5"/>
                        </w:tcBorders>
                      </w:tcPr>
                      <w:p w14:paraId="4DF926E5" w14:textId="77777777" w:rsidR="00462171" w:rsidRDefault="00462171"/>
                    </w:tc>
                    <w:tc>
                      <w:tcPr>
                        <w:tcW w:w="342" w:type="dxa"/>
                        <w:tcBorders>
                          <w:top w:val="single" w:sz="3" w:space="0" w:color="F9F9F9"/>
                          <w:left w:val="single" w:sz="1" w:space="0" w:color="E5E5E5"/>
                          <w:bottom w:val="single" w:sz="1" w:space="0" w:color="E5E5E5"/>
                          <w:right w:val="single" w:sz="3" w:space="0" w:color="F9F9F9"/>
                        </w:tcBorders>
                      </w:tcPr>
                      <w:p w14:paraId="6A55EE17" w14:textId="77777777" w:rsidR="00462171" w:rsidRDefault="00462171"/>
                    </w:tc>
                    <w:tc>
                      <w:tcPr>
                        <w:tcW w:w="341" w:type="dxa"/>
                        <w:tcBorders>
                          <w:top w:val="single" w:sz="3" w:space="0" w:color="F9F9F9"/>
                          <w:left w:val="single" w:sz="3" w:space="0" w:color="F9F9F9"/>
                          <w:bottom w:val="single" w:sz="1" w:space="0" w:color="E5E5E5"/>
                          <w:right w:val="single" w:sz="1" w:space="0" w:color="E5E5E5"/>
                        </w:tcBorders>
                      </w:tcPr>
                      <w:p w14:paraId="7D9BCC75" w14:textId="77777777" w:rsidR="00462171" w:rsidRDefault="00462171"/>
                    </w:tc>
                    <w:tc>
                      <w:tcPr>
                        <w:tcW w:w="342" w:type="dxa"/>
                        <w:tcBorders>
                          <w:top w:val="single" w:sz="3" w:space="0" w:color="F9F9F9"/>
                          <w:left w:val="single" w:sz="1" w:space="0" w:color="E5E5E5"/>
                          <w:bottom w:val="single" w:sz="1" w:space="0" w:color="E5E5E5"/>
                          <w:right w:val="single" w:sz="3" w:space="0" w:color="F9F9F9"/>
                        </w:tcBorders>
                      </w:tcPr>
                      <w:p w14:paraId="5CFF981E" w14:textId="77777777" w:rsidR="00462171" w:rsidRDefault="00462171"/>
                    </w:tc>
                    <w:tc>
                      <w:tcPr>
                        <w:tcW w:w="341" w:type="dxa"/>
                        <w:tcBorders>
                          <w:top w:val="single" w:sz="3" w:space="0" w:color="F9F9F9"/>
                          <w:left w:val="single" w:sz="3" w:space="0" w:color="F9F9F9"/>
                          <w:bottom w:val="single" w:sz="1" w:space="0" w:color="E5E5E5"/>
                          <w:right w:val="single" w:sz="1" w:space="0" w:color="E5E5E5"/>
                        </w:tcBorders>
                      </w:tcPr>
                      <w:p w14:paraId="547B9B3A" w14:textId="77777777" w:rsidR="00462171" w:rsidRDefault="00462171"/>
                    </w:tc>
                    <w:tc>
                      <w:tcPr>
                        <w:tcW w:w="342" w:type="dxa"/>
                        <w:tcBorders>
                          <w:top w:val="single" w:sz="3" w:space="0" w:color="F9F9F9"/>
                          <w:left w:val="single" w:sz="1" w:space="0" w:color="E5E5E5"/>
                          <w:bottom w:val="single" w:sz="1" w:space="0" w:color="E5E5E5"/>
                          <w:right w:val="single" w:sz="3" w:space="0" w:color="F9F9F9"/>
                        </w:tcBorders>
                      </w:tcPr>
                      <w:p w14:paraId="24FEE23A" w14:textId="77777777" w:rsidR="00462171" w:rsidRDefault="00462171"/>
                    </w:tc>
                    <w:tc>
                      <w:tcPr>
                        <w:tcW w:w="341" w:type="dxa"/>
                        <w:tcBorders>
                          <w:top w:val="single" w:sz="3" w:space="0" w:color="F9F9F9"/>
                          <w:left w:val="single" w:sz="3" w:space="0" w:color="F9F9F9"/>
                          <w:bottom w:val="single" w:sz="1" w:space="0" w:color="E5E5E5"/>
                          <w:right w:val="single" w:sz="1" w:space="0" w:color="E5E5E5"/>
                        </w:tcBorders>
                      </w:tcPr>
                      <w:p w14:paraId="6139A2F6" w14:textId="77777777" w:rsidR="00462171" w:rsidRDefault="00462171"/>
                    </w:tc>
                    <w:tc>
                      <w:tcPr>
                        <w:tcW w:w="342" w:type="dxa"/>
                        <w:tcBorders>
                          <w:top w:val="single" w:sz="3" w:space="0" w:color="F9F9F9"/>
                          <w:left w:val="single" w:sz="1" w:space="0" w:color="E5E5E5"/>
                          <w:bottom w:val="single" w:sz="1" w:space="0" w:color="E5E5E5"/>
                          <w:right w:val="single" w:sz="3" w:space="0" w:color="F9F9F9"/>
                        </w:tcBorders>
                      </w:tcPr>
                      <w:p w14:paraId="7B2D93AD" w14:textId="77777777" w:rsidR="00462171" w:rsidRDefault="00462171"/>
                    </w:tc>
                    <w:tc>
                      <w:tcPr>
                        <w:tcW w:w="341" w:type="dxa"/>
                        <w:tcBorders>
                          <w:top w:val="single" w:sz="3" w:space="0" w:color="F9F9F9"/>
                          <w:left w:val="single" w:sz="3" w:space="0" w:color="F9F9F9"/>
                          <w:bottom w:val="single" w:sz="1" w:space="0" w:color="E5E5E5"/>
                          <w:right w:val="single" w:sz="1" w:space="0" w:color="E5E5E5"/>
                        </w:tcBorders>
                      </w:tcPr>
                      <w:p w14:paraId="1E874BA9" w14:textId="77777777" w:rsidR="00462171" w:rsidRDefault="00462171"/>
                    </w:tc>
                    <w:tc>
                      <w:tcPr>
                        <w:tcW w:w="342" w:type="dxa"/>
                        <w:tcBorders>
                          <w:top w:val="single" w:sz="3" w:space="0" w:color="F9F9F9"/>
                          <w:left w:val="single" w:sz="1" w:space="0" w:color="E5E5E5"/>
                          <w:bottom w:val="single" w:sz="1" w:space="0" w:color="E5E5E5"/>
                          <w:right w:val="single" w:sz="3" w:space="0" w:color="F9F9F9"/>
                        </w:tcBorders>
                      </w:tcPr>
                      <w:p w14:paraId="476E56F4" w14:textId="77777777" w:rsidR="00462171" w:rsidRDefault="00462171"/>
                    </w:tc>
                    <w:tc>
                      <w:tcPr>
                        <w:tcW w:w="341" w:type="dxa"/>
                        <w:tcBorders>
                          <w:top w:val="single" w:sz="3" w:space="0" w:color="F9F9F9"/>
                          <w:left w:val="single" w:sz="3" w:space="0" w:color="F9F9F9"/>
                          <w:bottom w:val="single" w:sz="1" w:space="0" w:color="E5E5E5"/>
                          <w:right w:val="single" w:sz="1" w:space="0" w:color="E5E5E5"/>
                        </w:tcBorders>
                      </w:tcPr>
                      <w:p w14:paraId="6F0AB032" w14:textId="77777777" w:rsidR="00462171" w:rsidRDefault="00462171"/>
                    </w:tc>
                    <w:tc>
                      <w:tcPr>
                        <w:tcW w:w="342" w:type="dxa"/>
                        <w:tcBorders>
                          <w:top w:val="single" w:sz="3" w:space="0" w:color="F9F9F9"/>
                          <w:left w:val="single" w:sz="1" w:space="0" w:color="E5E5E5"/>
                          <w:bottom w:val="single" w:sz="1" w:space="0" w:color="E5E5E5"/>
                          <w:right w:val="single" w:sz="3" w:space="0" w:color="F9F9F9"/>
                        </w:tcBorders>
                      </w:tcPr>
                      <w:p w14:paraId="08165B0A" w14:textId="77777777" w:rsidR="00462171" w:rsidRDefault="00462171"/>
                    </w:tc>
                    <w:tc>
                      <w:tcPr>
                        <w:tcW w:w="341" w:type="dxa"/>
                        <w:tcBorders>
                          <w:top w:val="single" w:sz="3" w:space="0" w:color="F9F9F9"/>
                          <w:left w:val="single" w:sz="3" w:space="0" w:color="F9F9F9"/>
                          <w:bottom w:val="single" w:sz="1" w:space="0" w:color="E5E5E5"/>
                          <w:right w:val="single" w:sz="1" w:space="0" w:color="E5E5E5"/>
                        </w:tcBorders>
                      </w:tcPr>
                      <w:p w14:paraId="5CAF3F43" w14:textId="77777777" w:rsidR="00462171" w:rsidRDefault="00462171"/>
                    </w:tc>
                    <w:tc>
                      <w:tcPr>
                        <w:tcW w:w="342" w:type="dxa"/>
                        <w:tcBorders>
                          <w:top w:val="single" w:sz="3" w:space="0" w:color="F9F9F9"/>
                          <w:left w:val="single" w:sz="1" w:space="0" w:color="E5E5E5"/>
                          <w:bottom w:val="single" w:sz="1" w:space="0" w:color="E5E5E5"/>
                          <w:right w:val="single" w:sz="3" w:space="0" w:color="F9F9F9"/>
                        </w:tcBorders>
                      </w:tcPr>
                      <w:p w14:paraId="4A1AC2C2" w14:textId="77777777" w:rsidR="00462171" w:rsidRDefault="00462171"/>
                    </w:tc>
                    <w:tc>
                      <w:tcPr>
                        <w:tcW w:w="341" w:type="dxa"/>
                        <w:gridSpan w:val="2"/>
                        <w:tcBorders>
                          <w:top w:val="single" w:sz="3" w:space="0" w:color="F9F9F9"/>
                          <w:left w:val="single" w:sz="3" w:space="0" w:color="F9F9F9"/>
                          <w:bottom w:val="single" w:sz="1" w:space="0" w:color="E5E5E5"/>
                          <w:right w:val="single" w:sz="1" w:space="0" w:color="E5E5E5"/>
                        </w:tcBorders>
                      </w:tcPr>
                      <w:p w14:paraId="7FAE6902" w14:textId="77777777" w:rsidR="00462171" w:rsidRDefault="00462171"/>
                    </w:tc>
                    <w:tc>
                      <w:tcPr>
                        <w:tcW w:w="342" w:type="dxa"/>
                        <w:gridSpan w:val="3"/>
                        <w:tcBorders>
                          <w:top w:val="single" w:sz="3" w:space="0" w:color="F9F9F9"/>
                          <w:left w:val="single" w:sz="1" w:space="0" w:color="E5E5E5"/>
                          <w:bottom w:val="single" w:sz="1" w:space="0" w:color="E5E5E5"/>
                          <w:right w:val="single" w:sz="3" w:space="0" w:color="F9F9F9"/>
                        </w:tcBorders>
                      </w:tcPr>
                      <w:p w14:paraId="60FF7E71" w14:textId="77777777" w:rsidR="00462171" w:rsidRDefault="00462171"/>
                    </w:tc>
                    <w:tc>
                      <w:tcPr>
                        <w:tcW w:w="341" w:type="dxa"/>
                        <w:gridSpan w:val="3"/>
                        <w:tcBorders>
                          <w:top w:val="single" w:sz="3" w:space="0" w:color="F9F9F9"/>
                          <w:left w:val="single" w:sz="3" w:space="0" w:color="F9F9F9"/>
                          <w:bottom w:val="single" w:sz="1" w:space="0" w:color="E5E5E5"/>
                          <w:right w:val="single" w:sz="1" w:space="0" w:color="E5E5E5"/>
                        </w:tcBorders>
                      </w:tcPr>
                      <w:p w14:paraId="44A293AF" w14:textId="77777777" w:rsidR="00462171" w:rsidRDefault="00462171"/>
                    </w:tc>
                    <w:tc>
                      <w:tcPr>
                        <w:tcW w:w="256" w:type="dxa"/>
                        <w:gridSpan w:val="2"/>
                        <w:tcBorders>
                          <w:top w:val="single" w:sz="3" w:space="0" w:color="F9F9F9"/>
                          <w:left w:val="single" w:sz="1" w:space="0" w:color="E5E5E5"/>
                          <w:bottom w:val="single" w:sz="1" w:space="0" w:color="E5E5E5"/>
                          <w:right w:val="single" w:sz="3" w:space="0" w:color="A8A8A8"/>
                        </w:tcBorders>
                      </w:tcPr>
                      <w:p w14:paraId="2C088A3A" w14:textId="77777777" w:rsidR="00462171" w:rsidRDefault="00462171"/>
                    </w:tc>
                    <w:tc>
                      <w:tcPr>
                        <w:tcW w:w="171" w:type="dxa"/>
                        <w:gridSpan w:val="2"/>
                        <w:vMerge/>
                        <w:tcBorders>
                          <w:left w:val="single" w:sz="3" w:space="0" w:color="A8A8A8"/>
                          <w:right w:val="single" w:sz="3" w:space="0" w:color="A8A8A8"/>
                        </w:tcBorders>
                        <w:shd w:val="clear" w:color="auto" w:fill="BFBFBF"/>
                      </w:tcPr>
                      <w:p w14:paraId="5EAB8AE4" w14:textId="77777777" w:rsidR="00462171" w:rsidRDefault="00462171"/>
                    </w:tc>
                    <w:tc>
                      <w:tcPr>
                        <w:tcW w:w="171" w:type="dxa"/>
                        <w:vMerge/>
                        <w:tcBorders>
                          <w:left w:val="single" w:sz="3" w:space="0" w:color="A8A8A8"/>
                          <w:right w:val="single" w:sz="3" w:space="0" w:color="A8A8A8"/>
                        </w:tcBorders>
                        <w:shd w:val="clear" w:color="auto" w:fill="BFBFBF"/>
                      </w:tcPr>
                      <w:p w14:paraId="75FC3307" w14:textId="77777777" w:rsidR="00462171" w:rsidRDefault="00462171"/>
                    </w:tc>
                    <w:tc>
                      <w:tcPr>
                        <w:tcW w:w="171" w:type="dxa"/>
                        <w:gridSpan w:val="2"/>
                        <w:vMerge w:val="restart"/>
                        <w:tcBorders>
                          <w:top w:val="single" w:sz="3" w:space="0" w:color="A8A8A8"/>
                          <w:left w:val="single" w:sz="3" w:space="0" w:color="A8A8A8"/>
                          <w:right w:val="single" w:sz="3" w:space="0" w:color="A8A8A8"/>
                        </w:tcBorders>
                        <w:shd w:val="clear" w:color="auto" w:fill="BFBFBF"/>
                      </w:tcPr>
                      <w:p w14:paraId="673E8A74" w14:textId="77777777" w:rsidR="00462171" w:rsidRDefault="00462171"/>
                    </w:tc>
                  </w:tr>
                  <w:tr w:rsidR="00462171" w14:paraId="736832D8" w14:textId="77777777">
                    <w:trPr>
                      <w:trHeight w:hRule="exact" w:val="340"/>
                    </w:trPr>
                    <w:tc>
                      <w:tcPr>
                        <w:tcW w:w="256" w:type="dxa"/>
                        <w:tcBorders>
                          <w:top w:val="single" w:sz="1" w:space="0" w:color="E5E5E5"/>
                          <w:left w:val="single" w:sz="2" w:space="0" w:color="000000"/>
                          <w:bottom w:val="single" w:sz="3" w:space="0" w:color="F9F9F9"/>
                          <w:right w:val="single" w:sz="3" w:space="0" w:color="F9F9F9"/>
                        </w:tcBorders>
                      </w:tcPr>
                      <w:p w14:paraId="25732645" w14:textId="77777777" w:rsidR="00462171" w:rsidRDefault="00462171"/>
                    </w:tc>
                    <w:tc>
                      <w:tcPr>
                        <w:tcW w:w="341" w:type="dxa"/>
                        <w:tcBorders>
                          <w:top w:val="single" w:sz="1" w:space="0" w:color="E5E5E5"/>
                          <w:left w:val="single" w:sz="3" w:space="0" w:color="F9F9F9"/>
                          <w:bottom w:val="single" w:sz="3" w:space="0" w:color="F9F9F9"/>
                          <w:right w:val="single" w:sz="1" w:space="0" w:color="E5E5E5"/>
                        </w:tcBorders>
                      </w:tcPr>
                      <w:p w14:paraId="4D8FE714" w14:textId="77777777" w:rsidR="00462171" w:rsidRDefault="00462171"/>
                    </w:tc>
                    <w:tc>
                      <w:tcPr>
                        <w:tcW w:w="342" w:type="dxa"/>
                        <w:tcBorders>
                          <w:top w:val="single" w:sz="1" w:space="0" w:color="E5E5E5"/>
                          <w:left w:val="single" w:sz="1" w:space="0" w:color="E5E5E5"/>
                          <w:bottom w:val="single" w:sz="3" w:space="0" w:color="F9F9F9"/>
                          <w:right w:val="single" w:sz="3" w:space="0" w:color="F9F9F9"/>
                        </w:tcBorders>
                      </w:tcPr>
                      <w:p w14:paraId="24A0C515" w14:textId="77777777" w:rsidR="00462171" w:rsidRDefault="00462171"/>
                    </w:tc>
                    <w:tc>
                      <w:tcPr>
                        <w:tcW w:w="341" w:type="dxa"/>
                        <w:tcBorders>
                          <w:top w:val="single" w:sz="1" w:space="0" w:color="E5E5E5"/>
                          <w:left w:val="single" w:sz="3" w:space="0" w:color="F9F9F9"/>
                          <w:bottom w:val="single" w:sz="3" w:space="0" w:color="F9F9F9"/>
                          <w:right w:val="single" w:sz="1" w:space="0" w:color="E5E5E5"/>
                        </w:tcBorders>
                      </w:tcPr>
                      <w:p w14:paraId="46B56FCD" w14:textId="77777777" w:rsidR="00462171" w:rsidRDefault="00462171"/>
                    </w:tc>
                    <w:tc>
                      <w:tcPr>
                        <w:tcW w:w="342" w:type="dxa"/>
                        <w:tcBorders>
                          <w:top w:val="single" w:sz="1" w:space="0" w:color="E5E5E5"/>
                          <w:left w:val="single" w:sz="1" w:space="0" w:color="E5E5E5"/>
                          <w:bottom w:val="single" w:sz="3" w:space="0" w:color="F9F9F9"/>
                          <w:right w:val="single" w:sz="3" w:space="0" w:color="F9F9F9"/>
                        </w:tcBorders>
                      </w:tcPr>
                      <w:p w14:paraId="398ED5A7" w14:textId="77777777" w:rsidR="00462171" w:rsidRDefault="00462171"/>
                    </w:tc>
                    <w:tc>
                      <w:tcPr>
                        <w:tcW w:w="341" w:type="dxa"/>
                        <w:tcBorders>
                          <w:top w:val="single" w:sz="1" w:space="0" w:color="E5E5E5"/>
                          <w:left w:val="single" w:sz="3" w:space="0" w:color="F9F9F9"/>
                          <w:bottom w:val="single" w:sz="3" w:space="0" w:color="F9F9F9"/>
                          <w:right w:val="single" w:sz="1" w:space="0" w:color="E5E5E5"/>
                        </w:tcBorders>
                      </w:tcPr>
                      <w:p w14:paraId="37A73AC4" w14:textId="77777777" w:rsidR="00462171" w:rsidRDefault="00462171"/>
                    </w:tc>
                    <w:tc>
                      <w:tcPr>
                        <w:tcW w:w="342" w:type="dxa"/>
                        <w:tcBorders>
                          <w:top w:val="single" w:sz="1" w:space="0" w:color="E5E5E5"/>
                          <w:left w:val="single" w:sz="1" w:space="0" w:color="E5E5E5"/>
                          <w:bottom w:val="single" w:sz="3" w:space="0" w:color="F9F9F9"/>
                          <w:right w:val="single" w:sz="3" w:space="0" w:color="F9F9F9"/>
                        </w:tcBorders>
                      </w:tcPr>
                      <w:p w14:paraId="2586358A" w14:textId="77777777" w:rsidR="00462171" w:rsidRDefault="00462171"/>
                    </w:tc>
                    <w:tc>
                      <w:tcPr>
                        <w:tcW w:w="341" w:type="dxa"/>
                        <w:tcBorders>
                          <w:top w:val="single" w:sz="1" w:space="0" w:color="E5E5E5"/>
                          <w:left w:val="single" w:sz="3" w:space="0" w:color="F9F9F9"/>
                          <w:bottom w:val="single" w:sz="3" w:space="0" w:color="F9F9F9"/>
                          <w:right w:val="single" w:sz="1" w:space="0" w:color="E5E5E5"/>
                        </w:tcBorders>
                      </w:tcPr>
                      <w:p w14:paraId="28C0BBC9" w14:textId="77777777" w:rsidR="00462171" w:rsidRDefault="00462171"/>
                    </w:tc>
                    <w:tc>
                      <w:tcPr>
                        <w:tcW w:w="342" w:type="dxa"/>
                        <w:tcBorders>
                          <w:top w:val="single" w:sz="1" w:space="0" w:color="E5E5E5"/>
                          <w:left w:val="single" w:sz="1" w:space="0" w:color="E5E5E5"/>
                          <w:bottom w:val="single" w:sz="3" w:space="0" w:color="F9F9F9"/>
                          <w:right w:val="single" w:sz="3" w:space="0" w:color="F9F9F9"/>
                        </w:tcBorders>
                      </w:tcPr>
                      <w:p w14:paraId="04F0E0E5" w14:textId="77777777" w:rsidR="00462171" w:rsidRDefault="00462171"/>
                    </w:tc>
                    <w:tc>
                      <w:tcPr>
                        <w:tcW w:w="341" w:type="dxa"/>
                        <w:tcBorders>
                          <w:top w:val="single" w:sz="1" w:space="0" w:color="E5E5E5"/>
                          <w:left w:val="single" w:sz="3" w:space="0" w:color="F9F9F9"/>
                          <w:bottom w:val="single" w:sz="3" w:space="0" w:color="F9F9F9"/>
                          <w:right w:val="single" w:sz="1" w:space="0" w:color="E5E5E5"/>
                        </w:tcBorders>
                      </w:tcPr>
                      <w:p w14:paraId="27F0609F" w14:textId="77777777" w:rsidR="00462171" w:rsidRDefault="00462171"/>
                    </w:tc>
                    <w:tc>
                      <w:tcPr>
                        <w:tcW w:w="342" w:type="dxa"/>
                        <w:tcBorders>
                          <w:top w:val="single" w:sz="1" w:space="0" w:color="E5E5E5"/>
                          <w:left w:val="single" w:sz="1" w:space="0" w:color="E5E5E5"/>
                          <w:bottom w:val="single" w:sz="3" w:space="0" w:color="F9F9F9"/>
                          <w:right w:val="single" w:sz="3" w:space="0" w:color="F9F9F9"/>
                        </w:tcBorders>
                      </w:tcPr>
                      <w:p w14:paraId="4BB78CC7" w14:textId="77777777" w:rsidR="00462171" w:rsidRDefault="00462171"/>
                    </w:tc>
                    <w:tc>
                      <w:tcPr>
                        <w:tcW w:w="341" w:type="dxa"/>
                        <w:tcBorders>
                          <w:top w:val="single" w:sz="1" w:space="0" w:color="E5E5E5"/>
                          <w:left w:val="single" w:sz="3" w:space="0" w:color="F9F9F9"/>
                          <w:bottom w:val="single" w:sz="3" w:space="0" w:color="F9F9F9"/>
                          <w:right w:val="single" w:sz="1" w:space="0" w:color="E5E5E5"/>
                        </w:tcBorders>
                      </w:tcPr>
                      <w:p w14:paraId="5BA0800A" w14:textId="77777777" w:rsidR="00462171" w:rsidRDefault="00462171"/>
                    </w:tc>
                    <w:tc>
                      <w:tcPr>
                        <w:tcW w:w="342" w:type="dxa"/>
                        <w:tcBorders>
                          <w:top w:val="single" w:sz="1" w:space="0" w:color="E5E5E5"/>
                          <w:left w:val="single" w:sz="1" w:space="0" w:color="E5E5E5"/>
                          <w:bottom w:val="single" w:sz="3" w:space="0" w:color="F9F9F9"/>
                          <w:right w:val="single" w:sz="3" w:space="0" w:color="F9F9F9"/>
                        </w:tcBorders>
                      </w:tcPr>
                      <w:p w14:paraId="375CDFFE" w14:textId="77777777" w:rsidR="00462171" w:rsidRDefault="00462171"/>
                    </w:tc>
                    <w:tc>
                      <w:tcPr>
                        <w:tcW w:w="341" w:type="dxa"/>
                        <w:tcBorders>
                          <w:top w:val="single" w:sz="1" w:space="0" w:color="E5E5E5"/>
                          <w:left w:val="single" w:sz="3" w:space="0" w:color="F9F9F9"/>
                          <w:bottom w:val="single" w:sz="3" w:space="0" w:color="F9F9F9"/>
                          <w:right w:val="single" w:sz="1" w:space="0" w:color="E5E5E5"/>
                        </w:tcBorders>
                      </w:tcPr>
                      <w:p w14:paraId="0109DD62" w14:textId="77777777" w:rsidR="00462171" w:rsidRDefault="00462171"/>
                    </w:tc>
                    <w:tc>
                      <w:tcPr>
                        <w:tcW w:w="342" w:type="dxa"/>
                        <w:tcBorders>
                          <w:top w:val="single" w:sz="1" w:space="0" w:color="E5E5E5"/>
                          <w:left w:val="single" w:sz="1" w:space="0" w:color="E5E5E5"/>
                          <w:bottom w:val="single" w:sz="3" w:space="0" w:color="F9F9F9"/>
                          <w:right w:val="single" w:sz="3" w:space="0" w:color="F9F9F9"/>
                        </w:tcBorders>
                      </w:tcPr>
                      <w:p w14:paraId="727E9E5D" w14:textId="77777777" w:rsidR="00462171" w:rsidRDefault="00462171"/>
                    </w:tc>
                    <w:tc>
                      <w:tcPr>
                        <w:tcW w:w="341" w:type="dxa"/>
                        <w:gridSpan w:val="2"/>
                        <w:tcBorders>
                          <w:top w:val="single" w:sz="1" w:space="0" w:color="E5E5E5"/>
                          <w:left w:val="single" w:sz="3" w:space="0" w:color="F9F9F9"/>
                          <w:bottom w:val="single" w:sz="3" w:space="0" w:color="F9F9F9"/>
                          <w:right w:val="single" w:sz="1" w:space="0" w:color="E5E5E5"/>
                        </w:tcBorders>
                      </w:tcPr>
                      <w:p w14:paraId="7E8E449A" w14:textId="77777777" w:rsidR="00462171" w:rsidRDefault="00462171"/>
                    </w:tc>
                    <w:tc>
                      <w:tcPr>
                        <w:tcW w:w="342" w:type="dxa"/>
                        <w:gridSpan w:val="3"/>
                        <w:tcBorders>
                          <w:top w:val="single" w:sz="1" w:space="0" w:color="E5E5E5"/>
                          <w:left w:val="single" w:sz="1" w:space="0" w:color="E5E5E5"/>
                          <w:bottom w:val="single" w:sz="3" w:space="0" w:color="F9F9F9"/>
                          <w:right w:val="single" w:sz="3" w:space="0" w:color="F9F9F9"/>
                        </w:tcBorders>
                      </w:tcPr>
                      <w:p w14:paraId="32EAC633" w14:textId="77777777" w:rsidR="00462171" w:rsidRDefault="00462171"/>
                    </w:tc>
                    <w:tc>
                      <w:tcPr>
                        <w:tcW w:w="341" w:type="dxa"/>
                        <w:gridSpan w:val="3"/>
                        <w:tcBorders>
                          <w:top w:val="single" w:sz="1" w:space="0" w:color="E5E5E5"/>
                          <w:left w:val="single" w:sz="3" w:space="0" w:color="F9F9F9"/>
                          <w:bottom w:val="single" w:sz="3" w:space="0" w:color="F9F9F9"/>
                          <w:right w:val="single" w:sz="1" w:space="0" w:color="E5E5E5"/>
                        </w:tcBorders>
                      </w:tcPr>
                      <w:p w14:paraId="73C26EE9" w14:textId="77777777" w:rsidR="00462171" w:rsidRDefault="00462171"/>
                    </w:tc>
                    <w:tc>
                      <w:tcPr>
                        <w:tcW w:w="256" w:type="dxa"/>
                        <w:gridSpan w:val="2"/>
                        <w:tcBorders>
                          <w:top w:val="single" w:sz="1" w:space="0" w:color="E5E5E5"/>
                          <w:left w:val="single" w:sz="1" w:space="0" w:color="E5E5E5"/>
                          <w:bottom w:val="single" w:sz="3" w:space="0" w:color="F9F9F9"/>
                          <w:right w:val="single" w:sz="3" w:space="0" w:color="A8A8A8"/>
                        </w:tcBorders>
                      </w:tcPr>
                      <w:p w14:paraId="0525DF6D" w14:textId="77777777" w:rsidR="00462171" w:rsidRDefault="00462171"/>
                    </w:tc>
                    <w:tc>
                      <w:tcPr>
                        <w:tcW w:w="171" w:type="dxa"/>
                        <w:gridSpan w:val="2"/>
                        <w:vMerge/>
                        <w:tcBorders>
                          <w:left w:val="single" w:sz="3" w:space="0" w:color="A8A8A8"/>
                          <w:right w:val="single" w:sz="3" w:space="0" w:color="A8A8A8"/>
                        </w:tcBorders>
                        <w:shd w:val="clear" w:color="auto" w:fill="BFBFBF"/>
                      </w:tcPr>
                      <w:p w14:paraId="18F918F7" w14:textId="77777777" w:rsidR="00462171" w:rsidRDefault="00462171"/>
                    </w:tc>
                    <w:tc>
                      <w:tcPr>
                        <w:tcW w:w="171" w:type="dxa"/>
                        <w:vMerge/>
                        <w:tcBorders>
                          <w:left w:val="single" w:sz="3" w:space="0" w:color="A8A8A8"/>
                          <w:right w:val="single" w:sz="3" w:space="0" w:color="A8A8A8"/>
                        </w:tcBorders>
                        <w:shd w:val="clear" w:color="auto" w:fill="BFBFBF"/>
                      </w:tcPr>
                      <w:p w14:paraId="273F7055" w14:textId="77777777" w:rsidR="00462171" w:rsidRDefault="00462171"/>
                    </w:tc>
                    <w:tc>
                      <w:tcPr>
                        <w:tcW w:w="171" w:type="dxa"/>
                        <w:gridSpan w:val="2"/>
                        <w:vMerge/>
                        <w:tcBorders>
                          <w:left w:val="single" w:sz="3" w:space="0" w:color="A8A8A8"/>
                          <w:right w:val="single" w:sz="3" w:space="0" w:color="A8A8A8"/>
                        </w:tcBorders>
                        <w:shd w:val="clear" w:color="auto" w:fill="BFBFBF"/>
                      </w:tcPr>
                      <w:p w14:paraId="47C533FC" w14:textId="77777777" w:rsidR="00462171" w:rsidRDefault="00462171"/>
                    </w:tc>
                  </w:tr>
                  <w:tr w:rsidR="00462171" w14:paraId="39E810AE" w14:textId="77777777">
                    <w:trPr>
                      <w:trHeight w:hRule="exact" w:val="340"/>
                    </w:trPr>
                    <w:tc>
                      <w:tcPr>
                        <w:tcW w:w="256" w:type="dxa"/>
                        <w:tcBorders>
                          <w:top w:val="single" w:sz="3" w:space="0" w:color="F9F9F9"/>
                          <w:left w:val="single" w:sz="2" w:space="0" w:color="000000"/>
                          <w:bottom w:val="single" w:sz="1" w:space="0" w:color="E5E5E5"/>
                          <w:right w:val="single" w:sz="3" w:space="0" w:color="F9F9F9"/>
                        </w:tcBorders>
                      </w:tcPr>
                      <w:p w14:paraId="7F7382AC" w14:textId="77777777" w:rsidR="00462171" w:rsidRDefault="00462171"/>
                    </w:tc>
                    <w:tc>
                      <w:tcPr>
                        <w:tcW w:w="341" w:type="dxa"/>
                        <w:tcBorders>
                          <w:top w:val="single" w:sz="3" w:space="0" w:color="F9F9F9"/>
                          <w:left w:val="single" w:sz="3" w:space="0" w:color="F9F9F9"/>
                          <w:bottom w:val="single" w:sz="1" w:space="0" w:color="E5E5E5"/>
                          <w:right w:val="single" w:sz="1" w:space="0" w:color="E5E5E5"/>
                        </w:tcBorders>
                      </w:tcPr>
                      <w:p w14:paraId="0D690A95" w14:textId="77777777" w:rsidR="00462171" w:rsidRDefault="00462171"/>
                    </w:tc>
                    <w:tc>
                      <w:tcPr>
                        <w:tcW w:w="342" w:type="dxa"/>
                        <w:tcBorders>
                          <w:top w:val="single" w:sz="3" w:space="0" w:color="F9F9F9"/>
                          <w:left w:val="single" w:sz="1" w:space="0" w:color="E5E5E5"/>
                          <w:bottom w:val="single" w:sz="1" w:space="0" w:color="E5E5E5"/>
                          <w:right w:val="single" w:sz="3" w:space="0" w:color="F9F9F9"/>
                        </w:tcBorders>
                      </w:tcPr>
                      <w:p w14:paraId="11C7A09E" w14:textId="77777777" w:rsidR="00462171" w:rsidRDefault="00462171"/>
                    </w:tc>
                    <w:tc>
                      <w:tcPr>
                        <w:tcW w:w="341" w:type="dxa"/>
                        <w:tcBorders>
                          <w:top w:val="single" w:sz="3" w:space="0" w:color="F9F9F9"/>
                          <w:left w:val="single" w:sz="3" w:space="0" w:color="F9F9F9"/>
                          <w:bottom w:val="single" w:sz="1" w:space="0" w:color="E5E5E5"/>
                          <w:right w:val="single" w:sz="1" w:space="0" w:color="E5E5E5"/>
                        </w:tcBorders>
                      </w:tcPr>
                      <w:p w14:paraId="32698080" w14:textId="77777777" w:rsidR="00462171" w:rsidRDefault="00462171"/>
                    </w:tc>
                    <w:tc>
                      <w:tcPr>
                        <w:tcW w:w="342" w:type="dxa"/>
                        <w:tcBorders>
                          <w:top w:val="single" w:sz="3" w:space="0" w:color="F9F9F9"/>
                          <w:left w:val="single" w:sz="1" w:space="0" w:color="E5E5E5"/>
                          <w:bottom w:val="single" w:sz="1" w:space="0" w:color="E5E5E5"/>
                          <w:right w:val="single" w:sz="3" w:space="0" w:color="F9F9F9"/>
                        </w:tcBorders>
                      </w:tcPr>
                      <w:p w14:paraId="147383B2" w14:textId="77777777" w:rsidR="00462171" w:rsidRDefault="00462171"/>
                    </w:tc>
                    <w:tc>
                      <w:tcPr>
                        <w:tcW w:w="341" w:type="dxa"/>
                        <w:tcBorders>
                          <w:top w:val="single" w:sz="3" w:space="0" w:color="F9F9F9"/>
                          <w:left w:val="single" w:sz="3" w:space="0" w:color="F9F9F9"/>
                          <w:bottom w:val="single" w:sz="1" w:space="0" w:color="E5E5E5"/>
                          <w:right w:val="single" w:sz="1" w:space="0" w:color="E5E5E5"/>
                        </w:tcBorders>
                      </w:tcPr>
                      <w:p w14:paraId="2E900B4C" w14:textId="77777777" w:rsidR="00462171" w:rsidRDefault="00462171"/>
                    </w:tc>
                    <w:tc>
                      <w:tcPr>
                        <w:tcW w:w="342" w:type="dxa"/>
                        <w:tcBorders>
                          <w:top w:val="single" w:sz="3" w:space="0" w:color="F9F9F9"/>
                          <w:left w:val="single" w:sz="1" w:space="0" w:color="E5E5E5"/>
                          <w:bottom w:val="single" w:sz="1" w:space="0" w:color="E5E5E5"/>
                          <w:right w:val="single" w:sz="3" w:space="0" w:color="F9F9F9"/>
                        </w:tcBorders>
                      </w:tcPr>
                      <w:p w14:paraId="670E2EF6" w14:textId="77777777" w:rsidR="00462171" w:rsidRDefault="00462171"/>
                    </w:tc>
                    <w:tc>
                      <w:tcPr>
                        <w:tcW w:w="341" w:type="dxa"/>
                        <w:tcBorders>
                          <w:top w:val="single" w:sz="3" w:space="0" w:color="F9F9F9"/>
                          <w:left w:val="single" w:sz="3" w:space="0" w:color="F9F9F9"/>
                          <w:bottom w:val="single" w:sz="1" w:space="0" w:color="E5E5E5"/>
                          <w:right w:val="single" w:sz="1" w:space="0" w:color="E5E5E5"/>
                        </w:tcBorders>
                      </w:tcPr>
                      <w:p w14:paraId="262C70BB" w14:textId="77777777" w:rsidR="00462171" w:rsidRDefault="00462171"/>
                    </w:tc>
                    <w:tc>
                      <w:tcPr>
                        <w:tcW w:w="342" w:type="dxa"/>
                        <w:tcBorders>
                          <w:top w:val="single" w:sz="3" w:space="0" w:color="F9F9F9"/>
                          <w:left w:val="single" w:sz="1" w:space="0" w:color="E5E5E5"/>
                          <w:bottom w:val="single" w:sz="1" w:space="0" w:color="E5E5E5"/>
                          <w:right w:val="single" w:sz="3" w:space="0" w:color="F9F9F9"/>
                        </w:tcBorders>
                      </w:tcPr>
                      <w:p w14:paraId="11ED75DA" w14:textId="77777777" w:rsidR="00462171" w:rsidRDefault="00462171"/>
                    </w:tc>
                    <w:tc>
                      <w:tcPr>
                        <w:tcW w:w="341" w:type="dxa"/>
                        <w:tcBorders>
                          <w:top w:val="single" w:sz="3" w:space="0" w:color="F9F9F9"/>
                          <w:left w:val="single" w:sz="3" w:space="0" w:color="F9F9F9"/>
                          <w:bottom w:val="single" w:sz="1" w:space="0" w:color="E5E5E5"/>
                          <w:right w:val="single" w:sz="1" w:space="0" w:color="E5E5E5"/>
                        </w:tcBorders>
                      </w:tcPr>
                      <w:p w14:paraId="5DCEDD59" w14:textId="77777777" w:rsidR="00462171" w:rsidRDefault="00462171"/>
                    </w:tc>
                    <w:tc>
                      <w:tcPr>
                        <w:tcW w:w="342" w:type="dxa"/>
                        <w:tcBorders>
                          <w:top w:val="single" w:sz="3" w:space="0" w:color="F9F9F9"/>
                          <w:left w:val="single" w:sz="1" w:space="0" w:color="E5E5E5"/>
                          <w:bottom w:val="single" w:sz="1" w:space="0" w:color="E5E5E5"/>
                          <w:right w:val="single" w:sz="3" w:space="0" w:color="F9F9F9"/>
                        </w:tcBorders>
                      </w:tcPr>
                      <w:p w14:paraId="640E7F2A" w14:textId="77777777" w:rsidR="00462171" w:rsidRDefault="00462171"/>
                    </w:tc>
                    <w:tc>
                      <w:tcPr>
                        <w:tcW w:w="341" w:type="dxa"/>
                        <w:tcBorders>
                          <w:top w:val="single" w:sz="3" w:space="0" w:color="F9F9F9"/>
                          <w:left w:val="single" w:sz="3" w:space="0" w:color="F9F9F9"/>
                          <w:bottom w:val="single" w:sz="1" w:space="0" w:color="E5E5E5"/>
                          <w:right w:val="single" w:sz="1" w:space="0" w:color="E5E5E5"/>
                        </w:tcBorders>
                      </w:tcPr>
                      <w:p w14:paraId="1B315450" w14:textId="77777777" w:rsidR="00462171" w:rsidRDefault="00462171"/>
                    </w:tc>
                    <w:tc>
                      <w:tcPr>
                        <w:tcW w:w="342" w:type="dxa"/>
                        <w:tcBorders>
                          <w:top w:val="single" w:sz="3" w:space="0" w:color="F9F9F9"/>
                          <w:left w:val="single" w:sz="1" w:space="0" w:color="E5E5E5"/>
                          <w:bottom w:val="single" w:sz="1" w:space="0" w:color="E5E5E5"/>
                          <w:right w:val="single" w:sz="3" w:space="0" w:color="F9F9F9"/>
                        </w:tcBorders>
                      </w:tcPr>
                      <w:p w14:paraId="4E7C43AC" w14:textId="77777777" w:rsidR="00462171" w:rsidRDefault="00462171"/>
                    </w:tc>
                    <w:tc>
                      <w:tcPr>
                        <w:tcW w:w="341" w:type="dxa"/>
                        <w:tcBorders>
                          <w:top w:val="single" w:sz="3" w:space="0" w:color="F9F9F9"/>
                          <w:left w:val="single" w:sz="3" w:space="0" w:color="F9F9F9"/>
                          <w:bottom w:val="single" w:sz="1" w:space="0" w:color="E5E5E5"/>
                          <w:right w:val="single" w:sz="1" w:space="0" w:color="E5E5E5"/>
                        </w:tcBorders>
                      </w:tcPr>
                      <w:p w14:paraId="103D09AF" w14:textId="77777777" w:rsidR="00462171" w:rsidRDefault="00462171"/>
                    </w:tc>
                    <w:tc>
                      <w:tcPr>
                        <w:tcW w:w="342" w:type="dxa"/>
                        <w:tcBorders>
                          <w:top w:val="single" w:sz="3" w:space="0" w:color="F9F9F9"/>
                          <w:left w:val="single" w:sz="1" w:space="0" w:color="E5E5E5"/>
                          <w:bottom w:val="single" w:sz="1" w:space="0" w:color="E5E5E5"/>
                          <w:right w:val="single" w:sz="3" w:space="0" w:color="F9F9F9"/>
                        </w:tcBorders>
                      </w:tcPr>
                      <w:p w14:paraId="10A93D24" w14:textId="77777777" w:rsidR="00462171" w:rsidRDefault="00462171"/>
                    </w:tc>
                    <w:tc>
                      <w:tcPr>
                        <w:tcW w:w="341" w:type="dxa"/>
                        <w:gridSpan w:val="2"/>
                        <w:tcBorders>
                          <w:top w:val="single" w:sz="3" w:space="0" w:color="F9F9F9"/>
                          <w:left w:val="single" w:sz="3" w:space="0" w:color="F9F9F9"/>
                          <w:bottom w:val="single" w:sz="1" w:space="0" w:color="E5E5E5"/>
                          <w:right w:val="single" w:sz="1" w:space="0" w:color="E5E5E5"/>
                        </w:tcBorders>
                      </w:tcPr>
                      <w:p w14:paraId="479B5B41" w14:textId="77777777" w:rsidR="00462171" w:rsidRDefault="00462171"/>
                    </w:tc>
                    <w:tc>
                      <w:tcPr>
                        <w:tcW w:w="342" w:type="dxa"/>
                        <w:gridSpan w:val="3"/>
                        <w:tcBorders>
                          <w:top w:val="single" w:sz="3" w:space="0" w:color="F9F9F9"/>
                          <w:left w:val="single" w:sz="1" w:space="0" w:color="E5E5E5"/>
                          <w:bottom w:val="single" w:sz="1" w:space="0" w:color="E5E5E5"/>
                          <w:right w:val="single" w:sz="3" w:space="0" w:color="F9F9F9"/>
                        </w:tcBorders>
                      </w:tcPr>
                      <w:p w14:paraId="2E08A9E7" w14:textId="77777777" w:rsidR="00462171" w:rsidRDefault="00462171"/>
                    </w:tc>
                    <w:tc>
                      <w:tcPr>
                        <w:tcW w:w="341" w:type="dxa"/>
                        <w:gridSpan w:val="3"/>
                        <w:tcBorders>
                          <w:top w:val="single" w:sz="3" w:space="0" w:color="F9F9F9"/>
                          <w:left w:val="single" w:sz="3" w:space="0" w:color="F9F9F9"/>
                          <w:bottom w:val="single" w:sz="1" w:space="0" w:color="E5E5E5"/>
                          <w:right w:val="single" w:sz="1" w:space="0" w:color="E5E5E5"/>
                        </w:tcBorders>
                      </w:tcPr>
                      <w:p w14:paraId="1D6ABBDE" w14:textId="77777777" w:rsidR="00462171" w:rsidRDefault="00462171"/>
                    </w:tc>
                    <w:tc>
                      <w:tcPr>
                        <w:tcW w:w="256" w:type="dxa"/>
                        <w:gridSpan w:val="2"/>
                        <w:tcBorders>
                          <w:top w:val="single" w:sz="3" w:space="0" w:color="F9F9F9"/>
                          <w:left w:val="single" w:sz="1" w:space="0" w:color="E5E5E5"/>
                          <w:bottom w:val="single" w:sz="1" w:space="0" w:color="E5E5E5"/>
                          <w:right w:val="single" w:sz="3" w:space="0" w:color="A8A8A8"/>
                        </w:tcBorders>
                      </w:tcPr>
                      <w:p w14:paraId="22B5E8ED" w14:textId="77777777" w:rsidR="00462171" w:rsidRDefault="00462171"/>
                    </w:tc>
                    <w:tc>
                      <w:tcPr>
                        <w:tcW w:w="171" w:type="dxa"/>
                        <w:gridSpan w:val="2"/>
                        <w:vMerge/>
                        <w:tcBorders>
                          <w:left w:val="single" w:sz="3" w:space="0" w:color="A8A8A8"/>
                          <w:right w:val="single" w:sz="3" w:space="0" w:color="A8A8A8"/>
                        </w:tcBorders>
                        <w:shd w:val="clear" w:color="auto" w:fill="BFBFBF"/>
                      </w:tcPr>
                      <w:p w14:paraId="37B58532" w14:textId="77777777" w:rsidR="00462171" w:rsidRDefault="00462171"/>
                    </w:tc>
                    <w:tc>
                      <w:tcPr>
                        <w:tcW w:w="171" w:type="dxa"/>
                        <w:vMerge/>
                        <w:tcBorders>
                          <w:left w:val="single" w:sz="3" w:space="0" w:color="A8A8A8"/>
                          <w:right w:val="single" w:sz="3" w:space="0" w:color="A8A8A8"/>
                        </w:tcBorders>
                        <w:shd w:val="clear" w:color="auto" w:fill="BFBFBF"/>
                      </w:tcPr>
                      <w:p w14:paraId="49C39260" w14:textId="77777777" w:rsidR="00462171" w:rsidRDefault="00462171"/>
                    </w:tc>
                    <w:tc>
                      <w:tcPr>
                        <w:tcW w:w="171" w:type="dxa"/>
                        <w:gridSpan w:val="2"/>
                        <w:vMerge/>
                        <w:tcBorders>
                          <w:left w:val="single" w:sz="3" w:space="0" w:color="A8A8A8"/>
                          <w:right w:val="single" w:sz="3" w:space="0" w:color="A8A8A8"/>
                        </w:tcBorders>
                        <w:shd w:val="clear" w:color="auto" w:fill="BFBFBF"/>
                      </w:tcPr>
                      <w:p w14:paraId="6ED34417" w14:textId="77777777" w:rsidR="00462171" w:rsidRDefault="00462171"/>
                    </w:tc>
                  </w:tr>
                  <w:tr w:rsidR="00462171" w14:paraId="0564CE95" w14:textId="77777777">
                    <w:trPr>
                      <w:trHeight w:hRule="exact" w:val="340"/>
                    </w:trPr>
                    <w:tc>
                      <w:tcPr>
                        <w:tcW w:w="256" w:type="dxa"/>
                        <w:tcBorders>
                          <w:top w:val="single" w:sz="1" w:space="0" w:color="E5E5E5"/>
                          <w:left w:val="single" w:sz="2" w:space="0" w:color="000000"/>
                          <w:bottom w:val="single" w:sz="3" w:space="0" w:color="F9F9F9"/>
                          <w:right w:val="single" w:sz="3" w:space="0" w:color="F9F9F9"/>
                        </w:tcBorders>
                      </w:tcPr>
                      <w:p w14:paraId="16D4B376" w14:textId="77777777" w:rsidR="00462171" w:rsidRDefault="00462171"/>
                    </w:tc>
                    <w:tc>
                      <w:tcPr>
                        <w:tcW w:w="341" w:type="dxa"/>
                        <w:tcBorders>
                          <w:top w:val="single" w:sz="1" w:space="0" w:color="E5E5E5"/>
                          <w:left w:val="single" w:sz="3" w:space="0" w:color="F9F9F9"/>
                          <w:bottom w:val="single" w:sz="3" w:space="0" w:color="F9F9F9"/>
                          <w:right w:val="single" w:sz="1" w:space="0" w:color="E5E5E5"/>
                        </w:tcBorders>
                      </w:tcPr>
                      <w:p w14:paraId="78F57DF2" w14:textId="77777777" w:rsidR="00462171" w:rsidRDefault="00462171"/>
                    </w:tc>
                    <w:tc>
                      <w:tcPr>
                        <w:tcW w:w="342" w:type="dxa"/>
                        <w:tcBorders>
                          <w:top w:val="single" w:sz="1" w:space="0" w:color="E5E5E5"/>
                          <w:left w:val="single" w:sz="1" w:space="0" w:color="E5E5E5"/>
                          <w:bottom w:val="single" w:sz="3" w:space="0" w:color="F9F9F9"/>
                          <w:right w:val="single" w:sz="3" w:space="0" w:color="F9F9F9"/>
                        </w:tcBorders>
                      </w:tcPr>
                      <w:p w14:paraId="7CEDA313" w14:textId="77777777" w:rsidR="00462171" w:rsidRDefault="00462171"/>
                    </w:tc>
                    <w:tc>
                      <w:tcPr>
                        <w:tcW w:w="341" w:type="dxa"/>
                        <w:tcBorders>
                          <w:top w:val="single" w:sz="1" w:space="0" w:color="E5E5E5"/>
                          <w:left w:val="single" w:sz="3" w:space="0" w:color="F9F9F9"/>
                          <w:bottom w:val="single" w:sz="3" w:space="0" w:color="F9F9F9"/>
                          <w:right w:val="single" w:sz="1" w:space="0" w:color="E5E5E5"/>
                        </w:tcBorders>
                      </w:tcPr>
                      <w:p w14:paraId="4395FAFA" w14:textId="77777777" w:rsidR="00462171" w:rsidRDefault="00462171"/>
                    </w:tc>
                    <w:tc>
                      <w:tcPr>
                        <w:tcW w:w="342" w:type="dxa"/>
                        <w:tcBorders>
                          <w:top w:val="single" w:sz="1" w:space="0" w:color="E5E5E5"/>
                          <w:left w:val="single" w:sz="1" w:space="0" w:color="E5E5E5"/>
                          <w:bottom w:val="single" w:sz="3" w:space="0" w:color="F9F9F9"/>
                          <w:right w:val="single" w:sz="3" w:space="0" w:color="F9F9F9"/>
                        </w:tcBorders>
                      </w:tcPr>
                      <w:p w14:paraId="6BCA1206" w14:textId="77777777" w:rsidR="00462171" w:rsidRDefault="00462171"/>
                    </w:tc>
                    <w:tc>
                      <w:tcPr>
                        <w:tcW w:w="341" w:type="dxa"/>
                        <w:tcBorders>
                          <w:top w:val="single" w:sz="1" w:space="0" w:color="E5E5E5"/>
                          <w:left w:val="single" w:sz="3" w:space="0" w:color="F9F9F9"/>
                          <w:bottom w:val="single" w:sz="3" w:space="0" w:color="F9F9F9"/>
                          <w:right w:val="single" w:sz="1" w:space="0" w:color="E5E5E5"/>
                        </w:tcBorders>
                      </w:tcPr>
                      <w:p w14:paraId="42225BC7" w14:textId="77777777" w:rsidR="00462171" w:rsidRDefault="00462171"/>
                    </w:tc>
                    <w:tc>
                      <w:tcPr>
                        <w:tcW w:w="342" w:type="dxa"/>
                        <w:tcBorders>
                          <w:top w:val="single" w:sz="1" w:space="0" w:color="E5E5E5"/>
                          <w:left w:val="single" w:sz="1" w:space="0" w:color="E5E5E5"/>
                          <w:bottom w:val="single" w:sz="3" w:space="0" w:color="F9F9F9"/>
                          <w:right w:val="single" w:sz="3" w:space="0" w:color="F9F9F9"/>
                        </w:tcBorders>
                      </w:tcPr>
                      <w:p w14:paraId="3B27B4D7" w14:textId="77777777" w:rsidR="00462171" w:rsidRDefault="00462171"/>
                    </w:tc>
                    <w:tc>
                      <w:tcPr>
                        <w:tcW w:w="341" w:type="dxa"/>
                        <w:tcBorders>
                          <w:top w:val="single" w:sz="1" w:space="0" w:color="E5E5E5"/>
                          <w:left w:val="single" w:sz="3" w:space="0" w:color="F9F9F9"/>
                          <w:bottom w:val="single" w:sz="3" w:space="0" w:color="F9F9F9"/>
                          <w:right w:val="single" w:sz="1" w:space="0" w:color="E5E5E5"/>
                        </w:tcBorders>
                      </w:tcPr>
                      <w:p w14:paraId="7D5163E2" w14:textId="77777777" w:rsidR="00462171" w:rsidRDefault="00462171"/>
                    </w:tc>
                    <w:tc>
                      <w:tcPr>
                        <w:tcW w:w="342" w:type="dxa"/>
                        <w:tcBorders>
                          <w:top w:val="single" w:sz="1" w:space="0" w:color="E5E5E5"/>
                          <w:left w:val="single" w:sz="1" w:space="0" w:color="E5E5E5"/>
                          <w:bottom w:val="single" w:sz="3" w:space="0" w:color="F9F9F9"/>
                          <w:right w:val="single" w:sz="3" w:space="0" w:color="F9F9F9"/>
                        </w:tcBorders>
                      </w:tcPr>
                      <w:p w14:paraId="3671D5C1" w14:textId="77777777" w:rsidR="00462171" w:rsidRDefault="00462171"/>
                    </w:tc>
                    <w:tc>
                      <w:tcPr>
                        <w:tcW w:w="341" w:type="dxa"/>
                        <w:tcBorders>
                          <w:top w:val="single" w:sz="1" w:space="0" w:color="E5E5E5"/>
                          <w:left w:val="single" w:sz="3" w:space="0" w:color="F9F9F9"/>
                          <w:bottom w:val="single" w:sz="3" w:space="0" w:color="F9F9F9"/>
                          <w:right w:val="single" w:sz="1" w:space="0" w:color="E5E5E5"/>
                        </w:tcBorders>
                      </w:tcPr>
                      <w:p w14:paraId="4822224E" w14:textId="77777777" w:rsidR="00462171" w:rsidRDefault="00462171"/>
                    </w:tc>
                    <w:tc>
                      <w:tcPr>
                        <w:tcW w:w="342" w:type="dxa"/>
                        <w:tcBorders>
                          <w:top w:val="single" w:sz="1" w:space="0" w:color="E5E5E5"/>
                          <w:left w:val="single" w:sz="1" w:space="0" w:color="E5E5E5"/>
                          <w:bottom w:val="single" w:sz="3" w:space="0" w:color="F9F9F9"/>
                          <w:right w:val="single" w:sz="3" w:space="0" w:color="F9F9F9"/>
                        </w:tcBorders>
                      </w:tcPr>
                      <w:p w14:paraId="608AF854" w14:textId="77777777" w:rsidR="00462171" w:rsidRDefault="00462171"/>
                    </w:tc>
                    <w:tc>
                      <w:tcPr>
                        <w:tcW w:w="341" w:type="dxa"/>
                        <w:tcBorders>
                          <w:top w:val="single" w:sz="1" w:space="0" w:color="E5E5E5"/>
                          <w:left w:val="single" w:sz="3" w:space="0" w:color="F9F9F9"/>
                          <w:bottom w:val="single" w:sz="3" w:space="0" w:color="F9F9F9"/>
                          <w:right w:val="single" w:sz="1" w:space="0" w:color="E5E5E5"/>
                        </w:tcBorders>
                      </w:tcPr>
                      <w:p w14:paraId="4E65A13B" w14:textId="77777777" w:rsidR="00462171" w:rsidRDefault="00462171"/>
                    </w:tc>
                    <w:tc>
                      <w:tcPr>
                        <w:tcW w:w="342" w:type="dxa"/>
                        <w:tcBorders>
                          <w:top w:val="single" w:sz="1" w:space="0" w:color="E5E5E5"/>
                          <w:left w:val="single" w:sz="1" w:space="0" w:color="E5E5E5"/>
                          <w:bottom w:val="single" w:sz="3" w:space="0" w:color="F9F9F9"/>
                          <w:right w:val="single" w:sz="3" w:space="0" w:color="F9F9F9"/>
                        </w:tcBorders>
                      </w:tcPr>
                      <w:p w14:paraId="2BE731CC" w14:textId="77777777" w:rsidR="00462171" w:rsidRDefault="00462171"/>
                    </w:tc>
                    <w:tc>
                      <w:tcPr>
                        <w:tcW w:w="341" w:type="dxa"/>
                        <w:tcBorders>
                          <w:top w:val="single" w:sz="1" w:space="0" w:color="E5E5E5"/>
                          <w:left w:val="single" w:sz="3" w:space="0" w:color="F9F9F9"/>
                          <w:bottom w:val="single" w:sz="3" w:space="0" w:color="F9F9F9"/>
                          <w:right w:val="single" w:sz="1" w:space="0" w:color="E5E5E5"/>
                        </w:tcBorders>
                      </w:tcPr>
                      <w:p w14:paraId="5F6E1F06" w14:textId="77777777" w:rsidR="00462171" w:rsidRDefault="00462171"/>
                    </w:tc>
                    <w:tc>
                      <w:tcPr>
                        <w:tcW w:w="342" w:type="dxa"/>
                        <w:tcBorders>
                          <w:top w:val="single" w:sz="1" w:space="0" w:color="E5E5E5"/>
                          <w:left w:val="single" w:sz="1" w:space="0" w:color="E5E5E5"/>
                          <w:bottom w:val="single" w:sz="3" w:space="0" w:color="F9F9F9"/>
                          <w:right w:val="single" w:sz="3" w:space="0" w:color="F9F9F9"/>
                        </w:tcBorders>
                      </w:tcPr>
                      <w:p w14:paraId="1EA900B3" w14:textId="77777777" w:rsidR="00462171" w:rsidRDefault="00462171"/>
                    </w:tc>
                    <w:tc>
                      <w:tcPr>
                        <w:tcW w:w="341" w:type="dxa"/>
                        <w:gridSpan w:val="2"/>
                        <w:tcBorders>
                          <w:top w:val="single" w:sz="1" w:space="0" w:color="E5E5E5"/>
                          <w:left w:val="single" w:sz="3" w:space="0" w:color="F9F9F9"/>
                          <w:bottom w:val="single" w:sz="3" w:space="0" w:color="F9F9F9"/>
                          <w:right w:val="single" w:sz="1" w:space="0" w:color="E5E5E5"/>
                        </w:tcBorders>
                      </w:tcPr>
                      <w:p w14:paraId="548C8C7F" w14:textId="77777777" w:rsidR="00462171" w:rsidRDefault="00462171"/>
                    </w:tc>
                    <w:tc>
                      <w:tcPr>
                        <w:tcW w:w="342" w:type="dxa"/>
                        <w:gridSpan w:val="3"/>
                        <w:tcBorders>
                          <w:top w:val="single" w:sz="1" w:space="0" w:color="E5E5E5"/>
                          <w:left w:val="single" w:sz="1" w:space="0" w:color="E5E5E5"/>
                          <w:bottom w:val="single" w:sz="3" w:space="0" w:color="F9F9F9"/>
                          <w:right w:val="single" w:sz="3" w:space="0" w:color="F9F9F9"/>
                        </w:tcBorders>
                      </w:tcPr>
                      <w:p w14:paraId="2EF6CA31" w14:textId="77777777" w:rsidR="00462171" w:rsidRDefault="00462171"/>
                    </w:tc>
                    <w:tc>
                      <w:tcPr>
                        <w:tcW w:w="341" w:type="dxa"/>
                        <w:gridSpan w:val="3"/>
                        <w:tcBorders>
                          <w:top w:val="single" w:sz="1" w:space="0" w:color="E5E5E5"/>
                          <w:left w:val="single" w:sz="3" w:space="0" w:color="F9F9F9"/>
                          <w:bottom w:val="single" w:sz="3" w:space="0" w:color="F9F9F9"/>
                          <w:right w:val="single" w:sz="1" w:space="0" w:color="E5E5E5"/>
                        </w:tcBorders>
                      </w:tcPr>
                      <w:p w14:paraId="4CB77C69" w14:textId="77777777" w:rsidR="00462171" w:rsidRDefault="00462171"/>
                    </w:tc>
                    <w:tc>
                      <w:tcPr>
                        <w:tcW w:w="256" w:type="dxa"/>
                        <w:gridSpan w:val="2"/>
                        <w:tcBorders>
                          <w:top w:val="single" w:sz="1" w:space="0" w:color="E5E5E5"/>
                          <w:left w:val="single" w:sz="1" w:space="0" w:color="E5E5E5"/>
                          <w:bottom w:val="single" w:sz="3" w:space="0" w:color="F9F9F9"/>
                          <w:right w:val="single" w:sz="3" w:space="0" w:color="A8A8A8"/>
                        </w:tcBorders>
                      </w:tcPr>
                      <w:p w14:paraId="362CB458" w14:textId="77777777" w:rsidR="00462171" w:rsidRDefault="00462171"/>
                    </w:tc>
                    <w:tc>
                      <w:tcPr>
                        <w:tcW w:w="171" w:type="dxa"/>
                        <w:gridSpan w:val="2"/>
                        <w:vMerge/>
                        <w:tcBorders>
                          <w:left w:val="single" w:sz="3" w:space="0" w:color="A8A8A8"/>
                          <w:right w:val="single" w:sz="3" w:space="0" w:color="A8A8A8"/>
                        </w:tcBorders>
                        <w:shd w:val="clear" w:color="auto" w:fill="BFBFBF"/>
                      </w:tcPr>
                      <w:p w14:paraId="6C0F5288" w14:textId="77777777" w:rsidR="00462171" w:rsidRDefault="00462171"/>
                    </w:tc>
                    <w:tc>
                      <w:tcPr>
                        <w:tcW w:w="171" w:type="dxa"/>
                        <w:vMerge/>
                        <w:tcBorders>
                          <w:left w:val="single" w:sz="3" w:space="0" w:color="A8A8A8"/>
                          <w:right w:val="single" w:sz="3" w:space="0" w:color="A8A8A8"/>
                        </w:tcBorders>
                        <w:shd w:val="clear" w:color="auto" w:fill="BFBFBF"/>
                      </w:tcPr>
                      <w:p w14:paraId="22DE1EF3" w14:textId="77777777" w:rsidR="00462171" w:rsidRDefault="00462171"/>
                    </w:tc>
                    <w:tc>
                      <w:tcPr>
                        <w:tcW w:w="171" w:type="dxa"/>
                        <w:gridSpan w:val="2"/>
                        <w:vMerge/>
                        <w:tcBorders>
                          <w:left w:val="single" w:sz="3" w:space="0" w:color="A8A8A8"/>
                          <w:right w:val="single" w:sz="3" w:space="0" w:color="A8A8A8"/>
                        </w:tcBorders>
                        <w:shd w:val="clear" w:color="auto" w:fill="BFBFBF"/>
                      </w:tcPr>
                      <w:p w14:paraId="3E56075A" w14:textId="77777777" w:rsidR="00462171" w:rsidRDefault="00462171"/>
                    </w:tc>
                  </w:tr>
                  <w:tr w:rsidR="00462171" w14:paraId="4E6EB47F" w14:textId="77777777">
                    <w:trPr>
                      <w:trHeight w:hRule="exact" w:val="191"/>
                    </w:trPr>
                    <w:tc>
                      <w:tcPr>
                        <w:tcW w:w="256" w:type="dxa"/>
                        <w:vMerge w:val="restart"/>
                        <w:tcBorders>
                          <w:top w:val="single" w:sz="3" w:space="0" w:color="F9F9F9"/>
                          <w:left w:val="single" w:sz="2" w:space="0" w:color="000000"/>
                          <w:right w:val="single" w:sz="3" w:space="0" w:color="F9F9F9"/>
                        </w:tcBorders>
                      </w:tcPr>
                      <w:p w14:paraId="0755D72A" w14:textId="77777777" w:rsidR="00462171" w:rsidRDefault="00462171"/>
                    </w:tc>
                    <w:tc>
                      <w:tcPr>
                        <w:tcW w:w="341" w:type="dxa"/>
                        <w:vMerge w:val="restart"/>
                        <w:tcBorders>
                          <w:top w:val="single" w:sz="3" w:space="0" w:color="F9F9F9"/>
                          <w:left w:val="single" w:sz="3" w:space="0" w:color="F9F9F9"/>
                          <w:right w:val="single" w:sz="1" w:space="0" w:color="E5E5E5"/>
                        </w:tcBorders>
                      </w:tcPr>
                      <w:p w14:paraId="032C201B" w14:textId="77777777" w:rsidR="00462171" w:rsidRDefault="00462171"/>
                    </w:tc>
                    <w:tc>
                      <w:tcPr>
                        <w:tcW w:w="342" w:type="dxa"/>
                        <w:vMerge w:val="restart"/>
                        <w:tcBorders>
                          <w:top w:val="single" w:sz="3" w:space="0" w:color="F9F9F9"/>
                          <w:left w:val="single" w:sz="1" w:space="0" w:color="E5E5E5"/>
                          <w:right w:val="single" w:sz="3" w:space="0" w:color="F9F9F9"/>
                        </w:tcBorders>
                      </w:tcPr>
                      <w:p w14:paraId="4ED867FA" w14:textId="77777777" w:rsidR="00462171" w:rsidRDefault="00462171"/>
                    </w:tc>
                    <w:tc>
                      <w:tcPr>
                        <w:tcW w:w="341" w:type="dxa"/>
                        <w:vMerge w:val="restart"/>
                        <w:tcBorders>
                          <w:top w:val="single" w:sz="3" w:space="0" w:color="F9F9F9"/>
                          <w:left w:val="single" w:sz="3" w:space="0" w:color="F9F9F9"/>
                          <w:right w:val="single" w:sz="1" w:space="0" w:color="E5E5E5"/>
                        </w:tcBorders>
                      </w:tcPr>
                      <w:p w14:paraId="5F19B631" w14:textId="77777777" w:rsidR="00462171" w:rsidRDefault="00462171"/>
                    </w:tc>
                    <w:tc>
                      <w:tcPr>
                        <w:tcW w:w="342" w:type="dxa"/>
                        <w:vMerge w:val="restart"/>
                        <w:tcBorders>
                          <w:top w:val="single" w:sz="3" w:space="0" w:color="F9F9F9"/>
                          <w:left w:val="single" w:sz="1" w:space="0" w:color="E5E5E5"/>
                          <w:right w:val="single" w:sz="3" w:space="0" w:color="F9F9F9"/>
                        </w:tcBorders>
                      </w:tcPr>
                      <w:p w14:paraId="786F5482" w14:textId="77777777" w:rsidR="00462171" w:rsidRDefault="00462171"/>
                    </w:tc>
                    <w:tc>
                      <w:tcPr>
                        <w:tcW w:w="341" w:type="dxa"/>
                        <w:vMerge w:val="restart"/>
                        <w:tcBorders>
                          <w:top w:val="single" w:sz="3" w:space="0" w:color="F9F9F9"/>
                          <w:left w:val="single" w:sz="3" w:space="0" w:color="F9F9F9"/>
                          <w:right w:val="single" w:sz="1" w:space="0" w:color="E5E5E5"/>
                        </w:tcBorders>
                      </w:tcPr>
                      <w:p w14:paraId="6209EFD8" w14:textId="77777777" w:rsidR="00462171" w:rsidRDefault="00462171"/>
                    </w:tc>
                    <w:tc>
                      <w:tcPr>
                        <w:tcW w:w="342" w:type="dxa"/>
                        <w:vMerge w:val="restart"/>
                        <w:tcBorders>
                          <w:top w:val="single" w:sz="3" w:space="0" w:color="F9F9F9"/>
                          <w:left w:val="single" w:sz="1" w:space="0" w:color="E5E5E5"/>
                          <w:right w:val="single" w:sz="3" w:space="0" w:color="F9F9F9"/>
                        </w:tcBorders>
                      </w:tcPr>
                      <w:p w14:paraId="32430B9C" w14:textId="77777777" w:rsidR="00462171" w:rsidRDefault="00462171"/>
                    </w:tc>
                    <w:tc>
                      <w:tcPr>
                        <w:tcW w:w="341" w:type="dxa"/>
                        <w:vMerge w:val="restart"/>
                        <w:tcBorders>
                          <w:top w:val="single" w:sz="3" w:space="0" w:color="F9F9F9"/>
                          <w:left w:val="single" w:sz="3" w:space="0" w:color="F9F9F9"/>
                          <w:right w:val="single" w:sz="1" w:space="0" w:color="E5E5E5"/>
                        </w:tcBorders>
                      </w:tcPr>
                      <w:p w14:paraId="512126DA" w14:textId="77777777" w:rsidR="00462171" w:rsidRDefault="00462171"/>
                    </w:tc>
                    <w:tc>
                      <w:tcPr>
                        <w:tcW w:w="342" w:type="dxa"/>
                        <w:vMerge w:val="restart"/>
                        <w:tcBorders>
                          <w:top w:val="single" w:sz="3" w:space="0" w:color="F9F9F9"/>
                          <w:left w:val="single" w:sz="1" w:space="0" w:color="E5E5E5"/>
                          <w:right w:val="single" w:sz="3" w:space="0" w:color="F9F9F9"/>
                        </w:tcBorders>
                      </w:tcPr>
                      <w:p w14:paraId="7FDC6876" w14:textId="77777777" w:rsidR="00462171" w:rsidRDefault="00462171"/>
                    </w:tc>
                    <w:tc>
                      <w:tcPr>
                        <w:tcW w:w="341" w:type="dxa"/>
                        <w:vMerge w:val="restart"/>
                        <w:tcBorders>
                          <w:top w:val="single" w:sz="3" w:space="0" w:color="F9F9F9"/>
                          <w:left w:val="single" w:sz="3" w:space="0" w:color="F9F9F9"/>
                          <w:right w:val="single" w:sz="1" w:space="0" w:color="E5E5E5"/>
                        </w:tcBorders>
                      </w:tcPr>
                      <w:p w14:paraId="45A06CF4" w14:textId="77777777" w:rsidR="00462171" w:rsidRDefault="00462171"/>
                    </w:tc>
                    <w:tc>
                      <w:tcPr>
                        <w:tcW w:w="342" w:type="dxa"/>
                        <w:vMerge w:val="restart"/>
                        <w:tcBorders>
                          <w:top w:val="single" w:sz="3" w:space="0" w:color="F9F9F9"/>
                          <w:left w:val="single" w:sz="1" w:space="0" w:color="E5E5E5"/>
                          <w:right w:val="single" w:sz="3" w:space="0" w:color="F9F9F9"/>
                        </w:tcBorders>
                      </w:tcPr>
                      <w:p w14:paraId="3680B0AC" w14:textId="77777777" w:rsidR="00462171" w:rsidRDefault="00462171"/>
                    </w:tc>
                    <w:tc>
                      <w:tcPr>
                        <w:tcW w:w="341" w:type="dxa"/>
                        <w:vMerge w:val="restart"/>
                        <w:tcBorders>
                          <w:top w:val="single" w:sz="3" w:space="0" w:color="F9F9F9"/>
                          <w:left w:val="single" w:sz="3" w:space="0" w:color="F9F9F9"/>
                          <w:right w:val="single" w:sz="1" w:space="0" w:color="E5E5E5"/>
                        </w:tcBorders>
                      </w:tcPr>
                      <w:p w14:paraId="02067CC5" w14:textId="77777777" w:rsidR="00462171" w:rsidRDefault="00462171"/>
                    </w:tc>
                    <w:tc>
                      <w:tcPr>
                        <w:tcW w:w="342" w:type="dxa"/>
                        <w:vMerge w:val="restart"/>
                        <w:tcBorders>
                          <w:top w:val="single" w:sz="3" w:space="0" w:color="F9F9F9"/>
                          <w:left w:val="single" w:sz="1" w:space="0" w:color="E5E5E5"/>
                          <w:right w:val="single" w:sz="3" w:space="0" w:color="F9F9F9"/>
                        </w:tcBorders>
                      </w:tcPr>
                      <w:p w14:paraId="4DED5394" w14:textId="77777777" w:rsidR="00462171" w:rsidRDefault="00462171"/>
                    </w:tc>
                    <w:tc>
                      <w:tcPr>
                        <w:tcW w:w="341" w:type="dxa"/>
                        <w:vMerge w:val="restart"/>
                        <w:tcBorders>
                          <w:top w:val="single" w:sz="3" w:space="0" w:color="F9F9F9"/>
                          <w:left w:val="single" w:sz="3" w:space="0" w:color="F9F9F9"/>
                          <w:right w:val="single" w:sz="1" w:space="0" w:color="E5E5E5"/>
                        </w:tcBorders>
                      </w:tcPr>
                      <w:p w14:paraId="24AC2F95" w14:textId="77777777" w:rsidR="00462171" w:rsidRDefault="00462171"/>
                    </w:tc>
                    <w:tc>
                      <w:tcPr>
                        <w:tcW w:w="342" w:type="dxa"/>
                        <w:vMerge w:val="restart"/>
                        <w:tcBorders>
                          <w:top w:val="single" w:sz="3" w:space="0" w:color="F9F9F9"/>
                          <w:left w:val="single" w:sz="1" w:space="0" w:color="E5E5E5"/>
                          <w:right w:val="single" w:sz="3" w:space="0" w:color="F9F9F9"/>
                        </w:tcBorders>
                      </w:tcPr>
                      <w:p w14:paraId="7CAA374C" w14:textId="77777777" w:rsidR="00462171" w:rsidRDefault="00462171"/>
                    </w:tc>
                    <w:tc>
                      <w:tcPr>
                        <w:tcW w:w="341" w:type="dxa"/>
                        <w:gridSpan w:val="2"/>
                        <w:vMerge w:val="restart"/>
                        <w:tcBorders>
                          <w:top w:val="single" w:sz="3" w:space="0" w:color="F9F9F9"/>
                          <w:left w:val="single" w:sz="3" w:space="0" w:color="F9F9F9"/>
                          <w:right w:val="single" w:sz="1" w:space="0" w:color="E5E5E5"/>
                        </w:tcBorders>
                      </w:tcPr>
                      <w:p w14:paraId="29186C73" w14:textId="77777777" w:rsidR="00462171" w:rsidRDefault="00462171"/>
                    </w:tc>
                    <w:tc>
                      <w:tcPr>
                        <w:tcW w:w="342" w:type="dxa"/>
                        <w:gridSpan w:val="3"/>
                        <w:vMerge w:val="restart"/>
                        <w:tcBorders>
                          <w:top w:val="single" w:sz="3" w:space="0" w:color="F9F9F9"/>
                          <w:left w:val="single" w:sz="1" w:space="0" w:color="E5E5E5"/>
                          <w:right w:val="single" w:sz="3" w:space="0" w:color="F9F9F9"/>
                        </w:tcBorders>
                      </w:tcPr>
                      <w:p w14:paraId="29054BC6" w14:textId="77777777" w:rsidR="00462171" w:rsidRDefault="00462171"/>
                    </w:tc>
                    <w:tc>
                      <w:tcPr>
                        <w:tcW w:w="341" w:type="dxa"/>
                        <w:gridSpan w:val="3"/>
                        <w:vMerge w:val="restart"/>
                        <w:tcBorders>
                          <w:top w:val="single" w:sz="3" w:space="0" w:color="F9F9F9"/>
                          <w:left w:val="single" w:sz="3" w:space="0" w:color="F9F9F9"/>
                          <w:right w:val="single" w:sz="1" w:space="0" w:color="E5E5E5"/>
                        </w:tcBorders>
                      </w:tcPr>
                      <w:p w14:paraId="4B38B628" w14:textId="77777777" w:rsidR="00462171" w:rsidRDefault="00462171"/>
                    </w:tc>
                    <w:tc>
                      <w:tcPr>
                        <w:tcW w:w="256" w:type="dxa"/>
                        <w:gridSpan w:val="2"/>
                        <w:tcBorders>
                          <w:top w:val="single" w:sz="3" w:space="0" w:color="F9F9F9"/>
                          <w:left w:val="single" w:sz="1" w:space="0" w:color="E5E5E5"/>
                          <w:bottom w:val="nil"/>
                          <w:right w:val="single" w:sz="3" w:space="0" w:color="A8A8A8"/>
                        </w:tcBorders>
                      </w:tcPr>
                      <w:p w14:paraId="59B10475" w14:textId="77777777" w:rsidR="00462171" w:rsidRDefault="00462171"/>
                    </w:tc>
                    <w:tc>
                      <w:tcPr>
                        <w:tcW w:w="171" w:type="dxa"/>
                        <w:gridSpan w:val="2"/>
                        <w:vMerge/>
                        <w:tcBorders>
                          <w:left w:val="single" w:sz="3" w:space="0" w:color="A8A8A8"/>
                          <w:right w:val="single" w:sz="3" w:space="0" w:color="A8A8A8"/>
                        </w:tcBorders>
                        <w:shd w:val="clear" w:color="auto" w:fill="BFBFBF"/>
                      </w:tcPr>
                      <w:p w14:paraId="7704D3DE" w14:textId="77777777" w:rsidR="00462171" w:rsidRDefault="00462171"/>
                    </w:tc>
                    <w:tc>
                      <w:tcPr>
                        <w:tcW w:w="171" w:type="dxa"/>
                        <w:vMerge/>
                        <w:tcBorders>
                          <w:left w:val="single" w:sz="3" w:space="0" w:color="A8A8A8"/>
                          <w:right w:val="single" w:sz="3" w:space="0" w:color="A8A8A8"/>
                        </w:tcBorders>
                        <w:shd w:val="clear" w:color="auto" w:fill="BFBFBF"/>
                      </w:tcPr>
                      <w:p w14:paraId="0F40E3E9" w14:textId="77777777" w:rsidR="00462171" w:rsidRDefault="00462171"/>
                    </w:tc>
                    <w:tc>
                      <w:tcPr>
                        <w:tcW w:w="171" w:type="dxa"/>
                        <w:gridSpan w:val="2"/>
                        <w:vMerge/>
                        <w:tcBorders>
                          <w:left w:val="single" w:sz="3" w:space="0" w:color="A8A8A8"/>
                          <w:right w:val="single" w:sz="3" w:space="0" w:color="A8A8A8"/>
                        </w:tcBorders>
                        <w:shd w:val="clear" w:color="auto" w:fill="BFBFBF"/>
                      </w:tcPr>
                      <w:p w14:paraId="477429A7" w14:textId="77777777" w:rsidR="00462171" w:rsidRDefault="00462171"/>
                    </w:tc>
                  </w:tr>
                  <w:tr w:rsidR="00462171" w14:paraId="3EFB2C2A" w14:textId="77777777">
                    <w:trPr>
                      <w:trHeight w:hRule="exact" w:val="150"/>
                    </w:trPr>
                    <w:tc>
                      <w:tcPr>
                        <w:tcW w:w="256" w:type="dxa"/>
                        <w:vMerge/>
                        <w:tcBorders>
                          <w:left w:val="single" w:sz="2" w:space="0" w:color="000000"/>
                          <w:bottom w:val="single" w:sz="1" w:space="0" w:color="E5E5E5"/>
                          <w:right w:val="single" w:sz="3" w:space="0" w:color="F9F9F9"/>
                        </w:tcBorders>
                      </w:tcPr>
                      <w:p w14:paraId="080F5B42" w14:textId="77777777" w:rsidR="00462171" w:rsidRDefault="00462171"/>
                    </w:tc>
                    <w:tc>
                      <w:tcPr>
                        <w:tcW w:w="341" w:type="dxa"/>
                        <w:vMerge/>
                        <w:tcBorders>
                          <w:left w:val="single" w:sz="3" w:space="0" w:color="F9F9F9"/>
                          <w:bottom w:val="single" w:sz="1" w:space="0" w:color="E5E5E5"/>
                          <w:right w:val="single" w:sz="1" w:space="0" w:color="E5E5E5"/>
                        </w:tcBorders>
                      </w:tcPr>
                      <w:p w14:paraId="502CB4C3" w14:textId="77777777" w:rsidR="00462171" w:rsidRDefault="00462171"/>
                    </w:tc>
                    <w:tc>
                      <w:tcPr>
                        <w:tcW w:w="342" w:type="dxa"/>
                        <w:vMerge/>
                        <w:tcBorders>
                          <w:left w:val="single" w:sz="1" w:space="0" w:color="E5E5E5"/>
                          <w:bottom w:val="single" w:sz="1" w:space="0" w:color="E5E5E5"/>
                          <w:right w:val="single" w:sz="3" w:space="0" w:color="F9F9F9"/>
                        </w:tcBorders>
                      </w:tcPr>
                      <w:p w14:paraId="5E1F891C" w14:textId="77777777" w:rsidR="00462171" w:rsidRDefault="00462171"/>
                    </w:tc>
                    <w:tc>
                      <w:tcPr>
                        <w:tcW w:w="341" w:type="dxa"/>
                        <w:vMerge/>
                        <w:tcBorders>
                          <w:left w:val="single" w:sz="3" w:space="0" w:color="F9F9F9"/>
                          <w:bottom w:val="single" w:sz="1" w:space="0" w:color="E5E5E5"/>
                          <w:right w:val="single" w:sz="1" w:space="0" w:color="E5E5E5"/>
                        </w:tcBorders>
                      </w:tcPr>
                      <w:p w14:paraId="7ADBE311" w14:textId="77777777" w:rsidR="00462171" w:rsidRDefault="00462171"/>
                    </w:tc>
                    <w:tc>
                      <w:tcPr>
                        <w:tcW w:w="342" w:type="dxa"/>
                        <w:vMerge/>
                        <w:tcBorders>
                          <w:left w:val="single" w:sz="1" w:space="0" w:color="E5E5E5"/>
                          <w:bottom w:val="single" w:sz="1" w:space="0" w:color="E5E5E5"/>
                          <w:right w:val="single" w:sz="3" w:space="0" w:color="F9F9F9"/>
                        </w:tcBorders>
                      </w:tcPr>
                      <w:p w14:paraId="60A2F298" w14:textId="77777777" w:rsidR="00462171" w:rsidRDefault="00462171"/>
                    </w:tc>
                    <w:tc>
                      <w:tcPr>
                        <w:tcW w:w="341" w:type="dxa"/>
                        <w:vMerge/>
                        <w:tcBorders>
                          <w:left w:val="single" w:sz="3" w:space="0" w:color="F9F9F9"/>
                          <w:bottom w:val="single" w:sz="1" w:space="0" w:color="E5E5E5"/>
                          <w:right w:val="single" w:sz="1" w:space="0" w:color="E5E5E5"/>
                        </w:tcBorders>
                      </w:tcPr>
                      <w:p w14:paraId="66418EF4" w14:textId="77777777" w:rsidR="00462171" w:rsidRDefault="00462171"/>
                    </w:tc>
                    <w:tc>
                      <w:tcPr>
                        <w:tcW w:w="342" w:type="dxa"/>
                        <w:vMerge/>
                        <w:tcBorders>
                          <w:left w:val="single" w:sz="1" w:space="0" w:color="E5E5E5"/>
                          <w:bottom w:val="single" w:sz="1" w:space="0" w:color="E5E5E5"/>
                          <w:right w:val="single" w:sz="3" w:space="0" w:color="F9F9F9"/>
                        </w:tcBorders>
                      </w:tcPr>
                      <w:p w14:paraId="7C160965" w14:textId="77777777" w:rsidR="00462171" w:rsidRDefault="00462171"/>
                    </w:tc>
                    <w:tc>
                      <w:tcPr>
                        <w:tcW w:w="341" w:type="dxa"/>
                        <w:vMerge/>
                        <w:tcBorders>
                          <w:left w:val="single" w:sz="3" w:space="0" w:color="F9F9F9"/>
                          <w:bottom w:val="single" w:sz="1" w:space="0" w:color="E5E5E5"/>
                          <w:right w:val="single" w:sz="1" w:space="0" w:color="E5E5E5"/>
                        </w:tcBorders>
                      </w:tcPr>
                      <w:p w14:paraId="747350F6" w14:textId="77777777" w:rsidR="00462171" w:rsidRDefault="00462171"/>
                    </w:tc>
                    <w:tc>
                      <w:tcPr>
                        <w:tcW w:w="342" w:type="dxa"/>
                        <w:vMerge/>
                        <w:tcBorders>
                          <w:left w:val="single" w:sz="1" w:space="0" w:color="E5E5E5"/>
                          <w:bottom w:val="single" w:sz="1" w:space="0" w:color="E5E5E5"/>
                          <w:right w:val="single" w:sz="3" w:space="0" w:color="F9F9F9"/>
                        </w:tcBorders>
                      </w:tcPr>
                      <w:p w14:paraId="06F5F584" w14:textId="77777777" w:rsidR="00462171" w:rsidRDefault="00462171"/>
                    </w:tc>
                    <w:tc>
                      <w:tcPr>
                        <w:tcW w:w="341" w:type="dxa"/>
                        <w:vMerge/>
                        <w:tcBorders>
                          <w:left w:val="single" w:sz="3" w:space="0" w:color="F9F9F9"/>
                          <w:bottom w:val="single" w:sz="1" w:space="0" w:color="E5E5E5"/>
                          <w:right w:val="single" w:sz="1" w:space="0" w:color="E5E5E5"/>
                        </w:tcBorders>
                      </w:tcPr>
                      <w:p w14:paraId="24D87E14" w14:textId="77777777" w:rsidR="00462171" w:rsidRDefault="00462171"/>
                    </w:tc>
                    <w:tc>
                      <w:tcPr>
                        <w:tcW w:w="342" w:type="dxa"/>
                        <w:vMerge/>
                        <w:tcBorders>
                          <w:left w:val="single" w:sz="1" w:space="0" w:color="E5E5E5"/>
                          <w:bottom w:val="single" w:sz="1" w:space="0" w:color="E5E5E5"/>
                          <w:right w:val="single" w:sz="3" w:space="0" w:color="F9F9F9"/>
                        </w:tcBorders>
                      </w:tcPr>
                      <w:p w14:paraId="206996CA" w14:textId="77777777" w:rsidR="00462171" w:rsidRDefault="00462171"/>
                    </w:tc>
                    <w:tc>
                      <w:tcPr>
                        <w:tcW w:w="341" w:type="dxa"/>
                        <w:vMerge/>
                        <w:tcBorders>
                          <w:left w:val="single" w:sz="3" w:space="0" w:color="F9F9F9"/>
                          <w:bottom w:val="single" w:sz="1" w:space="0" w:color="E5E5E5"/>
                          <w:right w:val="single" w:sz="1" w:space="0" w:color="E5E5E5"/>
                        </w:tcBorders>
                      </w:tcPr>
                      <w:p w14:paraId="0DCA8ED7" w14:textId="77777777" w:rsidR="00462171" w:rsidRDefault="00462171"/>
                    </w:tc>
                    <w:tc>
                      <w:tcPr>
                        <w:tcW w:w="342" w:type="dxa"/>
                        <w:vMerge/>
                        <w:tcBorders>
                          <w:left w:val="single" w:sz="1" w:space="0" w:color="E5E5E5"/>
                          <w:bottom w:val="single" w:sz="1" w:space="0" w:color="E5E5E5"/>
                          <w:right w:val="single" w:sz="3" w:space="0" w:color="F9F9F9"/>
                        </w:tcBorders>
                      </w:tcPr>
                      <w:p w14:paraId="2ED67E36" w14:textId="77777777" w:rsidR="00462171" w:rsidRDefault="00462171"/>
                    </w:tc>
                    <w:tc>
                      <w:tcPr>
                        <w:tcW w:w="341" w:type="dxa"/>
                        <w:vMerge/>
                        <w:tcBorders>
                          <w:left w:val="single" w:sz="3" w:space="0" w:color="F9F9F9"/>
                          <w:bottom w:val="single" w:sz="1" w:space="0" w:color="E5E5E5"/>
                          <w:right w:val="single" w:sz="1" w:space="0" w:color="E5E5E5"/>
                        </w:tcBorders>
                      </w:tcPr>
                      <w:p w14:paraId="75B4A89E" w14:textId="77777777" w:rsidR="00462171" w:rsidRDefault="00462171"/>
                    </w:tc>
                    <w:tc>
                      <w:tcPr>
                        <w:tcW w:w="342" w:type="dxa"/>
                        <w:vMerge/>
                        <w:tcBorders>
                          <w:left w:val="single" w:sz="1" w:space="0" w:color="E5E5E5"/>
                          <w:bottom w:val="single" w:sz="1" w:space="0" w:color="E5E5E5"/>
                          <w:right w:val="single" w:sz="3" w:space="0" w:color="F9F9F9"/>
                        </w:tcBorders>
                      </w:tcPr>
                      <w:p w14:paraId="2EB5AEC9" w14:textId="77777777" w:rsidR="00462171" w:rsidRDefault="00462171"/>
                    </w:tc>
                    <w:tc>
                      <w:tcPr>
                        <w:tcW w:w="341" w:type="dxa"/>
                        <w:gridSpan w:val="2"/>
                        <w:vMerge/>
                        <w:tcBorders>
                          <w:left w:val="single" w:sz="3" w:space="0" w:color="F9F9F9"/>
                          <w:bottom w:val="single" w:sz="1" w:space="0" w:color="E5E5E5"/>
                          <w:right w:val="single" w:sz="1" w:space="0" w:color="E5E5E5"/>
                        </w:tcBorders>
                      </w:tcPr>
                      <w:p w14:paraId="0AFF1264" w14:textId="77777777" w:rsidR="00462171" w:rsidRDefault="00462171"/>
                    </w:tc>
                    <w:tc>
                      <w:tcPr>
                        <w:tcW w:w="342" w:type="dxa"/>
                        <w:gridSpan w:val="3"/>
                        <w:vMerge/>
                        <w:tcBorders>
                          <w:left w:val="single" w:sz="1" w:space="0" w:color="E5E5E5"/>
                          <w:bottom w:val="single" w:sz="1" w:space="0" w:color="E5E5E5"/>
                          <w:right w:val="single" w:sz="3" w:space="0" w:color="F9F9F9"/>
                        </w:tcBorders>
                      </w:tcPr>
                      <w:p w14:paraId="767130BC" w14:textId="77777777" w:rsidR="00462171" w:rsidRDefault="00462171"/>
                    </w:tc>
                    <w:tc>
                      <w:tcPr>
                        <w:tcW w:w="341" w:type="dxa"/>
                        <w:gridSpan w:val="3"/>
                        <w:vMerge/>
                        <w:tcBorders>
                          <w:left w:val="single" w:sz="3" w:space="0" w:color="F9F9F9"/>
                          <w:bottom w:val="single" w:sz="1" w:space="0" w:color="E5E5E5"/>
                          <w:right w:val="single" w:sz="1" w:space="0" w:color="E5E5E5"/>
                        </w:tcBorders>
                      </w:tcPr>
                      <w:p w14:paraId="6F679527" w14:textId="77777777" w:rsidR="00462171" w:rsidRDefault="00462171"/>
                    </w:tc>
                    <w:tc>
                      <w:tcPr>
                        <w:tcW w:w="85" w:type="dxa"/>
                        <w:tcBorders>
                          <w:top w:val="nil"/>
                          <w:left w:val="single" w:sz="1" w:space="0" w:color="E5E5E5"/>
                          <w:bottom w:val="single" w:sz="1" w:space="0" w:color="E5E5E5"/>
                          <w:right w:val="single" w:sz="3" w:space="0" w:color="A8A8A8"/>
                        </w:tcBorders>
                      </w:tcPr>
                      <w:p w14:paraId="73D1F8EB" w14:textId="77777777" w:rsidR="00462171" w:rsidRDefault="00462171"/>
                    </w:tc>
                    <w:tc>
                      <w:tcPr>
                        <w:tcW w:w="171" w:type="dxa"/>
                        <w:vMerge w:val="restart"/>
                        <w:tcBorders>
                          <w:top w:val="single" w:sz="3" w:space="0" w:color="A8A8A8"/>
                          <w:left w:val="single" w:sz="3" w:space="0" w:color="A8A8A8"/>
                          <w:right w:val="single" w:sz="3" w:space="0" w:color="A8A8A8"/>
                        </w:tcBorders>
                        <w:shd w:val="clear" w:color="auto" w:fill="BFBFBF"/>
                      </w:tcPr>
                      <w:p w14:paraId="59474409" w14:textId="77777777" w:rsidR="00462171" w:rsidRDefault="00462171"/>
                    </w:tc>
                    <w:tc>
                      <w:tcPr>
                        <w:tcW w:w="171" w:type="dxa"/>
                        <w:gridSpan w:val="2"/>
                        <w:vMerge/>
                        <w:tcBorders>
                          <w:left w:val="single" w:sz="3" w:space="0" w:color="A8A8A8"/>
                          <w:right w:val="single" w:sz="3" w:space="0" w:color="A8A8A8"/>
                        </w:tcBorders>
                        <w:shd w:val="clear" w:color="auto" w:fill="BFBFBF"/>
                      </w:tcPr>
                      <w:p w14:paraId="1E09E011" w14:textId="77777777" w:rsidR="00462171" w:rsidRDefault="00462171"/>
                    </w:tc>
                    <w:tc>
                      <w:tcPr>
                        <w:tcW w:w="171" w:type="dxa"/>
                        <w:vMerge/>
                        <w:tcBorders>
                          <w:left w:val="single" w:sz="3" w:space="0" w:color="A8A8A8"/>
                          <w:right w:val="single" w:sz="3" w:space="0" w:color="A8A8A8"/>
                        </w:tcBorders>
                        <w:shd w:val="clear" w:color="auto" w:fill="BFBFBF"/>
                      </w:tcPr>
                      <w:p w14:paraId="7BE5BAFF" w14:textId="77777777" w:rsidR="00462171" w:rsidRDefault="00462171"/>
                    </w:tc>
                    <w:tc>
                      <w:tcPr>
                        <w:tcW w:w="171" w:type="dxa"/>
                        <w:gridSpan w:val="2"/>
                        <w:vMerge/>
                        <w:tcBorders>
                          <w:left w:val="single" w:sz="3" w:space="0" w:color="A8A8A8"/>
                          <w:right w:val="single" w:sz="3" w:space="0" w:color="A8A8A8"/>
                        </w:tcBorders>
                        <w:shd w:val="clear" w:color="auto" w:fill="BFBFBF"/>
                      </w:tcPr>
                      <w:p w14:paraId="3743CC23" w14:textId="77777777" w:rsidR="00462171" w:rsidRDefault="00462171"/>
                    </w:tc>
                  </w:tr>
                  <w:tr w:rsidR="00462171" w14:paraId="49610034" w14:textId="77777777">
                    <w:trPr>
                      <w:trHeight w:hRule="exact" w:val="340"/>
                    </w:trPr>
                    <w:tc>
                      <w:tcPr>
                        <w:tcW w:w="256" w:type="dxa"/>
                        <w:tcBorders>
                          <w:top w:val="single" w:sz="1" w:space="0" w:color="E5E5E5"/>
                          <w:left w:val="single" w:sz="2" w:space="0" w:color="000000"/>
                          <w:bottom w:val="single" w:sz="3" w:space="0" w:color="F9F9F9"/>
                          <w:right w:val="single" w:sz="3" w:space="0" w:color="F9F9F9"/>
                        </w:tcBorders>
                      </w:tcPr>
                      <w:p w14:paraId="44DA0BBE" w14:textId="77777777" w:rsidR="00462171" w:rsidRDefault="00462171"/>
                    </w:tc>
                    <w:tc>
                      <w:tcPr>
                        <w:tcW w:w="341" w:type="dxa"/>
                        <w:tcBorders>
                          <w:top w:val="single" w:sz="1" w:space="0" w:color="E5E5E5"/>
                          <w:left w:val="single" w:sz="3" w:space="0" w:color="F9F9F9"/>
                          <w:bottom w:val="single" w:sz="3" w:space="0" w:color="F9F9F9"/>
                          <w:right w:val="single" w:sz="1" w:space="0" w:color="E5E5E5"/>
                        </w:tcBorders>
                      </w:tcPr>
                      <w:p w14:paraId="7C01529C" w14:textId="77777777" w:rsidR="00462171" w:rsidRDefault="00462171"/>
                    </w:tc>
                    <w:tc>
                      <w:tcPr>
                        <w:tcW w:w="342" w:type="dxa"/>
                        <w:tcBorders>
                          <w:top w:val="single" w:sz="1" w:space="0" w:color="E5E5E5"/>
                          <w:left w:val="single" w:sz="1" w:space="0" w:color="E5E5E5"/>
                          <w:bottom w:val="single" w:sz="3" w:space="0" w:color="F9F9F9"/>
                          <w:right w:val="single" w:sz="3" w:space="0" w:color="F9F9F9"/>
                        </w:tcBorders>
                      </w:tcPr>
                      <w:p w14:paraId="59CB1BAA" w14:textId="77777777" w:rsidR="00462171" w:rsidRDefault="00462171"/>
                    </w:tc>
                    <w:tc>
                      <w:tcPr>
                        <w:tcW w:w="341" w:type="dxa"/>
                        <w:tcBorders>
                          <w:top w:val="single" w:sz="1" w:space="0" w:color="E5E5E5"/>
                          <w:left w:val="single" w:sz="3" w:space="0" w:color="F9F9F9"/>
                          <w:bottom w:val="single" w:sz="3" w:space="0" w:color="F9F9F9"/>
                          <w:right w:val="single" w:sz="1" w:space="0" w:color="E5E5E5"/>
                        </w:tcBorders>
                      </w:tcPr>
                      <w:p w14:paraId="5FF11F4C" w14:textId="77777777" w:rsidR="00462171" w:rsidRDefault="00462171"/>
                    </w:tc>
                    <w:tc>
                      <w:tcPr>
                        <w:tcW w:w="342" w:type="dxa"/>
                        <w:tcBorders>
                          <w:top w:val="single" w:sz="1" w:space="0" w:color="E5E5E5"/>
                          <w:left w:val="single" w:sz="1" w:space="0" w:color="E5E5E5"/>
                          <w:bottom w:val="single" w:sz="3" w:space="0" w:color="F9F9F9"/>
                          <w:right w:val="single" w:sz="3" w:space="0" w:color="F9F9F9"/>
                        </w:tcBorders>
                      </w:tcPr>
                      <w:p w14:paraId="404A9EF2" w14:textId="77777777" w:rsidR="00462171" w:rsidRDefault="00462171"/>
                    </w:tc>
                    <w:tc>
                      <w:tcPr>
                        <w:tcW w:w="341" w:type="dxa"/>
                        <w:tcBorders>
                          <w:top w:val="single" w:sz="1" w:space="0" w:color="E5E5E5"/>
                          <w:left w:val="single" w:sz="3" w:space="0" w:color="F9F9F9"/>
                          <w:bottom w:val="single" w:sz="3" w:space="0" w:color="F9F9F9"/>
                          <w:right w:val="single" w:sz="1" w:space="0" w:color="E5E5E5"/>
                        </w:tcBorders>
                      </w:tcPr>
                      <w:p w14:paraId="09C078D1" w14:textId="77777777" w:rsidR="00462171" w:rsidRDefault="00462171"/>
                    </w:tc>
                    <w:tc>
                      <w:tcPr>
                        <w:tcW w:w="342" w:type="dxa"/>
                        <w:tcBorders>
                          <w:top w:val="single" w:sz="1" w:space="0" w:color="E5E5E5"/>
                          <w:left w:val="single" w:sz="1" w:space="0" w:color="E5E5E5"/>
                          <w:bottom w:val="single" w:sz="3" w:space="0" w:color="F9F9F9"/>
                          <w:right w:val="single" w:sz="3" w:space="0" w:color="F9F9F9"/>
                        </w:tcBorders>
                      </w:tcPr>
                      <w:p w14:paraId="37E7A7AB" w14:textId="77777777" w:rsidR="00462171" w:rsidRDefault="00462171"/>
                    </w:tc>
                    <w:tc>
                      <w:tcPr>
                        <w:tcW w:w="341" w:type="dxa"/>
                        <w:tcBorders>
                          <w:top w:val="single" w:sz="1" w:space="0" w:color="E5E5E5"/>
                          <w:left w:val="single" w:sz="3" w:space="0" w:color="F9F9F9"/>
                          <w:bottom w:val="single" w:sz="3" w:space="0" w:color="F9F9F9"/>
                          <w:right w:val="single" w:sz="1" w:space="0" w:color="E5E5E5"/>
                        </w:tcBorders>
                      </w:tcPr>
                      <w:p w14:paraId="4D18185F" w14:textId="77777777" w:rsidR="00462171" w:rsidRDefault="00462171"/>
                    </w:tc>
                    <w:tc>
                      <w:tcPr>
                        <w:tcW w:w="342" w:type="dxa"/>
                        <w:tcBorders>
                          <w:top w:val="single" w:sz="1" w:space="0" w:color="E5E5E5"/>
                          <w:left w:val="single" w:sz="1" w:space="0" w:color="E5E5E5"/>
                          <w:bottom w:val="single" w:sz="3" w:space="0" w:color="F9F9F9"/>
                          <w:right w:val="single" w:sz="3" w:space="0" w:color="F9F9F9"/>
                        </w:tcBorders>
                      </w:tcPr>
                      <w:p w14:paraId="306BD8C4" w14:textId="77777777" w:rsidR="00462171" w:rsidRDefault="00462171"/>
                    </w:tc>
                    <w:tc>
                      <w:tcPr>
                        <w:tcW w:w="341" w:type="dxa"/>
                        <w:tcBorders>
                          <w:top w:val="single" w:sz="1" w:space="0" w:color="E5E5E5"/>
                          <w:left w:val="single" w:sz="3" w:space="0" w:color="F9F9F9"/>
                          <w:bottom w:val="single" w:sz="3" w:space="0" w:color="F9F9F9"/>
                          <w:right w:val="single" w:sz="1" w:space="0" w:color="E5E5E5"/>
                        </w:tcBorders>
                      </w:tcPr>
                      <w:p w14:paraId="3467B264" w14:textId="77777777" w:rsidR="00462171" w:rsidRDefault="00462171"/>
                    </w:tc>
                    <w:tc>
                      <w:tcPr>
                        <w:tcW w:w="342" w:type="dxa"/>
                        <w:tcBorders>
                          <w:top w:val="single" w:sz="1" w:space="0" w:color="E5E5E5"/>
                          <w:left w:val="single" w:sz="1" w:space="0" w:color="E5E5E5"/>
                          <w:bottom w:val="single" w:sz="3" w:space="0" w:color="F9F9F9"/>
                          <w:right w:val="single" w:sz="3" w:space="0" w:color="F9F9F9"/>
                        </w:tcBorders>
                      </w:tcPr>
                      <w:p w14:paraId="09338258" w14:textId="77777777" w:rsidR="00462171" w:rsidRDefault="00462171"/>
                    </w:tc>
                    <w:tc>
                      <w:tcPr>
                        <w:tcW w:w="341" w:type="dxa"/>
                        <w:tcBorders>
                          <w:top w:val="single" w:sz="1" w:space="0" w:color="E5E5E5"/>
                          <w:left w:val="single" w:sz="3" w:space="0" w:color="F9F9F9"/>
                          <w:bottom w:val="single" w:sz="3" w:space="0" w:color="F9F9F9"/>
                          <w:right w:val="single" w:sz="1" w:space="0" w:color="E5E5E5"/>
                        </w:tcBorders>
                      </w:tcPr>
                      <w:p w14:paraId="181C1F8C" w14:textId="77777777" w:rsidR="00462171" w:rsidRDefault="00462171"/>
                    </w:tc>
                    <w:tc>
                      <w:tcPr>
                        <w:tcW w:w="342" w:type="dxa"/>
                        <w:tcBorders>
                          <w:top w:val="single" w:sz="1" w:space="0" w:color="E5E5E5"/>
                          <w:left w:val="single" w:sz="1" w:space="0" w:color="E5E5E5"/>
                          <w:bottom w:val="single" w:sz="3" w:space="0" w:color="F9F9F9"/>
                          <w:right w:val="single" w:sz="3" w:space="0" w:color="F9F9F9"/>
                        </w:tcBorders>
                      </w:tcPr>
                      <w:p w14:paraId="09F2EC78" w14:textId="77777777" w:rsidR="00462171" w:rsidRDefault="00462171"/>
                    </w:tc>
                    <w:tc>
                      <w:tcPr>
                        <w:tcW w:w="341" w:type="dxa"/>
                        <w:tcBorders>
                          <w:top w:val="single" w:sz="1" w:space="0" w:color="E5E5E5"/>
                          <w:left w:val="single" w:sz="3" w:space="0" w:color="F9F9F9"/>
                          <w:bottom w:val="single" w:sz="3" w:space="0" w:color="F9F9F9"/>
                          <w:right w:val="single" w:sz="1" w:space="0" w:color="E5E5E5"/>
                        </w:tcBorders>
                      </w:tcPr>
                      <w:p w14:paraId="47666A52" w14:textId="77777777" w:rsidR="00462171" w:rsidRDefault="00462171"/>
                    </w:tc>
                    <w:tc>
                      <w:tcPr>
                        <w:tcW w:w="342" w:type="dxa"/>
                        <w:tcBorders>
                          <w:top w:val="single" w:sz="1" w:space="0" w:color="E5E5E5"/>
                          <w:left w:val="single" w:sz="1" w:space="0" w:color="E5E5E5"/>
                          <w:bottom w:val="single" w:sz="3" w:space="0" w:color="F9F9F9"/>
                          <w:right w:val="single" w:sz="3" w:space="0" w:color="F9F9F9"/>
                        </w:tcBorders>
                      </w:tcPr>
                      <w:p w14:paraId="3F09A481" w14:textId="77777777" w:rsidR="00462171" w:rsidRDefault="00462171"/>
                    </w:tc>
                    <w:tc>
                      <w:tcPr>
                        <w:tcW w:w="341" w:type="dxa"/>
                        <w:gridSpan w:val="2"/>
                        <w:tcBorders>
                          <w:top w:val="single" w:sz="1" w:space="0" w:color="E5E5E5"/>
                          <w:left w:val="single" w:sz="3" w:space="0" w:color="F9F9F9"/>
                          <w:bottom w:val="single" w:sz="3" w:space="0" w:color="F9F9F9"/>
                          <w:right w:val="single" w:sz="1" w:space="0" w:color="E5E5E5"/>
                        </w:tcBorders>
                      </w:tcPr>
                      <w:p w14:paraId="6FF8C519" w14:textId="77777777" w:rsidR="00462171" w:rsidRDefault="00462171"/>
                    </w:tc>
                    <w:tc>
                      <w:tcPr>
                        <w:tcW w:w="342" w:type="dxa"/>
                        <w:gridSpan w:val="3"/>
                        <w:tcBorders>
                          <w:top w:val="single" w:sz="1" w:space="0" w:color="E5E5E5"/>
                          <w:left w:val="single" w:sz="1" w:space="0" w:color="E5E5E5"/>
                          <w:bottom w:val="nil"/>
                          <w:right w:val="single" w:sz="3" w:space="0" w:color="F9F9F9"/>
                        </w:tcBorders>
                      </w:tcPr>
                      <w:p w14:paraId="35AE40ED" w14:textId="77777777" w:rsidR="00462171" w:rsidRDefault="00462171"/>
                    </w:tc>
                    <w:tc>
                      <w:tcPr>
                        <w:tcW w:w="341" w:type="dxa"/>
                        <w:gridSpan w:val="3"/>
                        <w:tcBorders>
                          <w:top w:val="single" w:sz="1" w:space="0" w:color="E5E5E5"/>
                          <w:left w:val="single" w:sz="3" w:space="0" w:color="F9F9F9"/>
                          <w:bottom w:val="single" w:sz="3" w:space="0" w:color="F9F9F9"/>
                          <w:right w:val="single" w:sz="1" w:space="0" w:color="E5E5E5"/>
                        </w:tcBorders>
                      </w:tcPr>
                      <w:p w14:paraId="78FD8CDA" w14:textId="77777777" w:rsidR="00462171" w:rsidRDefault="00462171"/>
                    </w:tc>
                    <w:tc>
                      <w:tcPr>
                        <w:tcW w:w="85" w:type="dxa"/>
                        <w:tcBorders>
                          <w:top w:val="single" w:sz="1" w:space="0" w:color="E5E5E5"/>
                          <w:left w:val="single" w:sz="1" w:space="0" w:color="E5E5E5"/>
                          <w:bottom w:val="single" w:sz="3" w:space="0" w:color="A8A8A8"/>
                          <w:right w:val="single" w:sz="3" w:space="0" w:color="A8A8A8"/>
                        </w:tcBorders>
                      </w:tcPr>
                      <w:p w14:paraId="32116F59" w14:textId="77777777" w:rsidR="00462171" w:rsidRDefault="00462171"/>
                    </w:tc>
                    <w:tc>
                      <w:tcPr>
                        <w:tcW w:w="171" w:type="dxa"/>
                        <w:vMerge/>
                        <w:tcBorders>
                          <w:left w:val="single" w:sz="3" w:space="0" w:color="A8A8A8"/>
                          <w:right w:val="single" w:sz="3" w:space="0" w:color="A8A8A8"/>
                        </w:tcBorders>
                        <w:shd w:val="clear" w:color="auto" w:fill="BFBFBF"/>
                      </w:tcPr>
                      <w:p w14:paraId="61E96F63" w14:textId="77777777" w:rsidR="00462171" w:rsidRDefault="00462171"/>
                    </w:tc>
                    <w:tc>
                      <w:tcPr>
                        <w:tcW w:w="171" w:type="dxa"/>
                        <w:gridSpan w:val="2"/>
                        <w:vMerge/>
                        <w:tcBorders>
                          <w:left w:val="single" w:sz="3" w:space="0" w:color="A8A8A8"/>
                          <w:right w:val="single" w:sz="3" w:space="0" w:color="A8A8A8"/>
                        </w:tcBorders>
                        <w:shd w:val="clear" w:color="auto" w:fill="BFBFBF"/>
                      </w:tcPr>
                      <w:p w14:paraId="536322CC" w14:textId="77777777" w:rsidR="00462171" w:rsidRDefault="00462171"/>
                    </w:tc>
                    <w:tc>
                      <w:tcPr>
                        <w:tcW w:w="171" w:type="dxa"/>
                        <w:vMerge/>
                        <w:tcBorders>
                          <w:left w:val="single" w:sz="3" w:space="0" w:color="A8A8A8"/>
                          <w:right w:val="single" w:sz="3" w:space="0" w:color="A8A8A8"/>
                        </w:tcBorders>
                        <w:shd w:val="clear" w:color="auto" w:fill="BFBFBF"/>
                      </w:tcPr>
                      <w:p w14:paraId="1D3AD34A" w14:textId="77777777" w:rsidR="00462171" w:rsidRDefault="00462171"/>
                    </w:tc>
                    <w:tc>
                      <w:tcPr>
                        <w:tcW w:w="171" w:type="dxa"/>
                        <w:gridSpan w:val="2"/>
                        <w:vMerge/>
                        <w:tcBorders>
                          <w:left w:val="single" w:sz="3" w:space="0" w:color="A8A8A8"/>
                          <w:right w:val="single" w:sz="3" w:space="0" w:color="A8A8A8"/>
                        </w:tcBorders>
                        <w:shd w:val="clear" w:color="auto" w:fill="BFBFBF"/>
                      </w:tcPr>
                      <w:p w14:paraId="74C875ED" w14:textId="77777777" w:rsidR="00462171" w:rsidRDefault="00462171"/>
                    </w:tc>
                  </w:tr>
                  <w:tr w:rsidR="00462171" w14:paraId="4D9AADDB" w14:textId="77777777">
                    <w:trPr>
                      <w:trHeight w:hRule="exact" w:val="95"/>
                    </w:trPr>
                    <w:tc>
                      <w:tcPr>
                        <w:tcW w:w="256" w:type="dxa"/>
                        <w:vMerge w:val="restart"/>
                        <w:tcBorders>
                          <w:top w:val="single" w:sz="3" w:space="0" w:color="F9F9F9"/>
                          <w:left w:val="single" w:sz="2" w:space="0" w:color="000000"/>
                          <w:right w:val="single" w:sz="3" w:space="0" w:color="F9F9F9"/>
                        </w:tcBorders>
                      </w:tcPr>
                      <w:p w14:paraId="2951B584" w14:textId="77777777" w:rsidR="00462171" w:rsidRDefault="00462171"/>
                    </w:tc>
                    <w:tc>
                      <w:tcPr>
                        <w:tcW w:w="341" w:type="dxa"/>
                        <w:vMerge w:val="restart"/>
                        <w:tcBorders>
                          <w:top w:val="single" w:sz="3" w:space="0" w:color="F9F9F9"/>
                          <w:left w:val="single" w:sz="3" w:space="0" w:color="F9F9F9"/>
                          <w:right w:val="single" w:sz="1" w:space="0" w:color="E5E5E5"/>
                        </w:tcBorders>
                      </w:tcPr>
                      <w:p w14:paraId="3EAD4EA3" w14:textId="77777777" w:rsidR="00462171" w:rsidRDefault="00462171"/>
                    </w:tc>
                    <w:tc>
                      <w:tcPr>
                        <w:tcW w:w="342" w:type="dxa"/>
                        <w:vMerge w:val="restart"/>
                        <w:tcBorders>
                          <w:top w:val="single" w:sz="3" w:space="0" w:color="F9F9F9"/>
                          <w:left w:val="single" w:sz="1" w:space="0" w:color="E5E5E5"/>
                          <w:right w:val="single" w:sz="3" w:space="0" w:color="F9F9F9"/>
                        </w:tcBorders>
                      </w:tcPr>
                      <w:p w14:paraId="19AE9A36" w14:textId="77777777" w:rsidR="00462171" w:rsidRDefault="00462171"/>
                    </w:tc>
                    <w:tc>
                      <w:tcPr>
                        <w:tcW w:w="341" w:type="dxa"/>
                        <w:vMerge w:val="restart"/>
                        <w:tcBorders>
                          <w:top w:val="single" w:sz="3" w:space="0" w:color="F9F9F9"/>
                          <w:left w:val="single" w:sz="3" w:space="0" w:color="F9F9F9"/>
                          <w:right w:val="single" w:sz="1" w:space="0" w:color="E5E5E5"/>
                        </w:tcBorders>
                      </w:tcPr>
                      <w:p w14:paraId="5A5EB8AC" w14:textId="77777777" w:rsidR="00462171" w:rsidRDefault="00462171"/>
                    </w:tc>
                    <w:tc>
                      <w:tcPr>
                        <w:tcW w:w="342" w:type="dxa"/>
                        <w:vMerge w:val="restart"/>
                        <w:tcBorders>
                          <w:top w:val="single" w:sz="3" w:space="0" w:color="F9F9F9"/>
                          <w:left w:val="single" w:sz="1" w:space="0" w:color="E5E5E5"/>
                          <w:right w:val="single" w:sz="3" w:space="0" w:color="F9F9F9"/>
                        </w:tcBorders>
                      </w:tcPr>
                      <w:p w14:paraId="7EDF7B04" w14:textId="77777777" w:rsidR="00462171" w:rsidRDefault="00462171"/>
                    </w:tc>
                    <w:tc>
                      <w:tcPr>
                        <w:tcW w:w="341" w:type="dxa"/>
                        <w:vMerge w:val="restart"/>
                        <w:tcBorders>
                          <w:top w:val="single" w:sz="3" w:space="0" w:color="F9F9F9"/>
                          <w:left w:val="single" w:sz="3" w:space="0" w:color="F9F9F9"/>
                          <w:right w:val="single" w:sz="1" w:space="0" w:color="E5E5E5"/>
                        </w:tcBorders>
                      </w:tcPr>
                      <w:p w14:paraId="5E7F552B" w14:textId="77777777" w:rsidR="00462171" w:rsidRDefault="00462171"/>
                    </w:tc>
                    <w:tc>
                      <w:tcPr>
                        <w:tcW w:w="342" w:type="dxa"/>
                        <w:vMerge w:val="restart"/>
                        <w:tcBorders>
                          <w:top w:val="single" w:sz="3" w:space="0" w:color="F9F9F9"/>
                          <w:left w:val="single" w:sz="1" w:space="0" w:color="E5E5E5"/>
                          <w:right w:val="single" w:sz="3" w:space="0" w:color="F9F9F9"/>
                        </w:tcBorders>
                      </w:tcPr>
                      <w:p w14:paraId="55F33141" w14:textId="77777777" w:rsidR="00462171" w:rsidRDefault="00462171"/>
                    </w:tc>
                    <w:tc>
                      <w:tcPr>
                        <w:tcW w:w="341" w:type="dxa"/>
                        <w:vMerge w:val="restart"/>
                        <w:tcBorders>
                          <w:top w:val="single" w:sz="3" w:space="0" w:color="F9F9F9"/>
                          <w:left w:val="single" w:sz="3" w:space="0" w:color="F9F9F9"/>
                          <w:right w:val="single" w:sz="1" w:space="0" w:color="E5E5E5"/>
                        </w:tcBorders>
                      </w:tcPr>
                      <w:p w14:paraId="6DB57442" w14:textId="77777777" w:rsidR="00462171" w:rsidRDefault="00462171"/>
                    </w:tc>
                    <w:tc>
                      <w:tcPr>
                        <w:tcW w:w="342" w:type="dxa"/>
                        <w:vMerge w:val="restart"/>
                        <w:tcBorders>
                          <w:top w:val="single" w:sz="3" w:space="0" w:color="F9F9F9"/>
                          <w:left w:val="single" w:sz="1" w:space="0" w:color="E5E5E5"/>
                          <w:right w:val="single" w:sz="3" w:space="0" w:color="F9F9F9"/>
                        </w:tcBorders>
                      </w:tcPr>
                      <w:p w14:paraId="653A0C86" w14:textId="77777777" w:rsidR="00462171" w:rsidRDefault="00462171"/>
                    </w:tc>
                    <w:tc>
                      <w:tcPr>
                        <w:tcW w:w="341" w:type="dxa"/>
                        <w:vMerge w:val="restart"/>
                        <w:tcBorders>
                          <w:top w:val="single" w:sz="3" w:space="0" w:color="F9F9F9"/>
                          <w:left w:val="single" w:sz="3" w:space="0" w:color="F9F9F9"/>
                          <w:right w:val="single" w:sz="1" w:space="0" w:color="E5E5E5"/>
                        </w:tcBorders>
                      </w:tcPr>
                      <w:p w14:paraId="7EFF56F4" w14:textId="77777777" w:rsidR="00462171" w:rsidRDefault="00462171"/>
                    </w:tc>
                    <w:tc>
                      <w:tcPr>
                        <w:tcW w:w="342" w:type="dxa"/>
                        <w:vMerge w:val="restart"/>
                        <w:tcBorders>
                          <w:top w:val="single" w:sz="3" w:space="0" w:color="F9F9F9"/>
                          <w:left w:val="single" w:sz="1" w:space="0" w:color="E5E5E5"/>
                          <w:right w:val="single" w:sz="3" w:space="0" w:color="F9F9F9"/>
                        </w:tcBorders>
                      </w:tcPr>
                      <w:p w14:paraId="24B7CC86" w14:textId="77777777" w:rsidR="00462171" w:rsidRDefault="00462171"/>
                    </w:tc>
                    <w:tc>
                      <w:tcPr>
                        <w:tcW w:w="341" w:type="dxa"/>
                        <w:vMerge w:val="restart"/>
                        <w:tcBorders>
                          <w:top w:val="single" w:sz="3" w:space="0" w:color="F9F9F9"/>
                          <w:left w:val="single" w:sz="3" w:space="0" w:color="F9F9F9"/>
                          <w:right w:val="single" w:sz="1" w:space="0" w:color="E5E5E5"/>
                        </w:tcBorders>
                      </w:tcPr>
                      <w:p w14:paraId="3A2DEA26" w14:textId="77777777" w:rsidR="00462171" w:rsidRDefault="00462171"/>
                    </w:tc>
                    <w:tc>
                      <w:tcPr>
                        <w:tcW w:w="342" w:type="dxa"/>
                        <w:vMerge w:val="restart"/>
                        <w:tcBorders>
                          <w:top w:val="single" w:sz="3" w:space="0" w:color="F9F9F9"/>
                          <w:left w:val="single" w:sz="1" w:space="0" w:color="E5E5E5"/>
                          <w:right w:val="single" w:sz="3" w:space="0" w:color="F9F9F9"/>
                        </w:tcBorders>
                      </w:tcPr>
                      <w:p w14:paraId="0E7C99DC" w14:textId="77777777" w:rsidR="00462171" w:rsidRDefault="00462171"/>
                    </w:tc>
                    <w:tc>
                      <w:tcPr>
                        <w:tcW w:w="341" w:type="dxa"/>
                        <w:vMerge w:val="restart"/>
                        <w:tcBorders>
                          <w:top w:val="single" w:sz="3" w:space="0" w:color="F9F9F9"/>
                          <w:left w:val="single" w:sz="3" w:space="0" w:color="F9F9F9"/>
                          <w:right w:val="single" w:sz="1" w:space="0" w:color="E5E5E5"/>
                        </w:tcBorders>
                      </w:tcPr>
                      <w:p w14:paraId="5D274F88" w14:textId="77777777" w:rsidR="00462171" w:rsidRDefault="00462171"/>
                    </w:tc>
                    <w:tc>
                      <w:tcPr>
                        <w:tcW w:w="342" w:type="dxa"/>
                        <w:vMerge w:val="restart"/>
                        <w:tcBorders>
                          <w:top w:val="single" w:sz="3" w:space="0" w:color="F9F9F9"/>
                          <w:left w:val="single" w:sz="1" w:space="0" w:color="E5E5E5"/>
                          <w:right w:val="single" w:sz="3" w:space="0" w:color="F9F9F9"/>
                        </w:tcBorders>
                      </w:tcPr>
                      <w:p w14:paraId="4823009A" w14:textId="77777777" w:rsidR="00462171" w:rsidRDefault="00462171"/>
                    </w:tc>
                    <w:tc>
                      <w:tcPr>
                        <w:tcW w:w="341" w:type="dxa"/>
                        <w:gridSpan w:val="2"/>
                        <w:tcBorders>
                          <w:top w:val="single" w:sz="3" w:space="0" w:color="F9F9F9"/>
                          <w:left w:val="single" w:sz="3" w:space="0" w:color="F9F9F9"/>
                          <w:bottom w:val="nil"/>
                          <w:right w:val="single" w:sz="1" w:space="0" w:color="E5E5E5"/>
                        </w:tcBorders>
                      </w:tcPr>
                      <w:p w14:paraId="01DAF8E1" w14:textId="77777777" w:rsidR="00462171" w:rsidRDefault="00462171"/>
                    </w:tc>
                    <w:tc>
                      <w:tcPr>
                        <w:tcW w:w="85" w:type="dxa"/>
                        <w:tcBorders>
                          <w:top w:val="single" w:sz="3" w:space="0" w:color="F9F9F9"/>
                          <w:left w:val="single" w:sz="1" w:space="0" w:color="E5E5E5"/>
                          <w:bottom w:val="single" w:sz="3" w:space="0" w:color="A8A8A8"/>
                          <w:right w:val="single" w:sz="3" w:space="0" w:color="A8A8A8"/>
                        </w:tcBorders>
                      </w:tcPr>
                      <w:p w14:paraId="488A768D" w14:textId="77777777" w:rsidR="00462171" w:rsidRDefault="00462171"/>
                    </w:tc>
                    <w:tc>
                      <w:tcPr>
                        <w:tcW w:w="171" w:type="dxa"/>
                        <w:vMerge w:val="restart"/>
                        <w:tcBorders>
                          <w:top w:val="single" w:sz="3" w:space="0" w:color="A8A8A8"/>
                          <w:left w:val="single" w:sz="3" w:space="0" w:color="A8A8A8"/>
                          <w:right w:val="single" w:sz="3" w:space="0" w:color="A8A8A8"/>
                        </w:tcBorders>
                        <w:shd w:val="clear" w:color="auto" w:fill="BFBFBF"/>
                      </w:tcPr>
                      <w:p w14:paraId="02F2DC84" w14:textId="77777777" w:rsidR="00462171" w:rsidRDefault="00462171"/>
                    </w:tc>
                    <w:tc>
                      <w:tcPr>
                        <w:tcW w:w="171" w:type="dxa"/>
                        <w:gridSpan w:val="2"/>
                        <w:vMerge w:val="restart"/>
                        <w:tcBorders>
                          <w:top w:val="single" w:sz="3" w:space="0" w:color="A8A8A8"/>
                          <w:left w:val="single" w:sz="3" w:space="0" w:color="A8A8A8"/>
                          <w:right w:val="single" w:sz="3" w:space="0" w:color="A8A8A8"/>
                        </w:tcBorders>
                        <w:shd w:val="clear" w:color="auto" w:fill="BFBFBF"/>
                      </w:tcPr>
                      <w:p w14:paraId="3A025D8A" w14:textId="77777777" w:rsidR="00462171" w:rsidRDefault="00462171"/>
                    </w:tc>
                    <w:tc>
                      <w:tcPr>
                        <w:tcW w:w="171" w:type="dxa"/>
                        <w:vMerge w:val="restart"/>
                        <w:tcBorders>
                          <w:top w:val="single" w:sz="3" w:space="0" w:color="F9F9F9"/>
                          <w:left w:val="single" w:sz="3" w:space="0" w:color="A8A8A8"/>
                          <w:right w:val="single" w:sz="3" w:space="0" w:color="A8A8A8"/>
                        </w:tcBorders>
                      </w:tcPr>
                      <w:p w14:paraId="07CB49B6" w14:textId="77777777" w:rsidR="00462171" w:rsidRDefault="00462171"/>
                    </w:tc>
                    <w:tc>
                      <w:tcPr>
                        <w:tcW w:w="171" w:type="dxa"/>
                        <w:gridSpan w:val="2"/>
                        <w:vMerge w:val="restart"/>
                        <w:tcBorders>
                          <w:top w:val="single" w:sz="3" w:space="0" w:color="A8A8A8"/>
                          <w:left w:val="single" w:sz="3" w:space="0" w:color="A8A8A8"/>
                          <w:right w:val="single" w:sz="3" w:space="0" w:color="A8A8A8"/>
                        </w:tcBorders>
                        <w:shd w:val="clear" w:color="auto" w:fill="BFBFBF"/>
                      </w:tcPr>
                      <w:p w14:paraId="1CD775AE" w14:textId="77777777" w:rsidR="00462171" w:rsidRDefault="00462171"/>
                    </w:tc>
                    <w:tc>
                      <w:tcPr>
                        <w:tcW w:w="171" w:type="dxa"/>
                        <w:vMerge/>
                        <w:tcBorders>
                          <w:left w:val="single" w:sz="3" w:space="0" w:color="A8A8A8"/>
                          <w:right w:val="single" w:sz="3" w:space="0" w:color="A8A8A8"/>
                        </w:tcBorders>
                        <w:shd w:val="clear" w:color="auto" w:fill="BFBFBF"/>
                      </w:tcPr>
                      <w:p w14:paraId="10CA4E49" w14:textId="77777777" w:rsidR="00462171" w:rsidRDefault="00462171"/>
                    </w:tc>
                    <w:tc>
                      <w:tcPr>
                        <w:tcW w:w="171" w:type="dxa"/>
                        <w:gridSpan w:val="2"/>
                        <w:vMerge/>
                        <w:tcBorders>
                          <w:left w:val="single" w:sz="3" w:space="0" w:color="A8A8A8"/>
                          <w:right w:val="single" w:sz="3" w:space="0" w:color="A8A8A8"/>
                        </w:tcBorders>
                        <w:shd w:val="clear" w:color="auto" w:fill="BFBFBF"/>
                      </w:tcPr>
                      <w:p w14:paraId="3C29F13B" w14:textId="77777777" w:rsidR="00462171" w:rsidRDefault="00462171"/>
                    </w:tc>
                    <w:tc>
                      <w:tcPr>
                        <w:tcW w:w="171" w:type="dxa"/>
                        <w:vMerge/>
                        <w:tcBorders>
                          <w:left w:val="single" w:sz="3" w:space="0" w:color="A8A8A8"/>
                          <w:right w:val="single" w:sz="3" w:space="0" w:color="A8A8A8"/>
                        </w:tcBorders>
                        <w:shd w:val="clear" w:color="auto" w:fill="BFBFBF"/>
                      </w:tcPr>
                      <w:p w14:paraId="30182C71" w14:textId="77777777" w:rsidR="00462171" w:rsidRDefault="00462171"/>
                    </w:tc>
                    <w:tc>
                      <w:tcPr>
                        <w:tcW w:w="171" w:type="dxa"/>
                        <w:gridSpan w:val="2"/>
                        <w:vMerge/>
                        <w:tcBorders>
                          <w:left w:val="single" w:sz="3" w:space="0" w:color="A8A8A8"/>
                          <w:right w:val="single" w:sz="3" w:space="0" w:color="A8A8A8"/>
                        </w:tcBorders>
                        <w:shd w:val="clear" w:color="auto" w:fill="BFBFBF"/>
                      </w:tcPr>
                      <w:p w14:paraId="2A6DB3E2" w14:textId="77777777" w:rsidR="00462171" w:rsidRDefault="00462171"/>
                    </w:tc>
                  </w:tr>
                  <w:tr w:rsidR="00462171" w14:paraId="046DAA00" w14:textId="77777777">
                    <w:trPr>
                      <w:trHeight w:hRule="exact" w:val="122"/>
                    </w:trPr>
                    <w:tc>
                      <w:tcPr>
                        <w:tcW w:w="256" w:type="dxa"/>
                        <w:vMerge/>
                        <w:tcBorders>
                          <w:left w:val="single" w:sz="2" w:space="0" w:color="000000"/>
                          <w:right w:val="single" w:sz="3" w:space="0" w:color="F9F9F9"/>
                        </w:tcBorders>
                      </w:tcPr>
                      <w:p w14:paraId="420C92B6" w14:textId="77777777" w:rsidR="00462171" w:rsidRDefault="00462171"/>
                    </w:tc>
                    <w:tc>
                      <w:tcPr>
                        <w:tcW w:w="341" w:type="dxa"/>
                        <w:vMerge/>
                        <w:tcBorders>
                          <w:left w:val="single" w:sz="3" w:space="0" w:color="F9F9F9"/>
                          <w:right w:val="single" w:sz="1" w:space="0" w:color="E5E5E5"/>
                        </w:tcBorders>
                      </w:tcPr>
                      <w:p w14:paraId="77651606" w14:textId="77777777" w:rsidR="00462171" w:rsidRDefault="00462171"/>
                    </w:tc>
                    <w:tc>
                      <w:tcPr>
                        <w:tcW w:w="342" w:type="dxa"/>
                        <w:vMerge/>
                        <w:tcBorders>
                          <w:left w:val="single" w:sz="1" w:space="0" w:color="E5E5E5"/>
                          <w:right w:val="single" w:sz="3" w:space="0" w:color="F9F9F9"/>
                        </w:tcBorders>
                      </w:tcPr>
                      <w:p w14:paraId="7C0AD013" w14:textId="77777777" w:rsidR="00462171" w:rsidRDefault="00462171"/>
                    </w:tc>
                    <w:tc>
                      <w:tcPr>
                        <w:tcW w:w="341" w:type="dxa"/>
                        <w:vMerge/>
                        <w:tcBorders>
                          <w:left w:val="single" w:sz="3" w:space="0" w:color="F9F9F9"/>
                          <w:right w:val="single" w:sz="1" w:space="0" w:color="E5E5E5"/>
                        </w:tcBorders>
                      </w:tcPr>
                      <w:p w14:paraId="45DD5852" w14:textId="77777777" w:rsidR="00462171" w:rsidRDefault="00462171"/>
                    </w:tc>
                    <w:tc>
                      <w:tcPr>
                        <w:tcW w:w="342" w:type="dxa"/>
                        <w:vMerge/>
                        <w:tcBorders>
                          <w:left w:val="single" w:sz="1" w:space="0" w:color="E5E5E5"/>
                          <w:right w:val="single" w:sz="3" w:space="0" w:color="F9F9F9"/>
                        </w:tcBorders>
                      </w:tcPr>
                      <w:p w14:paraId="57921F86" w14:textId="77777777" w:rsidR="00462171" w:rsidRDefault="00462171"/>
                    </w:tc>
                    <w:tc>
                      <w:tcPr>
                        <w:tcW w:w="341" w:type="dxa"/>
                        <w:vMerge/>
                        <w:tcBorders>
                          <w:left w:val="single" w:sz="3" w:space="0" w:color="F9F9F9"/>
                          <w:right w:val="single" w:sz="1" w:space="0" w:color="E5E5E5"/>
                        </w:tcBorders>
                      </w:tcPr>
                      <w:p w14:paraId="1BD03A70" w14:textId="77777777" w:rsidR="00462171" w:rsidRDefault="00462171"/>
                    </w:tc>
                    <w:tc>
                      <w:tcPr>
                        <w:tcW w:w="342" w:type="dxa"/>
                        <w:vMerge/>
                        <w:tcBorders>
                          <w:left w:val="single" w:sz="1" w:space="0" w:color="E5E5E5"/>
                          <w:right w:val="single" w:sz="3" w:space="0" w:color="F9F9F9"/>
                        </w:tcBorders>
                      </w:tcPr>
                      <w:p w14:paraId="1E5E9D9A" w14:textId="77777777" w:rsidR="00462171" w:rsidRDefault="00462171"/>
                    </w:tc>
                    <w:tc>
                      <w:tcPr>
                        <w:tcW w:w="341" w:type="dxa"/>
                        <w:vMerge/>
                        <w:tcBorders>
                          <w:left w:val="single" w:sz="3" w:space="0" w:color="F9F9F9"/>
                          <w:right w:val="single" w:sz="1" w:space="0" w:color="E5E5E5"/>
                        </w:tcBorders>
                      </w:tcPr>
                      <w:p w14:paraId="2ED0D84A" w14:textId="77777777" w:rsidR="00462171" w:rsidRDefault="00462171"/>
                    </w:tc>
                    <w:tc>
                      <w:tcPr>
                        <w:tcW w:w="342" w:type="dxa"/>
                        <w:vMerge/>
                        <w:tcBorders>
                          <w:left w:val="single" w:sz="1" w:space="0" w:color="E5E5E5"/>
                          <w:right w:val="single" w:sz="3" w:space="0" w:color="F9F9F9"/>
                        </w:tcBorders>
                      </w:tcPr>
                      <w:p w14:paraId="1D066354" w14:textId="77777777" w:rsidR="00462171" w:rsidRDefault="00462171"/>
                    </w:tc>
                    <w:tc>
                      <w:tcPr>
                        <w:tcW w:w="341" w:type="dxa"/>
                        <w:vMerge/>
                        <w:tcBorders>
                          <w:left w:val="single" w:sz="3" w:space="0" w:color="F9F9F9"/>
                          <w:right w:val="single" w:sz="1" w:space="0" w:color="E5E5E5"/>
                        </w:tcBorders>
                      </w:tcPr>
                      <w:p w14:paraId="191D5C31" w14:textId="77777777" w:rsidR="00462171" w:rsidRDefault="00462171"/>
                    </w:tc>
                    <w:tc>
                      <w:tcPr>
                        <w:tcW w:w="342" w:type="dxa"/>
                        <w:vMerge/>
                        <w:tcBorders>
                          <w:left w:val="single" w:sz="1" w:space="0" w:color="E5E5E5"/>
                          <w:right w:val="single" w:sz="3" w:space="0" w:color="F9F9F9"/>
                        </w:tcBorders>
                      </w:tcPr>
                      <w:p w14:paraId="16669301" w14:textId="77777777" w:rsidR="00462171" w:rsidRDefault="00462171"/>
                    </w:tc>
                    <w:tc>
                      <w:tcPr>
                        <w:tcW w:w="341" w:type="dxa"/>
                        <w:vMerge/>
                        <w:tcBorders>
                          <w:left w:val="single" w:sz="3" w:space="0" w:color="F9F9F9"/>
                          <w:right w:val="single" w:sz="1" w:space="0" w:color="E5E5E5"/>
                        </w:tcBorders>
                      </w:tcPr>
                      <w:p w14:paraId="7822409C" w14:textId="77777777" w:rsidR="00462171" w:rsidRDefault="00462171"/>
                    </w:tc>
                    <w:tc>
                      <w:tcPr>
                        <w:tcW w:w="342" w:type="dxa"/>
                        <w:vMerge/>
                        <w:tcBorders>
                          <w:left w:val="single" w:sz="1" w:space="0" w:color="E5E5E5"/>
                          <w:right w:val="single" w:sz="3" w:space="0" w:color="F9F9F9"/>
                        </w:tcBorders>
                      </w:tcPr>
                      <w:p w14:paraId="5515AA2A" w14:textId="77777777" w:rsidR="00462171" w:rsidRDefault="00462171"/>
                    </w:tc>
                    <w:tc>
                      <w:tcPr>
                        <w:tcW w:w="341" w:type="dxa"/>
                        <w:vMerge/>
                        <w:tcBorders>
                          <w:left w:val="single" w:sz="3" w:space="0" w:color="F9F9F9"/>
                          <w:right w:val="single" w:sz="1" w:space="0" w:color="E5E5E5"/>
                        </w:tcBorders>
                      </w:tcPr>
                      <w:p w14:paraId="3B2DF316" w14:textId="77777777" w:rsidR="00462171" w:rsidRDefault="00462171"/>
                    </w:tc>
                    <w:tc>
                      <w:tcPr>
                        <w:tcW w:w="342" w:type="dxa"/>
                        <w:vMerge/>
                        <w:tcBorders>
                          <w:left w:val="single" w:sz="1" w:space="0" w:color="E5E5E5"/>
                          <w:right w:val="single" w:sz="3" w:space="0" w:color="F9F9F9"/>
                        </w:tcBorders>
                      </w:tcPr>
                      <w:p w14:paraId="6CD3670F" w14:textId="77777777" w:rsidR="00462171" w:rsidRDefault="00462171"/>
                    </w:tc>
                    <w:tc>
                      <w:tcPr>
                        <w:tcW w:w="256" w:type="dxa"/>
                        <w:vMerge w:val="restart"/>
                        <w:tcBorders>
                          <w:top w:val="nil"/>
                          <w:left w:val="single" w:sz="3" w:space="0" w:color="F9F9F9"/>
                          <w:right w:val="single" w:sz="3" w:space="0" w:color="A8A8A8"/>
                        </w:tcBorders>
                        <w:shd w:val="clear" w:color="auto" w:fill="BFBFBF"/>
                      </w:tcPr>
                      <w:p w14:paraId="0525A303" w14:textId="77777777" w:rsidR="00462171" w:rsidRDefault="00462171"/>
                    </w:tc>
                    <w:tc>
                      <w:tcPr>
                        <w:tcW w:w="171" w:type="dxa"/>
                        <w:gridSpan w:val="2"/>
                        <w:vMerge w:val="restart"/>
                        <w:tcBorders>
                          <w:top w:val="single" w:sz="3" w:space="0" w:color="A8A8A8"/>
                          <w:left w:val="single" w:sz="3" w:space="0" w:color="A8A8A8"/>
                          <w:right w:val="single" w:sz="3" w:space="0" w:color="A8A8A8"/>
                        </w:tcBorders>
                        <w:shd w:val="clear" w:color="auto" w:fill="BFBFBF"/>
                      </w:tcPr>
                      <w:p w14:paraId="0FEB679C" w14:textId="77777777" w:rsidR="00462171" w:rsidRDefault="00462171"/>
                    </w:tc>
                    <w:tc>
                      <w:tcPr>
                        <w:tcW w:w="171" w:type="dxa"/>
                        <w:vMerge/>
                        <w:tcBorders>
                          <w:left w:val="single" w:sz="3" w:space="0" w:color="A8A8A8"/>
                          <w:right w:val="single" w:sz="3" w:space="0" w:color="A8A8A8"/>
                        </w:tcBorders>
                        <w:shd w:val="clear" w:color="auto" w:fill="BFBFBF"/>
                      </w:tcPr>
                      <w:p w14:paraId="54F28404" w14:textId="77777777" w:rsidR="00462171" w:rsidRDefault="00462171"/>
                    </w:tc>
                    <w:tc>
                      <w:tcPr>
                        <w:tcW w:w="171" w:type="dxa"/>
                        <w:gridSpan w:val="2"/>
                        <w:vMerge/>
                        <w:tcBorders>
                          <w:left w:val="single" w:sz="3" w:space="0" w:color="A8A8A8"/>
                          <w:right w:val="single" w:sz="3" w:space="0" w:color="A8A8A8"/>
                        </w:tcBorders>
                        <w:shd w:val="clear" w:color="auto" w:fill="BFBFBF"/>
                      </w:tcPr>
                      <w:p w14:paraId="76BF7E11" w14:textId="77777777" w:rsidR="00462171" w:rsidRDefault="00462171"/>
                    </w:tc>
                    <w:tc>
                      <w:tcPr>
                        <w:tcW w:w="171" w:type="dxa"/>
                        <w:vMerge/>
                        <w:tcBorders>
                          <w:left w:val="single" w:sz="3" w:space="0" w:color="A8A8A8"/>
                          <w:bottom w:val="single" w:sz="3" w:space="0" w:color="A8A8A8"/>
                          <w:right w:val="single" w:sz="3" w:space="0" w:color="A8A8A8"/>
                        </w:tcBorders>
                      </w:tcPr>
                      <w:p w14:paraId="2B54529B" w14:textId="77777777" w:rsidR="00462171" w:rsidRDefault="00462171"/>
                    </w:tc>
                    <w:tc>
                      <w:tcPr>
                        <w:tcW w:w="171" w:type="dxa"/>
                        <w:gridSpan w:val="2"/>
                        <w:vMerge/>
                        <w:tcBorders>
                          <w:left w:val="single" w:sz="3" w:space="0" w:color="A8A8A8"/>
                          <w:right w:val="single" w:sz="3" w:space="0" w:color="A8A8A8"/>
                        </w:tcBorders>
                        <w:shd w:val="clear" w:color="auto" w:fill="BFBFBF"/>
                      </w:tcPr>
                      <w:p w14:paraId="5CF1C4AC" w14:textId="77777777" w:rsidR="00462171" w:rsidRDefault="00462171"/>
                    </w:tc>
                    <w:tc>
                      <w:tcPr>
                        <w:tcW w:w="171" w:type="dxa"/>
                        <w:vMerge/>
                        <w:tcBorders>
                          <w:left w:val="single" w:sz="3" w:space="0" w:color="A8A8A8"/>
                          <w:right w:val="single" w:sz="3" w:space="0" w:color="A8A8A8"/>
                        </w:tcBorders>
                        <w:shd w:val="clear" w:color="auto" w:fill="BFBFBF"/>
                      </w:tcPr>
                      <w:p w14:paraId="4212D573" w14:textId="77777777" w:rsidR="00462171" w:rsidRDefault="00462171"/>
                    </w:tc>
                    <w:tc>
                      <w:tcPr>
                        <w:tcW w:w="171" w:type="dxa"/>
                        <w:gridSpan w:val="2"/>
                        <w:vMerge/>
                        <w:tcBorders>
                          <w:left w:val="single" w:sz="3" w:space="0" w:color="A8A8A8"/>
                          <w:right w:val="single" w:sz="3" w:space="0" w:color="A8A8A8"/>
                        </w:tcBorders>
                        <w:shd w:val="clear" w:color="auto" w:fill="BFBFBF"/>
                      </w:tcPr>
                      <w:p w14:paraId="679363E2" w14:textId="77777777" w:rsidR="00462171" w:rsidRDefault="00462171"/>
                    </w:tc>
                    <w:tc>
                      <w:tcPr>
                        <w:tcW w:w="171" w:type="dxa"/>
                        <w:vMerge/>
                        <w:tcBorders>
                          <w:left w:val="single" w:sz="3" w:space="0" w:color="A8A8A8"/>
                          <w:right w:val="single" w:sz="3" w:space="0" w:color="A8A8A8"/>
                        </w:tcBorders>
                        <w:shd w:val="clear" w:color="auto" w:fill="BFBFBF"/>
                      </w:tcPr>
                      <w:p w14:paraId="1C6BBD67" w14:textId="77777777" w:rsidR="00462171" w:rsidRDefault="00462171"/>
                    </w:tc>
                    <w:tc>
                      <w:tcPr>
                        <w:tcW w:w="171" w:type="dxa"/>
                        <w:gridSpan w:val="2"/>
                        <w:vMerge/>
                        <w:tcBorders>
                          <w:left w:val="single" w:sz="3" w:space="0" w:color="A8A8A8"/>
                          <w:right w:val="single" w:sz="3" w:space="0" w:color="A8A8A8"/>
                        </w:tcBorders>
                        <w:shd w:val="clear" w:color="auto" w:fill="BFBFBF"/>
                      </w:tcPr>
                      <w:p w14:paraId="6C4DEC43" w14:textId="77777777" w:rsidR="00462171" w:rsidRDefault="00462171"/>
                    </w:tc>
                  </w:tr>
                  <w:tr w:rsidR="00462171" w14:paraId="5B448091" w14:textId="77777777">
                    <w:trPr>
                      <w:trHeight w:hRule="exact" w:val="122"/>
                    </w:trPr>
                    <w:tc>
                      <w:tcPr>
                        <w:tcW w:w="256" w:type="dxa"/>
                        <w:vMerge/>
                        <w:tcBorders>
                          <w:left w:val="single" w:sz="2" w:space="0" w:color="000000"/>
                          <w:bottom w:val="single" w:sz="2" w:space="0" w:color="000000"/>
                          <w:right w:val="single" w:sz="3" w:space="0" w:color="F9F9F9"/>
                        </w:tcBorders>
                      </w:tcPr>
                      <w:p w14:paraId="7E1F6596" w14:textId="77777777" w:rsidR="00462171" w:rsidRDefault="00462171"/>
                    </w:tc>
                    <w:tc>
                      <w:tcPr>
                        <w:tcW w:w="341" w:type="dxa"/>
                        <w:vMerge/>
                        <w:tcBorders>
                          <w:left w:val="single" w:sz="3" w:space="0" w:color="F9F9F9"/>
                          <w:bottom w:val="single" w:sz="2" w:space="0" w:color="000000"/>
                          <w:right w:val="single" w:sz="1" w:space="0" w:color="E5E5E5"/>
                        </w:tcBorders>
                      </w:tcPr>
                      <w:p w14:paraId="1589366A" w14:textId="77777777" w:rsidR="00462171" w:rsidRDefault="00462171"/>
                    </w:tc>
                    <w:tc>
                      <w:tcPr>
                        <w:tcW w:w="342" w:type="dxa"/>
                        <w:vMerge/>
                        <w:tcBorders>
                          <w:left w:val="single" w:sz="1" w:space="0" w:color="E5E5E5"/>
                          <w:bottom w:val="single" w:sz="2" w:space="0" w:color="000000"/>
                          <w:right w:val="single" w:sz="3" w:space="0" w:color="F9F9F9"/>
                        </w:tcBorders>
                      </w:tcPr>
                      <w:p w14:paraId="4BF92AFE" w14:textId="77777777" w:rsidR="00462171" w:rsidRDefault="00462171"/>
                    </w:tc>
                    <w:tc>
                      <w:tcPr>
                        <w:tcW w:w="341" w:type="dxa"/>
                        <w:vMerge/>
                        <w:tcBorders>
                          <w:left w:val="single" w:sz="3" w:space="0" w:color="F9F9F9"/>
                          <w:bottom w:val="single" w:sz="2" w:space="0" w:color="000000"/>
                          <w:right w:val="single" w:sz="1" w:space="0" w:color="E5E5E5"/>
                        </w:tcBorders>
                      </w:tcPr>
                      <w:p w14:paraId="30F32BBD" w14:textId="77777777" w:rsidR="00462171" w:rsidRDefault="00462171"/>
                    </w:tc>
                    <w:tc>
                      <w:tcPr>
                        <w:tcW w:w="342" w:type="dxa"/>
                        <w:vMerge/>
                        <w:tcBorders>
                          <w:left w:val="single" w:sz="1" w:space="0" w:color="E5E5E5"/>
                          <w:bottom w:val="single" w:sz="2" w:space="0" w:color="000000"/>
                          <w:right w:val="single" w:sz="3" w:space="0" w:color="F9F9F9"/>
                        </w:tcBorders>
                      </w:tcPr>
                      <w:p w14:paraId="7BE1C6DA" w14:textId="77777777" w:rsidR="00462171" w:rsidRDefault="00462171"/>
                    </w:tc>
                    <w:tc>
                      <w:tcPr>
                        <w:tcW w:w="341" w:type="dxa"/>
                        <w:vMerge/>
                        <w:tcBorders>
                          <w:left w:val="single" w:sz="3" w:space="0" w:color="F9F9F9"/>
                          <w:bottom w:val="single" w:sz="2" w:space="0" w:color="000000"/>
                          <w:right w:val="single" w:sz="1" w:space="0" w:color="E5E5E5"/>
                        </w:tcBorders>
                      </w:tcPr>
                      <w:p w14:paraId="1F968731" w14:textId="77777777" w:rsidR="00462171" w:rsidRDefault="00462171"/>
                    </w:tc>
                    <w:tc>
                      <w:tcPr>
                        <w:tcW w:w="342" w:type="dxa"/>
                        <w:vMerge/>
                        <w:tcBorders>
                          <w:left w:val="single" w:sz="1" w:space="0" w:color="E5E5E5"/>
                          <w:bottom w:val="single" w:sz="2" w:space="0" w:color="000000"/>
                          <w:right w:val="single" w:sz="3" w:space="0" w:color="F9F9F9"/>
                        </w:tcBorders>
                      </w:tcPr>
                      <w:p w14:paraId="6CCD2F26" w14:textId="77777777" w:rsidR="00462171" w:rsidRDefault="00462171"/>
                    </w:tc>
                    <w:tc>
                      <w:tcPr>
                        <w:tcW w:w="341" w:type="dxa"/>
                        <w:vMerge/>
                        <w:tcBorders>
                          <w:left w:val="single" w:sz="3" w:space="0" w:color="F9F9F9"/>
                          <w:bottom w:val="single" w:sz="2" w:space="0" w:color="000000"/>
                          <w:right w:val="single" w:sz="1" w:space="0" w:color="E5E5E5"/>
                        </w:tcBorders>
                      </w:tcPr>
                      <w:p w14:paraId="1696C888" w14:textId="77777777" w:rsidR="00462171" w:rsidRDefault="00462171"/>
                    </w:tc>
                    <w:tc>
                      <w:tcPr>
                        <w:tcW w:w="342" w:type="dxa"/>
                        <w:vMerge/>
                        <w:tcBorders>
                          <w:left w:val="single" w:sz="1" w:space="0" w:color="E5E5E5"/>
                          <w:bottom w:val="single" w:sz="2" w:space="0" w:color="000000"/>
                          <w:right w:val="single" w:sz="3" w:space="0" w:color="F9F9F9"/>
                        </w:tcBorders>
                      </w:tcPr>
                      <w:p w14:paraId="3197C979" w14:textId="77777777" w:rsidR="00462171" w:rsidRDefault="00462171"/>
                    </w:tc>
                    <w:tc>
                      <w:tcPr>
                        <w:tcW w:w="341" w:type="dxa"/>
                        <w:vMerge/>
                        <w:tcBorders>
                          <w:left w:val="single" w:sz="3" w:space="0" w:color="F9F9F9"/>
                          <w:bottom w:val="single" w:sz="2" w:space="0" w:color="000000"/>
                          <w:right w:val="single" w:sz="1" w:space="0" w:color="E5E5E5"/>
                        </w:tcBorders>
                      </w:tcPr>
                      <w:p w14:paraId="2718E60C" w14:textId="77777777" w:rsidR="00462171" w:rsidRDefault="00462171"/>
                    </w:tc>
                    <w:tc>
                      <w:tcPr>
                        <w:tcW w:w="342" w:type="dxa"/>
                        <w:vMerge/>
                        <w:tcBorders>
                          <w:left w:val="single" w:sz="1" w:space="0" w:color="E5E5E5"/>
                          <w:bottom w:val="single" w:sz="15" w:space="0" w:color="A8A8A8"/>
                          <w:right w:val="single" w:sz="3" w:space="0" w:color="F9F9F9"/>
                        </w:tcBorders>
                      </w:tcPr>
                      <w:p w14:paraId="013E31F4" w14:textId="77777777" w:rsidR="00462171" w:rsidRDefault="00462171"/>
                    </w:tc>
                    <w:tc>
                      <w:tcPr>
                        <w:tcW w:w="341" w:type="dxa"/>
                        <w:vMerge/>
                        <w:tcBorders>
                          <w:left w:val="single" w:sz="3" w:space="0" w:color="F9F9F9"/>
                          <w:bottom w:val="single" w:sz="2" w:space="0" w:color="000000"/>
                          <w:right w:val="single" w:sz="1" w:space="0" w:color="E5E5E5"/>
                        </w:tcBorders>
                      </w:tcPr>
                      <w:p w14:paraId="4A0F1E14" w14:textId="77777777" w:rsidR="00462171" w:rsidRDefault="00462171"/>
                    </w:tc>
                    <w:tc>
                      <w:tcPr>
                        <w:tcW w:w="342" w:type="dxa"/>
                        <w:vMerge/>
                        <w:tcBorders>
                          <w:left w:val="single" w:sz="1" w:space="0" w:color="E5E5E5"/>
                          <w:bottom w:val="single" w:sz="9" w:space="0" w:color="A8A8A8"/>
                          <w:right w:val="single" w:sz="3" w:space="0" w:color="F9F9F9"/>
                        </w:tcBorders>
                      </w:tcPr>
                      <w:p w14:paraId="4101C733" w14:textId="77777777" w:rsidR="00462171" w:rsidRDefault="00462171"/>
                    </w:tc>
                    <w:tc>
                      <w:tcPr>
                        <w:tcW w:w="341" w:type="dxa"/>
                        <w:vMerge/>
                        <w:tcBorders>
                          <w:left w:val="single" w:sz="3" w:space="0" w:color="F9F9F9"/>
                          <w:bottom w:val="single" w:sz="2" w:space="0" w:color="000000"/>
                          <w:right w:val="single" w:sz="1" w:space="0" w:color="E5E5E5"/>
                        </w:tcBorders>
                      </w:tcPr>
                      <w:p w14:paraId="7C43BDF9" w14:textId="77777777" w:rsidR="00462171" w:rsidRDefault="00462171"/>
                    </w:tc>
                    <w:tc>
                      <w:tcPr>
                        <w:tcW w:w="342" w:type="dxa"/>
                        <w:vMerge/>
                        <w:tcBorders>
                          <w:left w:val="single" w:sz="1" w:space="0" w:color="E5E5E5"/>
                          <w:bottom w:val="single" w:sz="9" w:space="0" w:color="A8A8A8"/>
                          <w:right w:val="single" w:sz="3" w:space="0" w:color="F9F9F9"/>
                        </w:tcBorders>
                      </w:tcPr>
                      <w:p w14:paraId="4DDC007A" w14:textId="77777777" w:rsidR="00462171" w:rsidRDefault="00462171"/>
                    </w:tc>
                    <w:tc>
                      <w:tcPr>
                        <w:tcW w:w="256" w:type="dxa"/>
                        <w:vMerge/>
                        <w:tcBorders>
                          <w:left w:val="single" w:sz="3" w:space="0" w:color="F9F9F9"/>
                          <w:bottom w:val="single" w:sz="2" w:space="0" w:color="000000"/>
                          <w:right w:val="single" w:sz="3" w:space="0" w:color="A8A8A8"/>
                        </w:tcBorders>
                        <w:shd w:val="clear" w:color="auto" w:fill="BFBFBF"/>
                      </w:tcPr>
                      <w:p w14:paraId="0C0B2E73" w14:textId="77777777" w:rsidR="00462171" w:rsidRDefault="00462171"/>
                    </w:tc>
                    <w:tc>
                      <w:tcPr>
                        <w:tcW w:w="171" w:type="dxa"/>
                        <w:gridSpan w:val="2"/>
                        <w:vMerge/>
                        <w:tcBorders>
                          <w:left w:val="single" w:sz="3" w:space="0" w:color="A8A8A8"/>
                          <w:bottom w:val="single" w:sz="3" w:space="0" w:color="A8A8A8"/>
                          <w:right w:val="single" w:sz="3" w:space="0" w:color="A8A8A8"/>
                        </w:tcBorders>
                        <w:shd w:val="clear" w:color="auto" w:fill="BFBFBF"/>
                      </w:tcPr>
                      <w:p w14:paraId="2401BB5C" w14:textId="77777777" w:rsidR="00462171" w:rsidRDefault="00462171"/>
                    </w:tc>
                    <w:tc>
                      <w:tcPr>
                        <w:tcW w:w="171" w:type="dxa"/>
                        <w:vMerge/>
                        <w:tcBorders>
                          <w:left w:val="single" w:sz="3" w:space="0" w:color="A8A8A8"/>
                          <w:bottom w:val="single" w:sz="3" w:space="0" w:color="A8A8A8"/>
                          <w:right w:val="single" w:sz="3" w:space="0" w:color="A8A8A8"/>
                        </w:tcBorders>
                        <w:shd w:val="clear" w:color="auto" w:fill="BFBFBF"/>
                      </w:tcPr>
                      <w:p w14:paraId="717D7A22" w14:textId="77777777" w:rsidR="00462171" w:rsidRDefault="00462171"/>
                    </w:tc>
                    <w:tc>
                      <w:tcPr>
                        <w:tcW w:w="171" w:type="dxa"/>
                        <w:gridSpan w:val="2"/>
                        <w:vMerge/>
                        <w:tcBorders>
                          <w:left w:val="single" w:sz="3" w:space="0" w:color="A8A8A8"/>
                          <w:bottom w:val="single" w:sz="3" w:space="0" w:color="A8A8A8"/>
                          <w:right w:val="single" w:sz="3" w:space="0" w:color="A8A8A8"/>
                        </w:tcBorders>
                        <w:shd w:val="clear" w:color="auto" w:fill="BFBFBF"/>
                      </w:tcPr>
                      <w:p w14:paraId="75C34FA7" w14:textId="77777777" w:rsidR="00462171" w:rsidRDefault="00462171"/>
                    </w:tc>
                    <w:tc>
                      <w:tcPr>
                        <w:tcW w:w="171" w:type="dxa"/>
                        <w:tcBorders>
                          <w:top w:val="single" w:sz="3" w:space="0" w:color="A8A8A8"/>
                          <w:left w:val="single" w:sz="3" w:space="0" w:color="A8A8A8"/>
                          <w:bottom w:val="single" w:sz="3" w:space="0" w:color="A8A8A8"/>
                          <w:right w:val="single" w:sz="3" w:space="0" w:color="A8A8A8"/>
                        </w:tcBorders>
                        <w:shd w:val="clear" w:color="auto" w:fill="BFBFBF"/>
                      </w:tcPr>
                      <w:p w14:paraId="60D3A9AF" w14:textId="77777777" w:rsidR="00462171" w:rsidRDefault="00462171"/>
                    </w:tc>
                    <w:tc>
                      <w:tcPr>
                        <w:tcW w:w="171" w:type="dxa"/>
                        <w:gridSpan w:val="2"/>
                        <w:vMerge/>
                        <w:tcBorders>
                          <w:left w:val="single" w:sz="3" w:space="0" w:color="A8A8A8"/>
                          <w:bottom w:val="single" w:sz="3" w:space="0" w:color="A8A8A8"/>
                          <w:right w:val="single" w:sz="3" w:space="0" w:color="A8A8A8"/>
                        </w:tcBorders>
                        <w:shd w:val="clear" w:color="auto" w:fill="BFBFBF"/>
                      </w:tcPr>
                      <w:p w14:paraId="33218DB2" w14:textId="77777777" w:rsidR="00462171" w:rsidRDefault="00462171"/>
                    </w:tc>
                    <w:tc>
                      <w:tcPr>
                        <w:tcW w:w="171" w:type="dxa"/>
                        <w:vMerge/>
                        <w:tcBorders>
                          <w:left w:val="single" w:sz="3" w:space="0" w:color="A8A8A8"/>
                          <w:bottom w:val="single" w:sz="3" w:space="0" w:color="A8A8A8"/>
                          <w:right w:val="single" w:sz="3" w:space="0" w:color="A8A8A8"/>
                        </w:tcBorders>
                        <w:shd w:val="clear" w:color="auto" w:fill="BFBFBF"/>
                      </w:tcPr>
                      <w:p w14:paraId="2945A774" w14:textId="77777777" w:rsidR="00462171" w:rsidRDefault="00462171"/>
                    </w:tc>
                    <w:tc>
                      <w:tcPr>
                        <w:tcW w:w="171" w:type="dxa"/>
                        <w:gridSpan w:val="2"/>
                        <w:vMerge/>
                        <w:tcBorders>
                          <w:left w:val="single" w:sz="3" w:space="0" w:color="A8A8A8"/>
                          <w:bottom w:val="single" w:sz="3" w:space="0" w:color="A8A8A8"/>
                          <w:right w:val="single" w:sz="3" w:space="0" w:color="A8A8A8"/>
                        </w:tcBorders>
                        <w:shd w:val="clear" w:color="auto" w:fill="BFBFBF"/>
                      </w:tcPr>
                      <w:p w14:paraId="7035D30C" w14:textId="77777777" w:rsidR="00462171" w:rsidRDefault="00462171"/>
                    </w:tc>
                    <w:tc>
                      <w:tcPr>
                        <w:tcW w:w="171" w:type="dxa"/>
                        <w:vMerge/>
                        <w:tcBorders>
                          <w:left w:val="single" w:sz="3" w:space="0" w:color="A8A8A8"/>
                          <w:bottom w:val="single" w:sz="3" w:space="0" w:color="A8A8A8"/>
                          <w:right w:val="single" w:sz="3" w:space="0" w:color="A8A8A8"/>
                        </w:tcBorders>
                        <w:shd w:val="clear" w:color="auto" w:fill="BFBFBF"/>
                      </w:tcPr>
                      <w:p w14:paraId="5BEE5F41" w14:textId="77777777" w:rsidR="00462171" w:rsidRDefault="00462171"/>
                    </w:tc>
                    <w:tc>
                      <w:tcPr>
                        <w:tcW w:w="171" w:type="dxa"/>
                        <w:gridSpan w:val="2"/>
                        <w:vMerge/>
                        <w:tcBorders>
                          <w:left w:val="single" w:sz="3" w:space="0" w:color="A8A8A8"/>
                          <w:bottom w:val="single" w:sz="3" w:space="0" w:color="A8A8A8"/>
                          <w:right w:val="single" w:sz="3" w:space="0" w:color="A8A8A8"/>
                        </w:tcBorders>
                        <w:shd w:val="clear" w:color="auto" w:fill="BFBFBF"/>
                      </w:tcPr>
                      <w:p w14:paraId="62C93008" w14:textId="77777777" w:rsidR="00462171" w:rsidRDefault="00462171"/>
                    </w:tc>
                  </w:tr>
                </w:tbl>
                <w:p w14:paraId="6E051676" w14:textId="77777777" w:rsidR="00462171" w:rsidRDefault="00462171"/>
              </w:txbxContent>
            </v:textbox>
            <w10:wrap anchorx="page"/>
          </v:shape>
        </w:pict>
      </w:r>
      <w:r>
        <w:pict w14:anchorId="4B210D14">
          <v:shape id="_x0000_s1048" type="#_x0000_t136" style="position:absolute;left:0;text-align:left;margin-left:164.55pt;margin-top:13pt;width:14.5pt;height:7.4pt;rotation:315;z-index:-5216;mso-position-horizontal-relative:page" fillcolor="black" stroked="f">
            <o:extrusion v:ext="view" autorotationcenter="t"/>
            <v:textpath style="font-family:&quot;&amp;quot&quot;;font-size:7pt;v-text-kern:t;mso-text-shadow:auto" string="1978"/>
            <w10:wrap anchorx="page"/>
          </v:shape>
        </w:pict>
      </w:r>
      <w:r>
        <w:pict w14:anchorId="4DFF89DD">
          <v:shape id="_x0000_s1047" type="#_x0000_t136" style="position:absolute;left:0;text-align:left;margin-left:198.7pt;margin-top:13pt;width:14.5pt;height:7.4pt;rotation:315;z-index:-5215;mso-position-horizontal-relative:page" fillcolor="black" stroked="f">
            <o:extrusion v:ext="view" autorotationcenter="t"/>
            <v:textpath style="font-family:&quot;&amp;quot&quot;;font-size:7pt;v-text-kern:t;mso-text-shadow:auto" string="1982"/>
            <w10:wrap anchorx="page"/>
          </v:shape>
        </w:pict>
      </w:r>
      <w:r>
        <w:pict w14:anchorId="5F58B5B4">
          <v:shape id="_x0000_s1046" type="#_x0000_t136" style="position:absolute;left:0;text-align:left;margin-left:232.85pt;margin-top:13pt;width:14.5pt;height:7.4pt;rotation:315;z-index:-5214;mso-position-horizontal-relative:page" fillcolor="black" stroked="f">
            <o:extrusion v:ext="view" autorotationcenter="t"/>
            <v:textpath style="font-family:&quot;&amp;quot&quot;;font-size:7pt;v-text-kern:t;mso-text-shadow:auto" string="1986"/>
            <w10:wrap anchorx="page"/>
          </v:shape>
        </w:pict>
      </w:r>
      <w:r>
        <w:pict w14:anchorId="693FB319">
          <v:shape id="_x0000_s1045" type="#_x0000_t136" style="position:absolute;left:0;text-align:left;margin-left:267pt;margin-top:13pt;width:14.5pt;height:7.4pt;rotation:315;z-index:-5213;mso-position-horizontal-relative:page" fillcolor="black" stroked="f">
            <o:extrusion v:ext="view" autorotationcenter="t"/>
            <v:textpath style="font-family:&quot;&amp;quot&quot;;font-size:7pt;v-text-kern:t;mso-text-shadow:auto" string="1990"/>
            <w10:wrap anchorx="page"/>
          </v:shape>
        </w:pict>
      </w:r>
      <w:r>
        <w:pict w14:anchorId="4BC6B7D3">
          <v:shape id="_x0000_s1044" type="#_x0000_t136" style="position:absolute;left:0;text-align:left;margin-left:301.15pt;margin-top:13pt;width:14.5pt;height:7.4pt;rotation:315;z-index:-5212;mso-position-horizontal-relative:page" fillcolor="black" stroked="f">
            <o:extrusion v:ext="view" autorotationcenter="t"/>
            <v:textpath style="font-family:&quot;&amp;quot&quot;;font-size:7pt;v-text-kern:t;mso-text-shadow:auto" string="1994"/>
            <w10:wrap anchorx="page"/>
          </v:shape>
        </w:pict>
      </w:r>
      <w:r w:rsidR="006C1B1D">
        <w:rPr>
          <w:sz w:val="15"/>
          <w:szCs w:val="15"/>
        </w:rPr>
        <w:t>0</w:t>
      </w:r>
    </w:p>
    <w:p w14:paraId="3FFA4103" w14:textId="77777777" w:rsidR="000A768D" w:rsidRDefault="000A768D">
      <w:pPr>
        <w:spacing w:before="1" w:line="100" w:lineRule="exact"/>
        <w:rPr>
          <w:sz w:val="10"/>
          <w:szCs w:val="10"/>
        </w:rPr>
      </w:pPr>
    </w:p>
    <w:p w14:paraId="7E9CE295" w14:textId="77777777" w:rsidR="000A768D" w:rsidRDefault="000A768D">
      <w:pPr>
        <w:spacing w:line="200" w:lineRule="exact"/>
      </w:pPr>
    </w:p>
    <w:p w14:paraId="63AD6DCE" w14:textId="77777777" w:rsidR="000A768D" w:rsidRDefault="000A768D">
      <w:pPr>
        <w:spacing w:line="200" w:lineRule="exact"/>
      </w:pPr>
    </w:p>
    <w:p w14:paraId="0F5A6576" w14:textId="77777777" w:rsidR="000A768D" w:rsidRDefault="000A768D">
      <w:pPr>
        <w:spacing w:line="200" w:lineRule="exact"/>
      </w:pPr>
    </w:p>
    <w:p w14:paraId="19F30961" w14:textId="77777777" w:rsidR="000A768D" w:rsidRDefault="006C1B1D">
      <w:pPr>
        <w:spacing w:before="14" w:line="242" w:lineRule="auto"/>
        <w:ind w:left="817" w:right="796"/>
        <w:jc w:val="both"/>
        <w:rPr>
          <w:sz w:val="24"/>
          <w:szCs w:val="24"/>
        </w:rPr>
      </w:pPr>
      <w:r>
        <w:rPr>
          <w:sz w:val="24"/>
          <w:szCs w:val="24"/>
        </w:rPr>
        <w:t xml:space="preserve">Note: </w:t>
      </w:r>
      <w:r>
        <w:rPr>
          <w:spacing w:val="38"/>
          <w:sz w:val="24"/>
          <w:szCs w:val="24"/>
        </w:rPr>
        <w:t xml:space="preserve"> </w:t>
      </w:r>
      <w:r>
        <w:rPr>
          <w:sz w:val="24"/>
          <w:szCs w:val="24"/>
        </w:rPr>
        <w:t xml:space="preserve">The </w:t>
      </w:r>
      <w:r>
        <w:rPr>
          <w:spacing w:val="4"/>
          <w:sz w:val="24"/>
          <w:szCs w:val="24"/>
        </w:rPr>
        <w:t xml:space="preserve"> </w:t>
      </w:r>
      <w:r>
        <w:rPr>
          <w:w w:val="102"/>
          <w:sz w:val="24"/>
          <w:szCs w:val="24"/>
        </w:rPr>
        <w:t>heig</w:t>
      </w:r>
      <w:r>
        <w:rPr>
          <w:spacing w:val="-6"/>
          <w:w w:val="102"/>
          <w:sz w:val="24"/>
          <w:szCs w:val="24"/>
        </w:rPr>
        <w:t>h</w:t>
      </w:r>
      <w:r>
        <w:rPr>
          <w:w w:val="137"/>
          <w:sz w:val="24"/>
          <w:szCs w:val="24"/>
        </w:rPr>
        <w:t>t</w:t>
      </w:r>
      <w:r>
        <w:rPr>
          <w:spacing w:val="34"/>
          <w:w w:val="137"/>
          <w:sz w:val="24"/>
          <w:szCs w:val="24"/>
        </w:rPr>
        <w:t xml:space="preserve"> </w:t>
      </w:r>
      <w:r>
        <w:rPr>
          <w:sz w:val="24"/>
          <w:szCs w:val="24"/>
        </w:rPr>
        <w:t>of</w:t>
      </w:r>
      <w:r>
        <w:rPr>
          <w:spacing w:val="22"/>
          <w:sz w:val="24"/>
          <w:szCs w:val="24"/>
        </w:rPr>
        <w:t xml:space="preserve"> </w:t>
      </w:r>
      <w:r>
        <w:rPr>
          <w:sz w:val="24"/>
          <w:szCs w:val="24"/>
        </w:rPr>
        <w:t xml:space="preserve">the </w:t>
      </w:r>
      <w:r>
        <w:rPr>
          <w:spacing w:val="6"/>
          <w:sz w:val="24"/>
          <w:szCs w:val="24"/>
        </w:rPr>
        <w:t xml:space="preserve"> </w:t>
      </w:r>
      <w:r>
        <w:rPr>
          <w:sz w:val="24"/>
          <w:szCs w:val="24"/>
        </w:rPr>
        <w:t>grey</w:t>
      </w:r>
      <w:r>
        <w:rPr>
          <w:spacing w:val="43"/>
          <w:sz w:val="24"/>
          <w:szCs w:val="24"/>
        </w:rPr>
        <w:t xml:space="preserve"> </w:t>
      </w:r>
      <w:r>
        <w:rPr>
          <w:sz w:val="24"/>
          <w:szCs w:val="24"/>
        </w:rPr>
        <w:t xml:space="preserve">bars </w:t>
      </w:r>
      <w:r>
        <w:rPr>
          <w:spacing w:val="2"/>
          <w:sz w:val="24"/>
          <w:szCs w:val="24"/>
        </w:rPr>
        <w:t xml:space="preserve"> </w:t>
      </w:r>
      <w:r>
        <w:rPr>
          <w:sz w:val="24"/>
          <w:szCs w:val="24"/>
        </w:rPr>
        <w:t xml:space="preserve">denotes </w:t>
      </w:r>
      <w:r>
        <w:rPr>
          <w:spacing w:val="3"/>
          <w:sz w:val="24"/>
          <w:szCs w:val="24"/>
        </w:rPr>
        <w:t xml:space="preserve"> </w:t>
      </w:r>
      <w:r>
        <w:rPr>
          <w:sz w:val="24"/>
          <w:szCs w:val="24"/>
        </w:rPr>
        <w:t xml:space="preserve">the </w:t>
      </w:r>
      <w:r>
        <w:rPr>
          <w:spacing w:val="6"/>
          <w:sz w:val="24"/>
          <w:szCs w:val="24"/>
        </w:rPr>
        <w:t xml:space="preserve"> </w:t>
      </w:r>
      <w:r>
        <w:rPr>
          <w:spacing w:val="-7"/>
          <w:sz w:val="24"/>
          <w:szCs w:val="24"/>
        </w:rPr>
        <w:t>n</w:t>
      </w:r>
      <w:r>
        <w:rPr>
          <w:sz w:val="24"/>
          <w:szCs w:val="24"/>
        </w:rPr>
        <w:t>u</w:t>
      </w:r>
      <w:r>
        <w:rPr>
          <w:spacing w:val="-7"/>
          <w:sz w:val="24"/>
          <w:szCs w:val="24"/>
        </w:rPr>
        <w:t>m</w:t>
      </w:r>
      <w:r>
        <w:rPr>
          <w:spacing w:val="6"/>
          <w:sz w:val="24"/>
          <w:szCs w:val="24"/>
        </w:rPr>
        <w:t>b</w:t>
      </w:r>
      <w:r>
        <w:rPr>
          <w:sz w:val="24"/>
          <w:szCs w:val="24"/>
        </w:rPr>
        <w:t xml:space="preserve">er </w:t>
      </w:r>
      <w:r>
        <w:rPr>
          <w:spacing w:val="19"/>
          <w:sz w:val="24"/>
          <w:szCs w:val="24"/>
        </w:rPr>
        <w:t xml:space="preserve"> </w:t>
      </w:r>
      <w:r>
        <w:rPr>
          <w:sz w:val="24"/>
          <w:szCs w:val="24"/>
        </w:rPr>
        <w:t>of</w:t>
      </w:r>
      <w:r>
        <w:rPr>
          <w:spacing w:val="22"/>
          <w:sz w:val="24"/>
          <w:szCs w:val="24"/>
        </w:rPr>
        <w:t xml:space="preserve"> </w:t>
      </w:r>
      <w:r>
        <w:rPr>
          <w:sz w:val="24"/>
          <w:szCs w:val="24"/>
        </w:rPr>
        <w:t>times  ICSID</w:t>
      </w:r>
      <w:r>
        <w:rPr>
          <w:spacing w:val="53"/>
          <w:sz w:val="24"/>
          <w:szCs w:val="24"/>
        </w:rPr>
        <w:t xml:space="preserve"> </w:t>
      </w:r>
      <w:r>
        <w:rPr>
          <w:spacing w:val="-6"/>
          <w:w w:val="97"/>
          <w:sz w:val="24"/>
          <w:szCs w:val="24"/>
        </w:rPr>
        <w:t>w</w:t>
      </w:r>
      <w:r>
        <w:rPr>
          <w:w w:val="104"/>
          <w:sz w:val="24"/>
          <w:szCs w:val="24"/>
        </w:rPr>
        <w:t xml:space="preserve">as </w:t>
      </w:r>
      <w:r>
        <w:rPr>
          <w:sz w:val="24"/>
          <w:szCs w:val="24"/>
        </w:rPr>
        <w:t>me</w:t>
      </w:r>
      <w:r>
        <w:rPr>
          <w:spacing w:val="-7"/>
          <w:sz w:val="24"/>
          <w:szCs w:val="24"/>
        </w:rPr>
        <w:t>n</w:t>
      </w:r>
      <w:r>
        <w:rPr>
          <w:sz w:val="24"/>
          <w:szCs w:val="24"/>
        </w:rPr>
        <w:t>tioned</w:t>
      </w:r>
      <w:r>
        <w:rPr>
          <w:spacing w:val="49"/>
          <w:sz w:val="24"/>
          <w:szCs w:val="24"/>
        </w:rPr>
        <w:t xml:space="preserve"> </w:t>
      </w:r>
      <w:r>
        <w:rPr>
          <w:sz w:val="24"/>
          <w:szCs w:val="24"/>
        </w:rPr>
        <w:t>in</w:t>
      </w:r>
      <w:r>
        <w:rPr>
          <w:spacing w:val="8"/>
          <w:sz w:val="24"/>
          <w:szCs w:val="24"/>
        </w:rPr>
        <w:t xml:space="preserve"> </w:t>
      </w:r>
      <w:r>
        <w:rPr>
          <w:sz w:val="24"/>
          <w:szCs w:val="24"/>
        </w:rPr>
        <w:t>a</w:t>
      </w:r>
      <w:r>
        <w:rPr>
          <w:spacing w:val="11"/>
          <w:sz w:val="24"/>
          <w:szCs w:val="24"/>
        </w:rPr>
        <w:t xml:space="preserve"> </w:t>
      </w:r>
      <w:r>
        <w:rPr>
          <w:sz w:val="24"/>
          <w:szCs w:val="24"/>
        </w:rPr>
        <w:t>newspa</w:t>
      </w:r>
      <w:r>
        <w:rPr>
          <w:spacing w:val="6"/>
          <w:sz w:val="24"/>
          <w:szCs w:val="24"/>
        </w:rPr>
        <w:t>p</w:t>
      </w:r>
      <w:r>
        <w:rPr>
          <w:sz w:val="24"/>
          <w:szCs w:val="24"/>
        </w:rPr>
        <w:t>er</w:t>
      </w:r>
      <w:r>
        <w:rPr>
          <w:spacing w:val="34"/>
          <w:sz w:val="24"/>
          <w:szCs w:val="24"/>
        </w:rPr>
        <w:t xml:space="preserve"> </w:t>
      </w:r>
      <w:r>
        <w:rPr>
          <w:sz w:val="24"/>
          <w:szCs w:val="24"/>
        </w:rPr>
        <w:t>source</w:t>
      </w:r>
      <w:r>
        <w:rPr>
          <w:spacing w:val="7"/>
          <w:sz w:val="24"/>
          <w:szCs w:val="24"/>
        </w:rPr>
        <w:t xml:space="preserve"> </w:t>
      </w:r>
      <w:r>
        <w:rPr>
          <w:sz w:val="24"/>
          <w:szCs w:val="24"/>
        </w:rPr>
        <w:t>in</w:t>
      </w:r>
      <w:r>
        <w:rPr>
          <w:spacing w:val="8"/>
          <w:sz w:val="24"/>
          <w:szCs w:val="24"/>
        </w:rPr>
        <w:t xml:space="preserve"> </w:t>
      </w:r>
      <w:r>
        <w:rPr>
          <w:sz w:val="24"/>
          <w:szCs w:val="24"/>
        </w:rPr>
        <w:t>a</w:t>
      </w:r>
      <w:r>
        <w:rPr>
          <w:spacing w:val="11"/>
          <w:sz w:val="24"/>
          <w:szCs w:val="24"/>
        </w:rPr>
        <w:t xml:space="preserve"> </w:t>
      </w:r>
      <w:r>
        <w:rPr>
          <w:sz w:val="24"/>
          <w:szCs w:val="24"/>
        </w:rPr>
        <w:t>gi</w:t>
      </w:r>
      <w:r>
        <w:rPr>
          <w:spacing w:val="-6"/>
          <w:sz w:val="24"/>
          <w:szCs w:val="24"/>
        </w:rPr>
        <w:t>v</w:t>
      </w:r>
      <w:r>
        <w:rPr>
          <w:sz w:val="24"/>
          <w:szCs w:val="24"/>
        </w:rPr>
        <w:t>en</w:t>
      </w:r>
      <w:r>
        <w:rPr>
          <w:spacing w:val="5"/>
          <w:sz w:val="24"/>
          <w:szCs w:val="24"/>
        </w:rPr>
        <w:t xml:space="preserve"> </w:t>
      </w:r>
      <w:r>
        <w:rPr>
          <w:spacing w:val="-7"/>
          <w:sz w:val="24"/>
          <w:szCs w:val="24"/>
        </w:rPr>
        <w:t>y</w:t>
      </w:r>
      <w:r>
        <w:rPr>
          <w:sz w:val="24"/>
          <w:szCs w:val="24"/>
        </w:rPr>
        <w:t>ear,</w:t>
      </w:r>
      <w:r>
        <w:rPr>
          <w:spacing w:val="29"/>
          <w:sz w:val="24"/>
          <w:szCs w:val="24"/>
        </w:rPr>
        <w:t xml:space="preserve"> </w:t>
      </w:r>
      <w:r>
        <w:rPr>
          <w:sz w:val="24"/>
          <w:szCs w:val="24"/>
        </w:rPr>
        <w:t>while</w:t>
      </w:r>
      <w:r>
        <w:rPr>
          <w:spacing w:val="1"/>
          <w:sz w:val="24"/>
          <w:szCs w:val="24"/>
        </w:rPr>
        <w:t xml:space="preserve"> </w:t>
      </w:r>
      <w:r>
        <w:rPr>
          <w:sz w:val="24"/>
          <w:szCs w:val="24"/>
        </w:rPr>
        <w:t>the</w:t>
      </w:r>
      <w:r>
        <w:rPr>
          <w:spacing w:val="33"/>
          <w:sz w:val="24"/>
          <w:szCs w:val="24"/>
        </w:rPr>
        <w:t xml:space="preserve"> </w:t>
      </w:r>
      <w:r>
        <w:rPr>
          <w:sz w:val="24"/>
          <w:szCs w:val="24"/>
        </w:rPr>
        <w:t>dark</w:t>
      </w:r>
      <w:r>
        <w:rPr>
          <w:spacing w:val="35"/>
          <w:sz w:val="24"/>
          <w:szCs w:val="24"/>
        </w:rPr>
        <w:t xml:space="preserve"> </w:t>
      </w:r>
      <w:r>
        <w:rPr>
          <w:sz w:val="24"/>
          <w:szCs w:val="24"/>
        </w:rPr>
        <w:t>line</w:t>
      </w:r>
      <w:r>
        <w:rPr>
          <w:spacing w:val="5"/>
          <w:sz w:val="24"/>
          <w:szCs w:val="24"/>
        </w:rPr>
        <w:t xml:space="preserve"> </w:t>
      </w:r>
      <w:r>
        <w:rPr>
          <w:w w:val="104"/>
          <w:sz w:val="24"/>
          <w:szCs w:val="24"/>
        </w:rPr>
        <w:t>represe</w:t>
      </w:r>
      <w:r>
        <w:rPr>
          <w:spacing w:val="-7"/>
          <w:w w:val="104"/>
          <w:sz w:val="24"/>
          <w:szCs w:val="24"/>
        </w:rPr>
        <w:t>n</w:t>
      </w:r>
      <w:r>
        <w:rPr>
          <w:w w:val="114"/>
          <w:sz w:val="24"/>
          <w:szCs w:val="24"/>
        </w:rPr>
        <w:t xml:space="preserve">ts </w:t>
      </w:r>
      <w:r>
        <w:rPr>
          <w:sz w:val="24"/>
          <w:szCs w:val="24"/>
        </w:rPr>
        <w:t>a</w:t>
      </w:r>
      <w:r>
        <w:rPr>
          <w:spacing w:val="28"/>
          <w:sz w:val="24"/>
          <w:szCs w:val="24"/>
        </w:rPr>
        <w:t xml:space="preserve"> </w:t>
      </w:r>
      <w:r>
        <w:rPr>
          <w:w w:val="103"/>
          <w:sz w:val="24"/>
          <w:szCs w:val="24"/>
        </w:rPr>
        <w:t>cou</w:t>
      </w:r>
      <w:r>
        <w:rPr>
          <w:spacing w:val="-6"/>
          <w:w w:val="103"/>
          <w:sz w:val="24"/>
          <w:szCs w:val="24"/>
        </w:rPr>
        <w:t>n</w:t>
      </w:r>
      <w:r>
        <w:rPr>
          <w:w w:val="137"/>
          <w:sz w:val="24"/>
          <w:szCs w:val="24"/>
        </w:rPr>
        <w:t>t</w:t>
      </w:r>
      <w:r>
        <w:rPr>
          <w:spacing w:val="18"/>
          <w:sz w:val="24"/>
          <w:szCs w:val="24"/>
        </w:rPr>
        <w:t xml:space="preserve"> </w:t>
      </w:r>
      <w:r>
        <w:rPr>
          <w:sz w:val="24"/>
          <w:szCs w:val="24"/>
        </w:rPr>
        <w:t>of</w:t>
      </w:r>
      <w:r>
        <w:rPr>
          <w:spacing w:val="6"/>
          <w:sz w:val="24"/>
          <w:szCs w:val="24"/>
        </w:rPr>
        <w:t xml:space="preserve"> </w:t>
      </w:r>
      <w:r>
        <w:rPr>
          <w:sz w:val="24"/>
          <w:szCs w:val="24"/>
        </w:rPr>
        <w:t>the</w:t>
      </w:r>
      <w:r>
        <w:rPr>
          <w:spacing w:val="50"/>
          <w:sz w:val="24"/>
          <w:szCs w:val="24"/>
        </w:rPr>
        <w:t xml:space="preserve"> </w:t>
      </w:r>
      <w:r>
        <w:rPr>
          <w:spacing w:val="-7"/>
          <w:sz w:val="24"/>
          <w:szCs w:val="24"/>
        </w:rPr>
        <w:t>n</w:t>
      </w:r>
      <w:r>
        <w:rPr>
          <w:sz w:val="24"/>
          <w:szCs w:val="24"/>
        </w:rPr>
        <w:t>u</w:t>
      </w:r>
      <w:r>
        <w:rPr>
          <w:spacing w:val="-7"/>
          <w:sz w:val="24"/>
          <w:szCs w:val="24"/>
        </w:rPr>
        <w:t>m</w:t>
      </w:r>
      <w:r>
        <w:rPr>
          <w:spacing w:val="6"/>
          <w:sz w:val="24"/>
          <w:szCs w:val="24"/>
        </w:rPr>
        <w:t>b</w:t>
      </w:r>
      <w:r>
        <w:rPr>
          <w:sz w:val="24"/>
          <w:szCs w:val="24"/>
        </w:rPr>
        <w:t xml:space="preserve">er </w:t>
      </w:r>
      <w:r>
        <w:rPr>
          <w:spacing w:val="3"/>
          <w:sz w:val="24"/>
          <w:szCs w:val="24"/>
        </w:rPr>
        <w:t xml:space="preserve"> </w:t>
      </w:r>
      <w:r>
        <w:rPr>
          <w:sz w:val="24"/>
          <w:szCs w:val="24"/>
        </w:rPr>
        <w:t>of</w:t>
      </w:r>
      <w:r>
        <w:rPr>
          <w:spacing w:val="6"/>
          <w:sz w:val="24"/>
          <w:szCs w:val="24"/>
        </w:rPr>
        <w:t xml:space="preserve"> </w:t>
      </w:r>
      <w:r>
        <w:rPr>
          <w:sz w:val="24"/>
          <w:szCs w:val="24"/>
        </w:rPr>
        <w:t>ICSID</w:t>
      </w:r>
      <w:r>
        <w:rPr>
          <w:spacing w:val="37"/>
          <w:sz w:val="24"/>
          <w:szCs w:val="24"/>
        </w:rPr>
        <w:t xml:space="preserve"> </w:t>
      </w:r>
      <w:r>
        <w:rPr>
          <w:sz w:val="24"/>
          <w:szCs w:val="24"/>
        </w:rPr>
        <w:t xml:space="preserve">disputes </w:t>
      </w:r>
      <w:r>
        <w:rPr>
          <w:spacing w:val="5"/>
          <w:sz w:val="24"/>
          <w:szCs w:val="24"/>
        </w:rPr>
        <w:t xml:space="preserve"> </w:t>
      </w:r>
      <w:r>
        <w:rPr>
          <w:w w:val="105"/>
          <w:sz w:val="24"/>
          <w:szCs w:val="24"/>
        </w:rPr>
        <w:t>broug</w:t>
      </w:r>
      <w:r>
        <w:rPr>
          <w:spacing w:val="-6"/>
          <w:w w:val="105"/>
          <w:sz w:val="24"/>
          <w:szCs w:val="24"/>
        </w:rPr>
        <w:t>h</w:t>
      </w:r>
      <w:r>
        <w:rPr>
          <w:w w:val="137"/>
          <w:sz w:val="24"/>
          <w:szCs w:val="24"/>
        </w:rPr>
        <w:t>t</w:t>
      </w:r>
      <w:r>
        <w:rPr>
          <w:spacing w:val="18"/>
          <w:sz w:val="24"/>
          <w:szCs w:val="24"/>
        </w:rPr>
        <w:t xml:space="preserve"> </w:t>
      </w:r>
      <w:r>
        <w:rPr>
          <w:sz w:val="24"/>
          <w:szCs w:val="24"/>
        </w:rPr>
        <w:t>in</w:t>
      </w:r>
      <w:r>
        <w:rPr>
          <w:spacing w:val="25"/>
          <w:sz w:val="24"/>
          <w:szCs w:val="24"/>
        </w:rPr>
        <w:t xml:space="preserve"> </w:t>
      </w:r>
      <w:r>
        <w:rPr>
          <w:sz w:val="24"/>
          <w:szCs w:val="24"/>
        </w:rPr>
        <w:t xml:space="preserve">that </w:t>
      </w:r>
      <w:r>
        <w:rPr>
          <w:spacing w:val="26"/>
          <w:sz w:val="24"/>
          <w:szCs w:val="24"/>
        </w:rPr>
        <w:t xml:space="preserve"> </w:t>
      </w:r>
      <w:r>
        <w:rPr>
          <w:spacing w:val="-7"/>
          <w:w w:val="103"/>
          <w:sz w:val="24"/>
          <w:szCs w:val="24"/>
        </w:rPr>
        <w:t>y</w:t>
      </w:r>
      <w:r>
        <w:rPr>
          <w:w w:val="106"/>
          <w:sz w:val="24"/>
          <w:szCs w:val="24"/>
        </w:rPr>
        <w:t>ear.</w:t>
      </w:r>
    </w:p>
    <w:p w14:paraId="1BBB99D8" w14:textId="77777777" w:rsidR="000A768D" w:rsidRDefault="000A768D">
      <w:pPr>
        <w:spacing w:line="200" w:lineRule="exact"/>
      </w:pPr>
    </w:p>
    <w:p w14:paraId="0709B183" w14:textId="77777777" w:rsidR="000A768D" w:rsidRDefault="000A768D">
      <w:pPr>
        <w:spacing w:before="19" w:line="240" w:lineRule="exact"/>
        <w:rPr>
          <w:sz w:val="24"/>
          <w:szCs w:val="24"/>
        </w:rPr>
      </w:pPr>
    </w:p>
    <w:p w14:paraId="19EBB15B" w14:textId="77777777" w:rsidR="000A768D" w:rsidRDefault="006C1B1D">
      <w:pPr>
        <w:spacing w:line="401" w:lineRule="auto"/>
        <w:ind w:left="100" w:right="78" w:firstLine="239"/>
        <w:jc w:val="both"/>
        <w:rPr>
          <w:sz w:val="24"/>
          <w:szCs w:val="24"/>
        </w:rPr>
        <w:sectPr w:rsidR="000A768D">
          <w:pgSz w:w="12240" w:h="15840"/>
          <w:pgMar w:top="1200" w:right="1320" w:bottom="280" w:left="1340" w:header="1007" w:footer="0" w:gutter="0"/>
          <w:cols w:space="720"/>
        </w:sectPr>
      </w:pPr>
      <w:r>
        <w:rPr>
          <w:sz w:val="24"/>
          <w:szCs w:val="24"/>
        </w:rPr>
        <w:t>Second,</w:t>
      </w:r>
      <w:r>
        <w:rPr>
          <w:spacing w:val="30"/>
          <w:sz w:val="24"/>
          <w:szCs w:val="24"/>
        </w:rPr>
        <w:t xml:space="preserve"> </w:t>
      </w:r>
      <w:r>
        <w:rPr>
          <w:sz w:val="24"/>
          <w:szCs w:val="24"/>
        </w:rPr>
        <w:t>since</w:t>
      </w:r>
      <w:r>
        <w:rPr>
          <w:spacing w:val="22"/>
          <w:sz w:val="24"/>
          <w:szCs w:val="24"/>
        </w:rPr>
        <w:t xml:space="preserve"> </w:t>
      </w:r>
      <w:r>
        <w:rPr>
          <w:sz w:val="24"/>
          <w:szCs w:val="24"/>
        </w:rPr>
        <w:t>the</w:t>
      </w:r>
      <w:r>
        <w:rPr>
          <w:spacing w:val="54"/>
          <w:sz w:val="24"/>
          <w:szCs w:val="24"/>
        </w:rPr>
        <w:t xml:space="preserve"> </w:t>
      </w:r>
      <w:r>
        <w:rPr>
          <w:sz w:val="24"/>
          <w:szCs w:val="24"/>
        </w:rPr>
        <w:t>early</w:t>
      </w:r>
      <w:r>
        <w:rPr>
          <w:spacing w:val="41"/>
          <w:sz w:val="24"/>
          <w:szCs w:val="24"/>
        </w:rPr>
        <w:t xml:space="preserve"> </w:t>
      </w:r>
      <w:r>
        <w:rPr>
          <w:sz w:val="24"/>
          <w:szCs w:val="24"/>
        </w:rPr>
        <w:t>2000s,</w:t>
      </w:r>
      <w:r>
        <w:rPr>
          <w:spacing w:val="11"/>
          <w:sz w:val="24"/>
          <w:szCs w:val="24"/>
        </w:rPr>
        <w:t xml:space="preserve"> </w:t>
      </w:r>
      <w:r>
        <w:rPr>
          <w:sz w:val="24"/>
          <w:szCs w:val="24"/>
        </w:rPr>
        <w:t>there  has</w:t>
      </w:r>
      <w:r>
        <w:rPr>
          <w:spacing w:val="41"/>
          <w:sz w:val="24"/>
          <w:szCs w:val="24"/>
        </w:rPr>
        <w:t xml:space="preserve"> </w:t>
      </w:r>
      <w:r>
        <w:rPr>
          <w:spacing w:val="6"/>
          <w:sz w:val="24"/>
          <w:szCs w:val="24"/>
        </w:rPr>
        <w:t>b</w:t>
      </w:r>
      <w:r>
        <w:rPr>
          <w:sz w:val="24"/>
          <w:szCs w:val="24"/>
        </w:rPr>
        <w:t>een</w:t>
      </w:r>
      <w:r>
        <w:rPr>
          <w:spacing w:val="35"/>
          <w:sz w:val="24"/>
          <w:szCs w:val="24"/>
        </w:rPr>
        <w:t xml:space="preserve"> </w:t>
      </w:r>
      <w:r>
        <w:rPr>
          <w:sz w:val="24"/>
          <w:szCs w:val="24"/>
        </w:rPr>
        <w:t>a</w:t>
      </w:r>
      <w:r>
        <w:rPr>
          <w:spacing w:val="31"/>
          <w:sz w:val="24"/>
          <w:szCs w:val="24"/>
        </w:rPr>
        <w:t xml:space="preserve"> </w:t>
      </w:r>
      <w:r>
        <w:rPr>
          <w:sz w:val="24"/>
          <w:szCs w:val="24"/>
        </w:rPr>
        <w:t xml:space="preserve">dramatic </w:t>
      </w:r>
      <w:r>
        <w:rPr>
          <w:spacing w:val="29"/>
          <w:sz w:val="24"/>
          <w:szCs w:val="24"/>
        </w:rPr>
        <w:t xml:space="preserve"> </w:t>
      </w:r>
      <w:r>
        <w:rPr>
          <w:sz w:val="24"/>
          <w:szCs w:val="24"/>
        </w:rPr>
        <w:t>expansion</w:t>
      </w:r>
      <w:r>
        <w:rPr>
          <w:spacing w:val="51"/>
          <w:sz w:val="24"/>
          <w:szCs w:val="24"/>
        </w:rPr>
        <w:t xml:space="preserve"> </w:t>
      </w:r>
      <w:r>
        <w:rPr>
          <w:sz w:val="24"/>
          <w:szCs w:val="24"/>
        </w:rPr>
        <w:t>of</w:t>
      </w:r>
      <w:r>
        <w:rPr>
          <w:spacing w:val="10"/>
          <w:sz w:val="24"/>
          <w:szCs w:val="24"/>
        </w:rPr>
        <w:t xml:space="preserve"> </w:t>
      </w:r>
      <w:r>
        <w:rPr>
          <w:sz w:val="24"/>
          <w:szCs w:val="24"/>
        </w:rPr>
        <w:t>electronic</w:t>
      </w:r>
      <w:r>
        <w:rPr>
          <w:spacing w:val="50"/>
          <w:sz w:val="24"/>
          <w:szCs w:val="24"/>
        </w:rPr>
        <w:t xml:space="preserve"> </w:t>
      </w:r>
      <w:r>
        <w:rPr>
          <w:sz w:val="24"/>
          <w:szCs w:val="24"/>
        </w:rPr>
        <w:t xml:space="preserve">services monitoring </w:t>
      </w:r>
      <w:r>
        <w:rPr>
          <w:spacing w:val="8"/>
          <w:sz w:val="24"/>
          <w:szCs w:val="24"/>
        </w:rPr>
        <w:t xml:space="preserve"> </w:t>
      </w:r>
      <w:r>
        <w:rPr>
          <w:sz w:val="24"/>
          <w:szCs w:val="24"/>
        </w:rPr>
        <w:t>ISDS</w:t>
      </w:r>
      <w:r>
        <w:rPr>
          <w:spacing w:val="25"/>
          <w:sz w:val="24"/>
          <w:szCs w:val="24"/>
        </w:rPr>
        <w:t xml:space="preserve"> </w:t>
      </w:r>
      <w:r>
        <w:rPr>
          <w:sz w:val="24"/>
          <w:szCs w:val="24"/>
        </w:rPr>
        <w:t>pr</w:t>
      </w:r>
      <w:r>
        <w:rPr>
          <w:spacing w:val="6"/>
          <w:sz w:val="24"/>
          <w:szCs w:val="24"/>
        </w:rPr>
        <w:t>o</w:t>
      </w:r>
      <w:r>
        <w:rPr>
          <w:sz w:val="24"/>
          <w:szCs w:val="24"/>
        </w:rPr>
        <w:t xml:space="preserve">cesses. </w:t>
      </w:r>
      <w:r>
        <w:rPr>
          <w:spacing w:val="14"/>
          <w:sz w:val="24"/>
          <w:szCs w:val="24"/>
        </w:rPr>
        <w:t xml:space="preserve"> </w:t>
      </w:r>
      <w:r>
        <w:rPr>
          <w:spacing w:val="-19"/>
          <w:sz w:val="24"/>
          <w:szCs w:val="24"/>
        </w:rPr>
        <w:t>T</w:t>
      </w:r>
      <w:r>
        <w:rPr>
          <w:sz w:val="24"/>
          <w:szCs w:val="24"/>
        </w:rPr>
        <w:t xml:space="preserve">able </w:t>
      </w:r>
      <w:r>
        <w:rPr>
          <w:spacing w:val="1"/>
          <w:sz w:val="24"/>
          <w:szCs w:val="24"/>
        </w:rPr>
        <w:t xml:space="preserve"> </w:t>
      </w:r>
      <w:r>
        <w:rPr>
          <w:sz w:val="24"/>
          <w:szCs w:val="24"/>
        </w:rPr>
        <w:t>4</w:t>
      </w:r>
      <w:r>
        <w:rPr>
          <w:spacing w:val="21"/>
          <w:sz w:val="24"/>
          <w:szCs w:val="24"/>
        </w:rPr>
        <w:t xml:space="preserve"> </w:t>
      </w:r>
      <w:r>
        <w:rPr>
          <w:sz w:val="24"/>
          <w:szCs w:val="24"/>
        </w:rPr>
        <w:t>lists</w:t>
      </w:r>
      <w:r>
        <w:rPr>
          <w:spacing w:val="44"/>
          <w:sz w:val="24"/>
          <w:szCs w:val="24"/>
        </w:rPr>
        <w:t xml:space="preserve"> </w:t>
      </w:r>
      <w:r>
        <w:rPr>
          <w:sz w:val="24"/>
          <w:szCs w:val="24"/>
        </w:rPr>
        <w:t>a</w:t>
      </w:r>
      <w:r>
        <w:rPr>
          <w:spacing w:val="35"/>
          <w:sz w:val="24"/>
          <w:szCs w:val="24"/>
        </w:rPr>
        <w:t xml:space="preserve"> </w:t>
      </w:r>
      <w:r>
        <w:rPr>
          <w:spacing w:val="-7"/>
          <w:sz w:val="24"/>
          <w:szCs w:val="24"/>
        </w:rPr>
        <w:t>n</w:t>
      </w:r>
      <w:r>
        <w:rPr>
          <w:sz w:val="24"/>
          <w:szCs w:val="24"/>
        </w:rPr>
        <w:t>u</w:t>
      </w:r>
      <w:r>
        <w:rPr>
          <w:spacing w:val="-7"/>
          <w:sz w:val="24"/>
          <w:szCs w:val="24"/>
        </w:rPr>
        <w:t>m</w:t>
      </w:r>
      <w:r>
        <w:rPr>
          <w:spacing w:val="6"/>
          <w:sz w:val="24"/>
          <w:szCs w:val="24"/>
        </w:rPr>
        <w:t>b</w:t>
      </w:r>
      <w:r>
        <w:rPr>
          <w:sz w:val="24"/>
          <w:szCs w:val="24"/>
        </w:rPr>
        <w:t xml:space="preserve">er </w:t>
      </w:r>
      <w:r>
        <w:rPr>
          <w:spacing w:val="10"/>
          <w:sz w:val="24"/>
          <w:szCs w:val="24"/>
        </w:rPr>
        <w:t xml:space="preserve"> </w:t>
      </w:r>
      <w:r>
        <w:rPr>
          <w:sz w:val="24"/>
          <w:szCs w:val="24"/>
        </w:rPr>
        <w:t>of</w:t>
      </w:r>
      <w:r>
        <w:rPr>
          <w:spacing w:val="13"/>
          <w:sz w:val="24"/>
          <w:szCs w:val="24"/>
        </w:rPr>
        <w:t xml:space="preserve"> </w:t>
      </w:r>
      <w:r>
        <w:rPr>
          <w:sz w:val="24"/>
          <w:szCs w:val="24"/>
        </w:rPr>
        <w:t>these</w:t>
      </w:r>
      <w:r>
        <w:rPr>
          <w:spacing w:val="50"/>
          <w:sz w:val="24"/>
          <w:szCs w:val="24"/>
        </w:rPr>
        <w:t xml:space="preserve"> </w:t>
      </w:r>
      <w:r>
        <w:rPr>
          <w:sz w:val="24"/>
          <w:szCs w:val="24"/>
        </w:rPr>
        <w:t>sources</w:t>
      </w:r>
      <w:r>
        <w:rPr>
          <w:spacing w:val="32"/>
          <w:sz w:val="24"/>
          <w:szCs w:val="24"/>
        </w:rPr>
        <w:t xml:space="preserve"> </w:t>
      </w:r>
      <w:r>
        <w:rPr>
          <w:sz w:val="24"/>
          <w:szCs w:val="24"/>
        </w:rPr>
        <w:t>and</w:t>
      </w:r>
      <w:r>
        <w:rPr>
          <w:spacing w:val="53"/>
          <w:sz w:val="24"/>
          <w:szCs w:val="24"/>
        </w:rPr>
        <w:t xml:space="preserve"> </w:t>
      </w:r>
      <w:r>
        <w:rPr>
          <w:sz w:val="24"/>
          <w:szCs w:val="24"/>
        </w:rPr>
        <w:t>the</w:t>
      </w:r>
      <w:r>
        <w:rPr>
          <w:spacing w:val="57"/>
          <w:sz w:val="24"/>
          <w:szCs w:val="24"/>
        </w:rPr>
        <w:t xml:space="preserve"> </w:t>
      </w:r>
      <w:r>
        <w:rPr>
          <w:sz w:val="24"/>
          <w:szCs w:val="24"/>
        </w:rPr>
        <w:t xml:space="preserve">date </w:t>
      </w:r>
      <w:r>
        <w:rPr>
          <w:spacing w:val="5"/>
          <w:sz w:val="24"/>
          <w:szCs w:val="24"/>
        </w:rPr>
        <w:t xml:space="preserve"> </w:t>
      </w:r>
      <w:r>
        <w:rPr>
          <w:sz w:val="24"/>
          <w:szCs w:val="24"/>
        </w:rPr>
        <w:t>on</w:t>
      </w:r>
      <w:r>
        <w:rPr>
          <w:spacing w:val="30"/>
          <w:sz w:val="24"/>
          <w:szCs w:val="24"/>
        </w:rPr>
        <w:t xml:space="preserve"> </w:t>
      </w:r>
      <w:r>
        <w:rPr>
          <w:sz w:val="24"/>
          <w:szCs w:val="24"/>
        </w:rPr>
        <w:t>whi</w:t>
      </w:r>
      <w:r>
        <w:rPr>
          <w:spacing w:val="-7"/>
          <w:sz w:val="24"/>
          <w:szCs w:val="24"/>
        </w:rPr>
        <w:t>c</w:t>
      </w:r>
      <w:r>
        <w:rPr>
          <w:w w:val="108"/>
          <w:sz w:val="24"/>
          <w:szCs w:val="24"/>
        </w:rPr>
        <w:t xml:space="preserve">h </w:t>
      </w:r>
      <w:r>
        <w:rPr>
          <w:sz w:val="24"/>
          <w:szCs w:val="24"/>
        </w:rPr>
        <w:t>they</w:t>
      </w:r>
      <w:r>
        <w:rPr>
          <w:spacing w:val="51"/>
          <w:sz w:val="24"/>
          <w:szCs w:val="24"/>
        </w:rPr>
        <w:t xml:space="preserve"> </w:t>
      </w:r>
      <w:r>
        <w:rPr>
          <w:spacing w:val="7"/>
          <w:sz w:val="24"/>
          <w:szCs w:val="24"/>
        </w:rPr>
        <w:t>b</w:t>
      </w:r>
      <w:r>
        <w:rPr>
          <w:sz w:val="24"/>
          <w:szCs w:val="24"/>
        </w:rPr>
        <w:t>egan</w:t>
      </w:r>
      <w:r>
        <w:rPr>
          <w:spacing w:val="42"/>
          <w:sz w:val="24"/>
          <w:szCs w:val="24"/>
        </w:rPr>
        <w:t xml:space="preserve"> </w:t>
      </w:r>
      <w:r>
        <w:rPr>
          <w:w w:val="106"/>
          <w:sz w:val="24"/>
          <w:szCs w:val="24"/>
        </w:rPr>
        <w:t>re</w:t>
      </w:r>
      <w:r>
        <w:rPr>
          <w:spacing w:val="6"/>
          <w:w w:val="106"/>
          <w:sz w:val="24"/>
          <w:szCs w:val="24"/>
        </w:rPr>
        <w:t>p</w:t>
      </w:r>
      <w:r>
        <w:rPr>
          <w:w w:val="106"/>
          <w:sz w:val="24"/>
          <w:szCs w:val="24"/>
        </w:rPr>
        <w:t>orting.</w:t>
      </w:r>
    </w:p>
    <w:p w14:paraId="01FF9D78" w14:textId="77777777" w:rsidR="000A768D" w:rsidRDefault="000A768D">
      <w:pPr>
        <w:spacing w:before="9" w:line="160" w:lineRule="exact"/>
        <w:rPr>
          <w:sz w:val="17"/>
          <w:szCs w:val="17"/>
        </w:rPr>
      </w:pPr>
    </w:p>
    <w:p w14:paraId="4648BAEB" w14:textId="77777777" w:rsidR="000A768D" w:rsidRDefault="00880F97">
      <w:pPr>
        <w:spacing w:before="25"/>
        <w:ind w:left="1275"/>
        <w:rPr>
          <w:sz w:val="24"/>
          <w:szCs w:val="24"/>
        </w:rPr>
      </w:pPr>
      <w:r>
        <w:pict w14:anchorId="2186E927">
          <v:group id="_x0000_s1042" style="position:absolute;left:0;text-align:left;margin-left:158.7pt;margin-top:28.8pt;width:294.65pt;height:0;z-index:-5206;mso-position-horizontal-relative:page" coordorigin="3174,576" coordsize="5893,0">
            <v:polyline id="_x0000_s1043" style="position:absolute" points="6348,1152,12240,1152" coordorigin="3174,576" coordsize="5893,0" filled="f" strokeweight="5055emu">
              <v:path arrowok="t"/>
            </v:polyline>
            <w10:wrap anchorx="page"/>
          </v:group>
        </w:pict>
      </w:r>
      <w:r w:rsidR="006C1B1D">
        <w:rPr>
          <w:spacing w:val="-27"/>
          <w:w w:val="134"/>
          <w:sz w:val="24"/>
          <w:szCs w:val="24"/>
        </w:rPr>
        <w:t>T</w:t>
      </w:r>
      <w:r w:rsidR="006C1B1D">
        <w:rPr>
          <w:w w:val="134"/>
          <w:sz w:val="24"/>
          <w:szCs w:val="24"/>
        </w:rPr>
        <w:t>able</w:t>
      </w:r>
      <w:r w:rsidR="006C1B1D">
        <w:rPr>
          <w:spacing w:val="11"/>
          <w:w w:val="134"/>
          <w:sz w:val="24"/>
          <w:szCs w:val="24"/>
        </w:rPr>
        <w:t xml:space="preserve"> </w:t>
      </w:r>
      <w:r w:rsidR="006C1B1D">
        <w:rPr>
          <w:sz w:val="24"/>
          <w:szCs w:val="24"/>
        </w:rPr>
        <w:t xml:space="preserve">4. </w:t>
      </w:r>
      <w:r w:rsidR="006C1B1D">
        <w:rPr>
          <w:spacing w:val="28"/>
          <w:sz w:val="24"/>
          <w:szCs w:val="24"/>
        </w:rPr>
        <w:t xml:space="preserve"> </w:t>
      </w:r>
      <w:r w:rsidR="006C1B1D">
        <w:rPr>
          <w:sz w:val="24"/>
          <w:szCs w:val="24"/>
        </w:rPr>
        <w:t>Listing</w:t>
      </w:r>
      <w:r w:rsidR="006C1B1D">
        <w:rPr>
          <w:spacing w:val="45"/>
          <w:sz w:val="24"/>
          <w:szCs w:val="24"/>
        </w:rPr>
        <w:t xml:space="preserve"> </w:t>
      </w:r>
      <w:r w:rsidR="006C1B1D">
        <w:rPr>
          <w:sz w:val="24"/>
          <w:szCs w:val="24"/>
        </w:rPr>
        <w:t>of</w:t>
      </w:r>
      <w:r w:rsidR="006C1B1D">
        <w:rPr>
          <w:spacing w:val="6"/>
          <w:sz w:val="24"/>
          <w:szCs w:val="24"/>
        </w:rPr>
        <w:t xml:space="preserve"> </w:t>
      </w:r>
      <w:r w:rsidR="006C1B1D">
        <w:rPr>
          <w:spacing w:val="-7"/>
          <w:sz w:val="24"/>
          <w:szCs w:val="24"/>
        </w:rPr>
        <w:t>w</w:t>
      </w:r>
      <w:r w:rsidR="006C1B1D">
        <w:rPr>
          <w:sz w:val="24"/>
          <w:szCs w:val="24"/>
        </w:rPr>
        <w:t>eb-based</w:t>
      </w:r>
      <w:r w:rsidR="006C1B1D">
        <w:rPr>
          <w:spacing w:val="42"/>
          <w:sz w:val="24"/>
          <w:szCs w:val="24"/>
        </w:rPr>
        <w:t xml:space="preserve"> </w:t>
      </w:r>
      <w:r w:rsidR="006C1B1D">
        <w:rPr>
          <w:sz w:val="24"/>
          <w:szCs w:val="24"/>
        </w:rPr>
        <w:t>services</w:t>
      </w:r>
      <w:r w:rsidR="006C1B1D">
        <w:rPr>
          <w:spacing w:val="18"/>
          <w:sz w:val="24"/>
          <w:szCs w:val="24"/>
        </w:rPr>
        <w:t xml:space="preserve"> </w:t>
      </w:r>
      <w:r w:rsidR="006C1B1D">
        <w:rPr>
          <w:sz w:val="24"/>
          <w:szCs w:val="24"/>
        </w:rPr>
        <w:t xml:space="preserve">monitoring </w:t>
      </w:r>
      <w:r w:rsidR="006C1B1D">
        <w:rPr>
          <w:spacing w:val="1"/>
          <w:sz w:val="24"/>
          <w:szCs w:val="24"/>
        </w:rPr>
        <w:t xml:space="preserve"> </w:t>
      </w:r>
      <w:r w:rsidR="006C1B1D">
        <w:rPr>
          <w:sz w:val="24"/>
          <w:szCs w:val="24"/>
        </w:rPr>
        <w:t>ICSID</w:t>
      </w:r>
      <w:r w:rsidR="006C1B1D">
        <w:rPr>
          <w:spacing w:val="37"/>
          <w:sz w:val="24"/>
          <w:szCs w:val="24"/>
        </w:rPr>
        <w:t xml:space="preserve"> </w:t>
      </w:r>
      <w:r w:rsidR="006C1B1D">
        <w:rPr>
          <w:w w:val="105"/>
          <w:sz w:val="24"/>
          <w:szCs w:val="24"/>
        </w:rPr>
        <w:t>pr</w:t>
      </w:r>
      <w:r w:rsidR="006C1B1D">
        <w:rPr>
          <w:spacing w:val="6"/>
          <w:w w:val="105"/>
          <w:sz w:val="24"/>
          <w:szCs w:val="24"/>
        </w:rPr>
        <w:t>o</w:t>
      </w:r>
      <w:r w:rsidR="006C1B1D">
        <w:rPr>
          <w:w w:val="98"/>
          <w:sz w:val="24"/>
          <w:szCs w:val="24"/>
        </w:rPr>
        <w:t>cesses</w:t>
      </w:r>
    </w:p>
    <w:p w14:paraId="6F37974C" w14:textId="77777777" w:rsidR="000A768D" w:rsidRDefault="000A768D">
      <w:pPr>
        <w:spacing w:before="7" w:line="120" w:lineRule="exact"/>
        <w:rPr>
          <w:sz w:val="12"/>
          <w:szCs w:val="12"/>
        </w:rPr>
      </w:pPr>
    </w:p>
    <w:p w14:paraId="42B42BDB" w14:textId="77777777" w:rsidR="000A768D" w:rsidRDefault="000A768D">
      <w:pPr>
        <w:spacing w:line="200" w:lineRule="exact"/>
      </w:pPr>
    </w:p>
    <w:tbl>
      <w:tblPr>
        <w:tblW w:w="0" w:type="auto"/>
        <w:tblInd w:w="1833" w:type="dxa"/>
        <w:tblLayout w:type="fixed"/>
        <w:tblCellMar>
          <w:left w:w="0" w:type="dxa"/>
          <w:right w:w="0" w:type="dxa"/>
        </w:tblCellMar>
        <w:tblLook w:val="01E0" w:firstRow="1" w:lastRow="1" w:firstColumn="1" w:lastColumn="1" w:noHBand="0" w:noVBand="0"/>
      </w:tblPr>
      <w:tblGrid>
        <w:gridCol w:w="3971"/>
        <w:gridCol w:w="1921"/>
      </w:tblGrid>
      <w:tr w:rsidR="000A768D" w14:paraId="14568626" w14:textId="77777777">
        <w:trPr>
          <w:trHeight w:hRule="exact" w:val="287"/>
        </w:trPr>
        <w:tc>
          <w:tcPr>
            <w:tcW w:w="3971" w:type="dxa"/>
            <w:tcBorders>
              <w:top w:val="single" w:sz="3" w:space="0" w:color="000000"/>
              <w:left w:val="nil"/>
              <w:bottom w:val="single" w:sz="3" w:space="0" w:color="000000"/>
              <w:right w:val="nil"/>
            </w:tcBorders>
          </w:tcPr>
          <w:p w14:paraId="1503441B" w14:textId="77777777" w:rsidR="000A768D" w:rsidRDefault="006C1B1D">
            <w:pPr>
              <w:spacing w:line="260" w:lineRule="exact"/>
              <w:ind w:left="100"/>
              <w:rPr>
                <w:sz w:val="24"/>
                <w:szCs w:val="24"/>
              </w:rPr>
            </w:pPr>
            <w:r>
              <w:rPr>
                <w:w w:val="101"/>
                <w:sz w:val="24"/>
                <w:szCs w:val="24"/>
              </w:rPr>
              <w:t>Source</w:t>
            </w:r>
          </w:p>
        </w:tc>
        <w:tc>
          <w:tcPr>
            <w:tcW w:w="1921" w:type="dxa"/>
            <w:tcBorders>
              <w:top w:val="single" w:sz="3" w:space="0" w:color="000000"/>
              <w:left w:val="nil"/>
              <w:bottom w:val="single" w:sz="3" w:space="0" w:color="000000"/>
              <w:right w:val="nil"/>
            </w:tcBorders>
          </w:tcPr>
          <w:p w14:paraId="39588797" w14:textId="77777777" w:rsidR="000A768D" w:rsidRDefault="006C1B1D">
            <w:pPr>
              <w:spacing w:line="260" w:lineRule="exact"/>
              <w:ind w:left="99"/>
              <w:rPr>
                <w:sz w:val="24"/>
                <w:szCs w:val="24"/>
              </w:rPr>
            </w:pPr>
            <w:r>
              <w:rPr>
                <w:spacing w:val="-19"/>
                <w:sz w:val="24"/>
                <w:szCs w:val="24"/>
              </w:rPr>
              <w:t>Y</w:t>
            </w:r>
            <w:r>
              <w:rPr>
                <w:sz w:val="24"/>
                <w:szCs w:val="24"/>
              </w:rPr>
              <w:t>ear</w:t>
            </w:r>
            <w:r>
              <w:rPr>
                <w:spacing w:val="37"/>
                <w:sz w:val="24"/>
                <w:szCs w:val="24"/>
              </w:rPr>
              <w:t xml:space="preserve"> </w:t>
            </w:r>
            <w:r>
              <w:rPr>
                <w:w w:val="106"/>
                <w:sz w:val="24"/>
                <w:szCs w:val="24"/>
              </w:rPr>
              <w:t>Established</w:t>
            </w:r>
          </w:p>
        </w:tc>
      </w:tr>
      <w:tr w:rsidR="000A768D" w14:paraId="71D0C94A" w14:textId="77777777">
        <w:trPr>
          <w:trHeight w:hRule="exact" w:val="276"/>
        </w:trPr>
        <w:tc>
          <w:tcPr>
            <w:tcW w:w="3971" w:type="dxa"/>
            <w:tcBorders>
              <w:top w:val="single" w:sz="3" w:space="0" w:color="000000"/>
              <w:left w:val="nil"/>
              <w:bottom w:val="nil"/>
              <w:right w:val="nil"/>
            </w:tcBorders>
          </w:tcPr>
          <w:p w14:paraId="56650E8F" w14:textId="77777777" w:rsidR="000A768D" w:rsidRDefault="006C1B1D">
            <w:pPr>
              <w:spacing w:line="240" w:lineRule="exact"/>
              <w:ind w:left="100"/>
              <w:rPr>
                <w:sz w:val="24"/>
                <w:szCs w:val="24"/>
              </w:rPr>
            </w:pPr>
            <w:r>
              <w:rPr>
                <w:w w:val="107"/>
                <w:sz w:val="24"/>
                <w:szCs w:val="24"/>
              </w:rPr>
              <w:t>I</w:t>
            </w:r>
            <w:r>
              <w:rPr>
                <w:spacing w:val="-6"/>
                <w:w w:val="107"/>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18"/>
                <w:sz w:val="24"/>
                <w:szCs w:val="24"/>
              </w:rPr>
              <w:t xml:space="preserve"> </w:t>
            </w:r>
            <w:r>
              <w:rPr>
                <w:spacing w:val="-20"/>
                <w:sz w:val="24"/>
                <w:szCs w:val="24"/>
              </w:rPr>
              <w:t>T</w:t>
            </w:r>
            <w:r>
              <w:rPr>
                <w:sz w:val="24"/>
                <w:szCs w:val="24"/>
              </w:rPr>
              <w:t>rea</w:t>
            </w:r>
            <w:r>
              <w:rPr>
                <w:spacing w:val="-6"/>
                <w:sz w:val="24"/>
                <w:szCs w:val="24"/>
              </w:rPr>
              <w:t>t</w:t>
            </w:r>
            <w:r>
              <w:rPr>
                <w:sz w:val="24"/>
                <w:szCs w:val="24"/>
              </w:rPr>
              <w:t xml:space="preserve">y </w:t>
            </w:r>
            <w:r>
              <w:rPr>
                <w:spacing w:val="27"/>
                <w:sz w:val="24"/>
                <w:szCs w:val="24"/>
              </w:rPr>
              <w:t xml:space="preserve"> </w:t>
            </w:r>
            <w:r>
              <w:rPr>
                <w:sz w:val="24"/>
                <w:szCs w:val="24"/>
              </w:rPr>
              <w:t>News</w:t>
            </w:r>
          </w:p>
        </w:tc>
        <w:tc>
          <w:tcPr>
            <w:tcW w:w="1921" w:type="dxa"/>
            <w:tcBorders>
              <w:top w:val="single" w:sz="3" w:space="0" w:color="000000"/>
              <w:left w:val="nil"/>
              <w:bottom w:val="nil"/>
              <w:right w:val="nil"/>
            </w:tcBorders>
          </w:tcPr>
          <w:p w14:paraId="7DEC6AF9" w14:textId="77777777" w:rsidR="000A768D" w:rsidRDefault="006C1B1D">
            <w:pPr>
              <w:spacing w:line="240" w:lineRule="exact"/>
              <w:ind w:left="689" w:right="689"/>
              <w:jc w:val="center"/>
              <w:rPr>
                <w:sz w:val="24"/>
                <w:szCs w:val="24"/>
              </w:rPr>
            </w:pPr>
            <w:r>
              <w:rPr>
                <w:w w:val="97"/>
                <w:sz w:val="24"/>
                <w:szCs w:val="24"/>
              </w:rPr>
              <w:t>2002</w:t>
            </w:r>
          </w:p>
        </w:tc>
      </w:tr>
      <w:tr w:rsidR="000A768D" w14:paraId="016CEB49" w14:textId="77777777">
        <w:trPr>
          <w:trHeight w:hRule="exact" w:val="279"/>
        </w:trPr>
        <w:tc>
          <w:tcPr>
            <w:tcW w:w="3971" w:type="dxa"/>
            <w:tcBorders>
              <w:top w:val="nil"/>
              <w:left w:val="nil"/>
              <w:bottom w:val="nil"/>
              <w:right w:val="nil"/>
            </w:tcBorders>
          </w:tcPr>
          <w:p w14:paraId="71C71F61" w14:textId="77777777" w:rsidR="000A768D" w:rsidRDefault="006C1B1D">
            <w:pPr>
              <w:spacing w:line="240" w:lineRule="exact"/>
              <w:ind w:left="100"/>
              <w:rPr>
                <w:sz w:val="24"/>
                <w:szCs w:val="24"/>
              </w:rPr>
            </w:pPr>
            <w:r>
              <w:rPr>
                <w:spacing w:val="-22"/>
                <w:w w:val="108"/>
                <w:sz w:val="24"/>
                <w:szCs w:val="24"/>
              </w:rPr>
              <w:t>T</w:t>
            </w:r>
            <w:r>
              <w:rPr>
                <w:w w:val="108"/>
                <w:sz w:val="24"/>
                <w:szCs w:val="24"/>
              </w:rPr>
              <w:t>ransnational</w:t>
            </w:r>
            <w:r>
              <w:rPr>
                <w:spacing w:val="13"/>
                <w:w w:val="108"/>
                <w:sz w:val="24"/>
                <w:szCs w:val="24"/>
              </w:rPr>
              <w:t xml:space="preserve"> </w:t>
            </w:r>
            <w:r>
              <w:rPr>
                <w:sz w:val="24"/>
                <w:szCs w:val="24"/>
              </w:rPr>
              <w:t xml:space="preserve">Dispute </w:t>
            </w:r>
            <w:r>
              <w:rPr>
                <w:spacing w:val="3"/>
                <w:sz w:val="24"/>
                <w:szCs w:val="24"/>
              </w:rPr>
              <w:t xml:space="preserve"> </w:t>
            </w:r>
            <w:r>
              <w:rPr>
                <w:w w:val="103"/>
                <w:sz w:val="24"/>
                <w:szCs w:val="24"/>
              </w:rPr>
              <w:t>Manageme</w:t>
            </w:r>
            <w:r>
              <w:rPr>
                <w:spacing w:val="-6"/>
                <w:w w:val="103"/>
                <w:sz w:val="24"/>
                <w:szCs w:val="24"/>
              </w:rPr>
              <w:t>n</w:t>
            </w:r>
            <w:r>
              <w:rPr>
                <w:w w:val="137"/>
                <w:sz w:val="24"/>
                <w:szCs w:val="24"/>
              </w:rPr>
              <w:t>t</w:t>
            </w:r>
          </w:p>
        </w:tc>
        <w:tc>
          <w:tcPr>
            <w:tcW w:w="1921" w:type="dxa"/>
            <w:tcBorders>
              <w:top w:val="nil"/>
              <w:left w:val="nil"/>
              <w:bottom w:val="nil"/>
              <w:right w:val="nil"/>
            </w:tcBorders>
          </w:tcPr>
          <w:p w14:paraId="7F0BC40C" w14:textId="77777777" w:rsidR="000A768D" w:rsidRDefault="006C1B1D">
            <w:pPr>
              <w:spacing w:line="240" w:lineRule="exact"/>
              <w:ind w:left="689" w:right="689"/>
              <w:jc w:val="center"/>
              <w:rPr>
                <w:sz w:val="24"/>
                <w:szCs w:val="24"/>
              </w:rPr>
            </w:pPr>
            <w:r>
              <w:rPr>
                <w:w w:val="97"/>
                <w:sz w:val="24"/>
                <w:szCs w:val="24"/>
              </w:rPr>
              <w:t>2003</w:t>
            </w:r>
          </w:p>
        </w:tc>
      </w:tr>
      <w:tr w:rsidR="000A768D" w14:paraId="020C3A30" w14:textId="77777777">
        <w:trPr>
          <w:trHeight w:hRule="exact" w:val="279"/>
        </w:trPr>
        <w:tc>
          <w:tcPr>
            <w:tcW w:w="3971" w:type="dxa"/>
            <w:tcBorders>
              <w:top w:val="nil"/>
              <w:left w:val="nil"/>
              <w:bottom w:val="nil"/>
              <w:right w:val="nil"/>
            </w:tcBorders>
          </w:tcPr>
          <w:p w14:paraId="4A8B0ACA" w14:textId="77777777" w:rsidR="000A768D" w:rsidRDefault="006C1B1D">
            <w:pPr>
              <w:spacing w:line="240" w:lineRule="exact"/>
              <w:ind w:left="100"/>
              <w:rPr>
                <w:sz w:val="24"/>
                <w:szCs w:val="24"/>
              </w:rPr>
            </w:pPr>
            <w:r>
              <w:rPr>
                <w:w w:val="107"/>
                <w:sz w:val="24"/>
                <w:szCs w:val="24"/>
              </w:rPr>
              <w:t>I</w:t>
            </w:r>
            <w:r>
              <w:rPr>
                <w:spacing w:val="-6"/>
                <w:w w:val="107"/>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18"/>
                <w:sz w:val="24"/>
                <w:szCs w:val="24"/>
              </w:rPr>
              <w:t xml:space="preserve"> </w:t>
            </w:r>
            <w:r>
              <w:rPr>
                <w:spacing w:val="-20"/>
                <w:sz w:val="24"/>
                <w:szCs w:val="24"/>
              </w:rPr>
              <w:t>T</w:t>
            </w:r>
            <w:r>
              <w:rPr>
                <w:sz w:val="24"/>
                <w:szCs w:val="24"/>
              </w:rPr>
              <w:t>rea</w:t>
            </w:r>
            <w:r>
              <w:rPr>
                <w:spacing w:val="-6"/>
                <w:sz w:val="24"/>
                <w:szCs w:val="24"/>
              </w:rPr>
              <w:t>t</w:t>
            </w:r>
            <w:r>
              <w:rPr>
                <w:sz w:val="24"/>
                <w:szCs w:val="24"/>
              </w:rPr>
              <w:t xml:space="preserve">y </w:t>
            </w:r>
            <w:r>
              <w:rPr>
                <w:spacing w:val="27"/>
                <w:sz w:val="24"/>
                <w:szCs w:val="24"/>
              </w:rPr>
              <w:t xml:space="preserve"> </w:t>
            </w:r>
            <w:r>
              <w:rPr>
                <w:w w:val="109"/>
                <w:sz w:val="24"/>
                <w:szCs w:val="24"/>
              </w:rPr>
              <w:t>Arbitration</w:t>
            </w:r>
          </w:p>
        </w:tc>
        <w:tc>
          <w:tcPr>
            <w:tcW w:w="1921" w:type="dxa"/>
            <w:tcBorders>
              <w:top w:val="nil"/>
              <w:left w:val="nil"/>
              <w:bottom w:val="nil"/>
              <w:right w:val="nil"/>
            </w:tcBorders>
          </w:tcPr>
          <w:p w14:paraId="5329B4DC" w14:textId="77777777" w:rsidR="000A768D" w:rsidRDefault="006C1B1D">
            <w:pPr>
              <w:spacing w:line="240" w:lineRule="exact"/>
              <w:ind w:left="689" w:right="689"/>
              <w:jc w:val="center"/>
              <w:rPr>
                <w:sz w:val="24"/>
                <w:szCs w:val="24"/>
              </w:rPr>
            </w:pPr>
            <w:r>
              <w:rPr>
                <w:w w:val="97"/>
                <w:sz w:val="24"/>
                <w:szCs w:val="24"/>
              </w:rPr>
              <w:t>2004</w:t>
            </w:r>
          </w:p>
        </w:tc>
      </w:tr>
      <w:tr w:rsidR="000A768D" w14:paraId="20BA3361" w14:textId="77777777">
        <w:trPr>
          <w:trHeight w:hRule="exact" w:val="279"/>
        </w:trPr>
        <w:tc>
          <w:tcPr>
            <w:tcW w:w="3971" w:type="dxa"/>
            <w:tcBorders>
              <w:top w:val="nil"/>
              <w:left w:val="nil"/>
              <w:bottom w:val="nil"/>
              <w:right w:val="nil"/>
            </w:tcBorders>
          </w:tcPr>
          <w:p w14:paraId="2A20E3E2" w14:textId="77777777" w:rsidR="000A768D" w:rsidRDefault="006C1B1D">
            <w:pPr>
              <w:spacing w:line="240" w:lineRule="exact"/>
              <w:ind w:left="100"/>
              <w:rPr>
                <w:sz w:val="24"/>
                <w:szCs w:val="24"/>
              </w:rPr>
            </w:pPr>
            <w:r>
              <w:rPr>
                <w:sz w:val="24"/>
                <w:szCs w:val="24"/>
              </w:rPr>
              <w:t>Global</w:t>
            </w:r>
            <w:r>
              <w:rPr>
                <w:spacing w:val="38"/>
                <w:sz w:val="24"/>
                <w:szCs w:val="24"/>
              </w:rPr>
              <w:t xml:space="preserve"> </w:t>
            </w:r>
            <w:r>
              <w:rPr>
                <w:w w:val="109"/>
                <w:sz w:val="24"/>
                <w:szCs w:val="24"/>
              </w:rPr>
              <w:t>Arbitration</w:t>
            </w:r>
            <w:r>
              <w:rPr>
                <w:spacing w:val="13"/>
                <w:w w:val="109"/>
                <w:sz w:val="24"/>
                <w:szCs w:val="24"/>
              </w:rPr>
              <w:t xml:space="preserve"> </w:t>
            </w:r>
            <w:r>
              <w:rPr>
                <w:sz w:val="24"/>
                <w:szCs w:val="24"/>
              </w:rPr>
              <w:t>Review</w:t>
            </w:r>
          </w:p>
        </w:tc>
        <w:tc>
          <w:tcPr>
            <w:tcW w:w="1921" w:type="dxa"/>
            <w:tcBorders>
              <w:top w:val="nil"/>
              <w:left w:val="nil"/>
              <w:bottom w:val="nil"/>
              <w:right w:val="nil"/>
            </w:tcBorders>
          </w:tcPr>
          <w:p w14:paraId="4AD32188" w14:textId="77777777" w:rsidR="000A768D" w:rsidRDefault="006C1B1D">
            <w:pPr>
              <w:spacing w:line="240" w:lineRule="exact"/>
              <w:ind w:left="689" w:right="689"/>
              <w:jc w:val="center"/>
              <w:rPr>
                <w:sz w:val="24"/>
                <w:szCs w:val="24"/>
              </w:rPr>
            </w:pPr>
            <w:r>
              <w:rPr>
                <w:w w:val="97"/>
                <w:sz w:val="24"/>
                <w:szCs w:val="24"/>
              </w:rPr>
              <w:t>2006</w:t>
            </w:r>
          </w:p>
        </w:tc>
      </w:tr>
      <w:tr w:rsidR="000A768D" w14:paraId="6F4E2FA6" w14:textId="77777777">
        <w:trPr>
          <w:trHeight w:hRule="exact" w:val="279"/>
        </w:trPr>
        <w:tc>
          <w:tcPr>
            <w:tcW w:w="3971" w:type="dxa"/>
            <w:tcBorders>
              <w:top w:val="nil"/>
              <w:left w:val="nil"/>
              <w:bottom w:val="nil"/>
              <w:right w:val="nil"/>
            </w:tcBorders>
          </w:tcPr>
          <w:p w14:paraId="2251C2F8" w14:textId="77777777" w:rsidR="000A768D" w:rsidRDefault="006C1B1D">
            <w:pPr>
              <w:spacing w:line="240" w:lineRule="exact"/>
              <w:ind w:left="100"/>
              <w:rPr>
                <w:sz w:val="24"/>
                <w:szCs w:val="24"/>
              </w:rPr>
            </w:pPr>
            <w:r>
              <w:rPr>
                <w:w w:val="107"/>
                <w:sz w:val="24"/>
                <w:szCs w:val="24"/>
              </w:rPr>
              <w:t>I</w:t>
            </w:r>
            <w:r>
              <w:rPr>
                <w:spacing w:val="-6"/>
                <w:w w:val="107"/>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18"/>
                <w:sz w:val="24"/>
                <w:szCs w:val="24"/>
              </w:rPr>
              <w:t xml:space="preserve"> </w:t>
            </w:r>
            <w:r>
              <w:rPr>
                <w:w w:val="109"/>
                <w:sz w:val="24"/>
                <w:szCs w:val="24"/>
              </w:rPr>
              <w:t>Arbitration</w:t>
            </w:r>
            <w:r>
              <w:rPr>
                <w:spacing w:val="13"/>
                <w:w w:val="109"/>
                <w:sz w:val="24"/>
                <w:szCs w:val="24"/>
              </w:rPr>
              <w:t xml:space="preserve"> </w:t>
            </w:r>
            <w:r>
              <w:rPr>
                <w:w w:val="105"/>
                <w:sz w:val="24"/>
                <w:szCs w:val="24"/>
              </w:rPr>
              <w:t>Re</w:t>
            </w:r>
            <w:r>
              <w:rPr>
                <w:spacing w:val="7"/>
                <w:w w:val="105"/>
                <w:sz w:val="24"/>
                <w:szCs w:val="24"/>
              </w:rPr>
              <w:t>p</w:t>
            </w:r>
            <w:r>
              <w:rPr>
                <w:w w:val="109"/>
                <w:sz w:val="24"/>
                <w:szCs w:val="24"/>
              </w:rPr>
              <w:t>orter</w:t>
            </w:r>
          </w:p>
        </w:tc>
        <w:tc>
          <w:tcPr>
            <w:tcW w:w="1921" w:type="dxa"/>
            <w:tcBorders>
              <w:top w:val="nil"/>
              <w:left w:val="nil"/>
              <w:bottom w:val="nil"/>
              <w:right w:val="nil"/>
            </w:tcBorders>
          </w:tcPr>
          <w:p w14:paraId="35B15672" w14:textId="77777777" w:rsidR="000A768D" w:rsidRDefault="006C1B1D">
            <w:pPr>
              <w:spacing w:line="240" w:lineRule="exact"/>
              <w:ind w:left="689" w:right="689"/>
              <w:jc w:val="center"/>
              <w:rPr>
                <w:sz w:val="24"/>
                <w:szCs w:val="24"/>
              </w:rPr>
            </w:pPr>
            <w:r>
              <w:rPr>
                <w:w w:val="97"/>
                <w:sz w:val="24"/>
                <w:szCs w:val="24"/>
              </w:rPr>
              <w:t>2008</w:t>
            </w:r>
          </w:p>
        </w:tc>
      </w:tr>
      <w:tr w:rsidR="000A768D" w14:paraId="5831AC19" w14:textId="77777777">
        <w:trPr>
          <w:trHeight w:hRule="exact" w:val="279"/>
        </w:trPr>
        <w:tc>
          <w:tcPr>
            <w:tcW w:w="3971" w:type="dxa"/>
            <w:tcBorders>
              <w:top w:val="nil"/>
              <w:left w:val="nil"/>
              <w:bottom w:val="nil"/>
              <w:right w:val="nil"/>
            </w:tcBorders>
          </w:tcPr>
          <w:p w14:paraId="2586E426" w14:textId="77777777" w:rsidR="000A768D" w:rsidRDefault="006C1B1D">
            <w:pPr>
              <w:spacing w:line="240" w:lineRule="exact"/>
              <w:ind w:left="100"/>
              <w:rPr>
                <w:sz w:val="24"/>
                <w:szCs w:val="24"/>
              </w:rPr>
            </w:pPr>
            <w:r>
              <w:rPr>
                <w:w w:val="108"/>
                <w:sz w:val="24"/>
                <w:szCs w:val="24"/>
              </w:rPr>
              <w:t>I</w:t>
            </w:r>
            <w:r>
              <w:rPr>
                <w:spacing w:val="-6"/>
                <w:w w:val="108"/>
                <w:sz w:val="24"/>
                <w:szCs w:val="24"/>
              </w:rPr>
              <w:t>n</w:t>
            </w:r>
            <w:r>
              <w:rPr>
                <w:w w:val="108"/>
                <w:sz w:val="24"/>
                <w:szCs w:val="24"/>
              </w:rPr>
              <w:t>ternational</w:t>
            </w:r>
            <w:r>
              <w:rPr>
                <w:spacing w:val="22"/>
                <w:w w:val="108"/>
                <w:sz w:val="24"/>
                <w:szCs w:val="24"/>
              </w:rPr>
              <w:t xml:space="preserve"> </w:t>
            </w:r>
            <w:r>
              <w:rPr>
                <w:w w:val="108"/>
                <w:sz w:val="24"/>
                <w:szCs w:val="24"/>
              </w:rPr>
              <w:t>Arbitration</w:t>
            </w:r>
            <w:r>
              <w:rPr>
                <w:spacing w:val="24"/>
                <w:w w:val="108"/>
                <w:sz w:val="24"/>
                <w:szCs w:val="24"/>
              </w:rPr>
              <w:t xml:space="preserve"> </w:t>
            </w:r>
            <w:r>
              <w:rPr>
                <w:w w:val="105"/>
                <w:sz w:val="24"/>
                <w:szCs w:val="24"/>
              </w:rPr>
              <w:t>Da</w:t>
            </w:r>
            <w:r>
              <w:rPr>
                <w:w w:val="108"/>
                <w:sz w:val="24"/>
                <w:szCs w:val="24"/>
              </w:rPr>
              <w:t>tabase</w:t>
            </w:r>
          </w:p>
        </w:tc>
        <w:tc>
          <w:tcPr>
            <w:tcW w:w="1921" w:type="dxa"/>
            <w:tcBorders>
              <w:top w:val="nil"/>
              <w:left w:val="nil"/>
              <w:bottom w:val="nil"/>
              <w:right w:val="nil"/>
            </w:tcBorders>
          </w:tcPr>
          <w:p w14:paraId="42EB4E8F" w14:textId="77777777" w:rsidR="000A768D" w:rsidRDefault="006C1B1D">
            <w:pPr>
              <w:spacing w:line="240" w:lineRule="exact"/>
              <w:ind w:left="689" w:right="689"/>
              <w:jc w:val="center"/>
              <w:rPr>
                <w:sz w:val="24"/>
                <w:szCs w:val="24"/>
              </w:rPr>
            </w:pPr>
            <w:r>
              <w:rPr>
                <w:w w:val="97"/>
                <w:sz w:val="24"/>
                <w:szCs w:val="24"/>
              </w:rPr>
              <w:t>2008</w:t>
            </w:r>
          </w:p>
        </w:tc>
      </w:tr>
      <w:tr w:rsidR="000A768D" w14:paraId="4DD8F746" w14:textId="77777777">
        <w:trPr>
          <w:trHeight w:hRule="exact" w:val="279"/>
        </w:trPr>
        <w:tc>
          <w:tcPr>
            <w:tcW w:w="3971" w:type="dxa"/>
            <w:tcBorders>
              <w:top w:val="nil"/>
              <w:left w:val="nil"/>
              <w:bottom w:val="nil"/>
              <w:right w:val="nil"/>
            </w:tcBorders>
          </w:tcPr>
          <w:p w14:paraId="04A4275B" w14:textId="77777777" w:rsidR="000A768D" w:rsidRDefault="006C1B1D">
            <w:pPr>
              <w:spacing w:line="240" w:lineRule="exact"/>
              <w:ind w:left="100"/>
              <w:rPr>
                <w:sz w:val="24"/>
                <w:szCs w:val="24"/>
              </w:rPr>
            </w:pPr>
            <w:r>
              <w:rPr>
                <w:sz w:val="24"/>
                <w:szCs w:val="24"/>
              </w:rPr>
              <w:t>Kl</w:t>
            </w:r>
            <w:r>
              <w:rPr>
                <w:spacing w:val="-7"/>
                <w:sz w:val="24"/>
                <w:szCs w:val="24"/>
              </w:rPr>
              <w:t>u</w:t>
            </w:r>
            <w:r>
              <w:rPr>
                <w:spacing w:val="-6"/>
                <w:sz w:val="24"/>
                <w:szCs w:val="24"/>
              </w:rPr>
              <w:t>w</w:t>
            </w:r>
            <w:r>
              <w:rPr>
                <w:sz w:val="24"/>
                <w:szCs w:val="24"/>
              </w:rPr>
              <w:t>er</w:t>
            </w:r>
            <w:r>
              <w:rPr>
                <w:spacing w:val="35"/>
                <w:sz w:val="24"/>
                <w:szCs w:val="24"/>
              </w:rPr>
              <w:t xml:space="preserve"> </w:t>
            </w:r>
            <w:r>
              <w:rPr>
                <w:w w:val="109"/>
                <w:sz w:val="24"/>
                <w:szCs w:val="24"/>
              </w:rPr>
              <w:t>Arbitration</w:t>
            </w:r>
            <w:r>
              <w:rPr>
                <w:spacing w:val="13"/>
                <w:w w:val="109"/>
                <w:sz w:val="24"/>
                <w:szCs w:val="24"/>
              </w:rPr>
              <w:t xml:space="preserve"> </w:t>
            </w:r>
            <w:r>
              <w:rPr>
                <w:sz w:val="24"/>
                <w:szCs w:val="24"/>
              </w:rPr>
              <w:t>Blog</w:t>
            </w:r>
          </w:p>
        </w:tc>
        <w:tc>
          <w:tcPr>
            <w:tcW w:w="1921" w:type="dxa"/>
            <w:tcBorders>
              <w:top w:val="nil"/>
              <w:left w:val="nil"/>
              <w:bottom w:val="nil"/>
              <w:right w:val="nil"/>
            </w:tcBorders>
          </w:tcPr>
          <w:p w14:paraId="28869398" w14:textId="77777777" w:rsidR="000A768D" w:rsidRDefault="006C1B1D">
            <w:pPr>
              <w:spacing w:line="240" w:lineRule="exact"/>
              <w:ind w:left="689" w:right="689"/>
              <w:jc w:val="center"/>
              <w:rPr>
                <w:sz w:val="24"/>
                <w:szCs w:val="24"/>
              </w:rPr>
            </w:pPr>
            <w:r>
              <w:rPr>
                <w:w w:val="97"/>
                <w:sz w:val="24"/>
                <w:szCs w:val="24"/>
              </w:rPr>
              <w:t>2009</w:t>
            </w:r>
          </w:p>
        </w:tc>
      </w:tr>
      <w:tr w:rsidR="000A768D" w14:paraId="5F4CEE79" w14:textId="77777777">
        <w:trPr>
          <w:trHeight w:hRule="exact" w:val="279"/>
        </w:trPr>
        <w:tc>
          <w:tcPr>
            <w:tcW w:w="3971" w:type="dxa"/>
            <w:tcBorders>
              <w:top w:val="nil"/>
              <w:left w:val="nil"/>
              <w:bottom w:val="nil"/>
              <w:right w:val="nil"/>
            </w:tcBorders>
          </w:tcPr>
          <w:p w14:paraId="17931618" w14:textId="77777777" w:rsidR="000A768D" w:rsidRDefault="006C1B1D">
            <w:pPr>
              <w:spacing w:line="240" w:lineRule="exact"/>
              <w:ind w:left="100"/>
              <w:rPr>
                <w:sz w:val="24"/>
                <w:szCs w:val="24"/>
              </w:rPr>
            </w:pPr>
            <w:r>
              <w:rPr>
                <w:w w:val="106"/>
                <w:sz w:val="24"/>
                <w:szCs w:val="24"/>
              </w:rPr>
              <w:t>I</w:t>
            </w:r>
            <w:r>
              <w:rPr>
                <w:spacing w:val="-6"/>
                <w:w w:val="106"/>
                <w:sz w:val="24"/>
                <w:szCs w:val="24"/>
              </w:rPr>
              <w:t>n</w:t>
            </w:r>
            <w:r>
              <w:rPr>
                <w:spacing w:val="-7"/>
                <w:w w:val="106"/>
                <w:sz w:val="24"/>
                <w:szCs w:val="24"/>
              </w:rPr>
              <w:t>v</w:t>
            </w:r>
            <w:r>
              <w:rPr>
                <w:w w:val="106"/>
                <w:sz w:val="24"/>
                <w:szCs w:val="24"/>
              </w:rPr>
              <w:t>estor-State</w:t>
            </w:r>
            <w:r>
              <w:rPr>
                <w:spacing w:val="24"/>
                <w:w w:val="106"/>
                <w:sz w:val="24"/>
                <w:szCs w:val="24"/>
              </w:rPr>
              <w:t xml:space="preserve"> </w:t>
            </w:r>
            <w:r>
              <w:rPr>
                <w:w w:val="104"/>
                <w:sz w:val="24"/>
                <w:szCs w:val="24"/>
              </w:rPr>
              <w:t>L</w:t>
            </w:r>
            <w:r>
              <w:rPr>
                <w:spacing w:val="-6"/>
                <w:w w:val="104"/>
                <w:sz w:val="24"/>
                <w:szCs w:val="24"/>
              </w:rPr>
              <w:t>a</w:t>
            </w:r>
            <w:r>
              <w:rPr>
                <w:w w:val="102"/>
                <w:sz w:val="24"/>
                <w:szCs w:val="24"/>
              </w:rPr>
              <w:t>wGuide</w:t>
            </w:r>
          </w:p>
        </w:tc>
        <w:tc>
          <w:tcPr>
            <w:tcW w:w="1921" w:type="dxa"/>
            <w:tcBorders>
              <w:top w:val="nil"/>
              <w:left w:val="nil"/>
              <w:bottom w:val="nil"/>
              <w:right w:val="nil"/>
            </w:tcBorders>
          </w:tcPr>
          <w:p w14:paraId="00C34C26" w14:textId="77777777" w:rsidR="000A768D" w:rsidRDefault="006C1B1D">
            <w:pPr>
              <w:spacing w:line="240" w:lineRule="exact"/>
              <w:ind w:left="689" w:right="689"/>
              <w:jc w:val="center"/>
              <w:rPr>
                <w:sz w:val="24"/>
                <w:szCs w:val="24"/>
              </w:rPr>
            </w:pPr>
            <w:r>
              <w:rPr>
                <w:w w:val="97"/>
                <w:sz w:val="24"/>
                <w:szCs w:val="24"/>
              </w:rPr>
              <w:t>2011</w:t>
            </w:r>
          </w:p>
        </w:tc>
      </w:tr>
      <w:tr w:rsidR="000A768D" w14:paraId="0FEBAB54" w14:textId="77777777">
        <w:trPr>
          <w:trHeight w:hRule="exact" w:val="338"/>
        </w:trPr>
        <w:tc>
          <w:tcPr>
            <w:tcW w:w="3971" w:type="dxa"/>
            <w:tcBorders>
              <w:top w:val="nil"/>
              <w:left w:val="nil"/>
              <w:bottom w:val="single" w:sz="3" w:space="0" w:color="000000"/>
              <w:right w:val="nil"/>
            </w:tcBorders>
          </w:tcPr>
          <w:p w14:paraId="2565794B" w14:textId="77777777" w:rsidR="000A768D" w:rsidRDefault="006C1B1D">
            <w:pPr>
              <w:spacing w:line="240" w:lineRule="exact"/>
              <w:ind w:left="100"/>
              <w:rPr>
                <w:sz w:val="24"/>
                <w:szCs w:val="24"/>
              </w:rPr>
            </w:pPr>
            <w:r>
              <w:rPr>
                <w:w w:val="108"/>
                <w:sz w:val="24"/>
                <w:szCs w:val="24"/>
              </w:rPr>
              <w:t>I</w:t>
            </w:r>
            <w:r>
              <w:rPr>
                <w:spacing w:val="-6"/>
                <w:w w:val="108"/>
                <w:sz w:val="24"/>
                <w:szCs w:val="24"/>
              </w:rPr>
              <w:t>n</w:t>
            </w:r>
            <w:r>
              <w:rPr>
                <w:w w:val="108"/>
                <w:sz w:val="24"/>
                <w:szCs w:val="24"/>
              </w:rPr>
              <w:t>ternational</w:t>
            </w:r>
            <w:r>
              <w:rPr>
                <w:spacing w:val="22"/>
                <w:w w:val="108"/>
                <w:sz w:val="24"/>
                <w:szCs w:val="24"/>
              </w:rPr>
              <w:t xml:space="preserve"> </w:t>
            </w:r>
            <w:r>
              <w:rPr>
                <w:w w:val="107"/>
                <w:sz w:val="24"/>
                <w:szCs w:val="24"/>
              </w:rPr>
              <w:t>I</w:t>
            </w:r>
            <w:r>
              <w:rPr>
                <w:spacing w:val="-6"/>
                <w:w w:val="107"/>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18"/>
                <w:sz w:val="24"/>
                <w:szCs w:val="24"/>
              </w:rPr>
              <w:t xml:space="preserve"> </w:t>
            </w:r>
            <w:r>
              <w:rPr>
                <w:w w:val="109"/>
                <w:sz w:val="24"/>
                <w:szCs w:val="24"/>
              </w:rPr>
              <w:t>Arbitration</w:t>
            </w:r>
          </w:p>
        </w:tc>
        <w:tc>
          <w:tcPr>
            <w:tcW w:w="1921" w:type="dxa"/>
            <w:tcBorders>
              <w:top w:val="nil"/>
              <w:left w:val="nil"/>
              <w:bottom w:val="single" w:sz="3" w:space="0" w:color="000000"/>
              <w:right w:val="nil"/>
            </w:tcBorders>
          </w:tcPr>
          <w:p w14:paraId="40EAEF50" w14:textId="77777777" w:rsidR="000A768D" w:rsidRDefault="006C1B1D">
            <w:pPr>
              <w:spacing w:line="240" w:lineRule="exact"/>
              <w:ind w:left="689" w:right="689"/>
              <w:jc w:val="center"/>
              <w:rPr>
                <w:sz w:val="24"/>
                <w:szCs w:val="24"/>
              </w:rPr>
            </w:pPr>
            <w:r>
              <w:rPr>
                <w:w w:val="97"/>
                <w:sz w:val="24"/>
                <w:szCs w:val="24"/>
              </w:rPr>
              <w:t>2011</w:t>
            </w:r>
          </w:p>
        </w:tc>
      </w:tr>
    </w:tbl>
    <w:p w14:paraId="5F187222" w14:textId="77777777" w:rsidR="000A768D" w:rsidRDefault="000A768D">
      <w:pPr>
        <w:spacing w:before="6" w:line="140" w:lineRule="exact"/>
        <w:rPr>
          <w:sz w:val="15"/>
          <w:szCs w:val="15"/>
        </w:rPr>
      </w:pPr>
    </w:p>
    <w:p w14:paraId="47DF5A2B" w14:textId="77777777" w:rsidR="000A768D" w:rsidRDefault="000A768D">
      <w:pPr>
        <w:spacing w:line="200" w:lineRule="exact"/>
      </w:pPr>
    </w:p>
    <w:p w14:paraId="5E92F8F6" w14:textId="77777777" w:rsidR="000A768D" w:rsidRDefault="006C1B1D">
      <w:pPr>
        <w:spacing w:before="14" w:line="398" w:lineRule="auto"/>
        <w:ind w:left="100" w:right="76" w:firstLine="239"/>
        <w:jc w:val="both"/>
        <w:rPr>
          <w:sz w:val="24"/>
          <w:szCs w:val="24"/>
        </w:rPr>
      </w:pPr>
      <w:r>
        <w:rPr>
          <w:sz w:val="24"/>
          <w:szCs w:val="24"/>
        </w:rPr>
        <w:t xml:space="preserve">Third, </w:t>
      </w:r>
      <w:r>
        <w:rPr>
          <w:spacing w:val="7"/>
          <w:sz w:val="24"/>
          <w:szCs w:val="24"/>
        </w:rPr>
        <w:t xml:space="preserve"> </w:t>
      </w:r>
      <w:r>
        <w:rPr>
          <w:sz w:val="24"/>
          <w:szCs w:val="24"/>
        </w:rPr>
        <w:t>since</w:t>
      </w:r>
      <w:r>
        <w:rPr>
          <w:spacing w:val="13"/>
          <w:sz w:val="24"/>
          <w:szCs w:val="24"/>
        </w:rPr>
        <w:t xml:space="preserve"> </w:t>
      </w:r>
      <w:r>
        <w:rPr>
          <w:sz w:val="24"/>
          <w:szCs w:val="24"/>
        </w:rPr>
        <w:t>2006</w:t>
      </w:r>
      <w:r>
        <w:rPr>
          <w:spacing w:val="-1"/>
          <w:sz w:val="24"/>
          <w:szCs w:val="24"/>
        </w:rPr>
        <w:t xml:space="preserve"> </w:t>
      </w:r>
      <w:r>
        <w:rPr>
          <w:sz w:val="24"/>
          <w:szCs w:val="24"/>
        </w:rPr>
        <w:t>the</w:t>
      </w:r>
      <w:r>
        <w:rPr>
          <w:spacing w:val="45"/>
          <w:sz w:val="24"/>
          <w:szCs w:val="24"/>
        </w:rPr>
        <w:t xml:space="preserve"> </w:t>
      </w:r>
      <w:r>
        <w:rPr>
          <w:sz w:val="24"/>
          <w:szCs w:val="24"/>
        </w:rPr>
        <w:t>ICSID</w:t>
      </w:r>
      <w:r>
        <w:rPr>
          <w:spacing w:val="32"/>
          <w:sz w:val="24"/>
          <w:szCs w:val="24"/>
        </w:rPr>
        <w:t xml:space="preserve"> </w:t>
      </w:r>
      <w:r>
        <w:rPr>
          <w:sz w:val="24"/>
          <w:szCs w:val="24"/>
        </w:rPr>
        <w:t>has</w:t>
      </w:r>
      <w:r>
        <w:rPr>
          <w:spacing w:val="32"/>
          <w:sz w:val="24"/>
          <w:szCs w:val="24"/>
        </w:rPr>
        <w:t xml:space="preserve"> </w:t>
      </w:r>
      <w:r>
        <w:rPr>
          <w:sz w:val="24"/>
          <w:szCs w:val="24"/>
        </w:rPr>
        <w:t xml:space="preserve">adopted </w:t>
      </w:r>
      <w:r>
        <w:rPr>
          <w:spacing w:val="6"/>
          <w:sz w:val="24"/>
          <w:szCs w:val="24"/>
        </w:rPr>
        <w:t xml:space="preserve"> </w:t>
      </w:r>
      <w:r>
        <w:rPr>
          <w:sz w:val="24"/>
          <w:szCs w:val="24"/>
        </w:rPr>
        <w:t>new</w:t>
      </w:r>
      <w:r>
        <w:rPr>
          <w:spacing w:val="13"/>
          <w:sz w:val="24"/>
          <w:szCs w:val="24"/>
        </w:rPr>
        <w:t xml:space="preserve"> </w:t>
      </w:r>
      <w:r>
        <w:rPr>
          <w:sz w:val="24"/>
          <w:szCs w:val="24"/>
        </w:rPr>
        <w:t>rules</w:t>
      </w:r>
      <w:r>
        <w:rPr>
          <w:spacing w:val="27"/>
          <w:sz w:val="24"/>
          <w:szCs w:val="24"/>
        </w:rPr>
        <w:t xml:space="preserve"> </w:t>
      </w:r>
      <w:r>
        <w:rPr>
          <w:sz w:val="24"/>
          <w:szCs w:val="24"/>
        </w:rPr>
        <w:t>regarding</w:t>
      </w:r>
      <w:r>
        <w:rPr>
          <w:spacing w:val="51"/>
          <w:sz w:val="24"/>
          <w:szCs w:val="24"/>
        </w:rPr>
        <w:t xml:space="preserve"> </w:t>
      </w:r>
      <w:r>
        <w:rPr>
          <w:w w:val="107"/>
          <w:sz w:val="24"/>
          <w:szCs w:val="24"/>
        </w:rPr>
        <w:t>transparenc</w:t>
      </w:r>
      <w:r>
        <w:rPr>
          <w:spacing w:val="-20"/>
          <w:w w:val="107"/>
          <w:sz w:val="24"/>
          <w:szCs w:val="24"/>
        </w:rPr>
        <w:t>y</w:t>
      </w:r>
      <w:r>
        <w:rPr>
          <w:w w:val="107"/>
          <w:sz w:val="24"/>
          <w:szCs w:val="24"/>
        </w:rPr>
        <w:t>.</w:t>
      </w:r>
      <w:r>
        <w:rPr>
          <w:spacing w:val="40"/>
          <w:w w:val="107"/>
          <w:sz w:val="24"/>
          <w:szCs w:val="24"/>
        </w:rPr>
        <w:t xml:space="preserve"> </w:t>
      </w:r>
      <w:r>
        <w:rPr>
          <w:sz w:val="24"/>
          <w:szCs w:val="24"/>
        </w:rPr>
        <w:t>Of</w:t>
      </w:r>
      <w:r>
        <w:rPr>
          <w:spacing w:val="13"/>
          <w:sz w:val="24"/>
          <w:szCs w:val="24"/>
        </w:rPr>
        <w:t xml:space="preserve"> </w:t>
      </w:r>
      <w:r>
        <w:rPr>
          <w:w w:val="109"/>
          <w:sz w:val="24"/>
          <w:szCs w:val="24"/>
        </w:rPr>
        <w:t xml:space="preserve">particular </w:t>
      </w:r>
      <w:r>
        <w:rPr>
          <w:sz w:val="24"/>
          <w:szCs w:val="24"/>
        </w:rPr>
        <w:t>im</w:t>
      </w:r>
      <w:r>
        <w:rPr>
          <w:spacing w:val="6"/>
          <w:sz w:val="24"/>
          <w:szCs w:val="24"/>
        </w:rPr>
        <w:t>p</w:t>
      </w:r>
      <w:r>
        <w:rPr>
          <w:sz w:val="24"/>
          <w:szCs w:val="24"/>
        </w:rPr>
        <w:t>ortance  are</w:t>
      </w:r>
      <w:r>
        <w:rPr>
          <w:spacing w:val="21"/>
          <w:sz w:val="24"/>
          <w:szCs w:val="24"/>
        </w:rPr>
        <w:t xml:space="preserve"> </w:t>
      </w:r>
      <w:r>
        <w:rPr>
          <w:w w:val="106"/>
          <w:sz w:val="24"/>
          <w:szCs w:val="24"/>
        </w:rPr>
        <w:t>amendme</w:t>
      </w:r>
      <w:r>
        <w:rPr>
          <w:spacing w:val="-7"/>
          <w:w w:val="106"/>
          <w:sz w:val="24"/>
          <w:szCs w:val="24"/>
        </w:rPr>
        <w:t>n</w:t>
      </w:r>
      <w:r>
        <w:rPr>
          <w:w w:val="106"/>
          <w:sz w:val="24"/>
          <w:szCs w:val="24"/>
        </w:rPr>
        <w:t>ts</w:t>
      </w:r>
      <w:r>
        <w:rPr>
          <w:spacing w:val="2"/>
          <w:w w:val="106"/>
          <w:sz w:val="24"/>
          <w:szCs w:val="24"/>
        </w:rPr>
        <w:t xml:space="preserve"> </w:t>
      </w:r>
      <w:r>
        <w:rPr>
          <w:sz w:val="24"/>
          <w:szCs w:val="24"/>
        </w:rPr>
        <w:t>to</w:t>
      </w:r>
      <w:r>
        <w:rPr>
          <w:spacing w:val="23"/>
          <w:sz w:val="24"/>
          <w:szCs w:val="24"/>
        </w:rPr>
        <w:t xml:space="preserve"> </w:t>
      </w:r>
      <w:r>
        <w:rPr>
          <w:sz w:val="24"/>
          <w:szCs w:val="24"/>
        </w:rPr>
        <w:t>the</w:t>
      </w:r>
      <w:r>
        <w:rPr>
          <w:spacing w:val="35"/>
          <w:sz w:val="24"/>
          <w:szCs w:val="24"/>
        </w:rPr>
        <w:t xml:space="preserve"> </w:t>
      </w:r>
      <w:r>
        <w:rPr>
          <w:sz w:val="24"/>
          <w:szCs w:val="24"/>
        </w:rPr>
        <w:t>ICSID’s</w:t>
      </w:r>
      <w:r>
        <w:rPr>
          <w:spacing w:val="3"/>
          <w:sz w:val="24"/>
          <w:szCs w:val="24"/>
        </w:rPr>
        <w:t xml:space="preserve"> </w:t>
      </w:r>
      <w:r>
        <w:rPr>
          <w:w w:val="110"/>
          <w:sz w:val="24"/>
          <w:szCs w:val="24"/>
        </w:rPr>
        <w:t>arbitration</w:t>
      </w:r>
      <w:r>
        <w:rPr>
          <w:spacing w:val="-3"/>
          <w:w w:val="110"/>
          <w:sz w:val="24"/>
          <w:szCs w:val="24"/>
        </w:rPr>
        <w:t xml:space="preserve"> </w:t>
      </w:r>
      <w:r>
        <w:rPr>
          <w:sz w:val="24"/>
          <w:szCs w:val="24"/>
        </w:rPr>
        <w:t>rules</w:t>
      </w:r>
      <w:r>
        <w:rPr>
          <w:spacing w:val="17"/>
          <w:sz w:val="24"/>
          <w:szCs w:val="24"/>
        </w:rPr>
        <w:t xml:space="preserve"> </w:t>
      </w:r>
      <w:r>
        <w:rPr>
          <w:sz w:val="24"/>
          <w:szCs w:val="24"/>
        </w:rPr>
        <w:t>i</w:t>
      </w:r>
      <w:r>
        <w:rPr>
          <w:spacing w:val="-7"/>
          <w:sz w:val="24"/>
          <w:szCs w:val="24"/>
        </w:rPr>
        <w:t>n</w:t>
      </w:r>
      <w:r>
        <w:rPr>
          <w:sz w:val="24"/>
          <w:szCs w:val="24"/>
        </w:rPr>
        <w:t>tr</w:t>
      </w:r>
      <w:r>
        <w:rPr>
          <w:spacing w:val="6"/>
          <w:sz w:val="24"/>
          <w:szCs w:val="24"/>
        </w:rPr>
        <w:t>o</w:t>
      </w:r>
      <w:r>
        <w:rPr>
          <w:sz w:val="24"/>
          <w:szCs w:val="24"/>
        </w:rPr>
        <w:t xml:space="preserve">duced </w:t>
      </w:r>
      <w:r>
        <w:rPr>
          <w:spacing w:val="5"/>
          <w:sz w:val="24"/>
          <w:szCs w:val="24"/>
        </w:rPr>
        <w:t xml:space="preserve"> </w:t>
      </w:r>
      <w:r>
        <w:rPr>
          <w:sz w:val="24"/>
          <w:szCs w:val="24"/>
        </w:rPr>
        <w:t>in</w:t>
      </w:r>
      <w:r>
        <w:rPr>
          <w:spacing w:val="10"/>
          <w:sz w:val="24"/>
          <w:szCs w:val="24"/>
        </w:rPr>
        <w:t xml:space="preserve"> </w:t>
      </w:r>
      <w:r>
        <w:rPr>
          <w:sz w:val="24"/>
          <w:szCs w:val="24"/>
        </w:rPr>
        <w:t>2006,</w:t>
      </w:r>
      <w:r>
        <w:rPr>
          <w:spacing w:val="-5"/>
          <w:sz w:val="24"/>
          <w:szCs w:val="24"/>
        </w:rPr>
        <w:t xml:space="preserve"> </w:t>
      </w:r>
      <w:r>
        <w:rPr>
          <w:sz w:val="24"/>
          <w:szCs w:val="24"/>
        </w:rPr>
        <w:t>whi</w:t>
      </w:r>
      <w:r>
        <w:rPr>
          <w:spacing w:val="-7"/>
          <w:sz w:val="24"/>
          <w:szCs w:val="24"/>
        </w:rPr>
        <w:t>c</w:t>
      </w:r>
      <w:r>
        <w:rPr>
          <w:sz w:val="24"/>
          <w:szCs w:val="24"/>
        </w:rPr>
        <w:t>h</w:t>
      </w:r>
      <w:r>
        <w:rPr>
          <w:spacing w:val="13"/>
          <w:sz w:val="24"/>
          <w:szCs w:val="24"/>
        </w:rPr>
        <w:t xml:space="preserve"> </w:t>
      </w:r>
      <w:r>
        <w:rPr>
          <w:w w:val="105"/>
          <w:sz w:val="24"/>
          <w:szCs w:val="24"/>
        </w:rPr>
        <w:t xml:space="preserve">man- </w:t>
      </w:r>
      <w:r>
        <w:rPr>
          <w:sz w:val="24"/>
          <w:szCs w:val="24"/>
        </w:rPr>
        <w:t xml:space="preserve">date </w:t>
      </w:r>
      <w:r>
        <w:rPr>
          <w:spacing w:val="10"/>
          <w:sz w:val="24"/>
          <w:szCs w:val="24"/>
        </w:rPr>
        <w:t xml:space="preserve"> </w:t>
      </w:r>
      <w:r>
        <w:rPr>
          <w:sz w:val="24"/>
          <w:szCs w:val="24"/>
        </w:rPr>
        <w:t xml:space="preserve">the </w:t>
      </w:r>
      <w:r>
        <w:rPr>
          <w:spacing w:val="2"/>
          <w:sz w:val="24"/>
          <w:szCs w:val="24"/>
        </w:rPr>
        <w:t xml:space="preserve"> </w:t>
      </w:r>
      <w:r>
        <w:rPr>
          <w:sz w:val="24"/>
          <w:szCs w:val="24"/>
        </w:rPr>
        <w:t>Ce</w:t>
      </w:r>
      <w:r>
        <w:rPr>
          <w:spacing w:val="-6"/>
          <w:sz w:val="24"/>
          <w:szCs w:val="24"/>
        </w:rPr>
        <w:t>n</w:t>
      </w:r>
      <w:r>
        <w:rPr>
          <w:sz w:val="24"/>
          <w:szCs w:val="24"/>
        </w:rPr>
        <w:t xml:space="preserve">tre </w:t>
      </w:r>
      <w:r>
        <w:rPr>
          <w:spacing w:val="18"/>
          <w:sz w:val="24"/>
          <w:szCs w:val="24"/>
        </w:rPr>
        <w:t xml:space="preserve"> </w:t>
      </w:r>
      <w:r>
        <w:rPr>
          <w:sz w:val="24"/>
          <w:szCs w:val="24"/>
        </w:rPr>
        <w:t>to</w:t>
      </w:r>
      <w:r>
        <w:rPr>
          <w:spacing w:val="51"/>
          <w:sz w:val="24"/>
          <w:szCs w:val="24"/>
        </w:rPr>
        <w:t xml:space="preserve"> </w:t>
      </w:r>
      <w:r>
        <w:rPr>
          <w:sz w:val="24"/>
          <w:szCs w:val="24"/>
        </w:rPr>
        <w:t xml:space="preserve">publish </w:t>
      </w:r>
      <w:r>
        <w:rPr>
          <w:spacing w:val="5"/>
          <w:sz w:val="24"/>
          <w:szCs w:val="24"/>
        </w:rPr>
        <w:t xml:space="preserve"> </w:t>
      </w:r>
      <w:r>
        <w:rPr>
          <w:sz w:val="24"/>
          <w:szCs w:val="24"/>
        </w:rPr>
        <w:t xml:space="preserve">excerpts </w:t>
      </w:r>
      <w:r>
        <w:rPr>
          <w:spacing w:val="10"/>
          <w:sz w:val="24"/>
          <w:szCs w:val="24"/>
        </w:rPr>
        <w:t xml:space="preserve"> </w:t>
      </w:r>
      <w:r>
        <w:rPr>
          <w:sz w:val="24"/>
          <w:szCs w:val="24"/>
        </w:rPr>
        <w:t>of</w:t>
      </w:r>
      <w:r>
        <w:rPr>
          <w:spacing w:val="18"/>
          <w:sz w:val="24"/>
          <w:szCs w:val="24"/>
        </w:rPr>
        <w:t xml:space="preserve"> </w:t>
      </w:r>
      <w:r>
        <w:rPr>
          <w:sz w:val="24"/>
          <w:szCs w:val="24"/>
        </w:rPr>
        <w:t xml:space="preserve">the </w:t>
      </w:r>
      <w:r>
        <w:rPr>
          <w:spacing w:val="2"/>
          <w:sz w:val="24"/>
          <w:szCs w:val="24"/>
        </w:rPr>
        <w:t xml:space="preserve"> </w:t>
      </w:r>
      <w:r>
        <w:rPr>
          <w:sz w:val="24"/>
          <w:szCs w:val="24"/>
        </w:rPr>
        <w:t>legal</w:t>
      </w:r>
      <w:r>
        <w:rPr>
          <w:spacing w:val="30"/>
          <w:sz w:val="24"/>
          <w:szCs w:val="24"/>
        </w:rPr>
        <w:t xml:space="preserve"> </w:t>
      </w:r>
      <w:r>
        <w:rPr>
          <w:sz w:val="24"/>
          <w:szCs w:val="24"/>
        </w:rPr>
        <w:t>reasoning</w:t>
      </w:r>
      <w:r>
        <w:rPr>
          <w:spacing w:val="58"/>
          <w:sz w:val="24"/>
          <w:szCs w:val="24"/>
        </w:rPr>
        <w:t xml:space="preserve"> </w:t>
      </w:r>
      <w:r>
        <w:rPr>
          <w:sz w:val="24"/>
          <w:szCs w:val="24"/>
        </w:rPr>
        <w:t xml:space="preserve">applied </w:t>
      </w:r>
      <w:r>
        <w:rPr>
          <w:spacing w:val="5"/>
          <w:sz w:val="24"/>
          <w:szCs w:val="24"/>
        </w:rPr>
        <w:t xml:space="preserve"> </w:t>
      </w:r>
      <w:r>
        <w:rPr>
          <w:spacing w:val="-7"/>
          <w:sz w:val="24"/>
          <w:szCs w:val="24"/>
        </w:rPr>
        <w:t>b</w:t>
      </w:r>
      <w:r>
        <w:rPr>
          <w:sz w:val="24"/>
          <w:szCs w:val="24"/>
        </w:rPr>
        <w:t>y</w:t>
      </w:r>
      <w:r>
        <w:rPr>
          <w:spacing w:val="43"/>
          <w:sz w:val="24"/>
          <w:szCs w:val="24"/>
        </w:rPr>
        <w:t xml:space="preserve"> </w:t>
      </w:r>
      <w:r>
        <w:rPr>
          <w:w w:val="109"/>
          <w:sz w:val="24"/>
          <w:szCs w:val="24"/>
        </w:rPr>
        <w:t>arbitration</w:t>
      </w:r>
      <w:r>
        <w:rPr>
          <w:spacing w:val="35"/>
          <w:w w:val="109"/>
          <w:sz w:val="24"/>
          <w:szCs w:val="24"/>
        </w:rPr>
        <w:t xml:space="preserve"> </w:t>
      </w:r>
      <w:r>
        <w:rPr>
          <w:w w:val="109"/>
          <w:sz w:val="24"/>
          <w:szCs w:val="24"/>
        </w:rPr>
        <w:t xml:space="preserve">tribunals </w:t>
      </w:r>
      <w:r>
        <w:rPr>
          <w:sz w:val="24"/>
          <w:szCs w:val="24"/>
        </w:rPr>
        <w:t>in</w:t>
      </w:r>
      <w:r>
        <w:rPr>
          <w:spacing w:val="49"/>
          <w:sz w:val="24"/>
          <w:szCs w:val="24"/>
        </w:rPr>
        <w:t xml:space="preserve"> </w:t>
      </w:r>
      <w:r>
        <w:rPr>
          <w:sz w:val="24"/>
          <w:szCs w:val="24"/>
        </w:rPr>
        <w:t>rea</w:t>
      </w:r>
      <w:r>
        <w:rPr>
          <w:spacing w:val="-7"/>
          <w:sz w:val="24"/>
          <w:szCs w:val="24"/>
        </w:rPr>
        <w:t>c</w:t>
      </w:r>
      <w:r>
        <w:rPr>
          <w:sz w:val="24"/>
          <w:szCs w:val="24"/>
        </w:rPr>
        <w:t xml:space="preserve">hing </w:t>
      </w:r>
      <w:r>
        <w:rPr>
          <w:spacing w:val="11"/>
          <w:sz w:val="24"/>
          <w:szCs w:val="24"/>
        </w:rPr>
        <w:t xml:space="preserve"> </w:t>
      </w:r>
      <w:r>
        <w:rPr>
          <w:sz w:val="24"/>
          <w:szCs w:val="24"/>
        </w:rPr>
        <w:t xml:space="preserve">their </w:t>
      </w:r>
      <w:r>
        <w:rPr>
          <w:spacing w:val="22"/>
          <w:sz w:val="24"/>
          <w:szCs w:val="24"/>
        </w:rPr>
        <w:t xml:space="preserve"> </w:t>
      </w:r>
      <w:r>
        <w:rPr>
          <w:sz w:val="24"/>
          <w:szCs w:val="24"/>
        </w:rPr>
        <w:t>decisions</w:t>
      </w:r>
      <w:r>
        <w:rPr>
          <w:spacing w:val="42"/>
          <w:sz w:val="24"/>
          <w:szCs w:val="24"/>
        </w:rPr>
        <w:t xml:space="preserve"> </w:t>
      </w:r>
      <w:r>
        <w:rPr>
          <w:sz w:val="24"/>
          <w:szCs w:val="24"/>
        </w:rPr>
        <w:t>in</w:t>
      </w:r>
      <w:r>
        <w:rPr>
          <w:spacing w:val="49"/>
          <w:sz w:val="24"/>
          <w:szCs w:val="24"/>
        </w:rPr>
        <w:t xml:space="preserve"> </w:t>
      </w:r>
      <w:r>
        <w:rPr>
          <w:sz w:val="24"/>
          <w:szCs w:val="24"/>
        </w:rPr>
        <w:t>s</w:t>
      </w:r>
      <w:r>
        <w:rPr>
          <w:spacing w:val="6"/>
          <w:sz w:val="24"/>
          <w:szCs w:val="24"/>
        </w:rPr>
        <w:t>p</w:t>
      </w:r>
      <w:r>
        <w:rPr>
          <w:sz w:val="24"/>
          <w:szCs w:val="24"/>
        </w:rPr>
        <w:t>ecific</w:t>
      </w:r>
      <w:r>
        <w:rPr>
          <w:spacing w:val="24"/>
          <w:sz w:val="24"/>
          <w:szCs w:val="24"/>
        </w:rPr>
        <w:t xml:space="preserve"> </w:t>
      </w:r>
      <w:r>
        <w:rPr>
          <w:sz w:val="24"/>
          <w:szCs w:val="24"/>
        </w:rPr>
        <w:t>cases.</w:t>
      </w:r>
      <w:r>
        <w:rPr>
          <w:position w:val="9"/>
          <w:sz w:val="16"/>
          <w:szCs w:val="16"/>
        </w:rPr>
        <w:t xml:space="preserve">59   </w:t>
      </w:r>
      <w:r>
        <w:rPr>
          <w:spacing w:val="29"/>
          <w:position w:val="9"/>
          <w:sz w:val="16"/>
          <w:szCs w:val="16"/>
        </w:rPr>
        <w:t xml:space="preserve"> </w:t>
      </w:r>
      <w:r>
        <w:rPr>
          <w:sz w:val="24"/>
          <w:szCs w:val="24"/>
        </w:rPr>
        <w:t xml:space="preserve">Prior </w:t>
      </w:r>
      <w:r>
        <w:rPr>
          <w:spacing w:val="25"/>
          <w:sz w:val="24"/>
          <w:szCs w:val="24"/>
        </w:rPr>
        <w:t xml:space="preserve"> </w:t>
      </w:r>
      <w:r>
        <w:rPr>
          <w:sz w:val="24"/>
          <w:szCs w:val="24"/>
        </w:rPr>
        <w:t xml:space="preserve">to </w:t>
      </w:r>
      <w:r>
        <w:rPr>
          <w:spacing w:val="3"/>
          <w:sz w:val="24"/>
          <w:szCs w:val="24"/>
        </w:rPr>
        <w:t xml:space="preserve"> </w:t>
      </w:r>
      <w:r>
        <w:rPr>
          <w:sz w:val="24"/>
          <w:szCs w:val="24"/>
        </w:rPr>
        <w:t xml:space="preserve">this </w:t>
      </w:r>
      <w:r>
        <w:rPr>
          <w:spacing w:val="13"/>
          <w:sz w:val="24"/>
          <w:szCs w:val="24"/>
        </w:rPr>
        <w:t xml:space="preserve"> </w:t>
      </w:r>
      <w:r>
        <w:rPr>
          <w:spacing w:val="6"/>
          <w:sz w:val="24"/>
          <w:szCs w:val="24"/>
        </w:rPr>
        <w:t>p</w:t>
      </w:r>
      <w:r>
        <w:rPr>
          <w:sz w:val="24"/>
          <w:szCs w:val="24"/>
        </w:rPr>
        <w:t>oi</w:t>
      </w:r>
      <w:r>
        <w:rPr>
          <w:spacing w:val="-6"/>
          <w:sz w:val="24"/>
          <w:szCs w:val="24"/>
        </w:rPr>
        <w:t>n</w:t>
      </w:r>
      <w:r>
        <w:rPr>
          <w:sz w:val="24"/>
          <w:szCs w:val="24"/>
        </w:rPr>
        <w:t xml:space="preserve">t, </w:t>
      </w:r>
      <w:r>
        <w:rPr>
          <w:spacing w:val="30"/>
          <w:sz w:val="24"/>
          <w:szCs w:val="24"/>
        </w:rPr>
        <w:t xml:space="preserve"> </w:t>
      </w:r>
      <w:r>
        <w:rPr>
          <w:sz w:val="24"/>
          <w:szCs w:val="24"/>
        </w:rPr>
        <w:t xml:space="preserve">information </w:t>
      </w:r>
      <w:r>
        <w:rPr>
          <w:spacing w:val="39"/>
          <w:sz w:val="24"/>
          <w:szCs w:val="24"/>
        </w:rPr>
        <w:t xml:space="preserve"> </w:t>
      </w:r>
      <w:r>
        <w:rPr>
          <w:sz w:val="24"/>
          <w:szCs w:val="24"/>
        </w:rPr>
        <w:t>a</w:t>
      </w:r>
      <w:r>
        <w:rPr>
          <w:spacing w:val="7"/>
          <w:sz w:val="24"/>
          <w:szCs w:val="24"/>
        </w:rPr>
        <w:t>b</w:t>
      </w:r>
      <w:r>
        <w:rPr>
          <w:sz w:val="24"/>
          <w:szCs w:val="24"/>
        </w:rPr>
        <w:t xml:space="preserve">out </w:t>
      </w:r>
      <w:r>
        <w:rPr>
          <w:spacing w:val="33"/>
          <w:sz w:val="24"/>
          <w:szCs w:val="24"/>
        </w:rPr>
        <w:t xml:space="preserve"> </w:t>
      </w:r>
      <w:r>
        <w:rPr>
          <w:w w:val="101"/>
          <w:sz w:val="24"/>
          <w:szCs w:val="24"/>
        </w:rPr>
        <w:t xml:space="preserve">dis- </w:t>
      </w:r>
      <w:r>
        <w:rPr>
          <w:sz w:val="24"/>
          <w:szCs w:val="24"/>
        </w:rPr>
        <w:t>pute</w:t>
      </w:r>
      <w:r>
        <w:rPr>
          <w:spacing w:val="51"/>
          <w:sz w:val="24"/>
          <w:szCs w:val="24"/>
        </w:rPr>
        <w:t xml:space="preserve"> </w:t>
      </w:r>
      <w:r>
        <w:rPr>
          <w:w w:val="109"/>
          <w:sz w:val="24"/>
          <w:szCs w:val="24"/>
        </w:rPr>
        <w:t>arbitrations</w:t>
      </w:r>
      <w:r>
        <w:rPr>
          <w:spacing w:val="5"/>
          <w:w w:val="109"/>
          <w:sz w:val="24"/>
          <w:szCs w:val="24"/>
        </w:rPr>
        <w:t xml:space="preserve"> </w:t>
      </w:r>
      <w:r>
        <w:rPr>
          <w:spacing w:val="-6"/>
          <w:sz w:val="24"/>
          <w:szCs w:val="24"/>
        </w:rPr>
        <w:t>w</w:t>
      </w:r>
      <w:r>
        <w:rPr>
          <w:sz w:val="24"/>
          <w:szCs w:val="24"/>
        </w:rPr>
        <w:t>as</w:t>
      </w:r>
      <w:r>
        <w:rPr>
          <w:spacing w:val="13"/>
          <w:sz w:val="24"/>
          <w:szCs w:val="24"/>
        </w:rPr>
        <w:t xml:space="preserve"> </w:t>
      </w:r>
      <w:r>
        <w:rPr>
          <w:sz w:val="24"/>
          <w:szCs w:val="24"/>
        </w:rPr>
        <w:t>only</w:t>
      </w:r>
      <w:r>
        <w:rPr>
          <w:spacing w:val="19"/>
          <w:sz w:val="24"/>
          <w:szCs w:val="24"/>
        </w:rPr>
        <w:t xml:space="preserve"> </w:t>
      </w:r>
      <w:r>
        <w:rPr>
          <w:spacing w:val="-6"/>
          <w:sz w:val="24"/>
          <w:szCs w:val="24"/>
        </w:rPr>
        <w:t>a</w:t>
      </w:r>
      <w:r>
        <w:rPr>
          <w:spacing w:val="-13"/>
          <w:sz w:val="24"/>
          <w:szCs w:val="24"/>
        </w:rPr>
        <w:t>v</w:t>
      </w:r>
      <w:r>
        <w:rPr>
          <w:sz w:val="24"/>
          <w:szCs w:val="24"/>
        </w:rPr>
        <w:t>ailable</w:t>
      </w:r>
      <w:r>
        <w:rPr>
          <w:spacing w:val="42"/>
          <w:sz w:val="24"/>
          <w:szCs w:val="24"/>
        </w:rPr>
        <w:t xml:space="preserve"> </w:t>
      </w:r>
      <w:r>
        <w:rPr>
          <w:sz w:val="24"/>
          <w:szCs w:val="24"/>
        </w:rPr>
        <w:t>with</w:t>
      </w:r>
      <w:r>
        <w:rPr>
          <w:spacing w:val="36"/>
          <w:sz w:val="24"/>
          <w:szCs w:val="24"/>
        </w:rPr>
        <w:t xml:space="preserve"> </w:t>
      </w:r>
      <w:r>
        <w:rPr>
          <w:sz w:val="24"/>
          <w:szCs w:val="24"/>
        </w:rPr>
        <w:t>the</w:t>
      </w:r>
      <w:r>
        <w:rPr>
          <w:spacing w:val="42"/>
          <w:sz w:val="24"/>
          <w:szCs w:val="24"/>
        </w:rPr>
        <w:t xml:space="preserve"> </w:t>
      </w:r>
      <w:r>
        <w:rPr>
          <w:w w:val="101"/>
          <w:sz w:val="24"/>
          <w:szCs w:val="24"/>
        </w:rPr>
        <w:t>conse</w:t>
      </w:r>
      <w:r>
        <w:rPr>
          <w:spacing w:val="-6"/>
          <w:w w:val="101"/>
          <w:sz w:val="24"/>
          <w:szCs w:val="24"/>
        </w:rPr>
        <w:t>n</w:t>
      </w:r>
      <w:r>
        <w:rPr>
          <w:w w:val="137"/>
          <w:sz w:val="24"/>
          <w:szCs w:val="24"/>
        </w:rPr>
        <w:t>t</w:t>
      </w:r>
      <w:r>
        <w:rPr>
          <w:spacing w:val="10"/>
          <w:sz w:val="24"/>
          <w:szCs w:val="24"/>
        </w:rPr>
        <w:t xml:space="preserve"> </w:t>
      </w:r>
      <w:r>
        <w:rPr>
          <w:sz w:val="24"/>
          <w:szCs w:val="24"/>
        </w:rPr>
        <w:t>of</w:t>
      </w:r>
      <w:r>
        <w:rPr>
          <w:spacing w:val="-2"/>
          <w:sz w:val="24"/>
          <w:szCs w:val="24"/>
        </w:rPr>
        <w:t xml:space="preserve"> </w:t>
      </w:r>
      <w:r>
        <w:rPr>
          <w:spacing w:val="6"/>
          <w:sz w:val="24"/>
          <w:szCs w:val="24"/>
        </w:rPr>
        <w:t>b</w:t>
      </w:r>
      <w:r>
        <w:rPr>
          <w:sz w:val="24"/>
          <w:szCs w:val="24"/>
        </w:rPr>
        <w:t>oth</w:t>
      </w:r>
      <w:r>
        <w:rPr>
          <w:spacing w:val="51"/>
          <w:sz w:val="24"/>
          <w:szCs w:val="24"/>
        </w:rPr>
        <w:t xml:space="preserve"> </w:t>
      </w:r>
      <w:r>
        <w:rPr>
          <w:sz w:val="24"/>
          <w:szCs w:val="24"/>
        </w:rPr>
        <w:t xml:space="preserve">parties. </w:t>
      </w:r>
      <w:r>
        <w:rPr>
          <w:spacing w:val="37"/>
          <w:sz w:val="24"/>
          <w:szCs w:val="24"/>
        </w:rPr>
        <w:t xml:space="preserve"> </w:t>
      </w:r>
      <w:r>
        <w:rPr>
          <w:sz w:val="24"/>
          <w:szCs w:val="24"/>
        </w:rPr>
        <w:t>It</w:t>
      </w:r>
      <w:r>
        <w:rPr>
          <w:spacing w:val="38"/>
          <w:sz w:val="24"/>
          <w:szCs w:val="24"/>
        </w:rPr>
        <w:t xml:space="preserve"> </w:t>
      </w:r>
      <w:r>
        <w:rPr>
          <w:sz w:val="24"/>
          <w:szCs w:val="24"/>
        </w:rPr>
        <w:t>seems</w:t>
      </w:r>
      <w:r>
        <w:rPr>
          <w:spacing w:val="10"/>
          <w:sz w:val="24"/>
          <w:szCs w:val="24"/>
        </w:rPr>
        <w:t xml:space="preserve"> </w:t>
      </w:r>
      <w:r>
        <w:rPr>
          <w:sz w:val="24"/>
          <w:szCs w:val="24"/>
        </w:rPr>
        <w:t>reasonable</w:t>
      </w:r>
      <w:r>
        <w:rPr>
          <w:spacing w:val="52"/>
          <w:sz w:val="24"/>
          <w:szCs w:val="24"/>
        </w:rPr>
        <w:t xml:space="preserve"> </w:t>
      </w:r>
      <w:r>
        <w:rPr>
          <w:w w:val="111"/>
          <w:sz w:val="24"/>
          <w:szCs w:val="24"/>
        </w:rPr>
        <w:t xml:space="preserve">to </w:t>
      </w:r>
      <w:r>
        <w:rPr>
          <w:sz w:val="24"/>
          <w:szCs w:val="24"/>
        </w:rPr>
        <w:t>assume</w:t>
      </w:r>
      <w:r>
        <w:rPr>
          <w:spacing w:val="25"/>
          <w:sz w:val="24"/>
          <w:szCs w:val="24"/>
        </w:rPr>
        <w:t xml:space="preserve"> </w:t>
      </w:r>
      <w:r>
        <w:rPr>
          <w:sz w:val="24"/>
          <w:szCs w:val="24"/>
        </w:rPr>
        <w:t xml:space="preserve">that </w:t>
      </w:r>
      <w:r>
        <w:rPr>
          <w:spacing w:val="12"/>
          <w:sz w:val="24"/>
          <w:szCs w:val="24"/>
        </w:rPr>
        <w:t xml:space="preserve"> </w:t>
      </w:r>
      <w:r>
        <w:rPr>
          <w:sz w:val="24"/>
          <w:szCs w:val="24"/>
        </w:rPr>
        <w:t>all</w:t>
      </w:r>
      <w:r>
        <w:rPr>
          <w:spacing w:val="11"/>
          <w:sz w:val="24"/>
          <w:szCs w:val="24"/>
        </w:rPr>
        <w:t xml:space="preserve"> </w:t>
      </w:r>
      <w:r>
        <w:rPr>
          <w:sz w:val="24"/>
          <w:szCs w:val="24"/>
        </w:rPr>
        <w:t>three</w:t>
      </w:r>
      <w:r>
        <w:rPr>
          <w:spacing w:val="42"/>
          <w:sz w:val="24"/>
          <w:szCs w:val="24"/>
        </w:rPr>
        <w:t xml:space="preserve"> </w:t>
      </w:r>
      <w:r>
        <w:rPr>
          <w:sz w:val="24"/>
          <w:szCs w:val="24"/>
        </w:rPr>
        <w:t>sets</w:t>
      </w:r>
      <w:r>
        <w:rPr>
          <w:spacing w:val="22"/>
          <w:sz w:val="24"/>
          <w:szCs w:val="24"/>
        </w:rPr>
        <w:t xml:space="preserve"> </w:t>
      </w:r>
      <w:r>
        <w:rPr>
          <w:sz w:val="24"/>
          <w:szCs w:val="24"/>
        </w:rPr>
        <w:t>of</w:t>
      </w:r>
      <w:r>
        <w:rPr>
          <w:spacing w:val="-8"/>
          <w:sz w:val="24"/>
          <w:szCs w:val="24"/>
        </w:rPr>
        <w:t xml:space="preserve"> </w:t>
      </w:r>
      <w:r>
        <w:rPr>
          <w:spacing w:val="-6"/>
          <w:sz w:val="24"/>
          <w:szCs w:val="24"/>
        </w:rPr>
        <w:t>c</w:t>
      </w:r>
      <w:r>
        <w:rPr>
          <w:sz w:val="24"/>
          <w:szCs w:val="24"/>
        </w:rPr>
        <w:t>hanges</w:t>
      </w:r>
      <w:r>
        <w:rPr>
          <w:spacing w:val="21"/>
          <w:sz w:val="24"/>
          <w:szCs w:val="24"/>
        </w:rPr>
        <w:t xml:space="preserve"> </w:t>
      </w:r>
      <w:r>
        <w:rPr>
          <w:sz w:val="24"/>
          <w:szCs w:val="24"/>
        </w:rPr>
        <w:t>h</w:t>
      </w:r>
      <w:r>
        <w:rPr>
          <w:spacing w:val="-6"/>
          <w:sz w:val="24"/>
          <w:szCs w:val="24"/>
        </w:rPr>
        <w:t>a</w:t>
      </w:r>
      <w:r>
        <w:rPr>
          <w:spacing w:val="-7"/>
          <w:sz w:val="24"/>
          <w:szCs w:val="24"/>
        </w:rPr>
        <w:t>v</w:t>
      </w:r>
      <w:r>
        <w:rPr>
          <w:sz w:val="24"/>
          <w:szCs w:val="24"/>
        </w:rPr>
        <w:t>e</w:t>
      </w:r>
      <w:r>
        <w:rPr>
          <w:spacing w:val="25"/>
          <w:sz w:val="24"/>
          <w:szCs w:val="24"/>
        </w:rPr>
        <w:t xml:space="preserve"> </w:t>
      </w:r>
      <w:r>
        <w:rPr>
          <w:sz w:val="24"/>
          <w:szCs w:val="24"/>
        </w:rPr>
        <w:t>led</w:t>
      </w:r>
      <w:r>
        <w:rPr>
          <w:spacing w:val="10"/>
          <w:sz w:val="24"/>
          <w:szCs w:val="24"/>
        </w:rPr>
        <w:t xml:space="preserve"> </w:t>
      </w:r>
      <w:r>
        <w:rPr>
          <w:sz w:val="24"/>
          <w:szCs w:val="24"/>
        </w:rPr>
        <w:t>to</w:t>
      </w:r>
      <w:r>
        <w:rPr>
          <w:spacing w:val="24"/>
          <w:sz w:val="24"/>
          <w:szCs w:val="24"/>
        </w:rPr>
        <w:t xml:space="preserve"> </w:t>
      </w:r>
      <w:r>
        <w:rPr>
          <w:sz w:val="24"/>
          <w:szCs w:val="24"/>
        </w:rPr>
        <w:t>increased</w:t>
      </w:r>
      <w:r>
        <w:rPr>
          <w:spacing w:val="31"/>
          <w:sz w:val="24"/>
          <w:szCs w:val="24"/>
        </w:rPr>
        <w:t xml:space="preserve"> </w:t>
      </w:r>
      <w:r>
        <w:rPr>
          <w:spacing w:val="-6"/>
          <w:sz w:val="24"/>
          <w:szCs w:val="24"/>
        </w:rPr>
        <w:t>a</w:t>
      </w:r>
      <w:r>
        <w:rPr>
          <w:spacing w:val="-7"/>
          <w:sz w:val="24"/>
          <w:szCs w:val="24"/>
        </w:rPr>
        <w:t>w</w:t>
      </w:r>
      <w:r>
        <w:rPr>
          <w:sz w:val="24"/>
          <w:szCs w:val="24"/>
        </w:rPr>
        <w:t>areness</w:t>
      </w:r>
      <w:r>
        <w:rPr>
          <w:spacing w:val="30"/>
          <w:sz w:val="24"/>
          <w:szCs w:val="24"/>
        </w:rPr>
        <w:t xml:space="preserve"> </w:t>
      </w:r>
      <w:r>
        <w:rPr>
          <w:sz w:val="24"/>
          <w:szCs w:val="24"/>
        </w:rPr>
        <w:t>of</w:t>
      </w:r>
      <w:r>
        <w:rPr>
          <w:spacing w:val="-8"/>
          <w:sz w:val="24"/>
          <w:szCs w:val="24"/>
        </w:rPr>
        <w:t xml:space="preserve"> </w:t>
      </w:r>
      <w:r>
        <w:rPr>
          <w:sz w:val="24"/>
          <w:szCs w:val="24"/>
        </w:rPr>
        <w:t>the</w:t>
      </w:r>
      <w:r>
        <w:rPr>
          <w:spacing w:val="36"/>
          <w:sz w:val="24"/>
          <w:szCs w:val="24"/>
        </w:rPr>
        <w:t xml:space="preserve"> </w:t>
      </w:r>
      <w:r>
        <w:rPr>
          <w:sz w:val="24"/>
          <w:szCs w:val="24"/>
        </w:rPr>
        <w:t>cases</w:t>
      </w:r>
      <w:r>
        <w:rPr>
          <w:spacing w:val="4"/>
          <w:sz w:val="24"/>
          <w:szCs w:val="24"/>
        </w:rPr>
        <w:t xml:space="preserve"> </w:t>
      </w:r>
      <w:r>
        <w:rPr>
          <w:w w:val="105"/>
          <w:sz w:val="24"/>
          <w:szCs w:val="24"/>
        </w:rPr>
        <w:t>broug</w:t>
      </w:r>
      <w:r>
        <w:rPr>
          <w:spacing w:val="-6"/>
          <w:w w:val="105"/>
          <w:sz w:val="24"/>
          <w:szCs w:val="24"/>
        </w:rPr>
        <w:t>h</w:t>
      </w:r>
      <w:r>
        <w:rPr>
          <w:w w:val="137"/>
          <w:sz w:val="24"/>
          <w:szCs w:val="24"/>
        </w:rPr>
        <w:t>t</w:t>
      </w:r>
      <w:r>
        <w:rPr>
          <w:spacing w:val="4"/>
          <w:sz w:val="24"/>
          <w:szCs w:val="24"/>
        </w:rPr>
        <w:t xml:space="preserve"> </w:t>
      </w:r>
      <w:r>
        <w:rPr>
          <w:spacing w:val="7"/>
          <w:w w:val="108"/>
          <w:sz w:val="24"/>
          <w:szCs w:val="24"/>
        </w:rPr>
        <w:t>b</w:t>
      </w:r>
      <w:r>
        <w:rPr>
          <w:w w:val="97"/>
          <w:sz w:val="24"/>
          <w:szCs w:val="24"/>
        </w:rPr>
        <w:t xml:space="preserve">e- </w:t>
      </w:r>
      <w:r>
        <w:rPr>
          <w:sz w:val="24"/>
          <w:szCs w:val="24"/>
        </w:rPr>
        <w:t>fore</w:t>
      </w:r>
      <w:r>
        <w:rPr>
          <w:spacing w:val="5"/>
          <w:sz w:val="24"/>
          <w:szCs w:val="24"/>
        </w:rPr>
        <w:t xml:space="preserve"> </w:t>
      </w:r>
      <w:r>
        <w:rPr>
          <w:w w:val="110"/>
          <w:sz w:val="24"/>
          <w:szCs w:val="24"/>
        </w:rPr>
        <w:t>arbitration</w:t>
      </w:r>
      <w:r>
        <w:rPr>
          <w:spacing w:val="3"/>
          <w:w w:val="110"/>
          <w:sz w:val="24"/>
          <w:szCs w:val="24"/>
        </w:rPr>
        <w:t xml:space="preserve"> </w:t>
      </w:r>
      <w:r>
        <w:rPr>
          <w:sz w:val="24"/>
          <w:szCs w:val="24"/>
        </w:rPr>
        <w:t xml:space="preserve">tribunals </w:t>
      </w:r>
      <w:r>
        <w:rPr>
          <w:spacing w:val="16"/>
          <w:sz w:val="24"/>
          <w:szCs w:val="24"/>
        </w:rPr>
        <w:t xml:space="preserve"> </w:t>
      </w:r>
      <w:r>
        <w:rPr>
          <w:sz w:val="24"/>
          <w:szCs w:val="24"/>
        </w:rPr>
        <w:t>and</w:t>
      </w:r>
      <w:r>
        <w:rPr>
          <w:spacing w:val="37"/>
          <w:sz w:val="24"/>
          <w:szCs w:val="24"/>
        </w:rPr>
        <w:t xml:space="preserve"> </w:t>
      </w:r>
      <w:r>
        <w:rPr>
          <w:sz w:val="24"/>
          <w:szCs w:val="24"/>
        </w:rPr>
        <w:t>enhanced</w:t>
      </w:r>
      <w:r>
        <w:rPr>
          <w:spacing w:val="45"/>
          <w:sz w:val="24"/>
          <w:szCs w:val="24"/>
        </w:rPr>
        <w:t xml:space="preserve"> </w:t>
      </w:r>
      <w:r>
        <w:rPr>
          <w:sz w:val="24"/>
          <w:szCs w:val="24"/>
        </w:rPr>
        <w:t>the</w:t>
      </w:r>
      <w:r>
        <w:rPr>
          <w:spacing w:val="41"/>
          <w:sz w:val="24"/>
          <w:szCs w:val="24"/>
        </w:rPr>
        <w:t xml:space="preserve"> </w:t>
      </w:r>
      <w:r>
        <w:rPr>
          <w:w w:val="109"/>
          <w:sz w:val="24"/>
          <w:szCs w:val="24"/>
        </w:rPr>
        <w:t>reputational</w:t>
      </w:r>
      <w:r>
        <w:rPr>
          <w:spacing w:val="4"/>
          <w:w w:val="109"/>
          <w:sz w:val="24"/>
          <w:szCs w:val="24"/>
        </w:rPr>
        <w:t xml:space="preserve"> </w:t>
      </w:r>
      <w:r>
        <w:rPr>
          <w:sz w:val="24"/>
          <w:szCs w:val="24"/>
        </w:rPr>
        <w:t>consequences</w:t>
      </w:r>
      <w:r>
        <w:rPr>
          <w:spacing w:val="22"/>
          <w:sz w:val="24"/>
          <w:szCs w:val="24"/>
        </w:rPr>
        <w:t xml:space="preserve"> </w:t>
      </w:r>
      <w:r>
        <w:rPr>
          <w:sz w:val="24"/>
          <w:szCs w:val="24"/>
        </w:rPr>
        <w:t>of</w:t>
      </w:r>
      <w:r>
        <w:rPr>
          <w:spacing w:val="-3"/>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9"/>
          <w:sz w:val="24"/>
          <w:szCs w:val="24"/>
        </w:rPr>
        <w:t xml:space="preserve"> </w:t>
      </w:r>
      <w:r>
        <w:rPr>
          <w:w w:val="107"/>
          <w:sz w:val="24"/>
          <w:szCs w:val="24"/>
        </w:rPr>
        <w:t xml:space="preserve">dispute </w:t>
      </w:r>
      <w:r>
        <w:rPr>
          <w:w w:val="104"/>
          <w:sz w:val="24"/>
          <w:szCs w:val="24"/>
        </w:rPr>
        <w:t>i</w:t>
      </w:r>
      <w:r>
        <w:rPr>
          <w:spacing w:val="-7"/>
          <w:w w:val="104"/>
          <w:sz w:val="24"/>
          <w:szCs w:val="24"/>
        </w:rPr>
        <w:t>n</w:t>
      </w:r>
      <w:r>
        <w:rPr>
          <w:spacing w:val="-7"/>
          <w:w w:val="103"/>
          <w:sz w:val="24"/>
          <w:szCs w:val="24"/>
        </w:rPr>
        <w:t>v</w:t>
      </w:r>
      <w:r>
        <w:rPr>
          <w:w w:val="99"/>
          <w:sz w:val="24"/>
          <w:szCs w:val="24"/>
        </w:rPr>
        <w:t>ol</w:t>
      </w:r>
      <w:r>
        <w:rPr>
          <w:spacing w:val="-7"/>
          <w:w w:val="99"/>
          <w:sz w:val="24"/>
          <w:szCs w:val="24"/>
        </w:rPr>
        <w:t>v</w:t>
      </w:r>
      <w:r>
        <w:rPr>
          <w:w w:val="102"/>
          <w:sz w:val="24"/>
          <w:szCs w:val="24"/>
        </w:rPr>
        <w:t>eme</w:t>
      </w:r>
      <w:r>
        <w:rPr>
          <w:spacing w:val="-7"/>
          <w:w w:val="102"/>
          <w:sz w:val="24"/>
          <w:szCs w:val="24"/>
        </w:rPr>
        <w:t>n</w:t>
      </w:r>
      <w:r>
        <w:rPr>
          <w:w w:val="123"/>
          <w:sz w:val="24"/>
          <w:szCs w:val="24"/>
        </w:rPr>
        <w:t>t.</w:t>
      </w:r>
    </w:p>
    <w:p w14:paraId="4765F14C" w14:textId="77777777" w:rsidR="000A768D" w:rsidRDefault="000A768D">
      <w:pPr>
        <w:spacing w:before="7" w:line="180" w:lineRule="exact"/>
        <w:rPr>
          <w:sz w:val="18"/>
          <w:szCs w:val="18"/>
        </w:rPr>
      </w:pPr>
    </w:p>
    <w:p w14:paraId="2CE6DB15" w14:textId="77777777" w:rsidR="000A768D" w:rsidRDefault="000A768D">
      <w:pPr>
        <w:spacing w:line="200" w:lineRule="exact"/>
      </w:pPr>
    </w:p>
    <w:p w14:paraId="2F6F92BD" w14:textId="77777777" w:rsidR="000A768D" w:rsidRDefault="006C1B1D">
      <w:pPr>
        <w:ind w:left="2722"/>
        <w:rPr>
          <w:sz w:val="24"/>
          <w:szCs w:val="24"/>
        </w:rPr>
      </w:pPr>
      <w:r>
        <w:rPr>
          <w:w w:val="118"/>
          <w:sz w:val="24"/>
          <w:szCs w:val="24"/>
        </w:rPr>
        <w:t>Sho</w:t>
      </w:r>
      <w:r>
        <w:rPr>
          <w:spacing w:val="-20"/>
          <w:w w:val="182"/>
          <w:sz w:val="24"/>
          <w:szCs w:val="24"/>
        </w:rPr>
        <w:t>r</w:t>
      </w:r>
      <w:r>
        <w:rPr>
          <w:w w:val="215"/>
          <w:sz w:val="24"/>
          <w:szCs w:val="24"/>
        </w:rPr>
        <w:t>t</w:t>
      </w:r>
      <w:r>
        <w:rPr>
          <w:spacing w:val="27"/>
          <w:sz w:val="24"/>
          <w:szCs w:val="24"/>
        </w:rPr>
        <w:t xml:space="preserve"> </w:t>
      </w:r>
      <w:r>
        <w:rPr>
          <w:w w:val="123"/>
          <w:sz w:val="24"/>
          <w:szCs w:val="24"/>
        </w:rPr>
        <w:t>Versus</w:t>
      </w:r>
      <w:r>
        <w:rPr>
          <w:spacing w:val="27"/>
          <w:w w:val="123"/>
          <w:sz w:val="24"/>
          <w:szCs w:val="24"/>
        </w:rPr>
        <w:t xml:space="preserve"> </w:t>
      </w:r>
      <w:r>
        <w:rPr>
          <w:w w:val="123"/>
          <w:sz w:val="24"/>
          <w:szCs w:val="24"/>
        </w:rPr>
        <w:t>Long</w:t>
      </w:r>
      <w:r>
        <w:rPr>
          <w:spacing w:val="3"/>
          <w:w w:val="123"/>
          <w:sz w:val="24"/>
          <w:szCs w:val="24"/>
        </w:rPr>
        <w:t xml:space="preserve"> </w:t>
      </w:r>
      <w:r>
        <w:rPr>
          <w:w w:val="123"/>
          <w:sz w:val="24"/>
          <w:szCs w:val="24"/>
        </w:rPr>
        <w:t>Term</w:t>
      </w:r>
      <w:r>
        <w:rPr>
          <w:spacing w:val="13"/>
          <w:w w:val="123"/>
          <w:sz w:val="24"/>
          <w:szCs w:val="24"/>
        </w:rPr>
        <w:t xml:space="preserve"> </w:t>
      </w:r>
      <w:r>
        <w:rPr>
          <w:w w:val="141"/>
          <w:sz w:val="24"/>
          <w:szCs w:val="24"/>
        </w:rPr>
        <w:t>Effects</w:t>
      </w:r>
    </w:p>
    <w:p w14:paraId="665D3BE4" w14:textId="77777777" w:rsidR="000A768D" w:rsidRDefault="000A768D">
      <w:pPr>
        <w:spacing w:before="1" w:line="140" w:lineRule="exact"/>
        <w:rPr>
          <w:sz w:val="14"/>
          <w:szCs w:val="14"/>
        </w:rPr>
      </w:pPr>
    </w:p>
    <w:p w14:paraId="21CF94DD" w14:textId="77777777" w:rsidR="000A768D" w:rsidRDefault="00880F97">
      <w:pPr>
        <w:spacing w:line="460" w:lineRule="atLeast"/>
        <w:ind w:left="100" w:right="78" w:firstLine="239"/>
        <w:jc w:val="both"/>
        <w:rPr>
          <w:sz w:val="24"/>
          <w:szCs w:val="24"/>
        </w:rPr>
      </w:pPr>
      <w:r>
        <w:pict w14:anchorId="4FAB4C4B">
          <v:group id="_x0000_s1040" style="position:absolute;left:0;text-align:left;margin-left:1in;margin-top:221.3pt;width:59.8pt;height:0;z-index:-5205;mso-position-horizontal-relative:page" coordorigin="1440,4426" coordsize="1196,0">
            <v:polyline id="_x0000_s1041" style="position:absolute" points="2880,8852,4076,8852" coordorigin="1440,4426" coordsize="1196,0" filled="f" strokeweight="5055emu">
              <v:path arrowok="t"/>
            </v:polyline>
            <w10:wrap anchorx="page"/>
          </v:group>
        </w:pict>
      </w:r>
      <w:r w:rsidR="006C1B1D">
        <w:rPr>
          <w:sz w:val="24"/>
          <w:szCs w:val="24"/>
        </w:rPr>
        <w:t>A</w:t>
      </w:r>
      <w:r w:rsidR="006C1B1D">
        <w:rPr>
          <w:spacing w:val="1"/>
          <w:sz w:val="24"/>
          <w:szCs w:val="24"/>
        </w:rPr>
        <w:t xml:space="preserve"> </w:t>
      </w:r>
      <w:r w:rsidR="006C1B1D">
        <w:rPr>
          <w:spacing w:val="-7"/>
          <w:sz w:val="24"/>
          <w:szCs w:val="24"/>
        </w:rPr>
        <w:t>k</w:t>
      </w:r>
      <w:r w:rsidR="006C1B1D">
        <w:rPr>
          <w:sz w:val="24"/>
          <w:szCs w:val="24"/>
        </w:rPr>
        <w:t>ey</w:t>
      </w:r>
      <w:r w:rsidR="006C1B1D">
        <w:rPr>
          <w:spacing w:val="3"/>
          <w:sz w:val="24"/>
          <w:szCs w:val="24"/>
        </w:rPr>
        <w:t xml:space="preserve"> </w:t>
      </w:r>
      <w:r w:rsidR="006C1B1D">
        <w:rPr>
          <w:sz w:val="24"/>
          <w:szCs w:val="24"/>
        </w:rPr>
        <w:t xml:space="preserve">limitation </w:t>
      </w:r>
      <w:r w:rsidR="006C1B1D">
        <w:rPr>
          <w:spacing w:val="5"/>
          <w:sz w:val="24"/>
          <w:szCs w:val="24"/>
        </w:rPr>
        <w:t xml:space="preserve"> </w:t>
      </w:r>
      <w:r w:rsidR="006C1B1D">
        <w:rPr>
          <w:sz w:val="24"/>
          <w:szCs w:val="24"/>
        </w:rPr>
        <w:t>of</w:t>
      </w:r>
      <w:r w:rsidR="006C1B1D">
        <w:rPr>
          <w:spacing w:val="-12"/>
          <w:sz w:val="24"/>
          <w:szCs w:val="24"/>
        </w:rPr>
        <w:t xml:space="preserve"> </w:t>
      </w:r>
      <w:r w:rsidR="006C1B1D">
        <w:rPr>
          <w:sz w:val="24"/>
          <w:szCs w:val="24"/>
        </w:rPr>
        <w:t>the</w:t>
      </w:r>
      <w:r w:rsidR="006C1B1D">
        <w:rPr>
          <w:spacing w:val="31"/>
          <w:sz w:val="24"/>
          <w:szCs w:val="24"/>
        </w:rPr>
        <w:t xml:space="preserve"> </w:t>
      </w:r>
      <w:r w:rsidR="006C1B1D">
        <w:rPr>
          <w:sz w:val="24"/>
          <w:szCs w:val="24"/>
        </w:rPr>
        <w:t>preceding</w:t>
      </w:r>
      <w:r w:rsidR="006C1B1D">
        <w:rPr>
          <w:spacing w:val="28"/>
          <w:sz w:val="24"/>
          <w:szCs w:val="24"/>
        </w:rPr>
        <w:t xml:space="preserve"> </w:t>
      </w:r>
      <w:r w:rsidR="006C1B1D">
        <w:rPr>
          <w:sz w:val="24"/>
          <w:szCs w:val="24"/>
        </w:rPr>
        <w:t>set</w:t>
      </w:r>
      <w:r w:rsidR="006C1B1D">
        <w:rPr>
          <w:spacing w:val="18"/>
          <w:sz w:val="24"/>
          <w:szCs w:val="24"/>
        </w:rPr>
        <w:t xml:space="preserve"> </w:t>
      </w:r>
      <w:r w:rsidR="006C1B1D">
        <w:rPr>
          <w:sz w:val="24"/>
          <w:szCs w:val="24"/>
        </w:rPr>
        <w:t>of</w:t>
      </w:r>
      <w:r w:rsidR="006C1B1D">
        <w:rPr>
          <w:spacing w:val="-12"/>
          <w:sz w:val="24"/>
          <w:szCs w:val="24"/>
        </w:rPr>
        <w:t xml:space="preserve"> </w:t>
      </w:r>
      <w:r w:rsidR="006C1B1D">
        <w:rPr>
          <w:sz w:val="24"/>
          <w:szCs w:val="24"/>
        </w:rPr>
        <w:t>results</w:t>
      </w:r>
      <w:r w:rsidR="006C1B1D">
        <w:rPr>
          <w:spacing w:val="37"/>
          <w:sz w:val="24"/>
          <w:szCs w:val="24"/>
        </w:rPr>
        <w:t xml:space="preserve"> </w:t>
      </w:r>
      <w:r w:rsidR="006C1B1D">
        <w:rPr>
          <w:sz w:val="24"/>
          <w:szCs w:val="24"/>
        </w:rPr>
        <w:t>is</w:t>
      </w:r>
      <w:r w:rsidR="006C1B1D">
        <w:rPr>
          <w:spacing w:val="-4"/>
          <w:sz w:val="24"/>
          <w:szCs w:val="24"/>
        </w:rPr>
        <w:t xml:space="preserve"> </w:t>
      </w:r>
      <w:r w:rsidR="006C1B1D">
        <w:rPr>
          <w:sz w:val="24"/>
          <w:szCs w:val="24"/>
        </w:rPr>
        <w:t xml:space="preserve">that </w:t>
      </w:r>
      <w:r w:rsidR="006C1B1D">
        <w:rPr>
          <w:spacing w:val="7"/>
          <w:sz w:val="24"/>
          <w:szCs w:val="24"/>
        </w:rPr>
        <w:t xml:space="preserve"> </w:t>
      </w:r>
      <w:r w:rsidR="006C1B1D">
        <w:rPr>
          <w:sz w:val="24"/>
          <w:szCs w:val="24"/>
        </w:rPr>
        <w:t>they</w:t>
      </w:r>
      <w:r w:rsidR="006C1B1D">
        <w:rPr>
          <w:spacing w:val="32"/>
          <w:sz w:val="24"/>
          <w:szCs w:val="24"/>
        </w:rPr>
        <w:t xml:space="preserve"> </w:t>
      </w:r>
      <w:r w:rsidR="006C1B1D">
        <w:rPr>
          <w:sz w:val="24"/>
          <w:szCs w:val="24"/>
        </w:rPr>
        <w:t>do</w:t>
      </w:r>
      <w:r w:rsidR="006C1B1D">
        <w:rPr>
          <w:spacing w:val="4"/>
          <w:sz w:val="24"/>
          <w:szCs w:val="24"/>
        </w:rPr>
        <w:t xml:space="preserve"> </w:t>
      </w:r>
      <w:r w:rsidR="006C1B1D">
        <w:rPr>
          <w:sz w:val="24"/>
          <w:szCs w:val="24"/>
        </w:rPr>
        <w:t>not</w:t>
      </w:r>
      <w:r w:rsidR="006C1B1D">
        <w:rPr>
          <w:spacing w:val="30"/>
          <w:sz w:val="24"/>
          <w:szCs w:val="24"/>
        </w:rPr>
        <w:t xml:space="preserve"> </w:t>
      </w:r>
      <w:r w:rsidR="006C1B1D">
        <w:rPr>
          <w:sz w:val="24"/>
          <w:szCs w:val="24"/>
        </w:rPr>
        <w:t>directly</w:t>
      </w:r>
      <w:r w:rsidR="006C1B1D">
        <w:rPr>
          <w:spacing w:val="36"/>
          <w:sz w:val="24"/>
          <w:szCs w:val="24"/>
        </w:rPr>
        <w:t xml:space="preserve"> </w:t>
      </w:r>
      <w:r w:rsidR="006C1B1D">
        <w:rPr>
          <w:sz w:val="24"/>
          <w:szCs w:val="24"/>
        </w:rPr>
        <w:t>address</w:t>
      </w:r>
      <w:r w:rsidR="006C1B1D">
        <w:rPr>
          <w:spacing w:val="35"/>
          <w:sz w:val="24"/>
          <w:szCs w:val="24"/>
        </w:rPr>
        <w:t xml:space="preserve"> </w:t>
      </w:r>
      <w:r w:rsidR="006C1B1D">
        <w:rPr>
          <w:sz w:val="24"/>
          <w:szCs w:val="24"/>
        </w:rPr>
        <w:t>the</w:t>
      </w:r>
      <w:r w:rsidR="006C1B1D">
        <w:rPr>
          <w:spacing w:val="31"/>
          <w:sz w:val="24"/>
          <w:szCs w:val="24"/>
        </w:rPr>
        <w:t xml:space="preserve"> </w:t>
      </w:r>
      <w:r w:rsidR="006C1B1D">
        <w:rPr>
          <w:sz w:val="24"/>
          <w:szCs w:val="24"/>
        </w:rPr>
        <w:t>issue of</w:t>
      </w:r>
      <w:r w:rsidR="006C1B1D">
        <w:rPr>
          <w:spacing w:val="17"/>
          <w:sz w:val="24"/>
          <w:szCs w:val="24"/>
        </w:rPr>
        <w:t xml:space="preserve"> </w:t>
      </w:r>
      <w:r w:rsidR="006C1B1D">
        <w:rPr>
          <w:w w:val="108"/>
          <w:sz w:val="24"/>
          <w:szCs w:val="24"/>
        </w:rPr>
        <w:t>reputational</w:t>
      </w:r>
      <w:r w:rsidR="006C1B1D">
        <w:rPr>
          <w:spacing w:val="29"/>
          <w:w w:val="108"/>
          <w:sz w:val="24"/>
          <w:szCs w:val="24"/>
        </w:rPr>
        <w:t xml:space="preserve"> </w:t>
      </w:r>
      <w:r w:rsidR="006C1B1D">
        <w:rPr>
          <w:spacing w:val="-6"/>
          <w:sz w:val="24"/>
          <w:szCs w:val="24"/>
        </w:rPr>
        <w:t>c</w:t>
      </w:r>
      <w:r w:rsidR="006C1B1D">
        <w:rPr>
          <w:sz w:val="24"/>
          <w:szCs w:val="24"/>
        </w:rPr>
        <w:t>hange</w:t>
      </w:r>
      <w:r w:rsidR="006C1B1D">
        <w:rPr>
          <w:spacing w:val="49"/>
          <w:sz w:val="24"/>
          <w:szCs w:val="24"/>
        </w:rPr>
        <w:t xml:space="preserve"> </w:t>
      </w:r>
      <w:r w:rsidR="006C1B1D">
        <w:rPr>
          <w:sz w:val="24"/>
          <w:szCs w:val="24"/>
        </w:rPr>
        <w:t>nor</w:t>
      </w:r>
      <w:r w:rsidR="006C1B1D">
        <w:rPr>
          <w:spacing w:val="45"/>
          <w:sz w:val="24"/>
          <w:szCs w:val="24"/>
        </w:rPr>
        <w:t xml:space="preserve"> </w:t>
      </w:r>
      <w:r w:rsidR="006C1B1D">
        <w:rPr>
          <w:sz w:val="24"/>
          <w:szCs w:val="24"/>
        </w:rPr>
        <w:t>all</w:t>
      </w:r>
      <w:r w:rsidR="006C1B1D">
        <w:rPr>
          <w:spacing w:val="-6"/>
          <w:sz w:val="24"/>
          <w:szCs w:val="24"/>
        </w:rPr>
        <w:t>o</w:t>
      </w:r>
      <w:r w:rsidR="006C1B1D">
        <w:rPr>
          <w:sz w:val="24"/>
          <w:szCs w:val="24"/>
        </w:rPr>
        <w:t>w</w:t>
      </w:r>
      <w:r w:rsidR="006C1B1D">
        <w:rPr>
          <w:spacing w:val="27"/>
          <w:sz w:val="24"/>
          <w:szCs w:val="24"/>
        </w:rPr>
        <w:t xml:space="preserve"> </w:t>
      </w:r>
      <w:r w:rsidR="006C1B1D">
        <w:rPr>
          <w:sz w:val="24"/>
          <w:szCs w:val="24"/>
        </w:rPr>
        <w:t>us</w:t>
      </w:r>
      <w:r w:rsidR="006C1B1D">
        <w:rPr>
          <w:spacing w:val="38"/>
          <w:sz w:val="24"/>
          <w:szCs w:val="24"/>
        </w:rPr>
        <w:t xml:space="preserve"> </w:t>
      </w:r>
      <w:r w:rsidR="006C1B1D">
        <w:rPr>
          <w:sz w:val="24"/>
          <w:szCs w:val="24"/>
        </w:rPr>
        <w:t>to</w:t>
      </w:r>
      <w:r w:rsidR="006C1B1D">
        <w:rPr>
          <w:spacing w:val="49"/>
          <w:sz w:val="24"/>
          <w:szCs w:val="24"/>
        </w:rPr>
        <w:t xml:space="preserve"> </w:t>
      </w:r>
      <w:r w:rsidR="006C1B1D">
        <w:rPr>
          <w:sz w:val="24"/>
          <w:szCs w:val="24"/>
        </w:rPr>
        <w:t xml:space="preserve">distinguish </w:t>
      </w:r>
      <w:r w:rsidR="006C1B1D">
        <w:rPr>
          <w:spacing w:val="22"/>
          <w:sz w:val="24"/>
          <w:szCs w:val="24"/>
        </w:rPr>
        <w:t xml:space="preserve"> </w:t>
      </w:r>
      <w:r w:rsidR="006C1B1D">
        <w:rPr>
          <w:spacing w:val="6"/>
          <w:sz w:val="24"/>
          <w:szCs w:val="24"/>
        </w:rPr>
        <w:t>b</w:t>
      </w:r>
      <w:r w:rsidR="006C1B1D">
        <w:rPr>
          <w:sz w:val="24"/>
          <w:szCs w:val="24"/>
        </w:rPr>
        <w:t>e</w:t>
      </w:r>
      <w:r w:rsidR="006C1B1D">
        <w:rPr>
          <w:spacing w:val="-7"/>
          <w:sz w:val="24"/>
          <w:szCs w:val="24"/>
        </w:rPr>
        <w:t>t</w:t>
      </w:r>
      <w:r w:rsidR="006C1B1D">
        <w:rPr>
          <w:spacing w:val="-6"/>
          <w:sz w:val="24"/>
          <w:szCs w:val="24"/>
        </w:rPr>
        <w:t>w</w:t>
      </w:r>
      <w:r w:rsidR="006C1B1D">
        <w:rPr>
          <w:sz w:val="24"/>
          <w:szCs w:val="24"/>
        </w:rPr>
        <w:t>een</w:t>
      </w:r>
      <w:r w:rsidR="006C1B1D">
        <w:rPr>
          <w:spacing w:val="57"/>
          <w:sz w:val="24"/>
          <w:szCs w:val="24"/>
        </w:rPr>
        <w:t xml:space="preserve"> </w:t>
      </w:r>
      <w:r w:rsidR="006C1B1D">
        <w:rPr>
          <w:sz w:val="24"/>
          <w:szCs w:val="24"/>
        </w:rPr>
        <w:t xml:space="preserve">the </w:t>
      </w:r>
      <w:r w:rsidR="006C1B1D">
        <w:rPr>
          <w:spacing w:val="1"/>
          <w:sz w:val="24"/>
          <w:szCs w:val="24"/>
        </w:rPr>
        <w:t xml:space="preserve"> </w:t>
      </w:r>
      <w:r w:rsidR="006C1B1D">
        <w:rPr>
          <w:sz w:val="24"/>
          <w:szCs w:val="24"/>
        </w:rPr>
        <w:t xml:space="preserve">short </w:t>
      </w:r>
      <w:r w:rsidR="006C1B1D">
        <w:rPr>
          <w:spacing w:val="7"/>
          <w:sz w:val="24"/>
          <w:szCs w:val="24"/>
        </w:rPr>
        <w:t xml:space="preserve"> </w:t>
      </w:r>
      <w:r w:rsidR="006C1B1D">
        <w:rPr>
          <w:sz w:val="24"/>
          <w:szCs w:val="24"/>
        </w:rPr>
        <w:t>and</w:t>
      </w:r>
      <w:r w:rsidR="006C1B1D">
        <w:rPr>
          <w:spacing w:val="57"/>
          <w:sz w:val="24"/>
          <w:szCs w:val="24"/>
        </w:rPr>
        <w:t xml:space="preserve"> </w:t>
      </w:r>
      <w:r w:rsidR="006C1B1D">
        <w:rPr>
          <w:sz w:val="24"/>
          <w:szCs w:val="24"/>
        </w:rPr>
        <w:t xml:space="preserve">long-term </w:t>
      </w:r>
      <w:r w:rsidR="006C1B1D">
        <w:rPr>
          <w:spacing w:val="7"/>
          <w:sz w:val="24"/>
          <w:szCs w:val="24"/>
        </w:rPr>
        <w:t xml:space="preserve"> </w:t>
      </w:r>
      <w:r w:rsidR="006C1B1D">
        <w:rPr>
          <w:sz w:val="24"/>
          <w:szCs w:val="24"/>
        </w:rPr>
        <w:t>effects of</w:t>
      </w:r>
      <w:r w:rsidR="006C1B1D">
        <w:rPr>
          <w:spacing w:val="25"/>
          <w:sz w:val="24"/>
          <w:szCs w:val="24"/>
        </w:rPr>
        <w:t xml:space="preserve"> </w:t>
      </w:r>
      <w:r w:rsidR="006C1B1D">
        <w:rPr>
          <w:sz w:val="24"/>
          <w:szCs w:val="24"/>
        </w:rPr>
        <w:t>alleged</w:t>
      </w:r>
      <w:r w:rsidR="006C1B1D">
        <w:rPr>
          <w:spacing w:val="44"/>
          <w:sz w:val="24"/>
          <w:szCs w:val="24"/>
        </w:rPr>
        <w:t xml:space="preserve"> </w:t>
      </w:r>
      <w:r w:rsidR="006C1B1D">
        <w:rPr>
          <w:sz w:val="24"/>
          <w:szCs w:val="24"/>
        </w:rPr>
        <w:t>trea</w:t>
      </w:r>
      <w:r w:rsidR="006C1B1D">
        <w:rPr>
          <w:spacing w:val="-7"/>
          <w:sz w:val="24"/>
          <w:szCs w:val="24"/>
        </w:rPr>
        <w:t>t</w:t>
      </w:r>
      <w:r w:rsidR="006C1B1D">
        <w:rPr>
          <w:sz w:val="24"/>
          <w:szCs w:val="24"/>
        </w:rPr>
        <w:t xml:space="preserve">y </w:t>
      </w:r>
      <w:r w:rsidR="006C1B1D">
        <w:rPr>
          <w:spacing w:val="48"/>
          <w:sz w:val="24"/>
          <w:szCs w:val="24"/>
        </w:rPr>
        <w:t xml:space="preserve"> </w:t>
      </w:r>
      <w:r w:rsidR="006C1B1D">
        <w:rPr>
          <w:sz w:val="24"/>
          <w:szCs w:val="24"/>
        </w:rPr>
        <w:t xml:space="preserve">violations.  </w:t>
      </w:r>
      <w:r w:rsidR="006C1B1D">
        <w:rPr>
          <w:spacing w:val="26"/>
          <w:sz w:val="24"/>
          <w:szCs w:val="24"/>
        </w:rPr>
        <w:t xml:space="preserve"> </w:t>
      </w:r>
      <w:r w:rsidR="006C1B1D">
        <w:rPr>
          <w:spacing w:val="-19"/>
          <w:sz w:val="24"/>
          <w:szCs w:val="24"/>
        </w:rPr>
        <w:t>F</w:t>
      </w:r>
      <w:r w:rsidR="006C1B1D">
        <w:rPr>
          <w:sz w:val="24"/>
          <w:szCs w:val="24"/>
        </w:rPr>
        <w:t xml:space="preserve">or </w:t>
      </w:r>
      <w:r w:rsidR="006C1B1D">
        <w:rPr>
          <w:spacing w:val="3"/>
          <w:sz w:val="24"/>
          <w:szCs w:val="24"/>
        </w:rPr>
        <w:t xml:space="preserve"> </w:t>
      </w:r>
      <w:r w:rsidR="006C1B1D">
        <w:rPr>
          <w:sz w:val="24"/>
          <w:szCs w:val="24"/>
        </w:rPr>
        <w:t xml:space="preserve">this </w:t>
      </w:r>
      <w:r w:rsidR="006C1B1D">
        <w:rPr>
          <w:spacing w:val="8"/>
          <w:sz w:val="24"/>
          <w:szCs w:val="24"/>
        </w:rPr>
        <w:t xml:space="preserve"> </w:t>
      </w:r>
      <w:r w:rsidR="006C1B1D">
        <w:rPr>
          <w:sz w:val="24"/>
          <w:szCs w:val="24"/>
        </w:rPr>
        <w:t xml:space="preserve">reason, </w:t>
      </w:r>
      <w:r w:rsidR="006C1B1D">
        <w:rPr>
          <w:spacing w:val="9"/>
          <w:sz w:val="24"/>
          <w:szCs w:val="24"/>
        </w:rPr>
        <w:t xml:space="preserve"> </w:t>
      </w:r>
      <w:r w:rsidR="006C1B1D">
        <w:rPr>
          <w:spacing w:val="-6"/>
          <w:sz w:val="24"/>
          <w:szCs w:val="24"/>
        </w:rPr>
        <w:t>w</w:t>
      </w:r>
      <w:r w:rsidR="006C1B1D">
        <w:rPr>
          <w:sz w:val="24"/>
          <w:szCs w:val="24"/>
        </w:rPr>
        <w:t>e</w:t>
      </w:r>
      <w:r w:rsidR="006C1B1D">
        <w:rPr>
          <w:spacing w:val="28"/>
          <w:sz w:val="24"/>
          <w:szCs w:val="24"/>
        </w:rPr>
        <w:t xml:space="preserve"> </w:t>
      </w:r>
      <w:r w:rsidR="006C1B1D">
        <w:rPr>
          <w:sz w:val="24"/>
          <w:szCs w:val="24"/>
        </w:rPr>
        <w:t>pro</w:t>
      </w:r>
      <w:r w:rsidR="006C1B1D">
        <w:rPr>
          <w:spacing w:val="6"/>
          <w:sz w:val="24"/>
          <w:szCs w:val="24"/>
        </w:rPr>
        <w:t>b</w:t>
      </w:r>
      <w:r w:rsidR="006C1B1D">
        <w:rPr>
          <w:sz w:val="24"/>
          <w:szCs w:val="24"/>
        </w:rPr>
        <w:t xml:space="preserve">e  the </w:t>
      </w:r>
      <w:r w:rsidR="006C1B1D">
        <w:rPr>
          <w:spacing w:val="9"/>
          <w:sz w:val="24"/>
          <w:szCs w:val="24"/>
        </w:rPr>
        <w:t xml:space="preserve"> </w:t>
      </w:r>
      <w:r w:rsidR="006C1B1D">
        <w:rPr>
          <w:sz w:val="24"/>
          <w:szCs w:val="24"/>
        </w:rPr>
        <w:t xml:space="preserve">impact </w:t>
      </w:r>
      <w:r w:rsidR="006C1B1D">
        <w:rPr>
          <w:spacing w:val="22"/>
          <w:sz w:val="24"/>
          <w:szCs w:val="24"/>
        </w:rPr>
        <w:t xml:space="preserve"> </w:t>
      </w:r>
      <w:r w:rsidR="006C1B1D">
        <w:rPr>
          <w:sz w:val="24"/>
          <w:szCs w:val="24"/>
        </w:rPr>
        <w:t>of</w:t>
      </w:r>
      <w:r w:rsidR="006C1B1D">
        <w:rPr>
          <w:spacing w:val="25"/>
          <w:sz w:val="24"/>
          <w:szCs w:val="24"/>
        </w:rPr>
        <w:t xml:space="preserve"> </w:t>
      </w:r>
      <w:r w:rsidR="006C1B1D">
        <w:rPr>
          <w:w w:val="104"/>
          <w:sz w:val="24"/>
          <w:szCs w:val="24"/>
        </w:rPr>
        <w:t>i</w:t>
      </w:r>
      <w:r w:rsidR="006C1B1D">
        <w:rPr>
          <w:spacing w:val="-7"/>
          <w:w w:val="104"/>
          <w:sz w:val="24"/>
          <w:szCs w:val="24"/>
        </w:rPr>
        <w:t>n</w:t>
      </w:r>
      <w:r w:rsidR="006C1B1D">
        <w:rPr>
          <w:spacing w:val="-7"/>
          <w:w w:val="103"/>
          <w:sz w:val="24"/>
          <w:szCs w:val="24"/>
        </w:rPr>
        <w:t>v</w:t>
      </w:r>
      <w:r w:rsidR="006C1B1D">
        <w:rPr>
          <w:w w:val="105"/>
          <w:sz w:val="24"/>
          <w:szCs w:val="24"/>
        </w:rPr>
        <w:t>estme</w:t>
      </w:r>
      <w:r w:rsidR="006C1B1D">
        <w:rPr>
          <w:spacing w:val="-7"/>
          <w:w w:val="105"/>
          <w:sz w:val="24"/>
          <w:szCs w:val="24"/>
        </w:rPr>
        <w:t>n</w:t>
      </w:r>
      <w:r w:rsidR="006C1B1D">
        <w:rPr>
          <w:w w:val="137"/>
          <w:sz w:val="24"/>
          <w:szCs w:val="24"/>
        </w:rPr>
        <w:t>t</w:t>
      </w:r>
      <w:r w:rsidR="006C1B1D">
        <w:rPr>
          <w:spacing w:val="37"/>
          <w:w w:val="137"/>
          <w:sz w:val="24"/>
          <w:szCs w:val="24"/>
        </w:rPr>
        <w:t xml:space="preserve"> </w:t>
      </w:r>
      <w:r w:rsidR="006C1B1D">
        <w:rPr>
          <w:w w:val="106"/>
          <w:sz w:val="24"/>
          <w:szCs w:val="24"/>
        </w:rPr>
        <w:t xml:space="preserve">disputes </w:t>
      </w:r>
      <w:r w:rsidR="006C1B1D">
        <w:rPr>
          <w:sz w:val="24"/>
          <w:szCs w:val="24"/>
        </w:rPr>
        <w:t xml:space="preserve">further </w:t>
      </w:r>
      <w:r w:rsidR="006C1B1D">
        <w:rPr>
          <w:spacing w:val="43"/>
          <w:sz w:val="24"/>
          <w:szCs w:val="24"/>
        </w:rPr>
        <w:t xml:space="preserve"> </w:t>
      </w:r>
      <w:r w:rsidR="006C1B1D">
        <w:rPr>
          <w:spacing w:val="6"/>
          <w:sz w:val="24"/>
          <w:szCs w:val="24"/>
        </w:rPr>
        <w:t>b</w:t>
      </w:r>
      <w:r w:rsidR="006C1B1D">
        <w:rPr>
          <w:sz w:val="24"/>
          <w:szCs w:val="24"/>
        </w:rPr>
        <w:t>el</w:t>
      </w:r>
      <w:r w:rsidR="006C1B1D">
        <w:rPr>
          <w:spacing w:val="-6"/>
          <w:sz w:val="24"/>
          <w:szCs w:val="24"/>
        </w:rPr>
        <w:t>o</w:t>
      </w:r>
      <w:r w:rsidR="006C1B1D">
        <w:rPr>
          <w:sz w:val="24"/>
          <w:szCs w:val="24"/>
        </w:rPr>
        <w:t>w</w:t>
      </w:r>
      <w:r w:rsidR="006C1B1D">
        <w:rPr>
          <w:spacing w:val="47"/>
          <w:sz w:val="24"/>
          <w:szCs w:val="24"/>
        </w:rPr>
        <w:t xml:space="preserve"> </w:t>
      </w:r>
      <w:r w:rsidR="006C1B1D">
        <w:rPr>
          <w:sz w:val="24"/>
          <w:szCs w:val="24"/>
        </w:rPr>
        <w:t>on</w:t>
      </w:r>
      <w:r w:rsidR="006C1B1D">
        <w:rPr>
          <w:spacing w:val="56"/>
          <w:sz w:val="24"/>
          <w:szCs w:val="24"/>
        </w:rPr>
        <w:t xml:space="preserve"> </w:t>
      </w:r>
      <w:r w:rsidR="006C1B1D">
        <w:rPr>
          <w:sz w:val="24"/>
          <w:szCs w:val="24"/>
        </w:rPr>
        <w:t xml:space="preserve">the </w:t>
      </w:r>
      <w:r w:rsidR="006C1B1D">
        <w:rPr>
          <w:spacing w:val="23"/>
          <w:sz w:val="24"/>
          <w:szCs w:val="24"/>
        </w:rPr>
        <w:t xml:space="preserve"> </w:t>
      </w:r>
      <w:r w:rsidR="006C1B1D">
        <w:rPr>
          <w:sz w:val="24"/>
          <w:szCs w:val="24"/>
        </w:rPr>
        <w:t xml:space="preserve">basis </w:t>
      </w:r>
      <w:r w:rsidR="006C1B1D">
        <w:rPr>
          <w:spacing w:val="5"/>
          <w:sz w:val="24"/>
          <w:szCs w:val="24"/>
        </w:rPr>
        <w:t xml:space="preserve"> </w:t>
      </w:r>
      <w:r w:rsidR="006C1B1D">
        <w:rPr>
          <w:sz w:val="24"/>
          <w:szCs w:val="24"/>
        </w:rPr>
        <w:t>of</w:t>
      </w:r>
      <w:r w:rsidR="006C1B1D">
        <w:rPr>
          <w:spacing w:val="40"/>
          <w:sz w:val="24"/>
          <w:szCs w:val="24"/>
        </w:rPr>
        <w:t xml:space="preserve"> </w:t>
      </w:r>
      <w:r w:rsidR="006C1B1D">
        <w:rPr>
          <w:sz w:val="24"/>
          <w:szCs w:val="24"/>
        </w:rPr>
        <w:t xml:space="preserve">an </w:t>
      </w:r>
      <w:r w:rsidR="006C1B1D">
        <w:rPr>
          <w:spacing w:val="10"/>
          <w:sz w:val="24"/>
          <w:szCs w:val="24"/>
        </w:rPr>
        <w:t xml:space="preserve"> </w:t>
      </w:r>
      <w:r w:rsidR="006C1B1D">
        <w:rPr>
          <w:sz w:val="24"/>
          <w:szCs w:val="24"/>
        </w:rPr>
        <w:t xml:space="preserve">error </w:t>
      </w:r>
      <w:r w:rsidR="006C1B1D">
        <w:rPr>
          <w:spacing w:val="19"/>
          <w:sz w:val="24"/>
          <w:szCs w:val="24"/>
        </w:rPr>
        <w:t xml:space="preserve"> </w:t>
      </w:r>
      <w:r w:rsidR="006C1B1D">
        <w:rPr>
          <w:sz w:val="24"/>
          <w:szCs w:val="24"/>
        </w:rPr>
        <w:t xml:space="preserve">correction </w:t>
      </w:r>
      <w:r w:rsidR="006C1B1D">
        <w:rPr>
          <w:spacing w:val="25"/>
          <w:sz w:val="24"/>
          <w:szCs w:val="24"/>
        </w:rPr>
        <w:t xml:space="preserve"> </w:t>
      </w:r>
      <w:r w:rsidR="006C1B1D">
        <w:rPr>
          <w:sz w:val="24"/>
          <w:szCs w:val="24"/>
        </w:rPr>
        <w:t>m</w:t>
      </w:r>
      <w:r w:rsidR="006C1B1D">
        <w:rPr>
          <w:spacing w:val="7"/>
          <w:sz w:val="24"/>
          <w:szCs w:val="24"/>
        </w:rPr>
        <w:t>o</w:t>
      </w:r>
      <w:r w:rsidR="006C1B1D">
        <w:rPr>
          <w:sz w:val="24"/>
          <w:szCs w:val="24"/>
        </w:rPr>
        <w:t>del</w:t>
      </w:r>
      <w:r w:rsidR="006C1B1D">
        <w:rPr>
          <w:spacing w:val="60"/>
          <w:sz w:val="24"/>
          <w:szCs w:val="24"/>
        </w:rPr>
        <w:t xml:space="preserve"> </w:t>
      </w:r>
      <w:r w:rsidR="006C1B1D">
        <w:rPr>
          <w:sz w:val="24"/>
          <w:szCs w:val="24"/>
        </w:rPr>
        <w:t xml:space="preserve">(ECM). </w:t>
      </w:r>
      <w:r w:rsidR="006C1B1D">
        <w:rPr>
          <w:spacing w:val="35"/>
          <w:sz w:val="24"/>
          <w:szCs w:val="24"/>
        </w:rPr>
        <w:t xml:space="preserve"> </w:t>
      </w:r>
      <w:r w:rsidR="006C1B1D">
        <w:rPr>
          <w:sz w:val="24"/>
          <w:szCs w:val="24"/>
        </w:rPr>
        <w:t xml:space="preserve">Whereas </w:t>
      </w:r>
      <w:r w:rsidR="006C1B1D">
        <w:rPr>
          <w:spacing w:val="25"/>
          <w:sz w:val="24"/>
          <w:szCs w:val="24"/>
        </w:rPr>
        <w:t xml:space="preserve"> </w:t>
      </w:r>
      <w:r w:rsidR="006C1B1D">
        <w:rPr>
          <w:sz w:val="24"/>
          <w:szCs w:val="24"/>
        </w:rPr>
        <w:t xml:space="preserve">prior </w:t>
      </w:r>
      <w:r w:rsidR="006C1B1D">
        <w:rPr>
          <w:spacing w:val="14"/>
          <w:sz w:val="24"/>
          <w:szCs w:val="24"/>
        </w:rPr>
        <w:t xml:space="preserve"> </w:t>
      </w:r>
      <w:r w:rsidR="006C1B1D">
        <w:rPr>
          <w:w w:val="103"/>
          <w:sz w:val="24"/>
          <w:szCs w:val="24"/>
        </w:rPr>
        <w:t>resear</w:t>
      </w:r>
      <w:r w:rsidR="006C1B1D">
        <w:rPr>
          <w:spacing w:val="-6"/>
          <w:w w:val="103"/>
          <w:sz w:val="24"/>
          <w:szCs w:val="24"/>
        </w:rPr>
        <w:t>c</w:t>
      </w:r>
      <w:r w:rsidR="006C1B1D">
        <w:rPr>
          <w:w w:val="108"/>
          <w:sz w:val="24"/>
          <w:szCs w:val="24"/>
        </w:rPr>
        <w:t xml:space="preserve">h </w:t>
      </w:r>
      <w:r w:rsidR="006C1B1D">
        <w:rPr>
          <w:sz w:val="24"/>
          <w:szCs w:val="24"/>
        </w:rPr>
        <w:t>has</w:t>
      </w:r>
      <w:r w:rsidR="006C1B1D">
        <w:rPr>
          <w:spacing w:val="57"/>
          <w:sz w:val="24"/>
          <w:szCs w:val="24"/>
        </w:rPr>
        <w:t xml:space="preserve"> </w:t>
      </w:r>
      <w:r w:rsidR="006C1B1D">
        <w:rPr>
          <w:sz w:val="24"/>
          <w:szCs w:val="24"/>
        </w:rPr>
        <w:t xml:space="preserve">assumed </w:t>
      </w:r>
      <w:r w:rsidR="006C1B1D">
        <w:rPr>
          <w:spacing w:val="11"/>
          <w:sz w:val="24"/>
          <w:szCs w:val="24"/>
        </w:rPr>
        <w:t xml:space="preserve"> </w:t>
      </w:r>
      <w:r w:rsidR="006C1B1D">
        <w:rPr>
          <w:sz w:val="24"/>
          <w:szCs w:val="24"/>
        </w:rPr>
        <w:t xml:space="preserve">that </w:t>
      </w:r>
      <w:r w:rsidR="006C1B1D">
        <w:rPr>
          <w:spacing w:val="46"/>
          <w:sz w:val="24"/>
          <w:szCs w:val="24"/>
        </w:rPr>
        <w:t xml:space="preserve"> </w:t>
      </w:r>
      <w:r w:rsidR="006C1B1D">
        <w:rPr>
          <w:w w:val="104"/>
          <w:sz w:val="24"/>
          <w:szCs w:val="24"/>
        </w:rPr>
        <w:t>i</w:t>
      </w:r>
      <w:r w:rsidR="006C1B1D">
        <w:rPr>
          <w:spacing w:val="-7"/>
          <w:w w:val="104"/>
          <w:sz w:val="24"/>
          <w:szCs w:val="24"/>
        </w:rPr>
        <w:t>n</w:t>
      </w:r>
      <w:r w:rsidR="006C1B1D">
        <w:rPr>
          <w:spacing w:val="-7"/>
          <w:w w:val="103"/>
          <w:sz w:val="24"/>
          <w:szCs w:val="24"/>
        </w:rPr>
        <w:t>v</w:t>
      </w:r>
      <w:r w:rsidR="006C1B1D">
        <w:rPr>
          <w:w w:val="105"/>
          <w:sz w:val="24"/>
          <w:szCs w:val="24"/>
        </w:rPr>
        <w:t>estme</w:t>
      </w:r>
      <w:r w:rsidR="006C1B1D">
        <w:rPr>
          <w:spacing w:val="-7"/>
          <w:w w:val="105"/>
          <w:sz w:val="24"/>
          <w:szCs w:val="24"/>
        </w:rPr>
        <w:t>n</w:t>
      </w:r>
      <w:r w:rsidR="006C1B1D">
        <w:rPr>
          <w:w w:val="137"/>
          <w:sz w:val="24"/>
          <w:szCs w:val="24"/>
        </w:rPr>
        <w:t>t</w:t>
      </w:r>
      <w:r w:rsidR="006C1B1D">
        <w:rPr>
          <w:spacing w:val="38"/>
          <w:w w:val="137"/>
          <w:sz w:val="24"/>
          <w:szCs w:val="24"/>
        </w:rPr>
        <w:t xml:space="preserve"> </w:t>
      </w:r>
      <w:r w:rsidR="006C1B1D">
        <w:rPr>
          <w:sz w:val="24"/>
          <w:szCs w:val="24"/>
        </w:rPr>
        <w:t xml:space="preserve">disputes </w:t>
      </w:r>
      <w:r w:rsidR="006C1B1D">
        <w:rPr>
          <w:spacing w:val="25"/>
          <w:sz w:val="24"/>
          <w:szCs w:val="24"/>
        </w:rPr>
        <w:t xml:space="preserve"> </w:t>
      </w:r>
      <w:r w:rsidR="006C1B1D">
        <w:rPr>
          <w:sz w:val="24"/>
          <w:szCs w:val="24"/>
        </w:rPr>
        <w:t>lead</w:t>
      </w:r>
      <w:r w:rsidR="006C1B1D">
        <w:rPr>
          <w:spacing w:val="54"/>
          <w:sz w:val="24"/>
          <w:szCs w:val="24"/>
        </w:rPr>
        <w:t xml:space="preserve"> </w:t>
      </w:r>
      <w:r w:rsidR="006C1B1D">
        <w:rPr>
          <w:sz w:val="24"/>
          <w:szCs w:val="24"/>
        </w:rPr>
        <w:t>i</w:t>
      </w:r>
      <w:r w:rsidR="006C1B1D">
        <w:rPr>
          <w:spacing w:val="-7"/>
          <w:sz w:val="24"/>
          <w:szCs w:val="24"/>
        </w:rPr>
        <w:t>nv</w:t>
      </w:r>
      <w:r w:rsidR="006C1B1D">
        <w:rPr>
          <w:sz w:val="24"/>
          <w:szCs w:val="24"/>
        </w:rPr>
        <w:t xml:space="preserve">estors </w:t>
      </w:r>
      <w:r w:rsidR="006C1B1D">
        <w:rPr>
          <w:spacing w:val="17"/>
          <w:sz w:val="24"/>
          <w:szCs w:val="24"/>
        </w:rPr>
        <w:t xml:space="preserve"> </w:t>
      </w:r>
      <w:r w:rsidR="006C1B1D">
        <w:rPr>
          <w:sz w:val="24"/>
          <w:szCs w:val="24"/>
        </w:rPr>
        <w:t>to</w:t>
      </w:r>
      <w:r w:rsidR="006C1B1D">
        <w:rPr>
          <w:spacing w:val="59"/>
          <w:sz w:val="24"/>
          <w:szCs w:val="24"/>
        </w:rPr>
        <w:t xml:space="preserve"> </w:t>
      </w:r>
      <w:r w:rsidR="006C1B1D">
        <w:rPr>
          <w:sz w:val="24"/>
          <w:szCs w:val="24"/>
        </w:rPr>
        <w:t>reassess</w:t>
      </w:r>
      <w:r w:rsidR="006C1B1D">
        <w:rPr>
          <w:spacing w:val="46"/>
          <w:sz w:val="24"/>
          <w:szCs w:val="24"/>
        </w:rPr>
        <w:t xml:space="preserve"> </w:t>
      </w:r>
      <w:r w:rsidR="006C1B1D">
        <w:rPr>
          <w:spacing w:val="7"/>
          <w:sz w:val="24"/>
          <w:szCs w:val="24"/>
        </w:rPr>
        <w:t>p</w:t>
      </w:r>
      <w:r w:rsidR="006C1B1D">
        <w:rPr>
          <w:sz w:val="24"/>
          <w:szCs w:val="24"/>
        </w:rPr>
        <w:t xml:space="preserve">olitical </w:t>
      </w:r>
      <w:r w:rsidR="006C1B1D">
        <w:rPr>
          <w:spacing w:val="8"/>
          <w:sz w:val="24"/>
          <w:szCs w:val="24"/>
        </w:rPr>
        <w:t xml:space="preserve"> </w:t>
      </w:r>
      <w:r w:rsidR="006C1B1D">
        <w:rPr>
          <w:sz w:val="24"/>
          <w:szCs w:val="24"/>
        </w:rPr>
        <w:t>risk,  our</w:t>
      </w:r>
      <w:r w:rsidR="006C1B1D">
        <w:rPr>
          <w:spacing w:val="54"/>
          <w:sz w:val="24"/>
          <w:szCs w:val="24"/>
        </w:rPr>
        <w:t xml:space="preserve"> </w:t>
      </w:r>
      <w:r w:rsidR="006C1B1D">
        <w:rPr>
          <w:w w:val="101"/>
          <w:sz w:val="24"/>
          <w:szCs w:val="24"/>
        </w:rPr>
        <w:t>ce</w:t>
      </w:r>
      <w:r w:rsidR="006C1B1D">
        <w:rPr>
          <w:spacing w:val="-6"/>
          <w:w w:val="101"/>
          <w:sz w:val="24"/>
          <w:szCs w:val="24"/>
        </w:rPr>
        <w:t>n</w:t>
      </w:r>
      <w:r w:rsidR="006C1B1D">
        <w:rPr>
          <w:w w:val="114"/>
          <w:sz w:val="24"/>
          <w:szCs w:val="24"/>
        </w:rPr>
        <w:t xml:space="preserve">tral </w:t>
      </w:r>
      <w:r w:rsidR="006C1B1D">
        <w:rPr>
          <w:sz w:val="24"/>
          <w:szCs w:val="24"/>
        </w:rPr>
        <w:t xml:space="preserve">theoretical </w:t>
      </w:r>
      <w:r w:rsidR="006C1B1D">
        <w:rPr>
          <w:spacing w:val="13"/>
          <w:sz w:val="24"/>
          <w:szCs w:val="24"/>
        </w:rPr>
        <w:t xml:space="preserve"> </w:t>
      </w:r>
      <w:r w:rsidR="006C1B1D">
        <w:rPr>
          <w:sz w:val="24"/>
          <w:szCs w:val="24"/>
        </w:rPr>
        <w:t>ex</w:t>
      </w:r>
      <w:r w:rsidR="006C1B1D">
        <w:rPr>
          <w:spacing w:val="7"/>
          <w:sz w:val="24"/>
          <w:szCs w:val="24"/>
        </w:rPr>
        <w:t>p</w:t>
      </w:r>
      <w:r w:rsidR="006C1B1D">
        <w:rPr>
          <w:sz w:val="24"/>
          <w:szCs w:val="24"/>
        </w:rPr>
        <w:t xml:space="preserve">ectation </w:t>
      </w:r>
      <w:r w:rsidR="006C1B1D">
        <w:rPr>
          <w:spacing w:val="20"/>
          <w:sz w:val="24"/>
          <w:szCs w:val="24"/>
        </w:rPr>
        <w:t xml:space="preserve"> </w:t>
      </w:r>
      <w:r w:rsidR="006C1B1D">
        <w:rPr>
          <w:sz w:val="24"/>
          <w:szCs w:val="24"/>
        </w:rPr>
        <w:t>is</w:t>
      </w:r>
      <w:r w:rsidR="006C1B1D">
        <w:rPr>
          <w:spacing w:val="10"/>
          <w:sz w:val="24"/>
          <w:szCs w:val="24"/>
        </w:rPr>
        <w:t xml:space="preserve"> </w:t>
      </w:r>
      <w:r w:rsidR="006C1B1D">
        <w:rPr>
          <w:sz w:val="24"/>
          <w:szCs w:val="24"/>
        </w:rPr>
        <w:t xml:space="preserve">virtually </w:t>
      </w:r>
      <w:r w:rsidR="006C1B1D">
        <w:rPr>
          <w:spacing w:val="10"/>
          <w:sz w:val="24"/>
          <w:szCs w:val="24"/>
        </w:rPr>
        <w:t xml:space="preserve"> </w:t>
      </w:r>
      <w:r w:rsidR="006C1B1D">
        <w:rPr>
          <w:sz w:val="24"/>
          <w:szCs w:val="24"/>
        </w:rPr>
        <w:t>the</w:t>
      </w:r>
      <w:r w:rsidR="006C1B1D">
        <w:rPr>
          <w:spacing w:val="45"/>
          <w:sz w:val="24"/>
          <w:szCs w:val="24"/>
        </w:rPr>
        <w:t xml:space="preserve"> </w:t>
      </w:r>
      <w:r w:rsidR="006C1B1D">
        <w:rPr>
          <w:sz w:val="24"/>
          <w:szCs w:val="24"/>
        </w:rPr>
        <w:t>op</w:t>
      </w:r>
      <w:r w:rsidR="006C1B1D">
        <w:rPr>
          <w:spacing w:val="6"/>
          <w:sz w:val="24"/>
          <w:szCs w:val="24"/>
        </w:rPr>
        <w:t>p</w:t>
      </w:r>
      <w:r w:rsidR="006C1B1D">
        <w:rPr>
          <w:sz w:val="24"/>
          <w:szCs w:val="24"/>
        </w:rPr>
        <w:t>osite;</w:t>
      </w:r>
      <w:r w:rsidR="006C1B1D">
        <w:rPr>
          <w:spacing w:val="39"/>
          <w:sz w:val="24"/>
          <w:szCs w:val="24"/>
        </w:rPr>
        <w:t xml:space="preserve"> </w:t>
      </w:r>
      <w:r w:rsidR="006C1B1D">
        <w:rPr>
          <w:sz w:val="24"/>
          <w:szCs w:val="24"/>
        </w:rPr>
        <w:t>i.e.,</w:t>
      </w:r>
      <w:r w:rsidR="006C1B1D">
        <w:rPr>
          <w:spacing w:val="24"/>
          <w:sz w:val="24"/>
          <w:szCs w:val="24"/>
        </w:rPr>
        <w:t xml:space="preserve"> </w:t>
      </w:r>
      <w:r w:rsidR="006C1B1D">
        <w:rPr>
          <w:sz w:val="24"/>
          <w:szCs w:val="24"/>
        </w:rPr>
        <w:t xml:space="preserve">individual </w:t>
      </w:r>
      <w:r w:rsidR="006C1B1D">
        <w:rPr>
          <w:spacing w:val="1"/>
          <w:sz w:val="24"/>
          <w:szCs w:val="24"/>
        </w:rPr>
        <w:t xml:space="preserve"> </w:t>
      </w:r>
      <w:r w:rsidR="006C1B1D">
        <w:rPr>
          <w:sz w:val="24"/>
          <w:szCs w:val="24"/>
        </w:rPr>
        <w:t>disputes  h</w:t>
      </w:r>
      <w:r w:rsidR="006C1B1D">
        <w:rPr>
          <w:spacing w:val="-6"/>
          <w:sz w:val="24"/>
          <w:szCs w:val="24"/>
        </w:rPr>
        <w:t>a</w:t>
      </w:r>
      <w:r w:rsidR="006C1B1D">
        <w:rPr>
          <w:spacing w:val="-7"/>
          <w:sz w:val="24"/>
          <w:szCs w:val="24"/>
        </w:rPr>
        <w:t>v</w:t>
      </w:r>
      <w:r w:rsidR="006C1B1D">
        <w:rPr>
          <w:sz w:val="24"/>
          <w:szCs w:val="24"/>
        </w:rPr>
        <w:t>e</w:t>
      </w:r>
      <w:r w:rsidR="006C1B1D">
        <w:rPr>
          <w:spacing w:val="34"/>
          <w:sz w:val="24"/>
          <w:szCs w:val="24"/>
        </w:rPr>
        <w:t xml:space="preserve"> </w:t>
      </w:r>
      <w:r w:rsidR="006C1B1D">
        <w:rPr>
          <w:sz w:val="24"/>
          <w:szCs w:val="24"/>
        </w:rPr>
        <w:t>no</w:t>
      </w:r>
      <w:r w:rsidR="006C1B1D">
        <w:rPr>
          <w:spacing w:val="19"/>
          <w:sz w:val="24"/>
          <w:szCs w:val="24"/>
        </w:rPr>
        <w:t xml:space="preserve"> </w:t>
      </w:r>
      <w:r w:rsidR="006C1B1D">
        <w:rPr>
          <w:w w:val="105"/>
          <w:sz w:val="24"/>
          <w:szCs w:val="24"/>
        </w:rPr>
        <w:t xml:space="preserve">immediate </w:t>
      </w:r>
      <w:r w:rsidR="006C1B1D">
        <w:rPr>
          <w:sz w:val="24"/>
          <w:szCs w:val="24"/>
        </w:rPr>
        <w:t xml:space="preserve">impact </w:t>
      </w:r>
      <w:r w:rsidR="006C1B1D">
        <w:rPr>
          <w:spacing w:val="13"/>
          <w:sz w:val="24"/>
          <w:szCs w:val="24"/>
        </w:rPr>
        <w:t xml:space="preserve"> </w:t>
      </w:r>
      <w:r w:rsidR="006C1B1D">
        <w:rPr>
          <w:sz w:val="24"/>
          <w:szCs w:val="24"/>
        </w:rPr>
        <w:t>on</w:t>
      </w:r>
      <w:r w:rsidR="006C1B1D">
        <w:rPr>
          <w:spacing w:val="33"/>
          <w:sz w:val="24"/>
          <w:szCs w:val="24"/>
        </w:rPr>
        <w:t xml:space="preserve"> </w:t>
      </w:r>
      <w:r w:rsidR="006C1B1D">
        <w:rPr>
          <w:sz w:val="24"/>
          <w:szCs w:val="24"/>
        </w:rPr>
        <w:t>a</w:t>
      </w:r>
      <w:r w:rsidR="006C1B1D">
        <w:rPr>
          <w:spacing w:val="37"/>
          <w:sz w:val="24"/>
          <w:szCs w:val="24"/>
        </w:rPr>
        <w:t xml:space="preserve"> </w:t>
      </w:r>
      <w:r w:rsidR="006C1B1D">
        <w:rPr>
          <w:sz w:val="24"/>
          <w:szCs w:val="24"/>
        </w:rPr>
        <w:t xml:space="preserve">state’s </w:t>
      </w:r>
      <w:r w:rsidR="006C1B1D">
        <w:rPr>
          <w:spacing w:val="5"/>
          <w:sz w:val="24"/>
          <w:szCs w:val="24"/>
        </w:rPr>
        <w:t xml:space="preserve"> </w:t>
      </w:r>
      <w:r w:rsidR="006C1B1D">
        <w:rPr>
          <w:w w:val="104"/>
          <w:sz w:val="24"/>
          <w:szCs w:val="24"/>
        </w:rPr>
        <w:t>i</w:t>
      </w:r>
      <w:r w:rsidR="006C1B1D">
        <w:rPr>
          <w:spacing w:val="-7"/>
          <w:w w:val="104"/>
          <w:sz w:val="24"/>
          <w:szCs w:val="24"/>
        </w:rPr>
        <w:t>n</w:t>
      </w:r>
      <w:r w:rsidR="006C1B1D">
        <w:rPr>
          <w:spacing w:val="-7"/>
          <w:w w:val="103"/>
          <w:sz w:val="24"/>
          <w:szCs w:val="24"/>
        </w:rPr>
        <w:t>v</w:t>
      </w:r>
      <w:r w:rsidR="006C1B1D">
        <w:rPr>
          <w:w w:val="105"/>
          <w:sz w:val="24"/>
          <w:szCs w:val="24"/>
        </w:rPr>
        <w:t>estme</w:t>
      </w:r>
      <w:r w:rsidR="006C1B1D">
        <w:rPr>
          <w:spacing w:val="-7"/>
          <w:w w:val="105"/>
          <w:sz w:val="24"/>
          <w:szCs w:val="24"/>
        </w:rPr>
        <w:t>n</w:t>
      </w:r>
      <w:r w:rsidR="006C1B1D">
        <w:rPr>
          <w:w w:val="137"/>
          <w:sz w:val="24"/>
          <w:szCs w:val="24"/>
        </w:rPr>
        <w:t>t</w:t>
      </w:r>
      <w:r w:rsidR="006C1B1D">
        <w:rPr>
          <w:spacing w:val="28"/>
          <w:w w:val="137"/>
          <w:sz w:val="24"/>
          <w:szCs w:val="24"/>
        </w:rPr>
        <w:t xml:space="preserve"> </w:t>
      </w:r>
      <w:r w:rsidR="006C1B1D">
        <w:rPr>
          <w:w w:val="109"/>
          <w:sz w:val="24"/>
          <w:szCs w:val="24"/>
        </w:rPr>
        <w:t xml:space="preserve">reputation. </w:t>
      </w:r>
      <w:r w:rsidR="006C1B1D">
        <w:rPr>
          <w:spacing w:val="7"/>
          <w:w w:val="109"/>
          <w:sz w:val="24"/>
          <w:szCs w:val="24"/>
        </w:rPr>
        <w:t xml:space="preserve"> </w:t>
      </w:r>
      <w:r w:rsidR="006C1B1D">
        <w:rPr>
          <w:spacing w:val="-19"/>
          <w:sz w:val="24"/>
          <w:szCs w:val="24"/>
        </w:rPr>
        <w:t>T</w:t>
      </w:r>
      <w:r w:rsidR="006C1B1D">
        <w:rPr>
          <w:sz w:val="24"/>
          <w:szCs w:val="24"/>
        </w:rPr>
        <w:t>o</w:t>
      </w:r>
      <w:r w:rsidR="006C1B1D">
        <w:rPr>
          <w:spacing w:val="46"/>
          <w:sz w:val="24"/>
          <w:szCs w:val="24"/>
        </w:rPr>
        <w:t xml:space="preserve"> </w:t>
      </w:r>
      <w:r w:rsidR="006C1B1D">
        <w:rPr>
          <w:sz w:val="24"/>
          <w:szCs w:val="24"/>
        </w:rPr>
        <w:t xml:space="preserve">the  </w:t>
      </w:r>
      <w:r w:rsidR="006C1B1D">
        <w:rPr>
          <w:w w:val="106"/>
          <w:sz w:val="24"/>
          <w:szCs w:val="24"/>
        </w:rPr>
        <w:t>exte</w:t>
      </w:r>
      <w:r w:rsidR="006C1B1D">
        <w:rPr>
          <w:spacing w:val="-7"/>
          <w:w w:val="106"/>
          <w:sz w:val="24"/>
          <w:szCs w:val="24"/>
        </w:rPr>
        <w:t>n</w:t>
      </w:r>
      <w:r w:rsidR="006C1B1D">
        <w:rPr>
          <w:w w:val="137"/>
          <w:sz w:val="24"/>
          <w:szCs w:val="24"/>
        </w:rPr>
        <w:t>t</w:t>
      </w:r>
      <w:r w:rsidR="006C1B1D">
        <w:rPr>
          <w:spacing w:val="28"/>
          <w:w w:val="137"/>
          <w:sz w:val="24"/>
          <w:szCs w:val="24"/>
        </w:rPr>
        <w:t xml:space="preserve"> </w:t>
      </w:r>
      <w:r w:rsidR="006C1B1D">
        <w:rPr>
          <w:sz w:val="24"/>
          <w:szCs w:val="24"/>
        </w:rPr>
        <w:t xml:space="preserve">that </w:t>
      </w:r>
      <w:r w:rsidR="006C1B1D">
        <w:rPr>
          <w:spacing w:val="36"/>
          <w:sz w:val="24"/>
          <w:szCs w:val="24"/>
        </w:rPr>
        <w:t xml:space="preserve"> </w:t>
      </w:r>
      <w:r w:rsidR="006C1B1D">
        <w:rPr>
          <w:sz w:val="24"/>
          <w:szCs w:val="24"/>
        </w:rPr>
        <w:t xml:space="preserve">disputes </w:t>
      </w:r>
      <w:r w:rsidR="006C1B1D">
        <w:rPr>
          <w:spacing w:val="11"/>
          <w:sz w:val="24"/>
          <w:szCs w:val="24"/>
        </w:rPr>
        <w:t xml:space="preserve"> </w:t>
      </w:r>
      <w:r w:rsidR="006C1B1D">
        <w:rPr>
          <w:w w:val="112"/>
          <w:sz w:val="24"/>
          <w:szCs w:val="24"/>
        </w:rPr>
        <w:t>matter,</w:t>
      </w:r>
      <w:r w:rsidR="006C1B1D">
        <w:rPr>
          <w:spacing w:val="24"/>
          <w:w w:val="112"/>
          <w:sz w:val="24"/>
          <w:szCs w:val="24"/>
        </w:rPr>
        <w:t xml:space="preserve"> </w:t>
      </w:r>
      <w:r w:rsidR="006C1B1D">
        <w:rPr>
          <w:spacing w:val="-6"/>
          <w:sz w:val="24"/>
          <w:szCs w:val="24"/>
        </w:rPr>
        <w:t>w</w:t>
      </w:r>
      <w:r w:rsidR="006C1B1D">
        <w:rPr>
          <w:sz w:val="24"/>
          <w:szCs w:val="24"/>
        </w:rPr>
        <w:t>e</w:t>
      </w:r>
      <w:r w:rsidR="006C1B1D">
        <w:rPr>
          <w:spacing w:val="19"/>
          <w:sz w:val="24"/>
          <w:szCs w:val="24"/>
        </w:rPr>
        <w:t xml:space="preserve"> </w:t>
      </w:r>
      <w:r w:rsidR="006C1B1D">
        <w:rPr>
          <w:w w:val="103"/>
          <w:sz w:val="24"/>
          <w:szCs w:val="24"/>
        </w:rPr>
        <w:t>ex</w:t>
      </w:r>
      <w:r w:rsidR="006C1B1D">
        <w:rPr>
          <w:spacing w:val="6"/>
          <w:w w:val="103"/>
          <w:sz w:val="24"/>
          <w:szCs w:val="24"/>
        </w:rPr>
        <w:t>p</w:t>
      </w:r>
      <w:r w:rsidR="006C1B1D">
        <w:rPr>
          <w:w w:val="107"/>
          <w:sz w:val="24"/>
          <w:szCs w:val="24"/>
        </w:rPr>
        <w:t xml:space="preserve">ect </w:t>
      </w:r>
      <w:r w:rsidR="006C1B1D">
        <w:rPr>
          <w:w w:val="109"/>
          <w:sz w:val="24"/>
          <w:szCs w:val="24"/>
        </w:rPr>
        <w:t>reputational</w:t>
      </w:r>
      <w:r w:rsidR="006C1B1D">
        <w:rPr>
          <w:spacing w:val="37"/>
          <w:w w:val="109"/>
          <w:sz w:val="24"/>
          <w:szCs w:val="24"/>
        </w:rPr>
        <w:t xml:space="preserve"> </w:t>
      </w:r>
      <w:r w:rsidR="006C1B1D">
        <w:rPr>
          <w:sz w:val="24"/>
          <w:szCs w:val="24"/>
        </w:rPr>
        <w:t>costs</w:t>
      </w:r>
      <w:r w:rsidR="006C1B1D">
        <w:rPr>
          <w:spacing w:val="56"/>
          <w:sz w:val="24"/>
          <w:szCs w:val="24"/>
        </w:rPr>
        <w:t xml:space="preserve"> </w:t>
      </w:r>
      <w:r w:rsidR="006C1B1D">
        <w:rPr>
          <w:sz w:val="24"/>
          <w:szCs w:val="24"/>
        </w:rPr>
        <w:t>only</w:t>
      </w:r>
      <w:r w:rsidR="006C1B1D">
        <w:rPr>
          <w:spacing w:val="51"/>
          <w:sz w:val="24"/>
          <w:szCs w:val="24"/>
        </w:rPr>
        <w:t xml:space="preserve"> </w:t>
      </w:r>
      <w:r w:rsidR="006C1B1D">
        <w:rPr>
          <w:sz w:val="24"/>
          <w:szCs w:val="24"/>
        </w:rPr>
        <w:t>emerge</w:t>
      </w:r>
      <w:r w:rsidR="006C1B1D">
        <w:rPr>
          <w:spacing w:val="51"/>
          <w:sz w:val="24"/>
          <w:szCs w:val="24"/>
        </w:rPr>
        <w:t xml:space="preserve"> </w:t>
      </w:r>
      <w:r w:rsidR="006C1B1D">
        <w:rPr>
          <w:sz w:val="24"/>
          <w:szCs w:val="24"/>
        </w:rPr>
        <w:t>sl</w:t>
      </w:r>
      <w:r w:rsidR="006C1B1D">
        <w:rPr>
          <w:spacing w:val="-6"/>
          <w:sz w:val="24"/>
          <w:szCs w:val="24"/>
        </w:rPr>
        <w:t>o</w:t>
      </w:r>
      <w:r w:rsidR="006C1B1D">
        <w:rPr>
          <w:sz w:val="24"/>
          <w:szCs w:val="24"/>
        </w:rPr>
        <w:t>wly</w:t>
      </w:r>
      <w:r w:rsidR="006C1B1D">
        <w:rPr>
          <w:spacing w:val="33"/>
          <w:sz w:val="24"/>
          <w:szCs w:val="24"/>
        </w:rPr>
        <w:t xml:space="preserve"> </w:t>
      </w:r>
      <w:r w:rsidR="006C1B1D">
        <w:rPr>
          <w:spacing w:val="-6"/>
          <w:sz w:val="24"/>
          <w:szCs w:val="24"/>
        </w:rPr>
        <w:t>o</w:t>
      </w:r>
      <w:r w:rsidR="006C1B1D">
        <w:rPr>
          <w:spacing w:val="-7"/>
          <w:sz w:val="24"/>
          <w:szCs w:val="24"/>
        </w:rPr>
        <w:t>v</w:t>
      </w:r>
      <w:r w:rsidR="006C1B1D">
        <w:rPr>
          <w:sz w:val="24"/>
          <w:szCs w:val="24"/>
        </w:rPr>
        <w:t>er</w:t>
      </w:r>
      <w:r w:rsidR="006C1B1D">
        <w:rPr>
          <w:spacing w:val="49"/>
          <w:sz w:val="24"/>
          <w:szCs w:val="24"/>
        </w:rPr>
        <w:t xml:space="preserve"> </w:t>
      </w:r>
      <w:r w:rsidR="006C1B1D">
        <w:rPr>
          <w:sz w:val="24"/>
          <w:szCs w:val="24"/>
        </w:rPr>
        <w:t xml:space="preserve">time </w:t>
      </w:r>
      <w:r w:rsidR="006C1B1D">
        <w:rPr>
          <w:spacing w:val="8"/>
          <w:sz w:val="24"/>
          <w:szCs w:val="24"/>
        </w:rPr>
        <w:t xml:space="preserve"> </w:t>
      </w:r>
      <w:r w:rsidR="006C1B1D">
        <w:rPr>
          <w:sz w:val="24"/>
          <w:szCs w:val="24"/>
        </w:rPr>
        <w:t xml:space="preserve">with </w:t>
      </w:r>
      <w:r w:rsidR="006C1B1D">
        <w:rPr>
          <w:spacing w:val="8"/>
          <w:sz w:val="24"/>
          <w:szCs w:val="24"/>
        </w:rPr>
        <w:t xml:space="preserve"> </w:t>
      </w:r>
      <w:r w:rsidR="006C1B1D">
        <w:rPr>
          <w:sz w:val="24"/>
          <w:szCs w:val="24"/>
        </w:rPr>
        <w:t xml:space="preserve">the </w:t>
      </w:r>
      <w:r w:rsidR="006C1B1D">
        <w:rPr>
          <w:spacing w:val="14"/>
          <w:sz w:val="24"/>
          <w:szCs w:val="24"/>
        </w:rPr>
        <w:t xml:space="preserve"> </w:t>
      </w:r>
      <w:r w:rsidR="006C1B1D">
        <w:rPr>
          <w:sz w:val="24"/>
          <w:szCs w:val="24"/>
        </w:rPr>
        <w:t>accu</w:t>
      </w:r>
      <w:r w:rsidR="006C1B1D">
        <w:rPr>
          <w:spacing w:val="-7"/>
          <w:sz w:val="24"/>
          <w:szCs w:val="24"/>
        </w:rPr>
        <w:t>m</w:t>
      </w:r>
      <w:r w:rsidR="006C1B1D">
        <w:rPr>
          <w:sz w:val="24"/>
          <w:szCs w:val="24"/>
        </w:rPr>
        <w:t xml:space="preserve">ulation </w:t>
      </w:r>
      <w:r w:rsidR="006C1B1D">
        <w:rPr>
          <w:spacing w:val="48"/>
          <w:sz w:val="24"/>
          <w:szCs w:val="24"/>
        </w:rPr>
        <w:t xml:space="preserve"> </w:t>
      </w:r>
      <w:r w:rsidR="006C1B1D">
        <w:rPr>
          <w:sz w:val="24"/>
          <w:szCs w:val="24"/>
        </w:rPr>
        <w:t>of</w:t>
      </w:r>
      <w:r w:rsidR="006C1B1D">
        <w:rPr>
          <w:spacing w:val="30"/>
          <w:sz w:val="24"/>
          <w:szCs w:val="24"/>
        </w:rPr>
        <w:t xml:space="preserve"> </w:t>
      </w:r>
      <w:r w:rsidR="006C1B1D">
        <w:rPr>
          <w:sz w:val="24"/>
          <w:szCs w:val="24"/>
        </w:rPr>
        <w:t xml:space="preserve">arbitral </w:t>
      </w:r>
      <w:r w:rsidR="006C1B1D">
        <w:rPr>
          <w:spacing w:val="51"/>
          <w:sz w:val="24"/>
          <w:szCs w:val="24"/>
        </w:rPr>
        <w:t xml:space="preserve"> </w:t>
      </w:r>
      <w:r w:rsidR="006C1B1D">
        <w:rPr>
          <w:w w:val="102"/>
          <w:sz w:val="24"/>
          <w:szCs w:val="24"/>
        </w:rPr>
        <w:t xml:space="preserve">claims </w:t>
      </w:r>
      <w:r w:rsidR="006C1B1D">
        <w:rPr>
          <w:sz w:val="24"/>
          <w:szCs w:val="24"/>
        </w:rPr>
        <w:t>and</w:t>
      </w:r>
      <w:r w:rsidR="006C1B1D">
        <w:rPr>
          <w:spacing w:val="40"/>
          <w:sz w:val="24"/>
          <w:szCs w:val="24"/>
        </w:rPr>
        <w:t xml:space="preserve"> </w:t>
      </w:r>
      <w:r w:rsidR="006C1B1D">
        <w:rPr>
          <w:sz w:val="24"/>
          <w:szCs w:val="24"/>
        </w:rPr>
        <w:t>the</w:t>
      </w:r>
      <w:r w:rsidR="006C1B1D">
        <w:rPr>
          <w:spacing w:val="44"/>
          <w:sz w:val="24"/>
          <w:szCs w:val="24"/>
        </w:rPr>
        <w:t xml:space="preserve"> </w:t>
      </w:r>
      <w:r w:rsidR="006C1B1D">
        <w:rPr>
          <w:sz w:val="24"/>
          <w:szCs w:val="24"/>
        </w:rPr>
        <w:t>gr</w:t>
      </w:r>
      <w:r w:rsidR="006C1B1D">
        <w:rPr>
          <w:spacing w:val="-6"/>
          <w:sz w:val="24"/>
          <w:szCs w:val="24"/>
        </w:rPr>
        <w:t>o</w:t>
      </w:r>
      <w:r w:rsidR="006C1B1D">
        <w:rPr>
          <w:sz w:val="24"/>
          <w:szCs w:val="24"/>
        </w:rPr>
        <w:t>wth</w:t>
      </w:r>
      <w:r w:rsidR="006C1B1D">
        <w:rPr>
          <w:spacing w:val="44"/>
          <w:sz w:val="24"/>
          <w:szCs w:val="24"/>
        </w:rPr>
        <w:t xml:space="preserve"> </w:t>
      </w:r>
      <w:r w:rsidR="006C1B1D">
        <w:rPr>
          <w:sz w:val="24"/>
          <w:szCs w:val="24"/>
        </w:rPr>
        <w:t xml:space="preserve">of information </w:t>
      </w:r>
      <w:r w:rsidR="006C1B1D">
        <w:rPr>
          <w:spacing w:val="9"/>
          <w:sz w:val="24"/>
          <w:szCs w:val="24"/>
        </w:rPr>
        <w:t xml:space="preserve"> </w:t>
      </w:r>
      <w:r w:rsidR="006C1B1D">
        <w:rPr>
          <w:sz w:val="24"/>
          <w:szCs w:val="24"/>
        </w:rPr>
        <w:t>a</w:t>
      </w:r>
      <w:r w:rsidR="006C1B1D">
        <w:rPr>
          <w:spacing w:val="7"/>
          <w:sz w:val="24"/>
          <w:szCs w:val="24"/>
        </w:rPr>
        <w:t>b</w:t>
      </w:r>
      <w:r w:rsidR="006C1B1D">
        <w:rPr>
          <w:sz w:val="24"/>
          <w:szCs w:val="24"/>
        </w:rPr>
        <w:t xml:space="preserve">out </w:t>
      </w:r>
      <w:r w:rsidR="006C1B1D">
        <w:rPr>
          <w:spacing w:val="3"/>
          <w:sz w:val="24"/>
          <w:szCs w:val="24"/>
        </w:rPr>
        <w:t xml:space="preserve"> </w:t>
      </w:r>
      <w:r w:rsidR="006C1B1D">
        <w:rPr>
          <w:sz w:val="24"/>
          <w:szCs w:val="24"/>
        </w:rPr>
        <w:t xml:space="preserve">state </w:t>
      </w:r>
      <w:r w:rsidR="006C1B1D">
        <w:rPr>
          <w:spacing w:val="5"/>
          <w:sz w:val="24"/>
          <w:szCs w:val="24"/>
        </w:rPr>
        <w:t xml:space="preserve"> </w:t>
      </w:r>
      <w:r w:rsidR="006C1B1D">
        <w:rPr>
          <w:spacing w:val="6"/>
          <w:sz w:val="24"/>
          <w:szCs w:val="24"/>
        </w:rPr>
        <w:t>b</w:t>
      </w:r>
      <w:r w:rsidR="006C1B1D">
        <w:rPr>
          <w:sz w:val="24"/>
          <w:szCs w:val="24"/>
        </w:rPr>
        <w:t>eh</w:t>
      </w:r>
      <w:r w:rsidR="006C1B1D">
        <w:rPr>
          <w:spacing w:val="-6"/>
          <w:sz w:val="24"/>
          <w:szCs w:val="24"/>
        </w:rPr>
        <w:t>a</w:t>
      </w:r>
      <w:r w:rsidR="006C1B1D">
        <w:rPr>
          <w:sz w:val="24"/>
          <w:szCs w:val="24"/>
        </w:rPr>
        <w:t xml:space="preserve">vior. </w:t>
      </w:r>
      <w:r w:rsidR="006C1B1D">
        <w:rPr>
          <w:spacing w:val="22"/>
          <w:sz w:val="24"/>
          <w:szCs w:val="24"/>
        </w:rPr>
        <w:t xml:space="preserve"> </w:t>
      </w:r>
      <w:r w:rsidR="006C1B1D">
        <w:rPr>
          <w:sz w:val="24"/>
          <w:szCs w:val="24"/>
        </w:rPr>
        <w:t>In</w:t>
      </w:r>
      <w:r w:rsidR="006C1B1D">
        <w:rPr>
          <w:spacing w:val="26"/>
          <w:sz w:val="24"/>
          <w:szCs w:val="24"/>
        </w:rPr>
        <w:t xml:space="preserve"> </w:t>
      </w:r>
      <w:r w:rsidR="006C1B1D">
        <w:rPr>
          <w:sz w:val="24"/>
          <w:szCs w:val="24"/>
        </w:rPr>
        <w:t>other</w:t>
      </w:r>
      <w:r w:rsidR="006C1B1D">
        <w:rPr>
          <w:spacing w:val="51"/>
          <w:sz w:val="24"/>
          <w:szCs w:val="24"/>
        </w:rPr>
        <w:t xml:space="preserve"> </w:t>
      </w:r>
      <w:r w:rsidR="006C1B1D">
        <w:rPr>
          <w:spacing w:val="-6"/>
          <w:sz w:val="24"/>
          <w:szCs w:val="24"/>
        </w:rPr>
        <w:t>w</w:t>
      </w:r>
      <w:r w:rsidR="006C1B1D">
        <w:rPr>
          <w:sz w:val="24"/>
          <w:szCs w:val="24"/>
        </w:rPr>
        <w:t>ords,</w:t>
      </w:r>
      <w:r w:rsidR="006C1B1D">
        <w:rPr>
          <w:spacing w:val="27"/>
          <w:sz w:val="24"/>
          <w:szCs w:val="24"/>
        </w:rPr>
        <w:t xml:space="preserve"> </w:t>
      </w:r>
      <w:r w:rsidR="006C1B1D">
        <w:rPr>
          <w:sz w:val="24"/>
          <w:szCs w:val="24"/>
        </w:rPr>
        <w:t>the</w:t>
      </w:r>
      <w:r w:rsidR="006C1B1D">
        <w:rPr>
          <w:spacing w:val="42"/>
          <w:sz w:val="24"/>
          <w:szCs w:val="24"/>
        </w:rPr>
        <w:t xml:space="preserve"> </w:t>
      </w:r>
      <w:r w:rsidR="006C1B1D">
        <w:rPr>
          <w:sz w:val="24"/>
          <w:szCs w:val="24"/>
        </w:rPr>
        <w:t>argume</w:t>
      </w:r>
      <w:r w:rsidR="006C1B1D">
        <w:rPr>
          <w:spacing w:val="-6"/>
          <w:sz w:val="24"/>
          <w:szCs w:val="24"/>
        </w:rPr>
        <w:t>n</w:t>
      </w:r>
      <w:r w:rsidR="006C1B1D">
        <w:rPr>
          <w:sz w:val="24"/>
          <w:szCs w:val="24"/>
        </w:rPr>
        <w:t xml:space="preserve">ts </w:t>
      </w:r>
      <w:r w:rsidR="006C1B1D">
        <w:rPr>
          <w:spacing w:val="16"/>
          <w:sz w:val="24"/>
          <w:szCs w:val="24"/>
        </w:rPr>
        <w:t xml:space="preserve"> </w:t>
      </w:r>
      <w:r w:rsidR="006C1B1D">
        <w:rPr>
          <w:w w:val="106"/>
          <w:sz w:val="24"/>
          <w:szCs w:val="24"/>
        </w:rPr>
        <w:t>relating</w:t>
      </w:r>
    </w:p>
    <w:p w14:paraId="338E9F81" w14:textId="77777777" w:rsidR="000A768D" w:rsidRDefault="000A768D">
      <w:pPr>
        <w:spacing w:before="18" w:line="240" w:lineRule="exact"/>
        <w:rPr>
          <w:sz w:val="24"/>
          <w:szCs w:val="24"/>
        </w:rPr>
      </w:pPr>
    </w:p>
    <w:p w14:paraId="0189DAB4" w14:textId="77777777" w:rsidR="000A768D" w:rsidRDefault="006C1B1D">
      <w:pPr>
        <w:spacing w:before="26"/>
        <w:ind w:left="352"/>
        <w:sectPr w:rsidR="000A768D">
          <w:pgSz w:w="12240" w:h="15840"/>
          <w:pgMar w:top="1200" w:right="1320" w:bottom="280" w:left="1340" w:header="1007" w:footer="0" w:gutter="0"/>
          <w:cols w:space="720"/>
        </w:sectPr>
      </w:pPr>
      <w:r>
        <w:rPr>
          <w:position w:val="8"/>
          <w:sz w:val="16"/>
          <w:szCs w:val="16"/>
        </w:rPr>
        <w:t>59</w:t>
      </w:r>
      <w:r>
        <w:rPr>
          <w:spacing w:val="-17"/>
        </w:rPr>
        <w:t>Y</w:t>
      </w:r>
      <w:r>
        <w:t>a</w:t>
      </w:r>
      <w:r>
        <w:rPr>
          <w:spacing w:val="-6"/>
        </w:rPr>
        <w:t>ck</w:t>
      </w:r>
      <w:r>
        <w:t>ee</w:t>
      </w:r>
      <w:r>
        <w:rPr>
          <w:spacing w:val="42"/>
        </w:rPr>
        <w:t xml:space="preserve"> </w:t>
      </w:r>
      <w:r>
        <w:t>and</w:t>
      </w:r>
      <w:r>
        <w:rPr>
          <w:spacing w:val="49"/>
        </w:rPr>
        <w:t xml:space="preserve"> </w:t>
      </w:r>
      <w:r>
        <w:rPr>
          <w:spacing w:val="-17"/>
        </w:rPr>
        <w:t>W</w:t>
      </w:r>
      <w:r>
        <w:t>ong</w:t>
      </w:r>
      <w:r>
        <w:rPr>
          <w:spacing w:val="41"/>
        </w:rPr>
        <w:t xml:space="preserve"> </w:t>
      </w:r>
      <w:r>
        <w:t>(2011);</w:t>
      </w:r>
      <w:r>
        <w:rPr>
          <w:spacing w:val="34"/>
        </w:rPr>
        <w:t xml:space="preserve"> </w:t>
      </w:r>
      <w:r>
        <w:rPr>
          <w:w w:val="106"/>
        </w:rPr>
        <w:t>A</w:t>
      </w:r>
      <w:r>
        <w:rPr>
          <w:spacing w:val="-6"/>
          <w:w w:val="106"/>
        </w:rPr>
        <w:t>n</w:t>
      </w:r>
      <w:r>
        <w:rPr>
          <w:w w:val="106"/>
        </w:rPr>
        <w:t>tonietti</w:t>
      </w:r>
      <w:r>
        <w:rPr>
          <w:spacing w:val="53"/>
          <w:w w:val="106"/>
        </w:rPr>
        <w:t xml:space="preserve"> </w:t>
      </w:r>
      <w:r>
        <w:rPr>
          <w:w w:val="106"/>
        </w:rPr>
        <w:t>(2006)</w:t>
      </w:r>
    </w:p>
    <w:p w14:paraId="2097DFC5" w14:textId="77777777" w:rsidR="000A768D" w:rsidRDefault="000A768D">
      <w:pPr>
        <w:spacing w:before="4" w:line="180" w:lineRule="exact"/>
        <w:rPr>
          <w:sz w:val="19"/>
          <w:szCs w:val="19"/>
        </w:rPr>
      </w:pPr>
    </w:p>
    <w:p w14:paraId="7D703AC4" w14:textId="77777777" w:rsidR="000A768D" w:rsidRDefault="006C1B1D">
      <w:pPr>
        <w:spacing w:before="14" w:line="401" w:lineRule="auto"/>
        <w:ind w:left="120" w:right="79"/>
        <w:jc w:val="both"/>
        <w:rPr>
          <w:sz w:val="24"/>
          <w:szCs w:val="24"/>
        </w:rPr>
      </w:pPr>
      <w:r>
        <w:rPr>
          <w:sz w:val="24"/>
          <w:szCs w:val="24"/>
        </w:rPr>
        <w:t xml:space="preserve">state </w:t>
      </w:r>
      <w:r>
        <w:rPr>
          <w:spacing w:val="2"/>
          <w:sz w:val="24"/>
          <w:szCs w:val="24"/>
        </w:rPr>
        <w:t xml:space="preserve"> </w:t>
      </w:r>
      <w:r>
        <w:rPr>
          <w:w w:val="109"/>
          <w:sz w:val="24"/>
          <w:szCs w:val="24"/>
        </w:rPr>
        <w:t>reputation</w:t>
      </w:r>
      <w:r>
        <w:rPr>
          <w:spacing w:val="3"/>
          <w:w w:val="109"/>
          <w:sz w:val="24"/>
          <w:szCs w:val="24"/>
        </w:rPr>
        <w:t xml:space="preserve"> </w:t>
      </w:r>
      <w:r>
        <w:rPr>
          <w:sz w:val="24"/>
          <w:szCs w:val="24"/>
        </w:rPr>
        <w:t>to</w:t>
      </w:r>
      <w:r>
        <w:rPr>
          <w:spacing w:val="30"/>
          <w:sz w:val="24"/>
          <w:szCs w:val="24"/>
        </w:rPr>
        <w:t xml:space="preserve"> </w:t>
      </w:r>
      <w:r>
        <w:rPr>
          <w:sz w:val="24"/>
          <w:szCs w:val="24"/>
        </w:rPr>
        <w:t>trea</w:t>
      </w:r>
      <w:r>
        <w:rPr>
          <w:spacing w:val="-7"/>
          <w:sz w:val="24"/>
          <w:szCs w:val="24"/>
        </w:rPr>
        <w:t>t</w:t>
      </w:r>
      <w:r>
        <w:rPr>
          <w:sz w:val="24"/>
          <w:szCs w:val="24"/>
        </w:rPr>
        <w:t xml:space="preserve">y </w:t>
      </w:r>
      <w:r>
        <w:rPr>
          <w:spacing w:val="20"/>
          <w:sz w:val="24"/>
          <w:szCs w:val="24"/>
        </w:rPr>
        <w:t xml:space="preserve"> </w:t>
      </w:r>
      <w:r>
        <w:rPr>
          <w:sz w:val="24"/>
          <w:szCs w:val="24"/>
        </w:rPr>
        <w:t>compliance</w:t>
      </w:r>
      <w:r>
        <w:rPr>
          <w:spacing w:val="32"/>
          <w:sz w:val="24"/>
          <w:szCs w:val="24"/>
        </w:rPr>
        <w:t xml:space="preserve"> </w:t>
      </w:r>
      <w:r>
        <w:rPr>
          <w:sz w:val="24"/>
          <w:szCs w:val="24"/>
        </w:rPr>
        <w:t>are</w:t>
      </w:r>
      <w:r>
        <w:rPr>
          <w:spacing w:val="27"/>
          <w:sz w:val="24"/>
          <w:szCs w:val="24"/>
        </w:rPr>
        <w:t xml:space="preserve"> </w:t>
      </w:r>
      <w:r>
        <w:rPr>
          <w:sz w:val="24"/>
          <w:szCs w:val="24"/>
        </w:rPr>
        <w:t xml:space="preserve">arguably  </w:t>
      </w:r>
      <w:r>
        <w:rPr>
          <w:spacing w:val="6"/>
          <w:sz w:val="24"/>
          <w:szCs w:val="24"/>
        </w:rPr>
        <w:t>b</w:t>
      </w:r>
      <w:r>
        <w:rPr>
          <w:sz w:val="24"/>
          <w:szCs w:val="24"/>
        </w:rPr>
        <w:t>est</w:t>
      </w:r>
      <w:r>
        <w:rPr>
          <w:spacing w:val="38"/>
          <w:sz w:val="24"/>
          <w:szCs w:val="24"/>
        </w:rPr>
        <w:t xml:space="preserve"> </w:t>
      </w:r>
      <w:r>
        <w:rPr>
          <w:sz w:val="24"/>
          <w:szCs w:val="24"/>
        </w:rPr>
        <w:t>underst</w:t>
      </w:r>
      <w:r>
        <w:rPr>
          <w:spacing w:val="7"/>
          <w:sz w:val="24"/>
          <w:szCs w:val="24"/>
        </w:rPr>
        <w:t>oo</w:t>
      </w:r>
      <w:r>
        <w:rPr>
          <w:sz w:val="24"/>
          <w:szCs w:val="24"/>
        </w:rPr>
        <w:t xml:space="preserve">d </w:t>
      </w:r>
      <w:r>
        <w:rPr>
          <w:spacing w:val="10"/>
          <w:sz w:val="24"/>
          <w:szCs w:val="24"/>
        </w:rPr>
        <w:t xml:space="preserve"> </w:t>
      </w:r>
      <w:r>
        <w:rPr>
          <w:sz w:val="24"/>
          <w:szCs w:val="24"/>
        </w:rPr>
        <w:t>as</w:t>
      </w:r>
      <w:r>
        <w:rPr>
          <w:spacing w:val="18"/>
          <w:sz w:val="24"/>
          <w:szCs w:val="24"/>
        </w:rPr>
        <w:t xml:space="preserve"> </w:t>
      </w:r>
      <w:r>
        <w:rPr>
          <w:sz w:val="24"/>
          <w:szCs w:val="24"/>
        </w:rPr>
        <w:t>reflecting</w:t>
      </w:r>
      <w:r>
        <w:rPr>
          <w:spacing w:val="19"/>
          <w:sz w:val="24"/>
          <w:szCs w:val="24"/>
        </w:rPr>
        <w:t xml:space="preserve"> </w:t>
      </w:r>
      <w:r>
        <w:rPr>
          <w:w w:val="104"/>
          <w:sz w:val="24"/>
          <w:szCs w:val="24"/>
        </w:rPr>
        <w:t xml:space="preserve">long-term </w:t>
      </w:r>
      <w:r>
        <w:rPr>
          <w:sz w:val="24"/>
          <w:szCs w:val="24"/>
        </w:rPr>
        <w:t>equilibria</w:t>
      </w:r>
      <w:r>
        <w:rPr>
          <w:spacing w:val="43"/>
          <w:sz w:val="24"/>
          <w:szCs w:val="24"/>
        </w:rPr>
        <w:t xml:space="preserve"> </w:t>
      </w:r>
      <w:r>
        <w:rPr>
          <w:sz w:val="24"/>
          <w:szCs w:val="24"/>
        </w:rPr>
        <w:t xml:space="preserve">rather </w:t>
      </w:r>
      <w:r>
        <w:rPr>
          <w:spacing w:val="8"/>
          <w:sz w:val="24"/>
          <w:szCs w:val="24"/>
        </w:rPr>
        <w:t xml:space="preserve"> </w:t>
      </w:r>
      <w:r>
        <w:rPr>
          <w:sz w:val="24"/>
          <w:szCs w:val="24"/>
        </w:rPr>
        <w:t xml:space="preserve">than  </w:t>
      </w:r>
      <w:r>
        <w:rPr>
          <w:w w:val="109"/>
          <w:sz w:val="24"/>
          <w:szCs w:val="24"/>
        </w:rPr>
        <w:t>transitory</w:t>
      </w:r>
      <w:r>
        <w:rPr>
          <w:spacing w:val="1"/>
          <w:w w:val="109"/>
          <w:sz w:val="24"/>
          <w:szCs w:val="24"/>
        </w:rPr>
        <w:t xml:space="preserve"> </w:t>
      </w:r>
      <w:r>
        <w:rPr>
          <w:sz w:val="24"/>
          <w:szCs w:val="24"/>
        </w:rPr>
        <w:t>or</w:t>
      </w:r>
      <w:r>
        <w:rPr>
          <w:spacing w:val="14"/>
          <w:sz w:val="24"/>
          <w:szCs w:val="24"/>
        </w:rPr>
        <w:t xml:space="preserve"> </w:t>
      </w:r>
      <w:r>
        <w:rPr>
          <w:w w:val="108"/>
          <w:sz w:val="24"/>
          <w:szCs w:val="24"/>
        </w:rPr>
        <w:t>short-term</w:t>
      </w:r>
      <w:r>
        <w:rPr>
          <w:spacing w:val="2"/>
          <w:w w:val="108"/>
          <w:sz w:val="24"/>
          <w:szCs w:val="24"/>
        </w:rPr>
        <w:t xml:space="preserve"> </w:t>
      </w:r>
      <w:r>
        <w:rPr>
          <w:sz w:val="24"/>
          <w:szCs w:val="24"/>
        </w:rPr>
        <w:t>effects.</w:t>
      </w:r>
      <w:r>
        <w:rPr>
          <w:spacing w:val="25"/>
          <w:sz w:val="24"/>
          <w:szCs w:val="24"/>
        </w:rPr>
        <w:t xml:space="preserve"> </w:t>
      </w:r>
      <w:r>
        <w:rPr>
          <w:spacing w:val="-7"/>
          <w:sz w:val="24"/>
          <w:szCs w:val="24"/>
        </w:rPr>
        <w:t>A</w:t>
      </w:r>
      <w:r>
        <w:rPr>
          <w:sz w:val="24"/>
          <w:szCs w:val="24"/>
        </w:rPr>
        <w:t>dditionall</w:t>
      </w:r>
      <w:r>
        <w:rPr>
          <w:spacing w:val="-20"/>
          <w:sz w:val="24"/>
          <w:szCs w:val="24"/>
        </w:rPr>
        <w:t>y</w:t>
      </w:r>
      <w:r>
        <w:rPr>
          <w:sz w:val="24"/>
          <w:szCs w:val="24"/>
        </w:rPr>
        <w:t xml:space="preserve">, </w:t>
      </w:r>
      <w:r>
        <w:rPr>
          <w:spacing w:val="5"/>
          <w:sz w:val="24"/>
          <w:szCs w:val="24"/>
        </w:rPr>
        <w:t xml:space="preserve"> </w:t>
      </w:r>
      <w:r>
        <w:rPr>
          <w:sz w:val="24"/>
          <w:szCs w:val="24"/>
        </w:rPr>
        <w:t>as</w:t>
      </w:r>
      <w:r>
        <w:rPr>
          <w:spacing w:val="14"/>
          <w:sz w:val="24"/>
          <w:szCs w:val="24"/>
        </w:rPr>
        <w:t xml:space="preserve"> </w:t>
      </w:r>
      <w:r>
        <w:rPr>
          <w:sz w:val="24"/>
          <w:szCs w:val="24"/>
        </w:rPr>
        <w:t>discussed</w:t>
      </w:r>
      <w:r>
        <w:rPr>
          <w:spacing w:val="25"/>
          <w:sz w:val="24"/>
          <w:szCs w:val="24"/>
        </w:rPr>
        <w:t xml:space="preserve"> </w:t>
      </w:r>
      <w:r>
        <w:rPr>
          <w:sz w:val="24"/>
          <w:szCs w:val="24"/>
        </w:rPr>
        <w:t>earlier,</w:t>
      </w:r>
      <w:r>
        <w:rPr>
          <w:spacing w:val="33"/>
          <w:sz w:val="24"/>
          <w:szCs w:val="24"/>
        </w:rPr>
        <w:t xml:space="preserve"> </w:t>
      </w:r>
      <w:r>
        <w:rPr>
          <w:spacing w:val="-7"/>
          <w:sz w:val="24"/>
          <w:szCs w:val="24"/>
        </w:rPr>
        <w:t>w</w:t>
      </w:r>
      <w:r>
        <w:rPr>
          <w:sz w:val="24"/>
          <w:szCs w:val="24"/>
        </w:rPr>
        <w:t xml:space="preserve">e further </w:t>
      </w:r>
      <w:r>
        <w:rPr>
          <w:spacing w:val="7"/>
          <w:sz w:val="24"/>
          <w:szCs w:val="24"/>
        </w:rPr>
        <w:t xml:space="preserve"> </w:t>
      </w:r>
      <w:r>
        <w:rPr>
          <w:sz w:val="24"/>
          <w:szCs w:val="24"/>
        </w:rPr>
        <w:t>ex</w:t>
      </w:r>
      <w:r>
        <w:rPr>
          <w:spacing w:val="6"/>
          <w:sz w:val="24"/>
          <w:szCs w:val="24"/>
        </w:rPr>
        <w:t>p</w:t>
      </w:r>
      <w:r>
        <w:rPr>
          <w:sz w:val="24"/>
          <w:szCs w:val="24"/>
        </w:rPr>
        <w:t>ect</w:t>
      </w:r>
      <w:r>
        <w:rPr>
          <w:spacing w:val="44"/>
          <w:sz w:val="24"/>
          <w:szCs w:val="24"/>
        </w:rPr>
        <w:t xml:space="preserve"> </w:t>
      </w:r>
      <w:r>
        <w:rPr>
          <w:sz w:val="24"/>
          <w:szCs w:val="24"/>
        </w:rPr>
        <w:t xml:space="preserve">that </w:t>
      </w:r>
      <w:r>
        <w:rPr>
          <w:spacing w:val="23"/>
          <w:sz w:val="24"/>
          <w:szCs w:val="24"/>
        </w:rPr>
        <w:t xml:space="preserve"> </w:t>
      </w:r>
      <w:r>
        <w:rPr>
          <w:sz w:val="24"/>
          <w:szCs w:val="24"/>
        </w:rPr>
        <w:t>the</w:t>
      </w:r>
      <w:r>
        <w:rPr>
          <w:spacing w:val="47"/>
          <w:sz w:val="24"/>
          <w:szCs w:val="24"/>
        </w:rPr>
        <w:t xml:space="preserve"> </w:t>
      </w:r>
      <w:r>
        <w:rPr>
          <w:sz w:val="24"/>
          <w:szCs w:val="24"/>
        </w:rPr>
        <w:t>impact  of</w:t>
      </w:r>
      <w:r>
        <w:rPr>
          <w:spacing w:val="2"/>
          <w:sz w:val="24"/>
          <w:szCs w:val="24"/>
        </w:rPr>
        <w:t xml:space="preserve"> </w:t>
      </w:r>
      <w:r>
        <w:rPr>
          <w:w w:val="105"/>
          <w:sz w:val="24"/>
          <w:szCs w:val="24"/>
        </w:rPr>
        <w:t>dispu</w:t>
      </w:r>
      <w:r>
        <w:rPr>
          <w:w w:val="137"/>
          <w:sz w:val="24"/>
          <w:szCs w:val="24"/>
        </w:rPr>
        <w:t>t</w:t>
      </w:r>
      <w:r>
        <w:rPr>
          <w:w w:val="97"/>
          <w:sz w:val="24"/>
          <w:szCs w:val="24"/>
        </w:rPr>
        <w:t>e</w:t>
      </w:r>
      <w:r>
        <w:rPr>
          <w:spacing w:val="14"/>
          <w:w w:val="97"/>
          <w:sz w:val="24"/>
          <w:szCs w:val="24"/>
        </w:rPr>
        <w:t xml:space="preserve"> </w:t>
      </w:r>
      <w:r>
        <w:rPr>
          <w:w w:val="104"/>
          <w:sz w:val="24"/>
          <w:szCs w:val="24"/>
        </w:rPr>
        <w:t>i</w:t>
      </w:r>
      <w:r>
        <w:rPr>
          <w:spacing w:val="-7"/>
          <w:w w:val="104"/>
          <w:sz w:val="24"/>
          <w:szCs w:val="24"/>
        </w:rPr>
        <w:t>n</w:t>
      </w:r>
      <w:r>
        <w:rPr>
          <w:spacing w:val="-7"/>
          <w:w w:val="103"/>
          <w:sz w:val="24"/>
          <w:szCs w:val="24"/>
        </w:rPr>
        <w:t>v</w:t>
      </w:r>
      <w:r>
        <w:rPr>
          <w:w w:val="99"/>
          <w:sz w:val="24"/>
          <w:szCs w:val="24"/>
        </w:rPr>
        <w:t>ol</w:t>
      </w:r>
      <w:r>
        <w:rPr>
          <w:spacing w:val="-6"/>
          <w:w w:val="99"/>
          <w:sz w:val="24"/>
          <w:szCs w:val="24"/>
        </w:rPr>
        <w:t>v</w:t>
      </w:r>
      <w:r>
        <w:rPr>
          <w:w w:val="101"/>
          <w:sz w:val="24"/>
          <w:szCs w:val="24"/>
        </w:rPr>
        <w:t>eme</w:t>
      </w:r>
      <w:r>
        <w:rPr>
          <w:spacing w:val="-7"/>
          <w:w w:val="108"/>
          <w:sz w:val="24"/>
          <w:szCs w:val="24"/>
        </w:rPr>
        <w:t>n</w:t>
      </w:r>
      <w:r>
        <w:rPr>
          <w:w w:val="137"/>
          <w:sz w:val="24"/>
          <w:szCs w:val="24"/>
        </w:rPr>
        <w:t>t</w:t>
      </w:r>
      <w:r>
        <w:rPr>
          <w:spacing w:val="14"/>
          <w:w w:val="137"/>
          <w:sz w:val="24"/>
          <w:szCs w:val="24"/>
        </w:rPr>
        <w:t xml:space="preserve"> </w:t>
      </w:r>
      <w:r>
        <w:rPr>
          <w:sz w:val="24"/>
          <w:szCs w:val="24"/>
        </w:rPr>
        <w:t>is</w:t>
      </w:r>
      <w:r>
        <w:rPr>
          <w:spacing w:val="11"/>
          <w:sz w:val="24"/>
          <w:szCs w:val="24"/>
        </w:rPr>
        <w:t xml:space="preserve"> </w:t>
      </w:r>
      <w:r>
        <w:rPr>
          <w:sz w:val="24"/>
          <w:szCs w:val="24"/>
        </w:rPr>
        <w:t>he</w:t>
      </w:r>
      <w:r>
        <w:rPr>
          <w:spacing w:val="-6"/>
          <w:sz w:val="24"/>
          <w:szCs w:val="24"/>
        </w:rPr>
        <w:t>a</w:t>
      </w:r>
      <w:r>
        <w:rPr>
          <w:sz w:val="24"/>
          <w:szCs w:val="24"/>
        </w:rPr>
        <w:t>vily</w:t>
      </w:r>
      <w:r>
        <w:rPr>
          <w:spacing w:val="35"/>
          <w:sz w:val="24"/>
          <w:szCs w:val="24"/>
        </w:rPr>
        <w:t xml:space="preserve"> </w:t>
      </w:r>
      <w:r>
        <w:rPr>
          <w:w w:val="105"/>
          <w:sz w:val="24"/>
          <w:szCs w:val="24"/>
        </w:rPr>
        <w:t>de</w:t>
      </w:r>
      <w:r>
        <w:rPr>
          <w:spacing w:val="6"/>
          <w:w w:val="105"/>
          <w:sz w:val="24"/>
          <w:szCs w:val="24"/>
        </w:rPr>
        <w:t>p</w:t>
      </w:r>
      <w:r>
        <w:rPr>
          <w:w w:val="105"/>
          <w:sz w:val="24"/>
          <w:szCs w:val="24"/>
        </w:rPr>
        <w:t>end</w:t>
      </w:r>
      <w:r>
        <w:rPr>
          <w:w w:val="103"/>
          <w:sz w:val="24"/>
          <w:szCs w:val="24"/>
        </w:rPr>
        <w:t>e</w:t>
      </w:r>
      <w:r>
        <w:rPr>
          <w:spacing w:val="-7"/>
          <w:w w:val="103"/>
          <w:sz w:val="24"/>
          <w:szCs w:val="24"/>
        </w:rPr>
        <w:t>n</w:t>
      </w:r>
      <w:r>
        <w:rPr>
          <w:w w:val="137"/>
          <w:sz w:val="24"/>
          <w:szCs w:val="24"/>
        </w:rPr>
        <w:t>t</w:t>
      </w:r>
      <w:r>
        <w:rPr>
          <w:spacing w:val="14"/>
          <w:w w:val="137"/>
          <w:sz w:val="24"/>
          <w:szCs w:val="24"/>
        </w:rPr>
        <w:t xml:space="preserve"> </w:t>
      </w:r>
      <w:r>
        <w:rPr>
          <w:sz w:val="24"/>
          <w:szCs w:val="24"/>
        </w:rPr>
        <w:t>on</w:t>
      </w:r>
      <w:r>
        <w:rPr>
          <w:spacing w:val="19"/>
          <w:sz w:val="24"/>
          <w:szCs w:val="24"/>
        </w:rPr>
        <w:t xml:space="preserve"> </w:t>
      </w:r>
      <w:r>
        <w:rPr>
          <w:w w:val="105"/>
          <w:sz w:val="24"/>
          <w:szCs w:val="24"/>
        </w:rPr>
        <w:t xml:space="preserve">information </w:t>
      </w:r>
      <w:r>
        <w:rPr>
          <w:sz w:val="24"/>
          <w:szCs w:val="24"/>
        </w:rPr>
        <w:t>fl</w:t>
      </w:r>
      <w:r>
        <w:rPr>
          <w:spacing w:val="-6"/>
          <w:sz w:val="24"/>
          <w:szCs w:val="24"/>
        </w:rPr>
        <w:t>o</w:t>
      </w:r>
      <w:r>
        <w:rPr>
          <w:sz w:val="24"/>
          <w:szCs w:val="24"/>
        </w:rPr>
        <w:t>ws,</w:t>
      </w:r>
      <w:r>
        <w:rPr>
          <w:spacing w:val="-13"/>
          <w:sz w:val="24"/>
          <w:szCs w:val="24"/>
        </w:rPr>
        <w:t xml:space="preserve"> </w:t>
      </w:r>
      <w:r>
        <w:rPr>
          <w:sz w:val="24"/>
          <w:szCs w:val="24"/>
        </w:rPr>
        <w:t>making</w:t>
      </w:r>
      <w:r>
        <w:rPr>
          <w:spacing w:val="33"/>
          <w:sz w:val="24"/>
          <w:szCs w:val="24"/>
        </w:rPr>
        <w:t xml:space="preserve"> </w:t>
      </w:r>
      <w:r>
        <w:rPr>
          <w:w w:val="109"/>
          <w:sz w:val="24"/>
          <w:szCs w:val="24"/>
        </w:rPr>
        <w:t>reputational</w:t>
      </w:r>
      <w:r>
        <w:rPr>
          <w:spacing w:val="6"/>
          <w:w w:val="109"/>
          <w:sz w:val="24"/>
          <w:szCs w:val="24"/>
        </w:rPr>
        <w:t xml:space="preserve"> </w:t>
      </w:r>
      <w:r>
        <w:rPr>
          <w:sz w:val="24"/>
          <w:szCs w:val="24"/>
        </w:rPr>
        <w:t>damage</w:t>
      </w:r>
      <w:r>
        <w:rPr>
          <w:spacing w:val="41"/>
          <w:sz w:val="24"/>
          <w:szCs w:val="24"/>
        </w:rPr>
        <w:t xml:space="preserve"> </w:t>
      </w:r>
      <w:r>
        <w:rPr>
          <w:sz w:val="24"/>
          <w:szCs w:val="24"/>
        </w:rPr>
        <w:t>more</w:t>
      </w:r>
      <w:r>
        <w:rPr>
          <w:spacing w:val="21"/>
          <w:sz w:val="24"/>
          <w:szCs w:val="24"/>
        </w:rPr>
        <w:t xml:space="preserve"> </w:t>
      </w:r>
      <w:r>
        <w:rPr>
          <w:sz w:val="24"/>
          <w:szCs w:val="24"/>
        </w:rPr>
        <w:t>li</w:t>
      </w:r>
      <w:r>
        <w:rPr>
          <w:spacing w:val="-7"/>
          <w:sz w:val="24"/>
          <w:szCs w:val="24"/>
        </w:rPr>
        <w:t>k</w:t>
      </w:r>
      <w:r>
        <w:rPr>
          <w:sz w:val="24"/>
          <w:szCs w:val="24"/>
        </w:rPr>
        <w:t>ely</w:t>
      </w:r>
      <w:r>
        <w:rPr>
          <w:spacing w:val="8"/>
          <w:sz w:val="24"/>
          <w:szCs w:val="24"/>
        </w:rPr>
        <w:t xml:space="preserve"> </w:t>
      </w:r>
      <w:r>
        <w:rPr>
          <w:sz w:val="24"/>
          <w:szCs w:val="24"/>
        </w:rPr>
        <w:t>in</w:t>
      </w:r>
      <w:r>
        <w:rPr>
          <w:spacing w:val="18"/>
          <w:sz w:val="24"/>
          <w:szCs w:val="24"/>
        </w:rPr>
        <w:t xml:space="preserve"> </w:t>
      </w:r>
      <w:r>
        <w:rPr>
          <w:sz w:val="24"/>
          <w:szCs w:val="24"/>
        </w:rPr>
        <w:t>the</w:t>
      </w:r>
      <w:r>
        <w:rPr>
          <w:spacing w:val="43"/>
          <w:sz w:val="24"/>
          <w:szCs w:val="24"/>
        </w:rPr>
        <w:t xml:space="preserve"> </w:t>
      </w:r>
      <w:r>
        <w:rPr>
          <w:spacing w:val="6"/>
          <w:sz w:val="24"/>
          <w:szCs w:val="24"/>
        </w:rPr>
        <w:t>p</w:t>
      </w:r>
      <w:r>
        <w:rPr>
          <w:sz w:val="24"/>
          <w:szCs w:val="24"/>
        </w:rPr>
        <w:t>ost-2006</w:t>
      </w:r>
      <w:r>
        <w:rPr>
          <w:spacing w:val="21"/>
          <w:sz w:val="24"/>
          <w:szCs w:val="24"/>
        </w:rPr>
        <w:t xml:space="preserve"> </w:t>
      </w:r>
      <w:r>
        <w:rPr>
          <w:spacing w:val="6"/>
          <w:sz w:val="24"/>
          <w:szCs w:val="24"/>
        </w:rPr>
        <w:t>p</w:t>
      </w:r>
      <w:r>
        <w:rPr>
          <w:sz w:val="24"/>
          <w:szCs w:val="24"/>
        </w:rPr>
        <w:t>eri</w:t>
      </w:r>
      <w:r>
        <w:rPr>
          <w:spacing w:val="7"/>
          <w:sz w:val="24"/>
          <w:szCs w:val="24"/>
        </w:rPr>
        <w:t>o</w:t>
      </w:r>
      <w:r>
        <w:rPr>
          <w:sz w:val="24"/>
          <w:szCs w:val="24"/>
        </w:rPr>
        <w:t>d</w:t>
      </w:r>
      <w:r>
        <w:rPr>
          <w:spacing w:val="34"/>
          <w:sz w:val="24"/>
          <w:szCs w:val="24"/>
        </w:rPr>
        <w:t xml:space="preserve"> </w:t>
      </w:r>
      <w:r>
        <w:rPr>
          <w:sz w:val="24"/>
          <w:szCs w:val="24"/>
        </w:rPr>
        <w:t xml:space="preserve">than </w:t>
      </w:r>
      <w:r>
        <w:rPr>
          <w:spacing w:val="5"/>
          <w:sz w:val="24"/>
          <w:szCs w:val="24"/>
        </w:rPr>
        <w:t xml:space="preserve"> </w:t>
      </w:r>
      <w:r>
        <w:rPr>
          <w:sz w:val="24"/>
          <w:szCs w:val="24"/>
        </w:rPr>
        <w:t xml:space="preserve">earlier. </w:t>
      </w:r>
      <w:r>
        <w:rPr>
          <w:spacing w:val="9"/>
          <w:sz w:val="24"/>
          <w:szCs w:val="24"/>
        </w:rPr>
        <w:t xml:space="preserve"> </w:t>
      </w:r>
      <w:r>
        <w:rPr>
          <w:w w:val="105"/>
          <w:sz w:val="24"/>
          <w:szCs w:val="24"/>
        </w:rPr>
        <w:t>Finall</w:t>
      </w:r>
      <w:r>
        <w:rPr>
          <w:spacing w:val="-19"/>
          <w:w w:val="105"/>
          <w:sz w:val="24"/>
          <w:szCs w:val="24"/>
        </w:rPr>
        <w:t>y</w:t>
      </w:r>
      <w:r>
        <w:rPr>
          <w:w w:val="108"/>
          <w:sz w:val="24"/>
          <w:szCs w:val="24"/>
        </w:rPr>
        <w:t xml:space="preserve">, </w:t>
      </w:r>
      <w:r>
        <w:rPr>
          <w:sz w:val="24"/>
          <w:szCs w:val="24"/>
        </w:rPr>
        <w:t>gi</w:t>
      </w:r>
      <w:r>
        <w:rPr>
          <w:spacing w:val="-6"/>
          <w:sz w:val="24"/>
          <w:szCs w:val="24"/>
        </w:rPr>
        <w:t>v</w:t>
      </w:r>
      <w:r>
        <w:rPr>
          <w:sz w:val="24"/>
          <w:szCs w:val="24"/>
        </w:rPr>
        <w:t>en</w:t>
      </w:r>
      <w:r>
        <w:rPr>
          <w:spacing w:val="43"/>
          <w:sz w:val="24"/>
          <w:szCs w:val="24"/>
        </w:rPr>
        <w:t xml:space="preserve"> </w:t>
      </w:r>
      <w:r>
        <w:rPr>
          <w:sz w:val="24"/>
          <w:szCs w:val="24"/>
        </w:rPr>
        <w:t xml:space="preserve">the </w:t>
      </w:r>
      <w:r>
        <w:rPr>
          <w:spacing w:val="12"/>
          <w:sz w:val="24"/>
          <w:szCs w:val="24"/>
        </w:rPr>
        <w:t xml:space="preserve"> </w:t>
      </w:r>
      <w:r>
        <w:rPr>
          <w:sz w:val="24"/>
          <w:szCs w:val="24"/>
        </w:rPr>
        <w:t>relati</w:t>
      </w:r>
      <w:r>
        <w:rPr>
          <w:spacing w:val="-7"/>
          <w:sz w:val="24"/>
          <w:szCs w:val="24"/>
        </w:rPr>
        <w:t>v</w:t>
      </w:r>
      <w:r>
        <w:rPr>
          <w:sz w:val="24"/>
          <w:szCs w:val="24"/>
        </w:rPr>
        <w:t xml:space="preserve">e </w:t>
      </w:r>
      <w:r>
        <w:rPr>
          <w:spacing w:val="19"/>
          <w:sz w:val="24"/>
          <w:szCs w:val="24"/>
        </w:rPr>
        <w:t xml:space="preserve"> </w:t>
      </w:r>
      <w:r>
        <w:rPr>
          <w:sz w:val="24"/>
          <w:szCs w:val="24"/>
        </w:rPr>
        <w:t>visibili</w:t>
      </w:r>
      <w:r>
        <w:rPr>
          <w:spacing w:val="-7"/>
          <w:sz w:val="24"/>
          <w:szCs w:val="24"/>
        </w:rPr>
        <w:t>t</w:t>
      </w:r>
      <w:r>
        <w:rPr>
          <w:sz w:val="24"/>
          <w:szCs w:val="24"/>
        </w:rPr>
        <w:t xml:space="preserve">y </w:t>
      </w:r>
      <w:r>
        <w:rPr>
          <w:spacing w:val="12"/>
          <w:sz w:val="24"/>
          <w:szCs w:val="24"/>
        </w:rPr>
        <w:t xml:space="preserve"> </w:t>
      </w:r>
      <w:r>
        <w:rPr>
          <w:sz w:val="24"/>
          <w:szCs w:val="24"/>
        </w:rPr>
        <w:t xml:space="preserve">and </w:t>
      </w:r>
      <w:r>
        <w:rPr>
          <w:spacing w:val="7"/>
          <w:sz w:val="24"/>
          <w:szCs w:val="24"/>
        </w:rPr>
        <w:t xml:space="preserve"> </w:t>
      </w:r>
      <w:r>
        <w:rPr>
          <w:w w:val="107"/>
          <w:sz w:val="24"/>
          <w:szCs w:val="24"/>
        </w:rPr>
        <w:t>transparency</w:t>
      </w:r>
      <w:r>
        <w:rPr>
          <w:spacing w:val="39"/>
          <w:w w:val="107"/>
          <w:sz w:val="24"/>
          <w:szCs w:val="24"/>
        </w:rPr>
        <w:t xml:space="preserve"> </w:t>
      </w:r>
      <w:r>
        <w:rPr>
          <w:sz w:val="24"/>
          <w:szCs w:val="24"/>
        </w:rPr>
        <w:t>of</w:t>
      </w:r>
      <w:r>
        <w:rPr>
          <w:spacing w:val="27"/>
          <w:sz w:val="24"/>
          <w:szCs w:val="24"/>
        </w:rPr>
        <w:t xml:space="preserve"> </w:t>
      </w:r>
      <w:r>
        <w:rPr>
          <w:sz w:val="24"/>
          <w:szCs w:val="24"/>
        </w:rPr>
        <w:t xml:space="preserve">the </w:t>
      </w:r>
      <w:r>
        <w:rPr>
          <w:spacing w:val="10"/>
          <w:sz w:val="24"/>
          <w:szCs w:val="24"/>
        </w:rPr>
        <w:t xml:space="preserve"> </w:t>
      </w:r>
      <w:r>
        <w:rPr>
          <w:sz w:val="24"/>
          <w:szCs w:val="24"/>
        </w:rPr>
        <w:t xml:space="preserve">ICSID,  </w:t>
      </w:r>
      <w:r>
        <w:rPr>
          <w:spacing w:val="-6"/>
          <w:sz w:val="24"/>
          <w:szCs w:val="24"/>
        </w:rPr>
        <w:t>w</w:t>
      </w:r>
      <w:r>
        <w:rPr>
          <w:sz w:val="24"/>
          <w:szCs w:val="24"/>
        </w:rPr>
        <w:t>e</w:t>
      </w:r>
      <w:r>
        <w:rPr>
          <w:spacing w:val="31"/>
          <w:sz w:val="24"/>
          <w:szCs w:val="24"/>
        </w:rPr>
        <w:t xml:space="preserve"> </w:t>
      </w:r>
      <w:r>
        <w:rPr>
          <w:sz w:val="24"/>
          <w:szCs w:val="24"/>
        </w:rPr>
        <w:t>ex</w:t>
      </w:r>
      <w:r>
        <w:rPr>
          <w:spacing w:val="6"/>
          <w:sz w:val="24"/>
          <w:szCs w:val="24"/>
        </w:rPr>
        <w:t>p</w:t>
      </w:r>
      <w:r>
        <w:rPr>
          <w:sz w:val="24"/>
          <w:szCs w:val="24"/>
        </w:rPr>
        <w:t xml:space="preserve">ect </w:t>
      </w:r>
      <w:r>
        <w:rPr>
          <w:spacing w:val="9"/>
          <w:sz w:val="24"/>
          <w:szCs w:val="24"/>
        </w:rPr>
        <w:t xml:space="preserve"> </w:t>
      </w:r>
      <w:r>
        <w:rPr>
          <w:sz w:val="24"/>
          <w:szCs w:val="24"/>
        </w:rPr>
        <w:t>more</w:t>
      </w:r>
      <w:r>
        <w:rPr>
          <w:spacing w:val="49"/>
          <w:sz w:val="24"/>
          <w:szCs w:val="24"/>
        </w:rPr>
        <w:t xml:space="preserve"> </w:t>
      </w:r>
      <w:r>
        <w:rPr>
          <w:w w:val="109"/>
          <w:sz w:val="24"/>
          <w:szCs w:val="24"/>
        </w:rPr>
        <w:t xml:space="preserve">reputational </w:t>
      </w:r>
      <w:r>
        <w:rPr>
          <w:sz w:val="24"/>
          <w:szCs w:val="24"/>
        </w:rPr>
        <w:t>damage</w:t>
      </w:r>
      <w:r>
        <w:rPr>
          <w:spacing w:val="48"/>
          <w:sz w:val="24"/>
          <w:szCs w:val="24"/>
        </w:rPr>
        <w:t xml:space="preserve"> </w:t>
      </w:r>
      <w:r>
        <w:rPr>
          <w:sz w:val="24"/>
          <w:szCs w:val="24"/>
        </w:rPr>
        <w:t>from</w:t>
      </w:r>
      <w:r>
        <w:rPr>
          <w:spacing w:val="23"/>
          <w:sz w:val="24"/>
          <w:szCs w:val="24"/>
        </w:rPr>
        <w:t xml:space="preserve"> </w:t>
      </w:r>
      <w:r>
        <w:rPr>
          <w:w w:val="110"/>
          <w:sz w:val="24"/>
          <w:szCs w:val="24"/>
        </w:rPr>
        <w:t>arbitration</w:t>
      </w:r>
      <w:r>
        <w:rPr>
          <w:spacing w:val="12"/>
          <w:w w:val="110"/>
          <w:sz w:val="24"/>
          <w:szCs w:val="24"/>
        </w:rPr>
        <w:t xml:space="preserve"> </w:t>
      </w:r>
      <w:r>
        <w:rPr>
          <w:sz w:val="24"/>
          <w:szCs w:val="24"/>
        </w:rPr>
        <w:t>at</w:t>
      </w:r>
      <w:r>
        <w:rPr>
          <w:spacing w:val="53"/>
          <w:sz w:val="24"/>
          <w:szCs w:val="24"/>
        </w:rPr>
        <w:t xml:space="preserve"> </w:t>
      </w:r>
      <w:r>
        <w:rPr>
          <w:sz w:val="24"/>
          <w:szCs w:val="24"/>
        </w:rPr>
        <w:t>the</w:t>
      </w:r>
      <w:r>
        <w:rPr>
          <w:spacing w:val="50"/>
          <w:sz w:val="24"/>
          <w:szCs w:val="24"/>
        </w:rPr>
        <w:t xml:space="preserve"> </w:t>
      </w:r>
      <w:r>
        <w:rPr>
          <w:sz w:val="24"/>
          <w:szCs w:val="24"/>
        </w:rPr>
        <w:t>ICSID</w:t>
      </w:r>
      <w:r>
        <w:rPr>
          <w:spacing w:val="37"/>
          <w:sz w:val="24"/>
          <w:szCs w:val="24"/>
        </w:rPr>
        <w:t xml:space="preserve"> </w:t>
      </w:r>
      <w:r>
        <w:rPr>
          <w:sz w:val="24"/>
          <w:szCs w:val="24"/>
        </w:rPr>
        <w:t xml:space="preserve">than </w:t>
      </w:r>
      <w:r>
        <w:rPr>
          <w:spacing w:val="12"/>
          <w:sz w:val="24"/>
          <w:szCs w:val="24"/>
        </w:rPr>
        <w:t xml:space="preserve"> </w:t>
      </w:r>
      <w:r>
        <w:rPr>
          <w:w w:val="107"/>
          <w:sz w:val="24"/>
          <w:szCs w:val="24"/>
        </w:rPr>
        <w:t>alternati</w:t>
      </w:r>
      <w:r>
        <w:rPr>
          <w:spacing w:val="-7"/>
          <w:w w:val="107"/>
          <w:sz w:val="24"/>
          <w:szCs w:val="24"/>
        </w:rPr>
        <w:t>v</w:t>
      </w:r>
      <w:r>
        <w:rPr>
          <w:w w:val="107"/>
          <w:sz w:val="24"/>
          <w:szCs w:val="24"/>
        </w:rPr>
        <w:t>e</w:t>
      </w:r>
      <w:r>
        <w:rPr>
          <w:spacing w:val="22"/>
          <w:w w:val="107"/>
          <w:sz w:val="24"/>
          <w:szCs w:val="24"/>
        </w:rPr>
        <w:t xml:space="preserve"> </w:t>
      </w:r>
      <w:r>
        <w:rPr>
          <w:spacing w:val="-7"/>
          <w:w w:val="103"/>
          <w:sz w:val="24"/>
          <w:szCs w:val="24"/>
        </w:rPr>
        <w:t>v</w:t>
      </w:r>
      <w:r>
        <w:rPr>
          <w:w w:val="103"/>
          <w:sz w:val="24"/>
          <w:szCs w:val="24"/>
        </w:rPr>
        <w:t>e</w:t>
      </w:r>
      <w:r>
        <w:rPr>
          <w:spacing w:val="-6"/>
          <w:w w:val="103"/>
          <w:sz w:val="24"/>
          <w:szCs w:val="24"/>
        </w:rPr>
        <w:t>n</w:t>
      </w:r>
      <w:r>
        <w:rPr>
          <w:w w:val="103"/>
          <w:sz w:val="24"/>
          <w:szCs w:val="24"/>
        </w:rPr>
        <w:t>ues.</w:t>
      </w:r>
    </w:p>
    <w:p w14:paraId="558B715E" w14:textId="77777777" w:rsidR="000A768D" w:rsidRDefault="006C1B1D">
      <w:pPr>
        <w:spacing w:before="7" w:line="401" w:lineRule="auto"/>
        <w:ind w:left="120" w:right="79" w:firstLine="239"/>
        <w:jc w:val="both"/>
        <w:rPr>
          <w:sz w:val="24"/>
          <w:szCs w:val="24"/>
        </w:rPr>
      </w:pPr>
      <w:r>
        <w:rPr>
          <w:sz w:val="24"/>
          <w:szCs w:val="24"/>
        </w:rPr>
        <w:t>Utilizing</w:t>
      </w:r>
      <w:r>
        <w:rPr>
          <w:spacing w:val="53"/>
          <w:sz w:val="24"/>
          <w:szCs w:val="24"/>
        </w:rPr>
        <w:t xml:space="preserve"> </w:t>
      </w:r>
      <w:r>
        <w:rPr>
          <w:sz w:val="24"/>
          <w:szCs w:val="24"/>
        </w:rPr>
        <w:t>the  same</w:t>
      </w:r>
      <w:r>
        <w:rPr>
          <w:spacing w:val="41"/>
          <w:sz w:val="24"/>
          <w:szCs w:val="24"/>
        </w:rPr>
        <w:t xml:space="preserve"> </w:t>
      </w:r>
      <w:r>
        <w:rPr>
          <w:sz w:val="24"/>
          <w:szCs w:val="24"/>
        </w:rPr>
        <w:t>set</w:t>
      </w:r>
      <w:r>
        <w:rPr>
          <w:spacing w:val="46"/>
          <w:sz w:val="24"/>
          <w:szCs w:val="24"/>
        </w:rPr>
        <w:t xml:space="preserve"> </w:t>
      </w:r>
      <w:r>
        <w:rPr>
          <w:sz w:val="24"/>
          <w:szCs w:val="24"/>
        </w:rPr>
        <w:t>of</w:t>
      </w:r>
      <w:r>
        <w:rPr>
          <w:spacing w:val="16"/>
          <w:sz w:val="24"/>
          <w:szCs w:val="24"/>
        </w:rPr>
        <w:t xml:space="preserve"> </w:t>
      </w:r>
      <w:r>
        <w:rPr>
          <w:sz w:val="24"/>
          <w:szCs w:val="24"/>
        </w:rPr>
        <w:t>cases</w:t>
      </w:r>
      <w:r>
        <w:rPr>
          <w:spacing w:val="28"/>
          <w:sz w:val="24"/>
          <w:szCs w:val="24"/>
        </w:rPr>
        <w:t xml:space="preserve"> </w:t>
      </w:r>
      <w:r>
        <w:rPr>
          <w:sz w:val="24"/>
          <w:szCs w:val="24"/>
        </w:rPr>
        <w:t>and</w:t>
      </w:r>
      <w:r>
        <w:rPr>
          <w:spacing w:val="55"/>
          <w:sz w:val="24"/>
          <w:szCs w:val="24"/>
        </w:rPr>
        <w:t xml:space="preserve"> </w:t>
      </w:r>
      <w:r>
        <w:rPr>
          <w:spacing w:val="-13"/>
          <w:sz w:val="24"/>
          <w:szCs w:val="24"/>
        </w:rPr>
        <w:t>v</w:t>
      </w:r>
      <w:r>
        <w:rPr>
          <w:sz w:val="24"/>
          <w:szCs w:val="24"/>
        </w:rPr>
        <w:t xml:space="preserve">ariables </w:t>
      </w:r>
      <w:r>
        <w:rPr>
          <w:spacing w:val="1"/>
          <w:sz w:val="24"/>
          <w:szCs w:val="24"/>
        </w:rPr>
        <w:t xml:space="preserve"> </w:t>
      </w:r>
      <w:r>
        <w:rPr>
          <w:sz w:val="24"/>
          <w:szCs w:val="24"/>
        </w:rPr>
        <w:t>as</w:t>
      </w:r>
      <w:r>
        <w:rPr>
          <w:spacing w:val="36"/>
          <w:sz w:val="24"/>
          <w:szCs w:val="24"/>
        </w:rPr>
        <w:t xml:space="preserve"> </w:t>
      </w:r>
      <w:r>
        <w:rPr>
          <w:sz w:val="24"/>
          <w:szCs w:val="24"/>
        </w:rPr>
        <w:t>in</w:t>
      </w:r>
      <w:r>
        <w:rPr>
          <w:spacing w:val="35"/>
          <w:sz w:val="24"/>
          <w:szCs w:val="24"/>
        </w:rPr>
        <w:t xml:space="preserve"> </w:t>
      </w:r>
      <w:r>
        <w:rPr>
          <w:sz w:val="24"/>
          <w:szCs w:val="24"/>
        </w:rPr>
        <w:t>the</w:t>
      </w:r>
      <w:r>
        <w:rPr>
          <w:spacing w:val="58"/>
          <w:sz w:val="24"/>
          <w:szCs w:val="24"/>
        </w:rPr>
        <w:t xml:space="preserve"> </w:t>
      </w:r>
      <w:r>
        <w:rPr>
          <w:sz w:val="24"/>
          <w:szCs w:val="24"/>
        </w:rPr>
        <w:t>previous</w:t>
      </w:r>
      <w:r>
        <w:rPr>
          <w:spacing w:val="53"/>
          <w:sz w:val="24"/>
          <w:szCs w:val="24"/>
        </w:rPr>
        <w:t xml:space="preserve"> </w:t>
      </w:r>
      <w:r>
        <w:rPr>
          <w:sz w:val="24"/>
          <w:szCs w:val="24"/>
        </w:rPr>
        <w:t xml:space="preserve">analysis, </w:t>
      </w:r>
      <w:r>
        <w:rPr>
          <w:spacing w:val="4"/>
          <w:sz w:val="24"/>
          <w:szCs w:val="24"/>
        </w:rPr>
        <w:t xml:space="preserve"> </w:t>
      </w:r>
      <w:r>
        <w:rPr>
          <w:spacing w:val="-6"/>
          <w:sz w:val="24"/>
          <w:szCs w:val="24"/>
        </w:rPr>
        <w:t>w</w:t>
      </w:r>
      <w:r>
        <w:rPr>
          <w:sz w:val="24"/>
          <w:szCs w:val="24"/>
        </w:rPr>
        <w:t>e</w:t>
      </w:r>
      <w:r>
        <w:rPr>
          <w:spacing w:val="19"/>
          <w:sz w:val="24"/>
          <w:szCs w:val="24"/>
        </w:rPr>
        <w:t xml:space="preserve"> </w:t>
      </w:r>
      <w:r>
        <w:rPr>
          <w:sz w:val="24"/>
          <w:szCs w:val="24"/>
        </w:rPr>
        <w:t>assess</w:t>
      </w:r>
      <w:r>
        <w:rPr>
          <w:spacing w:val="28"/>
          <w:sz w:val="24"/>
          <w:szCs w:val="24"/>
        </w:rPr>
        <w:t xml:space="preserve"> </w:t>
      </w:r>
      <w:r>
        <w:rPr>
          <w:w w:val="105"/>
          <w:sz w:val="24"/>
          <w:szCs w:val="24"/>
        </w:rPr>
        <w:t xml:space="preserve">these </w:t>
      </w:r>
      <w:r>
        <w:rPr>
          <w:sz w:val="24"/>
          <w:szCs w:val="24"/>
        </w:rPr>
        <w:t>ex</w:t>
      </w:r>
      <w:r>
        <w:rPr>
          <w:spacing w:val="6"/>
          <w:sz w:val="24"/>
          <w:szCs w:val="24"/>
        </w:rPr>
        <w:t>p</w:t>
      </w:r>
      <w:r>
        <w:rPr>
          <w:sz w:val="24"/>
          <w:szCs w:val="24"/>
        </w:rPr>
        <w:t xml:space="preserve">ectations </w:t>
      </w:r>
      <w:r>
        <w:rPr>
          <w:spacing w:val="30"/>
          <w:sz w:val="24"/>
          <w:szCs w:val="24"/>
        </w:rPr>
        <w:t xml:space="preserve"> </w:t>
      </w:r>
      <w:r>
        <w:rPr>
          <w:sz w:val="24"/>
          <w:szCs w:val="24"/>
        </w:rPr>
        <w:t>on</w:t>
      </w:r>
      <w:r>
        <w:rPr>
          <w:spacing w:val="25"/>
          <w:sz w:val="24"/>
          <w:szCs w:val="24"/>
        </w:rPr>
        <w:t xml:space="preserve"> </w:t>
      </w:r>
      <w:r>
        <w:rPr>
          <w:sz w:val="24"/>
          <w:szCs w:val="24"/>
        </w:rPr>
        <w:t>the</w:t>
      </w:r>
      <w:r>
        <w:rPr>
          <w:spacing w:val="52"/>
          <w:sz w:val="24"/>
          <w:szCs w:val="24"/>
        </w:rPr>
        <w:t xml:space="preserve"> </w:t>
      </w:r>
      <w:r>
        <w:rPr>
          <w:sz w:val="24"/>
          <w:szCs w:val="24"/>
        </w:rPr>
        <w:t>basis</w:t>
      </w:r>
      <w:r>
        <w:rPr>
          <w:spacing w:val="34"/>
          <w:sz w:val="24"/>
          <w:szCs w:val="24"/>
        </w:rPr>
        <w:t xml:space="preserve"> </w:t>
      </w:r>
      <w:r>
        <w:rPr>
          <w:sz w:val="24"/>
          <w:szCs w:val="24"/>
        </w:rPr>
        <w:t>of</w:t>
      </w:r>
      <w:r>
        <w:rPr>
          <w:spacing w:val="8"/>
          <w:sz w:val="24"/>
          <w:szCs w:val="24"/>
        </w:rPr>
        <w:t xml:space="preserve"> </w:t>
      </w:r>
      <w:r>
        <w:rPr>
          <w:sz w:val="24"/>
          <w:szCs w:val="24"/>
        </w:rPr>
        <w:t>a</w:t>
      </w:r>
      <w:r>
        <w:rPr>
          <w:spacing w:val="30"/>
          <w:sz w:val="24"/>
          <w:szCs w:val="24"/>
        </w:rPr>
        <w:t xml:space="preserve"> </w:t>
      </w:r>
      <w:r>
        <w:rPr>
          <w:sz w:val="24"/>
          <w:szCs w:val="24"/>
        </w:rPr>
        <w:t>m</w:t>
      </w:r>
      <w:r>
        <w:rPr>
          <w:spacing w:val="7"/>
          <w:sz w:val="24"/>
          <w:szCs w:val="24"/>
        </w:rPr>
        <w:t>o</w:t>
      </w:r>
      <w:r>
        <w:rPr>
          <w:sz w:val="24"/>
          <w:szCs w:val="24"/>
        </w:rPr>
        <w:t>del</w:t>
      </w:r>
      <w:r>
        <w:rPr>
          <w:spacing w:val="29"/>
          <w:sz w:val="24"/>
          <w:szCs w:val="24"/>
        </w:rPr>
        <w:t xml:space="preserve"> </w:t>
      </w:r>
      <w:r>
        <w:rPr>
          <w:sz w:val="24"/>
          <w:szCs w:val="24"/>
        </w:rPr>
        <w:t xml:space="preserve">that </w:t>
      </w:r>
      <w:r>
        <w:rPr>
          <w:spacing w:val="28"/>
          <w:sz w:val="24"/>
          <w:szCs w:val="24"/>
        </w:rPr>
        <w:t xml:space="preserve"> </w:t>
      </w:r>
      <w:r>
        <w:rPr>
          <w:sz w:val="24"/>
          <w:szCs w:val="24"/>
        </w:rPr>
        <w:t>includes</w:t>
      </w:r>
      <w:r>
        <w:rPr>
          <w:spacing w:val="36"/>
          <w:sz w:val="24"/>
          <w:szCs w:val="24"/>
        </w:rPr>
        <w:t xml:space="preserve"> </w:t>
      </w:r>
      <w:r>
        <w:rPr>
          <w:sz w:val="24"/>
          <w:szCs w:val="24"/>
        </w:rPr>
        <w:t>the</w:t>
      </w:r>
      <w:r>
        <w:rPr>
          <w:spacing w:val="52"/>
          <w:sz w:val="24"/>
          <w:szCs w:val="24"/>
        </w:rPr>
        <w:t xml:space="preserve"> </w:t>
      </w:r>
      <w:r>
        <w:rPr>
          <w:sz w:val="24"/>
          <w:szCs w:val="24"/>
        </w:rPr>
        <w:t>lagged</w:t>
      </w:r>
      <w:r>
        <w:rPr>
          <w:spacing w:val="26"/>
          <w:sz w:val="24"/>
          <w:szCs w:val="24"/>
        </w:rPr>
        <w:t xml:space="preserve"> </w:t>
      </w:r>
      <w:r>
        <w:rPr>
          <w:w w:val="105"/>
          <w:sz w:val="24"/>
          <w:szCs w:val="24"/>
        </w:rPr>
        <w:t>de</w:t>
      </w:r>
      <w:r>
        <w:rPr>
          <w:spacing w:val="6"/>
          <w:w w:val="105"/>
          <w:sz w:val="24"/>
          <w:szCs w:val="24"/>
        </w:rPr>
        <w:t>p</w:t>
      </w:r>
      <w:r>
        <w:rPr>
          <w:w w:val="104"/>
          <w:sz w:val="24"/>
          <w:szCs w:val="24"/>
        </w:rPr>
        <w:t>ende</w:t>
      </w:r>
      <w:r>
        <w:rPr>
          <w:spacing w:val="-7"/>
          <w:w w:val="104"/>
          <w:sz w:val="24"/>
          <w:szCs w:val="24"/>
        </w:rPr>
        <w:t>n</w:t>
      </w:r>
      <w:r>
        <w:rPr>
          <w:w w:val="137"/>
          <w:sz w:val="24"/>
          <w:szCs w:val="24"/>
        </w:rPr>
        <w:t>t</w:t>
      </w:r>
      <w:r>
        <w:rPr>
          <w:spacing w:val="20"/>
          <w:sz w:val="24"/>
          <w:szCs w:val="24"/>
        </w:rPr>
        <w:t xml:space="preserve"> </w:t>
      </w:r>
      <w:r>
        <w:rPr>
          <w:spacing w:val="-13"/>
          <w:sz w:val="24"/>
          <w:szCs w:val="24"/>
        </w:rPr>
        <w:t>v</w:t>
      </w:r>
      <w:r>
        <w:rPr>
          <w:sz w:val="24"/>
          <w:szCs w:val="24"/>
        </w:rPr>
        <w:t>ariable</w:t>
      </w:r>
      <w:r>
        <w:rPr>
          <w:spacing w:val="56"/>
          <w:sz w:val="24"/>
          <w:szCs w:val="24"/>
        </w:rPr>
        <w:t xml:space="preserve"> </w:t>
      </w:r>
      <w:r>
        <w:rPr>
          <w:sz w:val="24"/>
          <w:szCs w:val="24"/>
        </w:rPr>
        <w:t>as</w:t>
      </w:r>
      <w:r>
        <w:rPr>
          <w:spacing w:val="28"/>
          <w:sz w:val="24"/>
          <w:szCs w:val="24"/>
        </w:rPr>
        <w:t xml:space="preserve"> </w:t>
      </w:r>
      <w:r>
        <w:rPr>
          <w:spacing w:val="-6"/>
          <w:sz w:val="24"/>
          <w:szCs w:val="24"/>
        </w:rPr>
        <w:t>w</w:t>
      </w:r>
      <w:r>
        <w:rPr>
          <w:sz w:val="24"/>
          <w:szCs w:val="24"/>
        </w:rPr>
        <w:t>ell</w:t>
      </w:r>
      <w:r>
        <w:rPr>
          <w:spacing w:val="8"/>
          <w:sz w:val="24"/>
          <w:szCs w:val="24"/>
        </w:rPr>
        <w:t xml:space="preserve"> </w:t>
      </w:r>
      <w:r>
        <w:rPr>
          <w:w w:val="104"/>
          <w:sz w:val="24"/>
          <w:szCs w:val="24"/>
        </w:rPr>
        <w:t xml:space="preserve">as </w:t>
      </w:r>
      <w:r>
        <w:rPr>
          <w:spacing w:val="6"/>
          <w:sz w:val="24"/>
          <w:szCs w:val="24"/>
        </w:rPr>
        <w:t>b</w:t>
      </w:r>
      <w:r>
        <w:rPr>
          <w:sz w:val="24"/>
          <w:szCs w:val="24"/>
        </w:rPr>
        <w:t>oth</w:t>
      </w:r>
      <w:r>
        <w:rPr>
          <w:spacing w:val="58"/>
          <w:sz w:val="24"/>
          <w:szCs w:val="24"/>
        </w:rPr>
        <w:t xml:space="preserve"> </w:t>
      </w:r>
      <w:r>
        <w:rPr>
          <w:spacing w:val="-7"/>
          <w:sz w:val="24"/>
          <w:szCs w:val="24"/>
        </w:rPr>
        <w:t>c</w:t>
      </w:r>
      <w:r>
        <w:rPr>
          <w:sz w:val="24"/>
          <w:szCs w:val="24"/>
        </w:rPr>
        <w:t>hanges</w:t>
      </w:r>
      <w:r>
        <w:rPr>
          <w:spacing w:val="35"/>
          <w:sz w:val="24"/>
          <w:szCs w:val="24"/>
        </w:rPr>
        <w:t xml:space="preserve"> </w:t>
      </w:r>
      <w:r>
        <w:rPr>
          <w:sz w:val="24"/>
          <w:szCs w:val="24"/>
        </w:rPr>
        <w:t>and</w:t>
      </w:r>
      <w:r>
        <w:rPr>
          <w:spacing w:val="46"/>
          <w:sz w:val="24"/>
          <w:szCs w:val="24"/>
        </w:rPr>
        <w:t xml:space="preserve"> </w:t>
      </w:r>
      <w:r>
        <w:rPr>
          <w:sz w:val="24"/>
          <w:szCs w:val="24"/>
        </w:rPr>
        <w:t>lags</w:t>
      </w:r>
      <w:r>
        <w:rPr>
          <w:spacing w:val="22"/>
          <w:sz w:val="24"/>
          <w:szCs w:val="24"/>
        </w:rPr>
        <w:t xml:space="preserve"> </w:t>
      </w:r>
      <w:r>
        <w:rPr>
          <w:sz w:val="24"/>
          <w:szCs w:val="24"/>
        </w:rPr>
        <w:t>of</w:t>
      </w:r>
      <w:r>
        <w:rPr>
          <w:spacing w:val="6"/>
          <w:sz w:val="24"/>
          <w:szCs w:val="24"/>
        </w:rPr>
        <w:t xml:space="preserve"> </w:t>
      </w:r>
      <w:r>
        <w:rPr>
          <w:sz w:val="24"/>
          <w:szCs w:val="24"/>
        </w:rPr>
        <w:t>the</w:t>
      </w:r>
      <w:r>
        <w:rPr>
          <w:spacing w:val="50"/>
          <w:sz w:val="24"/>
          <w:szCs w:val="24"/>
        </w:rPr>
        <w:t xml:space="preserve"> </w:t>
      </w:r>
      <w:r>
        <w:rPr>
          <w:w w:val="104"/>
          <w:sz w:val="24"/>
          <w:szCs w:val="24"/>
        </w:rPr>
        <w:t>inde</w:t>
      </w:r>
      <w:r>
        <w:rPr>
          <w:spacing w:val="6"/>
          <w:w w:val="104"/>
          <w:sz w:val="24"/>
          <w:szCs w:val="24"/>
        </w:rPr>
        <w:t>p</w:t>
      </w:r>
      <w:r>
        <w:rPr>
          <w:w w:val="104"/>
          <w:sz w:val="24"/>
          <w:szCs w:val="24"/>
        </w:rPr>
        <w:t>ende</w:t>
      </w:r>
      <w:r>
        <w:rPr>
          <w:spacing w:val="-7"/>
          <w:w w:val="104"/>
          <w:sz w:val="24"/>
          <w:szCs w:val="24"/>
        </w:rPr>
        <w:t>n</w:t>
      </w:r>
      <w:r>
        <w:rPr>
          <w:w w:val="137"/>
          <w:sz w:val="24"/>
          <w:szCs w:val="24"/>
        </w:rPr>
        <w:t>t</w:t>
      </w:r>
      <w:r>
        <w:rPr>
          <w:spacing w:val="18"/>
          <w:sz w:val="24"/>
          <w:szCs w:val="24"/>
        </w:rPr>
        <w:t xml:space="preserve"> </w:t>
      </w:r>
      <w:r>
        <w:rPr>
          <w:spacing w:val="-13"/>
          <w:sz w:val="24"/>
          <w:szCs w:val="24"/>
        </w:rPr>
        <w:t>v</w:t>
      </w:r>
      <w:r>
        <w:rPr>
          <w:sz w:val="24"/>
          <w:szCs w:val="24"/>
        </w:rPr>
        <w:t>ariables</w:t>
      </w:r>
      <w:r>
        <w:rPr>
          <w:spacing w:val="51"/>
          <w:sz w:val="24"/>
          <w:szCs w:val="24"/>
        </w:rPr>
        <w:t xml:space="preserve"> </w:t>
      </w:r>
      <w:r>
        <w:rPr>
          <w:sz w:val="24"/>
          <w:szCs w:val="24"/>
        </w:rPr>
        <w:t>as</w:t>
      </w:r>
      <w:r>
        <w:rPr>
          <w:spacing w:val="26"/>
          <w:sz w:val="24"/>
          <w:szCs w:val="24"/>
        </w:rPr>
        <w:t xml:space="preserve"> </w:t>
      </w:r>
      <w:r>
        <w:rPr>
          <w:sz w:val="24"/>
          <w:szCs w:val="24"/>
        </w:rPr>
        <w:t>foll</w:t>
      </w:r>
      <w:r>
        <w:rPr>
          <w:spacing w:val="-6"/>
          <w:sz w:val="24"/>
          <w:szCs w:val="24"/>
        </w:rPr>
        <w:t>o</w:t>
      </w:r>
      <w:r>
        <w:rPr>
          <w:sz w:val="24"/>
          <w:szCs w:val="24"/>
        </w:rPr>
        <w:t>ws:</w:t>
      </w:r>
    </w:p>
    <w:p w14:paraId="618904A1" w14:textId="77777777" w:rsidR="000A768D" w:rsidRDefault="000A768D">
      <w:pPr>
        <w:spacing w:before="6" w:line="120" w:lineRule="exact"/>
        <w:rPr>
          <w:sz w:val="13"/>
          <w:szCs w:val="13"/>
        </w:rPr>
      </w:pPr>
    </w:p>
    <w:p w14:paraId="60837A64" w14:textId="77777777" w:rsidR="000A768D" w:rsidRDefault="000A768D">
      <w:pPr>
        <w:spacing w:line="200" w:lineRule="exact"/>
      </w:pPr>
    </w:p>
    <w:p w14:paraId="2EFB295E" w14:textId="77777777" w:rsidR="000A768D" w:rsidRDefault="000A768D">
      <w:pPr>
        <w:spacing w:line="200" w:lineRule="exact"/>
      </w:pPr>
    </w:p>
    <w:p w14:paraId="746EC939" w14:textId="77777777" w:rsidR="000A768D" w:rsidRDefault="000A768D">
      <w:pPr>
        <w:spacing w:line="200" w:lineRule="exact"/>
      </w:pPr>
    </w:p>
    <w:p w14:paraId="592A73E3" w14:textId="77777777" w:rsidR="000A768D" w:rsidRDefault="006C1B1D">
      <w:pPr>
        <w:ind w:left="120" w:right="2300"/>
        <w:jc w:val="both"/>
        <w:rPr>
          <w:sz w:val="16"/>
          <w:szCs w:val="16"/>
        </w:rPr>
      </w:pPr>
      <w:r>
        <w:rPr>
          <w:sz w:val="24"/>
          <w:szCs w:val="24"/>
        </w:rPr>
        <w:t xml:space="preserve">(1)                               </w:t>
      </w:r>
      <w:r>
        <w:rPr>
          <w:spacing w:val="14"/>
          <w:sz w:val="24"/>
          <w:szCs w:val="24"/>
        </w:rPr>
        <w:t xml:space="preserve"> </w:t>
      </w:r>
      <w:r>
        <w:rPr>
          <w:w w:val="132"/>
          <w:sz w:val="24"/>
          <w:szCs w:val="24"/>
        </w:rPr>
        <w:t>∆</w:t>
      </w:r>
      <w:r>
        <w:rPr>
          <w:w w:val="78"/>
          <w:sz w:val="24"/>
          <w:szCs w:val="24"/>
        </w:rPr>
        <w:t>Y</w:t>
      </w:r>
      <w:r>
        <w:rPr>
          <w:w w:val="128"/>
          <w:position w:val="-4"/>
          <w:sz w:val="16"/>
          <w:szCs w:val="16"/>
        </w:rPr>
        <w:t>i,t</w:t>
      </w:r>
      <w:r>
        <w:rPr>
          <w:position w:val="-4"/>
          <w:sz w:val="16"/>
          <w:szCs w:val="16"/>
        </w:rPr>
        <w:t xml:space="preserve"> </w:t>
      </w:r>
      <w:r>
        <w:rPr>
          <w:spacing w:val="-3"/>
          <w:position w:val="-4"/>
          <w:sz w:val="16"/>
          <w:szCs w:val="16"/>
        </w:rPr>
        <w:t xml:space="preserve"> </w:t>
      </w:r>
      <w:r>
        <w:rPr>
          <w:w w:val="134"/>
          <w:sz w:val="24"/>
          <w:szCs w:val="24"/>
        </w:rPr>
        <w:t>=</w:t>
      </w:r>
      <w:r>
        <w:rPr>
          <w:spacing w:val="-13"/>
          <w:w w:val="134"/>
          <w:sz w:val="24"/>
          <w:szCs w:val="24"/>
        </w:rPr>
        <w:t xml:space="preserve"> </w:t>
      </w:r>
      <w:r>
        <w:rPr>
          <w:sz w:val="24"/>
          <w:szCs w:val="24"/>
        </w:rPr>
        <w:t>α</w:t>
      </w:r>
      <w:r>
        <w:rPr>
          <w:spacing w:val="18"/>
          <w:sz w:val="24"/>
          <w:szCs w:val="24"/>
        </w:rPr>
        <w:t xml:space="preserve"> </w:t>
      </w:r>
      <w:r>
        <w:rPr>
          <w:w w:val="122"/>
          <w:sz w:val="24"/>
          <w:szCs w:val="24"/>
        </w:rPr>
        <w:t>+</w:t>
      </w:r>
      <w:r>
        <w:rPr>
          <w:spacing w:val="-4"/>
          <w:w w:val="122"/>
          <w:sz w:val="24"/>
          <w:szCs w:val="24"/>
        </w:rPr>
        <w:t xml:space="preserve"> </w:t>
      </w:r>
      <w:r>
        <w:rPr>
          <w:w w:val="122"/>
          <w:sz w:val="24"/>
          <w:szCs w:val="24"/>
        </w:rPr>
        <w:t>∆X</w:t>
      </w:r>
      <w:r>
        <w:rPr>
          <w:w w:val="122"/>
          <w:position w:val="-4"/>
          <w:sz w:val="16"/>
          <w:szCs w:val="16"/>
        </w:rPr>
        <w:t>i,t</w:t>
      </w:r>
      <w:r>
        <w:rPr>
          <w:rFonts w:ascii="Segoe UI Symbol" w:eastAsia="Segoe UI Symbol" w:hAnsi="Segoe UI Symbol" w:cs="Segoe UI Symbol"/>
          <w:w w:val="122"/>
          <w:position w:val="-4"/>
          <w:sz w:val="16"/>
          <w:szCs w:val="16"/>
        </w:rPr>
        <w:t>−</w:t>
      </w:r>
      <w:r>
        <w:rPr>
          <w:spacing w:val="12"/>
          <w:w w:val="122"/>
          <w:position w:val="-4"/>
          <w:sz w:val="16"/>
          <w:szCs w:val="16"/>
        </w:rPr>
        <w:t>1</w:t>
      </w:r>
      <w:r>
        <w:rPr>
          <w:w w:val="122"/>
          <w:sz w:val="24"/>
          <w:szCs w:val="24"/>
        </w:rPr>
        <w:t>β</w:t>
      </w:r>
      <w:r>
        <w:rPr>
          <w:spacing w:val="-37"/>
          <w:w w:val="122"/>
          <w:sz w:val="24"/>
          <w:szCs w:val="24"/>
        </w:rPr>
        <w:t xml:space="preserve"> </w:t>
      </w:r>
      <w:r>
        <w:rPr>
          <w:w w:val="122"/>
          <w:sz w:val="24"/>
          <w:szCs w:val="24"/>
        </w:rPr>
        <w:t>+</w:t>
      </w:r>
      <w:r>
        <w:rPr>
          <w:spacing w:val="-4"/>
          <w:w w:val="122"/>
          <w:sz w:val="24"/>
          <w:szCs w:val="24"/>
        </w:rPr>
        <w:t xml:space="preserve"> </w:t>
      </w:r>
      <w:r>
        <w:rPr>
          <w:w w:val="101"/>
          <w:sz w:val="24"/>
          <w:szCs w:val="24"/>
        </w:rPr>
        <w:t>Φ(</w:t>
      </w:r>
      <w:r>
        <w:rPr>
          <w:w w:val="78"/>
          <w:sz w:val="24"/>
          <w:szCs w:val="24"/>
        </w:rPr>
        <w:t>Y</w:t>
      </w:r>
      <w:r>
        <w:rPr>
          <w:w w:val="128"/>
          <w:position w:val="-4"/>
          <w:sz w:val="16"/>
          <w:szCs w:val="16"/>
        </w:rPr>
        <w:t>i,t</w:t>
      </w:r>
      <w:r>
        <w:rPr>
          <w:rFonts w:ascii="Segoe UI Symbol" w:eastAsia="Segoe UI Symbol" w:hAnsi="Segoe UI Symbol" w:cs="Segoe UI Symbol"/>
          <w:w w:val="120"/>
          <w:position w:val="-4"/>
          <w:sz w:val="16"/>
          <w:szCs w:val="16"/>
        </w:rPr>
        <w:t>−</w:t>
      </w:r>
      <w:r>
        <w:rPr>
          <w:w w:val="105"/>
          <w:position w:val="-4"/>
          <w:sz w:val="16"/>
          <w:szCs w:val="16"/>
        </w:rPr>
        <w:t>1</w:t>
      </w:r>
      <w:r>
        <w:rPr>
          <w:position w:val="-4"/>
          <w:sz w:val="16"/>
          <w:szCs w:val="16"/>
        </w:rPr>
        <w:t xml:space="preserve"> </w:t>
      </w:r>
      <w:r>
        <w:rPr>
          <w:spacing w:val="-17"/>
          <w:position w:val="-4"/>
          <w:sz w:val="16"/>
          <w:szCs w:val="16"/>
        </w:rPr>
        <w:t xml:space="preserve"> </w:t>
      </w:r>
      <w:r>
        <w:rPr>
          <w:w w:val="137"/>
          <w:sz w:val="24"/>
          <w:szCs w:val="24"/>
        </w:rPr>
        <w:t>−</w:t>
      </w:r>
      <w:r>
        <w:rPr>
          <w:spacing w:val="-29"/>
          <w:w w:val="137"/>
          <w:sz w:val="24"/>
          <w:szCs w:val="24"/>
        </w:rPr>
        <w:t xml:space="preserve"> </w:t>
      </w:r>
      <w:r>
        <w:rPr>
          <w:w w:val="112"/>
          <w:sz w:val="24"/>
          <w:szCs w:val="24"/>
        </w:rPr>
        <w:t>X</w:t>
      </w:r>
      <w:r>
        <w:rPr>
          <w:w w:val="128"/>
          <w:position w:val="-4"/>
          <w:sz w:val="16"/>
          <w:szCs w:val="16"/>
        </w:rPr>
        <w:t>i,t</w:t>
      </w:r>
      <w:r>
        <w:rPr>
          <w:rFonts w:ascii="Segoe UI Symbol" w:eastAsia="Segoe UI Symbol" w:hAnsi="Segoe UI Symbol" w:cs="Segoe UI Symbol"/>
          <w:w w:val="120"/>
          <w:position w:val="-4"/>
          <w:sz w:val="16"/>
          <w:szCs w:val="16"/>
        </w:rPr>
        <w:t>−</w:t>
      </w:r>
      <w:r>
        <w:rPr>
          <w:w w:val="105"/>
          <w:position w:val="-4"/>
          <w:sz w:val="16"/>
          <w:szCs w:val="16"/>
        </w:rPr>
        <w:t>1</w:t>
      </w:r>
      <w:r>
        <w:rPr>
          <w:spacing w:val="-30"/>
          <w:position w:val="-4"/>
          <w:sz w:val="16"/>
          <w:szCs w:val="16"/>
        </w:rPr>
        <w:t xml:space="preserve"> </w:t>
      </w:r>
      <w:r>
        <w:rPr>
          <w:spacing w:val="13"/>
          <w:sz w:val="24"/>
          <w:szCs w:val="24"/>
        </w:rPr>
        <w:t>γ</w:t>
      </w:r>
      <w:r>
        <w:rPr>
          <w:sz w:val="24"/>
          <w:szCs w:val="24"/>
        </w:rPr>
        <w:t>)</w:t>
      </w:r>
      <w:r>
        <w:rPr>
          <w:spacing w:val="18"/>
          <w:sz w:val="24"/>
          <w:szCs w:val="24"/>
        </w:rPr>
        <w:t xml:space="preserve"> </w:t>
      </w:r>
      <w:r>
        <w:rPr>
          <w:w w:val="131"/>
          <w:sz w:val="24"/>
          <w:szCs w:val="24"/>
        </w:rPr>
        <w:t>+</w:t>
      </w:r>
      <w:r>
        <w:rPr>
          <w:spacing w:val="-17"/>
          <w:w w:val="131"/>
          <w:sz w:val="24"/>
          <w:szCs w:val="24"/>
        </w:rPr>
        <w:t xml:space="preserve"> </w:t>
      </w:r>
      <w:r>
        <w:rPr>
          <w:spacing w:val="11"/>
          <w:w w:val="131"/>
          <w:sz w:val="24"/>
          <w:szCs w:val="24"/>
        </w:rPr>
        <w:t xml:space="preserve"> </w:t>
      </w:r>
      <w:r>
        <w:rPr>
          <w:w w:val="131"/>
          <w:position w:val="-4"/>
          <w:sz w:val="16"/>
          <w:szCs w:val="16"/>
        </w:rPr>
        <w:t>i,t</w:t>
      </w:r>
    </w:p>
    <w:p w14:paraId="4CAC9FC2" w14:textId="77777777" w:rsidR="000A768D" w:rsidRDefault="000A768D">
      <w:pPr>
        <w:spacing w:line="200" w:lineRule="exact"/>
      </w:pPr>
    </w:p>
    <w:p w14:paraId="1579BC95" w14:textId="77777777" w:rsidR="000A768D" w:rsidRDefault="000A768D">
      <w:pPr>
        <w:spacing w:before="5" w:line="220" w:lineRule="exact"/>
        <w:rPr>
          <w:sz w:val="22"/>
          <w:szCs w:val="22"/>
        </w:rPr>
      </w:pPr>
    </w:p>
    <w:p w14:paraId="7A445134" w14:textId="77777777" w:rsidR="000A768D" w:rsidRDefault="006C1B1D">
      <w:pPr>
        <w:spacing w:line="389" w:lineRule="auto"/>
        <w:ind w:left="120" w:right="75" w:firstLine="239"/>
        <w:jc w:val="both"/>
        <w:rPr>
          <w:sz w:val="24"/>
          <w:szCs w:val="24"/>
        </w:rPr>
      </w:pPr>
      <w:r>
        <w:rPr>
          <w:sz w:val="24"/>
          <w:szCs w:val="24"/>
        </w:rPr>
        <w:t>where</w:t>
      </w:r>
      <w:r>
        <w:rPr>
          <w:spacing w:val="20"/>
          <w:sz w:val="24"/>
          <w:szCs w:val="24"/>
        </w:rPr>
        <w:t xml:space="preserve"> </w:t>
      </w:r>
      <w:r>
        <w:rPr>
          <w:w w:val="78"/>
          <w:sz w:val="24"/>
          <w:szCs w:val="24"/>
        </w:rPr>
        <w:t>Y</w:t>
      </w:r>
      <w:r>
        <w:rPr>
          <w:w w:val="128"/>
          <w:position w:val="-4"/>
          <w:sz w:val="16"/>
          <w:szCs w:val="16"/>
        </w:rPr>
        <w:t>i,t</w:t>
      </w:r>
      <w:r>
        <w:rPr>
          <w:position w:val="-4"/>
          <w:sz w:val="16"/>
          <w:szCs w:val="16"/>
        </w:rPr>
        <w:t xml:space="preserve"> </w:t>
      </w:r>
      <w:r>
        <w:rPr>
          <w:spacing w:val="-2"/>
          <w:position w:val="-4"/>
          <w:sz w:val="16"/>
          <w:szCs w:val="16"/>
        </w:rPr>
        <w:t xml:space="preserve"> </w:t>
      </w:r>
      <w:r>
        <w:rPr>
          <w:sz w:val="24"/>
          <w:szCs w:val="24"/>
        </w:rPr>
        <w:t>is</w:t>
      </w:r>
      <w:r>
        <w:rPr>
          <w:spacing w:val="5"/>
          <w:sz w:val="24"/>
          <w:szCs w:val="24"/>
        </w:rPr>
        <w:t xml:space="preserve"> </w:t>
      </w:r>
      <w:r>
        <w:rPr>
          <w:sz w:val="24"/>
          <w:szCs w:val="24"/>
        </w:rPr>
        <w:t>the</w:t>
      </w:r>
      <w:r>
        <w:rPr>
          <w:spacing w:val="40"/>
          <w:sz w:val="24"/>
          <w:szCs w:val="24"/>
        </w:rPr>
        <w:t xml:space="preserve"> </w:t>
      </w:r>
      <w:r>
        <w:rPr>
          <w:w w:val="109"/>
          <w:sz w:val="24"/>
          <w:szCs w:val="24"/>
        </w:rPr>
        <w:t>reputation</w:t>
      </w:r>
      <w:r>
        <w:rPr>
          <w:spacing w:val="3"/>
          <w:w w:val="109"/>
          <w:sz w:val="24"/>
          <w:szCs w:val="24"/>
        </w:rPr>
        <w:t xml:space="preserve"> </w:t>
      </w:r>
      <w:r>
        <w:rPr>
          <w:sz w:val="24"/>
          <w:szCs w:val="24"/>
        </w:rPr>
        <w:t>of</w:t>
      </w:r>
      <w:r>
        <w:rPr>
          <w:spacing w:val="-4"/>
          <w:sz w:val="24"/>
          <w:szCs w:val="24"/>
        </w:rPr>
        <w:t xml:space="preserve"> </w:t>
      </w:r>
      <w:r>
        <w:rPr>
          <w:sz w:val="24"/>
          <w:szCs w:val="24"/>
        </w:rPr>
        <w:t>cou</w:t>
      </w:r>
      <w:r>
        <w:rPr>
          <w:spacing w:val="-7"/>
          <w:sz w:val="24"/>
          <w:szCs w:val="24"/>
        </w:rPr>
        <w:t>n</w:t>
      </w:r>
      <w:r>
        <w:rPr>
          <w:sz w:val="24"/>
          <w:szCs w:val="24"/>
        </w:rPr>
        <w:t>try</w:t>
      </w:r>
      <w:r>
        <w:rPr>
          <w:spacing w:val="59"/>
          <w:sz w:val="24"/>
          <w:szCs w:val="24"/>
        </w:rPr>
        <w:t xml:space="preserve"> </w:t>
      </w:r>
      <w:r>
        <w:rPr>
          <w:sz w:val="24"/>
          <w:szCs w:val="24"/>
        </w:rPr>
        <w:t>i</w:t>
      </w:r>
      <w:r>
        <w:rPr>
          <w:spacing w:val="21"/>
          <w:sz w:val="24"/>
          <w:szCs w:val="24"/>
        </w:rPr>
        <w:t xml:space="preserve"> </w:t>
      </w:r>
      <w:r>
        <w:rPr>
          <w:sz w:val="24"/>
          <w:szCs w:val="24"/>
        </w:rPr>
        <w:t>during</w:t>
      </w:r>
      <w:r>
        <w:rPr>
          <w:spacing w:val="39"/>
          <w:sz w:val="24"/>
          <w:szCs w:val="24"/>
        </w:rPr>
        <w:t xml:space="preserve"> </w:t>
      </w:r>
      <w:r>
        <w:rPr>
          <w:spacing w:val="-7"/>
          <w:sz w:val="24"/>
          <w:szCs w:val="24"/>
        </w:rPr>
        <w:t>y</w:t>
      </w:r>
      <w:r>
        <w:rPr>
          <w:sz w:val="24"/>
          <w:szCs w:val="24"/>
        </w:rPr>
        <w:t>ear</w:t>
      </w:r>
      <w:r>
        <w:rPr>
          <w:spacing w:val="29"/>
          <w:sz w:val="24"/>
          <w:szCs w:val="24"/>
        </w:rPr>
        <w:t xml:space="preserve"> </w:t>
      </w:r>
      <w:r>
        <w:rPr>
          <w:w w:val="124"/>
          <w:sz w:val="24"/>
          <w:szCs w:val="24"/>
        </w:rPr>
        <w:t>t,</w:t>
      </w:r>
      <w:r>
        <w:rPr>
          <w:spacing w:val="-13"/>
          <w:w w:val="124"/>
          <w:sz w:val="24"/>
          <w:szCs w:val="24"/>
        </w:rPr>
        <w:t xml:space="preserve"> </w:t>
      </w:r>
      <w:r>
        <w:rPr>
          <w:w w:val="124"/>
          <w:sz w:val="24"/>
          <w:szCs w:val="24"/>
        </w:rPr>
        <w:t>∆</w:t>
      </w:r>
      <w:r>
        <w:rPr>
          <w:spacing w:val="5"/>
          <w:w w:val="124"/>
          <w:sz w:val="24"/>
          <w:szCs w:val="24"/>
        </w:rPr>
        <w:t xml:space="preserve"> </w:t>
      </w:r>
      <w:r>
        <w:rPr>
          <w:sz w:val="24"/>
          <w:szCs w:val="24"/>
        </w:rPr>
        <w:t>is</w:t>
      </w:r>
      <w:r>
        <w:rPr>
          <w:spacing w:val="5"/>
          <w:sz w:val="24"/>
          <w:szCs w:val="24"/>
        </w:rPr>
        <w:t xml:space="preserve"> </w:t>
      </w:r>
      <w:r>
        <w:rPr>
          <w:sz w:val="24"/>
          <w:szCs w:val="24"/>
        </w:rPr>
        <w:t>a</w:t>
      </w:r>
      <w:r>
        <w:rPr>
          <w:spacing w:val="18"/>
          <w:sz w:val="24"/>
          <w:szCs w:val="24"/>
        </w:rPr>
        <w:t xml:space="preserve"> </w:t>
      </w:r>
      <w:r>
        <w:rPr>
          <w:sz w:val="24"/>
          <w:szCs w:val="24"/>
        </w:rPr>
        <w:t>first</w:t>
      </w:r>
      <w:r>
        <w:rPr>
          <w:spacing w:val="23"/>
          <w:sz w:val="24"/>
          <w:szCs w:val="24"/>
        </w:rPr>
        <w:t xml:space="preserve"> </w:t>
      </w:r>
      <w:r>
        <w:rPr>
          <w:sz w:val="24"/>
          <w:szCs w:val="24"/>
        </w:rPr>
        <w:t>difference</w:t>
      </w:r>
      <w:r>
        <w:rPr>
          <w:spacing w:val="-2"/>
          <w:sz w:val="24"/>
          <w:szCs w:val="24"/>
        </w:rPr>
        <w:t xml:space="preserve"> </w:t>
      </w:r>
      <w:r>
        <w:rPr>
          <w:sz w:val="24"/>
          <w:szCs w:val="24"/>
        </w:rPr>
        <w:t>o</w:t>
      </w:r>
      <w:r>
        <w:rPr>
          <w:spacing w:val="7"/>
          <w:sz w:val="24"/>
          <w:szCs w:val="24"/>
        </w:rPr>
        <w:t>p</w:t>
      </w:r>
      <w:r>
        <w:rPr>
          <w:sz w:val="24"/>
          <w:szCs w:val="24"/>
        </w:rPr>
        <w:t xml:space="preserve">erator, </w:t>
      </w:r>
      <w:r>
        <w:rPr>
          <w:spacing w:val="10"/>
          <w:sz w:val="24"/>
          <w:szCs w:val="24"/>
        </w:rPr>
        <w:t xml:space="preserve"> </w:t>
      </w:r>
      <w:r>
        <w:rPr>
          <w:sz w:val="24"/>
          <w:szCs w:val="24"/>
        </w:rPr>
        <w:t>X</w:t>
      </w:r>
      <w:r>
        <w:rPr>
          <w:spacing w:val="48"/>
          <w:sz w:val="24"/>
          <w:szCs w:val="24"/>
        </w:rPr>
        <w:t xml:space="preserve"> </w:t>
      </w:r>
      <w:r>
        <w:rPr>
          <w:sz w:val="24"/>
          <w:szCs w:val="24"/>
        </w:rPr>
        <w:t>is a</w:t>
      </w:r>
      <w:r>
        <w:rPr>
          <w:spacing w:val="29"/>
          <w:sz w:val="24"/>
          <w:szCs w:val="24"/>
        </w:rPr>
        <w:t xml:space="preserve"> </w:t>
      </w:r>
      <w:r>
        <w:rPr>
          <w:spacing w:val="-7"/>
          <w:sz w:val="24"/>
          <w:szCs w:val="24"/>
        </w:rPr>
        <w:t>v</w:t>
      </w:r>
      <w:r>
        <w:rPr>
          <w:sz w:val="24"/>
          <w:szCs w:val="24"/>
        </w:rPr>
        <w:t>ector</w:t>
      </w:r>
      <w:r>
        <w:rPr>
          <w:spacing w:val="47"/>
          <w:sz w:val="24"/>
          <w:szCs w:val="24"/>
        </w:rPr>
        <w:t xml:space="preserve"> </w:t>
      </w:r>
      <w:r>
        <w:rPr>
          <w:sz w:val="24"/>
          <w:szCs w:val="24"/>
        </w:rPr>
        <w:t>of</w:t>
      </w:r>
      <w:r>
        <w:rPr>
          <w:spacing w:val="8"/>
          <w:sz w:val="24"/>
          <w:szCs w:val="24"/>
        </w:rPr>
        <w:t xml:space="preserve"> </w:t>
      </w:r>
      <w:r>
        <w:rPr>
          <w:w w:val="104"/>
          <w:sz w:val="24"/>
          <w:szCs w:val="24"/>
        </w:rPr>
        <w:t>inde</w:t>
      </w:r>
      <w:r>
        <w:rPr>
          <w:spacing w:val="6"/>
          <w:w w:val="104"/>
          <w:sz w:val="24"/>
          <w:szCs w:val="24"/>
        </w:rPr>
        <w:t>p</w:t>
      </w:r>
      <w:r>
        <w:rPr>
          <w:w w:val="104"/>
          <w:sz w:val="24"/>
          <w:szCs w:val="24"/>
        </w:rPr>
        <w:t>ende</w:t>
      </w:r>
      <w:r>
        <w:rPr>
          <w:spacing w:val="-7"/>
          <w:w w:val="104"/>
          <w:sz w:val="24"/>
          <w:szCs w:val="24"/>
        </w:rPr>
        <w:t>n</w:t>
      </w:r>
      <w:r>
        <w:rPr>
          <w:w w:val="137"/>
          <w:sz w:val="24"/>
          <w:szCs w:val="24"/>
        </w:rPr>
        <w:t>t</w:t>
      </w:r>
      <w:r>
        <w:rPr>
          <w:spacing w:val="19"/>
          <w:sz w:val="24"/>
          <w:szCs w:val="24"/>
        </w:rPr>
        <w:t xml:space="preserve"> </w:t>
      </w:r>
      <w:r>
        <w:rPr>
          <w:spacing w:val="-13"/>
          <w:sz w:val="24"/>
          <w:szCs w:val="24"/>
        </w:rPr>
        <w:t>v</w:t>
      </w:r>
      <w:r>
        <w:rPr>
          <w:sz w:val="24"/>
          <w:szCs w:val="24"/>
        </w:rPr>
        <w:t xml:space="preserve">ariables, </w:t>
      </w:r>
      <w:r>
        <w:rPr>
          <w:spacing w:val="3"/>
          <w:sz w:val="24"/>
          <w:szCs w:val="24"/>
        </w:rPr>
        <w:t xml:space="preserve"> </w:t>
      </w:r>
      <w:r>
        <w:rPr>
          <w:sz w:val="24"/>
          <w:szCs w:val="24"/>
        </w:rPr>
        <w:t>and</w:t>
      </w:r>
      <w:r>
        <w:rPr>
          <w:spacing w:val="10"/>
          <w:sz w:val="24"/>
          <w:szCs w:val="24"/>
        </w:rPr>
        <w:t xml:space="preserve"> </w:t>
      </w:r>
      <w:r>
        <w:rPr>
          <w:sz w:val="24"/>
          <w:szCs w:val="24"/>
        </w:rPr>
        <w:t xml:space="preserve"> </w:t>
      </w:r>
      <w:r>
        <w:rPr>
          <w:spacing w:val="11"/>
          <w:sz w:val="24"/>
          <w:szCs w:val="24"/>
        </w:rPr>
        <w:t xml:space="preserve"> </w:t>
      </w:r>
      <w:r>
        <w:rPr>
          <w:w w:val="128"/>
          <w:position w:val="-4"/>
          <w:sz w:val="16"/>
          <w:szCs w:val="16"/>
        </w:rPr>
        <w:t>i,t</w:t>
      </w:r>
      <w:r>
        <w:rPr>
          <w:spacing w:val="-30"/>
          <w:position w:val="-4"/>
          <w:sz w:val="16"/>
          <w:szCs w:val="16"/>
        </w:rPr>
        <w:t xml:space="preserve"> </w:t>
      </w:r>
      <w:r>
        <w:rPr>
          <w:sz w:val="24"/>
          <w:szCs w:val="24"/>
        </w:rPr>
        <w:t>,</w:t>
      </w:r>
      <w:r>
        <w:rPr>
          <w:spacing w:val="25"/>
          <w:sz w:val="24"/>
          <w:szCs w:val="24"/>
        </w:rPr>
        <w:t xml:space="preserve"> </w:t>
      </w:r>
      <w:r>
        <w:rPr>
          <w:sz w:val="24"/>
          <w:szCs w:val="24"/>
        </w:rPr>
        <w:t>is</w:t>
      </w:r>
      <w:r>
        <w:rPr>
          <w:spacing w:val="16"/>
          <w:sz w:val="24"/>
          <w:szCs w:val="24"/>
        </w:rPr>
        <w:t xml:space="preserve"> </w:t>
      </w:r>
      <w:r>
        <w:rPr>
          <w:sz w:val="24"/>
          <w:szCs w:val="24"/>
        </w:rPr>
        <w:t>an</w:t>
      </w:r>
      <w:r>
        <w:rPr>
          <w:spacing w:val="39"/>
          <w:sz w:val="24"/>
          <w:szCs w:val="24"/>
        </w:rPr>
        <w:t xml:space="preserve"> </w:t>
      </w:r>
      <w:r>
        <w:rPr>
          <w:sz w:val="24"/>
          <w:szCs w:val="24"/>
        </w:rPr>
        <w:t>error</w:t>
      </w:r>
      <w:r>
        <w:rPr>
          <w:spacing w:val="47"/>
          <w:sz w:val="24"/>
          <w:szCs w:val="24"/>
        </w:rPr>
        <w:t xml:space="preserve"> </w:t>
      </w:r>
      <w:r>
        <w:rPr>
          <w:sz w:val="24"/>
          <w:szCs w:val="24"/>
        </w:rPr>
        <w:t xml:space="preserve">term. </w:t>
      </w:r>
      <w:r>
        <w:rPr>
          <w:spacing w:val="33"/>
          <w:sz w:val="24"/>
          <w:szCs w:val="24"/>
        </w:rPr>
        <w:t xml:space="preserve"> </w:t>
      </w:r>
      <w:r>
        <w:rPr>
          <w:sz w:val="24"/>
          <w:szCs w:val="24"/>
        </w:rPr>
        <w:t>The</w:t>
      </w:r>
      <w:r>
        <w:rPr>
          <w:spacing w:val="49"/>
          <w:sz w:val="24"/>
          <w:szCs w:val="24"/>
        </w:rPr>
        <w:t xml:space="preserve"> </w:t>
      </w:r>
      <w:r>
        <w:rPr>
          <w:w w:val="105"/>
          <w:sz w:val="24"/>
          <w:szCs w:val="24"/>
        </w:rPr>
        <w:t>de</w:t>
      </w:r>
      <w:r>
        <w:rPr>
          <w:spacing w:val="6"/>
          <w:w w:val="105"/>
          <w:sz w:val="24"/>
          <w:szCs w:val="24"/>
        </w:rPr>
        <w:t>p</w:t>
      </w:r>
      <w:r>
        <w:rPr>
          <w:w w:val="104"/>
          <w:sz w:val="24"/>
          <w:szCs w:val="24"/>
        </w:rPr>
        <w:t>ende</w:t>
      </w:r>
      <w:r>
        <w:rPr>
          <w:spacing w:val="-7"/>
          <w:w w:val="104"/>
          <w:sz w:val="24"/>
          <w:szCs w:val="24"/>
        </w:rPr>
        <w:t>n</w:t>
      </w:r>
      <w:r>
        <w:rPr>
          <w:w w:val="137"/>
          <w:sz w:val="24"/>
          <w:szCs w:val="24"/>
        </w:rPr>
        <w:t>t</w:t>
      </w:r>
      <w:r>
        <w:rPr>
          <w:spacing w:val="19"/>
          <w:sz w:val="24"/>
          <w:szCs w:val="24"/>
        </w:rPr>
        <w:t xml:space="preserve"> </w:t>
      </w:r>
      <w:r>
        <w:rPr>
          <w:spacing w:val="-13"/>
          <w:sz w:val="24"/>
          <w:szCs w:val="24"/>
        </w:rPr>
        <w:t>v</w:t>
      </w:r>
      <w:r>
        <w:rPr>
          <w:sz w:val="24"/>
          <w:szCs w:val="24"/>
        </w:rPr>
        <w:t>ariable</w:t>
      </w:r>
      <w:r>
        <w:rPr>
          <w:spacing w:val="55"/>
          <w:sz w:val="24"/>
          <w:szCs w:val="24"/>
        </w:rPr>
        <w:t xml:space="preserve"> </w:t>
      </w:r>
      <w:r>
        <w:rPr>
          <w:sz w:val="24"/>
          <w:szCs w:val="24"/>
        </w:rPr>
        <w:t>is</w:t>
      </w:r>
      <w:r>
        <w:rPr>
          <w:spacing w:val="16"/>
          <w:sz w:val="24"/>
          <w:szCs w:val="24"/>
        </w:rPr>
        <w:t xml:space="preserve"> </w:t>
      </w:r>
      <w:r>
        <w:rPr>
          <w:w w:val="118"/>
          <w:sz w:val="24"/>
          <w:szCs w:val="24"/>
        </w:rPr>
        <w:t>t</w:t>
      </w:r>
      <w:r>
        <w:rPr>
          <w:spacing w:val="-7"/>
          <w:w w:val="118"/>
          <w:sz w:val="24"/>
          <w:szCs w:val="24"/>
        </w:rPr>
        <w:t>h</w:t>
      </w:r>
      <w:r>
        <w:rPr>
          <w:w w:val="104"/>
          <w:sz w:val="24"/>
          <w:szCs w:val="24"/>
        </w:rPr>
        <w:t xml:space="preserve">us </w:t>
      </w:r>
      <w:r>
        <w:rPr>
          <w:sz w:val="24"/>
          <w:szCs w:val="24"/>
        </w:rPr>
        <w:t>the</w:t>
      </w:r>
      <w:r>
        <w:rPr>
          <w:spacing w:val="40"/>
          <w:sz w:val="24"/>
          <w:szCs w:val="24"/>
        </w:rPr>
        <w:t xml:space="preserve"> </w:t>
      </w:r>
      <w:r>
        <w:rPr>
          <w:spacing w:val="-6"/>
          <w:sz w:val="24"/>
          <w:szCs w:val="24"/>
        </w:rPr>
        <w:t>c</w:t>
      </w:r>
      <w:r>
        <w:rPr>
          <w:sz w:val="24"/>
          <w:szCs w:val="24"/>
        </w:rPr>
        <w:t>hange</w:t>
      </w:r>
      <w:r>
        <w:rPr>
          <w:spacing w:val="27"/>
          <w:sz w:val="24"/>
          <w:szCs w:val="24"/>
        </w:rPr>
        <w:t xml:space="preserve"> </w:t>
      </w:r>
      <w:r>
        <w:rPr>
          <w:sz w:val="24"/>
          <w:szCs w:val="24"/>
        </w:rPr>
        <w:t>in</w:t>
      </w:r>
      <w:r>
        <w:rPr>
          <w:spacing w:val="15"/>
          <w:sz w:val="24"/>
          <w:szCs w:val="24"/>
        </w:rPr>
        <w:t xml:space="preserve"> </w:t>
      </w:r>
      <w:r>
        <w:rPr>
          <w:sz w:val="24"/>
          <w:szCs w:val="24"/>
        </w:rPr>
        <w:t xml:space="preserve">state  </w:t>
      </w:r>
      <w:r>
        <w:rPr>
          <w:w w:val="109"/>
          <w:sz w:val="24"/>
          <w:szCs w:val="24"/>
        </w:rPr>
        <w:t>reputation</w:t>
      </w:r>
      <w:r>
        <w:rPr>
          <w:spacing w:val="2"/>
          <w:w w:val="109"/>
          <w:sz w:val="24"/>
          <w:szCs w:val="24"/>
        </w:rPr>
        <w:t xml:space="preserve"> </w:t>
      </w:r>
      <w:r>
        <w:rPr>
          <w:sz w:val="24"/>
          <w:szCs w:val="24"/>
        </w:rPr>
        <w:t>in</w:t>
      </w:r>
      <w:r>
        <w:rPr>
          <w:spacing w:val="14"/>
          <w:sz w:val="24"/>
          <w:szCs w:val="24"/>
        </w:rPr>
        <w:t xml:space="preserve"> </w:t>
      </w:r>
      <w:r>
        <w:rPr>
          <w:sz w:val="24"/>
          <w:szCs w:val="24"/>
        </w:rPr>
        <w:t>a</w:t>
      </w:r>
      <w:r>
        <w:rPr>
          <w:spacing w:val="17"/>
          <w:sz w:val="24"/>
          <w:szCs w:val="24"/>
        </w:rPr>
        <w:t xml:space="preserve"> </w:t>
      </w:r>
      <w:r>
        <w:rPr>
          <w:sz w:val="24"/>
          <w:szCs w:val="24"/>
        </w:rPr>
        <w:t>gi</w:t>
      </w:r>
      <w:r>
        <w:rPr>
          <w:spacing w:val="-6"/>
          <w:sz w:val="24"/>
          <w:szCs w:val="24"/>
        </w:rPr>
        <w:t>v</w:t>
      </w:r>
      <w:r>
        <w:rPr>
          <w:sz w:val="24"/>
          <w:szCs w:val="24"/>
        </w:rPr>
        <w:t>en</w:t>
      </w:r>
      <w:r>
        <w:rPr>
          <w:spacing w:val="11"/>
          <w:sz w:val="24"/>
          <w:szCs w:val="24"/>
        </w:rPr>
        <w:t xml:space="preserve"> </w:t>
      </w:r>
      <w:r>
        <w:rPr>
          <w:spacing w:val="-7"/>
          <w:sz w:val="24"/>
          <w:szCs w:val="24"/>
        </w:rPr>
        <w:t>y</w:t>
      </w:r>
      <w:r>
        <w:rPr>
          <w:sz w:val="24"/>
          <w:szCs w:val="24"/>
        </w:rPr>
        <w:t>ear</w:t>
      </w:r>
      <w:r>
        <w:rPr>
          <w:spacing w:val="28"/>
          <w:sz w:val="24"/>
          <w:szCs w:val="24"/>
        </w:rPr>
        <w:t xml:space="preserve"> </w:t>
      </w:r>
      <w:r>
        <w:rPr>
          <w:sz w:val="24"/>
          <w:szCs w:val="24"/>
        </w:rPr>
        <w:t>and</w:t>
      </w:r>
      <w:r>
        <w:rPr>
          <w:spacing w:val="35"/>
          <w:sz w:val="24"/>
          <w:szCs w:val="24"/>
        </w:rPr>
        <w:t xml:space="preserve"> </w:t>
      </w:r>
      <w:r>
        <w:rPr>
          <w:sz w:val="24"/>
          <w:szCs w:val="24"/>
        </w:rPr>
        <w:t>the</w:t>
      </w:r>
      <w:r>
        <w:rPr>
          <w:spacing w:val="40"/>
          <w:sz w:val="24"/>
          <w:szCs w:val="24"/>
        </w:rPr>
        <w:t xml:space="preserve"> </w:t>
      </w:r>
      <w:r>
        <w:rPr>
          <w:w w:val="104"/>
          <w:sz w:val="24"/>
          <w:szCs w:val="24"/>
        </w:rPr>
        <w:t>inde</w:t>
      </w:r>
      <w:r>
        <w:rPr>
          <w:spacing w:val="6"/>
          <w:w w:val="104"/>
          <w:sz w:val="24"/>
          <w:szCs w:val="24"/>
        </w:rPr>
        <w:t>p</w:t>
      </w:r>
      <w:r>
        <w:rPr>
          <w:w w:val="104"/>
          <w:sz w:val="24"/>
          <w:szCs w:val="24"/>
        </w:rPr>
        <w:t>ende</w:t>
      </w:r>
      <w:r>
        <w:rPr>
          <w:spacing w:val="-7"/>
          <w:w w:val="104"/>
          <w:sz w:val="24"/>
          <w:szCs w:val="24"/>
        </w:rPr>
        <w:t>n</w:t>
      </w:r>
      <w:r>
        <w:rPr>
          <w:w w:val="137"/>
          <w:sz w:val="24"/>
          <w:szCs w:val="24"/>
        </w:rPr>
        <w:t>t</w:t>
      </w:r>
      <w:r>
        <w:rPr>
          <w:spacing w:val="7"/>
          <w:w w:val="137"/>
          <w:sz w:val="24"/>
          <w:szCs w:val="24"/>
        </w:rPr>
        <w:t xml:space="preserve"> </w:t>
      </w:r>
      <w:r>
        <w:rPr>
          <w:spacing w:val="-13"/>
          <w:sz w:val="24"/>
          <w:szCs w:val="24"/>
        </w:rPr>
        <w:t>v</w:t>
      </w:r>
      <w:r>
        <w:rPr>
          <w:sz w:val="24"/>
          <w:szCs w:val="24"/>
        </w:rPr>
        <w:t>ariables</w:t>
      </w:r>
      <w:r>
        <w:rPr>
          <w:spacing w:val="41"/>
          <w:sz w:val="24"/>
          <w:szCs w:val="24"/>
        </w:rPr>
        <w:t xml:space="preserve"> </w:t>
      </w:r>
      <w:r>
        <w:rPr>
          <w:sz w:val="24"/>
          <w:szCs w:val="24"/>
        </w:rPr>
        <w:t>include</w:t>
      </w:r>
      <w:r>
        <w:rPr>
          <w:spacing w:val="28"/>
          <w:sz w:val="24"/>
          <w:szCs w:val="24"/>
        </w:rPr>
        <w:t xml:space="preserve"> </w:t>
      </w:r>
      <w:r>
        <w:rPr>
          <w:w w:val="101"/>
          <w:sz w:val="24"/>
          <w:szCs w:val="24"/>
        </w:rPr>
        <w:t xml:space="preserve">lagged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30"/>
          <w:sz w:val="24"/>
          <w:szCs w:val="24"/>
        </w:rPr>
        <w:t xml:space="preserve"> </w:t>
      </w:r>
      <w:r>
        <w:rPr>
          <w:w w:val="109"/>
          <w:sz w:val="24"/>
          <w:szCs w:val="24"/>
        </w:rPr>
        <w:t>reputation,</w:t>
      </w:r>
      <w:r>
        <w:rPr>
          <w:spacing w:val="28"/>
          <w:w w:val="109"/>
          <w:sz w:val="24"/>
          <w:szCs w:val="24"/>
        </w:rPr>
        <w:t xml:space="preserve"> </w:t>
      </w:r>
      <w:r>
        <w:rPr>
          <w:sz w:val="24"/>
          <w:szCs w:val="24"/>
        </w:rPr>
        <w:t xml:space="preserve">the </w:t>
      </w:r>
      <w:r>
        <w:rPr>
          <w:spacing w:val="2"/>
          <w:sz w:val="24"/>
          <w:szCs w:val="24"/>
        </w:rPr>
        <w:t xml:space="preserve"> </w:t>
      </w:r>
      <w:r>
        <w:rPr>
          <w:sz w:val="24"/>
          <w:szCs w:val="24"/>
        </w:rPr>
        <w:t>lagged</w:t>
      </w:r>
      <w:r>
        <w:rPr>
          <w:spacing w:val="36"/>
          <w:sz w:val="24"/>
          <w:szCs w:val="24"/>
        </w:rPr>
        <w:t xml:space="preserve"> </w:t>
      </w:r>
      <w:r>
        <w:rPr>
          <w:spacing w:val="-13"/>
          <w:sz w:val="24"/>
          <w:szCs w:val="24"/>
        </w:rPr>
        <w:t>v</w:t>
      </w:r>
      <w:r>
        <w:rPr>
          <w:sz w:val="24"/>
          <w:szCs w:val="24"/>
        </w:rPr>
        <w:t>alues</w:t>
      </w:r>
      <w:r>
        <w:rPr>
          <w:spacing w:val="48"/>
          <w:sz w:val="24"/>
          <w:szCs w:val="24"/>
        </w:rPr>
        <w:t xml:space="preserve"> </w:t>
      </w:r>
      <w:r>
        <w:rPr>
          <w:sz w:val="24"/>
          <w:szCs w:val="24"/>
        </w:rPr>
        <w:t>of</w:t>
      </w:r>
      <w:r>
        <w:rPr>
          <w:spacing w:val="18"/>
          <w:sz w:val="24"/>
          <w:szCs w:val="24"/>
        </w:rPr>
        <w:t xml:space="preserve"> </w:t>
      </w:r>
      <w:r>
        <w:rPr>
          <w:sz w:val="24"/>
          <w:szCs w:val="24"/>
        </w:rPr>
        <w:t xml:space="preserve">the </w:t>
      </w:r>
      <w:r>
        <w:rPr>
          <w:spacing w:val="2"/>
          <w:sz w:val="24"/>
          <w:szCs w:val="24"/>
        </w:rPr>
        <w:t xml:space="preserve"> </w:t>
      </w:r>
      <w:r>
        <w:rPr>
          <w:w w:val="104"/>
          <w:sz w:val="24"/>
          <w:szCs w:val="24"/>
        </w:rPr>
        <w:t>inde</w:t>
      </w:r>
      <w:r>
        <w:rPr>
          <w:spacing w:val="6"/>
          <w:w w:val="104"/>
          <w:sz w:val="24"/>
          <w:szCs w:val="24"/>
        </w:rPr>
        <w:t>p</w:t>
      </w:r>
      <w:r>
        <w:rPr>
          <w:w w:val="104"/>
          <w:sz w:val="24"/>
          <w:szCs w:val="24"/>
        </w:rPr>
        <w:t>ende</w:t>
      </w:r>
      <w:r>
        <w:rPr>
          <w:spacing w:val="-7"/>
          <w:w w:val="104"/>
          <w:sz w:val="24"/>
          <w:szCs w:val="24"/>
        </w:rPr>
        <w:t>n</w:t>
      </w:r>
      <w:r>
        <w:rPr>
          <w:w w:val="137"/>
          <w:sz w:val="24"/>
          <w:szCs w:val="24"/>
        </w:rPr>
        <w:t>t</w:t>
      </w:r>
      <w:r>
        <w:rPr>
          <w:spacing w:val="30"/>
          <w:sz w:val="24"/>
          <w:szCs w:val="24"/>
        </w:rPr>
        <w:t xml:space="preserve"> </w:t>
      </w:r>
      <w:r>
        <w:rPr>
          <w:spacing w:val="-13"/>
          <w:sz w:val="24"/>
          <w:szCs w:val="24"/>
        </w:rPr>
        <w:t>v</w:t>
      </w:r>
      <w:r>
        <w:rPr>
          <w:sz w:val="24"/>
          <w:szCs w:val="24"/>
        </w:rPr>
        <w:t xml:space="preserve">ariables, </w:t>
      </w:r>
      <w:r>
        <w:rPr>
          <w:spacing w:val="17"/>
          <w:sz w:val="24"/>
          <w:szCs w:val="24"/>
        </w:rPr>
        <w:t xml:space="preserve"> </w:t>
      </w:r>
      <w:r>
        <w:rPr>
          <w:sz w:val="24"/>
          <w:szCs w:val="24"/>
        </w:rPr>
        <w:t>and</w:t>
      </w:r>
      <w:r>
        <w:rPr>
          <w:spacing w:val="58"/>
          <w:sz w:val="24"/>
          <w:szCs w:val="24"/>
        </w:rPr>
        <w:t xml:space="preserve"> </w:t>
      </w:r>
      <w:r>
        <w:rPr>
          <w:sz w:val="24"/>
          <w:szCs w:val="24"/>
        </w:rPr>
        <w:t>lagged</w:t>
      </w:r>
      <w:r>
        <w:rPr>
          <w:spacing w:val="39"/>
          <w:sz w:val="24"/>
          <w:szCs w:val="24"/>
        </w:rPr>
        <w:t xml:space="preserve"> </w:t>
      </w:r>
      <w:r>
        <w:rPr>
          <w:spacing w:val="-6"/>
          <w:w w:val="97"/>
          <w:sz w:val="24"/>
          <w:szCs w:val="24"/>
        </w:rPr>
        <w:t>c</w:t>
      </w:r>
      <w:r>
        <w:rPr>
          <w:w w:val="103"/>
          <w:sz w:val="24"/>
          <w:szCs w:val="24"/>
        </w:rPr>
        <w:t xml:space="preserve">hanges </w:t>
      </w:r>
      <w:r>
        <w:rPr>
          <w:sz w:val="24"/>
          <w:szCs w:val="24"/>
        </w:rPr>
        <w:t>in</w:t>
      </w:r>
      <w:r>
        <w:rPr>
          <w:spacing w:val="45"/>
          <w:sz w:val="24"/>
          <w:szCs w:val="24"/>
        </w:rPr>
        <w:t xml:space="preserve"> </w:t>
      </w:r>
      <w:r>
        <w:rPr>
          <w:sz w:val="24"/>
          <w:szCs w:val="24"/>
        </w:rPr>
        <w:t xml:space="preserve">the </w:t>
      </w:r>
      <w:r>
        <w:rPr>
          <w:spacing w:val="10"/>
          <w:sz w:val="24"/>
          <w:szCs w:val="24"/>
        </w:rPr>
        <w:t xml:space="preserve"> </w:t>
      </w:r>
      <w:r>
        <w:rPr>
          <w:w w:val="104"/>
          <w:sz w:val="24"/>
          <w:szCs w:val="24"/>
        </w:rPr>
        <w:t>in</w:t>
      </w:r>
      <w:r>
        <w:rPr>
          <w:w w:val="105"/>
          <w:sz w:val="24"/>
          <w:szCs w:val="24"/>
        </w:rPr>
        <w:t>de</w:t>
      </w:r>
      <w:r>
        <w:rPr>
          <w:spacing w:val="6"/>
          <w:w w:val="105"/>
          <w:sz w:val="24"/>
          <w:szCs w:val="24"/>
        </w:rPr>
        <w:t>p</w:t>
      </w:r>
      <w:r>
        <w:rPr>
          <w:w w:val="104"/>
          <w:sz w:val="24"/>
          <w:szCs w:val="24"/>
        </w:rPr>
        <w:t>ende</w:t>
      </w:r>
      <w:r>
        <w:rPr>
          <w:spacing w:val="-7"/>
          <w:w w:val="104"/>
          <w:sz w:val="24"/>
          <w:szCs w:val="24"/>
        </w:rPr>
        <w:t>n</w:t>
      </w:r>
      <w:r>
        <w:rPr>
          <w:w w:val="137"/>
          <w:sz w:val="24"/>
          <w:szCs w:val="24"/>
        </w:rPr>
        <w:t>t</w:t>
      </w:r>
      <w:r>
        <w:rPr>
          <w:spacing w:val="37"/>
          <w:w w:val="137"/>
          <w:sz w:val="24"/>
          <w:szCs w:val="24"/>
        </w:rPr>
        <w:t xml:space="preserve"> </w:t>
      </w:r>
      <w:r>
        <w:rPr>
          <w:spacing w:val="-13"/>
          <w:sz w:val="24"/>
          <w:szCs w:val="24"/>
        </w:rPr>
        <w:t>v</w:t>
      </w:r>
      <w:r>
        <w:rPr>
          <w:sz w:val="24"/>
          <w:szCs w:val="24"/>
        </w:rPr>
        <w:t xml:space="preserve">ariables.  </w:t>
      </w:r>
      <w:r>
        <w:rPr>
          <w:spacing w:val="38"/>
          <w:sz w:val="24"/>
          <w:szCs w:val="24"/>
        </w:rPr>
        <w:t xml:space="preserve"> </w:t>
      </w:r>
      <w:r>
        <w:rPr>
          <w:sz w:val="24"/>
          <w:szCs w:val="24"/>
        </w:rPr>
        <w:t xml:space="preserve">Rewriting </w:t>
      </w:r>
      <w:r>
        <w:rPr>
          <w:spacing w:val="16"/>
          <w:sz w:val="24"/>
          <w:szCs w:val="24"/>
        </w:rPr>
        <w:t xml:space="preserve"> </w:t>
      </w:r>
      <w:r>
        <w:rPr>
          <w:sz w:val="24"/>
          <w:szCs w:val="24"/>
        </w:rPr>
        <w:t xml:space="preserve">the </w:t>
      </w:r>
      <w:r>
        <w:rPr>
          <w:spacing w:val="10"/>
          <w:sz w:val="24"/>
          <w:szCs w:val="24"/>
        </w:rPr>
        <w:t xml:space="preserve"> </w:t>
      </w:r>
      <w:r>
        <w:rPr>
          <w:sz w:val="24"/>
          <w:szCs w:val="24"/>
        </w:rPr>
        <w:t xml:space="preserve">equation </w:t>
      </w:r>
      <w:r>
        <w:rPr>
          <w:spacing w:val="27"/>
          <w:sz w:val="24"/>
          <w:szCs w:val="24"/>
        </w:rPr>
        <w:t xml:space="preserve"> </w:t>
      </w:r>
      <w:r>
        <w:rPr>
          <w:sz w:val="24"/>
          <w:szCs w:val="24"/>
        </w:rPr>
        <w:t>in</w:t>
      </w:r>
      <w:r>
        <w:rPr>
          <w:spacing w:val="45"/>
          <w:sz w:val="24"/>
          <w:szCs w:val="24"/>
        </w:rPr>
        <w:t xml:space="preserve"> </w:t>
      </w:r>
      <w:r>
        <w:rPr>
          <w:sz w:val="24"/>
          <w:szCs w:val="24"/>
        </w:rPr>
        <w:t xml:space="preserve">the </w:t>
      </w:r>
      <w:r>
        <w:rPr>
          <w:spacing w:val="10"/>
          <w:sz w:val="24"/>
          <w:szCs w:val="24"/>
        </w:rPr>
        <w:t xml:space="preserve"> </w:t>
      </w:r>
      <w:r>
        <w:rPr>
          <w:sz w:val="24"/>
          <w:szCs w:val="24"/>
        </w:rPr>
        <w:t>form</w:t>
      </w:r>
      <w:r>
        <w:rPr>
          <w:spacing w:val="42"/>
          <w:sz w:val="24"/>
          <w:szCs w:val="24"/>
        </w:rPr>
        <w:t xml:space="preserve"> </w:t>
      </w:r>
      <w:r>
        <w:rPr>
          <w:sz w:val="24"/>
          <w:szCs w:val="24"/>
        </w:rPr>
        <w:t>in</w:t>
      </w:r>
      <w:r>
        <w:rPr>
          <w:spacing w:val="45"/>
          <w:sz w:val="24"/>
          <w:szCs w:val="24"/>
        </w:rPr>
        <w:t xml:space="preserve"> </w:t>
      </w:r>
      <w:r>
        <w:rPr>
          <w:sz w:val="24"/>
          <w:szCs w:val="24"/>
        </w:rPr>
        <w:t>whi</w:t>
      </w:r>
      <w:r>
        <w:rPr>
          <w:spacing w:val="-7"/>
          <w:sz w:val="24"/>
          <w:szCs w:val="24"/>
        </w:rPr>
        <w:t>c</w:t>
      </w:r>
      <w:r>
        <w:rPr>
          <w:sz w:val="24"/>
          <w:szCs w:val="24"/>
        </w:rPr>
        <w:t>h</w:t>
      </w:r>
      <w:r>
        <w:rPr>
          <w:spacing w:val="47"/>
          <w:sz w:val="24"/>
          <w:szCs w:val="24"/>
        </w:rPr>
        <w:t xml:space="preserve"> </w:t>
      </w:r>
      <w:r>
        <w:rPr>
          <w:sz w:val="24"/>
          <w:szCs w:val="24"/>
        </w:rPr>
        <w:t>it  is</w:t>
      </w:r>
      <w:r>
        <w:rPr>
          <w:spacing w:val="34"/>
          <w:sz w:val="24"/>
          <w:szCs w:val="24"/>
        </w:rPr>
        <w:t xml:space="preserve"> </w:t>
      </w:r>
      <w:r>
        <w:rPr>
          <w:w w:val="107"/>
          <w:sz w:val="24"/>
          <w:szCs w:val="24"/>
        </w:rPr>
        <w:t xml:space="preserve">actually </w:t>
      </w:r>
      <w:r>
        <w:rPr>
          <w:sz w:val="24"/>
          <w:szCs w:val="24"/>
        </w:rPr>
        <w:t xml:space="preserve">estimated, </w:t>
      </w:r>
      <w:r>
        <w:rPr>
          <w:spacing w:val="26"/>
          <w:sz w:val="24"/>
          <w:szCs w:val="24"/>
        </w:rPr>
        <w:t xml:space="preserve"> </w:t>
      </w:r>
      <w:r>
        <w:rPr>
          <w:w w:val="101"/>
          <w:sz w:val="24"/>
          <w:szCs w:val="24"/>
        </w:rPr>
        <w:t>yields</w:t>
      </w:r>
    </w:p>
    <w:p w14:paraId="29EC371F" w14:textId="77777777" w:rsidR="000A768D" w:rsidRDefault="000A768D">
      <w:pPr>
        <w:spacing w:before="5" w:line="140" w:lineRule="exact"/>
        <w:rPr>
          <w:sz w:val="14"/>
          <w:szCs w:val="14"/>
        </w:rPr>
      </w:pPr>
    </w:p>
    <w:p w14:paraId="660B6438" w14:textId="77777777" w:rsidR="000A768D" w:rsidRDefault="000A768D">
      <w:pPr>
        <w:spacing w:line="200" w:lineRule="exact"/>
      </w:pPr>
    </w:p>
    <w:p w14:paraId="5E10AEE1" w14:textId="77777777" w:rsidR="000A768D" w:rsidRDefault="000A768D">
      <w:pPr>
        <w:spacing w:line="200" w:lineRule="exact"/>
      </w:pPr>
    </w:p>
    <w:p w14:paraId="4111D537" w14:textId="77777777" w:rsidR="000A768D" w:rsidRDefault="000A768D">
      <w:pPr>
        <w:spacing w:line="200" w:lineRule="exact"/>
      </w:pPr>
    </w:p>
    <w:p w14:paraId="642D72E6" w14:textId="77777777" w:rsidR="000A768D" w:rsidRDefault="006C1B1D">
      <w:pPr>
        <w:ind w:left="120" w:right="2278"/>
        <w:jc w:val="both"/>
        <w:rPr>
          <w:sz w:val="16"/>
          <w:szCs w:val="16"/>
        </w:rPr>
      </w:pPr>
      <w:r>
        <w:rPr>
          <w:position w:val="4"/>
          <w:sz w:val="24"/>
          <w:szCs w:val="24"/>
        </w:rPr>
        <w:t xml:space="preserve">(2)                              </w:t>
      </w:r>
      <w:r>
        <w:rPr>
          <w:spacing w:val="52"/>
          <w:position w:val="4"/>
          <w:sz w:val="24"/>
          <w:szCs w:val="24"/>
        </w:rPr>
        <w:t xml:space="preserve"> </w:t>
      </w:r>
      <w:r>
        <w:rPr>
          <w:w w:val="132"/>
          <w:position w:val="4"/>
          <w:sz w:val="24"/>
          <w:szCs w:val="24"/>
        </w:rPr>
        <w:t>∆</w:t>
      </w:r>
      <w:r>
        <w:rPr>
          <w:w w:val="78"/>
          <w:position w:val="4"/>
          <w:sz w:val="24"/>
          <w:szCs w:val="24"/>
        </w:rPr>
        <w:t>Y</w:t>
      </w:r>
      <w:r>
        <w:rPr>
          <w:w w:val="128"/>
          <w:sz w:val="16"/>
          <w:szCs w:val="16"/>
        </w:rPr>
        <w:t>i,t</w:t>
      </w:r>
      <w:r>
        <w:rPr>
          <w:sz w:val="16"/>
          <w:szCs w:val="16"/>
        </w:rPr>
        <w:t xml:space="preserve"> </w:t>
      </w:r>
      <w:r>
        <w:rPr>
          <w:spacing w:val="-3"/>
          <w:sz w:val="16"/>
          <w:szCs w:val="16"/>
        </w:rPr>
        <w:t xml:space="preserve"> </w:t>
      </w:r>
      <w:r>
        <w:rPr>
          <w:w w:val="134"/>
          <w:position w:val="4"/>
          <w:sz w:val="24"/>
          <w:szCs w:val="24"/>
        </w:rPr>
        <w:t>=</w:t>
      </w:r>
      <w:r>
        <w:rPr>
          <w:spacing w:val="-13"/>
          <w:w w:val="134"/>
          <w:position w:val="4"/>
          <w:sz w:val="24"/>
          <w:szCs w:val="24"/>
        </w:rPr>
        <w:t xml:space="preserve"> </w:t>
      </w:r>
      <w:r>
        <w:rPr>
          <w:position w:val="4"/>
          <w:sz w:val="24"/>
          <w:szCs w:val="24"/>
        </w:rPr>
        <w:t>α</w:t>
      </w:r>
      <w:r>
        <w:rPr>
          <w:spacing w:val="18"/>
          <w:position w:val="4"/>
          <w:sz w:val="24"/>
          <w:szCs w:val="24"/>
        </w:rPr>
        <w:t xml:space="preserve"> </w:t>
      </w:r>
      <w:r>
        <w:rPr>
          <w:w w:val="134"/>
          <w:position w:val="4"/>
          <w:sz w:val="24"/>
          <w:szCs w:val="24"/>
        </w:rPr>
        <w:t>+</w:t>
      </w:r>
      <w:r>
        <w:rPr>
          <w:spacing w:val="-27"/>
          <w:w w:val="134"/>
          <w:position w:val="4"/>
          <w:sz w:val="24"/>
          <w:szCs w:val="24"/>
        </w:rPr>
        <w:t xml:space="preserve"> </w:t>
      </w:r>
      <w:r>
        <w:rPr>
          <w:w w:val="78"/>
          <w:position w:val="4"/>
          <w:sz w:val="24"/>
          <w:szCs w:val="24"/>
        </w:rPr>
        <w:t>Y</w:t>
      </w:r>
      <w:r>
        <w:rPr>
          <w:w w:val="128"/>
          <w:sz w:val="16"/>
          <w:szCs w:val="16"/>
        </w:rPr>
        <w:t>i,t</w:t>
      </w:r>
      <w:r>
        <w:rPr>
          <w:rFonts w:ascii="Segoe UI Symbol" w:eastAsia="Segoe UI Symbol" w:hAnsi="Segoe UI Symbol" w:cs="Segoe UI Symbol"/>
          <w:w w:val="120"/>
          <w:sz w:val="16"/>
          <w:szCs w:val="16"/>
        </w:rPr>
        <w:t>−</w:t>
      </w:r>
      <w:r>
        <w:rPr>
          <w:spacing w:val="10"/>
          <w:w w:val="105"/>
          <w:sz w:val="16"/>
          <w:szCs w:val="16"/>
        </w:rPr>
        <w:t>1</w:t>
      </w:r>
      <w:r>
        <w:rPr>
          <w:w w:val="108"/>
          <w:position w:val="4"/>
          <w:sz w:val="24"/>
          <w:szCs w:val="24"/>
        </w:rPr>
        <w:t>β</w:t>
      </w:r>
      <w:r>
        <w:rPr>
          <w:w w:val="105"/>
          <w:sz w:val="16"/>
          <w:szCs w:val="16"/>
        </w:rPr>
        <w:t>1</w:t>
      </w:r>
      <w:r>
        <w:rPr>
          <w:sz w:val="16"/>
          <w:szCs w:val="16"/>
        </w:rPr>
        <w:t xml:space="preserve"> </w:t>
      </w:r>
      <w:r>
        <w:rPr>
          <w:spacing w:val="-17"/>
          <w:sz w:val="16"/>
          <w:szCs w:val="16"/>
        </w:rPr>
        <w:t xml:space="preserve"> </w:t>
      </w:r>
      <w:r>
        <w:rPr>
          <w:w w:val="121"/>
          <w:position w:val="4"/>
          <w:sz w:val="24"/>
          <w:szCs w:val="24"/>
        </w:rPr>
        <w:t>+</w:t>
      </w:r>
      <w:r>
        <w:rPr>
          <w:spacing w:val="-2"/>
          <w:w w:val="121"/>
          <w:position w:val="4"/>
          <w:sz w:val="24"/>
          <w:szCs w:val="24"/>
        </w:rPr>
        <w:t xml:space="preserve"> </w:t>
      </w:r>
      <w:r>
        <w:rPr>
          <w:w w:val="121"/>
          <w:position w:val="4"/>
          <w:sz w:val="24"/>
          <w:szCs w:val="24"/>
        </w:rPr>
        <w:t>∆X</w:t>
      </w:r>
      <w:r>
        <w:rPr>
          <w:w w:val="121"/>
          <w:sz w:val="16"/>
          <w:szCs w:val="16"/>
        </w:rPr>
        <w:t>i,t</w:t>
      </w:r>
      <w:r>
        <w:rPr>
          <w:rFonts w:ascii="Segoe UI Symbol" w:eastAsia="Segoe UI Symbol" w:hAnsi="Segoe UI Symbol" w:cs="Segoe UI Symbol"/>
          <w:w w:val="121"/>
          <w:sz w:val="16"/>
          <w:szCs w:val="16"/>
        </w:rPr>
        <w:t>−</w:t>
      </w:r>
      <w:r>
        <w:rPr>
          <w:spacing w:val="12"/>
          <w:w w:val="121"/>
          <w:sz w:val="16"/>
          <w:szCs w:val="16"/>
        </w:rPr>
        <w:t>1</w:t>
      </w:r>
      <w:r>
        <w:rPr>
          <w:w w:val="121"/>
          <w:position w:val="4"/>
          <w:sz w:val="24"/>
          <w:szCs w:val="24"/>
        </w:rPr>
        <w:t>β</w:t>
      </w:r>
      <w:r>
        <w:rPr>
          <w:w w:val="121"/>
          <w:sz w:val="16"/>
          <w:szCs w:val="16"/>
        </w:rPr>
        <w:t>2</w:t>
      </w:r>
      <w:r>
        <w:rPr>
          <w:spacing w:val="-20"/>
          <w:w w:val="121"/>
          <w:sz w:val="16"/>
          <w:szCs w:val="16"/>
        </w:rPr>
        <w:t xml:space="preserve"> </w:t>
      </w:r>
      <w:r>
        <w:rPr>
          <w:w w:val="121"/>
          <w:position w:val="4"/>
          <w:sz w:val="24"/>
          <w:szCs w:val="24"/>
        </w:rPr>
        <w:t>+</w:t>
      </w:r>
      <w:r>
        <w:rPr>
          <w:spacing w:val="-2"/>
          <w:w w:val="121"/>
          <w:position w:val="4"/>
          <w:sz w:val="24"/>
          <w:szCs w:val="24"/>
        </w:rPr>
        <w:t xml:space="preserve"> </w:t>
      </w:r>
      <w:r>
        <w:rPr>
          <w:w w:val="112"/>
          <w:position w:val="4"/>
          <w:sz w:val="24"/>
          <w:szCs w:val="24"/>
        </w:rPr>
        <w:t>X</w:t>
      </w:r>
      <w:r>
        <w:rPr>
          <w:w w:val="128"/>
          <w:sz w:val="16"/>
          <w:szCs w:val="16"/>
        </w:rPr>
        <w:t>i,t</w:t>
      </w:r>
      <w:r>
        <w:rPr>
          <w:rFonts w:ascii="Segoe UI Symbol" w:eastAsia="Segoe UI Symbol" w:hAnsi="Segoe UI Symbol" w:cs="Segoe UI Symbol"/>
          <w:w w:val="120"/>
          <w:sz w:val="16"/>
          <w:szCs w:val="16"/>
        </w:rPr>
        <w:t>−</w:t>
      </w:r>
      <w:r>
        <w:rPr>
          <w:w w:val="105"/>
          <w:sz w:val="16"/>
          <w:szCs w:val="16"/>
        </w:rPr>
        <w:t>1</w:t>
      </w:r>
      <w:r>
        <w:rPr>
          <w:spacing w:val="-30"/>
          <w:sz w:val="16"/>
          <w:szCs w:val="16"/>
        </w:rPr>
        <w:t xml:space="preserve"> </w:t>
      </w:r>
      <w:r>
        <w:rPr>
          <w:position w:val="4"/>
          <w:sz w:val="24"/>
          <w:szCs w:val="24"/>
        </w:rPr>
        <w:t>β</w:t>
      </w:r>
      <w:r>
        <w:rPr>
          <w:sz w:val="16"/>
          <w:szCs w:val="16"/>
        </w:rPr>
        <w:t>3</w:t>
      </w:r>
      <w:r>
        <w:rPr>
          <w:spacing w:val="37"/>
          <w:sz w:val="16"/>
          <w:szCs w:val="16"/>
        </w:rPr>
        <w:t xml:space="preserve"> </w:t>
      </w:r>
      <w:r>
        <w:rPr>
          <w:w w:val="131"/>
          <w:position w:val="4"/>
          <w:sz w:val="24"/>
          <w:szCs w:val="24"/>
        </w:rPr>
        <w:t>+</w:t>
      </w:r>
      <w:r>
        <w:rPr>
          <w:spacing w:val="-17"/>
          <w:w w:val="131"/>
          <w:position w:val="4"/>
          <w:sz w:val="24"/>
          <w:szCs w:val="24"/>
        </w:rPr>
        <w:t xml:space="preserve"> </w:t>
      </w:r>
      <w:r>
        <w:rPr>
          <w:spacing w:val="11"/>
          <w:w w:val="131"/>
          <w:position w:val="4"/>
          <w:sz w:val="24"/>
          <w:szCs w:val="24"/>
        </w:rPr>
        <w:t xml:space="preserve"> </w:t>
      </w:r>
      <w:r>
        <w:rPr>
          <w:w w:val="131"/>
          <w:sz w:val="16"/>
          <w:szCs w:val="16"/>
        </w:rPr>
        <w:t>i,t</w:t>
      </w:r>
    </w:p>
    <w:p w14:paraId="3E9DCC2E" w14:textId="77777777" w:rsidR="000A768D" w:rsidRDefault="000A768D">
      <w:pPr>
        <w:spacing w:line="200" w:lineRule="exact"/>
      </w:pPr>
    </w:p>
    <w:p w14:paraId="46AEC665" w14:textId="77777777" w:rsidR="000A768D" w:rsidRDefault="000A768D">
      <w:pPr>
        <w:spacing w:before="9" w:line="220" w:lineRule="exact"/>
        <w:rPr>
          <w:sz w:val="22"/>
          <w:szCs w:val="22"/>
        </w:rPr>
      </w:pPr>
    </w:p>
    <w:p w14:paraId="39FDE7AF" w14:textId="77777777" w:rsidR="000A768D" w:rsidRDefault="006C1B1D">
      <w:pPr>
        <w:spacing w:line="368" w:lineRule="auto"/>
        <w:ind w:left="120" w:right="74" w:firstLine="239"/>
        <w:jc w:val="both"/>
        <w:rPr>
          <w:sz w:val="24"/>
          <w:szCs w:val="24"/>
        </w:rPr>
      </w:pPr>
      <w:r>
        <w:rPr>
          <w:sz w:val="24"/>
          <w:szCs w:val="24"/>
        </w:rPr>
        <w:t>in</w:t>
      </w:r>
      <w:r>
        <w:rPr>
          <w:spacing w:val="22"/>
          <w:sz w:val="24"/>
          <w:szCs w:val="24"/>
        </w:rPr>
        <w:t xml:space="preserve"> </w:t>
      </w:r>
      <w:r>
        <w:rPr>
          <w:sz w:val="24"/>
          <w:szCs w:val="24"/>
        </w:rPr>
        <w:t>whi</w:t>
      </w:r>
      <w:r>
        <w:rPr>
          <w:spacing w:val="-7"/>
          <w:sz w:val="24"/>
          <w:szCs w:val="24"/>
        </w:rPr>
        <w:t>c</w:t>
      </w:r>
      <w:r>
        <w:rPr>
          <w:sz w:val="24"/>
          <w:szCs w:val="24"/>
        </w:rPr>
        <w:t>h</w:t>
      </w:r>
      <w:r>
        <w:rPr>
          <w:spacing w:val="25"/>
          <w:sz w:val="24"/>
          <w:szCs w:val="24"/>
        </w:rPr>
        <w:t xml:space="preserve"> </w:t>
      </w:r>
      <w:r>
        <w:rPr>
          <w:sz w:val="24"/>
          <w:szCs w:val="24"/>
        </w:rPr>
        <w:t>β</w:t>
      </w:r>
      <w:r>
        <w:rPr>
          <w:position w:val="-4"/>
          <w:sz w:val="16"/>
          <w:szCs w:val="16"/>
        </w:rPr>
        <w:t xml:space="preserve">1 </w:t>
      </w:r>
      <w:r>
        <w:rPr>
          <w:spacing w:val="19"/>
          <w:position w:val="-4"/>
          <w:sz w:val="16"/>
          <w:szCs w:val="16"/>
        </w:rPr>
        <w:t xml:space="preserve"> </w:t>
      </w:r>
      <w:r>
        <w:rPr>
          <w:sz w:val="24"/>
          <w:szCs w:val="24"/>
        </w:rPr>
        <w:t>is</w:t>
      </w:r>
      <w:r>
        <w:rPr>
          <w:spacing w:val="12"/>
          <w:sz w:val="24"/>
          <w:szCs w:val="24"/>
        </w:rPr>
        <w:t xml:space="preserve"> </w:t>
      </w:r>
      <w:r>
        <w:rPr>
          <w:sz w:val="24"/>
          <w:szCs w:val="24"/>
        </w:rPr>
        <w:t>the</w:t>
      </w:r>
      <w:r>
        <w:rPr>
          <w:spacing w:val="47"/>
          <w:sz w:val="24"/>
          <w:szCs w:val="24"/>
        </w:rPr>
        <w:t xml:space="preserve"> </w:t>
      </w:r>
      <w:r>
        <w:rPr>
          <w:sz w:val="24"/>
          <w:szCs w:val="24"/>
        </w:rPr>
        <w:t>same</w:t>
      </w:r>
      <w:r>
        <w:rPr>
          <w:spacing w:val="30"/>
          <w:sz w:val="24"/>
          <w:szCs w:val="24"/>
        </w:rPr>
        <w:t xml:space="preserve"> </w:t>
      </w:r>
      <w:r>
        <w:rPr>
          <w:sz w:val="24"/>
          <w:szCs w:val="24"/>
        </w:rPr>
        <w:t>as</w:t>
      </w:r>
      <w:r>
        <w:rPr>
          <w:spacing w:val="23"/>
          <w:sz w:val="24"/>
          <w:szCs w:val="24"/>
        </w:rPr>
        <w:t xml:space="preserve"> </w:t>
      </w:r>
      <w:r>
        <w:rPr>
          <w:sz w:val="24"/>
          <w:szCs w:val="24"/>
        </w:rPr>
        <w:t>Φ</w:t>
      </w:r>
      <w:r>
        <w:rPr>
          <w:spacing w:val="8"/>
          <w:sz w:val="24"/>
          <w:szCs w:val="24"/>
        </w:rPr>
        <w:t xml:space="preserve"> </w:t>
      </w:r>
      <w:r>
        <w:rPr>
          <w:sz w:val="24"/>
          <w:szCs w:val="24"/>
        </w:rPr>
        <w:t>in</w:t>
      </w:r>
      <w:r>
        <w:rPr>
          <w:spacing w:val="22"/>
          <w:sz w:val="24"/>
          <w:szCs w:val="24"/>
        </w:rPr>
        <w:t xml:space="preserve"> </w:t>
      </w:r>
      <w:r>
        <w:rPr>
          <w:sz w:val="24"/>
          <w:szCs w:val="24"/>
        </w:rPr>
        <w:t>the</w:t>
      </w:r>
      <w:r>
        <w:rPr>
          <w:spacing w:val="47"/>
          <w:sz w:val="24"/>
          <w:szCs w:val="24"/>
        </w:rPr>
        <w:t xml:space="preserve"> </w:t>
      </w:r>
      <w:r>
        <w:rPr>
          <w:sz w:val="24"/>
          <w:szCs w:val="24"/>
        </w:rPr>
        <w:t>error</w:t>
      </w:r>
      <w:r>
        <w:rPr>
          <w:spacing w:val="43"/>
          <w:sz w:val="24"/>
          <w:szCs w:val="24"/>
        </w:rPr>
        <w:t xml:space="preserve"> </w:t>
      </w:r>
      <w:r>
        <w:rPr>
          <w:sz w:val="24"/>
          <w:szCs w:val="24"/>
        </w:rPr>
        <w:t>correction</w:t>
      </w:r>
      <w:r>
        <w:rPr>
          <w:spacing w:val="54"/>
          <w:sz w:val="24"/>
          <w:szCs w:val="24"/>
        </w:rPr>
        <w:t xml:space="preserve"> </w:t>
      </w:r>
      <w:r>
        <w:rPr>
          <w:spacing w:val="-7"/>
          <w:sz w:val="24"/>
          <w:szCs w:val="24"/>
        </w:rPr>
        <w:t>v</w:t>
      </w:r>
      <w:r>
        <w:rPr>
          <w:sz w:val="24"/>
          <w:szCs w:val="24"/>
        </w:rPr>
        <w:t>ersion</w:t>
      </w:r>
      <w:r>
        <w:rPr>
          <w:spacing w:val="30"/>
          <w:sz w:val="24"/>
          <w:szCs w:val="24"/>
        </w:rPr>
        <w:t xml:space="preserve"> </w:t>
      </w:r>
      <w:r>
        <w:rPr>
          <w:sz w:val="24"/>
          <w:szCs w:val="24"/>
        </w:rPr>
        <w:t>of</w:t>
      </w:r>
      <w:r>
        <w:rPr>
          <w:spacing w:val="3"/>
          <w:sz w:val="24"/>
          <w:szCs w:val="24"/>
        </w:rPr>
        <w:t xml:space="preserve"> </w:t>
      </w:r>
      <w:r>
        <w:rPr>
          <w:sz w:val="24"/>
          <w:szCs w:val="24"/>
        </w:rPr>
        <w:t>the</w:t>
      </w:r>
      <w:r>
        <w:rPr>
          <w:spacing w:val="47"/>
          <w:sz w:val="24"/>
          <w:szCs w:val="24"/>
        </w:rPr>
        <w:t xml:space="preserve"> </w:t>
      </w:r>
      <w:r>
        <w:rPr>
          <w:sz w:val="24"/>
          <w:szCs w:val="24"/>
        </w:rPr>
        <w:t xml:space="preserve">equation, </w:t>
      </w:r>
      <w:r>
        <w:rPr>
          <w:spacing w:val="9"/>
          <w:sz w:val="24"/>
          <w:szCs w:val="24"/>
        </w:rPr>
        <w:t xml:space="preserve"> </w:t>
      </w:r>
      <w:r>
        <w:rPr>
          <w:sz w:val="24"/>
          <w:szCs w:val="24"/>
        </w:rPr>
        <w:t>β</w:t>
      </w:r>
      <w:r>
        <w:rPr>
          <w:position w:val="-4"/>
          <w:sz w:val="16"/>
          <w:szCs w:val="16"/>
        </w:rPr>
        <w:t xml:space="preserve">2 </w:t>
      </w:r>
      <w:r>
        <w:rPr>
          <w:spacing w:val="19"/>
          <w:position w:val="-4"/>
          <w:sz w:val="16"/>
          <w:szCs w:val="16"/>
        </w:rPr>
        <w:t xml:space="preserve"> </w:t>
      </w:r>
      <w:r>
        <w:rPr>
          <w:w w:val="102"/>
          <w:sz w:val="24"/>
          <w:szCs w:val="24"/>
        </w:rPr>
        <w:t>equi</w:t>
      </w:r>
      <w:r>
        <w:rPr>
          <w:spacing w:val="-13"/>
          <w:w w:val="102"/>
          <w:sz w:val="24"/>
          <w:szCs w:val="24"/>
        </w:rPr>
        <w:t>v</w:t>
      </w:r>
      <w:r>
        <w:rPr>
          <w:w w:val="104"/>
          <w:sz w:val="24"/>
          <w:szCs w:val="24"/>
        </w:rPr>
        <w:t>ale</w:t>
      </w:r>
      <w:r>
        <w:rPr>
          <w:spacing w:val="-7"/>
          <w:w w:val="104"/>
          <w:sz w:val="24"/>
          <w:szCs w:val="24"/>
        </w:rPr>
        <w:t>n</w:t>
      </w:r>
      <w:r>
        <w:rPr>
          <w:w w:val="137"/>
          <w:sz w:val="24"/>
          <w:szCs w:val="24"/>
        </w:rPr>
        <w:t xml:space="preserve">t </w:t>
      </w:r>
      <w:r>
        <w:rPr>
          <w:sz w:val="24"/>
          <w:szCs w:val="24"/>
        </w:rPr>
        <w:t>to</w:t>
      </w:r>
      <w:r>
        <w:rPr>
          <w:spacing w:val="43"/>
          <w:sz w:val="24"/>
          <w:szCs w:val="24"/>
        </w:rPr>
        <w:t xml:space="preserve"> </w:t>
      </w:r>
      <w:r>
        <w:rPr>
          <w:spacing w:val="13"/>
          <w:sz w:val="24"/>
          <w:szCs w:val="24"/>
        </w:rPr>
        <w:t>β</w:t>
      </w:r>
      <w:r>
        <w:rPr>
          <w:sz w:val="24"/>
          <w:szCs w:val="24"/>
        </w:rPr>
        <w:t>,</w:t>
      </w:r>
      <w:r>
        <w:rPr>
          <w:spacing w:val="38"/>
          <w:sz w:val="24"/>
          <w:szCs w:val="24"/>
        </w:rPr>
        <w:t xml:space="preserve"> </w:t>
      </w:r>
      <w:r>
        <w:rPr>
          <w:sz w:val="24"/>
          <w:szCs w:val="24"/>
        </w:rPr>
        <w:t>and</w:t>
      </w:r>
      <w:r>
        <w:rPr>
          <w:spacing w:val="50"/>
          <w:sz w:val="24"/>
          <w:szCs w:val="24"/>
        </w:rPr>
        <w:t xml:space="preserve"> </w:t>
      </w:r>
      <w:r>
        <w:rPr>
          <w:w w:val="101"/>
          <w:sz w:val="24"/>
          <w:szCs w:val="24"/>
        </w:rPr>
        <w:t>Φ(</w:t>
      </w:r>
      <w:r>
        <w:rPr>
          <w:w w:val="78"/>
          <w:sz w:val="24"/>
          <w:szCs w:val="24"/>
        </w:rPr>
        <w:t>Y</w:t>
      </w:r>
      <w:r>
        <w:rPr>
          <w:w w:val="128"/>
          <w:position w:val="-4"/>
          <w:sz w:val="16"/>
          <w:szCs w:val="16"/>
        </w:rPr>
        <w:t>i,t</w:t>
      </w:r>
      <w:r>
        <w:rPr>
          <w:rFonts w:ascii="Segoe UI Symbol" w:eastAsia="Segoe UI Symbol" w:hAnsi="Segoe UI Symbol" w:cs="Segoe UI Symbol"/>
          <w:w w:val="120"/>
          <w:position w:val="-4"/>
          <w:sz w:val="16"/>
          <w:szCs w:val="16"/>
        </w:rPr>
        <w:t>−</w:t>
      </w:r>
      <w:r>
        <w:rPr>
          <w:w w:val="105"/>
          <w:position w:val="-4"/>
          <w:sz w:val="16"/>
          <w:szCs w:val="16"/>
        </w:rPr>
        <w:t>1</w:t>
      </w:r>
      <w:r>
        <w:rPr>
          <w:spacing w:val="-30"/>
          <w:position w:val="-4"/>
          <w:sz w:val="16"/>
          <w:szCs w:val="16"/>
        </w:rPr>
        <w:t xml:space="preserve"> </w:t>
      </w:r>
      <w:r>
        <w:rPr>
          <w:sz w:val="24"/>
          <w:szCs w:val="24"/>
        </w:rPr>
        <w:t>)</w:t>
      </w:r>
      <w:r>
        <w:rPr>
          <w:spacing w:val="32"/>
          <w:sz w:val="24"/>
          <w:szCs w:val="24"/>
        </w:rPr>
        <w:t xml:space="preserve"> </w:t>
      </w:r>
      <w:r>
        <w:rPr>
          <w:sz w:val="24"/>
          <w:szCs w:val="24"/>
        </w:rPr>
        <w:t>is</w:t>
      </w:r>
      <w:r>
        <w:rPr>
          <w:spacing w:val="19"/>
          <w:sz w:val="24"/>
          <w:szCs w:val="24"/>
        </w:rPr>
        <w:t xml:space="preserve"> </w:t>
      </w:r>
      <w:r>
        <w:rPr>
          <w:sz w:val="24"/>
          <w:szCs w:val="24"/>
        </w:rPr>
        <w:t xml:space="preserve">rendered </w:t>
      </w:r>
      <w:r>
        <w:rPr>
          <w:spacing w:val="4"/>
          <w:sz w:val="24"/>
          <w:szCs w:val="24"/>
        </w:rPr>
        <w:t xml:space="preserve"> </w:t>
      </w:r>
      <w:r>
        <w:rPr>
          <w:spacing w:val="-7"/>
          <w:sz w:val="24"/>
          <w:szCs w:val="24"/>
        </w:rPr>
        <w:t>b</w:t>
      </w:r>
      <w:r>
        <w:rPr>
          <w:sz w:val="24"/>
          <w:szCs w:val="24"/>
        </w:rPr>
        <w:t>y</w:t>
      </w:r>
      <w:r>
        <w:rPr>
          <w:spacing w:val="35"/>
          <w:sz w:val="24"/>
          <w:szCs w:val="24"/>
        </w:rPr>
        <w:t xml:space="preserve"> </w:t>
      </w:r>
      <w:r>
        <w:rPr>
          <w:sz w:val="24"/>
          <w:szCs w:val="24"/>
        </w:rPr>
        <w:t>β</w:t>
      </w:r>
      <w:r>
        <w:rPr>
          <w:spacing w:val="10"/>
          <w:position w:val="-4"/>
          <w:sz w:val="16"/>
          <w:szCs w:val="16"/>
        </w:rPr>
        <w:t>3</w:t>
      </w:r>
      <w:r>
        <w:rPr>
          <w:sz w:val="24"/>
          <w:szCs w:val="24"/>
        </w:rPr>
        <w:t xml:space="preserve">. </w:t>
      </w:r>
      <w:r>
        <w:rPr>
          <w:spacing w:val="15"/>
          <w:sz w:val="24"/>
          <w:szCs w:val="24"/>
        </w:rPr>
        <w:t xml:space="preserve"> </w:t>
      </w:r>
      <w:r>
        <w:rPr>
          <w:sz w:val="24"/>
          <w:szCs w:val="24"/>
        </w:rPr>
        <w:t>The</w:t>
      </w:r>
      <w:r>
        <w:rPr>
          <w:spacing w:val="52"/>
          <w:sz w:val="24"/>
          <w:szCs w:val="24"/>
        </w:rPr>
        <w:t xml:space="preserve"> </w:t>
      </w:r>
      <w:r>
        <w:rPr>
          <w:w w:val="108"/>
          <w:sz w:val="24"/>
          <w:szCs w:val="24"/>
        </w:rPr>
        <w:t>short-term</w:t>
      </w:r>
      <w:r>
        <w:rPr>
          <w:spacing w:val="17"/>
          <w:w w:val="108"/>
          <w:sz w:val="24"/>
          <w:szCs w:val="24"/>
        </w:rPr>
        <w:t xml:space="preserve"> </w:t>
      </w:r>
      <w:r>
        <w:rPr>
          <w:sz w:val="24"/>
          <w:szCs w:val="24"/>
        </w:rPr>
        <w:t xml:space="preserve">relationship </w:t>
      </w:r>
      <w:r>
        <w:rPr>
          <w:spacing w:val="19"/>
          <w:sz w:val="24"/>
          <w:szCs w:val="24"/>
        </w:rPr>
        <w:t xml:space="preserve"> </w:t>
      </w:r>
      <w:r>
        <w:rPr>
          <w:spacing w:val="6"/>
          <w:sz w:val="24"/>
          <w:szCs w:val="24"/>
        </w:rPr>
        <w:t>b</w:t>
      </w:r>
      <w:r>
        <w:rPr>
          <w:sz w:val="24"/>
          <w:szCs w:val="24"/>
        </w:rPr>
        <w:t>e</w:t>
      </w:r>
      <w:r>
        <w:rPr>
          <w:spacing w:val="-7"/>
          <w:sz w:val="24"/>
          <w:szCs w:val="24"/>
        </w:rPr>
        <w:t>t</w:t>
      </w:r>
      <w:r>
        <w:rPr>
          <w:spacing w:val="-6"/>
          <w:sz w:val="24"/>
          <w:szCs w:val="24"/>
        </w:rPr>
        <w:t>w</w:t>
      </w:r>
      <w:r>
        <w:rPr>
          <w:sz w:val="24"/>
          <w:szCs w:val="24"/>
        </w:rPr>
        <w:t>een</w:t>
      </w:r>
      <w:r>
        <w:rPr>
          <w:spacing w:val="50"/>
          <w:sz w:val="24"/>
          <w:szCs w:val="24"/>
        </w:rPr>
        <w:t xml:space="preserve"> </w:t>
      </w:r>
      <w:r>
        <w:rPr>
          <w:sz w:val="24"/>
          <w:szCs w:val="24"/>
        </w:rPr>
        <w:t>the</w:t>
      </w:r>
      <w:r>
        <w:rPr>
          <w:spacing w:val="54"/>
          <w:sz w:val="24"/>
          <w:szCs w:val="24"/>
        </w:rPr>
        <w:t xml:space="preserve"> </w:t>
      </w:r>
      <w:r>
        <w:rPr>
          <w:w w:val="101"/>
          <w:sz w:val="24"/>
          <w:szCs w:val="24"/>
        </w:rPr>
        <w:t>reg</w:t>
      </w:r>
      <w:r>
        <w:rPr>
          <w:w w:val="98"/>
          <w:sz w:val="24"/>
          <w:szCs w:val="24"/>
        </w:rPr>
        <w:t>is</w:t>
      </w:r>
      <w:r>
        <w:rPr>
          <w:w w:val="118"/>
          <w:sz w:val="24"/>
          <w:szCs w:val="24"/>
        </w:rPr>
        <w:t>tra</w:t>
      </w:r>
      <w:r>
        <w:rPr>
          <w:w w:val="108"/>
          <w:sz w:val="24"/>
          <w:szCs w:val="24"/>
        </w:rPr>
        <w:t xml:space="preserve">tion </w:t>
      </w:r>
      <w:r>
        <w:rPr>
          <w:sz w:val="24"/>
          <w:szCs w:val="24"/>
        </w:rPr>
        <w:t>of</w:t>
      </w:r>
      <w:r>
        <w:rPr>
          <w:spacing w:val="2"/>
          <w:sz w:val="24"/>
          <w:szCs w:val="24"/>
        </w:rPr>
        <w:t xml:space="preserve"> </w:t>
      </w:r>
      <w:r>
        <w:rPr>
          <w:sz w:val="24"/>
          <w:szCs w:val="24"/>
        </w:rPr>
        <w:t xml:space="preserve">arbitral </w:t>
      </w:r>
      <w:r>
        <w:rPr>
          <w:spacing w:val="22"/>
          <w:sz w:val="24"/>
          <w:szCs w:val="24"/>
        </w:rPr>
        <w:t xml:space="preserve"> </w:t>
      </w:r>
      <w:r>
        <w:rPr>
          <w:sz w:val="24"/>
          <w:szCs w:val="24"/>
        </w:rPr>
        <w:t>claims</w:t>
      </w:r>
      <w:r>
        <w:rPr>
          <w:spacing w:val="25"/>
          <w:sz w:val="24"/>
          <w:szCs w:val="24"/>
        </w:rPr>
        <w:t xml:space="preserve"> </w:t>
      </w:r>
      <w:r>
        <w:rPr>
          <w:sz w:val="24"/>
          <w:szCs w:val="24"/>
        </w:rPr>
        <w:t>and</w:t>
      </w:r>
      <w:r>
        <w:rPr>
          <w:spacing w:val="41"/>
          <w:sz w:val="24"/>
          <w:szCs w:val="24"/>
        </w:rPr>
        <w:t xml:space="preserve"> </w:t>
      </w:r>
      <w:r>
        <w:rPr>
          <w:w w:val="109"/>
          <w:sz w:val="24"/>
          <w:szCs w:val="24"/>
        </w:rPr>
        <w:t>reputation</w:t>
      </w:r>
      <w:r>
        <w:rPr>
          <w:spacing w:val="8"/>
          <w:w w:val="109"/>
          <w:sz w:val="24"/>
          <w:szCs w:val="24"/>
        </w:rPr>
        <w:t xml:space="preserve"> </w:t>
      </w:r>
      <w:r>
        <w:rPr>
          <w:sz w:val="24"/>
          <w:szCs w:val="24"/>
        </w:rPr>
        <w:t>is</w:t>
      </w:r>
      <w:r>
        <w:rPr>
          <w:spacing w:val="10"/>
          <w:sz w:val="24"/>
          <w:szCs w:val="24"/>
        </w:rPr>
        <w:t xml:space="preserve"> </w:t>
      </w:r>
      <w:r>
        <w:rPr>
          <w:sz w:val="24"/>
          <w:szCs w:val="24"/>
        </w:rPr>
        <w:t>t</w:t>
      </w:r>
      <w:r>
        <w:rPr>
          <w:spacing w:val="-7"/>
          <w:sz w:val="24"/>
          <w:szCs w:val="24"/>
        </w:rPr>
        <w:t>h</w:t>
      </w:r>
      <w:r>
        <w:rPr>
          <w:sz w:val="24"/>
          <w:szCs w:val="24"/>
        </w:rPr>
        <w:t>us</w:t>
      </w:r>
      <w:r>
        <w:rPr>
          <w:spacing w:val="55"/>
          <w:sz w:val="24"/>
          <w:szCs w:val="24"/>
        </w:rPr>
        <w:t xml:space="preserve"> </w:t>
      </w:r>
      <w:r>
        <w:rPr>
          <w:sz w:val="24"/>
          <w:szCs w:val="24"/>
        </w:rPr>
        <w:t xml:space="preserve">captured </w:t>
      </w:r>
      <w:r>
        <w:rPr>
          <w:spacing w:val="19"/>
          <w:sz w:val="24"/>
          <w:szCs w:val="24"/>
        </w:rPr>
        <w:t xml:space="preserve"> </w:t>
      </w:r>
      <w:r>
        <w:rPr>
          <w:spacing w:val="-7"/>
          <w:sz w:val="24"/>
          <w:szCs w:val="24"/>
        </w:rPr>
        <w:t>b</w:t>
      </w:r>
      <w:r>
        <w:rPr>
          <w:sz w:val="24"/>
          <w:szCs w:val="24"/>
        </w:rPr>
        <w:t>y</w:t>
      </w:r>
      <w:r>
        <w:rPr>
          <w:spacing w:val="26"/>
          <w:sz w:val="24"/>
          <w:szCs w:val="24"/>
        </w:rPr>
        <w:t xml:space="preserve"> </w:t>
      </w:r>
      <w:r>
        <w:rPr>
          <w:sz w:val="24"/>
          <w:szCs w:val="24"/>
        </w:rPr>
        <w:t>β</w:t>
      </w:r>
      <w:r>
        <w:rPr>
          <w:position w:val="-4"/>
          <w:sz w:val="16"/>
          <w:szCs w:val="16"/>
        </w:rPr>
        <w:t xml:space="preserve">2 </w:t>
      </w:r>
      <w:r>
        <w:rPr>
          <w:spacing w:val="17"/>
          <w:position w:val="-4"/>
          <w:sz w:val="16"/>
          <w:szCs w:val="16"/>
        </w:rPr>
        <w:t xml:space="preserve"> </w:t>
      </w:r>
      <w:r>
        <w:rPr>
          <w:sz w:val="24"/>
          <w:szCs w:val="24"/>
        </w:rPr>
        <w:t>and</w:t>
      </w:r>
      <w:r>
        <w:rPr>
          <w:spacing w:val="41"/>
          <w:sz w:val="24"/>
          <w:szCs w:val="24"/>
        </w:rPr>
        <w:t xml:space="preserve"> </w:t>
      </w:r>
      <w:r>
        <w:rPr>
          <w:sz w:val="24"/>
          <w:szCs w:val="24"/>
        </w:rPr>
        <w:t>the</w:t>
      </w:r>
      <w:r>
        <w:rPr>
          <w:spacing w:val="45"/>
          <w:sz w:val="24"/>
          <w:szCs w:val="24"/>
        </w:rPr>
        <w:t xml:space="preserve"> </w:t>
      </w:r>
      <w:r>
        <w:rPr>
          <w:sz w:val="24"/>
          <w:szCs w:val="24"/>
        </w:rPr>
        <w:t>longer-term</w:t>
      </w:r>
      <w:r>
        <w:rPr>
          <w:spacing w:val="58"/>
          <w:sz w:val="24"/>
          <w:szCs w:val="24"/>
        </w:rPr>
        <w:t xml:space="preserve"> </w:t>
      </w:r>
      <w:r>
        <w:rPr>
          <w:sz w:val="24"/>
          <w:szCs w:val="24"/>
        </w:rPr>
        <w:t xml:space="preserve">relationship </w:t>
      </w:r>
      <w:r>
        <w:rPr>
          <w:spacing w:val="10"/>
          <w:sz w:val="24"/>
          <w:szCs w:val="24"/>
        </w:rPr>
        <w:t xml:space="preserve"> </w:t>
      </w:r>
      <w:r>
        <w:rPr>
          <w:spacing w:val="-7"/>
          <w:w w:val="108"/>
          <w:sz w:val="24"/>
          <w:szCs w:val="24"/>
        </w:rPr>
        <w:t>b</w:t>
      </w:r>
      <w:r>
        <w:rPr>
          <w:w w:val="103"/>
          <w:sz w:val="24"/>
          <w:szCs w:val="24"/>
        </w:rPr>
        <w:t xml:space="preserve">y </w:t>
      </w:r>
      <w:r>
        <w:rPr>
          <w:w w:val="108"/>
          <w:sz w:val="24"/>
          <w:szCs w:val="24"/>
        </w:rPr>
        <w:t>β</w:t>
      </w:r>
      <w:r>
        <w:rPr>
          <w:w w:val="105"/>
          <w:position w:val="-4"/>
          <w:sz w:val="16"/>
          <w:szCs w:val="16"/>
        </w:rPr>
        <w:t>3</w:t>
      </w:r>
      <w:r>
        <w:rPr>
          <w:spacing w:val="-30"/>
          <w:position w:val="-4"/>
          <w:sz w:val="16"/>
          <w:szCs w:val="16"/>
        </w:rPr>
        <w:t xml:space="preserve"> </w:t>
      </w:r>
      <w:r>
        <w:rPr>
          <w:w w:val="108"/>
          <w:sz w:val="24"/>
          <w:szCs w:val="24"/>
        </w:rPr>
        <w:t>.</w:t>
      </w:r>
    </w:p>
    <w:p w14:paraId="5CADF9FE" w14:textId="77777777" w:rsidR="000A768D" w:rsidRDefault="006C1B1D">
      <w:pPr>
        <w:spacing w:before="8" w:line="401" w:lineRule="auto"/>
        <w:ind w:left="120" w:right="79" w:firstLine="239"/>
        <w:jc w:val="both"/>
        <w:rPr>
          <w:sz w:val="24"/>
          <w:szCs w:val="24"/>
        </w:rPr>
        <w:sectPr w:rsidR="000A768D">
          <w:headerReference w:type="default" r:id="rId22"/>
          <w:pgSz w:w="12240" w:h="15840"/>
          <w:pgMar w:top="1200" w:right="1320" w:bottom="280" w:left="1320" w:header="1007" w:footer="0" w:gutter="0"/>
          <w:pgNumType w:start="26"/>
          <w:cols w:space="720"/>
        </w:sectPr>
      </w:pPr>
      <w:r>
        <w:rPr>
          <w:sz w:val="24"/>
          <w:szCs w:val="24"/>
        </w:rPr>
        <w:t>Gi</w:t>
      </w:r>
      <w:r>
        <w:rPr>
          <w:spacing w:val="-7"/>
          <w:sz w:val="24"/>
          <w:szCs w:val="24"/>
        </w:rPr>
        <w:t>v</w:t>
      </w:r>
      <w:r>
        <w:rPr>
          <w:sz w:val="24"/>
          <w:szCs w:val="24"/>
        </w:rPr>
        <w:t>en</w:t>
      </w:r>
      <w:r>
        <w:rPr>
          <w:spacing w:val="41"/>
          <w:sz w:val="24"/>
          <w:szCs w:val="24"/>
        </w:rPr>
        <w:t xml:space="preserve"> </w:t>
      </w:r>
      <w:r>
        <w:rPr>
          <w:sz w:val="24"/>
          <w:szCs w:val="24"/>
        </w:rPr>
        <w:t>problems</w:t>
      </w:r>
      <w:r>
        <w:rPr>
          <w:spacing w:val="50"/>
          <w:sz w:val="24"/>
          <w:szCs w:val="24"/>
        </w:rPr>
        <w:t xml:space="preserve"> </w:t>
      </w:r>
      <w:r>
        <w:rPr>
          <w:sz w:val="24"/>
          <w:szCs w:val="24"/>
        </w:rPr>
        <w:t>of</w:t>
      </w:r>
      <w:r>
        <w:rPr>
          <w:spacing w:val="11"/>
          <w:sz w:val="24"/>
          <w:szCs w:val="24"/>
        </w:rPr>
        <w:t xml:space="preserve"> </w:t>
      </w:r>
      <w:r>
        <w:rPr>
          <w:w w:val="105"/>
          <w:sz w:val="24"/>
          <w:szCs w:val="24"/>
        </w:rPr>
        <w:t>heteros</w:t>
      </w:r>
      <w:r>
        <w:rPr>
          <w:spacing w:val="-7"/>
          <w:w w:val="105"/>
          <w:sz w:val="24"/>
          <w:szCs w:val="24"/>
        </w:rPr>
        <w:t>k</w:t>
      </w:r>
      <w:r>
        <w:rPr>
          <w:w w:val="105"/>
          <w:sz w:val="24"/>
          <w:szCs w:val="24"/>
        </w:rPr>
        <w:t>edastici</w:t>
      </w:r>
      <w:r>
        <w:rPr>
          <w:spacing w:val="-7"/>
          <w:w w:val="105"/>
          <w:sz w:val="24"/>
          <w:szCs w:val="24"/>
        </w:rPr>
        <w:t>t</w:t>
      </w:r>
      <w:r>
        <w:rPr>
          <w:w w:val="105"/>
          <w:sz w:val="24"/>
          <w:szCs w:val="24"/>
        </w:rPr>
        <w:t>y</w:t>
      </w:r>
      <w:r>
        <w:rPr>
          <w:spacing w:val="35"/>
          <w:w w:val="105"/>
          <w:sz w:val="24"/>
          <w:szCs w:val="24"/>
        </w:rPr>
        <w:t xml:space="preserve"> </w:t>
      </w:r>
      <w:r>
        <w:rPr>
          <w:sz w:val="24"/>
          <w:szCs w:val="24"/>
        </w:rPr>
        <w:t>ass</w:t>
      </w:r>
      <w:r>
        <w:rPr>
          <w:spacing w:val="7"/>
          <w:sz w:val="24"/>
          <w:szCs w:val="24"/>
        </w:rPr>
        <w:t>o</w:t>
      </w:r>
      <w:r>
        <w:rPr>
          <w:sz w:val="24"/>
          <w:szCs w:val="24"/>
        </w:rPr>
        <w:t>ciated  with</w:t>
      </w:r>
      <w:r>
        <w:rPr>
          <w:spacing w:val="49"/>
          <w:sz w:val="24"/>
          <w:szCs w:val="24"/>
        </w:rPr>
        <w:t xml:space="preserve"> </w:t>
      </w:r>
      <w:r>
        <w:rPr>
          <w:sz w:val="24"/>
          <w:szCs w:val="24"/>
        </w:rPr>
        <w:t>cross-sectional</w:t>
      </w:r>
      <w:r>
        <w:rPr>
          <w:spacing w:val="53"/>
          <w:sz w:val="24"/>
          <w:szCs w:val="24"/>
        </w:rPr>
        <w:t xml:space="preserve"> </w:t>
      </w:r>
      <w:r>
        <w:rPr>
          <w:sz w:val="24"/>
          <w:szCs w:val="24"/>
        </w:rPr>
        <w:t>time</w:t>
      </w:r>
      <w:r>
        <w:rPr>
          <w:spacing w:val="49"/>
          <w:sz w:val="24"/>
          <w:szCs w:val="24"/>
        </w:rPr>
        <w:t xml:space="preserve"> </w:t>
      </w:r>
      <w:r>
        <w:rPr>
          <w:sz w:val="24"/>
          <w:szCs w:val="24"/>
        </w:rPr>
        <w:t>series</w:t>
      </w:r>
      <w:r>
        <w:rPr>
          <w:spacing w:val="23"/>
          <w:sz w:val="24"/>
          <w:szCs w:val="24"/>
        </w:rPr>
        <w:t xml:space="preserve"> </w:t>
      </w:r>
      <w:r>
        <w:rPr>
          <w:w w:val="103"/>
          <w:sz w:val="24"/>
          <w:szCs w:val="24"/>
        </w:rPr>
        <w:t>resear</w:t>
      </w:r>
      <w:r>
        <w:rPr>
          <w:spacing w:val="-7"/>
          <w:w w:val="103"/>
          <w:sz w:val="24"/>
          <w:szCs w:val="24"/>
        </w:rPr>
        <w:t>c</w:t>
      </w:r>
      <w:r>
        <w:rPr>
          <w:w w:val="108"/>
          <w:sz w:val="24"/>
          <w:szCs w:val="24"/>
        </w:rPr>
        <w:t xml:space="preserve">h </w:t>
      </w:r>
      <w:r>
        <w:rPr>
          <w:sz w:val="24"/>
          <w:szCs w:val="24"/>
        </w:rPr>
        <w:t>designs,</w:t>
      </w:r>
      <w:r>
        <w:rPr>
          <w:spacing w:val="51"/>
          <w:sz w:val="24"/>
          <w:szCs w:val="24"/>
        </w:rPr>
        <w:t xml:space="preserve"> </w:t>
      </w:r>
      <w:r>
        <w:rPr>
          <w:sz w:val="24"/>
          <w:szCs w:val="24"/>
        </w:rPr>
        <w:t>as</w:t>
      </w:r>
      <w:r>
        <w:rPr>
          <w:spacing w:val="39"/>
          <w:sz w:val="24"/>
          <w:szCs w:val="24"/>
        </w:rPr>
        <w:t xml:space="preserve"> </w:t>
      </w:r>
      <w:r>
        <w:rPr>
          <w:spacing w:val="-6"/>
          <w:sz w:val="24"/>
          <w:szCs w:val="24"/>
        </w:rPr>
        <w:t>w</w:t>
      </w:r>
      <w:r>
        <w:rPr>
          <w:sz w:val="24"/>
          <w:szCs w:val="24"/>
        </w:rPr>
        <w:t>ell</w:t>
      </w:r>
      <w:r>
        <w:rPr>
          <w:spacing w:val="19"/>
          <w:sz w:val="24"/>
          <w:szCs w:val="24"/>
        </w:rPr>
        <w:t xml:space="preserve"> </w:t>
      </w:r>
      <w:r>
        <w:rPr>
          <w:sz w:val="24"/>
          <w:szCs w:val="24"/>
        </w:rPr>
        <w:t>as</w:t>
      </w:r>
      <w:r>
        <w:rPr>
          <w:spacing w:val="40"/>
          <w:sz w:val="24"/>
          <w:szCs w:val="24"/>
        </w:rPr>
        <w:t xml:space="preserve"> </w:t>
      </w:r>
      <w:r>
        <w:rPr>
          <w:sz w:val="24"/>
          <w:szCs w:val="24"/>
        </w:rPr>
        <w:t xml:space="preserve">the </w:t>
      </w:r>
      <w:r>
        <w:rPr>
          <w:spacing w:val="3"/>
          <w:sz w:val="24"/>
          <w:szCs w:val="24"/>
        </w:rPr>
        <w:t xml:space="preserve"> </w:t>
      </w:r>
      <w:r>
        <w:rPr>
          <w:sz w:val="24"/>
          <w:szCs w:val="24"/>
        </w:rPr>
        <w:t>relati</w:t>
      </w:r>
      <w:r>
        <w:rPr>
          <w:spacing w:val="-7"/>
          <w:sz w:val="24"/>
          <w:szCs w:val="24"/>
        </w:rPr>
        <w:t>v</w:t>
      </w:r>
      <w:r>
        <w:rPr>
          <w:sz w:val="24"/>
          <w:szCs w:val="24"/>
        </w:rPr>
        <w:t xml:space="preserve">ely </w:t>
      </w:r>
      <w:r>
        <w:rPr>
          <w:spacing w:val="11"/>
          <w:sz w:val="24"/>
          <w:szCs w:val="24"/>
        </w:rPr>
        <w:t xml:space="preserve"> </w:t>
      </w:r>
      <w:r>
        <w:rPr>
          <w:sz w:val="24"/>
          <w:szCs w:val="24"/>
        </w:rPr>
        <w:t>high</w:t>
      </w:r>
      <w:r>
        <w:rPr>
          <w:spacing w:val="45"/>
          <w:sz w:val="24"/>
          <w:szCs w:val="24"/>
        </w:rPr>
        <w:t xml:space="preserve"> </w:t>
      </w:r>
      <w:r>
        <w:rPr>
          <w:sz w:val="24"/>
          <w:szCs w:val="24"/>
        </w:rPr>
        <w:t xml:space="preserve">ratio </w:t>
      </w:r>
      <w:r>
        <w:rPr>
          <w:spacing w:val="11"/>
          <w:sz w:val="24"/>
          <w:szCs w:val="24"/>
        </w:rPr>
        <w:t xml:space="preserve"> </w:t>
      </w:r>
      <w:r>
        <w:rPr>
          <w:sz w:val="24"/>
          <w:szCs w:val="24"/>
        </w:rPr>
        <w:t>of</w:t>
      </w:r>
      <w:r>
        <w:rPr>
          <w:spacing w:val="20"/>
          <w:sz w:val="24"/>
          <w:szCs w:val="24"/>
        </w:rPr>
        <w:t xml:space="preserve"> </w:t>
      </w:r>
      <w:r>
        <w:rPr>
          <w:sz w:val="24"/>
          <w:szCs w:val="24"/>
        </w:rPr>
        <w:t>panels</w:t>
      </w:r>
      <w:r>
        <w:rPr>
          <w:spacing w:val="56"/>
          <w:sz w:val="24"/>
          <w:szCs w:val="24"/>
        </w:rPr>
        <w:t xml:space="preserve"> </w:t>
      </w:r>
      <w:r>
        <w:rPr>
          <w:sz w:val="24"/>
          <w:szCs w:val="24"/>
        </w:rPr>
        <w:t>to</w:t>
      </w:r>
      <w:r>
        <w:rPr>
          <w:spacing w:val="53"/>
          <w:sz w:val="24"/>
          <w:szCs w:val="24"/>
        </w:rPr>
        <w:t xml:space="preserve"> </w:t>
      </w:r>
      <w:r>
        <w:rPr>
          <w:spacing w:val="6"/>
          <w:sz w:val="24"/>
          <w:szCs w:val="24"/>
        </w:rPr>
        <w:t>p</w:t>
      </w:r>
      <w:r>
        <w:rPr>
          <w:sz w:val="24"/>
          <w:szCs w:val="24"/>
        </w:rPr>
        <w:t>eri</w:t>
      </w:r>
      <w:r>
        <w:rPr>
          <w:spacing w:val="7"/>
          <w:sz w:val="24"/>
          <w:szCs w:val="24"/>
        </w:rPr>
        <w:t>o</w:t>
      </w:r>
      <w:r>
        <w:rPr>
          <w:sz w:val="24"/>
          <w:szCs w:val="24"/>
        </w:rPr>
        <w:t xml:space="preserve">ds, </w:t>
      </w:r>
      <w:r>
        <w:rPr>
          <w:spacing w:val="2"/>
          <w:sz w:val="24"/>
          <w:szCs w:val="24"/>
        </w:rPr>
        <w:t xml:space="preserve"> </w:t>
      </w:r>
      <w:r>
        <w:rPr>
          <w:sz w:val="24"/>
          <w:szCs w:val="24"/>
        </w:rPr>
        <w:t xml:space="preserve">the </w:t>
      </w:r>
      <w:r>
        <w:rPr>
          <w:spacing w:val="3"/>
          <w:sz w:val="24"/>
          <w:szCs w:val="24"/>
        </w:rPr>
        <w:t xml:space="preserve"> </w:t>
      </w:r>
      <w:r>
        <w:rPr>
          <w:sz w:val="24"/>
          <w:szCs w:val="24"/>
        </w:rPr>
        <w:t>m</w:t>
      </w:r>
      <w:r>
        <w:rPr>
          <w:spacing w:val="7"/>
          <w:sz w:val="24"/>
          <w:szCs w:val="24"/>
        </w:rPr>
        <w:t>o</w:t>
      </w:r>
      <w:r>
        <w:rPr>
          <w:sz w:val="24"/>
          <w:szCs w:val="24"/>
        </w:rPr>
        <w:t>dels</w:t>
      </w:r>
      <w:r>
        <w:rPr>
          <w:spacing w:val="39"/>
          <w:sz w:val="24"/>
          <w:szCs w:val="24"/>
        </w:rPr>
        <w:t xml:space="preserve"> </w:t>
      </w:r>
      <w:r>
        <w:rPr>
          <w:sz w:val="24"/>
          <w:szCs w:val="24"/>
        </w:rPr>
        <w:t>are</w:t>
      </w:r>
      <w:r>
        <w:rPr>
          <w:spacing w:val="49"/>
          <w:sz w:val="24"/>
          <w:szCs w:val="24"/>
        </w:rPr>
        <w:t xml:space="preserve"> </w:t>
      </w:r>
      <w:r>
        <w:rPr>
          <w:w w:val="107"/>
          <w:sz w:val="24"/>
          <w:szCs w:val="24"/>
        </w:rPr>
        <w:t xml:space="preserve">estimated </w:t>
      </w:r>
      <w:r>
        <w:rPr>
          <w:sz w:val="24"/>
          <w:szCs w:val="24"/>
        </w:rPr>
        <w:t>with</w:t>
      </w:r>
      <w:r>
        <w:rPr>
          <w:spacing w:val="53"/>
          <w:sz w:val="24"/>
          <w:szCs w:val="24"/>
        </w:rPr>
        <w:t xml:space="preserve"> </w:t>
      </w:r>
      <w:r>
        <w:rPr>
          <w:sz w:val="24"/>
          <w:szCs w:val="24"/>
        </w:rPr>
        <w:t>OLS</w:t>
      </w:r>
      <w:r>
        <w:rPr>
          <w:spacing w:val="32"/>
          <w:sz w:val="24"/>
          <w:szCs w:val="24"/>
        </w:rPr>
        <w:t xml:space="preserve"> </w:t>
      </w:r>
      <w:r>
        <w:rPr>
          <w:sz w:val="24"/>
          <w:szCs w:val="24"/>
        </w:rPr>
        <w:t>and</w:t>
      </w:r>
      <w:r>
        <w:rPr>
          <w:spacing w:val="55"/>
          <w:sz w:val="24"/>
          <w:szCs w:val="24"/>
        </w:rPr>
        <w:t xml:space="preserve"> </w:t>
      </w:r>
      <w:r>
        <w:rPr>
          <w:sz w:val="24"/>
          <w:szCs w:val="24"/>
        </w:rPr>
        <w:t xml:space="preserve">panel-corrected </w:t>
      </w:r>
      <w:r>
        <w:rPr>
          <w:spacing w:val="27"/>
          <w:sz w:val="24"/>
          <w:szCs w:val="24"/>
        </w:rPr>
        <w:t xml:space="preserve"> </w:t>
      </w:r>
      <w:r>
        <w:rPr>
          <w:w w:val="110"/>
          <w:sz w:val="24"/>
          <w:szCs w:val="24"/>
        </w:rPr>
        <w:t>standard</w:t>
      </w:r>
      <w:r>
        <w:rPr>
          <w:spacing w:val="21"/>
          <w:w w:val="110"/>
          <w:sz w:val="24"/>
          <w:szCs w:val="24"/>
        </w:rPr>
        <w:t xml:space="preserve"> </w:t>
      </w:r>
      <w:r>
        <w:rPr>
          <w:sz w:val="24"/>
          <w:szCs w:val="24"/>
        </w:rPr>
        <w:t>errors</w:t>
      </w:r>
      <w:r>
        <w:rPr>
          <w:spacing w:val="49"/>
          <w:sz w:val="24"/>
          <w:szCs w:val="24"/>
        </w:rPr>
        <w:t xml:space="preserve"> </w:t>
      </w:r>
      <w:r>
        <w:rPr>
          <w:sz w:val="24"/>
          <w:szCs w:val="24"/>
        </w:rPr>
        <w:t>in</w:t>
      </w:r>
      <w:r>
        <w:rPr>
          <w:spacing w:val="34"/>
          <w:sz w:val="24"/>
          <w:szCs w:val="24"/>
        </w:rPr>
        <w:t xml:space="preserve"> </w:t>
      </w:r>
      <w:r>
        <w:rPr>
          <w:sz w:val="24"/>
          <w:szCs w:val="24"/>
        </w:rPr>
        <w:t>accordance</w:t>
      </w:r>
      <w:r>
        <w:rPr>
          <w:spacing w:val="59"/>
          <w:sz w:val="24"/>
          <w:szCs w:val="24"/>
        </w:rPr>
        <w:t xml:space="preserve"> </w:t>
      </w:r>
      <w:r>
        <w:rPr>
          <w:sz w:val="24"/>
          <w:szCs w:val="24"/>
        </w:rPr>
        <w:t>with</w:t>
      </w:r>
      <w:r>
        <w:rPr>
          <w:spacing w:val="53"/>
          <w:sz w:val="24"/>
          <w:szCs w:val="24"/>
        </w:rPr>
        <w:t xml:space="preserve"> </w:t>
      </w:r>
      <w:r>
        <w:rPr>
          <w:sz w:val="24"/>
          <w:szCs w:val="24"/>
        </w:rPr>
        <w:t>the</w:t>
      </w:r>
      <w:r>
        <w:rPr>
          <w:spacing w:val="59"/>
          <w:sz w:val="24"/>
          <w:szCs w:val="24"/>
        </w:rPr>
        <w:t xml:space="preserve"> </w:t>
      </w:r>
      <w:r>
        <w:rPr>
          <w:sz w:val="24"/>
          <w:szCs w:val="24"/>
        </w:rPr>
        <w:t xml:space="preserve">recommendations </w:t>
      </w:r>
      <w:r>
        <w:rPr>
          <w:spacing w:val="37"/>
          <w:sz w:val="24"/>
          <w:szCs w:val="24"/>
        </w:rPr>
        <w:t xml:space="preserve"> </w:t>
      </w:r>
      <w:r>
        <w:rPr>
          <w:sz w:val="24"/>
          <w:szCs w:val="24"/>
        </w:rPr>
        <w:t>of</w:t>
      </w:r>
    </w:p>
    <w:p w14:paraId="195C61D0" w14:textId="77777777" w:rsidR="000A768D" w:rsidRDefault="000A768D">
      <w:pPr>
        <w:spacing w:before="1" w:line="160" w:lineRule="exact"/>
        <w:rPr>
          <w:sz w:val="16"/>
          <w:szCs w:val="16"/>
        </w:rPr>
      </w:pPr>
    </w:p>
    <w:p w14:paraId="0821288E" w14:textId="77777777" w:rsidR="000A768D" w:rsidRDefault="006C1B1D">
      <w:pPr>
        <w:spacing w:before="32" w:line="397" w:lineRule="auto"/>
        <w:ind w:left="100" w:right="79"/>
        <w:jc w:val="both"/>
        <w:rPr>
          <w:sz w:val="24"/>
          <w:szCs w:val="24"/>
        </w:rPr>
      </w:pPr>
      <w:r>
        <w:rPr>
          <w:sz w:val="24"/>
          <w:szCs w:val="24"/>
        </w:rPr>
        <w:t>Be</w:t>
      </w:r>
      <w:r>
        <w:rPr>
          <w:spacing w:val="-6"/>
          <w:sz w:val="24"/>
          <w:szCs w:val="24"/>
        </w:rPr>
        <w:t>c</w:t>
      </w:r>
      <w:r>
        <w:rPr>
          <w:sz w:val="24"/>
          <w:szCs w:val="24"/>
        </w:rPr>
        <w:t>k</w:t>
      </w:r>
      <w:r>
        <w:rPr>
          <w:spacing w:val="30"/>
          <w:sz w:val="24"/>
          <w:szCs w:val="24"/>
        </w:rPr>
        <w:t xml:space="preserve"> </w:t>
      </w:r>
      <w:r>
        <w:rPr>
          <w:sz w:val="24"/>
          <w:szCs w:val="24"/>
        </w:rPr>
        <w:t>and</w:t>
      </w:r>
      <w:r>
        <w:rPr>
          <w:spacing w:val="54"/>
          <w:sz w:val="24"/>
          <w:szCs w:val="24"/>
        </w:rPr>
        <w:t xml:space="preserve"> </w:t>
      </w:r>
      <w:r>
        <w:rPr>
          <w:w w:val="107"/>
          <w:sz w:val="24"/>
          <w:szCs w:val="24"/>
        </w:rPr>
        <w:t>Katz.</w:t>
      </w:r>
      <w:r>
        <w:rPr>
          <w:w w:val="107"/>
          <w:position w:val="9"/>
          <w:sz w:val="16"/>
          <w:szCs w:val="16"/>
        </w:rPr>
        <w:t xml:space="preserve">60  </w:t>
      </w:r>
      <w:r>
        <w:rPr>
          <w:spacing w:val="6"/>
          <w:w w:val="107"/>
          <w:position w:val="9"/>
          <w:sz w:val="16"/>
          <w:szCs w:val="16"/>
        </w:rPr>
        <w:t xml:space="preserve"> </w:t>
      </w:r>
      <w:r>
        <w:rPr>
          <w:sz w:val="24"/>
          <w:szCs w:val="24"/>
        </w:rPr>
        <w:t>The</w:t>
      </w:r>
      <w:r>
        <w:rPr>
          <w:spacing w:val="56"/>
          <w:sz w:val="24"/>
          <w:szCs w:val="24"/>
        </w:rPr>
        <w:t xml:space="preserve"> </w:t>
      </w:r>
      <w:r>
        <w:rPr>
          <w:sz w:val="24"/>
          <w:szCs w:val="24"/>
        </w:rPr>
        <w:t xml:space="preserve">estimations </w:t>
      </w:r>
      <w:r>
        <w:rPr>
          <w:spacing w:val="31"/>
          <w:sz w:val="24"/>
          <w:szCs w:val="24"/>
        </w:rPr>
        <w:t xml:space="preserve"> </w:t>
      </w:r>
      <w:r>
        <w:rPr>
          <w:sz w:val="24"/>
          <w:szCs w:val="24"/>
        </w:rPr>
        <w:t>are</w:t>
      </w:r>
      <w:r>
        <w:rPr>
          <w:spacing w:val="44"/>
          <w:sz w:val="24"/>
          <w:szCs w:val="24"/>
        </w:rPr>
        <w:t xml:space="preserve"> </w:t>
      </w:r>
      <w:r>
        <w:rPr>
          <w:sz w:val="24"/>
          <w:szCs w:val="24"/>
        </w:rPr>
        <w:t>also</w:t>
      </w:r>
      <w:r>
        <w:rPr>
          <w:spacing w:val="30"/>
          <w:sz w:val="24"/>
          <w:szCs w:val="24"/>
        </w:rPr>
        <w:t xml:space="preserve"> </w:t>
      </w:r>
      <w:r>
        <w:rPr>
          <w:sz w:val="24"/>
          <w:szCs w:val="24"/>
        </w:rPr>
        <w:t xml:space="preserve">corrected </w:t>
      </w:r>
      <w:r>
        <w:rPr>
          <w:spacing w:val="11"/>
          <w:sz w:val="24"/>
          <w:szCs w:val="24"/>
        </w:rPr>
        <w:t xml:space="preserve"> </w:t>
      </w:r>
      <w:r>
        <w:rPr>
          <w:sz w:val="24"/>
          <w:szCs w:val="24"/>
        </w:rPr>
        <w:t>for</w:t>
      </w:r>
      <w:r>
        <w:rPr>
          <w:spacing w:val="23"/>
          <w:sz w:val="24"/>
          <w:szCs w:val="24"/>
        </w:rPr>
        <w:t xml:space="preserve"> </w:t>
      </w:r>
      <w:r>
        <w:rPr>
          <w:sz w:val="24"/>
          <w:szCs w:val="24"/>
        </w:rPr>
        <w:t>panel-s</w:t>
      </w:r>
      <w:r>
        <w:rPr>
          <w:spacing w:val="7"/>
          <w:sz w:val="24"/>
          <w:szCs w:val="24"/>
        </w:rPr>
        <w:t>p</w:t>
      </w:r>
      <w:r>
        <w:rPr>
          <w:sz w:val="24"/>
          <w:szCs w:val="24"/>
        </w:rPr>
        <w:t>ecific</w:t>
      </w:r>
      <w:r>
        <w:rPr>
          <w:spacing w:val="32"/>
          <w:sz w:val="24"/>
          <w:szCs w:val="24"/>
        </w:rPr>
        <w:t xml:space="preserve"> </w:t>
      </w:r>
      <w:r>
        <w:rPr>
          <w:w w:val="108"/>
          <w:sz w:val="24"/>
          <w:szCs w:val="24"/>
        </w:rPr>
        <w:t>aut</w:t>
      </w:r>
      <w:r>
        <w:rPr>
          <w:spacing w:val="8"/>
          <w:w w:val="108"/>
          <w:sz w:val="24"/>
          <w:szCs w:val="24"/>
        </w:rPr>
        <w:t>o</w:t>
      </w:r>
      <w:r>
        <w:rPr>
          <w:w w:val="108"/>
          <w:sz w:val="24"/>
          <w:szCs w:val="24"/>
        </w:rPr>
        <w:t>correlation</w:t>
      </w:r>
      <w:r>
        <w:rPr>
          <w:spacing w:val="-2"/>
          <w:w w:val="108"/>
          <w:sz w:val="24"/>
          <w:szCs w:val="24"/>
        </w:rPr>
        <w:t xml:space="preserve"> </w:t>
      </w:r>
      <w:r>
        <w:rPr>
          <w:w w:val="108"/>
          <w:sz w:val="24"/>
          <w:szCs w:val="24"/>
        </w:rPr>
        <w:t xml:space="preserve">and </w:t>
      </w:r>
      <w:r>
        <w:rPr>
          <w:sz w:val="24"/>
          <w:szCs w:val="24"/>
        </w:rPr>
        <w:t>cou</w:t>
      </w:r>
      <w:r>
        <w:rPr>
          <w:spacing w:val="-6"/>
          <w:sz w:val="24"/>
          <w:szCs w:val="24"/>
        </w:rPr>
        <w:t>n</w:t>
      </w:r>
      <w:r>
        <w:rPr>
          <w:sz w:val="24"/>
          <w:szCs w:val="24"/>
        </w:rPr>
        <w:t>try</w:t>
      </w:r>
      <w:r>
        <w:rPr>
          <w:spacing w:val="48"/>
          <w:sz w:val="24"/>
          <w:szCs w:val="24"/>
        </w:rPr>
        <w:t xml:space="preserve"> </w:t>
      </w:r>
      <w:r>
        <w:rPr>
          <w:sz w:val="24"/>
          <w:szCs w:val="24"/>
        </w:rPr>
        <w:t>and</w:t>
      </w:r>
      <w:r>
        <w:rPr>
          <w:spacing w:val="27"/>
          <w:sz w:val="24"/>
          <w:szCs w:val="24"/>
        </w:rPr>
        <w:t xml:space="preserve"> </w:t>
      </w:r>
      <w:r>
        <w:rPr>
          <w:sz w:val="24"/>
          <w:szCs w:val="24"/>
        </w:rPr>
        <w:t>time</w:t>
      </w:r>
      <w:r>
        <w:rPr>
          <w:spacing w:val="23"/>
          <w:sz w:val="24"/>
          <w:szCs w:val="24"/>
        </w:rPr>
        <w:t xml:space="preserve"> </w:t>
      </w:r>
      <w:r>
        <w:rPr>
          <w:sz w:val="24"/>
          <w:szCs w:val="24"/>
        </w:rPr>
        <w:t>fixed</w:t>
      </w:r>
      <w:r>
        <w:rPr>
          <w:spacing w:val="-13"/>
          <w:sz w:val="24"/>
          <w:szCs w:val="24"/>
        </w:rPr>
        <w:t xml:space="preserve"> </w:t>
      </w:r>
      <w:r>
        <w:rPr>
          <w:sz w:val="24"/>
          <w:szCs w:val="24"/>
        </w:rPr>
        <w:t>effects</w:t>
      </w:r>
      <w:r>
        <w:rPr>
          <w:spacing w:val="-16"/>
          <w:sz w:val="24"/>
          <w:szCs w:val="24"/>
        </w:rPr>
        <w:t xml:space="preserve"> </w:t>
      </w:r>
      <w:r>
        <w:rPr>
          <w:sz w:val="24"/>
          <w:szCs w:val="24"/>
        </w:rPr>
        <w:t>to</w:t>
      </w:r>
      <w:r>
        <w:rPr>
          <w:spacing w:val="18"/>
          <w:sz w:val="24"/>
          <w:szCs w:val="24"/>
        </w:rPr>
        <w:t xml:space="preserve"> </w:t>
      </w:r>
      <w:r>
        <w:rPr>
          <w:sz w:val="24"/>
          <w:szCs w:val="24"/>
        </w:rPr>
        <w:t>eliminate</w:t>
      </w:r>
      <w:r>
        <w:rPr>
          <w:spacing w:val="42"/>
          <w:sz w:val="24"/>
          <w:szCs w:val="24"/>
        </w:rPr>
        <w:t xml:space="preserve"> </w:t>
      </w:r>
      <w:r>
        <w:rPr>
          <w:sz w:val="24"/>
          <w:szCs w:val="24"/>
        </w:rPr>
        <w:t>bias</w:t>
      </w:r>
      <w:r>
        <w:rPr>
          <w:spacing w:val="12"/>
          <w:sz w:val="24"/>
          <w:szCs w:val="24"/>
        </w:rPr>
        <w:t xml:space="preserve"> </w:t>
      </w:r>
      <w:r>
        <w:rPr>
          <w:sz w:val="24"/>
          <w:szCs w:val="24"/>
        </w:rPr>
        <w:t>arising</w:t>
      </w:r>
      <w:r>
        <w:rPr>
          <w:spacing w:val="17"/>
          <w:sz w:val="24"/>
          <w:szCs w:val="24"/>
        </w:rPr>
        <w:t xml:space="preserve"> </w:t>
      </w:r>
      <w:r>
        <w:rPr>
          <w:sz w:val="24"/>
          <w:szCs w:val="24"/>
        </w:rPr>
        <w:t>from</w:t>
      </w:r>
      <w:r>
        <w:rPr>
          <w:spacing w:val="2"/>
          <w:sz w:val="24"/>
          <w:szCs w:val="24"/>
        </w:rPr>
        <w:t xml:space="preserve"> </w:t>
      </w:r>
      <w:r>
        <w:rPr>
          <w:sz w:val="24"/>
          <w:szCs w:val="24"/>
        </w:rPr>
        <w:t>omitted</w:t>
      </w:r>
      <w:r>
        <w:rPr>
          <w:spacing w:val="56"/>
          <w:sz w:val="24"/>
          <w:szCs w:val="24"/>
        </w:rPr>
        <w:t xml:space="preserve"> </w:t>
      </w:r>
      <w:r>
        <w:rPr>
          <w:sz w:val="24"/>
          <w:szCs w:val="24"/>
        </w:rPr>
        <w:t>or</w:t>
      </w:r>
      <w:r>
        <w:rPr>
          <w:spacing w:val="5"/>
          <w:sz w:val="24"/>
          <w:szCs w:val="24"/>
        </w:rPr>
        <w:t xml:space="preserve"> </w:t>
      </w:r>
      <w:r>
        <w:rPr>
          <w:sz w:val="24"/>
          <w:szCs w:val="24"/>
        </w:rPr>
        <w:t>unmeasured</w:t>
      </w:r>
      <w:r>
        <w:rPr>
          <w:spacing w:val="55"/>
          <w:sz w:val="24"/>
          <w:szCs w:val="24"/>
        </w:rPr>
        <w:t xml:space="preserve"> </w:t>
      </w:r>
      <w:r>
        <w:rPr>
          <w:spacing w:val="-13"/>
          <w:w w:val="103"/>
          <w:sz w:val="24"/>
          <w:szCs w:val="24"/>
        </w:rPr>
        <w:t>v</w:t>
      </w:r>
      <w:r>
        <w:rPr>
          <w:w w:val="105"/>
          <w:sz w:val="24"/>
          <w:szCs w:val="24"/>
        </w:rPr>
        <w:t xml:space="preserve">ariables, </w:t>
      </w:r>
      <w:r>
        <w:rPr>
          <w:sz w:val="24"/>
          <w:szCs w:val="24"/>
        </w:rPr>
        <w:t>whi</w:t>
      </w:r>
      <w:r>
        <w:rPr>
          <w:spacing w:val="-7"/>
          <w:sz w:val="24"/>
          <w:szCs w:val="24"/>
        </w:rPr>
        <w:t>c</w:t>
      </w:r>
      <w:r>
        <w:rPr>
          <w:sz w:val="24"/>
          <w:szCs w:val="24"/>
        </w:rPr>
        <w:t>h</w:t>
      </w:r>
      <w:r>
        <w:rPr>
          <w:spacing w:val="28"/>
          <w:sz w:val="24"/>
          <w:szCs w:val="24"/>
        </w:rPr>
        <w:t xml:space="preserve"> </w:t>
      </w:r>
      <w:r>
        <w:rPr>
          <w:sz w:val="24"/>
          <w:szCs w:val="24"/>
        </w:rPr>
        <w:t>m</w:t>
      </w:r>
      <w:r>
        <w:rPr>
          <w:spacing w:val="-6"/>
          <w:sz w:val="24"/>
          <w:szCs w:val="24"/>
        </w:rPr>
        <w:t>a</w:t>
      </w:r>
      <w:r>
        <w:rPr>
          <w:sz w:val="24"/>
          <w:szCs w:val="24"/>
        </w:rPr>
        <w:t>y</w:t>
      </w:r>
      <w:r>
        <w:rPr>
          <w:spacing w:val="39"/>
          <w:sz w:val="24"/>
          <w:szCs w:val="24"/>
        </w:rPr>
        <w:t xml:space="preserve"> </w:t>
      </w:r>
      <w:r>
        <w:rPr>
          <w:sz w:val="24"/>
          <w:szCs w:val="24"/>
        </w:rPr>
        <w:t>not</w:t>
      </w:r>
      <w:r>
        <w:rPr>
          <w:spacing w:val="49"/>
          <w:sz w:val="24"/>
          <w:szCs w:val="24"/>
        </w:rPr>
        <w:t xml:space="preserve"> </w:t>
      </w:r>
      <w:r>
        <w:rPr>
          <w:spacing w:val="6"/>
          <w:sz w:val="24"/>
          <w:szCs w:val="24"/>
        </w:rPr>
        <w:t>b</w:t>
      </w:r>
      <w:r>
        <w:rPr>
          <w:sz w:val="24"/>
          <w:szCs w:val="24"/>
        </w:rPr>
        <w:t>e</w:t>
      </w:r>
      <w:r>
        <w:rPr>
          <w:spacing w:val="24"/>
          <w:sz w:val="24"/>
          <w:szCs w:val="24"/>
        </w:rPr>
        <w:t xml:space="preserve"> </w:t>
      </w:r>
      <w:r>
        <w:rPr>
          <w:sz w:val="24"/>
          <w:szCs w:val="24"/>
        </w:rPr>
        <w:t>completely</w:t>
      </w:r>
      <w:r>
        <w:rPr>
          <w:spacing w:val="50"/>
          <w:sz w:val="24"/>
          <w:szCs w:val="24"/>
        </w:rPr>
        <w:t xml:space="preserve"> </w:t>
      </w:r>
      <w:r>
        <w:rPr>
          <w:sz w:val="24"/>
          <w:szCs w:val="24"/>
        </w:rPr>
        <w:t>exogenous</w:t>
      </w:r>
      <w:r>
        <w:rPr>
          <w:spacing w:val="18"/>
          <w:sz w:val="24"/>
          <w:szCs w:val="24"/>
        </w:rPr>
        <w:t xml:space="preserve"> </w:t>
      </w:r>
      <w:r>
        <w:rPr>
          <w:sz w:val="24"/>
          <w:szCs w:val="24"/>
        </w:rPr>
        <w:t>with</w:t>
      </w:r>
      <w:r>
        <w:rPr>
          <w:spacing w:val="44"/>
          <w:sz w:val="24"/>
          <w:szCs w:val="24"/>
        </w:rPr>
        <w:t xml:space="preserve"> </w:t>
      </w:r>
      <w:r>
        <w:rPr>
          <w:sz w:val="24"/>
          <w:szCs w:val="24"/>
        </w:rPr>
        <w:t>res</w:t>
      </w:r>
      <w:r>
        <w:rPr>
          <w:spacing w:val="6"/>
          <w:sz w:val="24"/>
          <w:szCs w:val="24"/>
        </w:rPr>
        <w:t>p</w:t>
      </w:r>
      <w:r>
        <w:rPr>
          <w:sz w:val="24"/>
          <w:szCs w:val="24"/>
        </w:rPr>
        <w:t>ect</w:t>
      </w:r>
      <w:r>
        <w:rPr>
          <w:spacing w:val="53"/>
          <w:sz w:val="24"/>
          <w:szCs w:val="24"/>
        </w:rPr>
        <w:t xml:space="preserve"> </w:t>
      </w:r>
      <w:r>
        <w:rPr>
          <w:sz w:val="24"/>
          <w:szCs w:val="24"/>
        </w:rPr>
        <w:t>to</w:t>
      </w:r>
      <w:r>
        <w:rPr>
          <w:spacing w:val="38"/>
          <w:sz w:val="24"/>
          <w:szCs w:val="24"/>
        </w:rPr>
        <w:t xml:space="preserve"> </w:t>
      </w:r>
      <w:r>
        <w:rPr>
          <w:sz w:val="24"/>
          <w:szCs w:val="24"/>
        </w:rPr>
        <w:t>other</w:t>
      </w:r>
      <w:r>
        <w:rPr>
          <w:spacing w:val="57"/>
          <w:sz w:val="24"/>
          <w:szCs w:val="24"/>
        </w:rPr>
        <w:t xml:space="preserve"> </w:t>
      </w:r>
      <w:r>
        <w:rPr>
          <w:sz w:val="24"/>
          <w:szCs w:val="24"/>
        </w:rPr>
        <w:t xml:space="preserve">explanatory </w:t>
      </w:r>
      <w:r>
        <w:rPr>
          <w:spacing w:val="26"/>
          <w:sz w:val="24"/>
          <w:szCs w:val="24"/>
        </w:rPr>
        <w:t xml:space="preserve"> </w:t>
      </w:r>
      <w:r>
        <w:rPr>
          <w:spacing w:val="-13"/>
          <w:w w:val="103"/>
          <w:sz w:val="24"/>
          <w:szCs w:val="24"/>
        </w:rPr>
        <w:t>v</w:t>
      </w:r>
      <w:r>
        <w:rPr>
          <w:w w:val="105"/>
          <w:sz w:val="24"/>
          <w:szCs w:val="24"/>
        </w:rPr>
        <w:t>ariables.</w:t>
      </w:r>
    </w:p>
    <w:p w14:paraId="7B1D87B4" w14:textId="77777777" w:rsidR="000A768D" w:rsidRDefault="006C1B1D">
      <w:pPr>
        <w:spacing w:before="11" w:line="401" w:lineRule="auto"/>
        <w:ind w:left="100" w:right="78" w:firstLine="239"/>
        <w:jc w:val="both"/>
        <w:rPr>
          <w:sz w:val="24"/>
          <w:szCs w:val="24"/>
        </w:rPr>
      </w:pPr>
      <w:r>
        <w:rPr>
          <w:sz w:val="24"/>
          <w:szCs w:val="24"/>
        </w:rPr>
        <w:t>The</w:t>
      </w:r>
      <w:r>
        <w:rPr>
          <w:spacing w:val="52"/>
          <w:sz w:val="24"/>
          <w:szCs w:val="24"/>
        </w:rPr>
        <w:t xml:space="preserve"> </w:t>
      </w:r>
      <w:r>
        <w:rPr>
          <w:sz w:val="24"/>
          <w:szCs w:val="24"/>
        </w:rPr>
        <w:t xml:space="preserve">estimates </w:t>
      </w:r>
      <w:r>
        <w:rPr>
          <w:spacing w:val="16"/>
          <w:sz w:val="24"/>
          <w:szCs w:val="24"/>
        </w:rPr>
        <w:t xml:space="preserve"> </w:t>
      </w:r>
      <w:r>
        <w:rPr>
          <w:sz w:val="24"/>
          <w:szCs w:val="24"/>
        </w:rPr>
        <w:t>for</w:t>
      </w:r>
      <w:r>
        <w:rPr>
          <w:spacing w:val="19"/>
          <w:sz w:val="24"/>
          <w:szCs w:val="24"/>
        </w:rPr>
        <w:t xml:space="preserve"> </w:t>
      </w:r>
      <w:r>
        <w:rPr>
          <w:spacing w:val="-6"/>
          <w:sz w:val="24"/>
          <w:szCs w:val="24"/>
        </w:rPr>
        <w:t>c</w:t>
      </w:r>
      <w:r>
        <w:rPr>
          <w:sz w:val="24"/>
          <w:szCs w:val="24"/>
        </w:rPr>
        <w:t>hanges</w:t>
      </w:r>
      <w:r>
        <w:rPr>
          <w:spacing w:val="39"/>
          <w:sz w:val="24"/>
          <w:szCs w:val="24"/>
        </w:rPr>
        <w:t xml:space="preserve"> </w:t>
      </w:r>
      <w:r>
        <w:rPr>
          <w:sz w:val="24"/>
          <w:szCs w:val="24"/>
        </w:rPr>
        <w:t>in</w:t>
      </w:r>
      <w:r>
        <w:rPr>
          <w:spacing w:val="29"/>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21"/>
          <w:w w:val="137"/>
          <w:sz w:val="24"/>
          <w:szCs w:val="24"/>
        </w:rPr>
        <w:t xml:space="preserve"> </w:t>
      </w:r>
      <w:r>
        <w:rPr>
          <w:w w:val="109"/>
          <w:sz w:val="24"/>
          <w:szCs w:val="24"/>
        </w:rPr>
        <w:t>reputation</w:t>
      </w:r>
      <w:r>
        <w:rPr>
          <w:spacing w:val="16"/>
          <w:w w:val="109"/>
          <w:sz w:val="24"/>
          <w:szCs w:val="24"/>
        </w:rPr>
        <w:t xml:space="preserve"> </w:t>
      </w:r>
      <w:r>
        <w:rPr>
          <w:sz w:val="24"/>
          <w:szCs w:val="24"/>
        </w:rPr>
        <w:t>are</w:t>
      </w:r>
      <w:r>
        <w:rPr>
          <w:spacing w:val="40"/>
          <w:sz w:val="24"/>
          <w:szCs w:val="24"/>
        </w:rPr>
        <w:t xml:space="preserve"> </w:t>
      </w:r>
      <w:r>
        <w:rPr>
          <w:sz w:val="24"/>
          <w:szCs w:val="24"/>
        </w:rPr>
        <w:t>prese</w:t>
      </w:r>
      <w:r>
        <w:rPr>
          <w:spacing w:val="-7"/>
          <w:sz w:val="24"/>
          <w:szCs w:val="24"/>
        </w:rPr>
        <w:t>n</w:t>
      </w:r>
      <w:r>
        <w:rPr>
          <w:sz w:val="24"/>
          <w:szCs w:val="24"/>
        </w:rPr>
        <w:t xml:space="preserve">ted </w:t>
      </w:r>
      <w:r>
        <w:rPr>
          <w:spacing w:val="18"/>
          <w:sz w:val="24"/>
          <w:szCs w:val="24"/>
        </w:rPr>
        <w:t xml:space="preserve"> </w:t>
      </w:r>
      <w:r>
        <w:rPr>
          <w:sz w:val="24"/>
          <w:szCs w:val="24"/>
        </w:rPr>
        <w:t>in</w:t>
      </w:r>
      <w:r>
        <w:rPr>
          <w:spacing w:val="29"/>
          <w:sz w:val="24"/>
          <w:szCs w:val="24"/>
        </w:rPr>
        <w:t xml:space="preserve"> </w:t>
      </w:r>
      <w:r>
        <w:rPr>
          <w:spacing w:val="-19"/>
          <w:sz w:val="24"/>
          <w:szCs w:val="24"/>
        </w:rPr>
        <w:t>T</w:t>
      </w:r>
      <w:r>
        <w:rPr>
          <w:sz w:val="24"/>
          <w:szCs w:val="24"/>
        </w:rPr>
        <w:t xml:space="preserve">able  5. </w:t>
      </w:r>
      <w:r>
        <w:rPr>
          <w:spacing w:val="7"/>
          <w:sz w:val="24"/>
          <w:szCs w:val="24"/>
        </w:rPr>
        <w:t xml:space="preserve"> </w:t>
      </w:r>
      <w:r>
        <w:rPr>
          <w:w w:val="102"/>
          <w:sz w:val="24"/>
          <w:szCs w:val="24"/>
        </w:rPr>
        <w:t xml:space="preserve">Beginning </w:t>
      </w:r>
      <w:r>
        <w:rPr>
          <w:sz w:val="24"/>
          <w:szCs w:val="24"/>
        </w:rPr>
        <w:t>with</w:t>
      </w:r>
      <w:r>
        <w:rPr>
          <w:spacing w:val="45"/>
          <w:sz w:val="24"/>
          <w:szCs w:val="24"/>
        </w:rPr>
        <w:t xml:space="preserve"> </w:t>
      </w:r>
      <w:r>
        <w:rPr>
          <w:sz w:val="24"/>
          <w:szCs w:val="24"/>
        </w:rPr>
        <w:t>the</w:t>
      </w:r>
      <w:r>
        <w:rPr>
          <w:spacing w:val="51"/>
          <w:sz w:val="24"/>
          <w:szCs w:val="24"/>
        </w:rPr>
        <w:t xml:space="preserve"> </w:t>
      </w:r>
      <w:r>
        <w:rPr>
          <w:sz w:val="24"/>
          <w:szCs w:val="24"/>
        </w:rPr>
        <w:t>co</w:t>
      </w:r>
      <w:r>
        <w:rPr>
          <w:spacing w:val="-6"/>
          <w:sz w:val="24"/>
          <w:szCs w:val="24"/>
        </w:rPr>
        <w:t>n</w:t>
      </w:r>
      <w:r>
        <w:rPr>
          <w:sz w:val="24"/>
          <w:szCs w:val="24"/>
        </w:rPr>
        <w:t>trol</w:t>
      </w:r>
      <w:r>
        <w:rPr>
          <w:spacing w:val="52"/>
          <w:sz w:val="24"/>
          <w:szCs w:val="24"/>
        </w:rPr>
        <w:t xml:space="preserve"> </w:t>
      </w:r>
      <w:r>
        <w:rPr>
          <w:spacing w:val="-13"/>
          <w:sz w:val="24"/>
          <w:szCs w:val="24"/>
        </w:rPr>
        <w:t>v</w:t>
      </w:r>
      <w:r>
        <w:rPr>
          <w:sz w:val="24"/>
          <w:szCs w:val="24"/>
        </w:rPr>
        <w:t xml:space="preserve">ariables, </w:t>
      </w:r>
      <w:r>
        <w:rPr>
          <w:spacing w:val="3"/>
          <w:sz w:val="24"/>
          <w:szCs w:val="24"/>
        </w:rPr>
        <w:t xml:space="preserve"> </w:t>
      </w:r>
      <w:r>
        <w:rPr>
          <w:spacing w:val="-6"/>
          <w:sz w:val="24"/>
          <w:szCs w:val="24"/>
        </w:rPr>
        <w:t>w</w:t>
      </w:r>
      <w:r>
        <w:rPr>
          <w:sz w:val="24"/>
          <w:szCs w:val="24"/>
        </w:rPr>
        <w:t>e</w:t>
      </w:r>
      <w:r>
        <w:rPr>
          <w:spacing w:val="11"/>
          <w:sz w:val="24"/>
          <w:szCs w:val="24"/>
        </w:rPr>
        <w:t xml:space="preserve"> </w:t>
      </w:r>
      <w:r>
        <w:rPr>
          <w:sz w:val="24"/>
          <w:szCs w:val="24"/>
        </w:rPr>
        <w:t>see</w:t>
      </w:r>
      <w:r>
        <w:rPr>
          <w:spacing w:val="13"/>
          <w:sz w:val="24"/>
          <w:szCs w:val="24"/>
        </w:rPr>
        <w:t xml:space="preserve"> </w:t>
      </w:r>
      <w:r>
        <w:rPr>
          <w:sz w:val="24"/>
          <w:szCs w:val="24"/>
        </w:rPr>
        <w:t>results</w:t>
      </w:r>
      <w:r>
        <w:rPr>
          <w:spacing w:val="57"/>
          <w:sz w:val="24"/>
          <w:szCs w:val="24"/>
        </w:rPr>
        <w:t xml:space="preserve"> </w:t>
      </w:r>
      <w:r>
        <w:rPr>
          <w:sz w:val="24"/>
          <w:szCs w:val="24"/>
        </w:rPr>
        <w:t xml:space="preserve">that </w:t>
      </w:r>
      <w:r>
        <w:rPr>
          <w:spacing w:val="27"/>
          <w:sz w:val="24"/>
          <w:szCs w:val="24"/>
        </w:rPr>
        <w:t xml:space="preserve"> </w:t>
      </w:r>
      <w:r>
        <w:rPr>
          <w:sz w:val="24"/>
          <w:szCs w:val="24"/>
        </w:rPr>
        <w:t>are</w:t>
      </w:r>
      <w:r>
        <w:rPr>
          <w:spacing w:val="37"/>
          <w:sz w:val="24"/>
          <w:szCs w:val="24"/>
        </w:rPr>
        <w:t xml:space="preserve"> </w:t>
      </w:r>
      <w:r>
        <w:rPr>
          <w:spacing w:val="-6"/>
          <w:sz w:val="24"/>
          <w:szCs w:val="24"/>
        </w:rPr>
        <w:t>w</w:t>
      </w:r>
      <w:r>
        <w:rPr>
          <w:sz w:val="24"/>
          <w:szCs w:val="24"/>
        </w:rPr>
        <w:t>ea</w:t>
      </w:r>
      <w:r>
        <w:rPr>
          <w:spacing w:val="-7"/>
          <w:sz w:val="24"/>
          <w:szCs w:val="24"/>
        </w:rPr>
        <w:t>k</w:t>
      </w:r>
      <w:r>
        <w:rPr>
          <w:sz w:val="24"/>
          <w:szCs w:val="24"/>
        </w:rPr>
        <w:t>er</w:t>
      </w:r>
      <w:r>
        <w:rPr>
          <w:spacing w:val="31"/>
          <w:sz w:val="24"/>
          <w:szCs w:val="24"/>
        </w:rPr>
        <w:t xml:space="preserve"> </w:t>
      </w:r>
      <w:r>
        <w:rPr>
          <w:sz w:val="24"/>
          <w:szCs w:val="24"/>
        </w:rPr>
        <w:t>and</w:t>
      </w:r>
      <w:r>
        <w:rPr>
          <w:spacing w:val="47"/>
          <w:sz w:val="24"/>
          <w:szCs w:val="24"/>
        </w:rPr>
        <w:t xml:space="preserve"> </w:t>
      </w:r>
      <w:r>
        <w:rPr>
          <w:sz w:val="24"/>
          <w:szCs w:val="24"/>
        </w:rPr>
        <w:t>only</w:t>
      </w:r>
      <w:r>
        <w:rPr>
          <w:spacing w:val="28"/>
          <w:sz w:val="24"/>
          <w:szCs w:val="24"/>
        </w:rPr>
        <w:t xml:space="preserve"> </w:t>
      </w:r>
      <w:r>
        <w:rPr>
          <w:sz w:val="24"/>
          <w:szCs w:val="24"/>
        </w:rPr>
        <w:t xml:space="preserve">partially </w:t>
      </w:r>
      <w:r>
        <w:rPr>
          <w:spacing w:val="23"/>
          <w:sz w:val="24"/>
          <w:szCs w:val="24"/>
        </w:rPr>
        <w:t xml:space="preserve"> </w:t>
      </w:r>
      <w:r>
        <w:rPr>
          <w:w w:val="103"/>
          <w:sz w:val="24"/>
          <w:szCs w:val="24"/>
        </w:rPr>
        <w:t>consiste</w:t>
      </w:r>
      <w:r>
        <w:rPr>
          <w:spacing w:val="-6"/>
          <w:w w:val="103"/>
          <w:sz w:val="24"/>
          <w:szCs w:val="24"/>
        </w:rPr>
        <w:t>n</w:t>
      </w:r>
      <w:r>
        <w:rPr>
          <w:w w:val="137"/>
          <w:sz w:val="24"/>
          <w:szCs w:val="24"/>
        </w:rPr>
        <w:t>t</w:t>
      </w:r>
      <w:r>
        <w:rPr>
          <w:spacing w:val="19"/>
          <w:sz w:val="24"/>
          <w:szCs w:val="24"/>
        </w:rPr>
        <w:t xml:space="preserve"> </w:t>
      </w:r>
      <w:r>
        <w:rPr>
          <w:w w:val="106"/>
          <w:sz w:val="24"/>
          <w:szCs w:val="24"/>
        </w:rPr>
        <w:t xml:space="preserve">with </w:t>
      </w:r>
      <w:r>
        <w:rPr>
          <w:sz w:val="24"/>
          <w:szCs w:val="24"/>
        </w:rPr>
        <w:t>those</w:t>
      </w:r>
      <w:r>
        <w:rPr>
          <w:spacing w:val="31"/>
          <w:sz w:val="24"/>
          <w:szCs w:val="24"/>
        </w:rPr>
        <w:t xml:space="preserve"> </w:t>
      </w:r>
      <w:r>
        <w:rPr>
          <w:sz w:val="24"/>
          <w:szCs w:val="24"/>
        </w:rPr>
        <w:t>re</w:t>
      </w:r>
      <w:r>
        <w:rPr>
          <w:spacing w:val="6"/>
          <w:sz w:val="24"/>
          <w:szCs w:val="24"/>
        </w:rPr>
        <w:t>p</w:t>
      </w:r>
      <w:r>
        <w:rPr>
          <w:sz w:val="24"/>
          <w:szCs w:val="24"/>
        </w:rPr>
        <w:t xml:space="preserve">orted </w:t>
      </w:r>
      <w:r>
        <w:rPr>
          <w:spacing w:val="4"/>
          <w:sz w:val="24"/>
          <w:szCs w:val="24"/>
        </w:rPr>
        <w:t xml:space="preserve"> </w:t>
      </w:r>
      <w:r>
        <w:rPr>
          <w:sz w:val="24"/>
          <w:szCs w:val="24"/>
        </w:rPr>
        <w:t>a</w:t>
      </w:r>
      <w:r>
        <w:rPr>
          <w:spacing w:val="7"/>
          <w:sz w:val="24"/>
          <w:szCs w:val="24"/>
        </w:rPr>
        <w:t>b</w:t>
      </w:r>
      <w:r>
        <w:rPr>
          <w:spacing w:val="-6"/>
          <w:sz w:val="24"/>
          <w:szCs w:val="24"/>
        </w:rPr>
        <w:t>o</w:t>
      </w:r>
      <w:r>
        <w:rPr>
          <w:spacing w:val="-7"/>
          <w:sz w:val="24"/>
          <w:szCs w:val="24"/>
        </w:rPr>
        <w:t>v</w:t>
      </w:r>
      <w:r>
        <w:rPr>
          <w:sz w:val="24"/>
          <w:szCs w:val="24"/>
        </w:rPr>
        <w:t>e</w:t>
      </w:r>
      <w:r>
        <w:rPr>
          <w:spacing w:val="23"/>
          <w:sz w:val="24"/>
          <w:szCs w:val="24"/>
        </w:rPr>
        <w:t xml:space="preserve"> </w:t>
      </w:r>
      <w:r>
        <w:rPr>
          <w:sz w:val="24"/>
          <w:szCs w:val="24"/>
        </w:rPr>
        <w:t>in</w:t>
      </w:r>
      <w:r>
        <w:rPr>
          <w:spacing w:val="13"/>
          <w:sz w:val="24"/>
          <w:szCs w:val="24"/>
        </w:rPr>
        <w:t xml:space="preserve"> </w:t>
      </w:r>
      <w:r>
        <w:rPr>
          <w:spacing w:val="-19"/>
          <w:sz w:val="24"/>
          <w:szCs w:val="24"/>
        </w:rPr>
        <w:t>T</w:t>
      </w:r>
      <w:r>
        <w:rPr>
          <w:sz w:val="24"/>
          <w:szCs w:val="24"/>
        </w:rPr>
        <w:t>able</w:t>
      </w:r>
      <w:r>
        <w:rPr>
          <w:spacing w:val="44"/>
          <w:sz w:val="24"/>
          <w:szCs w:val="24"/>
        </w:rPr>
        <w:t xml:space="preserve"> </w:t>
      </w:r>
      <w:r>
        <w:rPr>
          <w:sz w:val="24"/>
          <w:szCs w:val="24"/>
        </w:rPr>
        <w:t>3.</w:t>
      </w:r>
      <w:r>
        <w:rPr>
          <w:spacing w:val="42"/>
          <w:sz w:val="24"/>
          <w:szCs w:val="24"/>
        </w:rPr>
        <w:t xml:space="preserve"> </w:t>
      </w:r>
      <w:r>
        <w:rPr>
          <w:sz w:val="24"/>
          <w:szCs w:val="24"/>
        </w:rPr>
        <w:t>The</w:t>
      </w:r>
      <w:r>
        <w:rPr>
          <w:spacing w:val="36"/>
          <w:sz w:val="24"/>
          <w:szCs w:val="24"/>
        </w:rPr>
        <w:t xml:space="preserve"> </w:t>
      </w:r>
      <w:r>
        <w:rPr>
          <w:sz w:val="24"/>
          <w:szCs w:val="24"/>
        </w:rPr>
        <w:t>evidence</w:t>
      </w:r>
      <w:r>
        <w:rPr>
          <w:spacing w:val="15"/>
          <w:sz w:val="24"/>
          <w:szCs w:val="24"/>
        </w:rPr>
        <w:t xml:space="preserve"> </w:t>
      </w:r>
      <w:r>
        <w:rPr>
          <w:sz w:val="24"/>
          <w:szCs w:val="24"/>
        </w:rPr>
        <w:t>again</w:t>
      </w:r>
      <w:r>
        <w:rPr>
          <w:spacing w:val="32"/>
          <w:sz w:val="24"/>
          <w:szCs w:val="24"/>
        </w:rPr>
        <w:t xml:space="preserve"> </w:t>
      </w:r>
      <w:r>
        <w:rPr>
          <w:sz w:val="24"/>
          <w:szCs w:val="24"/>
        </w:rPr>
        <w:t>suggests</w:t>
      </w:r>
      <w:r>
        <w:rPr>
          <w:spacing w:val="22"/>
          <w:sz w:val="24"/>
          <w:szCs w:val="24"/>
        </w:rPr>
        <w:t xml:space="preserve"> </w:t>
      </w:r>
      <w:r>
        <w:rPr>
          <w:sz w:val="24"/>
          <w:szCs w:val="24"/>
        </w:rPr>
        <w:t xml:space="preserve">that </w:t>
      </w:r>
      <w:r>
        <w:rPr>
          <w:spacing w:val="14"/>
          <w:sz w:val="24"/>
          <w:szCs w:val="24"/>
        </w:rPr>
        <w:t xml:space="preserve"> </w:t>
      </w:r>
      <w:r>
        <w:rPr>
          <w:sz w:val="24"/>
          <w:szCs w:val="24"/>
        </w:rPr>
        <w:t>GDP</w:t>
      </w:r>
      <w:r>
        <w:rPr>
          <w:spacing w:val="44"/>
          <w:sz w:val="24"/>
          <w:szCs w:val="24"/>
        </w:rPr>
        <w:t xml:space="preserve"> </w:t>
      </w:r>
      <w:r>
        <w:rPr>
          <w:sz w:val="24"/>
          <w:szCs w:val="24"/>
        </w:rPr>
        <w:t>gr</w:t>
      </w:r>
      <w:r>
        <w:rPr>
          <w:spacing w:val="-6"/>
          <w:sz w:val="24"/>
          <w:szCs w:val="24"/>
        </w:rPr>
        <w:t>o</w:t>
      </w:r>
      <w:r>
        <w:rPr>
          <w:sz w:val="24"/>
          <w:szCs w:val="24"/>
        </w:rPr>
        <w:t>wth,</w:t>
      </w:r>
      <w:r>
        <w:rPr>
          <w:spacing w:val="45"/>
          <w:sz w:val="24"/>
          <w:szCs w:val="24"/>
        </w:rPr>
        <w:t xml:space="preserve"> </w:t>
      </w:r>
      <w:r>
        <w:rPr>
          <w:spacing w:val="6"/>
          <w:w w:val="108"/>
          <w:sz w:val="24"/>
          <w:szCs w:val="24"/>
        </w:rPr>
        <w:t>p</w:t>
      </w:r>
      <w:r>
        <w:rPr>
          <w:w w:val="106"/>
          <w:sz w:val="24"/>
          <w:szCs w:val="24"/>
        </w:rPr>
        <w:t xml:space="preserve">opulation, </w:t>
      </w:r>
      <w:r>
        <w:rPr>
          <w:sz w:val="24"/>
          <w:szCs w:val="24"/>
        </w:rPr>
        <w:t>and</w:t>
      </w:r>
      <w:r>
        <w:rPr>
          <w:spacing w:val="49"/>
          <w:sz w:val="24"/>
          <w:szCs w:val="24"/>
        </w:rPr>
        <w:t xml:space="preserve"> </w:t>
      </w:r>
      <w:r>
        <w:rPr>
          <w:sz w:val="24"/>
          <w:szCs w:val="24"/>
        </w:rPr>
        <w:t>i</w:t>
      </w:r>
      <w:r>
        <w:rPr>
          <w:spacing w:val="-7"/>
          <w:sz w:val="24"/>
          <w:szCs w:val="24"/>
        </w:rPr>
        <w:t>n</w:t>
      </w:r>
      <w:r>
        <w:rPr>
          <w:sz w:val="24"/>
          <w:szCs w:val="24"/>
        </w:rPr>
        <w:t xml:space="preserve">ternal </w:t>
      </w:r>
      <w:r>
        <w:rPr>
          <w:spacing w:val="18"/>
          <w:sz w:val="24"/>
          <w:szCs w:val="24"/>
        </w:rPr>
        <w:t xml:space="preserve"> </w:t>
      </w:r>
      <w:r>
        <w:rPr>
          <w:sz w:val="24"/>
          <w:szCs w:val="24"/>
        </w:rPr>
        <w:t>and</w:t>
      </w:r>
      <w:r>
        <w:rPr>
          <w:spacing w:val="49"/>
          <w:sz w:val="24"/>
          <w:szCs w:val="24"/>
        </w:rPr>
        <w:t xml:space="preserve"> </w:t>
      </w:r>
      <w:r>
        <w:rPr>
          <w:sz w:val="24"/>
          <w:szCs w:val="24"/>
        </w:rPr>
        <w:t xml:space="preserve">external </w:t>
      </w:r>
      <w:r>
        <w:rPr>
          <w:spacing w:val="7"/>
          <w:sz w:val="24"/>
          <w:szCs w:val="24"/>
        </w:rPr>
        <w:t xml:space="preserve"> </w:t>
      </w:r>
      <w:r>
        <w:rPr>
          <w:sz w:val="24"/>
          <w:szCs w:val="24"/>
        </w:rPr>
        <w:t>stabili</w:t>
      </w:r>
      <w:r>
        <w:rPr>
          <w:spacing w:val="-7"/>
          <w:sz w:val="24"/>
          <w:szCs w:val="24"/>
        </w:rPr>
        <w:t>t</w:t>
      </w:r>
      <w:r>
        <w:rPr>
          <w:sz w:val="24"/>
          <w:szCs w:val="24"/>
        </w:rPr>
        <w:t xml:space="preserve">y </w:t>
      </w:r>
      <w:r>
        <w:rPr>
          <w:spacing w:val="23"/>
          <w:sz w:val="24"/>
          <w:szCs w:val="24"/>
        </w:rPr>
        <w:t xml:space="preserve"> </w:t>
      </w:r>
      <w:r>
        <w:rPr>
          <w:w w:val="112"/>
          <w:sz w:val="24"/>
          <w:szCs w:val="24"/>
        </w:rPr>
        <w:t>matter</w:t>
      </w:r>
      <w:r>
        <w:rPr>
          <w:spacing w:val="15"/>
          <w:w w:val="112"/>
          <w:sz w:val="24"/>
          <w:szCs w:val="24"/>
        </w:rPr>
        <w:t xml:space="preserve"> </w:t>
      </w:r>
      <w:r>
        <w:rPr>
          <w:sz w:val="24"/>
          <w:szCs w:val="24"/>
        </w:rPr>
        <w:t>to</w:t>
      </w:r>
      <w:r>
        <w:rPr>
          <w:spacing w:val="42"/>
          <w:sz w:val="24"/>
          <w:szCs w:val="24"/>
        </w:rPr>
        <w:t xml:space="preserve"> </w:t>
      </w:r>
      <w:r>
        <w:rPr>
          <w:w w:val="108"/>
          <w:sz w:val="24"/>
          <w:szCs w:val="24"/>
        </w:rPr>
        <w:t>reputation;</w:t>
      </w:r>
      <w:r>
        <w:rPr>
          <w:spacing w:val="29"/>
          <w:w w:val="108"/>
          <w:sz w:val="24"/>
          <w:szCs w:val="24"/>
        </w:rPr>
        <w:t xml:space="preserve"> </w:t>
      </w:r>
      <w:r>
        <w:rPr>
          <w:sz w:val="24"/>
          <w:szCs w:val="24"/>
        </w:rPr>
        <w:t xml:space="preserve">but </w:t>
      </w:r>
      <w:r>
        <w:rPr>
          <w:spacing w:val="4"/>
          <w:sz w:val="24"/>
          <w:szCs w:val="24"/>
        </w:rPr>
        <w:t xml:space="preserve"> </w:t>
      </w:r>
      <w:r>
        <w:rPr>
          <w:sz w:val="24"/>
          <w:szCs w:val="24"/>
        </w:rPr>
        <w:t>the</w:t>
      </w:r>
      <w:r>
        <w:rPr>
          <w:spacing w:val="53"/>
          <w:sz w:val="24"/>
          <w:szCs w:val="24"/>
        </w:rPr>
        <w:t xml:space="preserve"> </w:t>
      </w:r>
      <w:r>
        <w:rPr>
          <w:sz w:val="24"/>
          <w:szCs w:val="24"/>
        </w:rPr>
        <w:t>other  c</w:t>
      </w:r>
      <w:r>
        <w:rPr>
          <w:spacing w:val="7"/>
          <w:sz w:val="24"/>
          <w:szCs w:val="24"/>
        </w:rPr>
        <w:t>o</w:t>
      </w:r>
      <w:r>
        <w:rPr>
          <w:sz w:val="24"/>
          <w:szCs w:val="24"/>
        </w:rPr>
        <w:t>efficie</w:t>
      </w:r>
      <w:r>
        <w:rPr>
          <w:spacing w:val="-7"/>
          <w:sz w:val="24"/>
          <w:szCs w:val="24"/>
        </w:rPr>
        <w:t>n</w:t>
      </w:r>
      <w:r>
        <w:rPr>
          <w:sz w:val="24"/>
          <w:szCs w:val="24"/>
        </w:rPr>
        <w:t>ts are</w:t>
      </w:r>
      <w:r>
        <w:rPr>
          <w:spacing w:val="39"/>
          <w:sz w:val="24"/>
          <w:szCs w:val="24"/>
        </w:rPr>
        <w:t xml:space="preserve"> </w:t>
      </w:r>
      <w:r>
        <w:rPr>
          <w:w w:val="109"/>
          <w:sz w:val="24"/>
          <w:szCs w:val="24"/>
        </w:rPr>
        <w:t xml:space="preserve">sta- </w:t>
      </w:r>
      <w:r>
        <w:rPr>
          <w:sz w:val="24"/>
          <w:szCs w:val="24"/>
        </w:rPr>
        <w:t xml:space="preserve">tistically </w:t>
      </w:r>
      <w:r>
        <w:rPr>
          <w:spacing w:val="7"/>
          <w:sz w:val="24"/>
          <w:szCs w:val="24"/>
        </w:rPr>
        <w:t xml:space="preserve"> </w:t>
      </w:r>
      <w:r>
        <w:rPr>
          <w:spacing w:val="-6"/>
          <w:sz w:val="24"/>
          <w:szCs w:val="24"/>
        </w:rPr>
        <w:t>w</w:t>
      </w:r>
      <w:r>
        <w:rPr>
          <w:sz w:val="24"/>
          <w:szCs w:val="24"/>
        </w:rPr>
        <w:t>eak,</w:t>
      </w:r>
      <w:r>
        <w:rPr>
          <w:spacing w:val="26"/>
          <w:sz w:val="24"/>
          <w:szCs w:val="24"/>
        </w:rPr>
        <w:t xml:space="preserve"> </w:t>
      </w:r>
      <w:r>
        <w:rPr>
          <w:sz w:val="24"/>
          <w:szCs w:val="24"/>
        </w:rPr>
        <w:t>with</w:t>
      </w:r>
      <w:r>
        <w:rPr>
          <w:spacing w:val="44"/>
          <w:sz w:val="24"/>
          <w:szCs w:val="24"/>
        </w:rPr>
        <w:t xml:space="preserve"> </w:t>
      </w:r>
      <w:r>
        <w:rPr>
          <w:sz w:val="24"/>
          <w:szCs w:val="24"/>
        </w:rPr>
        <w:t>the</w:t>
      </w:r>
      <w:r>
        <w:rPr>
          <w:spacing w:val="50"/>
          <w:sz w:val="24"/>
          <w:szCs w:val="24"/>
        </w:rPr>
        <w:t xml:space="preserve"> </w:t>
      </w:r>
      <w:r>
        <w:rPr>
          <w:sz w:val="24"/>
          <w:szCs w:val="24"/>
        </w:rPr>
        <w:t>exception</w:t>
      </w:r>
      <w:r>
        <w:rPr>
          <w:spacing w:val="46"/>
          <w:sz w:val="24"/>
          <w:szCs w:val="24"/>
        </w:rPr>
        <w:t xml:space="preserve"> </w:t>
      </w:r>
      <w:r>
        <w:rPr>
          <w:sz w:val="24"/>
          <w:szCs w:val="24"/>
        </w:rPr>
        <w:t>of</w:t>
      </w:r>
      <w:r>
        <w:rPr>
          <w:spacing w:val="6"/>
          <w:sz w:val="24"/>
          <w:szCs w:val="24"/>
        </w:rPr>
        <w:t xml:space="preserve"> </w:t>
      </w:r>
      <w:r>
        <w:rPr>
          <w:sz w:val="24"/>
          <w:szCs w:val="24"/>
        </w:rPr>
        <w:t>the</w:t>
      </w:r>
      <w:r>
        <w:rPr>
          <w:spacing w:val="50"/>
          <w:sz w:val="24"/>
          <w:szCs w:val="24"/>
        </w:rPr>
        <w:t xml:space="preserve"> </w:t>
      </w:r>
      <w:r>
        <w:rPr>
          <w:w w:val="97"/>
          <w:sz w:val="24"/>
          <w:szCs w:val="24"/>
        </w:rPr>
        <w:t>c</w:t>
      </w:r>
      <w:r>
        <w:rPr>
          <w:spacing w:val="7"/>
          <w:w w:val="97"/>
          <w:sz w:val="24"/>
          <w:szCs w:val="24"/>
        </w:rPr>
        <w:t>o</w:t>
      </w:r>
      <w:r>
        <w:rPr>
          <w:w w:val="95"/>
          <w:sz w:val="24"/>
          <w:szCs w:val="24"/>
        </w:rPr>
        <w:t>efficie</w:t>
      </w:r>
      <w:r>
        <w:rPr>
          <w:spacing w:val="-7"/>
          <w:w w:val="95"/>
          <w:sz w:val="24"/>
          <w:szCs w:val="24"/>
        </w:rPr>
        <w:t>n</w:t>
      </w:r>
      <w:r>
        <w:rPr>
          <w:w w:val="137"/>
          <w:sz w:val="24"/>
          <w:szCs w:val="24"/>
        </w:rPr>
        <w:t>t</w:t>
      </w:r>
      <w:r>
        <w:rPr>
          <w:spacing w:val="18"/>
          <w:sz w:val="24"/>
          <w:szCs w:val="24"/>
        </w:rPr>
        <w:t xml:space="preserve"> </w:t>
      </w:r>
      <w:r>
        <w:rPr>
          <w:sz w:val="24"/>
          <w:szCs w:val="24"/>
        </w:rPr>
        <w:t>for</w:t>
      </w:r>
      <w:r>
        <w:rPr>
          <w:spacing w:val="15"/>
          <w:sz w:val="24"/>
          <w:szCs w:val="24"/>
        </w:rPr>
        <w:t xml:space="preserve"> </w:t>
      </w:r>
      <w:r>
        <w:rPr>
          <w:sz w:val="24"/>
          <w:szCs w:val="24"/>
        </w:rPr>
        <w:t>lagged</w:t>
      </w:r>
      <w:r>
        <w:rPr>
          <w:spacing w:val="26"/>
          <w:sz w:val="24"/>
          <w:szCs w:val="24"/>
        </w:rPr>
        <w:t xml:space="preserve"> </w:t>
      </w:r>
      <w:r>
        <w:rPr>
          <w:w w:val="109"/>
          <w:sz w:val="24"/>
          <w:szCs w:val="24"/>
        </w:rPr>
        <w:t>reputation,</w:t>
      </w:r>
      <w:r>
        <w:rPr>
          <w:spacing w:val="13"/>
          <w:w w:val="109"/>
          <w:sz w:val="24"/>
          <w:szCs w:val="24"/>
        </w:rPr>
        <w:t xml:space="preserve"> </w:t>
      </w:r>
      <w:r>
        <w:rPr>
          <w:sz w:val="24"/>
          <w:szCs w:val="24"/>
        </w:rPr>
        <w:t>whi</w:t>
      </w:r>
      <w:r>
        <w:rPr>
          <w:spacing w:val="-7"/>
          <w:sz w:val="24"/>
          <w:szCs w:val="24"/>
        </w:rPr>
        <w:t>c</w:t>
      </w:r>
      <w:r>
        <w:rPr>
          <w:sz w:val="24"/>
          <w:szCs w:val="24"/>
        </w:rPr>
        <w:t>h</w:t>
      </w:r>
      <w:r>
        <w:rPr>
          <w:spacing w:val="28"/>
          <w:sz w:val="24"/>
          <w:szCs w:val="24"/>
        </w:rPr>
        <w:t xml:space="preserve"> </w:t>
      </w:r>
      <w:r>
        <w:rPr>
          <w:w w:val="104"/>
          <w:sz w:val="24"/>
          <w:szCs w:val="24"/>
        </w:rPr>
        <w:t xml:space="preserve">underlines </w:t>
      </w:r>
      <w:r>
        <w:rPr>
          <w:sz w:val="24"/>
          <w:szCs w:val="24"/>
        </w:rPr>
        <w:t>the</w:t>
      </w:r>
      <w:r>
        <w:rPr>
          <w:spacing w:val="50"/>
          <w:sz w:val="24"/>
          <w:szCs w:val="24"/>
        </w:rPr>
        <w:t xml:space="preserve"> </w:t>
      </w:r>
      <w:r>
        <w:rPr>
          <w:sz w:val="24"/>
          <w:szCs w:val="24"/>
        </w:rPr>
        <w:t xml:space="preserve">tendency </w:t>
      </w:r>
      <w:r>
        <w:rPr>
          <w:spacing w:val="1"/>
          <w:sz w:val="24"/>
          <w:szCs w:val="24"/>
        </w:rPr>
        <w:t xml:space="preserve"> </w:t>
      </w:r>
      <w:r>
        <w:rPr>
          <w:sz w:val="24"/>
          <w:szCs w:val="24"/>
        </w:rPr>
        <w:t>for</w:t>
      </w:r>
      <w:r>
        <w:rPr>
          <w:spacing w:val="15"/>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18"/>
          <w:sz w:val="24"/>
          <w:szCs w:val="24"/>
        </w:rPr>
        <w:t xml:space="preserve"> </w:t>
      </w:r>
      <w:r>
        <w:rPr>
          <w:sz w:val="24"/>
          <w:szCs w:val="24"/>
        </w:rPr>
        <w:t>profile</w:t>
      </w:r>
      <w:r>
        <w:rPr>
          <w:spacing w:val="12"/>
          <w:sz w:val="24"/>
          <w:szCs w:val="24"/>
        </w:rPr>
        <w:t xml:space="preserve"> </w:t>
      </w:r>
      <w:r>
        <w:rPr>
          <w:sz w:val="24"/>
          <w:szCs w:val="24"/>
        </w:rPr>
        <w:t xml:space="preserve">ratings </w:t>
      </w:r>
      <w:r>
        <w:rPr>
          <w:spacing w:val="4"/>
          <w:sz w:val="24"/>
          <w:szCs w:val="24"/>
        </w:rPr>
        <w:t xml:space="preserve"> </w:t>
      </w:r>
      <w:r>
        <w:rPr>
          <w:sz w:val="24"/>
          <w:szCs w:val="24"/>
        </w:rPr>
        <w:t>to</w:t>
      </w:r>
      <w:r>
        <w:rPr>
          <w:spacing w:val="38"/>
          <w:sz w:val="24"/>
          <w:szCs w:val="24"/>
        </w:rPr>
        <w:t xml:space="preserve"> </w:t>
      </w:r>
      <w:r>
        <w:rPr>
          <w:sz w:val="24"/>
          <w:szCs w:val="24"/>
        </w:rPr>
        <w:t>remain</w:t>
      </w:r>
      <w:r>
        <w:rPr>
          <w:spacing w:val="51"/>
          <w:sz w:val="24"/>
          <w:szCs w:val="24"/>
        </w:rPr>
        <w:t xml:space="preserve"> </w:t>
      </w:r>
      <w:r>
        <w:rPr>
          <w:sz w:val="24"/>
          <w:szCs w:val="24"/>
        </w:rPr>
        <w:t>relati</w:t>
      </w:r>
      <w:r>
        <w:rPr>
          <w:spacing w:val="-7"/>
          <w:sz w:val="24"/>
          <w:szCs w:val="24"/>
        </w:rPr>
        <w:t>v</w:t>
      </w:r>
      <w:r>
        <w:rPr>
          <w:sz w:val="24"/>
          <w:szCs w:val="24"/>
        </w:rPr>
        <w:t>ely</w:t>
      </w:r>
      <w:r>
        <w:rPr>
          <w:spacing w:val="58"/>
          <w:sz w:val="24"/>
          <w:szCs w:val="24"/>
        </w:rPr>
        <w:t xml:space="preserve"> </w:t>
      </w:r>
      <w:r>
        <w:rPr>
          <w:sz w:val="24"/>
          <w:szCs w:val="24"/>
        </w:rPr>
        <w:t>stable</w:t>
      </w:r>
      <w:r>
        <w:rPr>
          <w:spacing w:val="57"/>
          <w:sz w:val="24"/>
          <w:szCs w:val="24"/>
        </w:rPr>
        <w:t xml:space="preserve"> </w:t>
      </w:r>
      <w:r>
        <w:rPr>
          <w:spacing w:val="-6"/>
          <w:sz w:val="24"/>
          <w:szCs w:val="24"/>
        </w:rPr>
        <w:t>o</w:t>
      </w:r>
      <w:r>
        <w:rPr>
          <w:spacing w:val="-7"/>
          <w:sz w:val="24"/>
          <w:szCs w:val="24"/>
        </w:rPr>
        <w:t>v</w:t>
      </w:r>
      <w:r>
        <w:rPr>
          <w:sz w:val="24"/>
          <w:szCs w:val="24"/>
        </w:rPr>
        <w:t>er</w:t>
      </w:r>
      <w:r>
        <w:rPr>
          <w:spacing w:val="25"/>
          <w:sz w:val="24"/>
          <w:szCs w:val="24"/>
        </w:rPr>
        <w:t xml:space="preserve"> </w:t>
      </w:r>
      <w:r>
        <w:rPr>
          <w:w w:val="107"/>
          <w:sz w:val="24"/>
          <w:szCs w:val="24"/>
        </w:rPr>
        <w:t>time.</w:t>
      </w:r>
    </w:p>
    <w:p w14:paraId="36EC0678" w14:textId="77777777" w:rsidR="000A768D" w:rsidRDefault="006C1B1D">
      <w:pPr>
        <w:spacing w:before="7" w:line="401" w:lineRule="auto"/>
        <w:ind w:left="100" w:right="78" w:firstLine="239"/>
        <w:jc w:val="both"/>
        <w:rPr>
          <w:sz w:val="24"/>
          <w:szCs w:val="24"/>
        </w:rPr>
      </w:pPr>
      <w:r>
        <w:rPr>
          <w:spacing w:val="-20"/>
          <w:sz w:val="24"/>
          <w:szCs w:val="24"/>
        </w:rPr>
        <w:t>F</w:t>
      </w:r>
      <w:r>
        <w:rPr>
          <w:sz w:val="24"/>
          <w:szCs w:val="24"/>
        </w:rPr>
        <w:t>or</w:t>
      </w:r>
      <w:r>
        <w:rPr>
          <w:spacing w:val="33"/>
          <w:sz w:val="24"/>
          <w:szCs w:val="24"/>
        </w:rPr>
        <w:t xml:space="preserve"> </w:t>
      </w:r>
      <w:r>
        <w:rPr>
          <w:sz w:val="24"/>
          <w:szCs w:val="24"/>
        </w:rPr>
        <w:t>the</w:t>
      </w:r>
      <w:r>
        <w:rPr>
          <w:spacing w:val="38"/>
          <w:sz w:val="24"/>
          <w:szCs w:val="24"/>
        </w:rPr>
        <w:t xml:space="preserve"> </w:t>
      </w:r>
      <w:r>
        <w:rPr>
          <w:spacing w:val="-13"/>
          <w:sz w:val="24"/>
          <w:szCs w:val="24"/>
        </w:rPr>
        <w:t>v</w:t>
      </w:r>
      <w:r>
        <w:rPr>
          <w:sz w:val="24"/>
          <w:szCs w:val="24"/>
        </w:rPr>
        <w:t>ariables</w:t>
      </w:r>
      <w:r>
        <w:rPr>
          <w:spacing w:val="39"/>
          <w:sz w:val="24"/>
          <w:szCs w:val="24"/>
        </w:rPr>
        <w:t xml:space="preserve"> </w:t>
      </w:r>
      <w:r>
        <w:rPr>
          <w:sz w:val="24"/>
          <w:szCs w:val="24"/>
        </w:rPr>
        <w:t>of</w:t>
      </w:r>
      <w:r>
        <w:rPr>
          <w:spacing w:val="-6"/>
          <w:sz w:val="24"/>
          <w:szCs w:val="24"/>
        </w:rPr>
        <w:t xml:space="preserve"> </w:t>
      </w:r>
      <w:r>
        <w:rPr>
          <w:sz w:val="24"/>
          <w:szCs w:val="24"/>
        </w:rPr>
        <w:t>ce</w:t>
      </w:r>
      <w:r>
        <w:rPr>
          <w:spacing w:val="-6"/>
          <w:sz w:val="24"/>
          <w:szCs w:val="24"/>
        </w:rPr>
        <w:t>n</w:t>
      </w:r>
      <w:r>
        <w:rPr>
          <w:sz w:val="24"/>
          <w:szCs w:val="24"/>
        </w:rPr>
        <w:t>tral</w:t>
      </w:r>
      <w:r>
        <w:rPr>
          <w:spacing w:val="54"/>
          <w:sz w:val="24"/>
          <w:szCs w:val="24"/>
        </w:rPr>
        <w:t xml:space="preserve"> </w:t>
      </w:r>
      <w:r>
        <w:rPr>
          <w:sz w:val="24"/>
          <w:szCs w:val="24"/>
        </w:rPr>
        <w:t xml:space="preserve">theoretical </w:t>
      </w:r>
      <w:r>
        <w:rPr>
          <w:spacing w:val="7"/>
          <w:sz w:val="24"/>
          <w:szCs w:val="24"/>
        </w:rPr>
        <w:t xml:space="preserve"> </w:t>
      </w:r>
      <w:r>
        <w:rPr>
          <w:sz w:val="24"/>
          <w:szCs w:val="24"/>
        </w:rPr>
        <w:t>i</w:t>
      </w:r>
      <w:r>
        <w:rPr>
          <w:spacing w:val="-7"/>
          <w:sz w:val="24"/>
          <w:szCs w:val="24"/>
        </w:rPr>
        <w:t>n</w:t>
      </w:r>
      <w:r>
        <w:rPr>
          <w:sz w:val="24"/>
          <w:szCs w:val="24"/>
        </w:rPr>
        <w:t xml:space="preserve">terest, </w:t>
      </w:r>
      <w:r>
        <w:rPr>
          <w:spacing w:val="13"/>
          <w:sz w:val="24"/>
          <w:szCs w:val="24"/>
        </w:rPr>
        <w:t xml:space="preserve"> </w:t>
      </w:r>
      <w:r>
        <w:rPr>
          <w:spacing w:val="-6"/>
          <w:sz w:val="24"/>
          <w:szCs w:val="24"/>
        </w:rPr>
        <w:t>c</w:t>
      </w:r>
      <w:r>
        <w:rPr>
          <w:sz w:val="24"/>
          <w:szCs w:val="24"/>
        </w:rPr>
        <w:t>hanges</w:t>
      </w:r>
      <w:r>
        <w:rPr>
          <w:spacing w:val="23"/>
          <w:sz w:val="24"/>
          <w:szCs w:val="24"/>
        </w:rPr>
        <w:t xml:space="preserve"> </w:t>
      </w:r>
      <w:r>
        <w:rPr>
          <w:sz w:val="24"/>
          <w:szCs w:val="24"/>
        </w:rPr>
        <w:t>in</w:t>
      </w:r>
      <w:r>
        <w:rPr>
          <w:spacing w:val="13"/>
          <w:sz w:val="24"/>
          <w:szCs w:val="24"/>
        </w:rPr>
        <w:t xml:space="preserve"> </w:t>
      </w:r>
      <w:r>
        <w:rPr>
          <w:sz w:val="24"/>
          <w:szCs w:val="24"/>
        </w:rPr>
        <w:t>dispute</w:t>
      </w:r>
      <w:r>
        <w:rPr>
          <w:spacing w:val="54"/>
          <w:sz w:val="24"/>
          <w:szCs w:val="24"/>
        </w:rPr>
        <w:t xml:space="preserve"> </w:t>
      </w:r>
      <w:r>
        <w:rPr>
          <w:w w:val="104"/>
          <w:sz w:val="24"/>
          <w:szCs w:val="24"/>
        </w:rPr>
        <w:t>i</w:t>
      </w:r>
      <w:r>
        <w:rPr>
          <w:spacing w:val="-7"/>
          <w:w w:val="104"/>
          <w:sz w:val="24"/>
          <w:szCs w:val="24"/>
        </w:rPr>
        <w:t>n</w:t>
      </w:r>
      <w:r>
        <w:rPr>
          <w:spacing w:val="-7"/>
          <w:w w:val="103"/>
          <w:sz w:val="24"/>
          <w:szCs w:val="24"/>
        </w:rPr>
        <w:t>v</w:t>
      </w:r>
      <w:r>
        <w:rPr>
          <w:w w:val="99"/>
          <w:sz w:val="24"/>
          <w:szCs w:val="24"/>
        </w:rPr>
        <w:t>ol</w:t>
      </w:r>
      <w:r>
        <w:rPr>
          <w:spacing w:val="-7"/>
          <w:w w:val="99"/>
          <w:sz w:val="24"/>
          <w:szCs w:val="24"/>
        </w:rPr>
        <w:t>v</w:t>
      </w:r>
      <w:r>
        <w:rPr>
          <w:w w:val="102"/>
          <w:sz w:val="24"/>
          <w:szCs w:val="24"/>
        </w:rPr>
        <w:t>eme</w:t>
      </w:r>
      <w:r>
        <w:rPr>
          <w:spacing w:val="-7"/>
          <w:w w:val="102"/>
          <w:sz w:val="24"/>
          <w:szCs w:val="24"/>
        </w:rPr>
        <w:t>n</w:t>
      </w:r>
      <w:r>
        <w:rPr>
          <w:w w:val="137"/>
          <w:sz w:val="24"/>
          <w:szCs w:val="24"/>
        </w:rPr>
        <w:t>t</w:t>
      </w:r>
      <w:r>
        <w:rPr>
          <w:spacing w:val="6"/>
          <w:sz w:val="24"/>
          <w:szCs w:val="24"/>
        </w:rPr>
        <w:t xml:space="preserve"> </w:t>
      </w:r>
      <w:r>
        <w:rPr>
          <w:sz w:val="24"/>
          <w:szCs w:val="24"/>
        </w:rPr>
        <w:t>and</w:t>
      </w:r>
      <w:r>
        <w:rPr>
          <w:spacing w:val="34"/>
          <w:sz w:val="24"/>
          <w:szCs w:val="24"/>
        </w:rPr>
        <w:t xml:space="preserve"> </w:t>
      </w:r>
      <w:r>
        <w:rPr>
          <w:w w:val="101"/>
          <w:sz w:val="24"/>
          <w:szCs w:val="24"/>
        </w:rPr>
        <w:t xml:space="preserve">lagged </w:t>
      </w:r>
      <w:r>
        <w:rPr>
          <w:sz w:val="24"/>
          <w:szCs w:val="24"/>
        </w:rPr>
        <w:t>le</w:t>
      </w:r>
      <w:r>
        <w:rPr>
          <w:spacing w:val="-7"/>
          <w:sz w:val="24"/>
          <w:szCs w:val="24"/>
        </w:rPr>
        <w:t>v</w:t>
      </w:r>
      <w:r>
        <w:rPr>
          <w:sz w:val="24"/>
          <w:szCs w:val="24"/>
        </w:rPr>
        <w:t>els</w:t>
      </w:r>
      <w:r>
        <w:rPr>
          <w:spacing w:val="-7"/>
          <w:sz w:val="24"/>
          <w:szCs w:val="24"/>
        </w:rPr>
        <w:t xml:space="preserve"> </w:t>
      </w:r>
      <w:r>
        <w:rPr>
          <w:sz w:val="24"/>
          <w:szCs w:val="24"/>
        </w:rPr>
        <w:t>of</w:t>
      </w:r>
      <w:r>
        <w:rPr>
          <w:spacing w:val="-11"/>
          <w:sz w:val="24"/>
          <w:szCs w:val="24"/>
        </w:rPr>
        <w:t xml:space="preserve"> </w:t>
      </w:r>
      <w:r>
        <w:rPr>
          <w:sz w:val="24"/>
          <w:szCs w:val="24"/>
        </w:rPr>
        <w:t>accu</w:t>
      </w:r>
      <w:r>
        <w:rPr>
          <w:spacing w:val="-7"/>
          <w:sz w:val="24"/>
          <w:szCs w:val="24"/>
        </w:rPr>
        <w:t>m</w:t>
      </w:r>
      <w:r>
        <w:rPr>
          <w:sz w:val="24"/>
          <w:szCs w:val="24"/>
        </w:rPr>
        <w:t xml:space="preserve">ulated </w:t>
      </w:r>
      <w:r>
        <w:rPr>
          <w:spacing w:val="8"/>
          <w:sz w:val="24"/>
          <w:szCs w:val="24"/>
        </w:rPr>
        <w:t xml:space="preserve"> </w:t>
      </w:r>
      <w:r>
        <w:rPr>
          <w:sz w:val="24"/>
          <w:szCs w:val="24"/>
        </w:rPr>
        <w:t>dispute</w:t>
      </w:r>
      <w:r>
        <w:rPr>
          <w:spacing w:val="48"/>
          <w:sz w:val="24"/>
          <w:szCs w:val="24"/>
        </w:rPr>
        <w:t xml:space="preserve"> </w:t>
      </w:r>
      <w:r>
        <w:rPr>
          <w:sz w:val="24"/>
          <w:szCs w:val="24"/>
        </w:rPr>
        <w:t>i</w:t>
      </w:r>
      <w:r>
        <w:rPr>
          <w:spacing w:val="-7"/>
          <w:sz w:val="24"/>
          <w:szCs w:val="24"/>
        </w:rPr>
        <w:t>nv</w:t>
      </w:r>
      <w:r>
        <w:rPr>
          <w:sz w:val="24"/>
          <w:szCs w:val="24"/>
        </w:rPr>
        <w:t>ol</w:t>
      </w:r>
      <w:r>
        <w:rPr>
          <w:spacing w:val="-6"/>
          <w:sz w:val="24"/>
          <w:szCs w:val="24"/>
        </w:rPr>
        <w:t>v</w:t>
      </w:r>
      <w:r>
        <w:rPr>
          <w:sz w:val="24"/>
          <w:szCs w:val="24"/>
        </w:rPr>
        <w:t>eme</w:t>
      </w:r>
      <w:r>
        <w:rPr>
          <w:spacing w:val="-7"/>
          <w:sz w:val="24"/>
          <w:szCs w:val="24"/>
        </w:rPr>
        <w:t>n</w:t>
      </w:r>
      <w:r>
        <w:rPr>
          <w:sz w:val="24"/>
          <w:szCs w:val="24"/>
        </w:rPr>
        <w:t>t,</w:t>
      </w:r>
      <w:r>
        <w:rPr>
          <w:spacing w:val="51"/>
          <w:sz w:val="24"/>
          <w:szCs w:val="24"/>
        </w:rPr>
        <w:t xml:space="preserve"> </w:t>
      </w:r>
      <w:r>
        <w:rPr>
          <w:sz w:val="24"/>
          <w:szCs w:val="24"/>
        </w:rPr>
        <w:t>the</w:t>
      </w:r>
      <w:r>
        <w:rPr>
          <w:spacing w:val="33"/>
          <w:sz w:val="24"/>
          <w:szCs w:val="24"/>
        </w:rPr>
        <w:t xml:space="preserve"> </w:t>
      </w:r>
      <w:r>
        <w:rPr>
          <w:sz w:val="24"/>
          <w:szCs w:val="24"/>
        </w:rPr>
        <w:t>c</w:t>
      </w:r>
      <w:r>
        <w:rPr>
          <w:spacing w:val="7"/>
          <w:sz w:val="24"/>
          <w:szCs w:val="24"/>
        </w:rPr>
        <w:t>o</w:t>
      </w:r>
      <w:r>
        <w:rPr>
          <w:sz w:val="24"/>
          <w:szCs w:val="24"/>
        </w:rPr>
        <w:t>efficie</w:t>
      </w:r>
      <w:r>
        <w:rPr>
          <w:spacing w:val="-7"/>
          <w:sz w:val="24"/>
          <w:szCs w:val="24"/>
        </w:rPr>
        <w:t>n</w:t>
      </w:r>
      <w:r>
        <w:rPr>
          <w:sz w:val="24"/>
          <w:szCs w:val="24"/>
        </w:rPr>
        <w:t>ts</w:t>
      </w:r>
      <w:r>
        <w:rPr>
          <w:spacing w:val="-20"/>
          <w:sz w:val="24"/>
          <w:szCs w:val="24"/>
        </w:rPr>
        <w:t xml:space="preserve"> </w:t>
      </w:r>
      <w:r>
        <w:rPr>
          <w:sz w:val="24"/>
          <w:szCs w:val="24"/>
        </w:rPr>
        <w:t>are</w:t>
      </w:r>
      <w:r>
        <w:rPr>
          <w:spacing w:val="18"/>
          <w:sz w:val="24"/>
          <w:szCs w:val="24"/>
        </w:rPr>
        <w:t xml:space="preserve"> </w:t>
      </w:r>
      <w:r>
        <w:rPr>
          <w:sz w:val="24"/>
          <w:szCs w:val="24"/>
        </w:rPr>
        <w:t>decidedly</w:t>
      </w:r>
      <w:r>
        <w:rPr>
          <w:spacing w:val="19"/>
          <w:sz w:val="24"/>
          <w:szCs w:val="24"/>
        </w:rPr>
        <w:t xml:space="preserve"> </w:t>
      </w:r>
      <w:r>
        <w:rPr>
          <w:spacing w:val="-6"/>
          <w:sz w:val="24"/>
          <w:szCs w:val="24"/>
        </w:rPr>
        <w:t>w</w:t>
      </w:r>
      <w:r>
        <w:rPr>
          <w:sz w:val="24"/>
          <w:szCs w:val="24"/>
        </w:rPr>
        <w:t>eak.</w:t>
      </w:r>
      <w:r>
        <w:rPr>
          <w:spacing w:val="48"/>
          <w:sz w:val="24"/>
          <w:szCs w:val="24"/>
        </w:rPr>
        <w:t xml:space="preserve"> </w:t>
      </w:r>
      <w:r>
        <w:rPr>
          <w:sz w:val="24"/>
          <w:szCs w:val="24"/>
        </w:rPr>
        <w:t>In</w:t>
      </w:r>
      <w:r>
        <w:rPr>
          <w:spacing w:val="15"/>
          <w:sz w:val="24"/>
          <w:szCs w:val="24"/>
        </w:rPr>
        <w:t xml:space="preserve"> </w:t>
      </w:r>
      <w:r>
        <w:rPr>
          <w:w w:val="103"/>
          <w:sz w:val="24"/>
          <w:szCs w:val="24"/>
        </w:rPr>
        <w:t xml:space="preserve">accordance </w:t>
      </w:r>
      <w:r>
        <w:rPr>
          <w:sz w:val="24"/>
          <w:szCs w:val="24"/>
        </w:rPr>
        <w:t>with</w:t>
      </w:r>
      <w:r>
        <w:rPr>
          <w:spacing w:val="40"/>
          <w:sz w:val="24"/>
          <w:szCs w:val="24"/>
        </w:rPr>
        <w:t xml:space="preserve"> </w:t>
      </w:r>
      <w:r>
        <w:rPr>
          <w:sz w:val="24"/>
          <w:szCs w:val="24"/>
        </w:rPr>
        <w:t xml:space="preserve">theoretical </w:t>
      </w:r>
      <w:r>
        <w:rPr>
          <w:spacing w:val="15"/>
          <w:sz w:val="24"/>
          <w:szCs w:val="24"/>
        </w:rPr>
        <w:t xml:space="preserve"> </w:t>
      </w:r>
      <w:r>
        <w:rPr>
          <w:w w:val="106"/>
          <w:sz w:val="24"/>
          <w:szCs w:val="24"/>
        </w:rPr>
        <w:t>ex</w:t>
      </w:r>
      <w:r>
        <w:rPr>
          <w:spacing w:val="6"/>
          <w:w w:val="106"/>
          <w:sz w:val="24"/>
          <w:szCs w:val="24"/>
        </w:rPr>
        <w:t>p</w:t>
      </w:r>
      <w:r>
        <w:rPr>
          <w:w w:val="106"/>
          <w:sz w:val="24"/>
          <w:szCs w:val="24"/>
        </w:rPr>
        <w:t>ectation,</w:t>
      </w:r>
      <w:r>
        <w:rPr>
          <w:spacing w:val="17"/>
          <w:w w:val="106"/>
          <w:sz w:val="24"/>
          <w:szCs w:val="24"/>
        </w:rPr>
        <w:t xml:space="preserve"> </w:t>
      </w:r>
      <w:r>
        <w:rPr>
          <w:sz w:val="24"/>
          <w:szCs w:val="24"/>
        </w:rPr>
        <w:t>in</w:t>
      </w:r>
      <w:r>
        <w:rPr>
          <w:spacing w:val="21"/>
          <w:sz w:val="24"/>
          <w:szCs w:val="24"/>
        </w:rPr>
        <w:t xml:space="preserve"> </w:t>
      </w:r>
      <w:r>
        <w:rPr>
          <w:sz w:val="24"/>
          <w:szCs w:val="24"/>
        </w:rPr>
        <w:t>none</w:t>
      </w:r>
      <w:r>
        <w:rPr>
          <w:spacing w:val="28"/>
          <w:sz w:val="24"/>
          <w:szCs w:val="24"/>
        </w:rPr>
        <w:t xml:space="preserve"> </w:t>
      </w:r>
      <w:r>
        <w:rPr>
          <w:sz w:val="24"/>
          <w:szCs w:val="24"/>
        </w:rPr>
        <w:t>of</w:t>
      </w:r>
      <w:r>
        <w:rPr>
          <w:spacing w:val="3"/>
          <w:sz w:val="24"/>
          <w:szCs w:val="24"/>
        </w:rPr>
        <w:t xml:space="preserve"> </w:t>
      </w:r>
      <w:r>
        <w:rPr>
          <w:sz w:val="24"/>
          <w:szCs w:val="24"/>
        </w:rPr>
        <w:t>the</w:t>
      </w:r>
      <w:r>
        <w:rPr>
          <w:spacing w:val="46"/>
          <w:sz w:val="24"/>
          <w:szCs w:val="24"/>
        </w:rPr>
        <w:t xml:space="preserve"> </w:t>
      </w:r>
      <w:r>
        <w:rPr>
          <w:sz w:val="24"/>
          <w:szCs w:val="24"/>
        </w:rPr>
        <w:t>columns</w:t>
      </w:r>
      <w:r>
        <w:rPr>
          <w:spacing w:val="30"/>
          <w:sz w:val="24"/>
          <w:szCs w:val="24"/>
        </w:rPr>
        <w:t xml:space="preserve"> </w:t>
      </w:r>
      <w:r>
        <w:rPr>
          <w:sz w:val="24"/>
          <w:szCs w:val="24"/>
        </w:rPr>
        <w:t>are</w:t>
      </w:r>
      <w:r>
        <w:rPr>
          <w:spacing w:val="32"/>
          <w:sz w:val="24"/>
          <w:szCs w:val="24"/>
        </w:rPr>
        <w:t xml:space="preserve"> </w:t>
      </w:r>
      <w:r>
        <w:rPr>
          <w:w w:val="108"/>
          <w:sz w:val="24"/>
          <w:szCs w:val="24"/>
        </w:rPr>
        <w:t>short-term</w:t>
      </w:r>
      <w:r>
        <w:rPr>
          <w:spacing w:val="9"/>
          <w:w w:val="108"/>
          <w:sz w:val="24"/>
          <w:szCs w:val="24"/>
        </w:rPr>
        <w:t xml:space="preserve"> </w:t>
      </w:r>
      <w:r>
        <w:rPr>
          <w:sz w:val="24"/>
          <w:szCs w:val="24"/>
        </w:rPr>
        <w:t>increases</w:t>
      </w:r>
      <w:r>
        <w:rPr>
          <w:spacing w:val="32"/>
          <w:sz w:val="24"/>
          <w:szCs w:val="24"/>
        </w:rPr>
        <w:t xml:space="preserve"> </w:t>
      </w:r>
      <w:r>
        <w:rPr>
          <w:sz w:val="24"/>
          <w:szCs w:val="24"/>
        </w:rPr>
        <w:t>in</w:t>
      </w:r>
      <w:r>
        <w:rPr>
          <w:spacing w:val="22"/>
          <w:sz w:val="24"/>
          <w:szCs w:val="24"/>
        </w:rPr>
        <w:t xml:space="preserve"> </w:t>
      </w:r>
      <w:r>
        <w:rPr>
          <w:sz w:val="24"/>
          <w:szCs w:val="24"/>
        </w:rPr>
        <w:t>the</w:t>
      </w:r>
      <w:r>
        <w:rPr>
          <w:spacing w:val="46"/>
          <w:sz w:val="24"/>
          <w:szCs w:val="24"/>
        </w:rPr>
        <w:t xml:space="preserve"> </w:t>
      </w:r>
      <w:r>
        <w:rPr>
          <w:spacing w:val="-7"/>
          <w:w w:val="108"/>
          <w:sz w:val="24"/>
          <w:szCs w:val="24"/>
        </w:rPr>
        <w:t>n</w:t>
      </w:r>
      <w:r>
        <w:rPr>
          <w:w w:val="106"/>
          <w:sz w:val="24"/>
          <w:szCs w:val="24"/>
        </w:rPr>
        <w:t>u</w:t>
      </w:r>
      <w:r>
        <w:rPr>
          <w:spacing w:val="-7"/>
          <w:w w:val="106"/>
          <w:sz w:val="24"/>
          <w:szCs w:val="24"/>
        </w:rPr>
        <w:t>m</w:t>
      </w:r>
      <w:r>
        <w:rPr>
          <w:spacing w:val="6"/>
          <w:w w:val="108"/>
          <w:sz w:val="24"/>
          <w:szCs w:val="24"/>
        </w:rPr>
        <w:t>b</w:t>
      </w:r>
      <w:r>
        <w:rPr>
          <w:w w:val="104"/>
          <w:sz w:val="24"/>
          <w:szCs w:val="24"/>
        </w:rPr>
        <w:t xml:space="preserve">er </w:t>
      </w:r>
      <w:r>
        <w:rPr>
          <w:sz w:val="24"/>
          <w:szCs w:val="24"/>
        </w:rPr>
        <w:t xml:space="preserve">of arbitral </w:t>
      </w:r>
      <w:r>
        <w:rPr>
          <w:spacing w:val="21"/>
          <w:sz w:val="24"/>
          <w:szCs w:val="24"/>
        </w:rPr>
        <w:t xml:space="preserve"> </w:t>
      </w:r>
      <w:r>
        <w:rPr>
          <w:sz w:val="24"/>
          <w:szCs w:val="24"/>
        </w:rPr>
        <w:t>claims</w:t>
      </w:r>
      <w:r>
        <w:rPr>
          <w:spacing w:val="24"/>
          <w:sz w:val="24"/>
          <w:szCs w:val="24"/>
        </w:rPr>
        <w:t xml:space="preserve"> </w:t>
      </w:r>
      <w:r>
        <w:rPr>
          <w:sz w:val="24"/>
          <w:szCs w:val="24"/>
        </w:rPr>
        <w:t>registered</w:t>
      </w:r>
      <w:r>
        <w:rPr>
          <w:spacing w:val="50"/>
          <w:sz w:val="24"/>
          <w:szCs w:val="24"/>
        </w:rPr>
        <w:t xml:space="preserve"> </w:t>
      </w:r>
      <w:r>
        <w:rPr>
          <w:sz w:val="24"/>
          <w:szCs w:val="24"/>
        </w:rPr>
        <w:t>against</w:t>
      </w:r>
      <w:r>
        <w:rPr>
          <w:spacing w:val="60"/>
          <w:sz w:val="24"/>
          <w:szCs w:val="24"/>
        </w:rPr>
        <w:t xml:space="preserve"> </w:t>
      </w:r>
      <w:r>
        <w:rPr>
          <w:sz w:val="24"/>
          <w:szCs w:val="24"/>
        </w:rPr>
        <w:t>a</w:t>
      </w:r>
      <w:r>
        <w:rPr>
          <w:spacing w:val="22"/>
          <w:sz w:val="24"/>
          <w:szCs w:val="24"/>
        </w:rPr>
        <w:t xml:space="preserve"> </w:t>
      </w:r>
      <w:r>
        <w:rPr>
          <w:sz w:val="24"/>
          <w:szCs w:val="24"/>
        </w:rPr>
        <w:t xml:space="preserve">state </w:t>
      </w:r>
      <w:r>
        <w:rPr>
          <w:spacing w:val="5"/>
          <w:sz w:val="24"/>
          <w:szCs w:val="24"/>
        </w:rPr>
        <w:t xml:space="preserve"> </w:t>
      </w:r>
      <w:r>
        <w:rPr>
          <w:sz w:val="24"/>
          <w:szCs w:val="24"/>
        </w:rPr>
        <w:t>in</w:t>
      </w:r>
      <w:r>
        <w:rPr>
          <w:spacing w:val="19"/>
          <w:sz w:val="24"/>
          <w:szCs w:val="24"/>
        </w:rPr>
        <w:t xml:space="preserve"> </w:t>
      </w:r>
      <w:r>
        <w:rPr>
          <w:sz w:val="24"/>
          <w:szCs w:val="24"/>
        </w:rPr>
        <w:t>the</w:t>
      </w:r>
      <w:r>
        <w:rPr>
          <w:spacing w:val="44"/>
          <w:sz w:val="24"/>
          <w:szCs w:val="24"/>
        </w:rPr>
        <w:t xml:space="preserve"> </w:t>
      </w:r>
      <w:r>
        <w:rPr>
          <w:sz w:val="24"/>
          <w:szCs w:val="24"/>
        </w:rPr>
        <w:t>prior</w:t>
      </w:r>
      <w:r>
        <w:rPr>
          <w:spacing w:val="35"/>
          <w:sz w:val="24"/>
          <w:szCs w:val="24"/>
        </w:rPr>
        <w:t xml:space="preserve"> </w:t>
      </w:r>
      <w:r>
        <w:rPr>
          <w:spacing w:val="-7"/>
          <w:sz w:val="24"/>
          <w:szCs w:val="24"/>
        </w:rPr>
        <w:t>y</w:t>
      </w:r>
      <w:r>
        <w:rPr>
          <w:sz w:val="24"/>
          <w:szCs w:val="24"/>
        </w:rPr>
        <w:t>ear</w:t>
      </w:r>
      <w:r>
        <w:rPr>
          <w:spacing w:val="33"/>
          <w:sz w:val="24"/>
          <w:szCs w:val="24"/>
        </w:rPr>
        <w:t xml:space="preserve"> </w:t>
      </w:r>
      <w:r>
        <w:rPr>
          <w:w w:val="107"/>
          <w:sz w:val="24"/>
          <w:szCs w:val="24"/>
        </w:rPr>
        <w:t>statistically</w:t>
      </w:r>
      <w:r>
        <w:rPr>
          <w:spacing w:val="14"/>
          <w:w w:val="107"/>
          <w:sz w:val="24"/>
          <w:szCs w:val="24"/>
        </w:rPr>
        <w:t xml:space="preserve"> </w:t>
      </w:r>
      <w:r>
        <w:rPr>
          <w:sz w:val="24"/>
          <w:szCs w:val="24"/>
        </w:rPr>
        <w:t>significa</w:t>
      </w:r>
      <w:r>
        <w:rPr>
          <w:spacing w:val="-6"/>
          <w:sz w:val="24"/>
          <w:szCs w:val="24"/>
        </w:rPr>
        <w:t>n</w:t>
      </w:r>
      <w:r>
        <w:rPr>
          <w:sz w:val="24"/>
          <w:szCs w:val="24"/>
        </w:rPr>
        <w:t xml:space="preserve">t. </w:t>
      </w:r>
      <w:r>
        <w:rPr>
          <w:spacing w:val="11"/>
          <w:sz w:val="24"/>
          <w:szCs w:val="24"/>
        </w:rPr>
        <w:t xml:space="preserve"> </w:t>
      </w:r>
      <w:r>
        <w:rPr>
          <w:w w:val="101"/>
          <w:sz w:val="24"/>
          <w:szCs w:val="24"/>
        </w:rPr>
        <w:t xml:space="preserve">Consis- </w:t>
      </w:r>
      <w:r>
        <w:rPr>
          <w:w w:val="116"/>
          <w:sz w:val="24"/>
          <w:szCs w:val="24"/>
        </w:rPr>
        <w:t>te</w:t>
      </w:r>
      <w:r>
        <w:rPr>
          <w:spacing w:val="-8"/>
          <w:w w:val="116"/>
          <w:sz w:val="24"/>
          <w:szCs w:val="24"/>
        </w:rPr>
        <w:t>n</w:t>
      </w:r>
      <w:r>
        <w:rPr>
          <w:w w:val="116"/>
          <w:sz w:val="24"/>
          <w:szCs w:val="24"/>
        </w:rPr>
        <w:t>t</w:t>
      </w:r>
      <w:r>
        <w:rPr>
          <w:spacing w:val="4"/>
          <w:w w:val="116"/>
          <w:sz w:val="24"/>
          <w:szCs w:val="24"/>
        </w:rPr>
        <w:t xml:space="preserve"> </w:t>
      </w:r>
      <w:r>
        <w:rPr>
          <w:sz w:val="24"/>
          <w:szCs w:val="24"/>
        </w:rPr>
        <w:t>with</w:t>
      </w:r>
      <w:r>
        <w:rPr>
          <w:spacing w:val="38"/>
          <w:sz w:val="24"/>
          <w:szCs w:val="24"/>
        </w:rPr>
        <w:t xml:space="preserve"> </w:t>
      </w:r>
      <w:r>
        <w:rPr>
          <w:sz w:val="24"/>
          <w:szCs w:val="24"/>
        </w:rPr>
        <w:t>our</w:t>
      </w:r>
      <w:r>
        <w:rPr>
          <w:spacing w:val="29"/>
          <w:sz w:val="24"/>
          <w:szCs w:val="24"/>
        </w:rPr>
        <w:t xml:space="preserve"> </w:t>
      </w:r>
      <w:r>
        <w:rPr>
          <w:sz w:val="24"/>
          <w:szCs w:val="24"/>
        </w:rPr>
        <w:t>earlier</w:t>
      </w:r>
      <w:r>
        <w:rPr>
          <w:spacing w:val="37"/>
          <w:sz w:val="24"/>
          <w:szCs w:val="24"/>
        </w:rPr>
        <w:t xml:space="preserve"> </w:t>
      </w:r>
      <w:r>
        <w:rPr>
          <w:sz w:val="24"/>
          <w:szCs w:val="24"/>
        </w:rPr>
        <w:t>analysis,</w:t>
      </w:r>
      <w:r>
        <w:rPr>
          <w:spacing w:val="48"/>
          <w:sz w:val="24"/>
          <w:szCs w:val="24"/>
        </w:rPr>
        <w:t xml:space="preserve"> </w:t>
      </w:r>
      <w:r>
        <w:rPr>
          <w:spacing w:val="-6"/>
          <w:sz w:val="24"/>
          <w:szCs w:val="24"/>
        </w:rPr>
        <w:t>w</w:t>
      </w:r>
      <w:r>
        <w:rPr>
          <w:sz w:val="24"/>
          <w:szCs w:val="24"/>
        </w:rPr>
        <w:t>e</w:t>
      </w:r>
      <w:r>
        <w:rPr>
          <w:spacing w:val="4"/>
          <w:sz w:val="24"/>
          <w:szCs w:val="24"/>
        </w:rPr>
        <w:t xml:space="preserve"> </w:t>
      </w:r>
      <w:r>
        <w:rPr>
          <w:sz w:val="24"/>
          <w:szCs w:val="24"/>
        </w:rPr>
        <w:t>also</w:t>
      </w:r>
      <w:r>
        <w:rPr>
          <w:spacing w:val="17"/>
          <w:sz w:val="24"/>
          <w:szCs w:val="24"/>
        </w:rPr>
        <w:t xml:space="preserve"> </w:t>
      </w:r>
      <w:r>
        <w:rPr>
          <w:sz w:val="24"/>
          <w:szCs w:val="24"/>
        </w:rPr>
        <w:t>find</w:t>
      </w:r>
      <w:r>
        <w:rPr>
          <w:spacing w:val="13"/>
          <w:sz w:val="24"/>
          <w:szCs w:val="24"/>
        </w:rPr>
        <w:t xml:space="preserve"> </w:t>
      </w:r>
      <w:r>
        <w:rPr>
          <w:sz w:val="24"/>
          <w:szCs w:val="24"/>
        </w:rPr>
        <w:t xml:space="preserve">that </w:t>
      </w:r>
      <w:r>
        <w:rPr>
          <w:spacing w:val="21"/>
          <w:sz w:val="24"/>
          <w:szCs w:val="24"/>
        </w:rPr>
        <w:t xml:space="preserve"> </w:t>
      </w:r>
      <w:r>
        <w:rPr>
          <w:w w:val="107"/>
          <w:sz w:val="24"/>
          <w:szCs w:val="24"/>
        </w:rPr>
        <w:t>i</w:t>
      </w:r>
      <w:r>
        <w:rPr>
          <w:spacing w:val="-7"/>
          <w:w w:val="107"/>
          <w:sz w:val="24"/>
          <w:szCs w:val="24"/>
        </w:rPr>
        <w:t>nv</w:t>
      </w:r>
      <w:r>
        <w:rPr>
          <w:w w:val="107"/>
          <w:sz w:val="24"/>
          <w:szCs w:val="24"/>
        </w:rPr>
        <w:t>estor-state</w:t>
      </w:r>
      <w:r>
        <w:rPr>
          <w:spacing w:val="9"/>
          <w:w w:val="107"/>
          <w:sz w:val="24"/>
          <w:szCs w:val="24"/>
        </w:rPr>
        <w:t xml:space="preserve"> </w:t>
      </w:r>
      <w:r>
        <w:rPr>
          <w:sz w:val="24"/>
          <w:szCs w:val="24"/>
        </w:rPr>
        <w:t>disputes  had</w:t>
      </w:r>
      <w:r>
        <w:rPr>
          <w:spacing w:val="41"/>
          <w:sz w:val="24"/>
          <w:szCs w:val="24"/>
        </w:rPr>
        <w:t xml:space="preserve"> </w:t>
      </w:r>
      <w:r>
        <w:rPr>
          <w:sz w:val="24"/>
          <w:szCs w:val="24"/>
        </w:rPr>
        <w:t>no</w:t>
      </w:r>
      <w:r>
        <w:rPr>
          <w:spacing w:val="18"/>
          <w:sz w:val="24"/>
          <w:szCs w:val="24"/>
        </w:rPr>
        <w:t xml:space="preserve"> </w:t>
      </w:r>
      <w:r>
        <w:rPr>
          <w:w w:val="109"/>
          <w:sz w:val="24"/>
          <w:szCs w:val="24"/>
        </w:rPr>
        <w:t xml:space="preserve">reputational </w:t>
      </w:r>
      <w:r>
        <w:rPr>
          <w:sz w:val="24"/>
          <w:szCs w:val="24"/>
        </w:rPr>
        <w:t>impact</w:t>
      </w:r>
      <w:r>
        <w:rPr>
          <w:spacing w:val="44"/>
          <w:sz w:val="24"/>
          <w:szCs w:val="24"/>
        </w:rPr>
        <w:t xml:space="preserve"> </w:t>
      </w:r>
      <w:r>
        <w:rPr>
          <w:spacing w:val="-6"/>
          <w:sz w:val="24"/>
          <w:szCs w:val="24"/>
        </w:rPr>
        <w:t>o</w:t>
      </w:r>
      <w:r>
        <w:rPr>
          <w:spacing w:val="-7"/>
          <w:sz w:val="24"/>
          <w:szCs w:val="24"/>
        </w:rPr>
        <w:t>v</w:t>
      </w:r>
      <w:r>
        <w:rPr>
          <w:sz w:val="24"/>
          <w:szCs w:val="24"/>
        </w:rPr>
        <w:t>er</w:t>
      </w:r>
      <w:r>
        <w:rPr>
          <w:spacing w:val="6"/>
          <w:sz w:val="24"/>
          <w:szCs w:val="24"/>
        </w:rPr>
        <w:t xml:space="preserve"> </w:t>
      </w:r>
      <w:r>
        <w:rPr>
          <w:sz w:val="24"/>
          <w:szCs w:val="24"/>
        </w:rPr>
        <w:t>the</w:t>
      </w:r>
      <w:r>
        <w:rPr>
          <w:spacing w:val="30"/>
          <w:sz w:val="24"/>
          <w:szCs w:val="24"/>
        </w:rPr>
        <w:t xml:space="preserve"> </w:t>
      </w:r>
      <w:r>
        <w:rPr>
          <w:w w:val="97"/>
          <w:sz w:val="24"/>
          <w:szCs w:val="24"/>
        </w:rPr>
        <w:t>1987-2</w:t>
      </w:r>
      <w:r>
        <w:rPr>
          <w:spacing w:val="1"/>
          <w:w w:val="97"/>
          <w:sz w:val="24"/>
          <w:szCs w:val="24"/>
        </w:rPr>
        <w:t>0</w:t>
      </w:r>
      <w:r>
        <w:rPr>
          <w:w w:val="97"/>
          <w:sz w:val="24"/>
          <w:szCs w:val="24"/>
        </w:rPr>
        <w:t xml:space="preserve">06 </w:t>
      </w:r>
      <w:r>
        <w:rPr>
          <w:spacing w:val="6"/>
          <w:sz w:val="24"/>
          <w:szCs w:val="24"/>
        </w:rPr>
        <w:t>p</w:t>
      </w:r>
      <w:r>
        <w:rPr>
          <w:sz w:val="24"/>
          <w:szCs w:val="24"/>
        </w:rPr>
        <w:t>eri</w:t>
      </w:r>
      <w:r>
        <w:rPr>
          <w:spacing w:val="7"/>
          <w:sz w:val="24"/>
          <w:szCs w:val="24"/>
        </w:rPr>
        <w:t>o</w:t>
      </w:r>
      <w:r>
        <w:rPr>
          <w:sz w:val="24"/>
          <w:szCs w:val="24"/>
        </w:rPr>
        <w:t xml:space="preserve">d. </w:t>
      </w:r>
      <w:r>
        <w:rPr>
          <w:spacing w:val="2"/>
          <w:sz w:val="24"/>
          <w:szCs w:val="24"/>
        </w:rPr>
        <w:t xml:space="preserve"> </w:t>
      </w:r>
      <w:r>
        <w:rPr>
          <w:sz w:val="24"/>
          <w:szCs w:val="24"/>
        </w:rPr>
        <w:t>With</w:t>
      </w:r>
      <w:r>
        <w:rPr>
          <w:spacing w:val="40"/>
          <w:sz w:val="24"/>
          <w:szCs w:val="24"/>
        </w:rPr>
        <w:t xml:space="preserve"> </w:t>
      </w:r>
      <w:r>
        <w:rPr>
          <w:sz w:val="24"/>
          <w:szCs w:val="24"/>
        </w:rPr>
        <w:t>the</w:t>
      </w:r>
      <w:r>
        <w:rPr>
          <w:spacing w:val="29"/>
          <w:sz w:val="24"/>
          <w:szCs w:val="24"/>
        </w:rPr>
        <w:t xml:space="preserve"> </w:t>
      </w:r>
      <w:r>
        <w:rPr>
          <w:sz w:val="24"/>
          <w:szCs w:val="24"/>
        </w:rPr>
        <w:t>analysis</w:t>
      </w:r>
      <w:r>
        <w:rPr>
          <w:spacing w:val="21"/>
          <w:sz w:val="24"/>
          <w:szCs w:val="24"/>
        </w:rPr>
        <w:t xml:space="preserve"> </w:t>
      </w:r>
      <w:r>
        <w:rPr>
          <w:sz w:val="24"/>
          <w:szCs w:val="24"/>
        </w:rPr>
        <w:t>extended</w:t>
      </w:r>
      <w:r>
        <w:rPr>
          <w:spacing w:val="41"/>
          <w:sz w:val="24"/>
          <w:szCs w:val="24"/>
        </w:rPr>
        <w:t xml:space="preserve"> </w:t>
      </w:r>
      <w:r>
        <w:rPr>
          <w:sz w:val="24"/>
          <w:szCs w:val="24"/>
        </w:rPr>
        <w:t>to</w:t>
      </w:r>
      <w:r>
        <w:rPr>
          <w:spacing w:val="19"/>
          <w:sz w:val="24"/>
          <w:szCs w:val="24"/>
        </w:rPr>
        <w:t xml:space="preserve"> </w:t>
      </w:r>
      <w:r>
        <w:rPr>
          <w:sz w:val="24"/>
          <w:szCs w:val="24"/>
        </w:rPr>
        <w:t>c</w:t>
      </w:r>
      <w:r>
        <w:rPr>
          <w:spacing w:val="-6"/>
          <w:sz w:val="24"/>
          <w:szCs w:val="24"/>
        </w:rPr>
        <w:t>o</w:t>
      </w:r>
      <w:r>
        <w:rPr>
          <w:spacing w:val="-7"/>
          <w:sz w:val="24"/>
          <w:szCs w:val="24"/>
        </w:rPr>
        <w:t>v</w:t>
      </w:r>
      <w:r>
        <w:rPr>
          <w:sz w:val="24"/>
          <w:szCs w:val="24"/>
        </w:rPr>
        <w:t>er</w:t>
      </w:r>
      <w:r>
        <w:rPr>
          <w:spacing w:val="2"/>
          <w:sz w:val="24"/>
          <w:szCs w:val="24"/>
        </w:rPr>
        <w:t xml:space="preserve"> </w:t>
      </w:r>
      <w:r>
        <w:rPr>
          <w:sz w:val="24"/>
          <w:szCs w:val="24"/>
        </w:rPr>
        <w:t>the</w:t>
      </w:r>
      <w:r>
        <w:rPr>
          <w:spacing w:val="30"/>
          <w:sz w:val="24"/>
          <w:szCs w:val="24"/>
        </w:rPr>
        <w:t xml:space="preserve"> </w:t>
      </w:r>
      <w:r>
        <w:rPr>
          <w:spacing w:val="7"/>
          <w:sz w:val="24"/>
          <w:szCs w:val="24"/>
        </w:rPr>
        <w:t>p</w:t>
      </w:r>
      <w:r>
        <w:rPr>
          <w:sz w:val="24"/>
          <w:szCs w:val="24"/>
        </w:rPr>
        <w:t>ost-2006</w:t>
      </w:r>
      <w:r>
        <w:rPr>
          <w:spacing w:val="8"/>
          <w:sz w:val="24"/>
          <w:szCs w:val="24"/>
        </w:rPr>
        <w:t xml:space="preserve"> </w:t>
      </w:r>
      <w:r>
        <w:rPr>
          <w:spacing w:val="6"/>
          <w:w w:val="108"/>
          <w:sz w:val="24"/>
          <w:szCs w:val="24"/>
        </w:rPr>
        <w:t>p</w:t>
      </w:r>
      <w:r>
        <w:rPr>
          <w:w w:val="101"/>
          <w:sz w:val="24"/>
          <w:szCs w:val="24"/>
        </w:rPr>
        <w:t>eri</w:t>
      </w:r>
      <w:r>
        <w:rPr>
          <w:spacing w:val="7"/>
          <w:w w:val="101"/>
          <w:sz w:val="24"/>
          <w:szCs w:val="24"/>
        </w:rPr>
        <w:t>o</w:t>
      </w:r>
      <w:r>
        <w:rPr>
          <w:w w:val="108"/>
          <w:sz w:val="24"/>
          <w:szCs w:val="24"/>
        </w:rPr>
        <w:t xml:space="preserve">d, </w:t>
      </w:r>
      <w:r>
        <w:rPr>
          <w:sz w:val="24"/>
          <w:szCs w:val="24"/>
        </w:rPr>
        <w:t>h</w:t>
      </w:r>
      <w:r>
        <w:rPr>
          <w:spacing w:val="-6"/>
          <w:sz w:val="24"/>
          <w:szCs w:val="24"/>
        </w:rPr>
        <w:t>ow</w:t>
      </w:r>
      <w:r>
        <w:rPr>
          <w:sz w:val="24"/>
          <w:szCs w:val="24"/>
        </w:rPr>
        <w:t>e</w:t>
      </w:r>
      <w:r>
        <w:rPr>
          <w:spacing w:val="-7"/>
          <w:sz w:val="24"/>
          <w:szCs w:val="24"/>
        </w:rPr>
        <w:t>v</w:t>
      </w:r>
      <w:r>
        <w:rPr>
          <w:sz w:val="24"/>
          <w:szCs w:val="24"/>
        </w:rPr>
        <w:t>er,</w:t>
      </w:r>
      <w:r>
        <w:rPr>
          <w:spacing w:val="32"/>
          <w:sz w:val="24"/>
          <w:szCs w:val="24"/>
        </w:rPr>
        <w:t xml:space="preserve"> </w:t>
      </w:r>
      <w:r>
        <w:rPr>
          <w:sz w:val="24"/>
          <w:szCs w:val="24"/>
        </w:rPr>
        <w:t>the</w:t>
      </w:r>
      <w:r>
        <w:rPr>
          <w:spacing w:val="51"/>
          <w:sz w:val="24"/>
          <w:szCs w:val="24"/>
        </w:rPr>
        <w:t xml:space="preserve"> </w:t>
      </w:r>
      <w:r>
        <w:rPr>
          <w:sz w:val="24"/>
          <w:szCs w:val="24"/>
        </w:rPr>
        <w:t>c</w:t>
      </w:r>
      <w:r>
        <w:rPr>
          <w:spacing w:val="7"/>
          <w:sz w:val="24"/>
          <w:szCs w:val="24"/>
        </w:rPr>
        <w:t>o</w:t>
      </w:r>
      <w:r>
        <w:rPr>
          <w:sz w:val="24"/>
          <w:szCs w:val="24"/>
        </w:rPr>
        <w:t>efficie</w:t>
      </w:r>
      <w:r>
        <w:rPr>
          <w:spacing w:val="-7"/>
          <w:sz w:val="24"/>
          <w:szCs w:val="24"/>
        </w:rPr>
        <w:t>n</w:t>
      </w:r>
      <w:r>
        <w:rPr>
          <w:sz w:val="24"/>
          <w:szCs w:val="24"/>
        </w:rPr>
        <w:t>ts</w:t>
      </w:r>
      <w:r>
        <w:rPr>
          <w:spacing w:val="-2"/>
          <w:sz w:val="24"/>
          <w:szCs w:val="24"/>
        </w:rPr>
        <w:t xml:space="preserve"> </w:t>
      </w:r>
      <w:r>
        <w:rPr>
          <w:sz w:val="24"/>
          <w:szCs w:val="24"/>
        </w:rPr>
        <w:t>for</w:t>
      </w:r>
      <w:r>
        <w:rPr>
          <w:spacing w:val="16"/>
          <w:sz w:val="24"/>
          <w:szCs w:val="24"/>
        </w:rPr>
        <w:t xml:space="preserve"> </w:t>
      </w:r>
      <w:r>
        <w:rPr>
          <w:sz w:val="24"/>
          <w:szCs w:val="24"/>
        </w:rPr>
        <w:t>cu</w:t>
      </w:r>
      <w:r>
        <w:rPr>
          <w:spacing w:val="-7"/>
          <w:sz w:val="24"/>
          <w:szCs w:val="24"/>
        </w:rPr>
        <w:t>m</w:t>
      </w:r>
      <w:r>
        <w:rPr>
          <w:sz w:val="24"/>
          <w:szCs w:val="24"/>
        </w:rPr>
        <w:t>ulati</w:t>
      </w:r>
      <w:r>
        <w:rPr>
          <w:spacing w:val="-7"/>
          <w:sz w:val="24"/>
          <w:szCs w:val="24"/>
        </w:rPr>
        <w:t>v</w:t>
      </w:r>
      <w:r>
        <w:rPr>
          <w:sz w:val="24"/>
          <w:szCs w:val="24"/>
        </w:rPr>
        <w:t xml:space="preserve">e </w:t>
      </w:r>
      <w:r>
        <w:rPr>
          <w:spacing w:val="12"/>
          <w:sz w:val="24"/>
          <w:szCs w:val="24"/>
        </w:rPr>
        <w:t xml:space="preserve"> </w:t>
      </w:r>
      <w:r>
        <w:rPr>
          <w:sz w:val="24"/>
          <w:szCs w:val="24"/>
        </w:rPr>
        <w:t xml:space="preserve">dispute </w:t>
      </w:r>
      <w:r>
        <w:rPr>
          <w:spacing w:val="7"/>
          <w:sz w:val="24"/>
          <w:szCs w:val="24"/>
        </w:rPr>
        <w:t xml:space="preserve"> </w:t>
      </w:r>
      <w:r>
        <w:rPr>
          <w:w w:val="104"/>
          <w:sz w:val="24"/>
          <w:szCs w:val="24"/>
        </w:rPr>
        <w:t>i</w:t>
      </w:r>
      <w:r>
        <w:rPr>
          <w:spacing w:val="-7"/>
          <w:w w:val="104"/>
          <w:sz w:val="24"/>
          <w:szCs w:val="24"/>
        </w:rPr>
        <w:t>n</w:t>
      </w:r>
      <w:r>
        <w:rPr>
          <w:spacing w:val="-7"/>
          <w:w w:val="103"/>
          <w:sz w:val="24"/>
          <w:szCs w:val="24"/>
        </w:rPr>
        <w:t>v</w:t>
      </w:r>
      <w:r>
        <w:rPr>
          <w:w w:val="99"/>
          <w:sz w:val="24"/>
          <w:szCs w:val="24"/>
        </w:rPr>
        <w:t>ol</w:t>
      </w:r>
      <w:r>
        <w:rPr>
          <w:spacing w:val="-6"/>
          <w:w w:val="99"/>
          <w:sz w:val="24"/>
          <w:szCs w:val="24"/>
        </w:rPr>
        <w:t>v</w:t>
      </w:r>
      <w:r>
        <w:rPr>
          <w:w w:val="97"/>
          <w:sz w:val="24"/>
          <w:szCs w:val="24"/>
        </w:rPr>
        <w:t>e</w:t>
      </w:r>
      <w:r>
        <w:rPr>
          <w:w w:val="103"/>
          <w:sz w:val="24"/>
          <w:szCs w:val="24"/>
        </w:rPr>
        <w:t>me</w:t>
      </w:r>
      <w:r>
        <w:rPr>
          <w:spacing w:val="-7"/>
          <w:w w:val="103"/>
          <w:sz w:val="24"/>
          <w:szCs w:val="24"/>
        </w:rPr>
        <w:t>n</w:t>
      </w:r>
      <w:r>
        <w:rPr>
          <w:w w:val="137"/>
          <w:sz w:val="24"/>
          <w:szCs w:val="24"/>
        </w:rPr>
        <w:t>t</w:t>
      </w:r>
      <w:r>
        <w:rPr>
          <w:spacing w:val="19"/>
          <w:sz w:val="24"/>
          <w:szCs w:val="24"/>
        </w:rPr>
        <w:t xml:space="preserve"> </w:t>
      </w:r>
      <w:r>
        <w:rPr>
          <w:sz w:val="24"/>
          <w:szCs w:val="24"/>
        </w:rPr>
        <w:t>at</w:t>
      </w:r>
      <w:r>
        <w:rPr>
          <w:spacing w:val="54"/>
          <w:sz w:val="24"/>
          <w:szCs w:val="24"/>
        </w:rPr>
        <w:t xml:space="preserve"> </w:t>
      </w:r>
      <w:r>
        <w:rPr>
          <w:sz w:val="24"/>
          <w:szCs w:val="24"/>
        </w:rPr>
        <w:t>the</w:t>
      </w:r>
      <w:r>
        <w:rPr>
          <w:spacing w:val="51"/>
          <w:sz w:val="24"/>
          <w:szCs w:val="24"/>
        </w:rPr>
        <w:t xml:space="preserve"> </w:t>
      </w:r>
      <w:r>
        <w:rPr>
          <w:sz w:val="24"/>
          <w:szCs w:val="24"/>
        </w:rPr>
        <w:t>ICSID</w:t>
      </w:r>
      <w:r>
        <w:rPr>
          <w:spacing w:val="38"/>
          <w:sz w:val="24"/>
          <w:szCs w:val="24"/>
        </w:rPr>
        <w:t xml:space="preserve"> </w:t>
      </w:r>
      <w:r>
        <w:rPr>
          <w:spacing w:val="6"/>
          <w:sz w:val="24"/>
          <w:szCs w:val="24"/>
        </w:rPr>
        <w:t>b</w:t>
      </w:r>
      <w:r>
        <w:rPr>
          <w:sz w:val="24"/>
          <w:szCs w:val="24"/>
        </w:rPr>
        <w:t>ecomes</w:t>
      </w:r>
      <w:r>
        <w:rPr>
          <w:spacing w:val="22"/>
          <w:sz w:val="24"/>
          <w:szCs w:val="24"/>
        </w:rPr>
        <w:t xml:space="preserve"> </w:t>
      </w:r>
      <w:r>
        <w:rPr>
          <w:w w:val="110"/>
          <w:sz w:val="24"/>
          <w:szCs w:val="24"/>
        </w:rPr>
        <w:t xml:space="preserve">statisti- </w:t>
      </w:r>
      <w:r>
        <w:rPr>
          <w:sz w:val="24"/>
          <w:szCs w:val="24"/>
        </w:rPr>
        <w:t>cally</w:t>
      </w:r>
      <w:r>
        <w:rPr>
          <w:spacing w:val="31"/>
          <w:sz w:val="24"/>
          <w:szCs w:val="24"/>
        </w:rPr>
        <w:t xml:space="preserve"> </w:t>
      </w:r>
      <w:r>
        <w:rPr>
          <w:sz w:val="24"/>
          <w:szCs w:val="24"/>
        </w:rPr>
        <w:t>significa</w:t>
      </w:r>
      <w:r>
        <w:rPr>
          <w:spacing w:val="-6"/>
          <w:sz w:val="24"/>
          <w:szCs w:val="24"/>
        </w:rPr>
        <w:t>n</w:t>
      </w:r>
      <w:r>
        <w:rPr>
          <w:sz w:val="24"/>
          <w:szCs w:val="24"/>
        </w:rPr>
        <w:t xml:space="preserve">t. </w:t>
      </w:r>
      <w:r>
        <w:rPr>
          <w:spacing w:val="37"/>
          <w:sz w:val="24"/>
          <w:szCs w:val="24"/>
        </w:rPr>
        <w:t xml:space="preserve"> </w:t>
      </w:r>
      <w:r>
        <w:rPr>
          <w:sz w:val="24"/>
          <w:szCs w:val="24"/>
        </w:rPr>
        <w:t>This</w:t>
      </w:r>
      <w:r>
        <w:rPr>
          <w:spacing w:val="56"/>
          <w:sz w:val="24"/>
          <w:szCs w:val="24"/>
        </w:rPr>
        <w:t xml:space="preserve"> </w:t>
      </w:r>
      <w:r>
        <w:rPr>
          <w:sz w:val="24"/>
          <w:szCs w:val="24"/>
        </w:rPr>
        <w:t>finding</w:t>
      </w:r>
      <w:r>
        <w:rPr>
          <w:spacing w:val="33"/>
          <w:sz w:val="24"/>
          <w:szCs w:val="24"/>
        </w:rPr>
        <w:t xml:space="preserve"> </w:t>
      </w:r>
      <w:r>
        <w:rPr>
          <w:sz w:val="24"/>
          <w:szCs w:val="24"/>
        </w:rPr>
        <w:t xml:space="preserve">further </w:t>
      </w:r>
      <w:r>
        <w:rPr>
          <w:spacing w:val="18"/>
          <w:sz w:val="24"/>
          <w:szCs w:val="24"/>
        </w:rPr>
        <w:t xml:space="preserve"> </w:t>
      </w:r>
      <w:r>
        <w:rPr>
          <w:sz w:val="24"/>
          <w:szCs w:val="24"/>
        </w:rPr>
        <w:t xml:space="preserve">underlines </w:t>
      </w:r>
      <w:r>
        <w:rPr>
          <w:spacing w:val="2"/>
          <w:sz w:val="24"/>
          <w:szCs w:val="24"/>
        </w:rPr>
        <w:t xml:space="preserve"> </w:t>
      </w:r>
      <w:r>
        <w:rPr>
          <w:sz w:val="24"/>
          <w:szCs w:val="24"/>
        </w:rPr>
        <w:t>the</w:t>
      </w:r>
      <w:r>
        <w:rPr>
          <w:spacing w:val="58"/>
          <w:sz w:val="24"/>
          <w:szCs w:val="24"/>
        </w:rPr>
        <w:t xml:space="preserve"> </w:t>
      </w:r>
      <w:r>
        <w:rPr>
          <w:sz w:val="24"/>
          <w:szCs w:val="24"/>
        </w:rPr>
        <w:t>im</w:t>
      </w:r>
      <w:r>
        <w:rPr>
          <w:spacing w:val="7"/>
          <w:sz w:val="24"/>
          <w:szCs w:val="24"/>
        </w:rPr>
        <w:t>p</w:t>
      </w:r>
      <w:r>
        <w:rPr>
          <w:sz w:val="24"/>
          <w:szCs w:val="24"/>
        </w:rPr>
        <w:t xml:space="preserve">ortance </w:t>
      </w:r>
      <w:r>
        <w:rPr>
          <w:spacing w:val="25"/>
          <w:sz w:val="24"/>
          <w:szCs w:val="24"/>
        </w:rPr>
        <w:t xml:space="preserve"> </w:t>
      </w:r>
      <w:r>
        <w:rPr>
          <w:sz w:val="24"/>
          <w:szCs w:val="24"/>
        </w:rPr>
        <w:t>of</w:t>
      </w:r>
      <w:r>
        <w:rPr>
          <w:spacing w:val="14"/>
          <w:sz w:val="24"/>
          <w:szCs w:val="24"/>
        </w:rPr>
        <w:t xml:space="preserve"> </w:t>
      </w:r>
      <w:r>
        <w:rPr>
          <w:sz w:val="24"/>
          <w:szCs w:val="24"/>
        </w:rPr>
        <w:t xml:space="preserve">information </w:t>
      </w:r>
      <w:r>
        <w:rPr>
          <w:spacing w:val="23"/>
          <w:sz w:val="24"/>
          <w:szCs w:val="24"/>
        </w:rPr>
        <w:t xml:space="preserve"> </w:t>
      </w:r>
      <w:r>
        <w:rPr>
          <w:spacing w:val="-6"/>
          <w:w w:val="109"/>
          <w:sz w:val="24"/>
          <w:szCs w:val="24"/>
        </w:rPr>
        <w:t>a</w:t>
      </w:r>
      <w:r>
        <w:rPr>
          <w:spacing w:val="-13"/>
          <w:w w:val="103"/>
          <w:sz w:val="24"/>
          <w:szCs w:val="24"/>
        </w:rPr>
        <w:t>v</w:t>
      </w:r>
      <w:r>
        <w:rPr>
          <w:w w:val="106"/>
          <w:sz w:val="24"/>
          <w:szCs w:val="24"/>
        </w:rPr>
        <w:t>ailabili</w:t>
      </w:r>
      <w:r>
        <w:rPr>
          <w:spacing w:val="-6"/>
          <w:w w:val="106"/>
          <w:sz w:val="24"/>
          <w:szCs w:val="24"/>
        </w:rPr>
        <w:t>t</w:t>
      </w:r>
      <w:r>
        <w:rPr>
          <w:w w:val="103"/>
          <w:sz w:val="24"/>
          <w:szCs w:val="24"/>
        </w:rPr>
        <w:t xml:space="preserve">y </w:t>
      </w:r>
      <w:r>
        <w:rPr>
          <w:sz w:val="24"/>
          <w:szCs w:val="24"/>
        </w:rPr>
        <w:t>and</w:t>
      </w:r>
      <w:r>
        <w:rPr>
          <w:spacing w:val="46"/>
          <w:sz w:val="24"/>
          <w:szCs w:val="24"/>
        </w:rPr>
        <w:t xml:space="preserve"> </w:t>
      </w:r>
      <w:r>
        <w:rPr>
          <w:sz w:val="24"/>
          <w:szCs w:val="24"/>
        </w:rPr>
        <w:t>the</w:t>
      </w:r>
      <w:r>
        <w:rPr>
          <w:spacing w:val="50"/>
          <w:sz w:val="24"/>
          <w:szCs w:val="24"/>
        </w:rPr>
        <w:t xml:space="preserve"> </w:t>
      </w:r>
      <w:r>
        <w:rPr>
          <w:sz w:val="24"/>
          <w:szCs w:val="24"/>
        </w:rPr>
        <w:t>relati</w:t>
      </w:r>
      <w:r>
        <w:rPr>
          <w:spacing w:val="-7"/>
          <w:sz w:val="24"/>
          <w:szCs w:val="24"/>
        </w:rPr>
        <w:t>v</w:t>
      </w:r>
      <w:r>
        <w:rPr>
          <w:sz w:val="24"/>
          <w:szCs w:val="24"/>
        </w:rPr>
        <w:t>e</w:t>
      </w:r>
      <w:r>
        <w:rPr>
          <w:spacing w:val="58"/>
          <w:sz w:val="24"/>
          <w:szCs w:val="24"/>
        </w:rPr>
        <w:t xml:space="preserve"> </w:t>
      </w:r>
      <w:r>
        <w:rPr>
          <w:w w:val="107"/>
          <w:sz w:val="24"/>
          <w:szCs w:val="24"/>
        </w:rPr>
        <w:t>transparency</w:t>
      </w:r>
      <w:r>
        <w:rPr>
          <w:spacing w:val="14"/>
          <w:w w:val="107"/>
          <w:sz w:val="24"/>
          <w:szCs w:val="24"/>
        </w:rPr>
        <w:t xml:space="preserve"> </w:t>
      </w:r>
      <w:r>
        <w:rPr>
          <w:sz w:val="24"/>
          <w:szCs w:val="24"/>
        </w:rPr>
        <w:t>of</w:t>
      </w:r>
      <w:r>
        <w:rPr>
          <w:spacing w:val="6"/>
          <w:sz w:val="24"/>
          <w:szCs w:val="24"/>
        </w:rPr>
        <w:t xml:space="preserve"> </w:t>
      </w:r>
      <w:r>
        <w:rPr>
          <w:sz w:val="24"/>
          <w:szCs w:val="24"/>
        </w:rPr>
        <w:t xml:space="preserve">dispute </w:t>
      </w:r>
      <w:r>
        <w:rPr>
          <w:spacing w:val="6"/>
          <w:sz w:val="24"/>
          <w:szCs w:val="24"/>
        </w:rPr>
        <w:t xml:space="preserve"> </w:t>
      </w:r>
      <w:r>
        <w:rPr>
          <w:w w:val="106"/>
          <w:sz w:val="24"/>
          <w:szCs w:val="24"/>
        </w:rPr>
        <w:t>settleme</w:t>
      </w:r>
      <w:r>
        <w:rPr>
          <w:spacing w:val="-7"/>
          <w:w w:val="106"/>
          <w:sz w:val="24"/>
          <w:szCs w:val="24"/>
        </w:rPr>
        <w:t>n</w:t>
      </w:r>
      <w:r>
        <w:rPr>
          <w:w w:val="137"/>
          <w:sz w:val="24"/>
          <w:szCs w:val="24"/>
        </w:rPr>
        <w:t>t</w:t>
      </w:r>
      <w:r>
        <w:rPr>
          <w:spacing w:val="18"/>
          <w:sz w:val="24"/>
          <w:szCs w:val="24"/>
        </w:rPr>
        <w:t xml:space="preserve"> </w:t>
      </w:r>
      <w:r>
        <w:rPr>
          <w:sz w:val="24"/>
          <w:szCs w:val="24"/>
        </w:rPr>
        <w:t>pr</w:t>
      </w:r>
      <w:r>
        <w:rPr>
          <w:spacing w:val="6"/>
          <w:sz w:val="24"/>
          <w:szCs w:val="24"/>
        </w:rPr>
        <w:t>o</w:t>
      </w:r>
      <w:r>
        <w:rPr>
          <w:sz w:val="24"/>
          <w:szCs w:val="24"/>
        </w:rPr>
        <w:t>cesses</w:t>
      </w:r>
      <w:r>
        <w:rPr>
          <w:spacing w:val="22"/>
          <w:sz w:val="24"/>
          <w:szCs w:val="24"/>
        </w:rPr>
        <w:t xml:space="preserve"> </w:t>
      </w:r>
      <w:r>
        <w:rPr>
          <w:sz w:val="24"/>
          <w:szCs w:val="24"/>
        </w:rPr>
        <w:t>for</w:t>
      </w:r>
      <w:r>
        <w:rPr>
          <w:spacing w:val="15"/>
          <w:sz w:val="24"/>
          <w:szCs w:val="24"/>
        </w:rPr>
        <w:t xml:space="preserve"> </w:t>
      </w:r>
      <w:r>
        <w:rPr>
          <w:w w:val="106"/>
          <w:sz w:val="24"/>
          <w:szCs w:val="24"/>
        </w:rPr>
        <w:t>reputational</w:t>
      </w:r>
      <w:r>
        <w:rPr>
          <w:spacing w:val="49"/>
          <w:w w:val="106"/>
          <w:sz w:val="24"/>
          <w:szCs w:val="24"/>
        </w:rPr>
        <w:t xml:space="preserve"> </w:t>
      </w:r>
      <w:r>
        <w:rPr>
          <w:w w:val="106"/>
          <w:sz w:val="24"/>
          <w:szCs w:val="24"/>
        </w:rPr>
        <w:t>sanctioning.</w:t>
      </w:r>
    </w:p>
    <w:p w14:paraId="17C0E9A9" w14:textId="77777777" w:rsidR="000A768D" w:rsidRDefault="006C1B1D">
      <w:pPr>
        <w:spacing w:before="7" w:line="401" w:lineRule="auto"/>
        <w:ind w:left="100" w:right="79" w:firstLine="239"/>
        <w:jc w:val="both"/>
        <w:rPr>
          <w:sz w:val="24"/>
          <w:szCs w:val="24"/>
        </w:rPr>
      </w:pPr>
      <w:r>
        <w:rPr>
          <w:w w:val="108"/>
          <w:sz w:val="24"/>
          <w:szCs w:val="24"/>
        </w:rPr>
        <w:t>Estimating</w:t>
      </w:r>
      <w:r>
        <w:rPr>
          <w:spacing w:val="28"/>
          <w:w w:val="108"/>
          <w:sz w:val="24"/>
          <w:szCs w:val="24"/>
        </w:rPr>
        <w:t xml:space="preserve"> </w:t>
      </w:r>
      <w:r>
        <w:rPr>
          <w:sz w:val="24"/>
          <w:szCs w:val="24"/>
        </w:rPr>
        <w:t xml:space="preserve">the </w:t>
      </w:r>
      <w:r>
        <w:rPr>
          <w:spacing w:val="4"/>
          <w:sz w:val="24"/>
          <w:szCs w:val="24"/>
        </w:rPr>
        <w:t xml:space="preserve"> </w:t>
      </w:r>
      <w:r>
        <w:rPr>
          <w:w w:val="107"/>
          <w:sz w:val="24"/>
          <w:szCs w:val="24"/>
        </w:rPr>
        <w:t>substa</w:t>
      </w:r>
      <w:r>
        <w:rPr>
          <w:spacing w:val="-7"/>
          <w:w w:val="107"/>
          <w:sz w:val="24"/>
          <w:szCs w:val="24"/>
        </w:rPr>
        <w:t>n</w:t>
      </w:r>
      <w:r>
        <w:rPr>
          <w:w w:val="107"/>
          <w:sz w:val="24"/>
          <w:szCs w:val="24"/>
        </w:rPr>
        <w:t>ti</w:t>
      </w:r>
      <w:r>
        <w:rPr>
          <w:spacing w:val="-7"/>
          <w:w w:val="107"/>
          <w:sz w:val="24"/>
          <w:szCs w:val="24"/>
        </w:rPr>
        <w:t>v</w:t>
      </w:r>
      <w:r>
        <w:rPr>
          <w:w w:val="107"/>
          <w:sz w:val="24"/>
          <w:szCs w:val="24"/>
        </w:rPr>
        <w:t>e</w:t>
      </w:r>
      <w:r>
        <w:rPr>
          <w:spacing w:val="34"/>
          <w:w w:val="107"/>
          <w:sz w:val="24"/>
          <w:szCs w:val="24"/>
        </w:rPr>
        <w:t xml:space="preserve"> </w:t>
      </w:r>
      <w:r>
        <w:rPr>
          <w:sz w:val="24"/>
          <w:szCs w:val="24"/>
        </w:rPr>
        <w:t>effects</w:t>
      </w:r>
      <w:r>
        <w:rPr>
          <w:spacing w:val="20"/>
          <w:sz w:val="24"/>
          <w:szCs w:val="24"/>
        </w:rPr>
        <w:t xml:space="preserve"> </w:t>
      </w:r>
      <w:r>
        <w:rPr>
          <w:sz w:val="24"/>
          <w:szCs w:val="24"/>
        </w:rPr>
        <w:t>of</w:t>
      </w:r>
      <w:r>
        <w:rPr>
          <w:spacing w:val="20"/>
          <w:sz w:val="24"/>
          <w:szCs w:val="24"/>
        </w:rPr>
        <w:t xml:space="preserve"> </w:t>
      </w:r>
      <w:r>
        <w:rPr>
          <w:sz w:val="24"/>
          <w:szCs w:val="24"/>
        </w:rPr>
        <w:t xml:space="preserve">dispute </w:t>
      </w:r>
      <w:r>
        <w:rPr>
          <w:spacing w:val="16"/>
          <w:sz w:val="24"/>
          <w:szCs w:val="24"/>
        </w:rPr>
        <w:t xml:space="preserve"> </w:t>
      </w:r>
      <w:r>
        <w:rPr>
          <w:w w:val="104"/>
          <w:sz w:val="24"/>
          <w:szCs w:val="24"/>
        </w:rPr>
        <w:t>i</w:t>
      </w:r>
      <w:r>
        <w:rPr>
          <w:spacing w:val="-7"/>
          <w:w w:val="104"/>
          <w:sz w:val="24"/>
          <w:szCs w:val="24"/>
        </w:rPr>
        <w:t>n</w:t>
      </w:r>
      <w:r>
        <w:rPr>
          <w:spacing w:val="-7"/>
          <w:w w:val="103"/>
          <w:sz w:val="24"/>
          <w:szCs w:val="24"/>
        </w:rPr>
        <w:t>v</w:t>
      </w:r>
      <w:r>
        <w:rPr>
          <w:w w:val="99"/>
          <w:sz w:val="24"/>
          <w:szCs w:val="24"/>
        </w:rPr>
        <w:t>ol</w:t>
      </w:r>
      <w:r>
        <w:rPr>
          <w:spacing w:val="-6"/>
          <w:w w:val="99"/>
          <w:sz w:val="24"/>
          <w:szCs w:val="24"/>
        </w:rPr>
        <w:t>v</w:t>
      </w:r>
      <w:r>
        <w:rPr>
          <w:w w:val="102"/>
          <w:sz w:val="24"/>
          <w:szCs w:val="24"/>
        </w:rPr>
        <w:t>eme</w:t>
      </w:r>
      <w:r>
        <w:rPr>
          <w:spacing w:val="-7"/>
          <w:w w:val="102"/>
          <w:sz w:val="24"/>
          <w:szCs w:val="24"/>
        </w:rPr>
        <w:t>n</w:t>
      </w:r>
      <w:r>
        <w:rPr>
          <w:w w:val="137"/>
          <w:sz w:val="24"/>
          <w:szCs w:val="24"/>
        </w:rPr>
        <w:t>t</w:t>
      </w:r>
      <w:r>
        <w:rPr>
          <w:spacing w:val="32"/>
          <w:w w:val="137"/>
          <w:sz w:val="24"/>
          <w:szCs w:val="24"/>
        </w:rPr>
        <w:t xml:space="preserve"> </w:t>
      </w:r>
      <w:r>
        <w:rPr>
          <w:sz w:val="24"/>
          <w:szCs w:val="24"/>
        </w:rPr>
        <w:t>on</w:t>
      </w:r>
      <w:r>
        <w:rPr>
          <w:spacing w:val="38"/>
          <w:sz w:val="24"/>
          <w:szCs w:val="24"/>
        </w:rPr>
        <w:t xml:space="preserve"> </w:t>
      </w:r>
      <w:r>
        <w:rPr>
          <w:sz w:val="24"/>
          <w:szCs w:val="24"/>
        </w:rPr>
        <w:t xml:space="preserve">the </w:t>
      </w:r>
      <w:r>
        <w:rPr>
          <w:spacing w:val="4"/>
          <w:sz w:val="24"/>
          <w:szCs w:val="24"/>
        </w:rPr>
        <w:t xml:space="preserve"> </w:t>
      </w:r>
      <w:r>
        <w:rPr>
          <w:sz w:val="24"/>
          <w:szCs w:val="24"/>
        </w:rPr>
        <w:t>basis</w:t>
      </w:r>
      <w:r>
        <w:rPr>
          <w:spacing w:val="47"/>
          <w:sz w:val="24"/>
          <w:szCs w:val="24"/>
        </w:rPr>
        <w:t xml:space="preserve"> </w:t>
      </w:r>
      <w:r>
        <w:rPr>
          <w:sz w:val="24"/>
          <w:szCs w:val="24"/>
        </w:rPr>
        <w:t>of</w:t>
      </w:r>
      <w:r>
        <w:rPr>
          <w:spacing w:val="20"/>
          <w:sz w:val="24"/>
          <w:szCs w:val="24"/>
        </w:rPr>
        <w:t xml:space="preserve"> </w:t>
      </w:r>
      <w:r>
        <w:rPr>
          <w:sz w:val="24"/>
          <w:szCs w:val="24"/>
        </w:rPr>
        <w:t xml:space="preserve">the </w:t>
      </w:r>
      <w:r>
        <w:rPr>
          <w:spacing w:val="4"/>
          <w:sz w:val="24"/>
          <w:szCs w:val="24"/>
        </w:rPr>
        <w:t xml:space="preserve"> </w:t>
      </w:r>
      <w:r>
        <w:rPr>
          <w:sz w:val="24"/>
          <w:szCs w:val="24"/>
        </w:rPr>
        <w:t xml:space="preserve">error  cor- rection </w:t>
      </w:r>
      <w:r>
        <w:rPr>
          <w:spacing w:val="9"/>
          <w:sz w:val="24"/>
          <w:szCs w:val="24"/>
        </w:rPr>
        <w:t xml:space="preserve"> </w:t>
      </w:r>
      <w:r>
        <w:rPr>
          <w:sz w:val="24"/>
          <w:szCs w:val="24"/>
        </w:rPr>
        <w:t>form</w:t>
      </w:r>
      <w:r>
        <w:rPr>
          <w:spacing w:val="41"/>
          <w:sz w:val="24"/>
          <w:szCs w:val="24"/>
        </w:rPr>
        <w:t xml:space="preserve"> </w:t>
      </w:r>
      <w:r>
        <w:rPr>
          <w:sz w:val="24"/>
          <w:szCs w:val="24"/>
        </w:rPr>
        <w:t>of</w:t>
      </w:r>
      <w:r>
        <w:rPr>
          <w:spacing w:val="23"/>
          <w:sz w:val="24"/>
          <w:szCs w:val="24"/>
        </w:rPr>
        <w:t xml:space="preserve"> </w:t>
      </w:r>
      <w:r>
        <w:rPr>
          <w:sz w:val="24"/>
          <w:szCs w:val="24"/>
        </w:rPr>
        <w:t xml:space="preserve">the </w:t>
      </w:r>
      <w:r>
        <w:rPr>
          <w:spacing w:val="8"/>
          <w:sz w:val="24"/>
          <w:szCs w:val="24"/>
        </w:rPr>
        <w:t xml:space="preserve"> </w:t>
      </w:r>
      <w:r>
        <w:rPr>
          <w:sz w:val="24"/>
          <w:szCs w:val="24"/>
        </w:rPr>
        <w:t>m</w:t>
      </w:r>
      <w:r>
        <w:rPr>
          <w:spacing w:val="7"/>
          <w:sz w:val="24"/>
          <w:szCs w:val="24"/>
        </w:rPr>
        <w:t>o</w:t>
      </w:r>
      <w:r>
        <w:rPr>
          <w:sz w:val="24"/>
          <w:szCs w:val="24"/>
        </w:rPr>
        <w:t>del</w:t>
      </w:r>
      <w:r>
        <w:rPr>
          <w:spacing w:val="44"/>
          <w:sz w:val="24"/>
          <w:szCs w:val="24"/>
        </w:rPr>
        <w:t xml:space="preserve"> </w:t>
      </w:r>
      <w:r>
        <w:rPr>
          <w:sz w:val="24"/>
          <w:szCs w:val="24"/>
        </w:rPr>
        <w:t>prese</w:t>
      </w:r>
      <w:r>
        <w:rPr>
          <w:spacing w:val="-7"/>
          <w:sz w:val="24"/>
          <w:szCs w:val="24"/>
        </w:rPr>
        <w:t>n</w:t>
      </w:r>
      <w:r>
        <w:rPr>
          <w:sz w:val="24"/>
          <w:szCs w:val="24"/>
        </w:rPr>
        <w:t xml:space="preserve">ted </w:t>
      </w:r>
      <w:r>
        <w:rPr>
          <w:spacing w:val="33"/>
          <w:sz w:val="24"/>
          <w:szCs w:val="24"/>
        </w:rPr>
        <w:t xml:space="preserve"> </w:t>
      </w:r>
      <w:r>
        <w:rPr>
          <w:sz w:val="24"/>
          <w:szCs w:val="24"/>
        </w:rPr>
        <w:t>a</w:t>
      </w:r>
      <w:r>
        <w:rPr>
          <w:spacing w:val="7"/>
          <w:sz w:val="24"/>
          <w:szCs w:val="24"/>
        </w:rPr>
        <w:t>b</w:t>
      </w:r>
      <w:r>
        <w:rPr>
          <w:spacing w:val="-6"/>
          <w:sz w:val="24"/>
          <w:szCs w:val="24"/>
        </w:rPr>
        <w:t>o</w:t>
      </w:r>
      <w:r>
        <w:rPr>
          <w:spacing w:val="-7"/>
          <w:sz w:val="24"/>
          <w:szCs w:val="24"/>
        </w:rPr>
        <w:t>v</w:t>
      </w:r>
      <w:r>
        <w:rPr>
          <w:sz w:val="24"/>
          <w:szCs w:val="24"/>
        </w:rPr>
        <w:t>e</w:t>
      </w:r>
      <w:r>
        <w:rPr>
          <w:spacing w:val="53"/>
          <w:sz w:val="24"/>
          <w:szCs w:val="24"/>
        </w:rPr>
        <w:t xml:space="preserve"> </w:t>
      </w:r>
      <w:r>
        <w:rPr>
          <w:sz w:val="24"/>
          <w:szCs w:val="24"/>
        </w:rPr>
        <w:t>helps</w:t>
      </w:r>
      <w:r>
        <w:rPr>
          <w:spacing w:val="51"/>
          <w:sz w:val="24"/>
          <w:szCs w:val="24"/>
        </w:rPr>
        <w:t xml:space="preserve"> </w:t>
      </w:r>
      <w:r>
        <w:rPr>
          <w:sz w:val="24"/>
          <w:szCs w:val="24"/>
        </w:rPr>
        <w:t>to</w:t>
      </w:r>
      <w:r>
        <w:rPr>
          <w:spacing w:val="56"/>
          <w:sz w:val="24"/>
          <w:szCs w:val="24"/>
        </w:rPr>
        <w:t xml:space="preserve"> </w:t>
      </w:r>
      <w:r>
        <w:rPr>
          <w:sz w:val="24"/>
          <w:szCs w:val="24"/>
        </w:rPr>
        <w:t>clarify</w:t>
      </w:r>
      <w:r>
        <w:rPr>
          <w:spacing w:val="42"/>
          <w:sz w:val="24"/>
          <w:szCs w:val="24"/>
        </w:rPr>
        <w:t xml:space="preserve"> </w:t>
      </w:r>
      <w:r>
        <w:rPr>
          <w:sz w:val="24"/>
          <w:szCs w:val="24"/>
        </w:rPr>
        <w:t xml:space="preserve">these  results.  </w:t>
      </w:r>
      <w:r>
        <w:rPr>
          <w:spacing w:val="24"/>
          <w:sz w:val="24"/>
          <w:szCs w:val="24"/>
        </w:rPr>
        <w:t xml:space="preserve"> </w:t>
      </w:r>
      <w:r>
        <w:rPr>
          <w:sz w:val="24"/>
          <w:szCs w:val="24"/>
        </w:rPr>
        <w:t>Dr</w:t>
      </w:r>
      <w:r>
        <w:rPr>
          <w:spacing w:val="-7"/>
          <w:sz w:val="24"/>
          <w:szCs w:val="24"/>
        </w:rPr>
        <w:t>a</w:t>
      </w:r>
      <w:r>
        <w:rPr>
          <w:sz w:val="24"/>
          <w:szCs w:val="24"/>
        </w:rPr>
        <w:t xml:space="preserve">wing </w:t>
      </w:r>
      <w:r>
        <w:rPr>
          <w:spacing w:val="2"/>
          <w:sz w:val="24"/>
          <w:szCs w:val="24"/>
        </w:rPr>
        <w:t xml:space="preserve"> </w:t>
      </w:r>
      <w:r>
        <w:rPr>
          <w:sz w:val="24"/>
          <w:szCs w:val="24"/>
        </w:rPr>
        <w:t>on</w:t>
      </w:r>
      <w:r>
        <w:rPr>
          <w:spacing w:val="40"/>
          <w:sz w:val="24"/>
          <w:szCs w:val="24"/>
        </w:rPr>
        <w:t xml:space="preserve"> </w:t>
      </w:r>
      <w:r>
        <w:rPr>
          <w:w w:val="111"/>
          <w:sz w:val="24"/>
          <w:szCs w:val="24"/>
        </w:rPr>
        <w:t xml:space="preserve">the </w:t>
      </w:r>
      <w:r>
        <w:rPr>
          <w:sz w:val="24"/>
          <w:szCs w:val="24"/>
        </w:rPr>
        <w:t>c</w:t>
      </w:r>
      <w:r>
        <w:rPr>
          <w:spacing w:val="7"/>
          <w:sz w:val="24"/>
          <w:szCs w:val="24"/>
        </w:rPr>
        <w:t>o</w:t>
      </w:r>
      <w:r>
        <w:rPr>
          <w:sz w:val="24"/>
          <w:szCs w:val="24"/>
        </w:rPr>
        <w:t>efficie</w:t>
      </w:r>
      <w:r>
        <w:rPr>
          <w:spacing w:val="-7"/>
          <w:sz w:val="24"/>
          <w:szCs w:val="24"/>
        </w:rPr>
        <w:t>n</w:t>
      </w:r>
      <w:r>
        <w:rPr>
          <w:sz w:val="24"/>
          <w:szCs w:val="24"/>
        </w:rPr>
        <w:t>ts</w:t>
      </w:r>
      <w:r>
        <w:rPr>
          <w:spacing w:val="7"/>
          <w:sz w:val="24"/>
          <w:szCs w:val="24"/>
        </w:rPr>
        <w:t xml:space="preserve"> </w:t>
      </w:r>
      <w:r>
        <w:rPr>
          <w:sz w:val="24"/>
          <w:szCs w:val="24"/>
        </w:rPr>
        <w:t>for</w:t>
      </w:r>
      <w:r>
        <w:rPr>
          <w:spacing w:val="25"/>
          <w:sz w:val="24"/>
          <w:szCs w:val="24"/>
        </w:rPr>
        <w:t xml:space="preserve"> </w:t>
      </w:r>
      <w:r>
        <w:rPr>
          <w:sz w:val="24"/>
          <w:szCs w:val="24"/>
        </w:rPr>
        <w:t>ICSID</w:t>
      </w:r>
      <w:r>
        <w:rPr>
          <w:spacing w:val="47"/>
          <w:sz w:val="24"/>
          <w:szCs w:val="24"/>
        </w:rPr>
        <w:t xml:space="preserve"> </w:t>
      </w:r>
      <w:r>
        <w:rPr>
          <w:w w:val="107"/>
          <w:sz w:val="24"/>
          <w:szCs w:val="24"/>
        </w:rPr>
        <w:t>trea</w:t>
      </w:r>
      <w:r>
        <w:rPr>
          <w:spacing w:val="-7"/>
          <w:w w:val="107"/>
          <w:sz w:val="24"/>
          <w:szCs w:val="24"/>
        </w:rPr>
        <w:t>t</w:t>
      </w:r>
      <w:r>
        <w:rPr>
          <w:w w:val="107"/>
          <w:sz w:val="24"/>
          <w:szCs w:val="24"/>
        </w:rPr>
        <w:t>y-based</w:t>
      </w:r>
      <w:r>
        <w:rPr>
          <w:spacing w:val="33"/>
          <w:w w:val="107"/>
          <w:sz w:val="24"/>
          <w:szCs w:val="24"/>
        </w:rPr>
        <w:t xml:space="preserve"> </w:t>
      </w:r>
      <w:r>
        <w:rPr>
          <w:sz w:val="24"/>
          <w:szCs w:val="24"/>
        </w:rPr>
        <w:t xml:space="preserve">disputes </w:t>
      </w:r>
      <w:r>
        <w:rPr>
          <w:spacing w:val="15"/>
          <w:sz w:val="24"/>
          <w:szCs w:val="24"/>
        </w:rPr>
        <w:t xml:space="preserve"> </w:t>
      </w:r>
      <w:r>
        <w:rPr>
          <w:spacing w:val="-7"/>
          <w:sz w:val="24"/>
          <w:szCs w:val="24"/>
        </w:rPr>
        <w:t>ov</w:t>
      </w:r>
      <w:r>
        <w:rPr>
          <w:sz w:val="24"/>
          <w:szCs w:val="24"/>
        </w:rPr>
        <w:t>er</w:t>
      </w:r>
      <w:r>
        <w:rPr>
          <w:spacing w:val="35"/>
          <w:sz w:val="24"/>
          <w:szCs w:val="24"/>
        </w:rPr>
        <w:t xml:space="preserve"> </w:t>
      </w:r>
      <w:r>
        <w:rPr>
          <w:sz w:val="24"/>
          <w:szCs w:val="24"/>
        </w:rPr>
        <w:t>the  1987-2014</w:t>
      </w:r>
      <w:r>
        <w:rPr>
          <w:spacing w:val="-2"/>
          <w:sz w:val="24"/>
          <w:szCs w:val="24"/>
        </w:rPr>
        <w:t xml:space="preserve"> </w:t>
      </w:r>
      <w:r>
        <w:rPr>
          <w:spacing w:val="6"/>
          <w:sz w:val="24"/>
          <w:szCs w:val="24"/>
        </w:rPr>
        <w:t>p</w:t>
      </w:r>
      <w:r>
        <w:rPr>
          <w:sz w:val="24"/>
          <w:szCs w:val="24"/>
        </w:rPr>
        <w:t>eri</w:t>
      </w:r>
      <w:r>
        <w:rPr>
          <w:spacing w:val="7"/>
          <w:sz w:val="24"/>
          <w:szCs w:val="24"/>
        </w:rPr>
        <w:t>o</w:t>
      </w:r>
      <w:r>
        <w:rPr>
          <w:sz w:val="24"/>
          <w:szCs w:val="24"/>
        </w:rPr>
        <w:t>d,</w:t>
      </w:r>
      <w:r>
        <w:rPr>
          <w:spacing w:val="59"/>
          <w:sz w:val="24"/>
          <w:szCs w:val="24"/>
        </w:rPr>
        <w:t xml:space="preserve"> </w:t>
      </w:r>
      <w:r>
        <w:rPr>
          <w:sz w:val="24"/>
          <w:szCs w:val="24"/>
        </w:rPr>
        <w:t>for</w:t>
      </w:r>
      <w:r>
        <w:rPr>
          <w:spacing w:val="25"/>
          <w:sz w:val="24"/>
          <w:szCs w:val="24"/>
        </w:rPr>
        <w:t xml:space="preserve"> </w:t>
      </w:r>
      <w:r>
        <w:rPr>
          <w:sz w:val="24"/>
          <w:szCs w:val="24"/>
        </w:rPr>
        <w:t>example,</w:t>
      </w:r>
      <w:r>
        <w:rPr>
          <w:spacing w:val="56"/>
          <w:sz w:val="24"/>
          <w:szCs w:val="24"/>
        </w:rPr>
        <w:t xml:space="preserve"> </w:t>
      </w:r>
      <w:r>
        <w:rPr>
          <w:w w:val="97"/>
          <w:sz w:val="24"/>
          <w:szCs w:val="24"/>
        </w:rPr>
        <w:t>i</w:t>
      </w:r>
      <w:r>
        <w:rPr>
          <w:w w:val="137"/>
          <w:sz w:val="24"/>
          <w:szCs w:val="24"/>
        </w:rPr>
        <w:t>t</w:t>
      </w:r>
      <w:r>
        <w:rPr>
          <w:spacing w:val="28"/>
          <w:sz w:val="24"/>
          <w:szCs w:val="24"/>
        </w:rPr>
        <w:t xml:space="preserve"> </w:t>
      </w:r>
      <w:r>
        <w:rPr>
          <w:w w:val="105"/>
          <w:sz w:val="24"/>
          <w:szCs w:val="24"/>
        </w:rPr>
        <w:t xml:space="preserve">can </w:t>
      </w:r>
      <w:r>
        <w:rPr>
          <w:spacing w:val="6"/>
          <w:sz w:val="24"/>
          <w:szCs w:val="24"/>
        </w:rPr>
        <w:t>b</w:t>
      </w:r>
      <w:r>
        <w:rPr>
          <w:sz w:val="24"/>
          <w:szCs w:val="24"/>
        </w:rPr>
        <w:t>e</w:t>
      </w:r>
      <w:r>
        <w:rPr>
          <w:spacing w:val="35"/>
          <w:sz w:val="24"/>
          <w:szCs w:val="24"/>
        </w:rPr>
        <w:t xml:space="preserve"> </w:t>
      </w:r>
      <w:r>
        <w:rPr>
          <w:sz w:val="24"/>
          <w:szCs w:val="24"/>
        </w:rPr>
        <w:t xml:space="preserve">calculated </w:t>
      </w:r>
      <w:r>
        <w:rPr>
          <w:spacing w:val="17"/>
          <w:sz w:val="24"/>
          <w:szCs w:val="24"/>
        </w:rPr>
        <w:t xml:space="preserve"> </w:t>
      </w:r>
      <w:r>
        <w:rPr>
          <w:sz w:val="24"/>
          <w:szCs w:val="24"/>
        </w:rPr>
        <w:t xml:space="preserve">that </w:t>
      </w:r>
      <w:r>
        <w:rPr>
          <w:spacing w:val="36"/>
          <w:sz w:val="24"/>
          <w:szCs w:val="24"/>
        </w:rPr>
        <w:t xml:space="preserve"> </w:t>
      </w:r>
      <w:r>
        <w:rPr>
          <w:sz w:val="24"/>
          <w:szCs w:val="24"/>
        </w:rPr>
        <w:t>with</w:t>
      </w:r>
      <w:r>
        <w:rPr>
          <w:spacing w:val="53"/>
          <w:sz w:val="24"/>
          <w:szCs w:val="24"/>
        </w:rPr>
        <w:t xml:space="preserve"> </w:t>
      </w:r>
      <w:r>
        <w:rPr>
          <w:sz w:val="24"/>
          <w:szCs w:val="24"/>
        </w:rPr>
        <w:t>all</w:t>
      </w:r>
      <w:r>
        <w:rPr>
          <w:spacing w:val="36"/>
          <w:sz w:val="24"/>
          <w:szCs w:val="24"/>
        </w:rPr>
        <w:t xml:space="preserve"> </w:t>
      </w:r>
      <w:r>
        <w:rPr>
          <w:sz w:val="24"/>
          <w:szCs w:val="24"/>
        </w:rPr>
        <w:t xml:space="preserve">other </w:t>
      </w:r>
      <w:r>
        <w:rPr>
          <w:spacing w:val="8"/>
          <w:sz w:val="24"/>
          <w:szCs w:val="24"/>
        </w:rPr>
        <w:t xml:space="preserve"> </w:t>
      </w:r>
      <w:r>
        <w:rPr>
          <w:spacing w:val="-13"/>
          <w:sz w:val="24"/>
          <w:szCs w:val="24"/>
        </w:rPr>
        <w:t>v</w:t>
      </w:r>
      <w:r>
        <w:rPr>
          <w:sz w:val="24"/>
          <w:szCs w:val="24"/>
        </w:rPr>
        <w:t xml:space="preserve">ariables </w:t>
      </w:r>
      <w:r>
        <w:rPr>
          <w:spacing w:val="2"/>
          <w:sz w:val="24"/>
          <w:szCs w:val="24"/>
        </w:rPr>
        <w:t xml:space="preserve"> </w:t>
      </w:r>
      <w:r>
        <w:rPr>
          <w:sz w:val="24"/>
          <w:szCs w:val="24"/>
        </w:rPr>
        <w:t>held</w:t>
      </w:r>
      <w:r>
        <w:rPr>
          <w:spacing w:val="41"/>
          <w:sz w:val="24"/>
          <w:szCs w:val="24"/>
        </w:rPr>
        <w:t xml:space="preserve"> </w:t>
      </w:r>
      <w:r>
        <w:rPr>
          <w:w w:val="106"/>
          <w:sz w:val="24"/>
          <w:szCs w:val="24"/>
        </w:rPr>
        <w:t>consta</w:t>
      </w:r>
      <w:r>
        <w:rPr>
          <w:spacing w:val="-6"/>
          <w:w w:val="106"/>
          <w:sz w:val="24"/>
          <w:szCs w:val="24"/>
        </w:rPr>
        <w:t>n</w:t>
      </w:r>
      <w:r>
        <w:rPr>
          <w:w w:val="137"/>
          <w:sz w:val="24"/>
          <w:szCs w:val="24"/>
        </w:rPr>
        <w:t>t</w:t>
      </w:r>
      <w:r>
        <w:rPr>
          <w:spacing w:val="29"/>
          <w:w w:val="137"/>
          <w:sz w:val="24"/>
          <w:szCs w:val="24"/>
        </w:rPr>
        <w:t xml:space="preserve"> </w:t>
      </w:r>
      <w:r>
        <w:rPr>
          <w:sz w:val="24"/>
          <w:szCs w:val="24"/>
        </w:rPr>
        <w:t xml:space="preserve">the  </w:t>
      </w:r>
      <w:r>
        <w:rPr>
          <w:w w:val="107"/>
          <w:sz w:val="24"/>
          <w:szCs w:val="24"/>
        </w:rPr>
        <w:t>registration</w:t>
      </w:r>
      <w:r>
        <w:rPr>
          <w:spacing w:val="25"/>
          <w:w w:val="107"/>
          <w:sz w:val="24"/>
          <w:szCs w:val="24"/>
        </w:rPr>
        <w:t xml:space="preserve"> </w:t>
      </w:r>
      <w:r>
        <w:rPr>
          <w:sz w:val="24"/>
          <w:szCs w:val="24"/>
        </w:rPr>
        <w:t>of</w:t>
      </w:r>
      <w:r>
        <w:rPr>
          <w:spacing w:val="17"/>
          <w:sz w:val="24"/>
          <w:szCs w:val="24"/>
        </w:rPr>
        <w:t xml:space="preserve"> </w:t>
      </w:r>
      <w:r>
        <w:rPr>
          <w:sz w:val="24"/>
          <w:szCs w:val="24"/>
        </w:rPr>
        <w:t>a</w:t>
      </w:r>
      <w:r>
        <w:rPr>
          <w:spacing w:val="38"/>
          <w:sz w:val="24"/>
          <w:szCs w:val="24"/>
        </w:rPr>
        <w:t xml:space="preserve"> </w:t>
      </w:r>
      <w:r>
        <w:rPr>
          <w:sz w:val="24"/>
          <w:szCs w:val="24"/>
        </w:rPr>
        <w:t>new</w:t>
      </w:r>
      <w:r>
        <w:rPr>
          <w:spacing w:val="29"/>
          <w:sz w:val="24"/>
          <w:szCs w:val="24"/>
        </w:rPr>
        <w:t xml:space="preserve"> </w:t>
      </w:r>
      <w:r>
        <w:rPr>
          <w:w w:val="110"/>
          <w:sz w:val="24"/>
          <w:szCs w:val="24"/>
        </w:rPr>
        <w:t xml:space="preserve">arbitral </w:t>
      </w:r>
      <w:r>
        <w:rPr>
          <w:sz w:val="24"/>
          <w:szCs w:val="24"/>
        </w:rPr>
        <w:t>claim</w:t>
      </w:r>
      <w:r>
        <w:rPr>
          <w:spacing w:val="23"/>
          <w:sz w:val="24"/>
          <w:szCs w:val="24"/>
        </w:rPr>
        <w:t xml:space="preserve"> </w:t>
      </w:r>
      <w:r>
        <w:rPr>
          <w:sz w:val="24"/>
          <w:szCs w:val="24"/>
        </w:rPr>
        <w:t>against  a</w:t>
      </w:r>
      <w:r>
        <w:rPr>
          <w:spacing w:val="22"/>
          <w:sz w:val="24"/>
          <w:szCs w:val="24"/>
        </w:rPr>
        <w:t xml:space="preserve"> </w:t>
      </w:r>
      <w:r>
        <w:rPr>
          <w:sz w:val="24"/>
          <w:szCs w:val="24"/>
        </w:rPr>
        <w:t xml:space="preserve">state </w:t>
      </w:r>
      <w:r>
        <w:rPr>
          <w:spacing w:val="5"/>
          <w:sz w:val="24"/>
          <w:szCs w:val="24"/>
        </w:rPr>
        <w:t xml:space="preserve"> </w:t>
      </w:r>
      <w:r>
        <w:rPr>
          <w:sz w:val="24"/>
          <w:szCs w:val="24"/>
        </w:rPr>
        <w:t>will</w:t>
      </w:r>
      <w:r>
        <w:rPr>
          <w:spacing w:val="1"/>
          <w:sz w:val="24"/>
          <w:szCs w:val="24"/>
        </w:rPr>
        <w:t xml:space="preserve"> </w:t>
      </w:r>
      <w:r>
        <w:rPr>
          <w:sz w:val="24"/>
          <w:szCs w:val="24"/>
        </w:rPr>
        <w:t>only</w:t>
      </w:r>
      <w:r>
        <w:rPr>
          <w:spacing w:val="21"/>
          <w:sz w:val="24"/>
          <w:szCs w:val="24"/>
        </w:rPr>
        <w:t xml:space="preserve"> </w:t>
      </w:r>
      <w:r>
        <w:rPr>
          <w:sz w:val="24"/>
          <w:szCs w:val="24"/>
        </w:rPr>
        <w:t>lead</w:t>
      </w:r>
      <w:r>
        <w:rPr>
          <w:spacing w:val="28"/>
          <w:sz w:val="24"/>
          <w:szCs w:val="24"/>
        </w:rPr>
        <w:t xml:space="preserve"> </w:t>
      </w:r>
      <w:r>
        <w:rPr>
          <w:sz w:val="24"/>
          <w:szCs w:val="24"/>
        </w:rPr>
        <w:t>to</w:t>
      </w:r>
      <w:r>
        <w:rPr>
          <w:spacing w:val="33"/>
          <w:sz w:val="24"/>
          <w:szCs w:val="24"/>
        </w:rPr>
        <w:t xml:space="preserve"> </w:t>
      </w:r>
      <w:r>
        <w:rPr>
          <w:sz w:val="24"/>
          <w:szCs w:val="24"/>
        </w:rPr>
        <w:t>a</w:t>
      </w:r>
      <w:r>
        <w:rPr>
          <w:spacing w:val="22"/>
          <w:sz w:val="24"/>
          <w:szCs w:val="24"/>
        </w:rPr>
        <w:t xml:space="preserve"> </w:t>
      </w:r>
      <w:r>
        <w:rPr>
          <w:sz w:val="24"/>
          <w:szCs w:val="24"/>
        </w:rPr>
        <w:t>0.01</w:t>
      </w:r>
      <w:r>
        <w:rPr>
          <w:spacing w:val="8"/>
          <w:sz w:val="24"/>
          <w:szCs w:val="24"/>
        </w:rPr>
        <w:t xml:space="preserve"> </w:t>
      </w:r>
      <w:r>
        <w:rPr>
          <w:spacing w:val="6"/>
          <w:w w:val="108"/>
          <w:sz w:val="24"/>
          <w:szCs w:val="24"/>
        </w:rPr>
        <w:t>p</w:t>
      </w:r>
      <w:r>
        <w:rPr>
          <w:w w:val="101"/>
          <w:sz w:val="24"/>
          <w:szCs w:val="24"/>
        </w:rPr>
        <w:t>oi</w:t>
      </w:r>
      <w:r>
        <w:rPr>
          <w:spacing w:val="-6"/>
          <w:w w:val="101"/>
          <w:sz w:val="24"/>
          <w:szCs w:val="24"/>
        </w:rPr>
        <w:t>n</w:t>
      </w:r>
      <w:r>
        <w:rPr>
          <w:w w:val="137"/>
          <w:sz w:val="24"/>
          <w:szCs w:val="24"/>
        </w:rPr>
        <w:t>t</w:t>
      </w:r>
      <w:r>
        <w:rPr>
          <w:spacing w:val="12"/>
          <w:w w:val="137"/>
          <w:sz w:val="24"/>
          <w:szCs w:val="24"/>
        </w:rPr>
        <w:t xml:space="preserve"> </w:t>
      </w:r>
      <w:r>
        <w:rPr>
          <w:sz w:val="24"/>
          <w:szCs w:val="24"/>
        </w:rPr>
        <w:t>decline</w:t>
      </w:r>
      <w:r>
        <w:rPr>
          <w:spacing w:val="19"/>
          <w:sz w:val="24"/>
          <w:szCs w:val="24"/>
        </w:rPr>
        <w:t xml:space="preserve"> </w:t>
      </w:r>
      <w:r>
        <w:rPr>
          <w:sz w:val="24"/>
          <w:szCs w:val="24"/>
        </w:rPr>
        <w:t>in</w:t>
      </w:r>
      <w:r>
        <w:rPr>
          <w:spacing w:val="20"/>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12"/>
          <w:w w:val="137"/>
          <w:sz w:val="24"/>
          <w:szCs w:val="24"/>
        </w:rPr>
        <w:t xml:space="preserve"> </w:t>
      </w:r>
      <w:r>
        <w:rPr>
          <w:w w:val="109"/>
          <w:sz w:val="24"/>
          <w:szCs w:val="24"/>
        </w:rPr>
        <w:t>reputation</w:t>
      </w:r>
      <w:r>
        <w:rPr>
          <w:spacing w:val="10"/>
          <w:w w:val="109"/>
          <w:sz w:val="24"/>
          <w:szCs w:val="24"/>
        </w:rPr>
        <w:t xml:space="preserve"> </w:t>
      </w:r>
      <w:r>
        <w:rPr>
          <w:spacing w:val="-7"/>
          <w:sz w:val="24"/>
          <w:szCs w:val="24"/>
        </w:rPr>
        <w:t>ov</w:t>
      </w:r>
      <w:r>
        <w:rPr>
          <w:sz w:val="24"/>
          <w:szCs w:val="24"/>
        </w:rPr>
        <w:t>er</w:t>
      </w:r>
      <w:r>
        <w:rPr>
          <w:spacing w:val="20"/>
          <w:sz w:val="24"/>
          <w:szCs w:val="24"/>
        </w:rPr>
        <w:t xml:space="preserve"> </w:t>
      </w:r>
      <w:r>
        <w:rPr>
          <w:w w:val="111"/>
          <w:sz w:val="24"/>
          <w:szCs w:val="24"/>
        </w:rPr>
        <w:t xml:space="preserve">the </w:t>
      </w:r>
      <w:r>
        <w:rPr>
          <w:sz w:val="24"/>
          <w:szCs w:val="24"/>
        </w:rPr>
        <w:t xml:space="preserve">short </w:t>
      </w:r>
      <w:r>
        <w:rPr>
          <w:spacing w:val="3"/>
          <w:sz w:val="24"/>
          <w:szCs w:val="24"/>
        </w:rPr>
        <w:t xml:space="preserve"> </w:t>
      </w:r>
      <w:r>
        <w:rPr>
          <w:sz w:val="24"/>
          <w:szCs w:val="24"/>
        </w:rPr>
        <w:t xml:space="preserve">run, </w:t>
      </w:r>
      <w:r>
        <w:rPr>
          <w:spacing w:val="1"/>
          <w:sz w:val="24"/>
          <w:szCs w:val="24"/>
        </w:rPr>
        <w:t xml:space="preserve"> </w:t>
      </w:r>
      <w:r>
        <w:rPr>
          <w:sz w:val="24"/>
          <w:szCs w:val="24"/>
        </w:rPr>
        <w:t>whi</w:t>
      </w:r>
      <w:r>
        <w:rPr>
          <w:spacing w:val="-7"/>
          <w:sz w:val="24"/>
          <w:szCs w:val="24"/>
        </w:rPr>
        <w:t>c</w:t>
      </w:r>
      <w:r>
        <w:rPr>
          <w:sz w:val="24"/>
          <w:szCs w:val="24"/>
        </w:rPr>
        <w:t>h</w:t>
      </w:r>
      <w:r>
        <w:rPr>
          <w:spacing w:val="35"/>
          <w:sz w:val="24"/>
          <w:szCs w:val="24"/>
        </w:rPr>
        <w:t xml:space="preserve"> </w:t>
      </w:r>
      <w:r>
        <w:rPr>
          <w:sz w:val="24"/>
          <w:szCs w:val="24"/>
        </w:rPr>
        <w:t>is</w:t>
      </w:r>
      <w:r>
        <w:rPr>
          <w:spacing w:val="21"/>
          <w:sz w:val="24"/>
          <w:szCs w:val="24"/>
        </w:rPr>
        <w:t xml:space="preserve"> </w:t>
      </w:r>
      <w:r>
        <w:rPr>
          <w:sz w:val="24"/>
          <w:szCs w:val="24"/>
        </w:rPr>
        <w:t>roughly</w:t>
      </w:r>
      <w:r>
        <w:rPr>
          <w:spacing w:val="47"/>
          <w:sz w:val="24"/>
          <w:szCs w:val="24"/>
        </w:rPr>
        <w:t xml:space="preserve"> </w:t>
      </w:r>
      <w:r>
        <w:rPr>
          <w:w w:val="102"/>
          <w:sz w:val="24"/>
          <w:szCs w:val="24"/>
        </w:rPr>
        <w:t>equi</w:t>
      </w:r>
      <w:r>
        <w:rPr>
          <w:spacing w:val="-13"/>
          <w:w w:val="102"/>
          <w:sz w:val="24"/>
          <w:szCs w:val="24"/>
        </w:rPr>
        <w:t>v</w:t>
      </w:r>
      <w:r>
        <w:rPr>
          <w:w w:val="104"/>
          <w:sz w:val="24"/>
          <w:szCs w:val="24"/>
        </w:rPr>
        <w:t>ale</w:t>
      </w:r>
      <w:r>
        <w:rPr>
          <w:spacing w:val="-6"/>
          <w:w w:val="104"/>
          <w:sz w:val="24"/>
          <w:szCs w:val="24"/>
        </w:rPr>
        <w:t>n</w:t>
      </w:r>
      <w:r>
        <w:rPr>
          <w:w w:val="137"/>
          <w:sz w:val="24"/>
          <w:szCs w:val="24"/>
        </w:rPr>
        <w:t>t</w:t>
      </w:r>
      <w:r>
        <w:rPr>
          <w:spacing w:val="25"/>
          <w:sz w:val="24"/>
          <w:szCs w:val="24"/>
        </w:rPr>
        <w:t xml:space="preserve"> </w:t>
      </w:r>
      <w:r>
        <w:rPr>
          <w:sz w:val="24"/>
          <w:szCs w:val="24"/>
        </w:rPr>
        <w:t>to</w:t>
      </w:r>
      <w:r>
        <w:rPr>
          <w:spacing w:val="46"/>
          <w:sz w:val="24"/>
          <w:szCs w:val="24"/>
        </w:rPr>
        <w:t xml:space="preserve"> </w:t>
      </w:r>
      <w:r>
        <w:rPr>
          <w:sz w:val="24"/>
          <w:szCs w:val="24"/>
        </w:rPr>
        <w:t>a</w:t>
      </w:r>
      <w:r>
        <w:rPr>
          <w:spacing w:val="35"/>
          <w:sz w:val="24"/>
          <w:szCs w:val="24"/>
        </w:rPr>
        <w:t xml:space="preserve"> </w:t>
      </w:r>
      <w:r>
        <w:rPr>
          <w:sz w:val="24"/>
          <w:szCs w:val="24"/>
        </w:rPr>
        <w:t>0.1</w:t>
      </w:r>
      <w:r>
        <w:rPr>
          <w:spacing w:val="23"/>
          <w:sz w:val="24"/>
          <w:szCs w:val="24"/>
        </w:rPr>
        <w:t xml:space="preserve"> </w:t>
      </w:r>
      <w:r>
        <w:rPr>
          <w:spacing w:val="6"/>
          <w:w w:val="108"/>
          <w:sz w:val="24"/>
          <w:szCs w:val="24"/>
        </w:rPr>
        <w:t>p</w:t>
      </w:r>
      <w:r>
        <w:rPr>
          <w:w w:val="102"/>
          <w:sz w:val="24"/>
          <w:szCs w:val="24"/>
        </w:rPr>
        <w:t>erce</w:t>
      </w:r>
      <w:r>
        <w:rPr>
          <w:spacing w:val="-7"/>
          <w:w w:val="102"/>
          <w:sz w:val="24"/>
          <w:szCs w:val="24"/>
        </w:rPr>
        <w:t>n</w:t>
      </w:r>
      <w:r>
        <w:rPr>
          <w:w w:val="137"/>
          <w:sz w:val="24"/>
          <w:szCs w:val="24"/>
        </w:rPr>
        <w:t>t</w:t>
      </w:r>
      <w:r>
        <w:rPr>
          <w:spacing w:val="25"/>
          <w:sz w:val="24"/>
          <w:szCs w:val="24"/>
        </w:rPr>
        <w:t xml:space="preserve"> </w:t>
      </w:r>
      <w:r>
        <w:rPr>
          <w:sz w:val="24"/>
          <w:szCs w:val="24"/>
        </w:rPr>
        <w:t>decrease</w:t>
      </w:r>
      <w:r>
        <w:rPr>
          <w:spacing w:val="41"/>
          <w:sz w:val="24"/>
          <w:szCs w:val="24"/>
        </w:rPr>
        <w:t xml:space="preserve"> </w:t>
      </w:r>
      <w:r>
        <w:rPr>
          <w:sz w:val="24"/>
          <w:szCs w:val="24"/>
        </w:rPr>
        <w:t>relati</w:t>
      </w:r>
      <w:r>
        <w:rPr>
          <w:spacing w:val="-7"/>
          <w:sz w:val="24"/>
          <w:szCs w:val="24"/>
        </w:rPr>
        <w:t>v</w:t>
      </w:r>
      <w:r>
        <w:rPr>
          <w:sz w:val="24"/>
          <w:szCs w:val="24"/>
        </w:rPr>
        <w:t xml:space="preserve">e </w:t>
      </w:r>
      <w:r>
        <w:rPr>
          <w:spacing w:val="5"/>
          <w:sz w:val="24"/>
          <w:szCs w:val="24"/>
        </w:rPr>
        <w:t xml:space="preserve"> </w:t>
      </w:r>
      <w:r>
        <w:rPr>
          <w:sz w:val="24"/>
          <w:szCs w:val="24"/>
        </w:rPr>
        <w:t>to</w:t>
      </w:r>
      <w:r>
        <w:rPr>
          <w:spacing w:val="46"/>
          <w:sz w:val="24"/>
          <w:szCs w:val="24"/>
        </w:rPr>
        <w:t xml:space="preserve"> </w:t>
      </w:r>
      <w:r>
        <w:rPr>
          <w:sz w:val="24"/>
          <w:szCs w:val="24"/>
        </w:rPr>
        <w:t>the</w:t>
      </w:r>
      <w:r>
        <w:rPr>
          <w:spacing w:val="57"/>
          <w:sz w:val="24"/>
          <w:szCs w:val="24"/>
        </w:rPr>
        <w:t xml:space="preserve"> </w:t>
      </w:r>
      <w:r>
        <w:rPr>
          <w:sz w:val="24"/>
          <w:szCs w:val="24"/>
        </w:rPr>
        <w:t>mean</w:t>
      </w:r>
      <w:r>
        <w:rPr>
          <w:spacing w:val="51"/>
          <w:sz w:val="24"/>
          <w:szCs w:val="24"/>
        </w:rPr>
        <w:t xml:space="preserve"> </w:t>
      </w:r>
      <w:r>
        <w:rPr>
          <w:spacing w:val="-13"/>
          <w:w w:val="103"/>
          <w:sz w:val="24"/>
          <w:szCs w:val="24"/>
        </w:rPr>
        <w:t>v</w:t>
      </w:r>
      <w:r>
        <w:rPr>
          <w:w w:val="104"/>
          <w:sz w:val="24"/>
          <w:szCs w:val="24"/>
        </w:rPr>
        <w:t xml:space="preserve">alue </w:t>
      </w:r>
      <w:r>
        <w:rPr>
          <w:sz w:val="24"/>
          <w:szCs w:val="24"/>
        </w:rPr>
        <w:t>of</w:t>
      </w:r>
      <w:r>
        <w:rPr>
          <w:spacing w:val="5"/>
          <w:sz w:val="24"/>
          <w:szCs w:val="24"/>
        </w:rPr>
        <w:t xml:space="preserve"> </w:t>
      </w:r>
      <w:r>
        <w:rPr>
          <w:w w:val="109"/>
          <w:sz w:val="24"/>
          <w:szCs w:val="24"/>
        </w:rPr>
        <w:t>reputation</w:t>
      </w:r>
      <w:r>
        <w:rPr>
          <w:spacing w:val="11"/>
          <w:w w:val="109"/>
          <w:sz w:val="24"/>
          <w:szCs w:val="24"/>
        </w:rPr>
        <w:t xml:space="preserve"> </w:t>
      </w:r>
      <w:r>
        <w:rPr>
          <w:sz w:val="24"/>
          <w:szCs w:val="24"/>
        </w:rPr>
        <w:t>for</w:t>
      </w:r>
      <w:r>
        <w:rPr>
          <w:spacing w:val="14"/>
          <w:sz w:val="24"/>
          <w:szCs w:val="24"/>
        </w:rPr>
        <w:t xml:space="preserve"> </w:t>
      </w:r>
      <w:r>
        <w:rPr>
          <w:sz w:val="24"/>
          <w:szCs w:val="24"/>
        </w:rPr>
        <w:t>the</w:t>
      </w:r>
      <w:r>
        <w:rPr>
          <w:spacing w:val="49"/>
          <w:sz w:val="24"/>
          <w:szCs w:val="24"/>
        </w:rPr>
        <w:t xml:space="preserve"> </w:t>
      </w:r>
      <w:r>
        <w:rPr>
          <w:sz w:val="24"/>
          <w:szCs w:val="24"/>
        </w:rPr>
        <w:t>set</w:t>
      </w:r>
      <w:r>
        <w:rPr>
          <w:spacing w:val="35"/>
          <w:sz w:val="24"/>
          <w:szCs w:val="24"/>
        </w:rPr>
        <w:t xml:space="preserve"> </w:t>
      </w:r>
      <w:r>
        <w:rPr>
          <w:sz w:val="24"/>
          <w:szCs w:val="24"/>
        </w:rPr>
        <w:t>of</w:t>
      </w:r>
      <w:r>
        <w:rPr>
          <w:spacing w:val="5"/>
          <w:sz w:val="24"/>
          <w:szCs w:val="24"/>
        </w:rPr>
        <w:t xml:space="preserve"> </w:t>
      </w:r>
      <w:r>
        <w:rPr>
          <w:sz w:val="24"/>
          <w:szCs w:val="24"/>
        </w:rPr>
        <w:t>cases</w:t>
      </w:r>
      <w:r>
        <w:rPr>
          <w:spacing w:val="18"/>
          <w:sz w:val="24"/>
          <w:szCs w:val="24"/>
        </w:rPr>
        <w:t xml:space="preserve"> </w:t>
      </w:r>
      <w:r>
        <w:rPr>
          <w:sz w:val="24"/>
          <w:szCs w:val="24"/>
        </w:rPr>
        <w:t>under</w:t>
      </w:r>
      <w:r>
        <w:rPr>
          <w:spacing w:val="55"/>
          <w:sz w:val="24"/>
          <w:szCs w:val="24"/>
        </w:rPr>
        <w:t xml:space="preserve"> </w:t>
      </w:r>
      <w:r>
        <w:rPr>
          <w:sz w:val="24"/>
          <w:szCs w:val="24"/>
        </w:rPr>
        <w:t xml:space="preserve">consideration. </w:t>
      </w:r>
      <w:r>
        <w:rPr>
          <w:spacing w:val="40"/>
          <w:sz w:val="24"/>
          <w:szCs w:val="24"/>
        </w:rPr>
        <w:t xml:space="preserve"> </w:t>
      </w:r>
      <w:r>
        <w:rPr>
          <w:sz w:val="24"/>
          <w:szCs w:val="24"/>
        </w:rPr>
        <w:t xml:space="preserve">Although </w:t>
      </w:r>
      <w:r>
        <w:rPr>
          <w:spacing w:val="2"/>
          <w:sz w:val="24"/>
          <w:szCs w:val="24"/>
        </w:rPr>
        <w:t xml:space="preserve"> </w:t>
      </w:r>
      <w:r>
        <w:rPr>
          <w:w w:val="109"/>
          <w:sz w:val="24"/>
          <w:szCs w:val="24"/>
        </w:rPr>
        <w:t>reputation</w:t>
      </w:r>
      <w:r>
        <w:rPr>
          <w:spacing w:val="11"/>
          <w:w w:val="109"/>
          <w:sz w:val="24"/>
          <w:szCs w:val="24"/>
        </w:rPr>
        <w:t xml:space="preserve"> </w:t>
      </w:r>
      <w:r>
        <w:rPr>
          <w:sz w:val="24"/>
          <w:szCs w:val="24"/>
        </w:rPr>
        <w:t>will</w:t>
      </w:r>
      <w:r>
        <w:rPr>
          <w:spacing w:val="6"/>
          <w:sz w:val="24"/>
          <w:szCs w:val="24"/>
        </w:rPr>
        <w:t xml:space="preserve"> </w:t>
      </w:r>
      <w:r>
        <w:rPr>
          <w:sz w:val="24"/>
          <w:szCs w:val="24"/>
        </w:rPr>
        <w:t>co</w:t>
      </w:r>
      <w:r>
        <w:rPr>
          <w:spacing w:val="-6"/>
          <w:sz w:val="24"/>
          <w:szCs w:val="24"/>
        </w:rPr>
        <w:t>n</w:t>
      </w:r>
      <w:r>
        <w:rPr>
          <w:sz w:val="24"/>
          <w:szCs w:val="24"/>
        </w:rPr>
        <w:t>ti</w:t>
      </w:r>
      <w:r>
        <w:rPr>
          <w:spacing w:val="-7"/>
          <w:sz w:val="24"/>
          <w:szCs w:val="24"/>
        </w:rPr>
        <w:t>n</w:t>
      </w:r>
      <w:r>
        <w:rPr>
          <w:sz w:val="24"/>
          <w:szCs w:val="24"/>
        </w:rPr>
        <w:t xml:space="preserve">ue  </w:t>
      </w:r>
      <w:r>
        <w:rPr>
          <w:w w:val="111"/>
          <w:sz w:val="24"/>
          <w:szCs w:val="24"/>
        </w:rPr>
        <w:t xml:space="preserve">to </w:t>
      </w:r>
      <w:r>
        <w:rPr>
          <w:sz w:val="24"/>
          <w:szCs w:val="24"/>
        </w:rPr>
        <w:t>decline</w:t>
      </w:r>
      <w:r>
        <w:rPr>
          <w:spacing w:val="30"/>
          <w:sz w:val="24"/>
          <w:szCs w:val="24"/>
        </w:rPr>
        <w:t xml:space="preserve"> </w:t>
      </w:r>
      <w:r>
        <w:rPr>
          <w:sz w:val="24"/>
          <w:szCs w:val="24"/>
        </w:rPr>
        <w:t xml:space="preserve">further </w:t>
      </w:r>
      <w:r>
        <w:rPr>
          <w:spacing w:val="15"/>
          <w:sz w:val="24"/>
          <w:szCs w:val="24"/>
        </w:rPr>
        <w:t xml:space="preserve"> </w:t>
      </w:r>
      <w:r>
        <w:rPr>
          <w:spacing w:val="-6"/>
          <w:sz w:val="24"/>
          <w:szCs w:val="24"/>
        </w:rPr>
        <w:t>o</w:t>
      </w:r>
      <w:r>
        <w:rPr>
          <w:spacing w:val="-7"/>
          <w:sz w:val="24"/>
          <w:szCs w:val="24"/>
        </w:rPr>
        <w:t>v</w:t>
      </w:r>
      <w:r>
        <w:rPr>
          <w:sz w:val="24"/>
          <w:szCs w:val="24"/>
        </w:rPr>
        <w:t>er</w:t>
      </w:r>
      <w:r>
        <w:rPr>
          <w:spacing w:val="30"/>
          <w:sz w:val="24"/>
          <w:szCs w:val="24"/>
        </w:rPr>
        <w:t xml:space="preserve"> </w:t>
      </w:r>
      <w:r>
        <w:rPr>
          <w:sz w:val="24"/>
          <w:szCs w:val="24"/>
        </w:rPr>
        <w:t>time</w:t>
      </w:r>
      <w:r>
        <w:rPr>
          <w:spacing w:val="49"/>
          <w:sz w:val="24"/>
          <w:szCs w:val="24"/>
        </w:rPr>
        <w:t xml:space="preserve"> </w:t>
      </w:r>
      <w:r>
        <w:rPr>
          <w:spacing w:val="-7"/>
          <w:sz w:val="24"/>
          <w:szCs w:val="24"/>
        </w:rPr>
        <w:t>b</w:t>
      </w:r>
      <w:r>
        <w:rPr>
          <w:sz w:val="24"/>
          <w:szCs w:val="24"/>
        </w:rPr>
        <w:t>y</w:t>
      </w:r>
      <w:r>
        <w:rPr>
          <w:spacing w:val="36"/>
          <w:sz w:val="24"/>
          <w:szCs w:val="24"/>
        </w:rPr>
        <w:t xml:space="preserve"> </w:t>
      </w:r>
      <w:r>
        <w:rPr>
          <w:sz w:val="24"/>
          <w:szCs w:val="24"/>
        </w:rPr>
        <w:t>an</w:t>
      </w:r>
      <w:r>
        <w:rPr>
          <w:spacing w:val="43"/>
          <w:sz w:val="24"/>
          <w:szCs w:val="24"/>
        </w:rPr>
        <w:t xml:space="preserve"> </w:t>
      </w:r>
      <w:r>
        <w:rPr>
          <w:sz w:val="24"/>
          <w:szCs w:val="24"/>
        </w:rPr>
        <w:t xml:space="preserve">additional </w:t>
      </w:r>
      <w:r>
        <w:rPr>
          <w:spacing w:val="26"/>
          <w:sz w:val="24"/>
          <w:szCs w:val="24"/>
        </w:rPr>
        <w:t xml:space="preserve"> </w:t>
      </w:r>
      <w:r>
        <w:rPr>
          <w:sz w:val="24"/>
          <w:szCs w:val="24"/>
        </w:rPr>
        <w:t>0.003</w:t>
      </w:r>
      <w:r>
        <w:rPr>
          <w:spacing w:val="13"/>
          <w:sz w:val="24"/>
          <w:szCs w:val="24"/>
        </w:rPr>
        <w:t xml:space="preserve"> </w:t>
      </w:r>
      <w:r>
        <w:rPr>
          <w:spacing w:val="6"/>
          <w:sz w:val="24"/>
          <w:szCs w:val="24"/>
        </w:rPr>
        <w:t>p</w:t>
      </w:r>
      <w:r>
        <w:rPr>
          <w:sz w:val="24"/>
          <w:szCs w:val="24"/>
        </w:rPr>
        <w:t>oi</w:t>
      </w:r>
      <w:r>
        <w:rPr>
          <w:spacing w:val="-6"/>
          <w:sz w:val="24"/>
          <w:szCs w:val="24"/>
        </w:rPr>
        <w:t>n</w:t>
      </w:r>
      <w:r>
        <w:rPr>
          <w:sz w:val="24"/>
          <w:szCs w:val="24"/>
        </w:rPr>
        <w:t xml:space="preserve">ts, </w:t>
      </w:r>
      <w:r>
        <w:rPr>
          <w:spacing w:val="6"/>
          <w:sz w:val="24"/>
          <w:szCs w:val="24"/>
        </w:rPr>
        <w:t xml:space="preserve"> </w:t>
      </w:r>
      <w:r>
        <w:rPr>
          <w:sz w:val="24"/>
          <w:szCs w:val="24"/>
        </w:rPr>
        <w:t>the</w:t>
      </w:r>
      <w:r>
        <w:rPr>
          <w:spacing w:val="55"/>
          <w:sz w:val="24"/>
          <w:szCs w:val="24"/>
        </w:rPr>
        <w:t xml:space="preserve"> </w:t>
      </w:r>
      <w:r>
        <w:rPr>
          <w:sz w:val="24"/>
          <w:szCs w:val="24"/>
        </w:rPr>
        <w:t>costs</w:t>
      </w:r>
      <w:r>
        <w:rPr>
          <w:spacing w:val="38"/>
          <w:sz w:val="24"/>
          <w:szCs w:val="24"/>
        </w:rPr>
        <w:t xml:space="preserve"> </w:t>
      </w:r>
      <w:r>
        <w:rPr>
          <w:sz w:val="24"/>
          <w:szCs w:val="24"/>
        </w:rPr>
        <w:t>of</w:t>
      </w:r>
      <w:r>
        <w:rPr>
          <w:spacing w:val="12"/>
          <w:sz w:val="24"/>
          <w:szCs w:val="24"/>
        </w:rPr>
        <w:t xml:space="preserve"> </w:t>
      </w:r>
      <w:r>
        <w:rPr>
          <w:sz w:val="24"/>
          <w:szCs w:val="24"/>
        </w:rPr>
        <w:t>an</w:t>
      </w:r>
      <w:r>
        <w:rPr>
          <w:spacing w:val="44"/>
          <w:sz w:val="24"/>
          <w:szCs w:val="24"/>
        </w:rPr>
        <w:t xml:space="preserve"> </w:t>
      </w:r>
      <w:r>
        <w:rPr>
          <w:sz w:val="24"/>
          <w:szCs w:val="24"/>
        </w:rPr>
        <w:t xml:space="preserve">individual </w:t>
      </w:r>
      <w:r>
        <w:rPr>
          <w:spacing w:val="12"/>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estor-</w:t>
      </w:r>
    </w:p>
    <w:p w14:paraId="5ED0B77C" w14:textId="77777777" w:rsidR="000A768D" w:rsidRDefault="00880F97">
      <w:pPr>
        <w:spacing w:before="7"/>
        <w:ind w:left="100" w:right="84"/>
        <w:jc w:val="both"/>
        <w:rPr>
          <w:sz w:val="24"/>
          <w:szCs w:val="24"/>
        </w:rPr>
      </w:pPr>
      <w:r>
        <w:pict w14:anchorId="799AABE4">
          <v:group id="_x0000_s1038" style="position:absolute;left:0;text-align:left;margin-left:1in;margin-top:37.35pt;width:59.8pt;height:0;z-index:-5204;mso-position-horizontal-relative:page" coordorigin="1440,747" coordsize="1196,0">
            <v:polyline id="_x0000_s1039" style="position:absolute" points="2880,1494,4076,1494" coordorigin="1440,747" coordsize="1196,0" filled="f" strokeweight="5055emu">
              <v:path arrowok="t"/>
            </v:polyline>
            <w10:wrap anchorx="page"/>
          </v:group>
        </w:pict>
      </w:r>
      <w:r w:rsidR="006C1B1D">
        <w:rPr>
          <w:sz w:val="24"/>
          <w:szCs w:val="24"/>
        </w:rPr>
        <w:t xml:space="preserve">state </w:t>
      </w:r>
      <w:r w:rsidR="006C1B1D">
        <w:rPr>
          <w:spacing w:val="24"/>
          <w:sz w:val="24"/>
          <w:szCs w:val="24"/>
        </w:rPr>
        <w:t xml:space="preserve"> </w:t>
      </w:r>
      <w:r w:rsidR="006C1B1D">
        <w:rPr>
          <w:sz w:val="24"/>
          <w:szCs w:val="24"/>
        </w:rPr>
        <w:t xml:space="preserve">dispute </w:t>
      </w:r>
      <w:r w:rsidR="006C1B1D">
        <w:rPr>
          <w:spacing w:val="19"/>
          <w:sz w:val="24"/>
          <w:szCs w:val="24"/>
        </w:rPr>
        <w:t xml:space="preserve"> </w:t>
      </w:r>
      <w:r w:rsidR="006C1B1D">
        <w:rPr>
          <w:sz w:val="24"/>
          <w:szCs w:val="24"/>
        </w:rPr>
        <w:t>are</w:t>
      </w:r>
      <w:r w:rsidR="006C1B1D">
        <w:rPr>
          <w:spacing w:val="49"/>
          <w:sz w:val="24"/>
          <w:szCs w:val="24"/>
        </w:rPr>
        <w:t xml:space="preserve"> </w:t>
      </w:r>
      <w:r w:rsidR="006C1B1D">
        <w:rPr>
          <w:sz w:val="24"/>
          <w:szCs w:val="24"/>
        </w:rPr>
        <w:t>clearly</w:t>
      </w:r>
      <w:r w:rsidR="006C1B1D">
        <w:rPr>
          <w:spacing w:val="44"/>
          <w:sz w:val="24"/>
          <w:szCs w:val="24"/>
        </w:rPr>
        <w:t xml:space="preserve"> </w:t>
      </w:r>
      <w:r w:rsidR="006C1B1D">
        <w:rPr>
          <w:sz w:val="24"/>
          <w:szCs w:val="24"/>
        </w:rPr>
        <w:t xml:space="preserve">negligible. </w:t>
      </w:r>
      <w:r w:rsidR="006C1B1D">
        <w:rPr>
          <w:spacing w:val="23"/>
          <w:sz w:val="24"/>
          <w:szCs w:val="24"/>
        </w:rPr>
        <w:t xml:space="preserve"> </w:t>
      </w:r>
      <w:r w:rsidR="006C1B1D">
        <w:rPr>
          <w:sz w:val="24"/>
          <w:szCs w:val="24"/>
        </w:rPr>
        <w:t>E</w:t>
      </w:r>
      <w:r w:rsidR="006C1B1D">
        <w:rPr>
          <w:spacing w:val="-7"/>
          <w:sz w:val="24"/>
          <w:szCs w:val="24"/>
        </w:rPr>
        <w:t>v</w:t>
      </w:r>
      <w:r w:rsidR="006C1B1D">
        <w:rPr>
          <w:sz w:val="24"/>
          <w:szCs w:val="24"/>
        </w:rPr>
        <w:t>en</w:t>
      </w:r>
      <w:r w:rsidR="006C1B1D">
        <w:rPr>
          <w:spacing w:val="54"/>
          <w:sz w:val="24"/>
          <w:szCs w:val="24"/>
        </w:rPr>
        <w:t xml:space="preserve"> </w:t>
      </w:r>
      <w:r w:rsidR="006C1B1D">
        <w:rPr>
          <w:sz w:val="24"/>
          <w:szCs w:val="24"/>
        </w:rPr>
        <w:t>for</w:t>
      </w:r>
      <w:r w:rsidR="006C1B1D">
        <w:rPr>
          <w:spacing w:val="28"/>
          <w:sz w:val="24"/>
          <w:szCs w:val="24"/>
        </w:rPr>
        <w:t xml:space="preserve"> </w:t>
      </w:r>
      <w:r w:rsidR="006C1B1D">
        <w:rPr>
          <w:sz w:val="24"/>
          <w:szCs w:val="24"/>
        </w:rPr>
        <w:t xml:space="preserve">the </w:t>
      </w:r>
      <w:r w:rsidR="006C1B1D">
        <w:rPr>
          <w:spacing w:val="3"/>
          <w:sz w:val="24"/>
          <w:szCs w:val="24"/>
        </w:rPr>
        <w:t xml:space="preserve"> </w:t>
      </w:r>
      <w:r w:rsidR="006C1B1D">
        <w:rPr>
          <w:w w:val="107"/>
          <w:sz w:val="24"/>
          <w:szCs w:val="24"/>
        </w:rPr>
        <w:t>registration</w:t>
      </w:r>
      <w:r w:rsidR="006C1B1D">
        <w:rPr>
          <w:spacing w:val="27"/>
          <w:w w:val="107"/>
          <w:sz w:val="24"/>
          <w:szCs w:val="24"/>
        </w:rPr>
        <w:t xml:space="preserve"> </w:t>
      </w:r>
      <w:r w:rsidR="006C1B1D">
        <w:rPr>
          <w:sz w:val="24"/>
          <w:szCs w:val="24"/>
        </w:rPr>
        <w:t>of</w:t>
      </w:r>
      <w:r w:rsidR="006C1B1D">
        <w:rPr>
          <w:spacing w:val="19"/>
          <w:sz w:val="24"/>
          <w:szCs w:val="24"/>
        </w:rPr>
        <w:t xml:space="preserve"> </w:t>
      </w:r>
      <w:r w:rsidR="006C1B1D">
        <w:rPr>
          <w:sz w:val="24"/>
          <w:szCs w:val="24"/>
        </w:rPr>
        <w:t xml:space="preserve">three </w:t>
      </w:r>
      <w:r w:rsidR="006C1B1D">
        <w:rPr>
          <w:spacing w:val="10"/>
          <w:sz w:val="24"/>
          <w:szCs w:val="24"/>
        </w:rPr>
        <w:t xml:space="preserve"> </w:t>
      </w:r>
      <w:r w:rsidR="006C1B1D">
        <w:rPr>
          <w:sz w:val="24"/>
          <w:szCs w:val="24"/>
        </w:rPr>
        <w:t>new</w:t>
      </w:r>
      <w:r w:rsidR="006C1B1D">
        <w:rPr>
          <w:spacing w:val="31"/>
          <w:sz w:val="24"/>
          <w:szCs w:val="24"/>
        </w:rPr>
        <w:t xml:space="preserve"> </w:t>
      </w:r>
      <w:r w:rsidR="006C1B1D">
        <w:rPr>
          <w:sz w:val="24"/>
          <w:szCs w:val="24"/>
        </w:rPr>
        <w:t>ICSID</w:t>
      </w:r>
      <w:r w:rsidR="006C1B1D">
        <w:rPr>
          <w:spacing w:val="50"/>
          <w:sz w:val="24"/>
          <w:szCs w:val="24"/>
        </w:rPr>
        <w:t xml:space="preserve"> </w:t>
      </w:r>
      <w:r w:rsidR="006C1B1D">
        <w:rPr>
          <w:w w:val="106"/>
          <w:sz w:val="24"/>
          <w:szCs w:val="24"/>
        </w:rPr>
        <w:t>disputes</w:t>
      </w:r>
    </w:p>
    <w:p w14:paraId="081BE7A4" w14:textId="77777777" w:rsidR="000A768D" w:rsidRDefault="000A768D">
      <w:pPr>
        <w:spacing w:line="200" w:lineRule="exact"/>
      </w:pPr>
    </w:p>
    <w:p w14:paraId="31923F05" w14:textId="77777777" w:rsidR="000A768D" w:rsidRDefault="000A768D">
      <w:pPr>
        <w:spacing w:before="9" w:line="240" w:lineRule="exact"/>
        <w:rPr>
          <w:sz w:val="24"/>
          <w:szCs w:val="24"/>
        </w:rPr>
      </w:pPr>
    </w:p>
    <w:p w14:paraId="52885E62" w14:textId="77777777" w:rsidR="000A768D" w:rsidRDefault="006C1B1D">
      <w:pPr>
        <w:spacing w:before="26"/>
        <w:ind w:left="352"/>
        <w:sectPr w:rsidR="000A768D">
          <w:pgSz w:w="12240" w:h="15840"/>
          <w:pgMar w:top="1200" w:right="1320" w:bottom="280" w:left="1340" w:header="1007" w:footer="0" w:gutter="0"/>
          <w:cols w:space="720"/>
        </w:sectPr>
      </w:pPr>
      <w:r>
        <w:rPr>
          <w:position w:val="8"/>
          <w:sz w:val="16"/>
          <w:szCs w:val="16"/>
        </w:rPr>
        <w:t>60</w:t>
      </w:r>
      <w:r>
        <w:t>Be</w:t>
      </w:r>
      <w:r>
        <w:rPr>
          <w:spacing w:val="-5"/>
        </w:rPr>
        <w:t>c</w:t>
      </w:r>
      <w:r>
        <w:t>k</w:t>
      </w:r>
      <w:r>
        <w:rPr>
          <w:spacing w:val="35"/>
        </w:rPr>
        <w:t xml:space="preserve"> </w:t>
      </w:r>
      <w:r>
        <w:t>and</w:t>
      </w:r>
      <w:r>
        <w:rPr>
          <w:spacing w:val="49"/>
        </w:rPr>
        <w:t xml:space="preserve"> </w:t>
      </w:r>
      <w:r>
        <w:t xml:space="preserve">Katz </w:t>
      </w:r>
      <w:r>
        <w:rPr>
          <w:spacing w:val="7"/>
        </w:rPr>
        <w:t xml:space="preserve"> </w:t>
      </w:r>
      <w:r>
        <w:rPr>
          <w:w w:val="103"/>
        </w:rPr>
        <w:t>(1995)</w:t>
      </w:r>
    </w:p>
    <w:p w14:paraId="5499BEF3" w14:textId="77777777" w:rsidR="000A768D" w:rsidRDefault="000A768D">
      <w:pPr>
        <w:spacing w:before="4" w:line="180" w:lineRule="exact"/>
        <w:rPr>
          <w:sz w:val="19"/>
          <w:szCs w:val="19"/>
        </w:rPr>
      </w:pPr>
    </w:p>
    <w:p w14:paraId="293F58F4" w14:textId="77777777" w:rsidR="000A768D" w:rsidRDefault="006C1B1D">
      <w:pPr>
        <w:spacing w:before="14" w:line="401" w:lineRule="auto"/>
        <w:ind w:left="100" w:right="78"/>
        <w:jc w:val="both"/>
        <w:rPr>
          <w:sz w:val="24"/>
          <w:szCs w:val="24"/>
        </w:rPr>
        <w:sectPr w:rsidR="000A768D">
          <w:headerReference w:type="default" r:id="rId23"/>
          <w:pgSz w:w="12240" w:h="15840"/>
          <w:pgMar w:top="1200" w:right="1320" w:bottom="280" w:left="1340" w:header="1007" w:footer="0" w:gutter="0"/>
          <w:pgNumType w:start="28"/>
          <w:cols w:space="720"/>
        </w:sectPr>
      </w:pPr>
      <w:r>
        <w:rPr>
          <w:sz w:val="24"/>
          <w:szCs w:val="24"/>
        </w:rPr>
        <w:t>in</w:t>
      </w:r>
      <w:r>
        <w:rPr>
          <w:spacing w:val="22"/>
          <w:sz w:val="24"/>
          <w:szCs w:val="24"/>
        </w:rPr>
        <w:t xml:space="preserve"> </w:t>
      </w:r>
      <w:r>
        <w:rPr>
          <w:sz w:val="24"/>
          <w:szCs w:val="24"/>
        </w:rPr>
        <w:t>a</w:t>
      </w:r>
      <w:r>
        <w:rPr>
          <w:spacing w:val="24"/>
          <w:sz w:val="24"/>
          <w:szCs w:val="24"/>
        </w:rPr>
        <w:t xml:space="preserve"> </w:t>
      </w:r>
      <w:r>
        <w:rPr>
          <w:sz w:val="24"/>
          <w:szCs w:val="24"/>
        </w:rPr>
        <w:t>single</w:t>
      </w:r>
      <w:r>
        <w:rPr>
          <w:spacing w:val="14"/>
          <w:sz w:val="24"/>
          <w:szCs w:val="24"/>
        </w:rPr>
        <w:t xml:space="preserve"> </w:t>
      </w:r>
      <w:r>
        <w:rPr>
          <w:spacing w:val="-7"/>
          <w:sz w:val="24"/>
          <w:szCs w:val="24"/>
        </w:rPr>
        <w:t>y</w:t>
      </w:r>
      <w:r>
        <w:rPr>
          <w:sz w:val="24"/>
          <w:szCs w:val="24"/>
        </w:rPr>
        <w:t>ear,</w:t>
      </w:r>
      <w:r>
        <w:rPr>
          <w:spacing w:val="40"/>
          <w:sz w:val="24"/>
          <w:szCs w:val="24"/>
        </w:rPr>
        <w:t xml:space="preserve"> </w:t>
      </w:r>
      <w:r>
        <w:rPr>
          <w:sz w:val="24"/>
          <w:szCs w:val="24"/>
        </w:rPr>
        <w:t>the</w:t>
      </w:r>
      <w:r>
        <w:rPr>
          <w:spacing w:val="47"/>
          <w:sz w:val="24"/>
          <w:szCs w:val="24"/>
        </w:rPr>
        <w:t xml:space="preserve"> </w:t>
      </w:r>
      <w:r>
        <w:rPr>
          <w:w w:val="108"/>
          <w:sz w:val="24"/>
          <w:szCs w:val="24"/>
        </w:rPr>
        <w:t>short-term</w:t>
      </w:r>
      <w:r>
        <w:rPr>
          <w:spacing w:val="10"/>
          <w:w w:val="108"/>
          <w:sz w:val="24"/>
          <w:szCs w:val="24"/>
        </w:rPr>
        <w:t xml:space="preserve"> </w:t>
      </w:r>
      <w:r>
        <w:rPr>
          <w:sz w:val="24"/>
          <w:szCs w:val="24"/>
        </w:rPr>
        <w:t>impact  is</w:t>
      </w:r>
      <w:r>
        <w:rPr>
          <w:spacing w:val="11"/>
          <w:sz w:val="24"/>
          <w:szCs w:val="24"/>
        </w:rPr>
        <w:t xml:space="preserve"> </w:t>
      </w:r>
      <w:r>
        <w:rPr>
          <w:sz w:val="24"/>
          <w:szCs w:val="24"/>
        </w:rPr>
        <w:t>only</w:t>
      </w:r>
      <w:r>
        <w:rPr>
          <w:spacing w:val="21"/>
          <w:sz w:val="24"/>
          <w:szCs w:val="24"/>
        </w:rPr>
        <w:t xml:space="preserve"> </w:t>
      </w:r>
      <w:r>
        <w:rPr>
          <w:sz w:val="24"/>
          <w:szCs w:val="24"/>
        </w:rPr>
        <w:t>an</w:t>
      </w:r>
      <w:r>
        <w:rPr>
          <w:spacing w:val="35"/>
          <w:sz w:val="24"/>
          <w:szCs w:val="24"/>
        </w:rPr>
        <w:t xml:space="preserve"> </w:t>
      </w:r>
      <w:r>
        <w:rPr>
          <w:sz w:val="24"/>
          <w:szCs w:val="24"/>
        </w:rPr>
        <w:t xml:space="preserve">estimated </w:t>
      </w:r>
      <w:r>
        <w:rPr>
          <w:spacing w:val="19"/>
          <w:sz w:val="24"/>
          <w:szCs w:val="24"/>
        </w:rPr>
        <w:t xml:space="preserve"> </w:t>
      </w:r>
      <w:r>
        <w:rPr>
          <w:sz w:val="24"/>
          <w:szCs w:val="24"/>
        </w:rPr>
        <w:t>0.03</w:t>
      </w:r>
      <w:r>
        <w:rPr>
          <w:spacing w:val="11"/>
          <w:sz w:val="24"/>
          <w:szCs w:val="24"/>
        </w:rPr>
        <w:t xml:space="preserve"> </w:t>
      </w:r>
      <w:r>
        <w:rPr>
          <w:spacing w:val="6"/>
          <w:w w:val="108"/>
          <w:sz w:val="24"/>
          <w:szCs w:val="24"/>
        </w:rPr>
        <w:t>p</w:t>
      </w:r>
      <w:r>
        <w:rPr>
          <w:w w:val="101"/>
          <w:sz w:val="24"/>
          <w:szCs w:val="24"/>
        </w:rPr>
        <w:t>oi</w:t>
      </w:r>
      <w:r>
        <w:rPr>
          <w:spacing w:val="-6"/>
          <w:w w:val="101"/>
          <w:sz w:val="24"/>
          <w:szCs w:val="24"/>
        </w:rPr>
        <w:t>n</w:t>
      </w:r>
      <w:r>
        <w:rPr>
          <w:w w:val="137"/>
          <w:sz w:val="24"/>
          <w:szCs w:val="24"/>
        </w:rPr>
        <w:t>t</w:t>
      </w:r>
      <w:r>
        <w:rPr>
          <w:spacing w:val="14"/>
          <w:w w:val="137"/>
          <w:sz w:val="24"/>
          <w:szCs w:val="24"/>
        </w:rPr>
        <w:t xml:space="preserve"> </w:t>
      </w:r>
      <w:r>
        <w:rPr>
          <w:sz w:val="24"/>
          <w:szCs w:val="24"/>
        </w:rPr>
        <w:t>decline</w:t>
      </w:r>
      <w:r>
        <w:rPr>
          <w:spacing w:val="21"/>
          <w:sz w:val="24"/>
          <w:szCs w:val="24"/>
        </w:rPr>
        <w:t xml:space="preserve"> </w:t>
      </w:r>
      <w:r>
        <w:rPr>
          <w:sz w:val="24"/>
          <w:szCs w:val="24"/>
        </w:rPr>
        <w:t>in</w:t>
      </w:r>
      <w:r>
        <w:rPr>
          <w:spacing w:val="22"/>
          <w:sz w:val="24"/>
          <w:szCs w:val="24"/>
        </w:rPr>
        <w:t xml:space="preserve"> </w:t>
      </w:r>
      <w:r>
        <w:rPr>
          <w:w w:val="109"/>
          <w:sz w:val="24"/>
          <w:szCs w:val="24"/>
        </w:rPr>
        <w:t xml:space="preserve">reputation </w:t>
      </w:r>
      <w:r>
        <w:rPr>
          <w:sz w:val="24"/>
          <w:szCs w:val="24"/>
        </w:rPr>
        <w:t xml:space="preserve">(roughly </w:t>
      </w:r>
      <w:r>
        <w:rPr>
          <w:spacing w:val="1"/>
          <w:sz w:val="24"/>
          <w:szCs w:val="24"/>
        </w:rPr>
        <w:t xml:space="preserve"> </w:t>
      </w:r>
      <w:r>
        <w:rPr>
          <w:sz w:val="24"/>
          <w:szCs w:val="24"/>
        </w:rPr>
        <w:t>0.5</w:t>
      </w:r>
      <w:r>
        <w:rPr>
          <w:spacing w:val="25"/>
          <w:sz w:val="24"/>
          <w:szCs w:val="24"/>
        </w:rPr>
        <w:t xml:space="preserve"> </w:t>
      </w:r>
      <w:r>
        <w:rPr>
          <w:spacing w:val="6"/>
          <w:sz w:val="24"/>
          <w:szCs w:val="24"/>
        </w:rPr>
        <w:t>p</w:t>
      </w:r>
      <w:r>
        <w:rPr>
          <w:sz w:val="24"/>
          <w:szCs w:val="24"/>
        </w:rPr>
        <w:t>erce</w:t>
      </w:r>
      <w:r>
        <w:rPr>
          <w:spacing w:val="-7"/>
          <w:sz w:val="24"/>
          <w:szCs w:val="24"/>
        </w:rPr>
        <w:t>n</w:t>
      </w:r>
      <w:r>
        <w:rPr>
          <w:sz w:val="24"/>
          <w:szCs w:val="24"/>
        </w:rPr>
        <w:t xml:space="preserve">t) </w:t>
      </w:r>
      <w:r>
        <w:rPr>
          <w:spacing w:val="23"/>
          <w:sz w:val="24"/>
          <w:szCs w:val="24"/>
        </w:rPr>
        <w:t xml:space="preserve"> </w:t>
      </w:r>
      <w:r>
        <w:rPr>
          <w:sz w:val="24"/>
          <w:szCs w:val="24"/>
        </w:rPr>
        <w:t>with</w:t>
      </w:r>
      <w:r>
        <w:rPr>
          <w:spacing w:val="53"/>
          <w:sz w:val="24"/>
          <w:szCs w:val="24"/>
        </w:rPr>
        <w:t xml:space="preserve"> </w:t>
      </w:r>
      <w:r>
        <w:rPr>
          <w:sz w:val="24"/>
          <w:szCs w:val="24"/>
        </w:rPr>
        <w:t>a</w:t>
      </w:r>
      <w:r>
        <w:rPr>
          <w:spacing w:val="37"/>
          <w:sz w:val="24"/>
          <w:szCs w:val="24"/>
        </w:rPr>
        <w:t xml:space="preserve"> </w:t>
      </w:r>
      <w:r>
        <w:rPr>
          <w:sz w:val="24"/>
          <w:szCs w:val="24"/>
        </w:rPr>
        <w:t xml:space="preserve">further </w:t>
      </w:r>
      <w:r>
        <w:rPr>
          <w:spacing w:val="20"/>
          <w:sz w:val="24"/>
          <w:szCs w:val="24"/>
        </w:rPr>
        <w:t xml:space="preserve"> </w:t>
      </w:r>
      <w:r>
        <w:rPr>
          <w:w w:val="107"/>
          <w:sz w:val="24"/>
          <w:szCs w:val="24"/>
        </w:rPr>
        <w:t>adjustme</w:t>
      </w:r>
      <w:r>
        <w:rPr>
          <w:spacing w:val="-7"/>
          <w:w w:val="107"/>
          <w:sz w:val="24"/>
          <w:szCs w:val="24"/>
        </w:rPr>
        <w:t>n</w:t>
      </w:r>
      <w:r>
        <w:rPr>
          <w:w w:val="137"/>
          <w:sz w:val="24"/>
          <w:szCs w:val="24"/>
        </w:rPr>
        <w:t>t</w:t>
      </w:r>
      <w:r>
        <w:rPr>
          <w:spacing w:val="28"/>
          <w:w w:val="137"/>
          <w:sz w:val="24"/>
          <w:szCs w:val="24"/>
        </w:rPr>
        <w:t xml:space="preserve"> </w:t>
      </w:r>
      <w:r>
        <w:rPr>
          <w:spacing w:val="-6"/>
          <w:sz w:val="24"/>
          <w:szCs w:val="24"/>
        </w:rPr>
        <w:t>o</w:t>
      </w:r>
      <w:r>
        <w:rPr>
          <w:spacing w:val="-7"/>
          <w:sz w:val="24"/>
          <w:szCs w:val="24"/>
        </w:rPr>
        <w:t>v</w:t>
      </w:r>
      <w:r>
        <w:rPr>
          <w:sz w:val="24"/>
          <w:szCs w:val="24"/>
        </w:rPr>
        <w:t>er</w:t>
      </w:r>
      <w:r>
        <w:rPr>
          <w:spacing w:val="35"/>
          <w:sz w:val="24"/>
          <w:szCs w:val="24"/>
        </w:rPr>
        <w:t xml:space="preserve"> </w:t>
      </w:r>
      <w:r>
        <w:rPr>
          <w:sz w:val="24"/>
          <w:szCs w:val="24"/>
        </w:rPr>
        <w:t>the  long</w:t>
      </w:r>
      <w:r>
        <w:rPr>
          <w:spacing w:val="28"/>
          <w:sz w:val="24"/>
          <w:szCs w:val="24"/>
        </w:rPr>
        <w:t xml:space="preserve"> </w:t>
      </w:r>
      <w:r>
        <w:rPr>
          <w:sz w:val="24"/>
          <w:szCs w:val="24"/>
        </w:rPr>
        <w:t>run</w:t>
      </w:r>
      <w:r>
        <w:rPr>
          <w:spacing w:val="57"/>
          <w:sz w:val="24"/>
          <w:szCs w:val="24"/>
        </w:rPr>
        <w:t xml:space="preserve"> </w:t>
      </w:r>
      <w:r>
        <w:rPr>
          <w:sz w:val="24"/>
          <w:szCs w:val="24"/>
        </w:rPr>
        <w:t>of</w:t>
      </w:r>
      <w:r>
        <w:rPr>
          <w:spacing w:val="16"/>
          <w:sz w:val="24"/>
          <w:szCs w:val="24"/>
        </w:rPr>
        <w:t xml:space="preserve"> </w:t>
      </w:r>
      <w:r>
        <w:rPr>
          <w:sz w:val="24"/>
          <w:szCs w:val="24"/>
        </w:rPr>
        <w:t xml:space="preserve">0.01. </w:t>
      </w:r>
      <w:r>
        <w:rPr>
          <w:spacing w:val="21"/>
          <w:sz w:val="24"/>
          <w:szCs w:val="24"/>
        </w:rPr>
        <w:t xml:space="preserve"> </w:t>
      </w:r>
      <w:r>
        <w:rPr>
          <w:spacing w:val="-20"/>
          <w:sz w:val="24"/>
          <w:szCs w:val="24"/>
        </w:rPr>
        <w:t>T</w:t>
      </w:r>
      <w:r>
        <w:rPr>
          <w:sz w:val="24"/>
          <w:szCs w:val="24"/>
        </w:rPr>
        <w:t>o</w:t>
      </w:r>
      <w:r>
        <w:rPr>
          <w:spacing w:val="46"/>
          <w:sz w:val="24"/>
          <w:szCs w:val="24"/>
        </w:rPr>
        <w:t xml:space="preserve"> </w:t>
      </w:r>
      <w:r>
        <w:rPr>
          <w:sz w:val="24"/>
          <w:szCs w:val="24"/>
        </w:rPr>
        <w:t>place</w:t>
      </w:r>
      <w:r>
        <w:rPr>
          <w:spacing w:val="38"/>
          <w:sz w:val="24"/>
          <w:szCs w:val="24"/>
        </w:rPr>
        <w:t xml:space="preserve"> </w:t>
      </w:r>
      <w:r>
        <w:rPr>
          <w:w w:val="105"/>
          <w:sz w:val="24"/>
          <w:szCs w:val="24"/>
        </w:rPr>
        <w:t xml:space="preserve">these </w:t>
      </w:r>
      <w:r>
        <w:rPr>
          <w:sz w:val="24"/>
          <w:szCs w:val="24"/>
        </w:rPr>
        <w:t>figures</w:t>
      </w:r>
      <w:r>
        <w:rPr>
          <w:spacing w:val="-2"/>
          <w:sz w:val="24"/>
          <w:szCs w:val="24"/>
        </w:rPr>
        <w:t xml:space="preserve"> </w:t>
      </w:r>
      <w:r>
        <w:rPr>
          <w:sz w:val="24"/>
          <w:szCs w:val="24"/>
        </w:rPr>
        <w:t>in</w:t>
      </w:r>
      <w:r>
        <w:rPr>
          <w:spacing w:val="12"/>
          <w:sz w:val="24"/>
          <w:szCs w:val="24"/>
        </w:rPr>
        <w:t xml:space="preserve"> </w:t>
      </w:r>
      <w:r>
        <w:rPr>
          <w:spacing w:val="6"/>
          <w:sz w:val="24"/>
          <w:szCs w:val="24"/>
        </w:rPr>
        <w:t>p</w:t>
      </w:r>
      <w:r>
        <w:rPr>
          <w:sz w:val="24"/>
          <w:szCs w:val="24"/>
        </w:rPr>
        <w:t>ers</w:t>
      </w:r>
      <w:r>
        <w:rPr>
          <w:spacing w:val="6"/>
          <w:sz w:val="24"/>
          <w:szCs w:val="24"/>
        </w:rPr>
        <w:t>p</w:t>
      </w:r>
      <w:r>
        <w:rPr>
          <w:sz w:val="24"/>
          <w:szCs w:val="24"/>
        </w:rPr>
        <w:t>ecti</w:t>
      </w:r>
      <w:r>
        <w:rPr>
          <w:spacing w:val="-7"/>
          <w:sz w:val="24"/>
          <w:szCs w:val="24"/>
        </w:rPr>
        <w:t>v</w:t>
      </w:r>
      <w:r>
        <w:rPr>
          <w:sz w:val="24"/>
          <w:szCs w:val="24"/>
        </w:rPr>
        <w:t>e,</w:t>
      </w:r>
      <w:r>
        <w:rPr>
          <w:spacing w:val="54"/>
          <w:sz w:val="24"/>
          <w:szCs w:val="24"/>
        </w:rPr>
        <w:t xml:space="preserve"> </w:t>
      </w:r>
      <w:r>
        <w:rPr>
          <w:sz w:val="24"/>
          <w:szCs w:val="24"/>
        </w:rPr>
        <w:t>as</w:t>
      </w:r>
      <w:r>
        <w:rPr>
          <w:spacing w:val="13"/>
          <w:sz w:val="24"/>
          <w:szCs w:val="24"/>
        </w:rPr>
        <w:t xml:space="preserve"> </w:t>
      </w:r>
      <w:r>
        <w:rPr>
          <w:sz w:val="24"/>
          <w:szCs w:val="24"/>
        </w:rPr>
        <w:t>of</w:t>
      </w:r>
      <w:r>
        <w:rPr>
          <w:spacing w:val="-7"/>
          <w:sz w:val="24"/>
          <w:szCs w:val="24"/>
        </w:rPr>
        <w:t xml:space="preserve"> </w:t>
      </w:r>
      <w:r>
        <w:rPr>
          <w:sz w:val="24"/>
          <w:szCs w:val="24"/>
        </w:rPr>
        <w:t>2014</w:t>
      </w:r>
      <w:r>
        <w:rPr>
          <w:spacing w:val="-8"/>
          <w:sz w:val="24"/>
          <w:szCs w:val="24"/>
        </w:rPr>
        <w:t xml:space="preserve"> </w:t>
      </w:r>
      <w:r>
        <w:rPr>
          <w:sz w:val="24"/>
          <w:szCs w:val="24"/>
        </w:rPr>
        <w:t>only</w:t>
      </w:r>
      <w:r>
        <w:rPr>
          <w:spacing w:val="14"/>
          <w:sz w:val="24"/>
          <w:szCs w:val="24"/>
        </w:rPr>
        <w:t xml:space="preserve"> </w:t>
      </w:r>
      <w:r>
        <w:rPr>
          <w:sz w:val="24"/>
          <w:szCs w:val="24"/>
        </w:rPr>
        <w:t>six</w:t>
      </w:r>
      <w:r>
        <w:rPr>
          <w:spacing w:val="5"/>
          <w:sz w:val="24"/>
          <w:szCs w:val="24"/>
        </w:rPr>
        <w:t xml:space="preserve"> </w:t>
      </w:r>
      <w:r>
        <w:rPr>
          <w:sz w:val="24"/>
          <w:szCs w:val="24"/>
        </w:rPr>
        <w:t>cou</w:t>
      </w:r>
      <w:r>
        <w:rPr>
          <w:spacing w:val="-6"/>
          <w:sz w:val="24"/>
          <w:szCs w:val="24"/>
        </w:rPr>
        <w:t>n</w:t>
      </w:r>
      <w:r>
        <w:rPr>
          <w:sz w:val="24"/>
          <w:szCs w:val="24"/>
        </w:rPr>
        <w:t>tries</w:t>
      </w:r>
      <w:r>
        <w:rPr>
          <w:spacing w:val="48"/>
          <w:sz w:val="24"/>
          <w:szCs w:val="24"/>
        </w:rPr>
        <w:t xml:space="preserve"> </w:t>
      </w:r>
      <w:r>
        <w:rPr>
          <w:sz w:val="24"/>
          <w:szCs w:val="24"/>
        </w:rPr>
        <w:t>in</w:t>
      </w:r>
      <w:r>
        <w:rPr>
          <w:spacing w:val="12"/>
          <w:sz w:val="24"/>
          <w:szCs w:val="24"/>
        </w:rPr>
        <w:t xml:space="preserve"> </w:t>
      </w:r>
      <w:r>
        <w:rPr>
          <w:sz w:val="24"/>
          <w:szCs w:val="24"/>
        </w:rPr>
        <w:t>our</w:t>
      </w:r>
      <w:r>
        <w:rPr>
          <w:spacing w:val="21"/>
          <w:sz w:val="24"/>
          <w:szCs w:val="24"/>
        </w:rPr>
        <w:t xml:space="preserve"> </w:t>
      </w:r>
      <w:r>
        <w:rPr>
          <w:sz w:val="24"/>
          <w:szCs w:val="24"/>
        </w:rPr>
        <w:t xml:space="preserve">data </w:t>
      </w:r>
      <w:r>
        <w:rPr>
          <w:spacing w:val="1"/>
          <w:sz w:val="24"/>
          <w:szCs w:val="24"/>
        </w:rPr>
        <w:t xml:space="preserve"> </w:t>
      </w:r>
      <w:r>
        <w:rPr>
          <w:sz w:val="24"/>
          <w:szCs w:val="24"/>
        </w:rPr>
        <w:t>set</w:t>
      </w:r>
      <w:r>
        <w:rPr>
          <w:spacing w:val="24"/>
          <w:sz w:val="24"/>
          <w:szCs w:val="24"/>
        </w:rPr>
        <w:t xml:space="preserve"> </w:t>
      </w:r>
      <w:r>
        <w:rPr>
          <w:sz w:val="24"/>
          <w:szCs w:val="24"/>
        </w:rPr>
        <w:t>had</w:t>
      </w:r>
      <w:r>
        <w:rPr>
          <w:spacing w:val="33"/>
          <w:sz w:val="24"/>
          <w:szCs w:val="24"/>
        </w:rPr>
        <w:t xml:space="preserve"> </w:t>
      </w:r>
      <w:r>
        <w:rPr>
          <w:spacing w:val="6"/>
          <w:sz w:val="24"/>
          <w:szCs w:val="24"/>
        </w:rPr>
        <w:t>b</w:t>
      </w:r>
      <w:r>
        <w:rPr>
          <w:sz w:val="24"/>
          <w:szCs w:val="24"/>
        </w:rPr>
        <w:t>een</w:t>
      </w:r>
      <w:r>
        <w:rPr>
          <w:spacing w:val="18"/>
          <w:sz w:val="24"/>
          <w:szCs w:val="24"/>
        </w:rPr>
        <w:t xml:space="preserve"> </w:t>
      </w:r>
      <w:r>
        <w:rPr>
          <w:sz w:val="24"/>
          <w:szCs w:val="24"/>
        </w:rPr>
        <w:t>i</w:t>
      </w:r>
      <w:r>
        <w:rPr>
          <w:spacing w:val="-7"/>
          <w:sz w:val="24"/>
          <w:szCs w:val="24"/>
        </w:rPr>
        <w:t>nv</w:t>
      </w:r>
      <w:r>
        <w:rPr>
          <w:sz w:val="24"/>
          <w:szCs w:val="24"/>
        </w:rPr>
        <w:t>ol</w:t>
      </w:r>
      <w:r>
        <w:rPr>
          <w:spacing w:val="-6"/>
          <w:sz w:val="24"/>
          <w:szCs w:val="24"/>
        </w:rPr>
        <w:t>v</w:t>
      </w:r>
      <w:r>
        <w:rPr>
          <w:sz w:val="24"/>
          <w:szCs w:val="24"/>
        </w:rPr>
        <w:t>ed</w:t>
      </w:r>
      <w:r>
        <w:rPr>
          <w:spacing w:val="19"/>
          <w:sz w:val="24"/>
          <w:szCs w:val="24"/>
        </w:rPr>
        <w:t xml:space="preserve"> </w:t>
      </w:r>
      <w:r>
        <w:rPr>
          <w:sz w:val="24"/>
          <w:szCs w:val="24"/>
        </w:rPr>
        <w:t>in</w:t>
      </w:r>
      <w:r>
        <w:rPr>
          <w:spacing w:val="12"/>
          <w:sz w:val="24"/>
          <w:szCs w:val="24"/>
        </w:rPr>
        <w:t xml:space="preserve"> </w:t>
      </w:r>
      <w:r>
        <w:rPr>
          <w:w w:val="108"/>
          <w:sz w:val="24"/>
          <w:szCs w:val="24"/>
        </w:rPr>
        <w:t xml:space="preserve">three </w:t>
      </w:r>
      <w:r>
        <w:rPr>
          <w:sz w:val="24"/>
          <w:szCs w:val="24"/>
        </w:rPr>
        <w:t>or</w:t>
      </w:r>
      <w:r>
        <w:rPr>
          <w:spacing w:val="26"/>
          <w:sz w:val="24"/>
          <w:szCs w:val="24"/>
        </w:rPr>
        <w:t xml:space="preserve"> </w:t>
      </w:r>
      <w:r>
        <w:rPr>
          <w:sz w:val="24"/>
          <w:szCs w:val="24"/>
        </w:rPr>
        <w:t>more</w:t>
      </w:r>
      <w:r>
        <w:rPr>
          <w:spacing w:val="28"/>
          <w:sz w:val="24"/>
          <w:szCs w:val="24"/>
        </w:rPr>
        <w:t xml:space="preserve"> </w:t>
      </w:r>
      <w:r>
        <w:rPr>
          <w:sz w:val="24"/>
          <w:szCs w:val="24"/>
        </w:rPr>
        <w:t>ICSID</w:t>
      </w:r>
      <w:r>
        <w:rPr>
          <w:spacing w:val="37"/>
          <w:sz w:val="24"/>
          <w:szCs w:val="24"/>
        </w:rPr>
        <w:t xml:space="preserve"> </w:t>
      </w:r>
      <w:r>
        <w:rPr>
          <w:w w:val="107"/>
          <w:sz w:val="24"/>
          <w:szCs w:val="24"/>
        </w:rPr>
        <w:t>trea</w:t>
      </w:r>
      <w:r>
        <w:rPr>
          <w:spacing w:val="-7"/>
          <w:w w:val="107"/>
          <w:sz w:val="24"/>
          <w:szCs w:val="24"/>
        </w:rPr>
        <w:t>t</w:t>
      </w:r>
      <w:r>
        <w:rPr>
          <w:w w:val="107"/>
          <w:sz w:val="24"/>
          <w:szCs w:val="24"/>
        </w:rPr>
        <w:t>y-based</w:t>
      </w:r>
      <w:r>
        <w:rPr>
          <w:spacing w:val="23"/>
          <w:w w:val="107"/>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18"/>
          <w:sz w:val="24"/>
          <w:szCs w:val="24"/>
        </w:rPr>
        <w:t xml:space="preserve"> </w:t>
      </w:r>
      <w:r>
        <w:rPr>
          <w:sz w:val="24"/>
          <w:szCs w:val="24"/>
        </w:rPr>
        <w:t xml:space="preserve">disputes </w:t>
      </w:r>
      <w:r>
        <w:rPr>
          <w:spacing w:val="5"/>
          <w:sz w:val="24"/>
          <w:szCs w:val="24"/>
        </w:rPr>
        <w:t xml:space="preserve"> </w:t>
      </w:r>
      <w:r>
        <w:rPr>
          <w:sz w:val="24"/>
          <w:szCs w:val="24"/>
        </w:rPr>
        <w:t>in</w:t>
      </w:r>
      <w:r>
        <w:rPr>
          <w:spacing w:val="25"/>
          <w:sz w:val="24"/>
          <w:szCs w:val="24"/>
        </w:rPr>
        <w:t xml:space="preserve"> </w:t>
      </w:r>
      <w:r>
        <w:rPr>
          <w:sz w:val="24"/>
          <w:szCs w:val="24"/>
        </w:rPr>
        <w:t>a</w:t>
      </w:r>
      <w:r>
        <w:rPr>
          <w:spacing w:val="28"/>
          <w:sz w:val="24"/>
          <w:szCs w:val="24"/>
        </w:rPr>
        <w:t xml:space="preserve"> </w:t>
      </w:r>
      <w:r>
        <w:rPr>
          <w:sz w:val="24"/>
          <w:szCs w:val="24"/>
        </w:rPr>
        <w:t>single</w:t>
      </w:r>
      <w:r>
        <w:rPr>
          <w:spacing w:val="18"/>
          <w:sz w:val="24"/>
          <w:szCs w:val="24"/>
        </w:rPr>
        <w:t xml:space="preserve"> </w:t>
      </w:r>
      <w:r>
        <w:rPr>
          <w:spacing w:val="-7"/>
          <w:w w:val="103"/>
          <w:sz w:val="24"/>
          <w:szCs w:val="24"/>
        </w:rPr>
        <w:t>y</w:t>
      </w:r>
      <w:r>
        <w:rPr>
          <w:w w:val="106"/>
          <w:sz w:val="24"/>
          <w:szCs w:val="24"/>
        </w:rPr>
        <w:t>ear.</w:t>
      </w:r>
    </w:p>
    <w:p w14:paraId="7E4458F6" w14:textId="77777777" w:rsidR="000A768D" w:rsidRDefault="000A768D">
      <w:pPr>
        <w:spacing w:before="6" w:line="140" w:lineRule="exact"/>
        <w:rPr>
          <w:sz w:val="14"/>
          <w:szCs w:val="14"/>
        </w:rPr>
      </w:pPr>
    </w:p>
    <w:p w14:paraId="1F15CAC8" w14:textId="77777777" w:rsidR="000A768D" w:rsidRDefault="000A768D">
      <w:pPr>
        <w:spacing w:line="200" w:lineRule="exact"/>
      </w:pPr>
    </w:p>
    <w:p w14:paraId="22112669" w14:textId="77777777" w:rsidR="000A768D" w:rsidRDefault="000A768D">
      <w:pPr>
        <w:spacing w:line="200" w:lineRule="exact"/>
      </w:pPr>
    </w:p>
    <w:p w14:paraId="06FB5620" w14:textId="77777777" w:rsidR="000A768D" w:rsidRDefault="000A768D">
      <w:pPr>
        <w:spacing w:line="200" w:lineRule="exact"/>
      </w:pPr>
    </w:p>
    <w:p w14:paraId="7323C424" w14:textId="77777777" w:rsidR="000A768D" w:rsidRDefault="006C1B1D">
      <w:pPr>
        <w:spacing w:before="25"/>
        <w:ind w:left="437"/>
        <w:rPr>
          <w:sz w:val="24"/>
          <w:szCs w:val="24"/>
        </w:rPr>
      </w:pPr>
      <w:r>
        <w:rPr>
          <w:spacing w:val="-27"/>
          <w:w w:val="134"/>
          <w:sz w:val="24"/>
          <w:szCs w:val="24"/>
        </w:rPr>
        <w:t>T</w:t>
      </w:r>
      <w:r>
        <w:rPr>
          <w:w w:val="134"/>
          <w:sz w:val="24"/>
          <w:szCs w:val="24"/>
        </w:rPr>
        <w:t>able</w:t>
      </w:r>
      <w:r>
        <w:rPr>
          <w:spacing w:val="1"/>
          <w:w w:val="134"/>
          <w:sz w:val="24"/>
          <w:szCs w:val="24"/>
        </w:rPr>
        <w:t xml:space="preserve"> </w:t>
      </w:r>
      <w:r>
        <w:rPr>
          <w:sz w:val="24"/>
          <w:szCs w:val="24"/>
        </w:rPr>
        <w:t xml:space="preserve">5. </w:t>
      </w:r>
      <w:r>
        <w:rPr>
          <w:spacing w:val="28"/>
          <w:sz w:val="24"/>
          <w:szCs w:val="24"/>
        </w:rPr>
        <w:t xml:space="preserve"> </w:t>
      </w:r>
      <w:r>
        <w:rPr>
          <w:sz w:val="24"/>
          <w:szCs w:val="24"/>
        </w:rPr>
        <w:t>The</w:t>
      </w:r>
      <w:r>
        <w:rPr>
          <w:spacing w:val="39"/>
          <w:sz w:val="24"/>
          <w:szCs w:val="24"/>
        </w:rPr>
        <w:t xml:space="preserve"> </w:t>
      </w:r>
      <w:r>
        <w:rPr>
          <w:sz w:val="24"/>
          <w:szCs w:val="24"/>
        </w:rPr>
        <w:t xml:space="preserve">Impact </w:t>
      </w:r>
      <w:r>
        <w:rPr>
          <w:spacing w:val="2"/>
          <w:sz w:val="24"/>
          <w:szCs w:val="24"/>
        </w:rPr>
        <w:t xml:space="preserve"> </w:t>
      </w:r>
      <w:r>
        <w:rPr>
          <w:sz w:val="24"/>
          <w:szCs w:val="24"/>
        </w:rPr>
        <w:t>of</w:t>
      </w:r>
      <w:r>
        <w:rPr>
          <w:spacing w:val="-3"/>
          <w:sz w:val="24"/>
          <w:szCs w:val="24"/>
        </w:rPr>
        <w:t xml:space="preserve"> </w:t>
      </w:r>
      <w:r>
        <w:rPr>
          <w:w w:val="106"/>
          <w:sz w:val="24"/>
          <w:szCs w:val="24"/>
        </w:rPr>
        <w:t>I</w:t>
      </w:r>
      <w:r>
        <w:rPr>
          <w:spacing w:val="-7"/>
          <w:w w:val="106"/>
          <w:sz w:val="24"/>
          <w:szCs w:val="24"/>
        </w:rPr>
        <w:t>nv</w:t>
      </w:r>
      <w:r>
        <w:rPr>
          <w:w w:val="106"/>
          <w:sz w:val="24"/>
          <w:szCs w:val="24"/>
        </w:rPr>
        <w:t>estor-State</w:t>
      </w:r>
      <w:r>
        <w:rPr>
          <w:spacing w:val="15"/>
          <w:w w:val="106"/>
          <w:sz w:val="24"/>
          <w:szCs w:val="24"/>
        </w:rPr>
        <w:t xml:space="preserve"> </w:t>
      </w:r>
      <w:r>
        <w:rPr>
          <w:sz w:val="24"/>
          <w:szCs w:val="24"/>
        </w:rPr>
        <w:t>Disputes</w:t>
      </w:r>
      <w:r>
        <w:rPr>
          <w:spacing w:val="51"/>
          <w:sz w:val="24"/>
          <w:szCs w:val="24"/>
        </w:rPr>
        <w:t xml:space="preserve"> </w:t>
      </w:r>
      <w:r>
        <w:rPr>
          <w:sz w:val="24"/>
          <w:szCs w:val="24"/>
        </w:rPr>
        <w:t>on</w:t>
      </w:r>
      <w:r>
        <w:rPr>
          <w:spacing w:val="14"/>
          <w:sz w:val="24"/>
          <w:szCs w:val="24"/>
        </w:rPr>
        <w:t xml:space="preserve"> </w:t>
      </w:r>
      <w:r>
        <w:rPr>
          <w:w w:val="108"/>
          <w:sz w:val="24"/>
          <w:szCs w:val="24"/>
        </w:rPr>
        <w:t>I</w:t>
      </w:r>
      <w:r>
        <w:rPr>
          <w:spacing w:val="-6"/>
          <w:w w:val="108"/>
          <w:sz w:val="24"/>
          <w:szCs w:val="24"/>
        </w:rPr>
        <w:t>n</w:t>
      </w:r>
      <w:r>
        <w:rPr>
          <w:w w:val="108"/>
          <w:sz w:val="24"/>
          <w:szCs w:val="24"/>
        </w:rPr>
        <w:t>ternational</w:t>
      </w:r>
      <w:r>
        <w:rPr>
          <w:spacing w:val="13"/>
          <w:w w:val="108"/>
          <w:sz w:val="24"/>
          <w:szCs w:val="24"/>
        </w:rPr>
        <w:t xml:space="preserve"> </w:t>
      </w:r>
      <w:r>
        <w:rPr>
          <w:w w:val="107"/>
          <w:sz w:val="24"/>
          <w:szCs w:val="24"/>
        </w:rPr>
        <w:t>I</w:t>
      </w:r>
      <w:r>
        <w:rPr>
          <w:spacing w:val="-6"/>
          <w:w w:val="107"/>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p>
    <w:p w14:paraId="3E2893F6" w14:textId="77777777" w:rsidR="000A768D" w:rsidRDefault="006C1B1D">
      <w:pPr>
        <w:spacing w:before="3"/>
        <w:ind w:left="437"/>
        <w:rPr>
          <w:sz w:val="24"/>
          <w:szCs w:val="24"/>
        </w:rPr>
      </w:pPr>
      <w:r>
        <w:rPr>
          <w:sz w:val="24"/>
          <w:szCs w:val="24"/>
        </w:rPr>
        <w:t>Risk</w:t>
      </w:r>
      <w:r>
        <w:rPr>
          <w:spacing w:val="31"/>
          <w:sz w:val="24"/>
          <w:szCs w:val="24"/>
        </w:rPr>
        <w:t xml:space="preserve"> </w:t>
      </w:r>
      <w:r>
        <w:rPr>
          <w:w w:val="102"/>
          <w:sz w:val="24"/>
          <w:szCs w:val="24"/>
        </w:rPr>
        <w:t>Profile</w:t>
      </w:r>
    </w:p>
    <w:p w14:paraId="35C11A03" w14:textId="77777777" w:rsidR="000A768D" w:rsidRDefault="000A768D">
      <w:pPr>
        <w:spacing w:before="6" w:line="280" w:lineRule="exact"/>
        <w:rPr>
          <w:sz w:val="28"/>
          <w:szCs w:val="28"/>
        </w:rPr>
      </w:pPr>
    </w:p>
    <w:p w14:paraId="4C0FB02B" w14:textId="77777777" w:rsidR="000A768D" w:rsidRDefault="00880F97">
      <w:pPr>
        <w:spacing w:before="21"/>
        <w:ind w:left="3891"/>
      </w:pPr>
      <w:r>
        <w:pict w14:anchorId="3DC13114">
          <v:group id="_x0000_s1035" style="position:absolute;left:0;text-align:left;margin-left:139.4pt;margin-top:-.75pt;width:333.2pt;height:2.8pt;z-index:-5203;mso-position-horizontal-relative:page" coordorigin="2788,-15" coordsize="6664,56">
            <v:polyline id="_x0000_s1037" style="position:absolute" points="5584,-22,12240,-22" coordorigin="2792,-11" coordsize="6656,0" filled="f" strokeweight="5055emu">
              <v:path arrowok="t"/>
            </v:polyline>
            <v:polyline id="_x0000_s1036" style="position:absolute" points="5584,72,12240,72" coordorigin="2792,36" coordsize="6656,0" filled="f" strokeweight="5055emu">
              <v:path arrowok="t"/>
            </v:polyline>
            <w10:wrap anchorx="page"/>
          </v:group>
        </w:pict>
      </w:r>
      <w:r w:rsidR="006C1B1D">
        <w:t xml:space="preserve">ICSID                 </w:t>
      </w:r>
      <w:r w:rsidR="006C1B1D">
        <w:rPr>
          <w:spacing w:val="13"/>
        </w:rPr>
        <w:t xml:space="preserve"> </w:t>
      </w:r>
      <w:r w:rsidR="006C1B1D">
        <w:t>All</w:t>
      </w:r>
      <w:r w:rsidR="006C1B1D">
        <w:rPr>
          <w:spacing w:val="19"/>
        </w:rPr>
        <w:t xml:space="preserve"> </w:t>
      </w:r>
      <w:r w:rsidR="006C1B1D">
        <w:rPr>
          <w:spacing w:val="-19"/>
          <w:w w:val="113"/>
        </w:rPr>
        <w:t>T</w:t>
      </w:r>
      <w:r w:rsidR="006C1B1D">
        <w:rPr>
          <w:w w:val="113"/>
        </w:rPr>
        <w:t>rea</w:t>
      </w:r>
      <w:r w:rsidR="006C1B1D">
        <w:rPr>
          <w:spacing w:val="-7"/>
          <w:w w:val="113"/>
        </w:rPr>
        <w:t>t</w:t>
      </w:r>
      <w:r w:rsidR="006C1B1D">
        <w:rPr>
          <w:w w:val="113"/>
        </w:rPr>
        <w:t>y</w:t>
      </w:r>
      <w:r w:rsidR="006C1B1D">
        <w:rPr>
          <w:spacing w:val="12"/>
          <w:w w:val="113"/>
        </w:rPr>
        <w:t xml:space="preserve"> </w:t>
      </w:r>
      <w:r w:rsidR="006C1B1D">
        <w:t>Based</w:t>
      </w:r>
      <w:r w:rsidR="006C1B1D">
        <w:rPr>
          <w:spacing w:val="46"/>
        </w:rPr>
        <w:t xml:space="preserve"> </w:t>
      </w:r>
      <w:r w:rsidR="006C1B1D">
        <w:rPr>
          <w:w w:val="107"/>
        </w:rPr>
        <w:t>Disputes</w:t>
      </w:r>
    </w:p>
    <w:p w14:paraId="10E63B9D" w14:textId="77777777" w:rsidR="000A768D" w:rsidRDefault="006C1B1D">
      <w:pPr>
        <w:spacing w:before="9"/>
        <w:ind w:left="3203"/>
      </w:pPr>
      <w:r>
        <w:t xml:space="preserve">1987-2006  </w:t>
      </w:r>
      <w:r>
        <w:rPr>
          <w:spacing w:val="40"/>
        </w:rPr>
        <w:t xml:space="preserve"> </w:t>
      </w:r>
      <w:r>
        <w:t xml:space="preserve">1987-2014  </w:t>
      </w:r>
      <w:r>
        <w:rPr>
          <w:spacing w:val="40"/>
        </w:rPr>
        <w:t xml:space="preserve"> </w:t>
      </w:r>
      <w:r>
        <w:t xml:space="preserve">1987-2006      </w:t>
      </w:r>
      <w:r>
        <w:rPr>
          <w:spacing w:val="28"/>
        </w:rPr>
        <w:t xml:space="preserve"> </w:t>
      </w:r>
      <w:r>
        <w:t>1987-2014</w:t>
      </w:r>
    </w:p>
    <w:p w14:paraId="6B89AF47" w14:textId="77777777" w:rsidR="000A768D" w:rsidRDefault="00880F97">
      <w:pPr>
        <w:tabs>
          <w:tab w:val="left" w:pos="4360"/>
        </w:tabs>
        <w:spacing w:before="17" w:line="249" w:lineRule="auto"/>
        <w:ind w:left="3303" w:right="2066" w:hanging="2131"/>
      </w:pPr>
      <w:r>
        <w:pict w14:anchorId="3784B1CB">
          <v:group id="_x0000_s1033" style="position:absolute;left:0;text-align:left;margin-left:139.6pt;margin-top:1.6pt;width:332.8pt;height:0;z-index:-5202;mso-position-horizontal-relative:page" coordorigin="2792,32" coordsize="6656,0">
            <v:polyline id="_x0000_s1034" style="position:absolute" points="5584,64,12240,64" coordorigin="2792,32" coordsize="6656,0" filled="f" strokeweight="5055emu">
              <v:path arrowok="t"/>
            </v:polyline>
            <w10:wrap anchorx="page"/>
          </v:group>
        </w:pict>
      </w:r>
      <w:r w:rsidR="006C1B1D">
        <w:rPr>
          <w:w w:val="111"/>
        </w:rPr>
        <w:t xml:space="preserve">∆Disputes                     </w:t>
      </w:r>
      <w:r w:rsidR="006C1B1D">
        <w:rPr>
          <w:spacing w:val="4"/>
          <w:w w:val="111"/>
        </w:rPr>
        <w:t xml:space="preserve"> </w:t>
      </w:r>
      <w:r w:rsidR="006C1B1D">
        <w:t xml:space="preserve">-0.016         </w:t>
      </w:r>
      <w:r w:rsidR="006C1B1D">
        <w:rPr>
          <w:spacing w:val="42"/>
        </w:rPr>
        <w:t xml:space="preserve"> </w:t>
      </w:r>
      <w:r w:rsidR="006C1B1D">
        <w:t xml:space="preserve">-0.011         </w:t>
      </w:r>
      <w:r w:rsidR="006C1B1D">
        <w:rPr>
          <w:spacing w:val="42"/>
        </w:rPr>
        <w:t xml:space="preserve"> </w:t>
      </w:r>
      <w:r w:rsidR="006C1B1D">
        <w:t xml:space="preserve">-0.004         </w:t>
      </w:r>
      <w:r w:rsidR="006C1B1D">
        <w:rPr>
          <w:spacing w:val="41"/>
        </w:rPr>
        <w:t xml:space="preserve"> </w:t>
      </w:r>
      <w:r w:rsidR="006C1B1D">
        <w:t>-0.004 (0.026)</w:t>
      </w:r>
      <w:r w:rsidR="006C1B1D">
        <w:rPr>
          <w:spacing w:val="-27"/>
        </w:rPr>
        <w:t xml:space="preserve"> </w:t>
      </w:r>
      <w:r w:rsidR="006C1B1D">
        <w:tab/>
        <w:t xml:space="preserve">(0.015)        </w:t>
      </w:r>
      <w:r w:rsidR="006C1B1D">
        <w:rPr>
          <w:spacing w:val="27"/>
        </w:rPr>
        <w:t xml:space="preserve"> </w:t>
      </w:r>
      <w:r w:rsidR="006C1B1D">
        <w:t xml:space="preserve">(0.014)        </w:t>
      </w:r>
      <w:r w:rsidR="006C1B1D">
        <w:rPr>
          <w:spacing w:val="26"/>
        </w:rPr>
        <w:t xml:space="preserve"> </w:t>
      </w:r>
      <w:r w:rsidR="006C1B1D">
        <w:rPr>
          <w:w w:val="104"/>
        </w:rPr>
        <w:t>(0.009)</w:t>
      </w:r>
    </w:p>
    <w:p w14:paraId="1C162E4E" w14:textId="77777777" w:rsidR="000A768D" w:rsidRDefault="006C1B1D">
      <w:pPr>
        <w:spacing w:line="240" w:lineRule="exact"/>
        <w:ind w:left="1172"/>
      </w:pPr>
      <w:r>
        <w:rPr>
          <w:w w:val="107"/>
          <w:position w:val="1"/>
        </w:rPr>
        <w:t>Disputes</w:t>
      </w:r>
      <w:r>
        <w:rPr>
          <w:w w:val="155"/>
          <w:position w:val="-2"/>
          <w:sz w:val="14"/>
          <w:szCs w:val="14"/>
        </w:rPr>
        <w:t>t</w:t>
      </w:r>
      <w:r>
        <w:rPr>
          <w:rFonts w:ascii="Segoe UI Symbol" w:eastAsia="Segoe UI Symbol" w:hAnsi="Segoe UI Symbol" w:cs="Segoe UI Symbol"/>
          <w:w w:val="130"/>
          <w:position w:val="-2"/>
          <w:sz w:val="14"/>
          <w:szCs w:val="14"/>
        </w:rPr>
        <w:t>−</w:t>
      </w:r>
      <w:r>
        <w:rPr>
          <w:w w:val="113"/>
          <w:position w:val="-2"/>
          <w:sz w:val="14"/>
          <w:szCs w:val="14"/>
        </w:rPr>
        <w:t>1</w:t>
      </w:r>
      <w:r>
        <w:rPr>
          <w:position w:val="-2"/>
          <w:sz w:val="14"/>
          <w:szCs w:val="14"/>
        </w:rPr>
        <w:t xml:space="preserve">                               </w:t>
      </w:r>
      <w:r>
        <w:rPr>
          <w:spacing w:val="6"/>
          <w:position w:val="-2"/>
          <w:sz w:val="14"/>
          <w:szCs w:val="14"/>
        </w:rPr>
        <w:t xml:space="preserve"> </w:t>
      </w:r>
      <w:r>
        <w:rPr>
          <w:position w:val="1"/>
        </w:rPr>
        <w:t xml:space="preserve">-0.004         </w:t>
      </w:r>
      <w:r>
        <w:rPr>
          <w:spacing w:val="42"/>
          <w:position w:val="1"/>
        </w:rPr>
        <w:t xml:space="preserve"> </w:t>
      </w:r>
      <w:r>
        <w:rPr>
          <w:position w:val="1"/>
        </w:rPr>
        <w:t>-0.003</w:t>
      </w:r>
      <w:r>
        <w:rPr>
          <w:rFonts w:ascii="Segoe UI Symbol" w:eastAsia="Segoe UI Symbol" w:hAnsi="Segoe UI Symbol" w:cs="Segoe UI Symbol"/>
          <w:position w:val="9"/>
          <w:sz w:val="14"/>
          <w:szCs w:val="14"/>
        </w:rPr>
        <w:t xml:space="preserve">∗           </w:t>
      </w:r>
      <w:r>
        <w:rPr>
          <w:rFonts w:ascii="Segoe UI Symbol" w:eastAsia="Segoe UI Symbol" w:hAnsi="Segoe UI Symbol" w:cs="Segoe UI Symbol"/>
          <w:spacing w:val="4"/>
          <w:position w:val="9"/>
          <w:sz w:val="14"/>
          <w:szCs w:val="14"/>
        </w:rPr>
        <w:t xml:space="preserve"> </w:t>
      </w:r>
      <w:r>
        <w:rPr>
          <w:position w:val="1"/>
        </w:rPr>
        <w:t xml:space="preserve">-0.002         </w:t>
      </w:r>
      <w:r>
        <w:rPr>
          <w:spacing w:val="42"/>
          <w:position w:val="1"/>
        </w:rPr>
        <w:t xml:space="preserve"> </w:t>
      </w:r>
      <w:r>
        <w:rPr>
          <w:position w:val="1"/>
        </w:rPr>
        <w:t>-0.001</w:t>
      </w:r>
    </w:p>
    <w:p w14:paraId="19FB3563" w14:textId="77777777" w:rsidR="000A768D" w:rsidRDefault="006C1B1D">
      <w:pPr>
        <w:spacing w:line="200" w:lineRule="exact"/>
        <w:ind w:left="3303"/>
      </w:pPr>
      <w:r>
        <w:t xml:space="preserve">(0.003)        </w:t>
      </w:r>
      <w:r>
        <w:rPr>
          <w:spacing w:val="26"/>
        </w:rPr>
        <w:t xml:space="preserve"> </w:t>
      </w:r>
      <w:r>
        <w:t xml:space="preserve">(0.001)        </w:t>
      </w:r>
      <w:r>
        <w:rPr>
          <w:spacing w:val="27"/>
        </w:rPr>
        <w:t xml:space="preserve"> </w:t>
      </w:r>
      <w:r>
        <w:t xml:space="preserve">(0.002)        </w:t>
      </w:r>
      <w:r>
        <w:rPr>
          <w:spacing w:val="26"/>
        </w:rPr>
        <w:t xml:space="preserve"> </w:t>
      </w:r>
      <w:r>
        <w:rPr>
          <w:w w:val="104"/>
        </w:rPr>
        <w:t>(0.001)</w:t>
      </w:r>
    </w:p>
    <w:p w14:paraId="553BE2A4" w14:textId="77777777" w:rsidR="000A768D" w:rsidRDefault="006C1B1D">
      <w:pPr>
        <w:spacing w:line="320" w:lineRule="exact"/>
        <w:ind w:left="1172"/>
        <w:rPr>
          <w:rFonts w:ascii="Segoe UI Symbol" w:eastAsia="Segoe UI Symbol" w:hAnsi="Segoe UI Symbol" w:cs="Segoe UI Symbol"/>
          <w:sz w:val="14"/>
          <w:szCs w:val="14"/>
        </w:rPr>
      </w:pPr>
      <w:r>
        <w:rPr>
          <w:w w:val="110"/>
          <w:position w:val="-6"/>
        </w:rPr>
        <w:t xml:space="preserve">∆Log(GDP)                   </w:t>
      </w:r>
      <w:r>
        <w:rPr>
          <w:spacing w:val="25"/>
          <w:w w:val="110"/>
          <w:position w:val="-6"/>
        </w:rPr>
        <w:t xml:space="preserve"> </w:t>
      </w:r>
      <w:r>
        <w:rPr>
          <w:position w:val="6"/>
        </w:rPr>
        <w:t>6.692</w:t>
      </w:r>
      <w:r>
        <w:rPr>
          <w:rFonts w:ascii="Segoe UI Symbol" w:eastAsia="Segoe UI Symbol" w:hAnsi="Segoe UI Symbol" w:cs="Segoe UI Symbol"/>
          <w:position w:val="13"/>
          <w:sz w:val="14"/>
          <w:szCs w:val="14"/>
        </w:rPr>
        <w:t xml:space="preserve">∗            </w:t>
      </w:r>
      <w:r>
        <w:rPr>
          <w:rFonts w:ascii="Segoe UI Symbol" w:eastAsia="Segoe UI Symbol" w:hAnsi="Segoe UI Symbol" w:cs="Segoe UI Symbol"/>
          <w:spacing w:val="32"/>
          <w:position w:val="13"/>
          <w:sz w:val="14"/>
          <w:szCs w:val="14"/>
        </w:rPr>
        <w:t xml:space="preserve"> </w:t>
      </w:r>
      <w:r>
        <w:rPr>
          <w:position w:val="6"/>
        </w:rPr>
        <w:t>5.140</w:t>
      </w:r>
      <w:r>
        <w:rPr>
          <w:rFonts w:ascii="Segoe UI Symbol" w:eastAsia="Segoe UI Symbol" w:hAnsi="Segoe UI Symbol" w:cs="Segoe UI Symbol"/>
          <w:position w:val="13"/>
          <w:sz w:val="14"/>
          <w:szCs w:val="14"/>
        </w:rPr>
        <w:t xml:space="preserve">∗            </w:t>
      </w:r>
      <w:r>
        <w:rPr>
          <w:rFonts w:ascii="Segoe UI Symbol" w:eastAsia="Segoe UI Symbol" w:hAnsi="Segoe UI Symbol" w:cs="Segoe UI Symbol"/>
          <w:spacing w:val="32"/>
          <w:position w:val="13"/>
          <w:sz w:val="14"/>
          <w:szCs w:val="14"/>
        </w:rPr>
        <w:t xml:space="preserve"> </w:t>
      </w:r>
      <w:r>
        <w:rPr>
          <w:position w:val="6"/>
        </w:rPr>
        <w:t>6.585</w:t>
      </w:r>
      <w:r>
        <w:rPr>
          <w:rFonts w:ascii="Segoe UI Symbol" w:eastAsia="Segoe UI Symbol" w:hAnsi="Segoe UI Symbol" w:cs="Segoe UI Symbol"/>
          <w:position w:val="13"/>
          <w:sz w:val="14"/>
          <w:szCs w:val="14"/>
        </w:rPr>
        <w:t xml:space="preserve">∗            </w:t>
      </w:r>
      <w:r>
        <w:rPr>
          <w:rFonts w:ascii="Segoe UI Symbol" w:eastAsia="Segoe UI Symbol" w:hAnsi="Segoe UI Symbol" w:cs="Segoe UI Symbol"/>
          <w:spacing w:val="32"/>
          <w:position w:val="13"/>
          <w:sz w:val="14"/>
          <w:szCs w:val="14"/>
        </w:rPr>
        <w:t xml:space="preserve"> </w:t>
      </w:r>
      <w:r>
        <w:rPr>
          <w:position w:val="6"/>
        </w:rPr>
        <w:t>5.060</w:t>
      </w:r>
      <w:r>
        <w:rPr>
          <w:rFonts w:ascii="Segoe UI Symbol" w:eastAsia="Segoe UI Symbol" w:hAnsi="Segoe UI Symbol" w:cs="Segoe UI Symbol"/>
          <w:w w:val="102"/>
          <w:position w:val="13"/>
          <w:sz w:val="14"/>
          <w:szCs w:val="14"/>
        </w:rPr>
        <w:t>∗</w:t>
      </w:r>
    </w:p>
    <w:p w14:paraId="757298F3" w14:textId="77777777" w:rsidR="000A768D" w:rsidRDefault="006C1B1D">
      <w:pPr>
        <w:spacing w:line="140" w:lineRule="exact"/>
        <w:ind w:left="3303"/>
      </w:pPr>
      <w:r>
        <w:rPr>
          <w:position w:val="1"/>
        </w:rPr>
        <w:t xml:space="preserve">(3.187)        </w:t>
      </w:r>
      <w:r>
        <w:rPr>
          <w:spacing w:val="26"/>
          <w:position w:val="1"/>
        </w:rPr>
        <w:t xml:space="preserve"> </w:t>
      </w:r>
      <w:r>
        <w:rPr>
          <w:position w:val="1"/>
        </w:rPr>
        <w:t xml:space="preserve">(2.259)        </w:t>
      </w:r>
      <w:r>
        <w:rPr>
          <w:spacing w:val="27"/>
          <w:position w:val="1"/>
        </w:rPr>
        <w:t xml:space="preserve"> </w:t>
      </w:r>
      <w:r>
        <w:rPr>
          <w:position w:val="1"/>
        </w:rPr>
        <w:t xml:space="preserve">(3.185)        </w:t>
      </w:r>
      <w:r>
        <w:rPr>
          <w:spacing w:val="26"/>
          <w:position w:val="1"/>
        </w:rPr>
        <w:t xml:space="preserve"> </w:t>
      </w:r>
      <w:r>
        <w:rPr>
          <w:w w:val="104"/>
          <w:position w:val="1"/>
        </w:rPr>
        <w:t>(2.258)</w:t>
      </w:r>
    </w:p>
    <w:p w14:paraId="48628748" w14:textId="77777777" w:rsidR="000A768D" w:rsidRDefault="006C1B1D">
      <w:pPr>
        <w:spacing w:before="9" w:line="140" w:lineRule="exact"/>
        <w:ind w:left="3314"/>
        <w:sectPr w:rsidR="000A768D">
          <w:pgSz w:w="12240" w:h="15840"/>
          <w:pgMar w:top="1200" w:right="1320" w:bottom="280" w:left="1720" w:header="1007" w:footer="0" w:gutter="0"/>
          <w:cols w:space="720"/>
        </w:sectPr>
      </w:pPr>
      <w:r>
        <w:rPr>
          <w:position w:val="-6"/>
        </w:rPr>
        <w:t xml:space="preserve">-0.059         </w:t>
      </w:r>
      <w:r>
        <w:rPr>
          <w:spacing w:val="42"/>
          <w:position w:val="-6"/>
        </w:rPr>
        <w:t xml:space="preserve"> </w:t>
      </w:r>
      <w:r>
        <w:rPr>
          <w:position w:val="-6"/>
        </w:rPr>
        <w:t xml:space="preserve">-0.022         </w:t>
      </w:r>
      <w:r>
        <w:rPr>
          <w:spacing w:val="42"/>
          <w:position w:val="-6"/>
        </w:rPr>
        <w:t xml:space="preserve"> </w:t>
      </w:r>
      <w:r>
        <w:rPr>
          <w:position w:val="-6"/>
        </w:rPr>
        <w:t xml:space="preserve">-0.055         </w:t>
      </w:r>
      <w:r>
        <w:rPr>
          <w:spacing w:val="42"/>
          <w:position w:val="-6"/>
        </w:rPr>
        <w:t xml:space="preserve"> </w:t>
      </w:r>
      <w:r>
        <w:rPr>
          <w:position w:val="-6"/>
        </w:rPr>
        <w:t>-0.020</w:t>
      </w:r>
    </w:p>
    <w:p w14:paraId="06ECA94E" w14:textId="77777777" w:rsidR="000A768D" w:rsidRDefault="006C1B1D">
      <w:pPr>
        <w:spacing w:line="200" w:lineRule="exact"/>
        <w:ind w:left="1172" w:right="-58"/>
        <w:rPr>
          <w:sz w:val="14"/>
          <w:szCs w:val="14"/>
        </w:rPr>
      </w:pPr>
      <w:r>
        <w:rPr>
          <w:w w:val="107"/>
          <w:position w:val="2"/>
        </w:rPr>
        <w:lastRenderedPageBreak/>
        <w:t>Log(GDP)</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p w14:paraId="4027C823" w14:textId="77777777" w:rsidR="000A768D" w:rsidRDefault="006C1B1D">
      <w:pPr>
        <w:spacing w:before="81"/>
        <w:sectPr w:rsidR="000A768D">
          <w:type w:val="continuous"/>
          <w:pgSz w:w="12240" w:h="15840"/>
          <w:pgMar w:top="1320" w:right="1320" w:bottom="280" w:left="1720" w:header="720" w:footer="720" w:gutter="0"/>
          <w:cols w:num="2" w:space="720" w:equalWidth="0">
            <w:col w:w="2359" w:space="944"/>
            <w:col w:w="5897"/>
          </w:cols>
        </w:sectPr>
      </w:pPr>
      <w:r>
        <w:br w:type="column"/>
      </w:r>
      <w:r>
        <w:lastRenderedPageBreak/>
        <w:t xml:space="preserve">(0.075)        </w:t>
      </w:r>
      <w:r>
        <w:rPr>
          <w:spacing w:val="26"/>
        </w:rPr>
        <w:t xml:space="preserve"> </w:t>
      </w:r>
      <w:r>
        <w:t xml:space="preserve">(0.049)        </w:t>
      </w:r>
      <w:r>
        <w:rPr>
          <w:spacing w:val="27"/>
        </w:rPr>
        <w:t xml:space="preserve"> </w:t>
      </w:r>
      <w:r>
        <w:t xml:space="preserve">(0.076)        </w:t>
      </w:r>
      <w:r>
        <w:rPr>
          <w:spacing w:val="26"/>
        </w:rPr>
        <w:t xml:space="preserve"> </w:t>
      </w:r>
      <w:r>
        <w:rPr>
          <w:w w:val="104"/>
        </w:rPr>
        <w:t>(0.049)</w:t>
      </w:r>
    </w:p>
    <w:p w14:paraId="5135C666" w14:textId="77777777" w:rsidR="000A768D" w:rsidRDefault="006C1B1D">
      <w:pPr>
        <w:spacing w:line="320" w:lineRule="exact"/>
        <w:ind w:left="1172"/>
        <w:rPr>
          <w:rFonts w:ascii="Segoe UI Symbol" w:eastAsia="Segoe UI Symbol" w:hAnsi="Segoe UI Symbol" w:cs="Segoe UI Symbol"/>
          <w:sz w:val="14"/>
          <w:szCs w:val="14"/>
        </w:rPr>
      </w:pPr>
      <w:r>
        <w:rPr>
          <w:w w:val="110"/>
          <w:position w:val="-6"/>
        </w:rPr>
        <w:lastRenderedPageBreak/>
        <w:t>∆Log(</w:t>
      </w:r>
      <w:r>
        <w:rPr>
          <w:spacing w:val="-7"/>
          <w:w w:val="110"/>
          <w:position w:val="-6"/>
        </w:rPr>
        <w:t>P</w:t>
      </w:r>
      <w:r>
        <w:rPr>
          <w:w w:val="110"/>
          <w:position w:val="-6"/>
        </w:rPr>
        <w:t xml:space="preserve">opulation)        </w:t>
      </w:r>
      <w:r>
        <w:rPr>
          <w:spacing w:val="28"/>
          <w:w w:val="110"/>
          <w:position w:val="-6"/>
        </w:rPr>
        <w:t xml:space="preserve"> </w:t>
      </w:r>
      <w:r>
        <w:rPr>
          <w:position w:val="6"/>
        </w:rPr>
        <w:t>67.285</w:t>
      </w:r>
      <w:r>
        <w:rPr>
          <w:rFonts w:ascii="Segoe UI Symbol" w:eastAsia="Segoe UI Symbol" w:hAnsi="Segoe UI Symbol" w:cs="Segoe UI Symbol"/>
          <w:position w:val="13"/>
          <w:sz w:val="14"/>
          <w:szCs w:val="14"/>
        </w:rPr>
        <w:t xml:space="preserve">∗∗        </w:t>
      </w:r>
      <w:r>
        <w:rPr>
          <w:rFonts w:ascii="Segoe UI Symbol" w:eastAsia="Segoe UI Symbol" w:hAnsi="Segoe UI Symbol" w:cs="Segoe UI Symbol"/>
          <w:spacing w:val="5"/>
          <w:position w:val="13"/>
          <w:sz w:val="14"/>
          <w:szCs w:val="14"/>
        </w:rPr>
        <w:t xml:space="preserve"> </w:t>
      </w:r>
      <w:r>
        <w:rPr>
          <w:position w:val="6"/>
        </w:rPr>
        <w:t>53.966</w:t>
      </w:r>
      <w:r>
        <w:rPr>
          <w:rFonts w:ascii="Segoe UI Symbol" w:eastAsia="Segoe UI Symbol" w:hAnsi="Segoe UI Symbol" w:cs="Segoe UI Symbol"/>
          <w:position w:val="13"/>
          <w:sz w:val="14"/>
          <w:szCs w:val="14"/>
        </w:rPr>
        <w:t xml:space="preserve">∗∗        </w:t>
      </w:r>
      <w:r>
        <w:rPr>
          <w:rFonts w:ascii="Segoe UI Symbol" w:eastAsia="Segoe UI Symbol" w:hAnsi="Segoe UI Symbol" w:cs="Segoe UI Symbol"/>
          <w:spacing w:val="5"/>
          <w:position w:val="13"/>
          <w:sz w:val="14"/>
          <w:szCs w:val="14"/>
        </w:rPr>
        <w:t xml:space="preserve"> </w:t>
      </w:r>
      <w:r>
        <w:rPr>
          <w:position w:val="6"/>
        </w:rPr>
        <w:t>67.924</w:t>
      </w:r>
      <w:r>
        <w:rPr>
          <w:rFonts w:ascii="Segoe UI Symbol" w:eastAsia="Segoe UI Symbol" w:hAnsi="Segoe UI Symbol" w:cs="Segoe UI Symbol"/>
          <w:position w:val="13"/>
          <w:sz w:val="14"/>
          <w:szCs w:val="14"/>
        </w:rPr>
        <w:t xml:space="preserve">∗∗        </w:t>
      </w:r>
      <w:r>
        <w:rPr>
          <w:rFonts w:ascii="Segoe UI Symbol" w:eastAsia="Segoe UI Symbol" w:hAnsi="Segoe UI Symbol" w:cs="Segoe UI Symbol"/>
          <w:spacing w:val="5"/>
          <w:position w:val="13"/>
          <w:sz w:val="14"/>
          <w:szCs w:val="14"/>
        </w:rPr>
        <w:t xml:space="preserve"> </w:t>
      </w:r>
      <w:r>
        <w:rPr>
          <w:position w:val="6"/>
        </w:rPr>
        <w:t>54.273</w:t>
      </w:r>
      <w:r>
        <w:rPr>
          <w:rFonts w:ascii="Segoe UI Symbol" w:eastAsia="Segoe UI Symbol" w:hAnsi="Segoe UI Symbol" w:cs="Segoe UI Symbol"/>
          <w:w w:val="102"/>
          <w:position w:val="13"/>
          <w:sz w:val="14"/>
          <w:szCs w:val="14"/>
        </w:rPr>
        <w:t>∗∗</w:t>
      </w:r>
    </w:p>
    <w:p w14:paraId="17090F2C" w14:textId="77777777" w:rsidR="000A768D" w:rsidRDefault="006C1B1D">
      <w:pPr>
        <w:spacing w:line="140" w:lineRule="exact"/>
        <w:ind w:left="3168" w:right="2066"/>
        <w:jc w:val="center"/>
      </w:pPr>
      <w:r>
        <w:rPr>
          <w:position w:val="1"/>
        </w:rPr>
        <w:t xml:space="preserve">(20.765)      </w:t>
      </w:r>
      <w:r>
        <w:rPr>
          <w:spacing w:val="24"/>
          <w:position w:val="1"/>
        </w:rPr>
        <w:t xml:space="preserve"> </w:t>
      </w:r>
      <w:r>
        <w:rPr>
          <w:position w:val="1"/>
        </w:rPr>
        <w:t xml:space="preserve">(12.915)      </w:t>
      </w:r>
      <w:r>
        <w:rPr>
          <w:spacing w:val="24"/>
          <w:position w:val="1"/>
        </w:rPr>
        <w:t xml:space="preserve"> </w:t>
      </w:r>
      <w:r>
        <w:rPr>
          <w:position w:val="1"/>
        </w:rPr>
        <w:t xml:space="preserve">(20.804)      </w:t>
      </w:r>
      <w:r>
        <w:rPr>
          <w:spacing w:val="24"/>
          <w:position w:val="1"/>
        </w:rPr>
        <w:t xml:space="preserve"> </w:t>
      </w:r>
      <w:r>
        <w:rPr>
          <w:w w:val="103"/>
          <w:position w:val="1"/>
        </w:rPr>
        <w:t>(12.935)</w:t>
      </w:r>
    </w:p>
    <w:p w14:paraId="5197D5D6" w14:textId="77777777" w:rsidR="000A768D" w:rsidRDefault="006C1B1D">
      <w:pPr>
        <w:spacing w:before="9" w:line="140" w:lineRule="exact"/>
        <w:ind w:left="3279" w:right="2144"/>
        <w:jc w:val="center"/>
        <w:sectPr w:rsidR="000A768D">
          <w:type w:val="continuous"/>
          <w:pgSz w:w="12240" w:h="15840"/>
          <w:pgMar w:top="1320" w:right="1320" w:bottom="280" w:left="1720" w:header="720" w:footer="720" w:gutter="0"/>
          <w:cols w:space="720"/>
        </w:sectPr>
      </w:pPr>
      <w:r>
        <w:rPr>
          <w:position w:val="-6"/>
        </w:rPr>
        <w:t xml:space="preserve">-0.019         </w:t>
      </w:r>
      <w:r>
        <w:rPr>
          <w:spacing w:val="42"/>
          <w:position w:val="-6"/>
        </w:rPr>
        <w:t xml:space="preserve"> </w:t>
      </w:r>
      <w:r>
        <w:rPr>
          <w:position w:val="-6"/>
        </w:rPr>
        <w:t xml:space="preserve">-0.026         </w:t>
      </w:r>
      <w:r>
        <w:rPr>
          <w:spacing w:val="42"/>
          <w:position w:val="-6"/>
        </w:rPr>
        <w:t xml:space="preserve"> </w:t>
      </w:r>
      <w:r>
        <w:rPr>
          <w:position w:val="-6"/>
        </w:rPr>
        <w:t xml:space="preserve">-0.024         </w:t>
      </w:r>
      <w:r>
        <w:rPr>
          <w:spacing w:val="42"/>
          <w:position w:val="-6"/>
        </w:rPr>
        <w:t xml:space="preserve"> </w:t>
      </w:r>
      <w:r>
        <w:rPr>
          <w:position w:val="-6"/>
        </w:rPr>
        <w:t>-0.027</w:t>
      </w:r>
    </w:p>
    <w:p w14:paraId="48F35E30" w14:textId="77777777" w:rsidR="000A768D" w:rsidRDefault="006C1B1D">
      <w:pPr>
        <w:spacing w:line="200" w:lineRule="exact"/>
        <w:ind w:left="1172" w:right="-58"/>
        <w:rPr>
          <w:sz w:val="14"/>
          <w:szCs w:val="14"/>
        </w:rPr>
      </w:pPr>
      <w:r>
        <w:rPr>
          <w:w w:val="107"/>
          <w:position w:val="2"/>
        </w:rPr>
        <w:lastRenderedPageBreak/>
        <w:t>Log(</w:t>
      </w:r>
      <w:r>
        <w:rPr>
          <w:spacing w:val="-6"/>
          <w:w w:val="107"/>
          <w:position w:val="2"/>
        </w:rPr>
        <w:t>P</w:t>
      </w:r>
      <w:r>
        <w:rPr>
          <w:w w:val="109"/>
          <w:position w:val="2"/>
        </w:rPr>
        <w:t>opulation)</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p w14:paraId="3B714369" w14:textId="77777777" w:rsidR="000A768D" w:rsidRDefault="006C1B1D">
      <w:pPr>
        <w:spacing w:before="81"/>
        <w:sectPr w:rsidR="000A768D">
          <w:type w:val="continuous"/>
          <w:pgSz w:w="12240" w:h="15840"/>
          <w:pgMar w:top="1320" w:right="1320" w:bottom="280" w:left="1720" w:header="720" w:footer="720" w:gutter="0"/>
          <w:cols w:num="2" w:space="720" w:equalWidth="0">
            <w:col w:w="2864" w:space="439"/>
            <w:col w:w="5897"/>
          </w:cols>
        </w:sectPr>
      </w:pPr>
      <w:r>
        <w:br w:type="column"/>
      </w:r>
      <w:r>
        <w:lastRenderedPageBreak/>
        <w:t xml:space="preserve">(0.181)        </w:t>
      </w:r>
      <w:r>
        <w:rPr>
          <w:spacing w:val="26"/>
        </w:rPr>
        <w:t xml:space="preserve"> </w:t>
      </w:r>
      <w:r>
        <w:t xml:space="preserve">(0.073)        </w:t>
      </w:r>
      <w:r>
        <w:rPr>
          <w:spacing w:val="27"/>
        </w:rPr>
        <w:t xml:space="preserve"> </w:t>
      </w:r>
      <w:r>
        <w:t xml:space="preserve">(0.182)        </w:t>
      </w:r>
      <w:r>
        <w:rPr>
          <w:spacing w:val="26"/>
        </w:rPr>
        <w:t xml:space="preserve"> </w:t>
      </w:r>
      <w:r>
        <w:rPr>
          <w:w w:val="104"/>
        </w:rPr>
        <w:t>(0.073)</w:t>
      </w:r>
    </w:p>
    <w:p w14:paraId="0333E32C" w14:textId="77777777" w:rsidR="000A768D" w:rsidRDefault="006C1B1D">
      <w:pPr>
        <w:tabs>
          <w:tab w:val="left" w:pos="4360"/>
        </w:tabs>
        <w:spacing w:before="68" w:line="163" w:lineRule="auto"/>
        <w:ind w:left="3303" w:right="2053" w:hanging="2131"/>
      </w:pPr>
      <w:r>
        <w:rPr>
          <w:w w:val="108"/>
          <w:position w:val="-12"/>
        </w:rPr>
        <w:lastRenderedPageBreak/>
        <w:t xml:space="preserve">∆Log(Inflation)             </w:t>
      </w:r>
      <w:r>
        <w:rPr>
          <w:spacing w:val="16"/>
          <w:w w:val="108"/>
          <w:position w:val="-12"/>
        </w:rPr>
        <w:t xml:space="preserve"> </w:t>
      </w:r>
      <w:r>
        <w:t xml:space="preserve">-0.049         </w:t>
      </w:r>
      <w:r>
        <w:rPr>
          <w:spacing w:val="42"/>
        </w:rPr>
        <w:t xml:space="preserve"> </w:t>
      </w:r>
      <w:r>
        <w:t xml:space="preserve">-0.055         </w:t>
      </w:r>
      <w:r>
        <w:rPr>
          <w:spacing w:val="42"/>
        </w:rPr>
        <w:t xml:space="preserve"> </w:t>
      </w:r>
      <w:r>
        <w:t xml:space="preserve">-0.049         </w:t>
      </w:r>
      <w:r>
        <w:rPr>
          <w:spacing w:val="42"/>
        </w:rPr>
        <w:t xml:space="preserve"> </w:t>
      </w:r>
      <w:r>
        <w:t>-0.055 (0.058)</w:t>
      </w:r>
      <w:r>
        <w:rPr>
          <w:spacing w:val="-27"/>
        </w:rPr>
        <w:t xml:space="preserve"> </w:t>
      </w:r>
      <w:r>
        <w:tab/>
        <w:t xml:space="preserve">(0.039)        </w:t>
      </w:r>
      <w:r>
        <w:rPr>
          <w:spacing w:val="27"/>
        </w:rPr>
        <w:t xml:space="preserve"> </w:t>
      </w:r>
      <w:r>
        <w:t xml:space="preserve">(0.058)        </w:t>
      </w:r>
      <w:r>
        <w:rPr>
          <w:spacing w:val="26"/>
        </w:rPr>
        <w:t xml:space="preserve"> </w:t>
      </w:r>
      <w:r>
        <w:rPr>
          <w:w w:val="104"/>
        </w:rPr>
        <w:t>(0.039)</w:t>
      </w:r>
    </w:p>
    <w:p w14:paraId="789EC228" w14:textId="77777777" w:rsidR="000A768D" w:rsidRDefault="006C1B1D">
      <w:pPr>
        <w:spacing w:line="180" w:lineRule="exact"/>
        <w:ind w:left="3380"/>
        <w:rPr>
          <w:rFonts w:ascii="Segoe UI Symbol" w:eastAsia="Segoe UI Symbol" w:hAnsi="Segoe UI Symbol" w:cs="Segoe UI Symbol"/>
          <w:sz w:val="14"/>
          <w:szCs w:val="14"/>
        </w:rPr>
        <w:sectPr w:rsidR="000A768D">
          <w:type w:val="continuous"/>
          <w:pgSz w:w="12240" w:h="15840"/>
          <w:pgMar w:top="1320" w:right="1320" w:bottom="280" w:left="1720" w:header="720" w:footer="720" w:gutter="0"/>
          <w:cols w:space="720"/>
        </w:sectPr>
      </w:pPr>
      <w:r>
        <w:rPr>
          <w:position w:val="-7"/>
        </w:rPr>
        <w:t xml:space="preserve">0.031           </w:t>
      </w:r>
      <w:r>
        <w:rPr>
          <w:spacing w:val="9"/>
          <w:position w:val="-7"/>
        </w:rPr>
        <w:t xml:space="preserve"> </w:t>
      </w:r>
      <w:r>
        <w:rPr>
          <w:position w:val="-7"/>
        </w:rPr>
        <w:t xml:space="preserve">0.031           </w:t>
      </w:r>
      <w:r>
        <w:rPr>
          <w:spacing w:val="9"/>
          <w:position w:val="-7"/>
        </w:rPr>
        <w:t xml:space="preserve"> </w:t>
      </w:r>
      <w:r>
        <w:rPr>
          <w:position w:val="-7"/>
        </w:rPr>
        <w:t xml:space="preserve">0.031           </w:t>
      </w:r>
      <w:r>
        <w:rPr>
          <w:spacing w:val="9"/>
          <w:position w:val="-7"/>
        </w:rPr>
        <w:t xml:space="preserve"> </w:t>
      </w:r>
      <w:r>
        <w:rPr>
          <w:position w:val="-7"/>
        </w:rPr>
        <w:t>0.031</w:t>
      </w:r>
      <w:r>
        <w:rPr>
          <w:rFonts w:ascii="Segoe UI Symbol" w:eastAsia="Segoe UI Symbol" w:hAnsi="Segoe UI Symbol" w:cs="Segoe UI Symbol"/>
          <w:w w:val="102"/>
          <w:position w:val="1"/>
          <w:sz w:val="14"/>
          <w:szCs w:val="14"/>
        </w:rPr>
        <w:t>∗</w:t>
      </w:r>
    </w:p>
    <w:p w14:paraId="7D8B7B0E" w14:textId="77777777" w:rsidR="000A768D" w:rsidRDefault="006C1B1D">
      <w:pPr>
        <w:spacing w:line="200" w:lineRule="exact"/>
        <w:ind w:left="1172" w:right="-58"/>
        <w:rPr>
          <w:sz w:val="14"/>
          <w:szCs w:val="14"/>
        </w:rPr>
      </w:pPr>
      <w:r>
        <w:rPr>
          <w:w w:val="106"/>
          <w:position w:val="2"/>
        </w:rPr>
        <w:lastRenderedPageBreak/>
        <w:t>Log(Inflation)</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p w14:paraId="6AFCC909" w14:textId="77777777" w:rsidR="000A768D" w:rsidRDefault="006C1B1D">
      <w:pPr>
        <w:spacing w:before="81"/>
        <w:sectPr w:rsidR="000A768D">
          <w:type w:val="continuous"/>
          <w:pgSz w:w="12240" w:h="15840"/>
          <w:pgMar w:top="1320" w:right="1320" w:bottom="280" w:left="1720" w:header="720" w:footer="720" w:gutter="0"/>
          <w:cols w:num="2" w:space="720" w:equalWidth="0">
            <w:col w:w="2651" w:space="652"/>
            <w:col w:w="5897"/>
          </w:cols>
        </w:sectPr>
      </w:pPr>
      <w:r>
        <w:br w:type="column"/>
      </w:r>
      <w:r>
        <w:lastRenderedPageBreak/>
        <w:t xml:space="preserve">(0.020)        </w:t>
      </w:r>
      <w:r>
        <w:rPr>
          <w:spacing w:val="26"/>
        </w:rPr>
        <w:t xml:space="preserve"> </w:t>
      </w:r>
      <w:r>
        <w:t xml:space="preserve">(0.016)        </w:t>
      </w:r>
      <w:r>
        <w:rPr>
          <w:spacing w:val="27"/>
        </w:rPr>
        <w:t xml:space="preserve"> </w:t>
      </w:r>
      <w:r>
        <w:t xml:space="preserve">(0.020)        </w:t>
      </w:r>
      <w:r>
        <w:rPr>
          <w:spacing w:val="26"/>
        </w:rPr>
        <w:t xml:space="preserve"> </w:t>
      </w:r>
      <w:r>
        <w:rPr>
          <w:w w:val="104"/>
        </w:rPr>
        <w:t>(0.016)</w:t>
      </w:r>
    </w:p>
    <w:p w14:paraId="7EB94F55" w14:textId="77777777" w:rsidR="000A768D" w:rsidRDefault="006C1B1D">
      <w:pPr>
        <w:tabs>
          <w:tab w:val="left" w:pos="4360"/>
        </w:tabs>
        <w:spacing w:before="68" w:line="163" w:lineRule="auto"/>
        <w:ind w:left="3303" w:right="2053" w:hanging="2131"/>
      </w:pPr>
      <w:r>
        <w:rPr>
          <w:w w:val="112"/>
          <w:position w:val="-12"/>
        </w:rPr>
        <w:lastRenderedPageBreak/>
        <w:t>∆I</w:t>
      </w:r>
      <w:r>
        <w:rPr>
          <w:spacing w:val="-6"/>
          <w:w w:val="112"/>
          <w:position w:val="-12"/>
        </w:rPr>
        <w:t>n</w:t>
      </w:r>
      <w:r>
        <w:rPr>
          <w:w w:val="112"/>
          <w:position w:val="-12"/>
        </w:rPr>
        <w:t>ternal</w:t>
      </w:r>
      <w:r>
        <w:rPr>
          <w:spacing w:val="34"/>
          <w:w w:val="112"/>
          <w:position w:val="-12"/>
        </w:rPr>
        <w:t xml:space="preserve"> </w:t>
      </w:r>
      <w:r>
        <w:rPr>
          <w:w w:val="112"/>
          <w:position w:val="-12"/>
        </w:rPr>
        <w:t>Stabili</w:t>
      </w:r>
      <w:r>
        <w:rPr>
          <w:spacing w:val="-7"/>
          <w:w w:val="112"/>
          <w:position w:val="-12"/>
        </w:rPr>
        <w:t>t</w:t>
      </w:r>
      <w:r>
        <w:rPr>
          <w:w w:val="112"/>
          <w:position w:val="-12"/>
        </w:rPr>
        <w:t xml:space="preserve">y        </w:t>
      </w:r>
      <w:r>
        <w:rPr>
          <w:spacing w:val="32"/>
          <w:w w:val="112"/>
          <w:position w:val="-12"/>
        </w:rPr>
        <w:t xml:space="preserve"> </w:t>
      </w:r>
      <w:r>
        <w:t xml:space="preserve">0.014           </w:t>
      </w:r>
      <w:r>
        <w:rPr>
          <w:spacing w:val="9"/>
        </w:rPr>
        <w:t xml:space="preserve"> </w:t>
      </w:r>
      <w:r>
        <w:t xml:space="preserve">0.015           </w:t>
      </w:r>
      <w:r>
        <w:rPr>
          <w:spacing w:val="9"/>
        </w:rPr>
        <w:t xml:space="preserve"> </w:t>
      </w:r>
      <w:r>
        <w:t xml:space="preserve">0.014           </w:t>
      </w:r>
      <w:r>
        <w:rPr>
          <w:spacing w:val="9"/>
        </w:rPr>
        <w:t xml:space="preserve"> </w:t>
      </w:r>
      <w:r>
        <w:t>0.016 (0.020)</w:t>
      </w:r>
      <w:r>
        <w:rPr>
          <w:spacing w:val="-27"/>
        </w:rPr>
        <w:t xml:space="preserve"> </w:t>
      </w:r>
      <w:r>
        <w:tab/>
        <w:t xml:space="preserve">(0.017)        </w:t>
      </w:r>
      <w:r>
        <w:rPr>
          <w:spacing w:val="27"/>
        </w:rPr>
        <w:t xml:space="preserve"> </w:t>
      </w:r>
      <w:r>
        <w:t xml:space="preserve">(0.020)        </w:t>
      </w:r>
      <w:r>
        <w:rPr>
          <w:spacing w:val="26"/>
        </w:rPr>
        <w:t xml:space="preserve"> </w:t>
      </w:r>
      <w:r>
        <w:rPr>
          <w:w w:val="104"/>
        </w:rPr>
        <w:t>(0.017)</w:t>
      </w:r>
    </w:p>
    <w:p w14:paraId="262573D4" w14:textId="77777777" w:rsidR="000A768D" w:rsidRDefault="006C1B1D">
      <w:pPr>
        <w:spacing w:line="180" w:lineRule="exact"/>
        <w:ind w:left="3380"/>
        <w:rPr>
          <w:rFonts w:ascii="Segoe UI Symbol" w:eastAsia="Segoe UI Symbol" w:hAnsi="Segoe UI Symbol" w:cs="Segoe UI Symbol"/>
          <w:sz w:val="14"/>
          <w:szCs w:val="14"/>
        </w:rPr>
        <w:sectPr w:rsidR="000A768D">
          <w:type w:val="continuous"/>
          <w:pgSz w:w="12240" w:h="15840"/>
          <w:pgMar w:top="1320" w:right="1320" w:bottom="280" w:left="1720" w:header="720" w:footer="720" w:gutter="0"/>
          <w:cols w:space="720"/>
        </w:sectPr>
      </w:pPr>
      <w:r>
        <w:rPr>
          <w:position w:val="-7"/>
        </w:rPr>
        <w:t>0.015</w:t>
      </w:r>
      <w:r>
        <w:rPr>
          <w:rFonts w:ascii="Segoe UI Symbol" w:eastAsia="Segoe UI Symbol" w:hAnsi="Segoe UI Symbol" w:cs="Segoe UI Symbol"/>
          <w:position w:val="1"/>
          <w:sz w:val="14"/>
          <w:szCs w:val="14"/>
        </w:rPr>
        <w:t xml:space="preserve">∗∗          </w:t>
      </w:r>
      <w:r>
        <w:rPr>
          <w:rFonts w:ascii="Segoe UI Symbol" w:eastAsia="Segoe UI Symbol" w:hAnsi="Segoe UI Symbol" w:cs="Segoe UI Symbol"/>
          <w:spacing w:val="28"/>
          <w:position w:val="1"/>
          <w:sz w:val="14"/>
          <w:szCs w:val="14"/>
        </w:rPr>
        <w:t xml:space="preserve"> </w:t>
      </w:r>
      <w:r>
        <w:rPr>
          <w:position w:val="-7"/>
        </w:rPr>
        <w:t>0.011</w:t>
      </w:r>
      <w:r>
        <w:rPr>
          <w:rFonts w:ascii="Segoe UI Symbol" w:eastAsia="Segoe UI Symbol" w:hAnsi="Segoe UI Symbol" w:cs="Segoe UI Symbol"/>
          <w:position w:val="1"/>
          <w:sz w:val="14"/>
          <w:szCs w:val="14"/>
        </w:rPr>
        <w:t xml:space="preserve">∗∗          </w:t>
      </w:r>
      <w:r>
        <w:rPr>
          <w:rFonts w:ascii="Segoe UI Symbol" w:eastAsia="Segoe UI Symbol" w:hAnsi="Segoe UI Symbol" w:cs="Segoe UI Symbol"/>
          <w:spacing w:val="28"/>
          <w:position w:val="1"/>
          <w:sz w:val="14"/>
          <w:szCs w:val="14"/>
        </w:rPr>
        <w:t xml:space="preserve"> </w:t>
      </w:r>
      <w:r>
        <w:rPr>
          <w:position w:val="-7"/>
        </w:rPr>
        <w:t>0.015</w:t>
      </w:r>
      <w:r>
        <w:rPr>
          <w:rFonts w:ascii="Segoe UI Symbol" w:eastAsia="Segoe UI Symbol" w:hAnsi="Segoe UI Symbol" w:cs="Segoe UI Symbol"/>
          <w:position w:val="1"/>
          <w:sz w:val="14"/>
          <w:szCs w:val="14"/>
        </w:rPr>
        <w:t xml:space="preserve">∗∗          </w:t>
      </w:r>
      <w:r>
        <w:rPr>
          <w:rFonts w:ascii="Segoe UI Symbol" w:eastAsia="Segoe UI Symbol" w:hAnsi="Segoe UI Symbol" w:cs="Segoe UI Symbol"/>
          <w:spacing w:val="28"/>
          <w:position w:val="1"/>
          <w:sz w:val="14"/>
          <w:szCs w:val="14"/>
        </w:rPr>
        <w:t xml:space="preserve"> </w:t>
      </w:r>
      <w:r>
        <w:rPr>
          <w:position w:val="-7"/>
        </w:rPr>
        <w:t>0.011</w:t>
      </w:r>
      <w:r>
        <w:rPr>
          <w:rFonts w:ascii="Segoe UI Symbol" w:eastAsia="Segoe UI Symbol" w:hAnsi="Segoe UI Symbol" w:cs="Segoe UI Symbol"/>
          <w:w w:val="102"/>
          <w:position w:val="1"/>
          <w:sz w:val="14"/>
          <w:szCs w:val="14"/>
        </w:rPr>
        <w:t>∗∗</w:t>
      </w:r>
    </w:p>
    <w:p w14:paraId="05D960EA" w14:textId="77777777" w:rsidR="000A768D" w:rsidRDefault="006C1B1D">
      <w:pPr>
        <w:spacing w:line="200" w:lineRule="exact"/>
        <w:ind w:left="1172" w:right="-58"/>
        <w:rPr>
          <w:sz w:val="14"/>
          <w:szCs w:val="14"/>
        </w:rPr>
      </w:pPr>
      <w:r>
        <w:rPr>
          <w:w w:val="111"/>
          <w:position w:val="2"/>
        </w:rPr>
        <w:lastRenderedPageBreak/>
        <w:t>I</w:t>
      </w:r>
      <w:r>
        <w:rPr>
          <w:spacing w:val="-6"/>
          <w:w w:val="111"/>
          <w:position w:val="2"/>
        </w:rPr>
        <w:t>n</w:t>
      </w:r>
      <w:r>
        <w:rPr>
          <w:w w:val="111"/>
          <w:position w:val="2"/>
        </w:rPr>
        <w:t>ternal</w:t>
      </w:r>
      <w:r>
        <w:rPr>
          <w:spacing w:val="12"/>
          <w:w w:val="111"/>
          <w:position w:val="2"/>
        </w:rPr>
        <w:t xml:space="preserve"> </w:t>
      </w:r>
      <w:r>
        <w:rPr>
          <w:w w:val="112"/>
          <w:position w:val="2"/>
        </w:rPr>
        <w:t>Sta</w:t>
      </w:r>
      <w:r>
        <w:rPr>
          <w:w w:val="110"/>
          <w:position w:val="2"/>
        </w:rPr>
        <w:t>b</w:t>
      </w:r>
      <w:r>
        <w:rPr>
          <w:w w:val="109"/>
          <w:position w:val="2"/>
        </w:rPr>
        <w:t>ili</w:t>
      </w:r>
      <w:r>
        <w:rPr>
          <w:spacing w:val="-6"/>
          <w:w w:val="109"/>
          <w:position w:val="2"/>
        </w:rPr>
        <w:t>t</w:t>
      </w:r>
      <w:r>
        <w:rPr>
          <w:w w:val="105"/>
          <w:position w:val="2"/>
        </w:rPr>
        <w:t>y</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p w14:paraId="7F679CC3" w14:textId="77777777" w:rsidR="000A768D" w:rsidRDefault="006C1B1D">
      <w:pPr>
        <w:spacing w:before="81"/>
        <w:sectPr w:rsidR="000A768D">
          <w:type w:val="continuous"/>
          <w:pgSz w:w="12240" w:h="15840"/>
          <w:pgMar w:top="1320" w:right="1320" w:bottom="280" w:left="1720" w:header="720" w:footer="720" w:gutter="0"/>
          <w:cols w:num="2" w:space="720" w:equalWidth="0">
            <w:col w:w="2931" w:space="372"/>
            <w:col w:w="5897"/>
          </w:cols>
        </w:sectPr>
      </w:pPr>
      <w:r>
        <w:br w:type="column"/>
      </w:r>
      <w:r>
        <w:lastRenderedPageBreak/>
        <w:t xml:space="preserve">(0.006)        </w:t>
      </w:r>
      <w:r>
        <w:rPr>
          <w:spacing w:val="26"/>
        </w:rPr>
        <w:t xml:space="preserve"> </w:t>
      </w:r>
      <w:r>
        <w:t xml:space="preserve">(0.004)        </w:t>
      </w:r>
      <w:r>
        <w:rPr>
          <w:spacing w:val="27"/>
        </w:rPr>
        <w:t xml:space="preserve"> </w:t>
      </w:r>
      <w:r>
        <w:t xml:space="preserve">(0.006)        </w:t>
      </w:r>
      <w:r>
        <w:rPr>
          <w:spacing w:val="26"/>
        </w:rPr>
        <w:t xml:space="preserve"> </w:t>
      </w:r>
      <w:r>
        <w:rPr>
          <w:w w:val="104"/>
        </w:rPr>
        <w:t>(0.004)</w:t>
      </w:r>
    </w:p>
    <w:p w14:paraId="44F5E80A" w14:textId="77777777" w:rsidR="000A768D" w:rsidRDefault="006C1B1D">
      <w:pPr>
        <w:spacing w:line="320" w:lineRule="exact"/>
        <w:ind w:left="1172"/>
        <w:rPr>
          <w:rFonts w:ascii="Segoe UI Symbol" w:eastAsia="Segoe UI Symbol" w:hAnsi="Segoe UI Symbol" w:cs="Segoe UI Symbol"/>
          <w:sz w:val="14"/>
          <w:szCs w:val="14"/>
        </w:rPr>
      </w:pPr>
      <w:r>
        <w:rPr>
          <w:w w:val="111"/>
          <w:position w:val="-6"/>
        </w:rPr>
        <w:lastRenderedPageBreak/>
        <w:t>∆External</w:t>
      </w:r>
      <w:r>
        <w:rPr>
          <w:spacing w:val="33"/>
          <w:w w:val="111"/>
          <w:position w:val="-6"/>
        </w:rPr>
        <w:t xml:space="preserve"> </w:t>
      </w:r>
      <w:r>
        <w:rPr>
          <w:w w:val="111"/>
          <w:position w:val="-6"/>
        </w:rPr>
        <w:t>Stabili</w:t>
      </w:r>
      <w:r>
        <w:rPr>
          <w:spacing w:val="-7"/>
          <w:w w:val="111"/>
          <w:position w:val="-6"/>
        </w:rPr>
        <w:t>t</w:t>
      </w:r>
      <w:r>
        <w:rPr>
          <w:w w:val="111"/>
          <w:position w:val="-6"/>
        </w:rPr>
        <w:t xml:space="preserve">y       </w:t>
      </w:r>
      <w:r>
        <w:rPr>
          <w:spacing w:val="35"/>
          <w:w w:val="111"/>
          <w:position w:val="-6"/>
        </w:rPr>
        <w:t xml:space="preserve"> </w:t>
      </w:r>
      <w:r>
        <w:rPr>
          <w:position w:val="6"/>
        </w:rPr>
        <w:t>0.084</w:t>
      </w:r>
      <w:r>
        <w:rPr>
          <w:rFonts w:ascii="Segoe UI Symbol" w:eastAsia="Segoe UI Symbol" w:hAnsi="Segoe UI Symbol" w:cs="Segoe UI Symbol"/>
          <w:position w:val="13"/>
          <w:sz w:val="14"/>
          <w:szCs w:val="14"/>
        </w:rPr>
        <w:t xml:space="preserve">∗∗          </w:t>
      </w:r>
      <w:r>
        <w:rPr>
          <w:rFonts w:ascii="Segoe UI Symbol" w:eastAsia="Segoe UI Symbol" w:hAnsi="Segoe UI Symbol" w:cs="Segoe UI Symbol"/>
          <w:spacing w:val="28"/>
          <w:position w:val="13"/>
          <w:sz w:val="14"/>
          <w:szCs w:val="14"/>
        </w:rPr>
        <w:t xml:space="preserve"> </w:t>
      </w:r>
      <w:r>
        <w:rPr>
          <w:position w:val="6"/>
        </w:rPr>
        <w:t>0.088</w:t>
      </w:r>
      <w:r>
        <w:rPr>
          <w:rFonts w:ascii="Segoe UI Symbol" w:eastAsia="Segoe UI Symbol" w:hAnsi="Segoe UI Symbol" w:cs="Segoe UI Symbol"/>
          <w:position w:val="13"/>
          <w:sz w:val="14"/>
          <w:szCs w:val="14"/>
        </w:rPr>
        <w:t xml:space="preserve">∗∗          </w:t>
      </w:r>
      <w:r>
        <w:rPr>
          <w:rFonts w:ascii="Segoe UI Symbol" w:eastAsia="Segoe UI Symbol" w:hAnsi="Segoe UI Symbol" w:cs="Segoe UI Symbol"/>
          <w:spacing w:val="28"/>
          <w:position w:val="13"/>
          <w:sz w:val="14"/>
          <w:szCs w:val="14"/>
        </w:rPr>
        <w:t xml:space="preserve"> </w:t>
      </w:r>
      <w:r>
        <w:rPr>
          <w:position w:val="6"/>
        </w:rPr>
        <w:t>0.084</w:t>
      </w:r>
      <w:r>
        <w:rPr>
          <w:rFonts w:ascii="Segoe UI Symbol" w:eastAsia="Segoe UI Symbol" w:hAnsi="Segoe UI Symbol" w:cs="Segoe UI Symbol"/>
          <w:position w:val="13"/>
          <w:sz w:val="14"/>
          <w:szCs w:val="14"/>
        </w:rPr>
        <w:t xml:space="preserve">∗∗          </w:t>
      </w:r>
      <w:r>
        <w:rPr>
          <w:rFonts w:ascii="Segoe UI Symbol" w:eastAsia="Segoe UI Symbol" w:hAnsi="Segoe UI Symbol" w:cs="Segoe UI Symbol"/>
          <w:spacing w:val="28"/>
          <w:position w:val="13"/>
          <w:sz w:val="14"/>
          <w:szCs w:val="14"/>
        </w:rPr>
        <w:t xml:space="preserve"> </w:t>
      </w:r>
      <w:r>
        <w:rPr>
          <w:position w:val="6"/>
        </w:rPr>
        <w:t>0.088</w:t>
      </w:r>
      <w:r>
        <w:rPr>
          <w:rFonts w:ascii="Segoe UI Symbol" w:eastAsia="Segoe UI Symbol" w:hAnsi="Segoe UI Symbol" w:cs="Segoe UI Symbol"/>
          <w:w w:val="102"/>
          <w:position w:val="13"/>
          <w:sz w:val="14"/>
          <w:szCs w:val="14"/>
        </w:rPr>
        <w:t>∗∗</w:t>
      </w:r>
    </w:p>
    <w:p w14:paraId="28D3A392" w14:textId="77777777" w:rsidR="000A768D" w:rsidRDefault="006C1B1D">
      <w:pPr>
        <w:spacing w:line="140" w:lineRule="exact"/>
        <w:ind w:left="3303"/>
      </w:pPr>
      <w:r>
        <w:rPr>
          <w:position w:val="1"/>
        </w:rPr>
        <w:t xml:space="preserve">(0.026)        </w:t>
      </w:r>
      <w:r>
        <w:rPr>
          <w:spacing w:val="26"/>
          <w:position w:val="1"/>
        </w:rPr>
        <w:t xml:space="preserve"> </w:t>
      </w:r>
      <w:r>
        <w:rPr>
          <w:position w:val="1"/>
        </w:rPr>
        <w:t xml:space="preserve">(0.024)        </w:t>
      </w:r>
      <w:r>
        <w:rPr>
          <w:spacing w:val="27"/>
          <w:position w:val="1"/>
        </w:rPr>
        <w:t xml:space="preserve"> </w:t>
      </w:r>
      <w:r>
        <w:rPr>
          <w:position w:val="1"/>
        </w:rPr>
        <w:t xml:space="preserve">(0.026)        </w:t>
      </w:r>
      <w:r>
        <w:rPr>
          <w:spacing w:val="26"/>
          <w:position w:val="1"/>
        </w:rPr>
        <w:t xml:space="preserve"> </w:t>
      </w:r>
      <w:r>
        <w:rPr>
          <w:w w:val="104"/>
          <w:position w:val="1"/>
        </w:rPr>
        <w:t>(0.024)</w:t>
      </w:r>
    </w:p>
    <w:p w14:paraId="5A36ED02" w14:textId="77777777" w:rsidR="000A768D" w:rsidRDefault="006C1B1D">
      <w:pPr>
        <w:spacing w:before="9" w:line="140" w:lineRule="exact"/>
        <w:ind w:left="3314"/>
        <w:sectPr w:rsidR="000A768D">
          <w:type w:val="continuous"/>
          <w:pgSz w:w="12240" w:h="15840"/>
          <w:pgMar w:top="1320" w:right="1320" w:bottom="280" w:left="1720" w:header="720" w:footer="720" w:gutter="0"/>
          <w:cols w:space="720"/>
        </w:sectPr>
      </w:pPr>
      <w:r>
        <w:rPr>
          <w:position w:val="-6"/>
        </w:rPr>
        <w:t xml:space="preserve">-0.002           </w:t>
      </w:r>
      <w:r>
        <w:rPr>
          <w:spacing w:val="9"/>
          <w:position w:val="-6"/>
        </w:rPr>
        <w:t xml:space="preserve"> </w:t>
      </w:r>
      <w:r>
        <w:rPr>
          <w:position w:val="-6"/>
        </w:rPr>
        <w:t xml:space="preserve">0.000         </w:t>
      </w:r>
      <w:r>
        <w:rPr>
          <w:spacing w:val="42"/>
          <w:position w:val="-6"/>
        </w:rPr>
        <w:t xml:space="preserve"> </w:t>
      </w:r>
      <w:r>
        <w:rPr>
          <w:position w:val="-6"/>
        </w:rPr>
        <w:t xml:space="preserve">-0.002           </w:t>
      </w:r>
      <w:r>
        <w:rPr>
          <w:spacing w:val="9"/>
          <w:position w:val="-6"/>
        </w:rPr>
        <w:t xml:space="preserve"> </w:t>
      </w:r>
      <w:r>
        <w:rPr>
          <w:position w:val="-6"/>
        </w:rPr>
        <w:t>0.000</w:t>
      </w:r>
    </w:p>
    <w:p w14:paraId="082F3ED2" w14:textId="77777777" w:rsidR="000A768D" w:rsidRDefault="006C1B1D">
      <w:pPr>
        <w:spacing w:line="200" w:lineRule="exact"/>
        <w:ind w:left="1172" w:right="-58"/>
        <w:rPr>
          <w:sz w:val="14"/>
          <w:szCs w:val="14"/>
        </w:rPr>
      </w:pPr>
      <w:r>
        <w:rPr>
          <w:w w:val="110"/>
          <w:position w:val="2"/>
        </w:rPr>
        <w:lastRenderedPageBreak/>
        <w:t>External</w:t>
      </w:r>
      <w:r>
        <w:rPr>
          <w:spacing w:val="11"/>
          <w:w w:val="110"/>
          <w:position w:val="2"/>
        </w:rPr>
        <w:t xml:space="preserve"> </w:t>
      </w:r>
      <w:r>
        <w:rPr>
          <w:w w:val="111"/>
          <w:position w:val="2"/>
        </w:rPr>
        <w:t>Stabili</w:t>
      </w:r>
      <w:r>
        <w:rPr>
          <w:spacing w:val="-6"/>
          <w:w w:val="111"/>
          <w:position w:val="2"/>
        </w:rPr>
        <w:t>t</w:t>
      </w:r>
      <w:r>
        <w:rPr>
          <w:w w:val="105"/>
          <w:position w:val="2"/>
        </w:rPr>
        <w:t>y</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p w14:paraId="1789B0A5" w14:textId="77777777" w:rsidR="000A768D" w:rsidRDefault="006C1B1D">
      <w:pPr>
        <w:spacing w:before="81"/>
        <w:sectPr w:rsidR="000A768D">
          <w:type w:val="continuous"/>
          <w:pgSz w:w="12240" w:h="15840"/>
          <w:pgMar w:top="1320" w:right="1320" w:bottom="280" w:left="1720" w:header="720" w:footer="720" w:gutter="0"/>
          <w:cols w:num="2" w:space="720" w:equalWidth="0">
            <w:col w:w="2994" w:space="308"/>
            <w:col w:w="5898"/>
          </w:cols>
        </w:sectPr>
      </w:pPr>
      <w:r>
        <w:br w:type="column"/>
      </w:r>
      <w:r>
        <w:lastRenderedPageBreak/>
        <w:t xml:space="preserve">(0.005)        </w:t>
      </w:r>
      <w:r>
        <w:rPr>
          <w:spacing w:val="26"/>
        </w:rPr>
        <w:t xml:space="preserve"> </w:t>
      </w:r>
      <w:r>
        <w:t xml:space="preserve">(0.004)        </w:t>
      </w:r>
      <w:r>
        <w:rPr>
          <w:spacing w:val="27"/>
        </w:rPr>
        <w:t xml:space="preserve"> </w:t>
      </w:r>
      <w:r>
        <w:t xml:space="preserve">(0.005)        </w:t>
      </w:r>
      <w:r>
        <w:rPr>
          <w:spacing w:val="26"/>
        </w:rPr>
        <w:t xml:space="preserve"> </w:t>
      </w:r>
      <w:r>
        <w:rPr>
          <w:w w:val="104"/>
        </w:rPr>
        <w:t>(0.004)</w:t>
      </w:r>
    </w:p>
    <w:p w14:paraId="184A5FD1" w14:textId="77777777" w:rsidR="000A768D" w:rsidRDefault="006C1B1D">
      <w:pPr>
        <w:tabs>
          <w:tab w:val="left" w:pos="4360"/>
        </w:tabs>
        <w:spacing w:before="68" w:line="163" w:lineRule="auto"/>
        <w:ind w:left="3303" w:right="2053" w:hanging="2131"/>
      </w:pPr>
      <w:r>
        <w:rPr>
          <w:w w:val="111"/>
          <w:position w:val="-12"/>
        </w:rPr>
        <w:lastRenderedPageBreak/>
        <w:t>∆Ratified</w:t>
      </w:r>
      <w:r>
        <w:rPr>
          <w:spacing w:val="14"/>
          <w:w w:val="111"/>
          <w:position w:val="-12"/>
        </w:rPr>
        <w:t xml:space="preserve"> </w:t>
      </w:r>
      <w:r>
        <w:rPr>
          <w:position w:val="-12"/>
        </w:rPr>
        <w:t>BI</w:t>
      </w:r>
      <w:r>
        <w:rPr>
          <w:spacing w:val="-16"/>
          <w:position w:val="-12"/>
        </w:rPr>
        <w:t>T</w:t>
      </w:r>
      <w:r>
        <w:rPr>
          <w:position w:val="-12"/>
        </w:rPr>
        <w:t xml:space="preserve">s                  </w:t>
      </w:r>
      <w:r>
        <w:t xml:space="preserve">0.002           </w:t>
      </w:r>
      <w:r>
        <w:rPr>
          <w:spacing w:val="9"/>
        </w:rPr>
        <w:t xml:space="preserve"> </w:t>
      </w:r>
      <w:r>
        <w:t xml:space="preserve">0.000           </w:t>
      </w:r>
      <w:r>
        <w:rPr>
          <w:spacing w:val="9"/>
        </w:rPr>
        <w:t xml:space="preserve"> </w:t>
      </w:r>
      <w:r>
        <w:t xml:space="preserve">0.003           </w:t>
      </w:r>
      <w:r>
        <w:rPr>
          <w:spacing w:val="9"/>
        </w:rPr>
        <w:t xml:space="preserve"> </w:t>
      </w:r>
      <w:r>
        <w:t>0.000 (0.008)</w:t>
      </w:r>
      <w:r>
        <w:rPr>
          <w:spacing w:val="-27"/>
        </w:rPr>
        <w:t xml:space="preserve"> </w:t>
      </w:r>
      <w:r>
        <w:tab/>
        <w:t xml:space="preserve">(0.008)        </w:t>
      </w:r>
      <w:r>
        <w:rPr>
          <w:spacing w:val="27"/>
        </w:rPr>
        <w:t xml:space="preserve"> </w:t>
      </w:r>
      <w:r>
        <w:t xml:space="preserve">(0.008)        </w:t>
      </w:r>
      <w:r>
        <w:rPr>
          <w:spacing w:val="26"/>
        </w:rPr>
        <w:t xml:space="preserve"> </w:t>
      </w:r>
      <w:r>
        <w:rPr>
          <w:w w:val="104"/>
        </w:rPr>
        <w:t>(0.008)</w:t>
      </w:r>
    </w:p>
    <w:p w14:paraId="784A9F67" w14:textId="77777777" w:rsidR="000A768D" w:rsidRDefault="006C1B1D">
      <w:pPr>
        <w:spacing w:before="23" w:line="140" w:lineRule="exact"/>
        <w:ind w:left="3314"/>
        <w:sectPr w:rsidR="000A768D">
          <w:type w:val="continuous"/>
          <w:pgSz w:w="12240" w:h="15840"/>
          <w:pgMar w:top="1320" w:right="1320" w:bottom="280" w:left="1720" w:header="720" w:footer="720" w:gutter="0"/>
          <w:cols w:space="720"/>
        </w:sectPr>
      </w:pPr>
      <w:r>
        <w:rPr>
          <w:position w:val="-6"/>
        </w:rPr>
        <w:t xml:space="preserve">-0.000         </w:t>
      </w:r>
      <w:r>
        <w:rPr>
          <w:spacing w:val="42"/>
          <w:position w:val="-6"/>
        </w:rPr>
        <w:t xml:space="preserve"> </w:t>
      </w:r>
      <w:r>
        <w:rPr>
          <w:position w:val="-6"/>
        </w:rPr>
        <w:t xml:space="preserve">-0.000         </w:t>
      </w:r>
      <w:r>
        <w:rPr>
          <w:spacing w:val="42"/>
          <w:position w:val="-6"/>
        </w:rPr>
        <w:t xml:space="preserve"> </w:t>
      </w:r>
      <w:r>
        <w:rPr>
          <w:position w:val="-6"/>
        </w:rPr>
        <w:t xml:space="preserve">-0.000         </w:t>
      </w:r>
      <w:r>
        <w:rPr>
          <w:spacing w:val="42"/>
          <w:position w:val="-6"/>
        </w:rPr>
        <w:t xml:space="preserve"> </w:t>
      </w:r>
      <w:r>
        <w:rPr>
          <w:position w:val="-6"/>
        </w:rPr>
        <w:t>-0.000</w:t>
      </w:r>
    </w:p>
    <w:p w14:paraId="61D22163" w14:textId="77777777" w:rsidR="000A768D" w:rsidRDefault="006C1B1D">
      <w:pPr>
        <w:spacing w:line="200" w:lineRule="exact"/>
        <w:ind w:left="1172" w:right="-58"/>
        <w:rPr>
          <w:sz w:val="14"/>
          <w:szCs w:val="14"/>
        </w:rPr>
      </w:pPr>
      <w:r>
        <w:rPr>
          <w:position w:val="2"/>
        </w:rPr>
        <w:lastRenderedPageBreak/>
        <w:t xml:space="preserve">Ratified </w:t>
      </w:r>
      <w:r>
        <w:rPr>
          <w:spacing w:val="11"/>
          <w:position w:val="2"/>
        </w:rPr>
        <w:t xml:space="preserve"> </w:t>
      </w:r>
      <w:r>
        <w:rPr>
          <w:w w:val="110"/>
          <w:position w:val="2"/>
        </w:rPr>
        <w:t>BI</w:t>
      </w:r>
      <w:r>
        <w:rPr>
          <w:spacing w:val="-16"/>
          <w:w w:val="110"/>
          <w:position w:val="2"/>
        </w:rPr>
        <w:t>T</w:t>
      </w:r>
      <w:r>
        <w:rPr>
          <w:position w:val="2"/>
        </w:rPr>
        <w:t>s</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p w14:paraId="5557AD41" w14:textId="77777777" w:rsidR="000A768D" w:rsidRDefault="006C1B1D">
      <w:pPr>
        <w:spacing w:before="81"/>
        <w:sectPr w:rsidR="000A768D">
          <w:type w:val="continuous"/>
          <w:pgSz w:w="12240" w:h="15840"/>
          <w:pgMar w:top="1320" w:right="1320" w:bottom="280" w:left="1720" w:header="720" w:footer="720" w:gutter="0"/>
          <w:cols w:num="2" w:space="720" w:equalWidth="0">
            <w:col w:w="2610" w:space="692"/>
            <w:col w:w="5898"/>
          </w:cols>
        </w:sectPr>
      </w:pPr>
      <w:r>
        <w:br w:type="column"/>
      </w:r>
      <w:r>
        <w:lastRenderedPageBreak/>
        <w:t xml:space="preserve">(0.001)        </w:t>
      </w:r>
      <w:r>
        <w:rPr>
          <w:spacing w:val="26"/>
        </w:rPr>
        <w:t xml:space="preserve"> </w:t>
      </w:r>
      <w:r>
        <w:t xml:space="preserve">(0.001)        </w:t>
      </w:r>
      <w:r>
        <w:rPr>
          <w:spacing w:val="27"/>
        </w:rPr>
        <w:t xml:space="preserve"> </w:t>
      </w:r>
      <w:r>
        <w:t xml:space="preserve">(0.001)        </w:t>
      </w:r>
      <w:r>
        <w:rPr>
          <w:spacing w:val="26"/>
        </w:rPr>
        <w:t xml:space="preserve"> </w:t>
      </w:r>
      <w:r>
        <w:rPr>
          <w:w w:val="104"/>
        </w:rPr>
        <w:t>(0.001)</w:t>
      </w:r>
    </w:p>
    <w:p w14:paraId="1F9E6BBC" w14:textId="77777777" w:rsidR="000A768D" w:rsidRDefault="006C1B1D">
      <w:pPr>
        <w:tabs>
          <w:tab w:val="left" w:pos="4360"/>
        </w:tabs>
        <w:spacing w:before="68" w:line="163" w:lineRule="auto"/>
        <w:ind w:left="3303" w:right="2053" w:hanging="2131"/>
      </w:pPr>
      <w:r>
        <w:rPr>
          <w:w w:val="115"/>
          <w:position w:val="-12"/>
        </w:rPr>
        <w:lastRenderedPageBreak/>
        <w:t>∆Capital</w:t>
      </w:r>
      <w:r>
        <w:rPr>
          <w:spacing w:val="10"/>
          <w:w w:val="115"/>
          <w:position w:val="-12"/>
        </w:rPr>
        <w:t xml:space="preserve"> </w:t>
      </w:r>
      <w:r>
        <w:rPr>
          <w:position w:val="-12"/>
        </w:rPr>
        <w:t>O</w:t>
      </w:r>
      <w:r>
        <w:rPr>
          <w:spacing w:val="6"/>
          <w:position w:val="-12"/>
        </w:rPr>
        <w:t>p</w:t>
      </w:r>
      <w:r>
        <w:rPr>
          <w:position w:val="-12"/>
        </w:rPr>
        <w:t xml:space="preserve">enness         </w:t>
      </w:r>
      <w:r>
        <w:rPr>
          <w:spacing w:val="49"/>
          <w:position w:val="-12"/>
        </w:rPr>
        <w:t xml:space="preserve"> </w:t>
      </w:r>
      <w:r>
        <w:t xml:space="preserve">0.000           </w:t>
      </w:r>
      <w:r>
        <w:rPr>
          <w:spacing w:val="9"/>
        </w:rPr>
        <w:t xml:space="preserve"> </w:t>
      </w:r>
      <w:r>
        <w:t xml:space="preserve">0.000           </w:t>
      </w:r>
      <w:r>
        <w:rPr>
          <w:spacing w:val="9"/>
        </w:rPr>
        <w:t xml:space="preserve"> </w:t>
      </w:r>
      <w:r>
        <w:t xml:space="preserve">0.000           </w:t>
      </w:r>
      <w:r>
        <w:rPr>
          <w:spacing w:val="9"/>
        </w:rPr>
        <w:t xml:space="preserve"> </w:t>
      </w:r>
      <w:r>
        <w:t>0.000 (0.002)</w:t>
      </w:r>
      <w:r>
        <w:rPr>
          <w:spacing w:val="-27"/>
        </w:rPr>
        <w:t xml:space="preserve"> </w:t>
      </w:r>
      <w:r>
        <w:tab/>
        <w:t xml:space="preserve">(0.002)        </w:t>
      </w:r>
      <w:r>
        <w:rPr>
          <w:spacing w:val="27"/>
        </w:rPr>
        <w:t xml:space="preserve"> </w:t>
      </w:r>
      <w:r>
        <w:t xml:space="preserve">(0.002)        </w:t>
      </w:r>
      <w:r>
        <w:rPr>
          <w:spacing w:val="26"/>
        </w:rPr>
        <w:t xml:space="preserve"> </w:t>
      </w:r>
      <w:r>
        <w:rPr>
          <w:w w:val="104"/>
        </w:rPr>
        <w:t>(0.002)</w:t>
      </w:r>
    </w:p>
    <w:p w14:paraId="1B97CBF6" w14:textId="77777777" w:rsidR="000A768D" w:rsidRDefault="006C1B1D">
      <w:pPr>
        <w:spacing w:before="23" w:line="140" w:lineRule="exact"/>
        <w:ind w:left="3380"/>
        <w:sectPr w:rsidR="000A768D">
          <w:type w:val="continuous"/>
          <w:pgSz w:w="12240" w:h="15840"/>
          <w:pgMar w:top="1320" w:right="1320" w:bottom="280" w:left="1720" w:header="720" w:footer="720" w:gutter="0"/>
          <w:cols w:space="720"/>
        </w:sectPr>
      </w:pPr>
      <w:r>
        <w:rPr>
          <w:position w:val="-6"/>
        </w:rPr>
        <w:t xml:space="preserve">0.004         </w:t>
      </w:r>
      <w:r>
        <w:rPr>
          <w:spacing w:val="42"/>
          <w:position w:val="-6"/>
        </w:rPr>
        <w:t xml:space="preserve"> </w:t>
      </w:r>
      <w:r>
        <w:rPr>
          <w:position w:val="-6"/>
        </w:rPr>
        <w:t xml:space="preserve">-0.001           </w:t>
      </w:r>
      <w:r>
        <w:rPr>
          <w:spacing w:val="9"/>
          <w:position w:val="-6"/>
        </w:rPr>
        <w:t xml:space="preserve"> </w:t>
      </w:r>
      <w:r>
        <w:rPr>
          <w:position w:val="-6"/>
        </w:rPr>
        <w:t xml:space="preserve">0.004         </w:t>
      </w:r>
      <w:r>
        <w:rPr>
          <w:spacing w:val="42"/>
          <w:position w:val="-6"/>
        </w:rPr>
        <w:t xml:space="preserve"> </w:t>
      </w:r>
      <w:r>
        <w:rPr>
          <w:position w:val="-6"/>
        </w:rPr>
        <w:t>-0.001</w:t>
      </w:r>
    </w:p>
    <w:p w14:paraId="29786CD8" w14:textId="77777777" w:rsidR="000A768D" w:rsidRDefault="006C1B1D">
      <w:pPr>
        <w:spacing w:line="200" w:lineRule="exact"/>
        <w:ind w:left="1172" w:right="-58"/>
        <w:rPr>
          <w:sz w:val="14"/>
          <w:szCs w:val="14"/>
        </w:rPr>
      </w:pPr>
      <w:r>
        <w:rPr>
          <w:w w:val="111"/>
          <w:position w:val="2"/>
        </w:rPr>
        <w:lastRenderedPageBreak/>
        <w:t>Capital</w:t>
      </w:r>
      <w:r>
        <w:rPr>
          <w:spacing w:val="10"/>
          <w:w w:val="111"/>
          <w:position w:val="2"/>
        </w:rPr>
        <w:t xml:space="preserve"> </w:t>
      </w:r>
      <w:r>
        <w:rPr>
          <w:w w:val="108"/>
          <w:position w:val="2"/>
        </w:rPr>
        <w:t>O</w:t>
      </w:r>
      <w:r>
        <w:rPr>
          <w:spacing w:val="6"/>
          <w:w w:val="108"/>
          <w:position w:val="2"/>
        </w:rPr>
        <w:t>p</w:t>
      </w:r>
      <w:r>
        <w:rPr>
          <w:w w:val="104"/>
          <w:position w:val="2"/>
        </w:rPr>
        <w:t>enness</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p w14:paraId="0BF45118" w14:textId="77777777" w:rsidR="000A768D" w:rsidRDefault="006C1B1D">
      <w:pPr>
        <w:spacing w:before="81"/>
        <w:sectPr w:rsidR="000A768D">
          <w:type w:val="continuous"/>
          <w:pgSz w:w="12240" w:h="15840"/>
          <w:pgMar w:top="1320" w:right="1320" w:bottom="280" w:left="1720" w:header="720" w:footer="720" w:gutter="0"/>
          <w:cols w:num="2" w:space="720" w:equalWidth="0">
            <w:col w:w="2971" w:space="332"/>
            <w:col w:w="5897"/>
          </w:cols>
        </w:sectPr>
      </w:pPr>
      <w:r>
        <w:br w:type="column"/>
      </w:r>
      <w:r>
        <w:lastRenderedPageBreak/>
        <w:t xml:space="preserve">(0.010)        </w:t>
      </w:r>
      <w:r>
        <w:rPr>
          <w:spacing w:val="26"/>
        </w:rPr>
        <w:t xml:space="preserve"> </w:t>
      </w:r>
      <w:r>
        <w:t xml:space="preserve">(0.007)        </w:t>
      </w:r>
      <w:r>
        <w:rPr>
          <w:spacing w:val="27"/>
        </w:rPr>
        <w:t xml:space="preserve"> </w:t>
      </w:r>
      <w:r>
        <w:t xml:space="preserve">(0.010)        </w:t>
      </w:r>
      <w:r>
        <w:rPr>
          <w:spacing w:val="26"/>
        </w:rPr>
        <w:t xml:space="preserve"> </w:t>
      </w:r>
      <w:r>
        <w:rPr>
          <w:w w:val="104"/>
        </w:rPr>
        <w:t>(0.007)</w:t>
      </w:r>
    </w:p>
    <w:p w14:paraId="36D7C928" w14:textId="77777777" w:rsidR="000A768D" w:rsidRDefault="006C1B1D">
      <w:pPr>
        <w:tabs>
          <w:tab w:val="left" w:pos="4360"/>
        </w:tabs>
        <w:spacing w:before="68" w:line="163" w:lineRule="auto"/>
        <w:ind w:left="3303" w:right="2053" w:hanging="2131"/>
      </w:pPr>
      <w:r>
        <w:rPr>
          <w:w w:val="115"/>
          <w:position w:val="-12"/>
        </w:rPr>
        <w:lastRenderedPageBreak/>
        <w:t>∆</w:t>
      </w:r>
      <w:r>
        <w:rPr>
          <w:spacing w:val="-6"/>
          <w:w w:val="115"/>
          <w:position w:val="-12"/>
        </w:rPr>
        <w:t>P</w:t>
      </w:r>
      <w:r>
        <w:rPr>
          <w:w w:val="115"/>
          <w:position w:val="-12"/>
        </w:rPr>
        <w:t>oli</w:t>
      </w:r>
      <w:r>
        <w:rPr>
          <w:spacing w:val="-7"/>
          <w:w w:val="115"/>
          <w:position w:val="-12"/>
        </w:rPr>
        <w:t>t</w:t>
      </w:r>
      <w:r>
        <w:rPr>
          <w:w w:val="115"/>
          <w:position w:val="-12"/>
        </w:rPr>
        <w:t xml:space="preserve">y                        </w:t>
      </w:r>
      <w:r>
        <w:rPr>
          <w:spacing w:val="26"/>
          <w:w w:val="115"/>
          <w:position w:val="-12"/>
        </w:rPr>
        <w:t xml:space="preserve"> </w:t>
      </w:r>
      <w:r>
        <w:t xml:space="preserve">-0.003         </w:t>
      </w:r>
      <w:r>
        <w:rPr>
          <w:spacing w:val="42"/>
        </w:rPr>
        <w:t xml:space="preserve"> </w:t>
      </w:r>
      <w:r>
        <w:t xml:space="preserve">-0.002         </w:t>
      </w:r>
      <w:r>
        <w:rPr>
          <w:spacing w:val="42"/>
        </w:rPr>
        <w:t xml:space="preserve"> </w:t>
      </w:r>
      <w:r>
        <w:t xml:space="preserve">-0.003        </w:t>
      </w:r>
      <w:r>
        <w:rPr>
          <w:spacing w:val="26"/>
        </w:rPr>
        <w:t xml:space="preserve"> </w:t>
      </w:r>
      <w:r>
        <w:t>-</w:t>
      </w:r>
      <w:r>
        <w:rPr>
          <w:spacing w:val="15"/>
        </w:rPr>
        <w:t xml:space="preserve"> </w:t>
      </w:r>
      <w:r>
        <w:t>0.002 (0.002)</w:t>
      </w:r>
      <w:r>
        <w:rPr>
          <w:spacing w:val="-27"/>
        </w:rPr>
        <w:t xml:space="preserve"> </w:t>
      </w:r>
      <w:r>
        <w:tab/>
        <w:t xml:space="preserve">(0.002)        </w:t>
      </w:r>
      <w:r>
        <w:rPr>
          <w:spacing w:val="27"/>
        </w:rPr>
        <w:t xml:space="preserve"> </w:t>
      </w:r>
      <w:r>
        <w:t xml:space="preserve">(0.002)        </w:t>
      </w:r>
      <w:r>
        <w:rPr>
          <w:spacing w:val="26"/>
        </w:rPr>
        <w:t xml:space="preserve"> </w:t>
      </w:r>
      <w:r>
        <w:rPr>
          <w:w w:val="104"/>
        </w:rPr>
        <w:t>(0.002)</w:t>
      </w:r>
    </w:p>
    <w:p w14:paraId="0F4CC94B" w14:textId="77777777" w:rsidR="000A768D" w:rsidRDefault="006C1B1D">
      <w:pPr>
        <w:spacing w:before="23" w:line="140" w:lineRule="exact"/>
        <w:ind w:left="3380"/>
        <w:sectPr w:rsidR="000A768D">
          <w:type w:val="continuous"/>
          <w:pgSz w:w="12240" w:h="15840"/>
          <w:pgMar w:top="1320" w:right="1320" w:bottom="280" w:left="1720" w:header="720" w:footer="720" w:gutter="0"/>
          <w:cols w:space="720"/>
        </w:sectPr>
      </w:pPr>
      <w:r>
        <w:rPr>
          <w:position w:val="-6"/>
        </w:rPr>
        <w:t xml:space="preserve">0.001           </w:t>
      </w:r>
      <w:r>
        <w:rPr>
          <w:spacing w:val="9"/>
          <w:position w:val="-6"/>
        </w:rPr>
        <w:t xml:space="preserve"> </w:t>
      </w:r>
      <w:r>
        <w:rPr>
          <w:position w:val="-6"/>
        </w:rPr>
        <w:t xml:space="preserve">0.001           </w:t>
      </w:r>
      <w:r>
        <w:rPr>
          <w:spacing w:val="9"/>
          <w:position w:val="-6"/>
        </w:rPr>
        <w:t xml:space="preserve"> </w:t>
      </w:r>
      <w:r>
        <w:rPr>
          <w:position w:val="-6"/>
        </w:rPr>
        <w:t xml:space="preserve">0.001           </w:t>
      </w:r>
      <w:r>
        <w:rPr>
          <w:spacing w:val="9"/>
          <w:position w:val="-6"/>
        </w:rPr>
        <w:t xml:space="preserve"> </w:t>
      </w:r>
      <w:r>
        <w:rPr>
          <w:position w:val="-6"/>
        </w:rPr>
        <w:t>0.001</w:t>
      </w:r>
    </w:p>
    <w:p w14:paraId="0FD2F9D9" w14:textId="77777777" w:rsidR="000A768D" w:rsidRDefault="006C1B1D">
      <w:pPr>
        <w:spacing w:line="200" w:lineRule="exact"/>
        <w:ind w:left="1172" w:right="-58"/>
        <w:rPr>
          <w:sz w:val="14"/>
          <w:szCs w:val="14"/>
        </w:rPr>
      </w:pPr>
      <w:r>
        <w:rPr>
          <w:spacing w:val="-5"/>
          <w:w w:val="121"/>
          <w:position w:val="2"/>
        </w:rPr>
        <w:lastRenderedPageBreak/>
        <w:t>P</w:t>
      </w:r>
      <w:r>
        <w:rPr>
          <w:w w:val="108"/>
          <w:position w:val="2"/>
        </w:rPr>
        <w:t>oli</w:t>
      </w:r>
      <w:r>
        <w:rPr>
          <w:spacing w:val="-6"/>
          <w:w w:val="108"/>
          <w:position w:val="2"/>
        </w:rPr>
        <w:t>t</w:t>
      </w:r>
      <w:r>
        <w:rPr>
          <w:w w:val="105"/>
          <w:position w:val="2"/>
        </w:rPr>
        <w:t>y</w:t>
      </w:r>
      <w:r>
        <w:rPr>
          <w:w w:val="155"/>
          <w:position w:val="-1"/>
          <w:sz w:val="14"/>
          <w:szCs w:val="14"/>
        </w:rPr>
        <w:t>t</w:t>
      </w:r>
      <w:r>
        <w:rPr>
          <w:rFonts w:ascii="Segoe UI Symbol" w:eastAsia="Segoe UI Symbol" w:hAnsi="Segoe UI Symbol" w:cs="Segoe UI Symbol"/>
          <w:w w:val="130"/>
          <w:position w:val="-1"/>
          <w:sz w:val="14"/>
          <w:szCs w:val="14"/>
        </w:rPr>
        <w:t>−</w:t>
      </w:r>
      <w:r>
        <w:rPr>
          <w:w w:val="113"/>
          <w:position w:val="-1"/>
          <w:sz w:val="14"/>
          <w:szCs w:val="14"/>
        </w:rPr>
        <w:t>1</w:t>
      </w:r>
    </w:p>
    <w:p w14:paraId="2BC7A4C4" w14:textId="77777777" w:rsidR="000A768D" w:rsidRDefault="006C1B1D">
      <w:pPr>
        <w:spacing w:before="81"/>
        <w:sectPr w:rsidR="000A768D">
          <w:type w:val="continuous"/>
          <w:pgSz w:w="12240" w:h="15840"/>
          <w:pgMar w:top="1320" w:right="1320" w:bottom="280" w:left="1720" w:header="720" w:footer="720" w:gutter="0"/>
          <w:cols w:num="2" w:space="720" w:equalWidth="0">
            <w:col w:w="1954" w:space="1349"/>
            <w:col w:w="5897"/>
          </w:cols>
        </w:sectPr>
      </w:pPr>
      <w:r>
        <w:br w:type="column"/>
      </w:r>
      <w:r>
        <w:lastRenderedPageBreak/>
        <w:t xml:space="preserve">(0.001)        </w:t>
      </w:r>
      <w:r>
        <w:rPr>
          <w:spacing w:val="26"/>
        </w:rPr>
        <w:t xml:space="preserve"> </w:t>
      </w:r>
      <w:r>
        <w:t xml:space="preserve">(0.000)        </w:t>
      </w:r>
      <w:r>
        <w:rPr>
          <w:spacing w:val="27"/>
        </w:rPr>
        <w:t xml:space="preserve"> </w:t>
      </w:r>
      <w:r>
        <w:t xml:space="preserve">(0.001)        </w:t>
      </w:r>
      <w:r>
        <w:rPr>
          <w:spacing w:val="26"/>
        </w:rPr>
        <w:t xml:space="preserve"> </w:t>
      </w:r>
      <w:r>
        <w:rPr>
          <w:w w:val="104"/>
        </w:rPr>
        <w:t>(0.000)</w:t>
      </w:r>
    </w:p>
    <w:p w14:paraId="2508D01E" w14:textId="77777777" w:rsidR="000A768D" w:rsidRDefault="006C1B1D">
      <w:pPr>
        <w:spacing w:line="220" w:lineRule="exact"/>
        <w:ind w:left="1172"/>
        <w:rPr>
          <w:rFonts w:ascii="Segoe UI Symbol" w:eastAsia="Segoe UI Symbol" w:hAnsi="Segoe UI Symbol" w:cs="Segoe UI Symbol"/>
          <w:sz w:val="14"/>
          <w:szCs w:val="14"/>
        </w:rPr>
      </w:pPr>
      <w:r>
        <w:rPr>
          <w:w w:val="109"/>
        </w:rPr>
        <w:lastRenderedPageBreak/>
        <w:t>I</w:t>
      </w:r>
      <w:r>
        <w:rPr>
          <w:spacing w:val="-5"/>
          <w:w w:val="109"/>
        </w:rPr>
        <w:t>n</w:t>
      </w:r>
      <w:r>
        <w:rPr>
          <w:spacing w:val="-6"/>
          <w:w w:val="105"/>
        </w:rPr>
        <w:t>v</w:t>
      </w:r>
      <w:r>
        <w:t>es</w:t>
      </w:r>
      <w:r>
        <w:rPr>
          <w:w w:val="139"/>
        </w:rPr>
        <w:t>t</w:t>
      </w:r>
      <w:r>
        <w:rPr>
          <w:w w:val="106"/>
        </w:rPr>
        <w:t>m</w:t>
      </w:r>
      <w:r>
        <w:rPr>
          <w:w w:val="105"/>
        </w:rPr>
        <w:t>e</w:t>
      </w:r>
      <w:r>
        <w:rPr>
          <w:spacing w:val="-5"/>
          <w:w w:val="105"/>
        </w:rPr>
        <w:t>n</w:t>
      </w:r>
      <w:r>
        <w:rPr>
          <w:w w:val="139"/>
        </w:rPr>
        <w:t>t</w:t>
      </w:r>
      <w:r>
        <w:t xml:space="preserve">                       </w:t>
      </w:r>
      <w:r>
        <w:rPr>
          <w:spacing w:val="-16"/>
        </w:rPr>
        <w:t xml:space="preserve"> </w:t>
      </w:r>
      <w:r>
        <w:t>-0.095</w:t>
      </w:r>
      <w:r>
        <w:rPr>
          <w:rFonts w:ascii="Segoe UI Symbol" w:eastAsia="Segoe UI Symbol" w:hAnsi="Segoe UI Symbol" w:cs="Segoe UI Symbol"/>
          <w:position w:val="7"/>
          <w:sz w:val="14"/>
          <w:szCs w:val="14"/>
        </w:rPr>
        <w:t xml:space="preserve">∗∗          </w:t>
      </w:r>
      <w:r>
        <w:t>-0.079</w:t>
      </w:r>
      <w:r>
        <w:rPr>
          <w:rFonts w:ascii="Segoe UI Symbol" w:eastAsia="Segoe UI Symbol" w:hAnsi="Segoe UI Symbol" w:cs="Segoe UI Symbol"/>
          <w:position w:val="7"/>
          <w:sz w:val="14"/>
          <w:szCs w:val="14"/>
        </w:rPr>
        <w:t xml:space="preserve">∗∗          </w:t>
      </w:r>
      <w:r>
        <w:t>-0.094</w:t>
      </w:r>
      <w:r>
        <w:rPr>
          <w:rFonts w:ascii="Segoe UI Symbol" w:eastAsia="Segoe UI Symbol" w:hAnsi="Segoe UI Symbol" w:cs="Segoe UI Symbol"/>
          <w:position w:val="7"/>
          <w:sz w:val="14"/>
          <w:szCs w:val="14"/>
        </w:rPr>
        <w:t xml:space="preserve">∗∗          </w:t>
      </w:r>
      <w:r>
        <w:t>-0.079</w:t>
      </w:r>
      <w:r>
        <w:rPr>
          <w:rFonts w:ascii="Segoe UI Symbol" w:eastAsia="Segoe UI Symbol" w:hAnsi="Segoe UI Symbol" w:cs="Segoe UI Symbol"/>
          <w:w w:val="102"/>
          <w:position w:val="7"/>
          <w:sz w:val="14"/>
          <w:szCs w:val="14"/>
        </w:rPr>
        <w:t>∗∗</w:t>
      </w:r>
    </w:p>
    <w:p w14:paraId="5E24CB5D" w14:textId="77777777" w:rsidR="000A768D" w:rsidRDefault="006C1B1D">
      <w:pPr>
        <w:tabs>
          <w:tab w:val="left" w:pos="7720"/>
        </w:tabs>
        <w:spacing w:before="9"/>
        <w:ind w:left="1072"/>
      </w:pPr>
      <w:r>
        <w:rPr>
          <w:w w:val="132"/>
          <w:u w:val="single" w:color="000000"/>
        </w:rPr>
        <w:t xml:space="preserve"> </w:t>
      </w:r>
      <w:r>
        <w:rPr>
          <w:u w:val="single" w:color="000000"/>
        </w:rPr>
        <w:t xml:space="preserve"> </w:t>
      </w:r>
      <w:r>
        <w:rPr>
          <w:spacing w:val="11"/>
          <w:u w:val="single" w:color="000000"/>
        </w:rPr>
        <w:t xml:space="preserve"> </w:t>
      </w:r>
      <w:r>
        <w:rPr>
          <w:w w:val="104"/>
          <w:u w:val="single" w:color="000000"/>
        </w:rPr>
        <w:t>Profile</w:t>
      </w:r>
      <w:r>
        <w:rPr>
          <w:w w:val="155"/>
          <w:position w:val="-3"/>
          <w:sz w:val="14"/>
          <w:szCs w:val="14"/>
          <w:u w:val="single" w:color="000000"/>
        </w:rPr>
        <w:t>t</w:t>
      </w:r>
      <w:r>
        <w:rPr>
          <w:rFonts w:ascii="Segoe UI Symbol" w:eastAsia="Segoe UI Symbol" w:hAnsi="Segoe UI Symbol" w:cs="Segoe UI Symbol"/>
          <w:w w:val="130"/>
          <w:position w:val="-3"/>
          <w:sz w:val="14"/>
          <w:szCs w:val="14"/>
          <w:u w:val="single" w:color="000000"/>
        </w:rPr>
        <w:t>−</w:t>
      </w:r>
      <w:r>
        <w:rPr>
          <w:w w:val="113"/>
          <w:position w:val="-3"/>
          <w:sz w:val="14"/>
          <w:szCs w:val="14"/>
          <w:u w:val="single" w:color="000000"/>
        </w:rPr>
        <w:t>1</w:t>
      </w:r>
      <w:r>
        <w:rPr>
          <w:w w:val="199"/>
          <w:position w:val="-3"/>
          <w:sz w:val="14"/>
          <w:szCs w:val="14"/>
          <w:u w:val="single" w:color="000000"/>
        </w:rPr>
        <w:t xml:space="preserve"> </w:t>
      </w:r>
      <w:r>
        <w:rPr>
          <w:position w:val="-3"/>
          <w:sz w:val="14"/>
          <w:szCs w:val="14"/>
          <w:u w:val="single" w:color="000000"/>
        </w:rPr>
        <w:t xml:space="preserve">                               </w:t>
      </w:r>
      <w:r>
        <w:rPr>
          <w:spacing w:val="-1"/>
          <w:position w:val="-3"/>
          <w:sz w:val="14"/>
          <w:szCs w:val="14"/>
          <w:u w:val="single" w:color="000000"/>
        </w:rPr>
        <w:t xml:space="preserve"> </w:t>
      </w:r>
      <w:r>
        <w:rPr>
          <w:w w:val="104"/>
          <w:u w:val="single" w:color="000000"/>
        </w:rPr>
        <w:t>(0.012)</w:t>
      </w:r>
      <w:r>
        <w:rPr>
          <w:w w:val="132"/>
          <w:u w:val="single" w:color="000000"/>
        </w:rPr>
        <w:t xml:space="preserve"> </w:t>
      </w:r>
      <w:r>
        <w:rPr>
          <w:u w:val="single" w:color="000000"/>
        </w:rPr>
        <w:t xml:space="preserve">      </w:t>
      </w:r>
      <w:r>
        <w:rPr>
          <w:spacing w:val="4"/>
          <w:u w:val="single" w:color="000000"/>
        </w:rPr>
        <w:t xml:space="preserve"> </w:t>
      </w:r>
      <w:r>
        <w:rPr>
          <w:w w:val="104"/>
          <w:u w:val="single" w:color="000000"/>
        </w:rPr>
        <w:t>(0.008)</w:t>
      </w:r>
      <w:r>
        <w:rPr>
          <w:w w:val="132"/>
          <w:u w:val="single" w:color="000000"/>
        </w:rPr>
        <w:t xml:space="preserve"> </w:t>
      </w:r>
      <w:r>
        <w:rPr>
          <w:u w:val="single" w:color="000000"/>
        </w:rPr>
        <w:t xml:space="preserve">      </w:t>
      </w:r>
      <w:r>
        <w:rPr>
          <w:spacing w:val="4"/>
          <w:u w:val="single" w:color="000000"/>
        </w:rPr>
        <w:t xml:space="preserve"> </w:t>
      </w:r>
      <w:r>
        <w:rPr>
          <w:w w:val="104"/>
          <w:u w:val="single" w:color="000000"/>
        </w:rPr>
        <w:t>(0.012)</w:t>
      </w:r>
      <w:r>
        <w:rPr>
          <w:w w:val="132"/>
          <w:u w:val="single" w:color="000000"/>
        </w:rPr>
        <w:t xml:space="preserve"> </w:t>
      </w:r>
      <w:r>
        <w:rPr>
          <w:u w:val="single" w:color="000000"/>
        </w:rPr>
        <w:t xml:space="preserve">      </w:t>
      </w:r>
      <w:r>
        <w:rPr>
          <w:spacing w:val="4"/>
          <w:u w:val="single" w:color="000000"/>
        </w:rPr>
        <w:t xml:space="preserve"> </w:t>
      </w:r>
      <w:r>
        <w:rPr>
          <w:w w:val="104"/>
          <w:u w:val="single" w:color="000000"/>
        </w:rPr>
        <w:t>(0.008)</w:t>
      </w:r>
      <w:r>
        <w:rPr>
          <w:w w:val="132"/>
          <w:u w:val="single" w:color="000000"/>
        </w:rPr>
        <w:t xml:space="preserve"> </w:t>
      </w:r>
      <w:r>
        <w:rPr>
          <w:u w:val="single" w:color="000000"/>
        </w:rPr>
        <w:tab/>
      </w:r>
    </w:p>
    <w:p w14:paraId="449A9F07" w14:textId="77777777" w:rsidR="000A768D" w:rsidRDefault="006C1B1D">
      <w:pPr>
        <w:spacing w:line="220" w:lineRule="exact"/>
        <w:ind w:left="1172"/>
      </w:pPr>
      <w:r>
        <w:t xml:space="preserve">n                                        </w:t>
      </w:r>
      <w:r>
        <w:rPr>
          <w:spacing w:val="3"/>
        </w:rPr>
        <w:t xml:space="preserve"> </w:t>
      </w:r>
      <w:r>
        <w:t xml:space="preserve">1,708           </w:t>
      </w:r>
      <w:r>
        <w:rPr>
          <w:spacing w:val="9"/>
        </w:rPr>
        <w:t xml:space="preserve"> </w:t>
      </w:r>
      <w:r>
        <w:t xml:space="preserve">2,499           </w:t>
      </w:r>
      <w:r>
        <w:rPr>
          <w:spacing w:val="9"/>
        </w:rPr>
        <w:t xml:space="preserve"> </w:t>
      </w:r>
      <w:r>
        <w:t xml:space="preserve">1,708           </w:t>
      </w:r>
      <w:r>
        <w:rPr>
          <w:spacing w:val="9"/>
        </w:rPr>
        <w:t xml:space="preserve"> </w:t>
      </w:r>
      <w:r>
        <w:t>2,499</w:t>
      </w:r>
    </w:p>
    <w:p w14:paraId="7AD3AD20" w14:textId="77777777" w:rsidR="000A768D" w:rsidRDefault="006C1B1D">
      <w:pPr>
        <w:spacing w:before="9"/>
        <w:ind w:left="1172"/>
      </w:pPr>
      <w:r>
        <w:t xml:space="preserve">N                                        </w:t>
      </w:r>
      <w:r>
        <w:rPr>
          <w:spacing w:val="13"/>
        </w:rPr>
        <w:t xml:space="preserve"> </w:t>
      </w:r>
      <w:r>
        <w:t xml:space="preserve">101              </w:t>
      </w:r>
      <w:r>
        <w:rPr>
          <w:spacing w:val="11"/>
        </w:rPr>
        <w:t xml:space="preserve"> </w:t>
      </w:r>
      <w:r>
        <w:t xml:space="preserve">101              </w:t>
      </w:r>
      <w:r>
        <w:rPr>
          <w:spacing w:val="10"/>
        </w:rPr>
        <w:t xml:space="preserve"> </w:t>
      </w:r>
      <w:r>
        <w:t xml:space="preserve">101              </w:t>
      </w:r>
      <w:r>
        <w:rPr>
          <w:spacing w:val="11"/>
        </w:rPr>
        <w:t xml:space="preserve"> </w:t>
      </w:r>
      <w:r>
        <w:t>101</w:t>
      </w:r>
    </w:p>
    <w:p w14:paraId="25A59FCF" w14:textId="77777777" w:rsidR="000A768D" w:rsidRDefault="006C1B1D">
      <w:pPr>
        <w:spacing w:line="220" w:lineRule="exact"/>
        <w:ind w:left="1172"/>
      </w:pPr>
      <w:r>
        <w:rPr>
          <w:spacing w:val="2"/>
        </w:rPr>
        <w:t>R</w:t>
      </w:r>
      <w:r>
        <w:rPr>
          <w:position w:val="7"/>
          <w:sz w:val="14"/>
          <w:szCs w:val="14"/>
        </w:rPr>
        <w:t xml:space="preserve">2                                                        </w:t>
      </w:r>
      <w:r>
        <w:rPr>
          <w:spacing w:val="7"/>
          <w:position w:val="7"/>
          <w:sz w:val="14"/>
          <w:szCs w:val="14"/>
        </w:rPr>
        <w:t xml:space="preserve"> </w:t>
      </w:r>
      <w:r>
        <w:t xml:space="preserve">0.38             </w:t>
      </w:r>
      <w:r>
        <w:rPr>
          <w:spacing w:val="11"/>
        </w:rPr>
        <w:t xml:space="preserve"> </w:t>
      </w:r>
      <w:r>
        <w:t xml:space="preserve">0.35             </w:t>
      </w:r>
      <w:r>
        <w:rPr>
          <w:spacing w:val="11"/>
        </w:rPr>
        <w:t xml:space="preserve"> </w:t>
      </w:r>
      <w:r>
        <w:t xml:space="preserve">0.38             </w:t>
      </w:r>
      <w:r>
        <w:rPr>
          <w:spacing w:val="11"/>
        </w:rPr>
        <w:t xml:space="preserve"> </w:t>
      </w:r>
      <w:r>
        <w:rPr>
          <w:w w:val="101"/>
        </w:rPr>
        <w:t>0.35</w:t>
      </w:r>
    </w:p>
    <w:p w14:paraId="5DF0935A" w14:textId="77777777" w:rsidR="000A768D" w:rsidRDefault="00880F97">
      <w:pPr>
        <w:spacing w:before="75" w:line="242" w:lineRule="auto"/>
        <w:ind w:left="437" w:right="790"/>
        <w:jc w:val="both"/>
        <w:rPr>
          <w:sz w:val="24"/>
          <w:szCs w:val="24"/>
        </w:rPr>
        <w:sectPr w:rsidR="000A768D">
          <w:type w:val="continuous"/>
          <w:pgSz w:w="12240" w:h="15840"/>
          <w:pgMar w:top="1320" w:right="1320" w:bottom="280" w:left="1720" w:header="720" w:footer="720" w:gutter="0"/>
          <w:cols w:space="720"/>
        </w:sectPr>
      </w:pPr>
      <w:r>
        <w:pict w14:anchorId="78A5974D">
          <v:group id="_x0000_s1030" style="position:absolute;left:0;text-align:left;margin-left:139.4pt;margin-top:1.4pt;width:333.2pt;height:2.8pt;z-index:-5201;mso-position-horizontal-relative:page" coordorigin="2788,28" coordsize="6664,56">
            <v:polyline id="_x0000_s1032" style="position:absolute" points="5584,64,12240,64" coordorigin="2792,32" coordsize="6656,0" filled="f" strokeweight="5055emu">
              <v:path arrowok="t"/>
            </v:polyline>
            <v:polyline id="_x0000_s1031" style="position:absolute" points="5584,160,12240,160" coordorigin="2792,80" coordsize="6656,0" filled="f" strokeweight="5055emu">
              <v:path arrowok="t"/>
            </v:polyline>
            <w10:wrap anchorx="page"/>
          </v:group>
        </w:pict>
      </w:r>
      <w:r w:rsidR="006C1B1D">
        <w:rPr>
          <w:sz w:val="24"/>
          <w:szCs w:val="24"/>
        </w:rPr>
        <w:t xml:space="preserve">Note: </w:t>
      </w:r>
      <w:r w:rsidR="006C1B1D">
        <w:rPr>
          <w:spacing w:val="60"/>
          <w:sz w:val="24"/>
          <w:szCs w:val="24"/>
        </w:rPr>
        <w:t xml:space="preserve"> </w:t>
      </w:r>
      <w:r w:rsidR="006C1B1D">
        <w:rPr>
          <w:sz w:val="24"/>
          <w:szCs w:val="24"/>
        </w:rPr>
        <w:t xml:space="preserve">Dispute </w:t>
      </w:r>
      <w:r w:rsidR="006C1B1D">
        <w:rPr>
          <w:spacing w:val="33"/>
          <w:sz w:val="24"/>
          <w:szCs w:val="24"/>
        </w:rPr>
        <w:t xml:space="preserve"> </w:t>
      </w:r>
      <w:r w:rsidR="006C1B1D">
        <w:rPr>
          <w:spacing w:val="-13"/>
          <w:sz w:val="24"/>
          <w:szCs w:val="24"/>
        </w:rPr>
        <w:t>v</w:t>
      </w:r>
      <w:r w:rsidR="006C1B1D">
        <w:rPr>
          <w:sz w:val="24"/>
          <w:szCs w:val="24"/>
        </w:rPr>
        <w:t xml:space="preserve">ariables </w:t>
      </w:r>
      <w:r w:rsidR="006C1B1D">
        <w:rPr>
          <w:spacing w:val="21"/>
          <w:sz w:val="24"/>
          <w:szCs w:val="24"/>
        </w:rPr>
        <w:t xml:space="preserve"> </w:t>
      </w:r>
      <w:r w:rsidR="006C1B1D">
        <w:rPr>
          <w:sz w:val="24"/>
          <w:szCs w:val="24"/>
        </w:rPr>
        <w:t>succeeded</w:t>
      </w:r>
      <w:r w:rsidR="006C1B1D">
        <w:rPr>
          <w:spacing w:val="58"/>
          <w:sz w:val="24"/>
          <w:szCs w:val="24"/>
        </w:rPr>
        <w:t xml:space="preserve"> </w:t>
      </w:r>
      <w:r w:rsidR="006C1B1D">
        <w:rPr>
          <w:spacing w:val="-7"/>
          <w:sz w:val="24"/>
          <w:szCs w:val="24"/>
        </w:rPr>
        <w:t>b</w:t>
      </w:r>
      <w:r w:rsidR="006C1B1D">
        <w:rPr>
          <w:sz w:val="24"/>
          <w:szCs w:val="24"/>
        </w:rPr>
        <w:t xml:space="preserve">y </w:t>
      </w:r>
      <w:r w:rsidR="006C1B1D">
        <w:rPr>
          <w:spacing w:val="1"/>
          <w:sz w:val="24"/>
          <w:szCs w:val="24"/>
        </w:rPr>
        <w:t xml:space="preserve"> </w:t>
      </w:r>
      <w:r w:rsidR="006C1B1D">
        <w:rPr>
          <w:w w:val="131"/>
          <w:sz w:val="24"/>
          <w:szCs w:val="24"/>
        </w:rPr>
        <w:t>t</w:t>
      </w:r>
      <w:r w:rsidR="006C1B1D">
        <w:rPr>
          <w:spacing w:val="-29"/>
          <w:w w:val="131"/>
          <w:sz w:val="24"/>
          <w:szCs w:val="24"/>
        </w:rPr>
        <w:t xml:space="preserve"> </w:t>
      </w:r>
      <w:r w:rsidR="006C1B1D">
        <w:rPr>
          <w:w w:val="131"/>
          <w:sz w:val="24"/>
          <w:szCs w:val="24"/>
        </w:rPr>
        <w:t>−</w:t>
      </w:r>
      <w:r w:rsidR="006C1B1D">
        <w:rPr>
          <w:spacing w:val="-17"/>
          <w:w w:val="131"/>
          <w:sz w:val="24"/>
          <w:szCs w:val="24"/>
        </w:rPr>
        <w:t xml:space="preserve"> </w:t>
      </w:r>
      <w:r w:rsidR="006C1B1D">
        <w:rPr>
          <w:sz w:val="24"/>
          <w:szCs w:val="24"/>
        </w:rPr>
        <w:t>1</w:t>
      </w:r>
      <w:r w:rsidR="006C1B1D">
        <w:rPr>
          <w:spacing w:val="44"/>
          <w:sz w:val="24"/>
          <w:szCs w:val="24"/>
        </w:rPr>
        <w:t xml:space="preserve"> </w:t>
      </w:r>
      <w:r w:rsidR="006C1B1D">
        <w:rPr>
          <w:sz w:val="24"/>
          <w:szCs w:val="24"/>
        </w:rPr>
        <w:t xml:space="preserve">measure </w:t>
      </w:r>
      <w:r w:rsidR="006C1B1D">
        <w:rPr>
          <w:spacing w:val="20"/>
          <w:sz w:val="24"/>
          <w:szCs w:val="24"/>
        </w:rPr>
        <w:t xml:space="preserve"> </w:t>
      </w:r>
      <w:r w:rsidR="006C1B1D">
        <w:rPr>
          <w:sz w:val="24"/>
          <w:szCs w:val="24"/>
        </w:rPr>
        <w:t xml:space="preserve">the </w:t>
      </w:r>
      <w:r w:rsidR="006C1B1D">
        <w:rPr>
          <w:spacing w:val="20"/>
          <w:sz w:val="24"/>
          <w:szCs w:val="24"/>
        </w:rPr>
        <w:t xml:space="preserve"> </w:t>
      </w:r>
      <w:r w:rsidR="006C1B1D">
        <w:rPr>
          <w:sz w:val="24"/>
          <w:szCs w:val="24"/>
        </w:rPr>
        <w:t>lagged</w:t>
      </w:r>
      <w:r w:rsidR="006C1B1D">
        <w:rPr>
          <w:spacing w:val="54"/>
          <w:sz w:val="24"/>
          <w:szCs w:val="24"/>
        </w:rPr>
        <w:t xml:space="preserve"> </w:t>
      </w:r>
      <w:r w:rsidR="006C1B1D">
        <w:rPr>
          <w:w w:val="103"/>
          <w:sz w:val="24"/>
          <w:szCs w:val="24"/>
        </w:rPr>
        <w:t>cu</w:t>
      </w:r>
      <w:r w:rsidR="006C1B1D">
        <w:rPr>
          <w:spacing w:val="-7"/>
          <w:w w:val="103"/>
          <w:sz w:val="24"/>
          <w:szCs w:val="24"/>
        </w:rPr>
        <w:t>m</w:t>
      </w:r>
      <w:r w:rsidR="006C1B1D">
        <w:rPr>
          <w:w w:val="108"/>
          <w:sz w:val="24"/>
          <w:szCs w:val="24"/>
        </w:rPr>
        <w:t>ulati</w:t>
      </w:r>
      <w:r w:rsidR="006C1B1D">
        <w:rPr>
          <w:spacing w:val="-7"/>
          <w:w w:val="108"/>
          <w:sz w:val="24"/>
          <w:szCs w:val="24"/>
        </w:rPr>
        <w:t>v</w:t>
      </w:r>
      <w:r w:rsidR="006C1B1D">
        <w:rPr>
          <w:w w:val="97"/>
          <w:sz w:val="24"/>
          <w:szCs w:val="24"/>
        </w:rPr>
        <w:t xml:space="preserve">e </w:t>
      </w:r>
      <w:r w:rsidR="006C1B1D">
        <w:rPr>
          <w:sz w:val="24"/>
          <w:szCs w:val="24"/>
        </w:rPr>
        <w:t xml:space="preserve">total </w:t>
      </w:r>
      <w:r w:rsidR="006C1B1D">
        <w:rPr>
          <w:spacing w:val="9"/>
          <w:sz w:val="24"/>
          <w:szCs w:val="24"/>
        </w:rPr>
        <w:t xml:space="preserve"> </w:t>
      </w:r>
      <w:r w:rsidR="006C1B1D">
        <w:rPr>
          <w:sz w:val="24"/>
          <w:szCs w:val="24"/>
        </w:rPr>
        <w:t>of</w:t>
      </w:r>
      <w:r w:rsidR="006C1B1D">
        <w:rPr>
          <w:spacing w:val="7"/>
          <w:sz w:val="24"/>
          <w:szCs w:val="24"/>
        </w:rPr>
        <w:t xml:space="preserve"> </w:t>
      </w:r>
      <w:r w:rsidR="006C1B1D">
        <w:rPr>
          <w:sz w:val="24"/>
          <w:szCs w:val="24"/>
        </w:rPr>
        <w:t xml:space="preserve">disputes; </w:t>
      </w:r>
      <w:r w:rsidR="006C1B1D">
        <w:rPr>
          <w:spacing w:val="5"/>
          <w:sz w:val="24"/>
          <w:szCs w:val="24"/>
        </w:rPr>
        <w:t xml:space="preserve"> </w:t>
      </w:r>
      <w:r w:rsidR="006C1B1D">
        <w:rPr>
          <w:spacing w:val="-13"/>
          <w:sz w:val="24"/>
          <w:szCs w:val="24"/>
        </w:rPr>
        <w:t>v</w:t>
      </w:r>
      <w:r w:rsidR="006C1B1D">
        <w:rPr>
          <w:sz w:val="24"/>
          <w:szCs w:val="24"/>
        </w:rPr>
        <w:t>ariables</w:t>
      </w:r>
      <w:r w:rsidR="006C1B1D">
        <w:rPr>
          <w:spacing w:val="53"/>
          <w:sz w:val="24"/>
          <w:szCs w:val="24"/>
        </w:rPr>
        <w:t xml:space="preserve"> </w:t>
      </w:r>
      <w:r w:rsidR="006C1B1D">
        <w:rPr>
          <w:sz w:val="24"/>
          <w:szCs w:val="24"/>
        </w:rPr>
        <w:t>preceded</w:t>
      </w:r>
      <w:r w:rsidR="006C1B1D">
        <w:rPr>
          <w:spacing w:val="44"/>
          <w:sz w:val="24"/>
          <w:szCs w:val="24"/>
        </w:rPr>
        <w:t xml:space="preserve"> </w:t>
      </w:r>
      <w:r w:rsidR="006C1B1D">
        <w:rPr>
          <w:spacing w:val="-7"/>
          <w:sz w:val="24"/>
          <w:szCs w:val="24"/>
        </w:rPr>
        <w:t>b</w:t>
      </w:r>
      <w:r w:rsidR="006C1B1D">
        <w:rPr>
          <w:sz w:val="24"/>
          <w:szCs w:val="24"/>
        </w:rPr>
        <w:t>y</w:t>
      </w:r>
      <w:r w:rsidR="006C1B1D">
        <w:rPr>
          <w:spacing w:val="31"/>
          <w:sz w:val="24"/>
          <w:szCs w:val="24"/>
        </w:rPr>
        <w:t xml:space="preserve"> </w:t>
      </w:r>
      <w:r w:rsidR="006C1B1D">
        <w:rPr>
          <w:w w:val="132"/>
          <w:sz w:val="24"/>
          <w:szCs w:val="24"/>
        </w:rPr>
        <w:t xml:space="preserve">∆ </w:t>
      </w:r>
      <w:r w:rsidR="006C1B1D">
        <w:rPr>
          <w:sz w:val="24"/>
          <w:szCs w:val="24"/>
        </w:rPr>
        <w:t>measure</w:t>
      </w:r>
      <w:r w:rsidR="006C1B1D">
        <w:rPr>
          <w:spacing w:val="50"/>
          <w:sz w:val="24"/>
          <w:szCs w:val="24"/>
        </w:rPr>
        <w:t xml:space="preserve"> </w:t>
      </w:r>
      <w:r w:rsidR="006C1B1D">
        <w:rPr>
          <w:spacing w:val="7"/>
          <w:sz w:val="24"/>
          <w:szCs w:val="24"/>
        </w:rPr>
        <w:t>p</w:t>
      </w:r>
      <w:r w:rsidR="006C1B1D">
        <w:rPr>
          <w:sz w:val="24"/>
          <w:szCs w:val="24"/>
        </w:rPr>
        <w:t>erce</w:t>
      </w:r>
      <w:r w:rsidR="006C1B1D">
        <w:rPr>
          <w:spacing w:val="-7"/>
          <w:sz w:val="24"/>
          <w:szCs w:val="24"/>
        </w:rPr>
        <w:t>n</w:t>
      </w:r>
      <w:r w:rsidR="006C1B1D">
        <w:rPr>
          <w:sz w:val="24"/>
          <w:szCs w:val="24"/>
        </w:rPr>
        <w:t xml:space="preserve">tage </w:t>
      </w:r>
      <w:r w:rsidR="006C1B1D">
        <w:rPr>
          <w:spacing w:val="10"/>
          <w:sz w:val="24"/>
          <w:szCs w:val="24"/>
        </w:rPr>
        <w:t xml:space="preserve"> </w:t>
      </w:r>
      <w:r w:rsidR="006C1B1D">
        <w:rPr>
          <w:spacing w:val="-7"/>
          <w:sz w:val="24"/>
          <w:szCs w:val="24"/>
        </w:rPr>
        <w:t>c</w:t>
      </w:r>
      <w:r w:rsidR="006C1B1D">
        <w:rPr>
          <w:sz w:val="24"/>
          <w:szCs w:val="24"/>
        </w:rPr>
        <w:t xml:space="preserve">hanges. </w:t>
      </w:r>
      <w:r w:rsidR="006C1B1D">
        <w:rPr>
          <w:spacing w:val="24"/>
          <w:sz w:val="24"/>
          <w:szCs w:val="24"/>
        </w:rPr>
        <w:t xml:space="preserve"> </w:t>
      </w:r>
      <w:r w:rsidR="006C1B1D">
        <w:rPr>
          <w:w w:val="101"/>
          <w:sz w:val="24"/>
          <w:szCs w:val="24"/>
        </w:rPr>
        <w:t xml:space="preserve">OLS </w:t>
      </w:r>
      <w:r w:rsidR="006C1B1D">
        <w:rPr>
          <w:sz w:val="24"/>
          <w:szCs w:val="24"/>
        </w:rPr>
        <w:lastRenderedPageBreak/>
        <w:t>estimates</w:t>
      </w:r>
      <w:r w:rsidR="006C1B1D">
        <w:rPr>
          <w:spacing w:val="53"/>
          <w:sz w:val="24"/>
          <w:szCs w:val="24"/>
        </w:rPr>
        <w:t xml:space="preserve"> </w:t>
      </w:r>
      <w:r w:rsidR="006C1B1D">
        <w:rPr>
          <w:sz w:val="24"/>
          <w:szCs w:val="24"/>
        </w:rPr>
        <w:t>with</w:t>
      </w:r>
      <w:r w:rsidR="006C1B1D">
        <w:rPr>
          <w:spacing w:val="26"/>
          <w:sz w:val="24"/>
          <w:szCs w:val="24"/>
        </w:rPr>
        <w:t xml:space="preserve"> </w:t>
      </w:r>
      <w:r w:rsidR="006C1B1D">
        <w:rPr>
          <w:sz w:val="24"/>
          <w:szCs w:val="24"/>
        </w:rPr>
        <w:t>fixed</w:t>
      </w:r>
      <w:r w:rsidR="006C1B1D">
        <w:rPr>
          <w:spacing w:val="-11"/>
          <w:sz w:val="24"/>
          <w:szCs w:val="24"/>
        </w:rPr>
        <w:t xml:space="preserve"> </w:t>
      </w:r>
      <w:r w:rsidR="006C1B1D">
        <w:rPr>
          <w:sz w:val="24"/>
          <w:szCs w:val="24"/>
        </w:rPr>
        <w:t>effects</w:t>
      </w:r>
      <w:r w:rsidR="006C1B1D">
        <w:rPr>
          <w:spacing w:val="-13"/>
          <w:sz w:val="24"/>
          <w:szCs w:val="24"/>
        </w:rPr>
        <w:t xml:space="preserve"> </w:t>
      </w:r>
      <w:r w:rsidR="006C1B1D">
        <w:rPr>
          <w:sz w:val="24"/>
          <w:szCs w:val="24"/>
        </w:rPr>
        <w:t>and</w:t>
      </w:r>
      <w:r w:rsidR="006C1B1D">
        <w:rPr>
          <w:spacing w:val="28"/>
          <w:sz w:val="24"/>
          <w:szCs w:val="24"/>
        </w:rPr>
        <w:t xml:space="preserve"> </w:t>
      </w:r>
      <w:r w:rsidR="006C1B1D">
        <w:rPr>
          <w:sz w:val="24"/>
          <w:szCs w:val="24"/>
        </w:rPr>
        <w:t>panel-corrected</w:t>
      </w:r>
      <w:r w:rsidR="006C1B1D">
        <w:rPr>
          <w:spacing w:val="60"/>
          <w:sz w:val="24"/>
          <w:szCs w:val="24"/>
        </w:rPr>
        <w:t xml:space="preserve"> </w:t>
      </w:r>
      <w:r w:rsidR="006C1B1D">
        <w:rPr>
          <w:w w:val="110"/>
          <w:sz w:val="24"/>
          <w:szCs w:val="24"/>
        </w:rPr>
        <w:t>standard</w:t>
      </w:r>
      <w:r w:rsidR="006C1B1D">
        <w:rPr>
          <w:spacing w:val="-6"/>
          <w:w w:val="110"/>
          <w:sz w:val="24"/>
          <w:szCs w:val="24"/>
        </w:rPr>
        <w:t xml:space="preserve"> </w:t>
      </w:r>
      <w:r w:rsidR="006C1B1D">
        <w:rPr>
          <w:sz w:val="24"/>
          <w:szCs w:val="24"/>
        </w:rPr>
        <w:t>errors</w:t>
      </w:r>
      <w:r w:rsidR="006C1B1D">
        <w:rPr>
          <w:spacing w:val="22"/>
          <w:sz w:val="24"/>
          <w:szCs w:val="24"/>
        </w:rPr>
        <w:t xml:space="preserve"> </w:t>
      </w:r>
      <w:r w:rsidR="006C1B1D">
        <w:rPr>
          <w:sz w:val="24"/>
          <w:szCs w:val="24"/>
        </w:rPr>
        <w:t>in</w:t>
      </w:r>
      <w:r w:rsidR="006C1B1D">
        <w:rPr>
          <w:spacing w:val="7"/>
          <w:sz w:val="24"/>
          <w:szCs w:val="24"/>
        </w:rPr>
        <w:t xml:space="preserve"> </w:t>
      </w:r>
      <w:r w:rsidR="006C1B1D">
        <w:rPr>
          <w:w w:val="107"/>
          <w:sz w:val="24"/>
          <w:szCs w:val="24"/>
        </w:rPr>
        <w:t>pare</w:t>
      </w:r>
      <w:r w:rsidR="006C1B1D">
        <w:rPr>
          <w:spacing w:val="-6"/>
          <w:w w:val="107"/>
          <w:sz w:val="24"/>
          <w:szCs w:val="24"/>
        </w:rPr>
        <w:t>n</w:t>
      </w:r>
      <w:r w:rsidR="006C1B1D">
        <w:rPr>
          <w:w w:val="105"/>
          <w:sz w:val="24"/>
          <w:szCs w:val="24"/>
        </w:rPr>
        <w:t xml:space="preserve">theses. </w:t>
      </w:r>
      <w:r w:rsidR="006C1B1D">
        <w:rPr>
          <w:sz w:val="24"/>
          <w:szCs w:val="24"/>
        </w:rPr>
        <w:t>C</w:t>
      </w:r>
      <w:r w:rsidR="006C1B1D">
        <w:rPr>
          <w:spacing w:val="7"/>
          <w:sz w:val="24"/>
          <w:szCs w:val="24"/>
        </w:rPr>
        <w:t>o</w:t>
      </w:r>
      <w:r w:rsidR="006C1B1D">
        <w:rPr>
          <w:sz w:val="24"/>
          <w:szCs w:val="24"/>
        </w:rPr>
        <w:t>efficie</w:t>
      </w:r>
      <w:r w:rsidR="006C1B1D">
        <w:rPr>
          <w:spacing w:val="-7"/>
          <w:sz w:val="24"/>
          <w:szCs w:val="24"/>
        </w:rPr>
        <w:t>n</w:t>
      </w:r>
      <w:r w:rsidR="006C1B1D">
        <w:rPr>
          <w:sz w:val="24"/>
          <w:szCs w:val="24"/>
        </w:rPr>
        <w:t>ts</w:t>
      </w:r>
      <w:r w:rsidR="006C1B1D">
        <w:rPr>
          <w:spacing w:val="9"/>
          <w:sz w:val="24"/>
          <w:szCs w:val="24"/>
        </w:rPr>
        <w:t xml:space="preserve"> </w:t>
      </w:r>
      <w:r w:rsidR="006C1B1D">
        <w:rPr>
          <w:sz w:val="24"/>
          <w:szCs w:val="24"/>
        </w:rPr>
        <w:t>for</w:t>
      </w:r>
      <w:r w:rsidR="006C1B1D">
        <w:rPr>
          <w:spacing w:val="15"/>
          <w:sz w:val="24"/>
          <w:szCs w:val="24"/>
        </w:rPr>
        <w:t xml:space="preserve"> </w:t>
      </w:r>
      <w:r w:rsidR="006C1B1D">
        <w:rPr>
          <w:sz w:val="24"/>
          <w:szCs w:val="24"/>
        </w:rPr>
        <w:t>time</w:t>
      </w:r>
      <w:r w:rsidR="006C1B1D">
        <w:rPr>
          <w:spacing w:val="44"/>
          <w:sz w:val="24"/>
          <w:szCs w:val="24"/>
        </w:rPr>
        <w:t xml:space="preserve"> </w:t>
      </w:r>
      <w:r w:rsidR="006C1B1D">
        <w:rPr>
          <w:sz w:val="24"/>
          <w:szCs w:val="24"/>
        </w:rPr>
        <w:t>and</w:t>
      </w:r>
      <w:r w:rsidR="006C1B1D">
        <w:rPr>
          <w:spacing w:val="46"/>
          <w:sz w:val="24"/>
          <w:szCs w:val="24"/>
        </w:rPr>
        <w:t xml:space="preserve"> </w:t>
      </w:r>
      <w:r w:rsidR="006C1B1D">
        <w:rPr>
          <w:sz w:val="24"/>
          <w:szCs w:val="24"/>
        </w:rPr>
        <w:t>cou</w:t>
      </w:r>
      <w:r w:rsidR="006C1B1D">
        <w:rPr>
          <w:spacing w:val="-6"/>
          <w:sz w:val="24"/>
          <w:szCs w:val="24"/>
        </w:rPr>
        <w:t>n</w:t>
      </w:r>
      <w:r w:rsidR="006C1B1D">
        <w:rPr>
          <w:sz w:val="24"/>
          <w:szCs w:val="24"/>
        </w:rPr>
        <w:t xml:space="preserve">try </w:t>
      </w:r>
      <w:r w:rsidR="006C1B1D">
        <w:rPr>
          <w:spacing w:val="9"/>
          <w:sz w:val="24"/>
          <w:szCs w:val="24"/>
        </w:rPr>
        <w:t xml:space="preserve"> </w:t>
      </w:r>
      <w:r w:rsidR="006C1B1D">
        <w:rPr>
          <w:sz w:val="24"/>
          <w:szCs w:val="24"/>
        </w:rPr>
        <w:t>dum</w:t>
      </w:r>
      <w:r w:rsidR="006C1B1D">
        <w:rPr>
          <w:spacing w:val="-7"/>
          <w:sz w:val="24"/>
          <w:szCs w:val="24"/>
        </w:rPr>
        <w:t>m</w:t>
      </w:r>
      <w:r w:rsidR="006C1B1D">
        <w:rPr>
          <w:sz w:val="24"/>
          <w:szCs w:val="24"/>
        </w:rPr>
        <w:t>y</w:t>
      </w:r>
      <w:r w:rsidR="006C1B1D">
        <w:rPr>
          <w:spacing w:val="58"/>
          <w:sz w:val="24"/>
          <w:szCs w:val="24"/>
        </w:rPr>
        <w:t xml:space="preserve"> </w:t>
      </w:r>
      <w:r w:rsidR="006C1B1D">
        <w:rPr>
          <w:spacing w:val="-13"/>
          <w:sz w:val="24"/>
          <w:szCs w:val="24"/>
        </w:rPr>
        <w:t>v</w:t>
      </w:r>
      <w:r w:rsidR="006C1B1D">
        <w:rPr>
          <w:sz w:val="24"/>
          <w:szCs w:val="24"/>
        </w:rPr>
        <w:t>ariables</w:t>
      </w:r>
      <w:r w:rsidR="006C1B1D">
        <w:rPr>
          <w:spacing w:val="51"/>
          <w:sz w:val="24"/>
          <w:szCs w:val="24"/>
        </w:rPr>
        <w:t xml:space="preserve"> </w:t>
      </w:r>
      <w:r w:rsidR="006C1B1D">
        <w:rPr>
          <w:sz w:val="24"/>
          <w:szCs w:val="24"/>
        </w:rPr>
        <w:t>not</w:t>
      </w:r>
      <w:r w:rsidR="006C1B1D">
        <w:rPr>
          <w:spacing w:val="49"/>
          <w:sz w:val="24"/>
          <w:szCs w:val="24"/>
        </w:rPr>
        <w:t xml:space="preserve"> </w:t>
      </w:r>
      <w:r w:rsidR="006C1B1D">
        <w:rPr>
          <w:w w:val="101"/>
          <w:sz w:val="24"/>
          <w:szCs w:val="24"/>
        </w:rPr>
        <w:t>sh</w:t>
      </w:r>
      <w:r w:rsidR="006C1B1D">
        <w:rPr>
          <w:spacing w:val="-7"/>
          <w:w w:val="101"/>
          <w:sz w:val="24"/>
          <w:szCs w:val="24"/>
        </w:rPr>
        <w:t>o</w:t>
      </w:r>
      <w:r w:rsidR="006C1B1D">
        <w:rPr>
          <w:w w:val="103"/>
          <w:sz w:val="24"/>
          <w:szCs w:val="24"/>
        </w:rPr>
        <w:t>wn.</w:t>
      </w:r>
    </w:p>
    <w:p w14:paraId="7151C4A6" w14:textId="77777777" w:rsidR="000A768D" w:rsidRDefault="000A768D">
      <w:pPr>
        <w:spacing w:before="3" w:line="180" w:lineRule="exact"/>
        <w:rPr>
          <w:sz w:val="18"/>
          <w:szCs w:val="18"/>
        </w:rPr>
      </w:pPr>
    </w:p>
    <w:p w14:paraId="68F21627" w14:textId="77777777" w:rsidR="000A768D" w:rsidRDefault="006C1B1D">
      <w:pPr>
        <w:spacing w:before="25"/>
        <w:ind w:left="4070" w:right="4070"/>
        <w:jc w:val="center"/>
        <w:rPr>
          <w:sz w:val="24"/>
          <w:szCs w:val="24"/>
        </w:rPr>
      </w:pPr>
      <w:r>
        <w:rPr>
          <w:w w:val="126"/>
          <w:sz w:val="24"/>
          <w:szCs w:val="24"/>
        </w:rPr>
        <w:t>Conclusion</w:t>
      </w:r>
    </w:p>
    <w:p w14:paraId="2A48CE21" w14:textId="77777777" w:rsidR="000A768D" w:rsidRDefault="000A768D">
      <w:pPr>
        <w:spacing w:before="5" w:line="120" w:lineRule="exact"/>
        <w:rPr>
          <w:sz w:val="12"/>
          <w:szCs w:val="12"/>
        </w:rPr>
      </w:pPr>
    </w:p>
    <w:p w14:paraId="46189A69" w14:textId="77777777" w:rsidR="000A768D" w:rsidRDefault="000A768D">
      <w:pPr>
        <w:spacing w:line="200" w:lineRule="exact"/>
      </w:pPr>
    </w:p>
    <w:p w14:paraId="38E8807E" w14:textId="77777777" w:rsidR="000A768D" w:rsidRDefault="006C1B1D">
      <w:pPr>
        <w:spacing w:line="401" w:lineRule="auto"/>
        <w:ind w:left="120" w:right="78" w:firstLine="239"/>
        <w:jc w:val="both"/>
        <w:rPr>
          <w:sz w:val="24"/>
          <w:szCs w:val="24"/>
        </w:rPr>
      </w:pPr>
      <w:r>
        <w:rPr>
          <w:sz w:val="24"/>
          <w:szCs w:val="24"/>
        </w:rPr>
        <w:t xml:space="preserve">This </w:t>
      </w:r>
      <w:r>
        <w:rPr>
          <w:spacing w:val="15"/>
          <w:sz w:val="24"/>
          <w:szCs w:val="24"/>
        </w:rPr>
        <w:t xml:space="preserve"> </w:t>
      </w:r>
      <w:r>
        <w:rPr>
          <w:sz w:val="24"/>
          <w:szCs w:val="24"/>
        </w:rPr>
        <w:t>pa</w:t>
      </w:r>
      <w:r>
        <w:rPr>
          <w:spacing w:val="6"/>
          <w:sz w:val="24"/>
          <w:szCs w:val="24"/>
        </w:rPr>
        <w:t>p</w:t>
      </w:r>
      <w:r>
        <w:rPr>
          <w:sz w:val="24"/>
          <w:szCs w:val="24"/>
        </w:rPr>
        <w:t xml:space="preserve">er </w:t>
      </w:r>
      <w:r>
        <w:rPr>
          <w:spacing w:val="20"/>
          <w:sz w:val="24"/>
          <w:szCs w:val="24"/>
        </w:rPr>
        <w:t xml:space="preserve"> </w:t>
      </w:r>
      <w:r>
        <w:rPr>
          <w:sz w:val="24"/>
          <w:szCs w:val="24"/>
        </w:rPr>
        <w:t>ma</w:t>
      </w:r>
      <w:r>
        <w:rPr>
          <w:spacing w:val="-7"/>
          <w:sz w:val="24"/>
          <w:szCs w:val="24"/>
        </w:rPr>
        <w:t>k</w:t>
      </w:r>
      <w:r>
        <w:rPr>
          <w:sz w:val="24"/>
          <w:szCs w:val="24"/>
        </w:rPr>
        <w:t xml:space="preserve">es </w:t>
      </w:r>
      <w:r>
        <w:rPr>
          <w:spacing w:val="2"/>
          <w:sz w:val="24"/>
          <w:szCs w:val="24"/>
        </w:rPr>
        <w:t xml:space="preserve"> </w:t>
      </w:r>
      <w:r>
        <w:rPr>
          <w:sz w:val="24"/>
          <w:szCs w:val="24"/>
        </w:rPr>
        <w:t xml:space="preserve">an </w:t>
      </w:r>
      <w:r>
        <w:rPr>
          <w:spacing w:val="5"/>
          <w:sz w:val="24"/>
          <w:szCs w:val="24"/>
        </w:rPr>
        <w:t xml:space="preserve"> </w:t>
      </w:r>
      <w:r>
        <w:rPr>
          <w:sz w:val="24"/>
          <w:szCs w:val="24"/>
        </w:rPr>
        <w:t xml:space="preserve">original  </w:t>
      </w:r>
      <w:r>
        <w:rPr>
          <w:w w:val="107"/>
          <w:sz w:val="24"/>
          <w:szCs w:val="24"/>
        </w:rPr>
        <w:t>co</w:t>
      </w:r>
      <w:r>
        <w:rPr>
          <w:spacing w:val="-7"/>
          <w:w w:val="107"/>
          <w:sz w:val="24"/>
          <w:szCs w:val="24"/>
        </w:rPr>
        <w:t>n</w:t>
      </w:r>
      <w:r>
        <w:rPr>
          <w:w w:val="107"/>
          <w:sz w:val="24"/>
          <w:szCs w:val="24"/>
        </w:rPr>
        <w:t>tribution</w:t>
      </w:r>
      <w:r>
        <w:rPr>
          <w:spacing w:val="45"/>
          <w:w w:val="107"/>
          <w:sz w:val="24"/>
          <w:szCs w:val="24"/>
        </w:rPr>
        <w:t xml:space="preserve"> </w:t>
      </w:r>
      <w:r>
        <w:rPr>
          <w:sz w:val="24"/>
          <w:szCs w:val="24"/>
        </w:rPr>
        <w:t xml:space="preserve">to </w:t>
      </w:r>
      <w:r>
        <w:rPr>
          <w:spacing w:val="6"/>
          <w:sz w:val="24"/>
          <w:szCs w:val="24"/>
        </w:rPr>
        <w:t xml:space="preserve"> </w:t>
      </w:r>
      <w:r>
        <w:rPr>
          <w:sz w:val="24"/>
          <w:szCs w:val="24"/>
        </w:rPr>
        <w:t xml:space="preserve">the </w:t>
      </w:r>
      <w:r>
        <w:rPr>
          <w:spacing w:val="17"/>
          <w:sz w:val="24"/>
          <w:szCs w:val="24"/>
        </w:rPr>
        <w:t xml:space="preserve"> </w:t>
      </w:r>
      <w:r>
        <w:rPr>
          <w:sz w:val="24"/>
          <w:szCs w:val="24"/>
        </w:rPr>
        <w:t>gr</w:t>
      </w:r>
      <w:r>
        <w:rPr>
          <w:spacing w:val="-7"/>
          <w:sz w:val="24"/>
          <w:szCs w:val="24"/>
        </w:rPr>
        <w:t>o</w:t>
      </w:r>
      <w:r>
        <w:rPr>
          <w:sz w:val="24"/>
          <w:szCs w:val="24"/>
        </w:rPr>
        <w:t>wing</w:t>
      </w:r>
      <w:r>
        <w:rPr>
          <w:spacing w:val="48"/>
          <w:sz w:val="24"/>
          <w:szCs w:val="24"/>
        </w:rPr>
        <w:t xml:space="preserve"> </w:t>
      </w:r>
      <w:r>
        <w:rPr>
          <w:spacing w:val="6"/>
          <w:sz w:val="24"/>
          <w:szCs w:val="24"/>
        </w:rPr>
        <w:t>b</w:t>
      </w:r>
      <w:r>
        <w:rPr>
          <w:spacing w:val="7"/>
          <w:sz w:val="24"/>
          <w:szCs w:val="24"/>
        </w:rPr>
        <w:t>o</w:t>
      </w:r>
      <w:r>
        <w:rPr>
          <w:sz w:val="24"/>
          <w:szCs w:val="24"/>
        </w:rPr>
        <w:t xml:space="preserve">dy </w:t>
      </w:r>
      <w:r>
        <w:rPr>
          <w:spacing w:val="3"/>
          <w:sz w:val="24"/>
          <w:szCs w:val="24"/>
        </w:rPr>
        <w:t xml:space="preserve"> </w:t>
      </w:r>
      <w:r>
        <w:rPr>
          <w:sz w:val="24"/>
          <w:szCs w:val="24"/>
        </w:rPr>
        <w:t>of</w:t>
      </w:r>
      <w:r>
        <w:rPr>
          <w:spacing w:val="33"/>
          <w:sz w:val="24"/>
          <w:szCs w:val="24"/>
        </w:rPr>
        <w:t xml:space="preserve"> </w:t>
      </w:r>
      <w:r>
        <w:rPr>
          <w:w w:val="109"/>
          <w:sz w:val="24"/>
          <w:szCs w:val="24"/>
        </w:rPr>
        <w:t>literature</w:t>
      </w:r>
      <w:r>
        <w:rPr>
          <w:spacing w:val="40"/>
          <w:w w:val="109"/>
          <w:sz w:val="24"/>
          <w:szCs w:val="24"/>
        </w:rPr>
        <w:t xml:space="preserve"> </w:t>
      </w:r>
      <w:r>
        <w:rPr>
          <w:sz w:val="24"/>
          <w:szCs w:val="24"/>
        </w:rPr>
        <w:t>on</w:t>
      </w:r>
      <w:r>
        <w:rPr>
          <w:spacing w:val="51"/>
          <w:sz w:val="24"/>
          <w:szCs w:val="24"/>
        </w:rPr>
        <w:t xml:space="preserve"> </w:t>
      </w:r>
      <w:r>
        <w:rPr>
          <w:w w:val="104"/>
          <w:sz w:val="24"/>
          <w:szCs w:val="24"/>
        </w:rPr>
        <w:t>i</w:t>
      </w:r>
      <w:r>
        <w:rPr>
          <w:spacing w:val="-7"/>
          <w:w w:val="104"/>
          <w:sz w:val="24"/>
          <w:szCs w:val="24"/>
        </w:rPr>
        <w:t>n</w:t>
      </w:r>
      <w:r>
        <w:rPr>
          <w:w w:val="109"/>
          <w:sz w:val="24"/>
          <w:szCs w:val="24"/>
        </w:rPr>
        <w:t xml:space="preserve">ter- </w:t>
      </w:r>
      <w:r>
        <w:rPr>
          <w:sz w:val="24"/>
          <w:szCs w:val="24"/>
        </w:rPr>
        <w:t xml:space="preserve">national </w:t>
      </w:r>
      <w:r>
        <w:rPr>
          <w:spacing w:val="7"/>
          <w:sz w:val="24"/>
          <w:szCs w:val="24"/>
        </w:rPr>
        <w:t xml:space="preserve"> </w:t>
      </w:r>
      <w:r>
        <w:rPr>
          <w:w w:val="107"/>
          <w:sz w:val="24"/>
          <w:szCs w:val="24"/>
        </w:rPr>
        <w:t>i</w:t>
      </w:r>
      <w:r>
        <w:rPr>
          <w:spacing w:val="-7"/>
          <w:w w:val="107"/>
          <w:sz w:val="24"/>
          <w:szCs w:val="24"/>
        </w:rPr>
        <w:t>nv</w:t>
      </w:r>
      <w:r>
        <w:rPr>
          <w:w w:val="107"/>
          <w:sz w:val="24"/>
          <w:szCs w:val="24"/>
        </w:rPr>
        <w:t>estor-state</w:t>
      </w:r>
      <w:r>
        <w:rPr>
          <w:spacing w:val="9"/>
          <w:w w:val="107"/>
          <w:sz w:val="24"/>
          <w:szCs w:val="24"/>
        </w:rPr>
        <w:t xml:space="preserve"> </w:t>
      </w:r>
      <w:r>
        <w:rPr>
          <w:sz w:val="24"/>
          <w:szCs w:val="24"/>
        </w:rPr>
        <w:t xml:space="preserve">disputes  </w:t>
      </w:r>
      <w:r>
        <w:rPr>
          <w:spacing w:val="-7"/>
          <w:sz w:val="24"/>
          <w:szCs w:val="24"/>
        </w:rPr>
        <w:t>b</w:t>
      </w:r>
      <w:r>
        <w:rPr>
          <w:sz w:val="24"/>
          <w:szCs w:val="24"/>
        </w:rPr>
        <w:t>y</w:t>
      </w:r>
      <w:r>
        <w:rPr>
          <w:spacing w:val="26"/>
          <w:sz w:val="24"/>
          <w:szCs w:val="24"/>
        </w:rPr>
        <w:t xml:space="preserve"> </w:t>
      </w:r>
      <w:r>
        <w:rPr>
          <w:sz w:val="24"/>
          <w:szCs w:val="24"/>
        </w:rPr>
        <w:t xml:space="preserve">systematically </w:t>
      </w:r>
      <w:r>
        <w:rPr>
          <w:spacing w:val="21"/>
          <w:sz w:val="24"/>
          <w:szCs w:val="24"/>
        </w:rPr>
        <w:t xml:space="preserve"> </w:t>
      </w:r>
      <w:r>
        <w:rPr>
          <w:sz w:val="24"/>
          <w:szCs w:val="24"/>
        </w:rPr>
        <w:t xml:space="preserve">studying </w:t>
      </w:r>
      <w:r>
        <w:rPr>
          <w:spacing w:val="2"/>
          <w:sz w:val="24"/>
          <w:szCs w:val="24"/>
        </w:rPr>
        <w:t xml:space="preserve"> </w:t>
      </w:r>
      <w:r>
        <w:rPr>
          <w:sz w:val="24"/>
          <w:szCs w:val="24"/>
        </w:rPr>
        <w:t>their</w:t>
      </w:r>
      <w:r>
        <w:rPr>
          <w:spacing w:val="52"/>
          <w:sz w:val="24"/>
          <w:szCs w:val="24"/>
        </w:rPr>
        <w:t xml:space="preserve"> </w:t>
      </w:r>
      <w:r>
        <w:rPr>
          <w:sz w:val="24"/>
          <w:szCs w:val="24"/>
        </w:rPr>
        <w:t>consequences</w:t>
      </w:r>
      <w:r>
        <w:rPr>
          <w:spacing w:val="26"/>
          <w:sz w:val="24"/>
          <w:szCs w:val="24"/>
        </w:rPr>
        <w:t xml:space="preserve"> </w:t>
      </w:r>
      <w:r>
        <w:rPr>
          <w:sz w:val="24"/>
          <w:szCs w:val="24"/>
        </w:rPr>
        <w:t>for</w:t>
      </w:r>
      <w:r>
        <w:rPr>
          <w:spacing w:val="10"/>
          <w:sz w:val="24"/>
          <w:szCs w:val="24"/>
        </w:rPr>
        <w:t xml:space="preserve"> </w:t>
      </w:r>
      <w:r>
        <w:rPr>
          <w:spacing w:val="6"/>
          <w:sz w:val="24"/>
          <w:szCs w:val="24"/>
        </w:rPr>
        <w:t>b</w:t>
      </w:r>
      <w:r>
        <w:rPr>
          <w:sz w:val="24"/>
          <w:szCs w:val="24"/>
        </w:rPr>
        <w:t>oth</w:t>
      </w:r>
      <w:r>
        <w:rPr>
          <w:spacing w:val="53"/>
          <w:sz w:val="24"/>
          <w:szCs w:val="24"/>
        </w:rPr>
        <w:t xml:space="preserve"> </w:t>
      </w:r>
      <w:r>
        <w:rPr>
          <w:w w:val="107"/>
          <w:sz w:val="24"/>
          <w:szCs w:val="24"/>
        </w:rPr>
        <w:t xml:space="preserve">FDI </w:t>
      </w:r>
      <w:r>
        <w:rPr>
          <w:sz w:val="24"/>
          <w:szCs w:val="24"/>
        </w:rPr>
        <w:t>fl</w:t>
      </w:r>
      <w:r>
        <w:rPr>
          <w:spacing w:val="-6"/>
          <w:sz w:val="24"/>
          <w:szCs w:val="24"/>
        </w:rPr>
        <w:t>o</w:t>
      </w:r>
      <w:r>
        <w:rPr>
          <w:sz w:val="24"/>
          <w:szCs w:val="24"/>
        </w:rPr>
        <w:t>ws</w:t>
      </w:r>
      <w:r>
        <w:rPr>
          <w:spacing w:val="-23"/>
          <w:sz w:val="24"/>
          <w:szCs w:val="24"/>
        </w:rPr>
        <w:t xml:space="preserve"> </w:t>
      </w:r>
      <w:r>
        <w:rPr>
          <w:sz w:val="24"/>
          <w:szCs w:val="24"/>
        </w:rPr>
        <w:t>and</w:t>
      </w:r>
      <w:r>
        <w:rPr>
          <w:spacing w:val="32"/>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4"/>
          <w:sz w:val="24"/>
          <w:szCs w:val="24"/>
        </w:rPr>
        <w:t xml:space="preserve"> </w:t>
      </w:r>
      <w:r>
        <w:rPr>
          <w:w w:val="109"/>
          <w:sz w:val="24"/>
          <w:szCs w:val="24"/>
        </w:rPr>
        <w:t>reputation</w:t>
      </w:r>
      <w:r>
        <w:rPr>
          <w:spacing w:val="-1"/>
          <w:w w:val="109"/>
          <w:sz w:val="24"/>
          <w:szCs w:val="24"/>
        </w:rPr>
        <w:t xml:space="preserve"> </w:t>
      </w:r>
      <w:r>
        <w:rPr>
          <w:spacing w:val="-7"/>
          <w:sz w:val="24"/>
          <w:szCs w:val="24"/>
        </w:rPr>
        <w:t>ov</w:t>
      </w:r>
      <w:r>
        <w:rPr>
          <w:sz w:val="24"/>
          <w:szCs w:val="24"/>
        </w:rPr>
        <w:t>er</w:t>
      </w:r>
      <w:r>
        <w:rPr>
          <w:spacing w:val="11"/>
          <w:sz w:val="24"/>
          <w:szCs w:val="24"/>
        </w:rPr>
        <w:t xml:space="preserve"> </w:t>
      </w:r>
      <w:r>
        <w:rPr>
          <w:sz w:val="24"/>
          <w:szCs w:val="24"/>
        </w:rPr>
        <w:t>the</w:t>
      </w:r>
      <w:r>
        <w:rPr>
          <w:spacing w:val="36"/>
          <w:sz w:val="24"/>
          <w:szCs w:val="24"/>
        </w:rPr>
        <w:t xml:space="preserve"> </w:t>
      </w:r>
      <w:r>
        <w:rPr>
          <w:sz w:val="24"/>
          <w:szCs w:val="24"/>
        </w:rPr>
        <w:t>full</w:t>
      </w:r>
      <w:r>
        <w:rPr>
          <w:spacing w:val="1"/>
          <w:sz w:val="24"/>
          <w:szCs w:val="24"/>
        </w:rPr>
        <w:t xml:space="preserve"> </w:t>
      </w:r>
      <w:r>
        <w:rPr>
          <w:w w:val="97"/>
          <w:sz w:val="24"/>
          <w:szCs w:val="24"/>
        </w:rPr>
        <w:t>1987–2014</w:t>
      </w:r>
      <w:r>
        <w:rPr>
          <w:spacing w:val="7"/>
          <w:w w:val="97"/>
          <w:sz w:val="24"/>
          <w:szCs w:val="24"/>
        </w:rPr>
        <w:t xml:space="preserve"> </w:t>
      </w:r>
      <w:r>
        <w:rPr>
          <w:sz w:val="24"/>
          <w:szCs w:val="24"/>
        </w:rPr>
        <w:t>time</w:t>
      </w:r>
      <w:r>
        <w:rPr>
          <w:spacing w:val="30"/>
          <w:sz w:val="24"/>
          <w:szCs w:val="24"/>
        </w:rPr>
        <w:t xml:space="preserve"> </w:t>
      </w:r>
      <w:r>
        <w:rPr>
          <w:spacing w:val="6"/>
          <w:sz w:val="24"/>
          <w:szCs w:val="24"/>
        </w:rPr>
        <w:t>p</w:t>
      </w:r>
      <w:r>
        <w:rPr>
          <w:sz w:val="24"/>
          <w:szCs w:val="24"/>
        </w:rPr>
        <w:t>eri</w:t>
      </w:r>
      <w:r>
        <w:rPr>
          <w:spacing w:val="7"/>
          <w:sz w:val="24"/>
          <w:szCs w:val="24"/>
        </w:rPr>
        <w:t>o</w:t>
      </w:r>
      <w:r>
        <w:rPr>
          <w:sz w:val="24"/>
          <w:szCs w:val="24"/>
        </w:rPr>
        <w:t xml:space="preserve">d. </w:t>
      </w:r>
      <w:r>
        <w:rPr>
          <w:spacing w:val="7"/>
          <w:sz w:val="24"/>
          <w:szCs w:val="24"/>
        </w:rPr>
        <w:t xml:space="preserve"> </w:t>
      </w:r>
      <w:r>
        <w:rPr>
          <w:sz w:val="24"/>
          <w:szCs w:val="24"/>
        </w:rPr>
        <w:t>Whereas</w:t>
      </w:r>
      <w:r>
        <w:rPr>
          <w:spacing w:val="38"/>
          <w:sz w:val="24"/>
          <w:szCs w:val="24"/>
        </w:rPr>
        <w:t xml:space="preserve"> </w:t>
      </w:r>
      <w:r>
        <w:rPr>
          <w:sz w:val="24"/>
          <w:szCs w:val="24"/>
        </w:rPr>
        <w:t>prior</w:t>
      </w:r>
      <w:r>
        <w:rPr>
          <w:spacing w:val="27"/>
          <w:sz w:val="24"/>
          <w:szCs w:val="24"/>
        </w:rPr>
        <w:t xml:space="preserve"> </w:t>
      </w:r>
      <w:r>
        <w:rPr>
          <w:w w:val="103"/>
          <w:sz w:val="24"/>
          <w:szCs w:val="24"/>
        </w:rPr>
        <w:t>resear</w:t>
      </w:r>
      <w:r>
        <w:rPr>
          <w:spacing w:val="-6"/>
          <w:w w:val="103"/>
          <w:sz w:val="24"/>
          <w:szCs w:val="24"/>
        </w:rPr>
        <w:t>c</w:t>
      </w:r>
      <w:r>
        <w:rPr>
          <w:w w:val="108"/>
          <w:sz w:val="24"/>
          <w:szCs w:val="24"/>
        </w:rPr>
        <w:t xml:space="preserve">h </w:t>
      </w:r>
      <w:r>
        <w:rPr>
          <w:sz w:val="24"/>
          <w:szCs w:val="24"/>
        </w:rPr>
        <w:t>has</w:t>
      </w:r>
      <w:r>
        <w:rPr>
          <w:spacing w:val="31"/>
          <w:sz w:val="24"/>
          <w:szCs w:val="24"/>
        </w:rPr>
        <w:t xml:space="preserve"> </w:t>
      </w:r>
      <w:r>
        <w:rPr>
          <w:sz w:val="24"/>
          <w:szCs w:val="24"/>
        </w:rPr>
        <w:t>claimed</w:t>
      </w:r>
      <w:r>
        <w:rPr>
          <w:spacing w:val="27"/>
          <w:sz w:val="24"/>
          <w:szCs w:val="24"/>
        </w:rPr>
        <w:t xml:space="preserve"> </w:t>
      </w:r>
      <w:r>
        <w:rPr>
          <w:sz w:val="24"/>
          <w:szCs w:val="24"/>
        </w:rPr>
        <w:t xml:space="preserve">that </w:t>
      </w:r>
      <w:r>
        <w:rPr>
          <w:spacing w:val="20"/>
          <w:sz w:val="24"/>
          <w:szCs w:val="24"/>
        </w:rPr>
        <w:t xml:space="preserve"> </w:t>
      </w:r>
      <w:r>
        <w:rPr>
          <w:w w:val="104"/>
          <w:sz w:val="24"/>
          <w:szCs w:val="24"/>
        </w:rPr>
        <w:t>i</w:t>
      </w:r>
      <w:r>
        <w:rPr>
          <w:spacing w:val="-7"/>
          <w:w w:val="104"/>
          <w:sz w:val="24"/>
          <w:szCs w:val="24"/>
        </w:rPr>
        <w:t>n</w:t>
      </w:r>
      <w:r>
        <w:rPr>
          <w:spacing w:val="-7"/>
          <w:w w:val="103"/>
          <w:sz w:val="24"/>
          <w:szCs w:val="24"/>
        </w:rPr>
        <w:t>v</w:t>
      </w:r>
      <w:r>
        <w:rPr>
          <w:w w:val="99"/>
          <w:sz w:val="24"/>
          <w:szCs w:val="24"/>
        </w:rPr>
        <w:t>ol</w:t>
      </w:r>
      <w:r>
        <w:rPr>
          <w:spacing w:val="-7"/>
          <w:w w:val="99"/>
          <w:sz w:val="24"/>
          <w:szCs w:val="24"/>
        </w:rPr>
        <w:t>v</w:t>
      </w:r>
      <w:r>
        <w:rPr>
          <w:w w:val="102"/>
          <w:sz w:val="24"/>
          <w:szCs w:val="24"/>
        </w:rPr>
        <w:t>eme</w:t>
      </w:r>
      <w:r>
        <w:rPr>
          <w:spacing w:val="-7"/>
          <w:w w:val="102"/>
          <w:sz w:val="24"/>
          <w:szCs w:val="24"/>
        </w:rPr>
        <w:t>n</w:t>
      </w:r>
      <w:r>
        <w:rPr>
          <w:w w:val="137"/>
          <w:sz w:val="24"/>
          <w:szCs w:val="24"/>
        </w:rPr>
        <w:t>t</w:t>
      </w:r>
      <w:r>
        <w:rPr>
          <w:spacing w:val="12"/>
          <w:w w:val="137"/>
          <w:sz w:val="24"/>
          <w:szCs w:val="24"/>
        </w:rPr>
        <w:t xml:space="preserve"> </w:t>
      </w:r>
      <w:r>
        <w:rPr>
          <w:sz w:val="24"/>
          <w:szCs w:val="24"/>
        </w:rPr>
        <w:t>in</w:t>
      </w:r>
      <w:r>
        <w:rPr>
          <w:spacing w:val="19"/>
          <w:sz w:val="24"/>
          <w:szCs w:val="24"/>
        </w:rPr>
        <w:t xml:space="preserve"> </w:t>
      </w:r>
      <w:r>
        <w:rPr>
          <w:w w:val="107"/>
          <w:sz w:val="24"/>
          <w:szCs w:val="24"/>
        </w:rPr>
        <w:t>trea</w:t>
      </w:r>
      <w:r>
        <w:rPr>
          <w:spacing w:val="-7"/>
          <w:w w:val="107"/>
          <w:sz w:val="24"/>
          <w:szCs w:val="24"/>
        </w:rPr>
        <w:t>t</w:t>
      </w:r>
      <w:r>
        <w:rPr>
          <w:w w:val="107"/>
          <w:sz w:val="24"/>
          <w:szCs w:val="24"/>
        </w:rPr>
        <w:t>y-based</w:t>
      </w:r>
      <w:r>
        <w:rPr>
          <w:spacing w:val="16"/>
          <w:w w:val="107"/>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12"/>
          <w:w w:val="137"/>
          <w:sz w:val="24"/>
          <w:szCs w:val="24"/>
        </w:rPr>
        <w:t xml:space="preserve"> </w:t>
      </w:r>
      <w:r>
        <w:rPr>
          <w:sz w:val="24"/>
          <w:szCs w:val="24"/>
        </w:rPr>
        <w:t xml:space="preserve">dispute  </w:t>
      </w:r>
      <w:r>
        <w:rPr>
          <w:w w:val="110"/>
          <w:sz w:val="24"/>
          <w:szCs w:val="24"/>
        </w:rPr>
        <w:t>arbitration</w:t>
      </w:r>
      <w:r>
        <w:rPr>
          <w:spacing w:val="6"/>
          <w:w w:val="110"/>
          <w:sz w:val="24"/>
          <w:szCs w:val="24"/>
        </w:rPr>
        <w:t xml:space="preserve"> </w:t>
      </w:r>
      <w:r>
        <w:rPr>
          <w:sz w:val="24"/>
          <w:szCs w:val="24"/>
        </w:rPr>
        <w:t>is</w:t>
      </w:r>
      <w:r>
        <w:rPr>
          <w:spacing w:val="8"/>
          <w:sz w:val="24"/>
          <w:szCs w:val="24"/>
        </w:rPr>
        <w:t xml:space="preserve"> </w:t>
      </w:r>
      <w:r>
        <w:rPr>
          <w:w w:val="106"/>
          <w:sz w:val="24"/>
          <w:szCs w:val="24"/>
        </w:rPr>
        <w:t xml:space="preserve">predictably </w:t>
      </w:r>
      <w:r>
        <w:rPr>
          <w:w w:val="110"/>
          <w:sz w:val="24"/>
          <w:szCs w:val="24"/>
        </w:rPr>
        <w:t xml:space="preserve">translated </w:t>
      </w:r>
      <w:r>
        <w:rPr>
          <w:sz w:val="24"/>
          <w:szCs w:val="24"/>
        </w:rPr>
        <w:t>i</w:t>
      </w:r>
      <w:r>
        <w:rPr>
          <w:spacing w:val="-7"/>
          <w:sz w:val="24"/>
          <w:szCs w:val="24"/>
        </w:rPr>
        <w:t>n</w:t>
      </w:r>
      <w:r>
        <w:rPr>
          <w:sz w:val="24"/>
          <w:szCs w:val="24"/>
        </w:rPr>
        <w:t>to</w:t>
      </w:r>
      <w:r>
        <w:rPr>
          <w:spacing w:val="34"/>
          <w:sz w:val="24"/>
          <w:szCs w:val="24"/>
        </w:rPr>
        <w:t xml:space="preserve"> </w:t>
      </w:r>
      <w:r>
        <w:rPr>
          <w:sz w:val="24"/>
          <w:szCs w:val="24"/>
        </w:rPr>
        <w:t>reduced</w:t>
      </w:r>
      <w:r>
        <w:rPr>
          <w:spacing w:val="36"/>
          <w:sz w:val="24"/>
          <w:szCs w:val="24"/>
        </w:rPr>
        <w:t xml:space="preserve"> </w:t>
      </w:r>
      <w:r>
        <w:rPr>
          <w:sz w:val="24"/>
          <w:szCs w:val="24"/>
        </w:rPr>
        <w:t>foreign</w:t>
      </w:r>
      <w:r>
        <w:rPr>
          <w:spacing w:val="6"/>
          <w:sz w:val="24"/>
          <w:szCs w:val="24"/>
        </w:rPr>
        <w:t xml:space="preserve"> </w:t>
      </w:r>
      <w:r>
        <w:rPr>
          <w:sz w:val="24"/>
          <w:szCs w:val="24"/>
        </w:rPr>
        <w:t>direct</w:t>
      </w:r>
      <w:r>
        <w:rPr>
          <w:spacing w:val="44"/>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6"/>
          <w:sz w:val="24"/>
          <w:szCs w:val="24"/>
        </w:rPr>
        <w:t xml:space="preserve"> </w:t>
      </w:r>
      <w:r>
        <w:rPr>
          <w:sz w:val="24"/>
          <w:szCs w:val="24"/>
        </w:rPr>
        <w:t>fl</w:t>
      </w:r>
      <w:r>
        <w:rPr>
          <w:spacing w:val="-6"/>
          <w:sz w:val="24"/>
          <w:szCs w:val="24"/>
        </w:rPr>
        <w:t>o</w:t>
      </w:r>
      <w:r>
        <w:rPr>
          <w:sz w:val="24"/>
          <w:szCs w:val="24"/>
        </w:rPr>
        <w:t>ws,</w:t>
      </w:r>
      <w:r>
        <w:rPr>
          <w:spacing w:val="-16"/>
          <w:sz w:val="24"/>
          <w:szCs w:val="24"/>
        </w:rPr>
        <w:t xml:space="preserve"> </w:t>
      </w:r>
      <w:r>
        <w:rPr>
          <w:spacing w:val="-6"/>
          <w:sz w:val="24"/>
          <w:szCs w:val="24"/>
        </w:rPr>
        <w:t>w</w:t>
      </w:r>
      <w:r>
        <w:rPr>
          <w:sz w:val="24"/>
          <w:szCs w:val="24"/>
        </w:rPr>
        <w:t>e</w:t>
      </w:r>
      <w:r>
        <w:rPr>
          <w:spacing w:val="-2"/>
          <w:sz w:val="24"/>
          <w:szCs w:val="24"/>
        </w:rPr>
        <w:t xml:space="preserve"> </w:t>
      </w:r>
      <w:r>
        <w:rPr>
          <w:sz w:val="24"/>
          <w:szCs w:val="24"/>
        </w:rPr>
        <w:t>find</w:t>
      </w:r>
      <w:r>
        <w:rPr>
          <w:spacing w:val="6"/>
          <w:sz w:val="24"/>
          <w:szCs w:val="24"/>
        </w:rPr>
        <w:t xml:space="preserve"> </w:t>
      </w:r>
      <w:r>
        <w:rPr>
          <w:sz w:val="24"/>
          <w:szCs w:val="24"/>
        </w:rPr>
        <w:t>no</w:t>
      </w:r>
      <w:r>
        <w:rPr>
          <w:spacing w:val="11"/>
          <w:sz w:val="24"/>
          <w:szCs w:val="24"/>
        </w:rPr>
        <w:t xml:space="preserve"> </w:t>
      </w:r>
      <w:r>
        <w:rPr>
          <w:sz w:val="24"/>
          <w:szCs w:val="24"/>
        </w:rPr>
        <w:t>evidence</w:t>
      </w:r>
      <w:r>
        <w:rPr>
          <w:spacing w:val="15"/>
          <w:sz w:val="24"/>
          <w:szCs w:val="24"/>
        </w:rPr>
        <w:t xml:space="preserve"> </w:t>
      </w:r>
      <w:r>
        <w:rPr>
          <w:sz w:val="24"/>
          <w:szCs w:val="24"/>
        </w:rPr>
        <w:t>of</w:t>
      </w:r>
      <w:r>
        <w:rPr>
          <w:spacing w:val="-6"/>
          <w:sz w:val="24"/>
          <w:szCs w:val="24"/>
        </w:rPr>
        <w:t xml:space="preserve"> </w:t>
      </w:r>
      <w:r>
        <w:rPr>
          <w:sz w:val="24"/>
          <w:szCs w:val="24"/>
        </w:rPr>
        <w:t>su</w:t>
      </w:r>
      <w:r>
        <w:rPr>
          <w:spacing w:val="-6"/>
          <w:sz w:val="24"/>
          <w:szCs w:val="24"/>
        </w:rPr>
        <w:t>c</w:t>
      </w:r>
      <w:r>
        <w:rPr>
          <w:sz w:val="24"/>
          <w:szCs w:val="24"/>
        </w:rPr>
        <w:t>h</w:t>
      </w:r>
      <w:r>
        <w:rPr>
          <w:spacing w:val="22"/>
          <w:sz w:val="24"/>
          <w:szCs w:val="24"/>
        </w:rPr>
        <w:t xml:space="preserve"> </w:t>
      </w:r>
      <w:r>
        <w:rPr>
          <w:sz w:val="24"/>
          <w:szCs w:val="24"/>
        </w:rPr>
        <w:t>an</w:t>
      </w:r>
      <w:r>
        <w:rPr>
          <w:spacing w:val="25"/>
          <w:sz w:val="24"/>
          <w:szCs w:val="24"/>
        </w:rPr>
        <w:t xml:space="preserve"> </w:t>
      </w:r>
      <w:r>
        <w:rPr>
          <w:sz w:val="24"/>
          <w:szCs w:val="24"/>
        </w:rPr>
        <w:t xml:space="preserve">effect. </w:t>
      </w:r>
      <w:r>
        <w:rPr>
          <w:spacing w:val="-20"/>
          <w:sz w:val="24"/>
          <w:szCs w:val="24"/>
        </w:rPr>
        <w:t>W</w:t>
      </w:r>
      <w:r>
        <w:rPr>
          <w:sz w:val="24"/>
          <w:szCs w:val="24"/>
        </w:rPr>
        <w:t>e</w:t>
      </w:r>
      <w:r>
        <w:rPr>
          <w:spacing w:val="19"/>
          <w:sz w:val="24"/>
          <w:szCs w:val="24"/>
        </w:rPr>
        <w:t xml:space="preserve"> </w:t>
      </w:r>
      <w:r>
        <w:rPr>
          <w:sz w:val="24"/>
          <w:szCs w:val="24"/>
        </w:rPr>
        <w:t>therefore</w:t>
      </w:r>
      <w:r>
        <w:rPr>
          <w:spacing w:val="44"/>
          <w:sz w:val="24"/>
          <w:szCs w:val="24"/>
        </w:rPr>
        <w:t xml:space="preserve"> </w:t>
      </w:r>
      <w:r>
        <w:rPr>
          <w:sz w:val="24"/>
          <w:szCs w:val="24"/>
        </w:rPr>
        <w:t xml:space="preserve">turn </w:t>
      </w:r>
      <w:r>
        <w:rPr>
          <w:spacing w:val="2"/>
          <w:sz w:val="24"/>
          <w:szCs w:val="24"/>
        </w:rPr>
        <w:t xml:space="preserve"> </w:t>
      </w:r>
      <w:r>
        <w:rPr>
          <w:sz w:val="24"/>
          <w:szCs w:val="24"/>
        </w:rPr>
        <w:t>to</w:t>
      </w:r>
      <w:r>
        <w:rPr>
          <w:spacing w:val="29"/>
          <w:sz w:val="24"/>
          <w:szCs w:val="24"/>
        </w:rPr>
        <w:t xml:space="preserve"> </w:t>
      </w:r>
      <w:r>
        <w:rPr>
          <w:sz w:val="24"/>
          <w:szCs w:val="24"/>
        </w:rPr>
        <w:t>the</w:t>
      </w:r>
      <w:r>
        <w:rPr>
          <w:spacing w:val="41"/>
          <w:sz w:val="24"/>
          <w:szCs w:val="24"/>
        </w:rPr>
        <w:t xml:space="preserve"> </w:t>
      </w:r>
      <w:r>
        <w:rPr>
          <w:sz w:val="24"/>
          <w:szCs w:val="24"/>
        </w:rPr>
        <w:t>analysis</w:t>
      </w:r>
      <w:r>
        <w:rPr>
          <w:spacing w:val="32"/>
          <w:sz w:val="24"/>
          <w:szCs w:val="24"/>
        </w:rPr>
        <w:t xml:space="preserve"> </w:t>
      </w:r>
      <w:r>
        <w:rPr>
          <w:sz w:val="24"/>
          <w:szCs w:val="24"/>
        </w:rPr>
        <w:t>of</w:t>
      </w:r>
      <w:r>
        <w:rPr>
          <w:spacing w:val="-3"/>
          <w:sz w:val="24"/>
          <w:szCs w:val="24"/>
        </w:rPr>
        <w:t xml:space="preserve"> </w:t>
      </w:r>
      <w:r>
        <w:rPr>
          <w:w w:val="109"/>
          <w:sz w:val="24"/>
          <w:szCs w:val="24"/>
        </w:rPr>
        <w:t>reputational</w:t>
      </w:r>
      <w:r>
        <w:rPr>
          <w:spacing w:val="4"/>
          <w:w w:val="109"/>
          <w:sz w:val="24"/>
          <w:szCs w:val="24"/>
        </w:rPr>
        <w:t xml:space="preserve"> </w:t>
      </w:r>
      <w:r>
        <w:rPr>
          <w:sz w:val="24"/>
          <w:szCs w:val="24"/>
        </w:rPr>
        <w:t>damage,</w:t>
      </w:r>
      <w:r>
        <w:rPr>
          <w:spacing w:val="43"/>
          <w:sz w:val="24"/>
          <w:szCs w:val="24"/>
        </w:rPr>
        <w:t xml:space="preserve"> </w:t>
      </w:r>
      <w:r>
        <w:rPr>
          <w:sz w:val="24"/>
          <w:szCs w:val="24"/>
        </w:rPr>
        <w:t>whi</w:t>
      </w:r>
      <w:r>
        <w:rPr>
          <w:spacing w:val="-7"/>
          <w:sz w:val="24"/>
          <w:szCs w:val="24"/>
        </w:rPr>
        <w:t>c</w:t>
      </w:r>
      <w:r>
        <w:rPr>
          <w:sz w:val="24"/>
          <w:szCs w:val="24"/>
        </w:rPr>
        <w:t>h</w:t>
      </w:r>
      <w:r>
        <w:rPr>
          <w:spacing w:val="19"/>
          <w:sz w:val="24"/>
          <w:szCs w:val="24"/>
        </w:rPr>
        <w:t xml:space="preserve"> </w:t>
      </w:r>
      <w:r>
        <w:rPr>
          <w:sz w:val="24"/>
          <w:szCs w:val="24"/>
        </w:rPr>
        <w:t>is</w:t>
      </w:r>
      <w:r>
        <w:rPr>
          <w:spacing w:val="6"/>
          <w:sz w:val="24"/>
          <w:szCs w:val="24"/>
        </w:rPr>
        <w:t xml:space="preserve"> </w:t>
      </w:r>
      <w:r>
        <w:rPr>
          <w:sz w:val="24"/>
          <w:szCs w:val="24"/>
        </w:rPr>
        <w:t>the</w:t>
      </w:r>
      <w:r>
        <w:rPr>
          <w:spacing w:val="41"/>
          <w:sz w:val="24"/>
          <w:szCs w:val="24"/>
        </w:rPr>
        <w:t xml:space="preserve"> </w:t>
      </w:r>
      <w:r>
        <w:rPr>
          <w:sz w:val="24"/>
          <w:szCs w:val="24"/>
        </w:rPr>
        <w:t>me</w:t>
      </w:r>
      <w:r>
        <w:rPr>
          <w:spacing w:val="-6"/>
          <w:sz w:val="24"/>
          <w:szCs w:val="24"/>
        </w:rPr>
        <w:t>c</w:t>
      </w:r>
      <w:r>
        <w:rPr>
          <w:sz w:val="24"/>
          <w:szCs w:val="24"/>
        </w:rPr>
        <w:t>hanism</w:t>
      </w:r>
      <w:r>
        <w:rPr>
          <w:spacing w:val="48"/>
          <w:sz w:val="24"/>
          <w:szCs w:val="24"/>
        </w:rPr>
        <w:t xml:space="preserve"> </w:t>
      </w:r>
      <w:r>
        <w:rPr>
          <w:w w:val="104"/>
          <w:sz w:val="24"/>
          <w:szCs w:val="24"/>
        </w:rPr>
        <w:t xml:space="preserve">presumed </w:t>
      </w:r>
      <w:r>
        <w:rPr>
          <w:sz w:val="24"/>
          <w:szCs w:val="24"/>
        </w:rPr>
        <w:t>to</w:t>
      </w:r>
      <w:r>
        <w:rPr>
          <w:spacing w:val="59"/>
          <w:sz w:val="24"/>
          <w:szCs w:val="24"/>
        </w:rPr>
        <w:t xml:space="preserve"> </w:t>
      </w:r>
      <w:r>
        <w:rPr>
          <w:spacing w:val="6"/>
          <w:sz w:val="24"/>
          <w:szCs w:val="24"/>
        </w:rPr>
        <w:t>b</w:t>
      </w:r>
      <w:r>
        <w:rPr>
          <w:sz w:val="24"/>
          <w:szCs w:val="24"/>
        </w:rPr>
        <w:t>e</w:t>
      </w:r>
      <w:r>
        <w:rPr>
          <w:spacing w:val="45"/>
          <w:sz w:val="24"/>
          <w:szCs w:val="24"/>
        </w:rPr>
        <w:t xml:space="preserve"> </w:t>
      </w:r>
      <w:r>
        <w:rPr>
          <w:w w:val="105"/>
          <w:sz w:val="24"/>
          <w:szCs w:val="24"/>
        </w:rPr>
        <w:t>broug</w:t>
      </w:r>
      <w:r>
        <w:rPr>
          <w:spacing w:val="-6"/>
          <w:w w:val="105"/>
          <w:sz w:val="24"/>
          <w:szCs w:val="24"/>
        </w:rPr>
        <w:t>h</w:t>
      </w:r>
      <w:r>
        <w:rPr>
          <w:w w:val="137"/>
          <w:sz w:val="24"/>
          <w:szCs w:val="24"/>
        </w:rPr>
        <w:t>t</w:t>
      </w:r>
      <w:r>
        <w:rPr>
          <w:spacing w:val="39"/>
          <w:w w:val="137"/>
          <w:sz w:val="24"/>
          <w:szCs w:val="24"/>
        </w:rPr>
        <w:t xml:space="preserve"> </w:t>
      </w:r>
      <w:r>
        <w:rPr>
          <w:sz w:val="24"/>
          <w:szCs w:val="24"/>
        </w:rPr>
        <w:t>i</w:t>
      </w:r>
      <w:r>
        <w:rPr>
          <w:spacing w:val="-7"/>
          <w:sz w:val="24"/>
          <w:szCs w:val="24"/>
        </w:rPr>
        <w:t>n</w:t>
      </w:r>
      <w:r>
        <w:rPr>
          <w:sz w:val="24"/>
          <w:szCs w:val="24"/>
        </w:rPr>
        <w:t xml:space="preserve">to </w:t>
      </w:r>
      <w:r>
        <w:rPr>
          <w:spacing w:val="7"/>
          <w:sz w:val="24"/>
          <w:szCs w:val="24"/>
        </w:rPr>
        <w:t xml:space="preserve"> </w:t>
      </w:r>
      <w:r>
        <w:rPr>
          <w:sz w:val="24"/>
          <w:szCs w:val="24"/>
        </w:rPr>
        <w:t>pl</w:t>
      </w:r>
      <w:r>
        <w:rPr>
          <w:spacing w:val="-7"/>
          <w:sz w:val="24"/>
          <w:szCs w:val="24"/>
        </w:rPr>
        <w:t>a</w:t>
      </w:r>
      <w:r>
        <w:rPr>
          <w:sz w:val="24"/>
          <w:szCs w:val="24"/>
        </w:rPr>
        <w:t xml:space="preserve">y  </w:t>
      </w:r>
      <w:r>
        <w:rPr>
          <w:spacing w:val="-7"/>
          <w:sz w:val="24"/>
          <w:szCs w:val="24"/>
        </w:rPr>
        <w:t>b</w:t>
      </w:r>
      <w:r>
        <w:rPr>
          <w:sz w:val="24"/>
          <w:szCs w:val="24"/>
        </w:rPr>
        <w:t>y</w:t>
      </w:r>
      <w:r>
        <w:rPr>
          <w:spacing w:val="52"/>
          <w:sz w:val="24"/>
          <w:szCs w:val="24"/>
        </w:rPr>
        <w:t xml:space="preserve"> </w:t>
      </w:r>
      <w:r>
        <w:rPr>
          <w:spacing w:val="6"/>
          <w:sz w:val="24"/>
          <w:szCs w:val="24"/>
        </w:rPr>
        <w:t>p</w:t>
      </w:r>
      <w:r>
        <w:rPr>
          <w:sz w:val="24"/>
          <w:szCs w:val="24"/>
        </w:rPr>
        <w:t xml:space="preserve">erceptions </w:t>
      </w:r>
      <w:r>
        <w:rPr>
          <w:spacing w:val="28"/>
          <w:sz w:val="24"/>
          <w:szCs w:val="24"/>
        </w:rPr>
        <w:t xml:space="preserve"> </w:t>
      </w:r>
      <w:r>
        <w:rPr>
          <w:sz w:val="24"/>
          <w:szCs w:val="24"/>
        </w:rPr>
        <w:t xml:space="preserve">that </w:t>
      </w:r>
      <w:r>
        <w:rPr>
          <w:spacing w:val="47"/>
          <w:sz w:val="24"/>
          <w:szCs w:val="24"/>
        </w:rPr>
        <w:t xml:space="preserve"> </w:t>
      </w:r>
      <w:r>
        <w:rPr>
          <w:sz w:val="24"/>
          <w:szCs w:val="24"/>
        </w:rPr>
        <w:t>a</w:t>
      </w:r>
      <w:r>
        <w:rPr>
          <w:spacing w:val="48"/>
          <w:sz w:val="24"/>
          <w:szCs w:val="24"/>
        </w:rPr>
        <w:t xml:space="preserve"> </w:t>
      </w:r>
      <w:r>
        <w:rPr>
          <w:sz w:val="24"/>
          <w:szCs w:val="24"/>
        </w:rPr>
        <w:t xml:space="preserve">state </w:t>
      </w:r>
      <w:r>
        <w:rPr>
          <w:spacing w:val="32"/>
          <w:sz w:val="24"/>
          <w:szCs w:val="24"/>
        </w:rPr>
        <w:t xml:space="preserve"> </w:t>
      </w:r>
      <w:r>
        <w:rPr>
          <w:sz w:val="24"/>
          <w:szCs w:val="24"/>
        </w:rPr>
        <w:t>has</w:t>
      </w:r>
      <w:r>
        <w:rPr>
          <w:spacing w:val="58"/>
          <w:sz w:val="24"/>
          <w:szCs w:val="24"/>
        </w:rPr>
        <w:t xml:space="preserve"> </w:t>
      </w:r>
      <w:r>
        <w:rPr>
          <w:sz w:val="24"/>
          <w:szCs w:val="24"/>
        </w:rPr>
        <w:t xml:space="preserve">violated </w:t>
      </w:r>
      <w:r>
        <w:rPr>
          <w:spacing w:val="17"/>
          <w:sz w:val="24"/>
          <w:szCs w:val="24"/>
        </w:rPr>
        <w:t xml:space="preserve"> </w:t>
      </w:r>
      <w:r>
        <w:rPr>
          <w:sz w:val="24"/>
          <w:szCs w:val="24"/>
        </w:rPr>
        <w:t>its</w:t>
      </w:r>
      <w:r>
        <w:rPr>
          <w:spacing w:val="59"/>
          <w:sz w:val="24"/>
          <w:szCs w:val="24"/>
        </w:rPr>
        <w:t xml:space="preserve"> </w:t>
      </w:r>
      <w:r>
        <w:rPr>
          <w:sz w:val="24"/>
          <w:szCs w:val="24"/>
        </w:rPr>
        <w:t>trea</w:t>
      </w:r>
      <w:r>
        <w:rPr>
          <w:spacing w:val="-7"/>
          <w:sz w:val="24"/>
          <w:szCs w:val="24"/>
        </w:rPr>
        <w:t>t</w:t>
      </w:r>
      <w:r>
        <w:rPr>
          <w:sz w:val="24"/>
          <w:szCs w:val="24"/>
        </w:rPr>
        <w:t xml:space="preserve">y </w:t>
      </w:r>
      <w:r>
        <w:rPr>
          <w:spacing w:val="51"/>
          <w:sz w:val="24"/>
          <w:szCs w:val="24"/>
        </w:rPr>
        <w:t xml:space="preserve"> </w:t>
      </w:r>
      <w:r>
        <w:rPr>
          <w:w w:val="97"/>
          <w:sz w:val="24"/>
          <w:szCs w:val="24"/>
        </w:rPr>
        <w:t>c</w:t>
      </w:r>
      <w:r>
        <w:rPr>
          <w:w w:val="105"/>
          <w:sz w:val="24"/>
          <w:szCs w:val="24"/>
        </w:rPr>
        <w:t>ommitme</w:t>
      </w:r>
      <w:r>
        <w:rPr>
          <w:spacing w:val="-7"/>
          <w:w w:val="105"/>
          <w:sz w:val="24"/>
          <w:szCs w:val="24"/>
        </w:rPr>
        <w:t>n</w:t>
      </w:r>
      <w:r>
        <w:rPr>
          <w:w w:val="113"/>
          <w:sz w:val="24"/>
          <w:szCs w:val="24"/>
        </w:rPr>
        <w:t xml:space="preserve">ts. </w:t>
      </w:r>
      <w:r>
        <w:rPr>
          <w:sz w:val="24"/>
          <w:szCs w:val="24"/>
        </w:rPr>
        <w:t>Dr</w:t>
      </w:r>
      <w:r>
        <w:rPr>
          <w:spacing w:val="-7"/>
          <w:sz w:val="24"/>
          <w:szCs w:val="24"/>
        </w:rPr>
        <w:t>a</w:t>
      </w:r>
      <w:r>
        <w:rPr>
          <w:sz w:val="24"/>
          <w:szCs w:val="24"/>
        </w:rPr>
        <w:t>wing</w:t>
      </w:r>
      <w:r>
        <w:rPr>
          <w:spacing w:val="31"/>
          <w:sz w:val="24"/>
          <w:szCs w:val="24"/>
        </w:rPr>
        <w:t xml:space="preserve"> </w:t>
      </w:r>
      <w:r>
        <w:rPr>
          <w:sz w:val="24"/>
          <w:szCs w:val="24"/>
        </w:rPr>
        <w:t>u</w:t>
      </w:r>
      <w:r>
        <w:rPr>
          <w:spacing w:val="6"/>
          <w:sz w:val="24"/>
          <w:szCs w:val="24"/>
        </w:rPr>
        <w:t>p</w:t>
      </w:r>
      <w:r>
        <w:rPr>
          <w:sz w:val="24"/>
          <w:szCs w:val="24"/>
        </w:rPr>
        <w:t>on</w:t>
      </w:r>
      <w:r>
        <w:rPr>
          <w:spacing w:val="30"/>
          <w:sz w:val="24"/>
          <w:szCs w:val="24"/>
        </w:rPr>
        <w:t xml:space="preserve"> </w:t>
      </w:r>
      <w:r>
        <w:rPr>
          <w:sz w:val="24"/>
          <w:szCs w:val="24"/>
        </w:rPr>
        <w:t>an</w:t>
      </w:r>
      <w:r>
        <w:rPr>
          <w:spacing w:val="25"/>
          <w:sz w:val="24"/>
          <w:szCs w:val="24"/>
        </w:rPr>
        <w:t xml:space="preserve"> </w:t>
      </w:r>
      <w:r>
        <w:rPr>
          <w:sz w:val="24"/>
          <w:szCs w:val="24"/>
        </w:rPr>
        <w:t>original</w:t>
      </w:r>
      <w:r>
        <w:rPr>
          <w:spacing w:val="21"/>
          <w:sz w:val="24"/>
          <w:szCs w:val="24"/>
        </w:rPr>
        <w:t xml:space="preserve"> </w:t>
      </w:r>
      <w:r>
        <w:rPr>
          <w:w w:val="111"/>
          <w:sz w:val="24"/>
          <w:szCs w:val="24"/>
        </w:rPr>
        <w:t>dataset</w:t>
      </w:r>
      <w:r>
        <w:rPr>
          <w:spacing w:val="-1"/>
          <w:w w:val="111"/>
          <w:sz w:val="24"/>
          <w:szCs w:val="24"/>
        </w:rPr>
        <w:t xml:space="preserve"> </w:t>
      </w:r>
      <w:r>
        <w:rPr>
          <w:sz w:val="24"/>
          <w:szCs w:val="24"/>
        </w:rPr>
        <w:t xml:space="preserve">that </w:t>
      </w:r>
      <w:r>
        <w:rPr>
          <w:spacing w:val="14"/>
          <w:sz w:val="24"/>
          <w:szCs w:val="24"/>
        </w:rPr>
        <w:t xml:space="preserve"> </w:t>
      </w:r>
      <w:r>
        <w:rPr>
          <w:sz w:val="24"/>
          <w:szCs w:val="24"/>
        </w:rPr>
        <w:t>c</w:t>
      </w:r>
      <w:r>
        <w:rPr>
          <w:spacing w:val="-6"/>
          <w:sz w:val="24"/>
          <w:szCs w:val="24"/>
        </w:rPr>
        <w:t>o</w:t>
      </w:r>
      <w:r>
        <w:rPr>
          <w:spacing w:val="-7"/>
          <w:sz w:val="24"/>
          <w:szCs w:val="24"/>
        </w:rPr>
        <w:t>v</w:t>
      </w:r>
      <w:r>
        <w:rPr>
          <w:sz w:val="24"/>
          <w:szCs w:val="24"/>
        </w:rPr>
        <w:t>ers</w:t>
      </w:r>
      <w:r>
        <w:rPr>
          <w:spacing w:val="8"/>
          <w:sz w:val="24"/>
          <w:szCs w:val="24"/>
        </w:rPr>
        <w:t xml:space="preserve"> </w:t>
      </w:r>
      <w:r>
        <w:rPr>
          <w:sz w:val="24"/>
          <w:szCs w:val="24"/>
        </w:rPr>
        <w:t>the</w:t>
      </w:r>
      <w:r>
        <w:rPr>
          <w:spacing w:val="36"/>
          <w:sz w:val="24"/>
          <w:szCs w:val="24"/>
        </w:rPr>
        <w:t xml:space="preserve"> </w:t>
      </w:r>
      <w:r>
        <w:rPr>
          <w:w w:val="107"/>
          <w:sz w:val="24"/>
          <w:szCs w:val="24"/>
        </w:rPr>
        <w:t>i</w:t>
      </w:r>
      <w:r>
        <w:rPr>
          <w:spacing w:val="-7"/>
          <w:w w:val="107"/>
          <w:sz w:val="24"/>
          <w:szCs w:val="24"/>
        </w:rPr>
        <w:t>nv</w:t>
      </w:r>
      <w:r>
        <w:rPr>
          <w:w w:val="107"/>
          <w:sz w:val="24"/>
          <w:szCs w:val="24"/>
        </w:rPr>
        <w:t>estor-state</w:t>
      </w:r>
      <w:r>
        <w:rPr>
          <w:spacing w:val="2"/>
          <w:w w:val="107"/>
          <w:sz w:val="24"/>
          <w:szCs w:val="24"/>
        </w:rPr>
        <w:t xml:space="preserve"> </w:t>
      </w:r>
      <w:r>
        <w:rPr>
          <w:sz w:val="24"/>
          <w:szCs w:val="24"/>
        </w:rPr>
        <w:t>dispute</w:t>
      </w:r>
      <w:r>
        <w:rPr>
          <w:spacing w:val="50"/>
          <w:sz w:val="24"/>
          <w:szCs w:val="24"/>
        </w:rPr>
        <w:t xml:space="preserve"> </w:t>
      </w:r>
      <w:r>
        <w:rPr>
          <w:w w:val="104"/>
          <w:sz w:val="24"/>
          <w:szCs w:val="24"/>
        </w:rPr>
        <w:t>i</w:t>
      </w:r>
      <w:r>
        <w:rPr>
          <w:spacing w:val="-7"/>
          <w:w w:val="104"/>
          <w:sz w:val="24"/>
          <w:szCs w:val="24"/>
        </w:rPr>
        <w:t>n</w:t>
      </w:r>
      <w:r>
        <w:rPr>
          <w:spacing w:val="-7"/>
          <w:w w:val="103"/>
          <w:sz w:val="24"/>
          <w:szCs w:val="24"/>
        </w:rPr>
        <w:t>v</w:t>
      </w:r>
      <w:r>
        <w:rPr>
          <w:w w:val="99"/>
          <w:sz w:val="24"/>
          <w:szCs w:val="24"/>
        </w:rPr>
        <w:t>ol</w:t>
      </w:r>
      <w:r>
        <w:rPr>
          <w:spacing w:val="-6"/>
          <w:w w:val="99"/>
          <w:sz w:val="24"/>
          <w:szCs w:val="24"/>
        </w:rPr>
        <w:t>v</w:t>
      </w:r>
      <w:r>
        <w:rPr>
          <w:w w:val="102"/>
          <w:sz w:val="24"/>
          <w:szCs w:val="24"/>
        </w:rPr>
        <w:t>eme</w:t>
      </w:r>
      <w:r>
        <w:rPr>
          <w:spacing w:val="-7"/>
          <w:w w:val="102"/>
          <w:sz w:val="24"/>
          <w:szCs w:val="24"/>
        </w:rPr>
        <w:t>n</w:t>
      </w:r>
      <w:r>
        <w:rPr>
          <w:w w:val="137"/>
          <w:sz w:val="24"/>
          <w:szCs w:val="24"/>
        </w:rPr>
        <w:t>t</w:t>
      </w:r>
      <w:r>
        <w:rPr>
          <w:spacing w:val="6"/>
          <w:sz w:val="24"/>
          <w:szCs w:val="24"/>
        </w:rPr>
        <w:t xml:space="preserve"> </w:t>
      </w:r>
      <w:r>
        <w:rPr>
          <w:sz w:val="24"/>
          <w:szCs w:val="24"/>
        </w:rPr>
        <w:t>of</w:t>
      </w:r>
      <w:r>
        <w:rPr>
          <w:spacing w:val="-6"/>
          <w:sz w:val="24"/>
          <w:szCs w:val="24"/>
        </w:rPr>
        <w:t xml:space="preserve"> </w:t>
      </w:r>
      <w:r>
        <w:rPr>
          <w:sz w:val="24"/>
          <w:szCs w:val="24"/>
        </w:rPr>
        <w:t>l</w:t>
      </w:r>
      <w:r>
        <w:rPr>
          <w:spacing w:val="-6"/>
          <w:sz w:val="24"/>
          <w:szCs w:val="24"/>
        </w:rPr>
        <w:t>o</w:t>
      </w:r>
      <w:r>
        <w:rPr>
          <w:spacing w:val="-7"/>
          <w:sz w:val="24"/>
          <w:szCs w:val="24"/>
        </w:rPr>
        <w:t>w</w:t>
      </w:r>
      <w:r>
        <w:rPr>
          <w:sz w:val="24"/>
          <w:szCs w:val="24"/>
        </w:rPr>
        <w:t>er and</w:t>
      </w:r>
      <w:r>
        <w:rPr>
          <w:spacing w:val="47"/>
          <w:sz w:val="24"/>
          <w:szCs w:val="24"/>
        </w:rPr>
        <w:t xml:space="preserve"> </w:t>
      </w:r>
      <w:r>
        <w:rPr>
          <w:sz w:val="24"/>
          <w:szCs w:val="24"/>
        </w:rPr>
        <w:t>middle</w:t>
      </w:r>
      <w:r>
        <w:rPr>
          <w:spacing w:val="39"/>
          <w:sz w:val="24"/>
          <w:szCs w:val="24"/>
        </w:rPr>
        <w:t xml:space="preserve"> </w:t>
      </w:r>
      <w:r>
        <w:rPr>
          <w:sz w:val="24"/>
          <w:szCs w:val="24"/>
        </w:rPr>
        <w:t>income</w:t>
      </w:r>
      <w:r>
        <w:rPr>
          <w:spacing w:val="26"/>
          <w:sz w:val="24"/>
          <w:szCs w:val="24"/>
        </w:rPr>
        <w:t xml:space="preserve"> </w:t>
      </w:r>
      <w:r>
        <w:rPr>
          <w:sz w:val="24"/>
          <w:szCs w:val="24"/>
        </w:rPr>
        <w:t>cou</w:t>
      </w:r>
      <w:r>
        <w:rPr>
          <w:spacing w:val="-6"/>
          <w:sz w:val="24"/>
          <w:szCs w:val="24"/>
        </w:rPr>
        <w:t>n</w:t>
      </w:r>
      <w:r>
        <w:rPr>
          <w:sz w:val="24"/>
          <w:szCs w:val="24"/>
        </w:rPr>
        <w:t xml:space="preserve">tries </w:t>
      </w:r>
      <w:r>
        <w:rPr>
          <w:spacing w:val="2"/>
          <w:sz w:val="24"/>
          <w:szCs w:val="24"/>
        </w:rPr>
        <w:t xml:space="preserve"> </w:t>
      </w:r>
      <w:r>
        <w:rPr>
          <w:spacing w:val="7"/>
          <w:sz w:val="24"/>
          <w:szCs w:val="24"/>
        </w:rPr>
        <w:t>b</w:t>
      </w:r>
      <w:r>
        <w:rPr>
          <w:sz w:val="24"/>
          <w:szCs w:val="24"/>
        </w:rPr>
        <w:t>oth</w:t>
      </w:r>
      <w:r>
        <w:rPr>
          <w:spacing w:val="59"/>
          <w:sz w:val="24"/>
          <w:szCs w:val="24"/>
        </w:rPr>
        <w:t xml:space="preserve"> </w:t>
      </w:r>
      <w:r>
        <w:rPr>
          <w:sz w:val="24"/>
          <w:szCs w:val="24"/>
        </w:rPr>
        <w:t>at</w:t>
      </w:r>
      <w:r>
        <w:rPr>
          <w:spacing w:val="54"/>
          <w:sz w:val="24"/>
          <w:szCs w:val="24"/>
        </w:rPr>
        <w:t xml:space="preserve"> </w:t>
      </w:r>
      <w:r>
        <w:rPr>
          <w:sz w:val="24"/>
          <w:szCs w:val="24"/>
        </w:rPr>
        <w:t>the</w:t>
      </w:r>
      <w:r>
        <w:rPr>
          <w:spacing w:val="51"/>
          <w:sz w:val="24"/>
          <w:szCs w:val="24"/>
        </w:rPr>
        <w:t xml:space="preserve"> </w:t>
      </w:r>
      <w:r>
        <w:rPr>
          <w:sz w:val="24"/>
          <w:szCs w:val="24"/>
        </w:rPr>
        <w:t>ICSID</w:t>
      </w:r>
      <w:r>
        <w:rPr>
          <w:spacing w:val="38"/>
          <w:sz w:val="24"/>
          <w:szCs w:val="24"/>
        </w:rPr>
        <w:t xml:space="preserve"> </w:t>
      </w:r>
      <w:r>
        <w:rPr>
          <w:sz w:val="24"/>
          <w:szCs w:val="24"/>
        </w:rPr>
        <w:t>and</w:t>
      </w:r>
      <w:r>
        <w:rPr>
          <w:spacing w:val="47"/>
          <w:sz w:val="24"/>
          <w:szCs w:val="24"/>
        </w:rPr>
        <w:t xml:space="preserve"> </w:t>
      </w:r>
      <w:r>
        <w:rPr>
          <w:sz w:val="24"/>
          <w:szCs w:val="24"/>
        </w:rPr>
        <w:t>other</w:t>
      </w:r>
      <w:r>
        <w:rPr>
          <w:spacing w:val="58"/>
          <w:sz w:val="24"/>
          <w:szCs w:val="24"/>
        </w:rPr>
        <w:t xml:space="preserve"> </w:t>
      </w:r>
      <w:r>
        <w:rPr>
          <w:w w:val="108"/>
          <w:sz w:val="24"/>
          <w:szCs w:val="24"/>
        </w:rPr>
        <w:t>i</w:t>
      </w:r>
      <w:r>
        <w:rPr>
          <w:spacing w:val="-8"/>
          <w:w w:val="108"/>
          <w:sz w:val="24"/>
          <w:szCs w:val="24"/>
        </w:rPr>
        <w:t>n</w:t>
      </w:r>
      <w:r>
        <w:rPr>
          <w:w w:val="108"/>
          <w:sz w:val="24"/>
          <w:szCs w:val="24"/>
        </w:rPr>
        <w:t>ternational</w:t>
      </w:r>
      <w:r>
        <w:rPr>
          <w:spacing w:val="18"/>
          <w:w w:val="108"/>
          <w:sz w:val="24"/>
          <w:szCs w:val="24"/>
        </w:rPr>
        <w:t xml:space="preserve"> </w:t>
      </w:r>
      <w:r>
        <w:rPr>
          <w:spacing w:val="-7"/>
          <w:sz w:val="24"/>
          <w:szCs w:val="24"/>
        </w:rPr>
        <w:t>v</w:t>
      </w:r>
      <w:r>
        <w:rPr>
          <w:sz w:val="24"/>
          <w:szCs w:val="24"/>
        </w:rPr>
        <w:t>e</w:t>
      </w:r>
      <w:r>
        <w:rPr>
          <w:spacing w:val="-6"/>
          <w:sz w:val="24"/>
          <w:szCs w:val="24"/>
        </w:rPr>
        <w:t>n</w:t>
      </w:r>
      <w:r>
        <w:rPr>
          <w:sz w:val="24"/>
          <w:szCs w:val="24"/>
        </w:rPr>
        <w:t>ues,</w:t>
      </w:r>
      <w:r>
        <w:rPr>
          <w:spacing w:val="41"/>
          <w:sz w:val="24"/>
          <w:szCs w:val="24"/>
        </w:rPr>
        <w:t xml:space="preserve"> </w:t>
      </w:r>
      <w:r>
        <w:rPr>
          <w:spacing w:val="-6"/>
          <w:sz w:val="24"/>
          <w:szCs w:val="24"/>
        </w:rPr>
        <w:t>w</w:t>
      </w:r>
      <w:r>
        <w:rPr>
          <w:sz w:val="24"/>
          <w:szCs w:val="24"/>
        </w:rPr>
        <w:t>e</w:t>
      </w:r>
      <w:r>
        <w:rPr>
          <w:spacing w:val="11"/>
          <w:sz w:val="24"/>
          <w:szCs w:val="24"/>
        </w:rPr>
        <w:t xml:space="preserve"> </w:t>
      </w:r>
      <w:r>
        <w:rPr>
          <w:w w:val="103"/>
          <w:sz w:val="24"/>
          <w:szCs w:val="24"/>
        </w:rPr>
        <w:t xml:space="preserve">analyze </w:t>
      </w:r>
      <w:r>
        <w:rPr>
          <w:sz w:val="24"/>
          <w:szCs w:val="24"/>
        </w:rPr>
        <w:t>the</w:t>
      </w:r>
      <w:r>
        <w:rPr>
          <w:spacing w:val="45"/>
          <w:sz w:val="24"/>
          <w:szCs w:val="24"/>
        </w:rPr>
        <w:t xml:space="preserve"> </w:t>
      </w:r>
      <w:r>
        <w:rPr>
          <w:sz w:val="24"/>
          <w:szCs w:val="24"/>
        </w:rPr>
        <w:t>impact</w:t>
      </w:r>
      <w:r>
        <w:rPr>
          <w:spacing w:val="58"/>
          <w:sz w:val="24"/>
          <w:szCs w:val="24"/>
        </w:rPr>
        <w:t xml:space="preserve"> </w:t>
      </w:r>
      <w:r>
        <w:rPr>
          <w:sz w:val="24"/>
          <w:szCs w:val="24"/>
        </w:rPr>
        <w:t>of</w:t>
      </w:r>
      <w:r>
        <w:rPr>
          <w:spacing w:val="1"/>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13"/>
          <w:w w:val="137"/>
          <w:sz w:val="24"/>
          <w:szCs w:val="24"/>
        </w:rPr>
        <w:t xml:space="preserve"> </w:t>
      </w:r>
      <w:r>
        <w:rPr>
          <w:sz w:val="24"/>
          <w:szCs w:val="24"/>
        </w:rPr>
        <w:t>disputes  on</w:t>
      </w:r>
      <w:r>
        <w:rPr>
          <w:spacing w:val="18"/>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13"/>
          <w:w w:val="137"/>
          <w:sz w:val="24"/>
          <w:szCs w:val="24"/>
        </w:rPr>
        <w:t xml:space="preserve"> </w:t>
      </w:r>
      <w:r>
        <w:rPr>
          <w:w w:val="109"/>
          <w:sz w:val="24"/>
          <w:szCs w:val="24"/>
        </w:rPr>
        <w:t>reputation</w:t>
      </w:r>
      <w:r>
        <w:rPr>
          <w:spacing w:val="7"/>
          <w:w w:val="109"/>
          <w:sz w:val="24"/>
          <w:szCs w:val="24"/>
        </w:rPr>
        <w:t xml:space="preserve"> </w:t>
      </w:r>
      <w:r>
        <w:rPr>
          <w:sz w:val="24"/>
          <w:szCs w:val="24"/>
        </w:rPr>
        <w:t>as</w:t>
      </w:r>
      <w:r>
        <w:rPr>
          <w:spacing w:val="21"/>
          <w:sz w:val="24"/>
          <w:szCs w:val="24"/>
        </w:rPr>
        <w:t xml:space="preserve"> </w:t>
      </w:r>
      <w:r>
        <w:rPr>
          <w:spacing w:val="-6"/>
          <w:sz w:val="24"/>
          <w:szCs w:val="24"/>
        </w:rPr>
        <w:t>w</w:t>
      </w:r>
      <w:r>
        <w:rPr>
          <w:sz w:val="24"/>
          <w:szCs w:val="24"/>
        </w:rPr>
        <w:t>ell as</w:t>
      </w:r>
      <w:r>
        <w:rPr>
          <w:spacing w:val="21"/>
          <w:sz w:val="24"/>
          <w:szCs w:val="24"/>
        </w:rPr>
        <w:t xml:space="preserve"> </w:t>
      </w:r>
      <w:r>
        <w:rPr>
          <w:spacing w:val="-7"/>
          <w:sz w:val="24"/>
          <w:szCs w:val="24"/>
        </w:rPr>
        <w:t>c</w:t>
      </w:r>
      <w:r>
        <w:rPr>
          <w:sz w:val="24"/>
          <w:szCs w:val="24"/>
        </w:rPr>
        <w:t>hanges</w:t>
      </w:r>
      <w:r>
        <w:rPr>
          <w:spacing w:val="30"/>
          <w:sz w:val="24"/>
          <w:szCs w:val="24"/>
        </w:rPr>
        <w:t xml:space="preserve"> </w:t>
      </w:r>
      <w:r>
        <w:rPr>
          <w:sz w:val="24"/>
          <w:szCs w:val="24"/>
        </w:rPr>
        <w:t>in</w:t>
      </w:r>
      <w:r>
        <w:rPr>
          <w:spacing w:val="20"/>
          <w:sz w:val="24"/>
          <w:szCs w:val="24"/>
        </w:rPr>
        <w:t xml:space="preserve"> </w:t>
      </w:r>
      <w:r>
        <w:rPr>
          <w:sz w:val="24"/>
          <w:szCs w:val="24"/>
        </w:rPr>
        <w:t xml:space="preserve">that </w:t>
      </w:r>
      <w:r>
        <w:rPr>
          <w:spacing w:val="21"/>
          <w:sz w:val="24"/>
          <w:szCs w:val="24"/>
        </w:rPr>
        <w:t xml:space="preserve"> </w:t>
      </w:r>
      <w:r>
        <w:rPr>
          <w:w w:val="106"/>
          <w:sz w:val="24"/>
          <w:szCs w:val="24"/>
        </w:rPr>
        <w:t>rep</w:t>
      </w:r>
      <w:r>
        <w:rPr>
          <w:w w:val="104"/>
          <w:sz w:val="24"/>
          <w:szCs w:val="24"/>
        </w:rPr>
        <w:t xml:space="preserve">u- </w:t>
      </w:r>
      <w:r>
        <w:rPr>
          <w:sz w:val="24"/>
          <w:szCs w:val="24"/>
        </w:rPr>
        <w:t xml:space="preserve">tation </w:t>
      </w:r>
      <w:r>
        <w:rPr>
          <w:spacing w:val="12"/>
          <w:sz w:val="24"/>
          <w:szCs w:val="24"/>
        </w:rPr>
        <w:t xml:space="preserve"> </w:t>
      </w:r>
      <w:r>
        <w:rPr>
          <w:spacing w:val="-6"/>
          <w:sz w:val="24"/>
          <w:szCs w:val="24"/>
        </w:rPr>
        <w:t>o</w:t>
      </w:r>
      <w:r>
        <w:rPr>
          <w:spacing w:val="-7"/>
          <w:sz w:val="24"/>
          <w:szCs w:val="24"/>
        </w:rPr>
        <w:t>v</w:t>
      </w:r>
      <w:r>
        <w:rPr>
          <w:sz w:val="24"/>
          <w:szCs w:val="24"/>
        </w:rPr>
        <w:t>er</w:t>
      </w:r>
      <w:r>
        <w:rPr>
          <w:spacing w:val="19"/>
          <w:sz w:val="24"/>
          <w:szCs w:val="24"/>
        </w:rPr>
        <w:t xml:space="preserve"> </w:t>
      </w:r>
      <w:r>
        <w:rPr>
          <w:sz w:val="24"/>
          <w:szCs w:val="24"/>
        </w:rPr>
        <w:t>the</w:t>
      </w:r>
      <w:r>
        <w:rPr>
          <w:spacing w:val="44"/>
          <w:sz w:val="24"/>
          <w:szCs w:val="24"/>
        </w:rPr>
        <w:t xml:space="preserve"> </w:t>
      </w:r>
      <w:r>
        <w:rPr>
          <w:sz w:val="24"/>
          <w:szCs w:val="24"/>
        </w:rPr>
        <w:t>1987-2014</w:t>
      </w:r>
      <w:r>
        <w:rPr>
          <w:spacing w:val="-18"/>
          <w:sz w:val="24"/>
          <w:szCs w:val="24"/>
        </w:rPr>
        <w:t xml:space="preserve"> </w:t>
      </w:r>
      <w:r>
        <w:rPr>
          <w:spacing w:val="7"/>
          <w:sz w:val="24"/>
          <w:szCs w:val="24"/>
        </w:rPr>
        <w:t>p</w:t>
      </w:r>
      <w:r>
        <w:rPr>
          <w:sz w:val="24"/>
          <w:szCs w:val="24"/>
        </w:rPr>
        <w:t>eri</w:t>
      </w:r>
      <w:r>
        <w:rPr>
          <w:spacing w:val="7"/>
          <w:sz w:val="24"/>
          <w:szCs w:val="24"/>
        </w:rPr>
        <w:t>o</w:t>
      </w:r>
      <w:r>
        <w:rPr>
          <w:sz w:val="24"/>
          <w:szCs w:val="24"/>
        </w:rPr>
        <w:t xml:space="preserve">d. </w:t>
      </w:r>
      <w:r>
        <w:rPr>
          <w:spacing w:val="10"/>
          <w:sz w:val="24"/>
          <w:szCs w:val="24"/>
        </w:rPr>
        <w:t xml:space="preserve"> </w:t>
      </w:r>
      <w:r>
        <w:rPr>
          <w:w w:val="108"/>
          <w:sz w:val="24"/>
          <w:szCs w:val="24"/>
        </w:rPr>
        <w:t>Co</w:t>
      </w:r>
      <w:r>
        <w:rPr>
          <w:spacing w:val="-6"/>
          <w:w w:val="108"/>
          <w:sz w:val="24"/>
          <w:szCs w:val="24"/>
        </w:rPr>
        <w:t>n</w:t>
      </w:r>
      <w:r>
        <w:rPr>
          <w:w w:val="108"/>
          <w:sz w:val="24"/>
          <w:szCs w:val="24"/>
        </w:rPr>
        <w:t>trary</w:t>
      </w:r>
      <w:r>
        <w:rPr>
          <w:spacing w:val="14"/>
          <w:w w:val="108"/>
          <w:sz w:val="24"/>
          <w:szCs w:val="24"/>
        </w:rPr>
        <w:t xml:space="preserve"> </w:t>
      </w:r>
      <w:r>
        <w:rPr>
          <w:sz w:val="24"/>
          <w:szCs w:val="24"/>
        </w:rPr>
        <w:t>to</w:t>
      </w:r>
      <w:r>
        <w:rPr>
          <w:spacing w:val="33"/>
          <w:sz w:val="24"/>
          <w:szCs w:val="24"/>
        </w:rPr>
        <w:t xml:space="preserve"> </w:t>
      </w:r>
      <w:r>
        <w:rPr>
          <w:sz w:val="24"/>
          <w:szCs w:val="24"/>
        </w:rPr>
        <w:t>the</w:t>
      </w:r>
      <w:r>
        <w:rPr>
          <w:spacing w:val="45"/>
          <w:sz w:val="24"/>
          <w:szCs w:val="24"/>
        </w:rPr>
        <w:t xml:space="preserve"> </w:t>
      </w:r>
      <w:r>
        <w:rPr>
          <w:sz w:val="24"/>
          <w:szCs w:val="24"/>
        </w:rPr>
        <w:t>ex</w:t>
      </w:r>
      <w:r>
        <w:rPr>
          <w:spacing w:val="6"/>
          <w:sz w:val="24"/>
          <w:szCs w:val="24"/>
        </w:rPr>
        <w:t>p</w:t>
      </w:r>
      <w:r>
        <w:rPr>
          <w:sz w:val="24"/>
          <w:szCs w:val="24"/>
        </w:rPr>
        <w:t xml:space="preserve">ectations </w:t>
      </w:r>
      <w:r>
        <w:rPr>
          <w:spacing w:val="23"/>
          <w:sz w:val="24"/>
          <w:szCs w:val="24"/>
        </w:rPr>
        <w:t xml:space="preserve"> </w:t>
      </w:r>
      <w:r>
        <w:rPr>
          <w:sz w:val="24"/>
          <w:szCs w:val="24"/>
        </w:rPr>
        <w:t xml:space="preserve">generated </w:t>
      </w:r>
      <w:r>
        <w:rPr>
          <w:spacing w:val="9"/>
          <w:sz w:val="24"/>
          <w:szCs w:val="24"/>
        </w:rPr>
        <w:t xml:space="preserve"> </w:t>
      </w:r>
      <w:r>
        <w:rPr>
          <w:spacing w:val="-7"/>
          <w:sz w:val="24"/>
          <w:szCs w:val="24"/>
        </w:rPr>
        <w:t>b</w:t>
      </w:r>
      <w:r>
        <w:rPr>
          <w:sz w:val="24"/>
          <w:szCs w:val="24"/>
        </w:rPr>
        <w:t>y</w:t>
      </w:r>
      <w:r>
        <w:rPr>
          <w:spacing w:val="25"/>
          <w:sz w:val="24"/>
          <w:szCs w:val="24"/>
        </w:rPr>
        <w:t xml:space="preserve"> </w:t>
      </w:r>
      <w:r>
        <w:rPr>
          <w:sz w:val="24"/>
          <w:szCs w:val="24"/>
        </w:rPr>
        <w:t>the</w:t>
      </w:r>
      <w:r>
        <w:rPr>
          <w:spacing w:val="45"/>
          <w:sz w:val="24"/>
          <w:szCs w:val="24"/>
        </w:rPr>
        <w:t xml:space="preserve"> </w:t>
      </w:r>
      <w:r>
        <w:rPr>
          <w:w w:val="106"/>
          <w:sz w:val="24"/>
          <w:szCs w:val="24"/>
        </w:rPr>
        <w:t xml:space="preserve">theoretical </w:t>
      </w:r>
      <w:r>
        <w:rPr>
          <w:w w:val="109"/>
          <w:sz w:val="24"/>
          <w:szCs w:val="24"/>
        </w:rPr>
        <w:t>literature</w:t>
      </w:r>
      <w:r>
        <w:rPr>
          <w:spacing w:val="7"/>
          <w:w w:val="109"/>
          <w:sz w:val="24"/>
          <w:szCs w:val="24"/>
        </w:rPr>
        <w:t xml:space="preserve"> </w:t>
      </w:r>
      <w:r>
        <w:rPr>
          <w:sz w:val="24"/>
          <w:szCs w:val="24"/>
        </w:rPr>
        <w:t>on</w:t>
      </w:r>
      <w:r>
        <w:rPr>
          <w:spacing w:val="17"/>
          <w:sz w:val="24"/>
          <w:szCs w:val="24"/>
        </w:rPr>
        <w:t xml:space="preserve"> </w:t>
      </w:r>
      <w:r>
        <w:rPr>
          <w:w w:val="108"/>
          <w:sz w:val="24"/>
          <w:szCs w:val="24"/>
        </w:rPr>
        <w:t>i</w:t>
      </w:r>
      <w:r>
        <w:rPr>
          <w:spacing w:val="-8"/>
          <w:w w:val="108"/>
          <w:sz w:val="24"/>
          <w:szCs w:val="24"/>
        </w:rPr>
        <w:t>n</w:t>
      </w:r>
      <w:r>
        <w:rPr>
          <w:w w:val="108"/>
          <w:sz w:val="24"/>
          <w:szCs w:val="24"/>
        </w:rPr>
        <w:t>ternational</w:t>
      </w:r>
      <w:r>
        <w:rPr>
          <w:spacing w:val="11"/>
          <w:w w:val="108"/>
          <w:sz w:val="24"/>
          <w:szCs w:val="24"/>
        </w:rPr>
        <w:t xml:space="preserve"> </w:t>
      </w:r>
      <w:r>
        <w:rPr>
          <w:spacing w:val="6"/>
          <w:sz w:val="24"/>
          <w:szCs w:val="24"/>
        </w:rPr>
        <w:t>p</w:t>
      </w:r>
      <w:r>
        <w:rPr>
          <w:sz w:val="24"/>
          <w:szCs w:val="24"/>
        </w:rPr>
        <w:t>olitical</w:t>
      </w:r>
      <w:r>
        <w:rPr>
          <w:spacing w:val="42"/>
          <w:sz w:val="24"/>
          <w:szCs w:val="24"/>
        </w:rPr>
        <w:t xml:space="preserve"> </w:t>
      </w:r>
      <w:r>
        <w:rPr>
          <w:sz w:val="24"/>
          <w:szCs w:val="24"/>
        </w:rPr>
        <w:t>econo</w:t>
      </w:r>
      <w:r>
        <w:rPr>
          <w:spacing w:val="-6"/>
          <w:sz w:val="24"/>
          <w:szCs w:val="24"/>
        </w:rPr>
        <w:t>m</w:t>
      </w:r>
      <w:r>
        <w:rPr>
          <w:spacing w:val="-20"/>
          <w:sz w:val="24"/>
          <w:szCs w:val="24"/>
        </w:rPr>
        <w:t>y</w:t>
      </w:r>
      <w:r>
        <w:rPr>
          <w:sz w:val="24"/>
          <w:szCs w:val="24"/>
        </w:rPr>
        <w:t>,</w:t>
      </w:r>
      <w:r>
        <w:rPr>
          <w:spacing w:val="29"/>
          <w:sz w:val="24"/>
          <w:szCs w:val="24"/>
        </w:rPr>
        <w:t xml:space="preserve"> </w:t>
      </w:r>
      <w:r>
        <w:rPr>
          <w:sz w:val="24"/>
          <w:szCs w:val="24"/>
        </w:rPr>
        <w:t>as</w:t>
      </w:r>
      <w:r>
        <w:rPr>
          <w:spacing w:val="20"/>
          <w:sz w:val="24"/>
          <w:szCs w:val="24"/>
        </w:rPr>
        <w:t xml:space="preserve"> </w:t>
      </w:r>
      <w:r>
        <w:rPr>
          <w:spacing w:val="-6"/>
          <w:sz w:val="24"/>
          <w:szCs w:val="24"/>
        </w:rPr>
        <w:t>w</w:t>
      </w:r>
      <w:r>
        <w:rPr>
          <w:sz w:val="24"/>
          <w:szCs w:val="24"/>
        </w:rPr>
        <w:t>ell as</w:t>
      </w:r>
      <w:r>
        <w:rPr>
          <w:spacing w:val="20"/>
          <w:sz w:val="24"/>
          <w:szCs w:val="24"/>
        </w:rPr>
        <w:t xml:space="preserve"> </w:t>
      </w:r>
      <w:r>
        <w:rPr>
          <w:sz w:val="24"/>
          <w:szCs w:val="24"/>
        </w:rPr>
        <w:t>prior</w:t>
      </w:r>
      <w:r>
        <w:rPr>
          <w:spacing w:val="36"/>
          <w:sz w:val="24"/>
          <w:szCs w:val="24"/>
        </w:rPr>
        <w:t xml:space="preserve"> </w:t>
      </w:r>
      <w:r>
        <w:rPr>
          <w:sz w:val="24"/>
          <w:szCs w:val="24"/>
        </w:rPr>
        <w:t>resear</w:t>
      </w:r>
      <w:r>
        <w:rPr>
          <w:spacing w:val="-6"/>
          <w:sz w:val="24"/>
          <w:szCs w:val="24"/>
        </w:rPr>
        <w:t>c</w:t>
      </w:r>
      <w:r>
        <w:rPr>
          <w:sz w:val="24"/>
          <w:szCs w:val="24"/>
        </w:rPr>
        <w:t>h</w:t>
      </w:r>
      <w:r>
        <w:rPr>
          <w:spacing w:val="42"/>
          <w:sz w:val="24"/>
          <w:szCs w:val="24"/>
        </w:rPr>
        <w:t xml:space="preserve"> </w:t>
      </w:r>
      <w:r>
        <w:rPr>
          <w:sz w:val="24"/>
          <w:szCs w:val="24"/>
        </w:rPr>
        <w:t>on</w:t>
      </w:r>
      <w:r>
        <w:rPr>
          <w:spacing w:val="17"/>
          <w:sz w:val="24"/>
          <w:szCs w:val="24"/>
        </w:rPr>
        <w:t xml:space="preserve"> </w:t>
      </w:r>
      <w:r>
        <w:rPr>
          <w:sz w:val="24"/>
          <w:szCs w:val="24"/>
        </w:rPr>
        <w:t>ISDS,</w:t>
      </w:r>
      <w:r>
        <w:rPr>
          <w:spacing w:val="18"/>
          <w:sz w:val="24"/>
          <w:szCs w:val="24"/>
        </w:rPr>
        <w:t xml:space="preserve"> </w:t>
      </w:r>
      <w:r>
        <w:rPr>
          <w:sz w:val="24"/>
          <w:szCs w:val="24"/>
        </w:rPr>
        <w:t>our</w:t>
      </w:r>
      <w:r>
        <w:rPr>
          <w:spacing w:val="28"/>
          <w:sz w:val="24"/>
          <w:szCs w:val="24"/>
        </w:rPr>
        <w:t xml:space="preserve"> </w:t>
      </w:r>
      <w:r>
        <w:rPr>
          <w:w w:val="103"/>
          <w:sz w:val="24"/>
          <w:szCs w:val="24"/>
        </w:rPr>
        <w:t>resear</w:t>
      </w:r>
      <w:r>
        <w:rPr>
          <w:spacing w:val="-6"/>
          <w:w w:val="103"/>
          <w:sz w:val="24"/>
          <w:szCs w:val="24"/>
        </w:rPr>
        <w:t>c</w:t>
      </w:r>
      <w:r>
        <w:rPr>
          <w:w w:val="108"/>
          <w:sz w:val="24"/>
          <w:szCs w:val="24"/>
        </w:rPr>
        <w:t xml:space="preserve">h </w:t>
      </w:r>
      <w:r>
        <w:rPr>
          <w:sz w:val="24"/>
          <w:szCs w:val="24"/>
        </w:rPr>
        <w:t>suggests</w:t>
      </w:r>
      <w:r>
        <w:rPr>
          <w:spacing w:val="46"/>
          <w:sz w:val="24"/>
          <w:szCs w:val="24"/>
        </w:rPr>
        <w:t xml:space="preserve"> </w:t>
      </w:r>
      <w:r>
        <w:rPr>
          <w:sz w:val="24"/>
          <w:szCs w:val="24"/>
        </w:rPr>
        <w:t xml:space="preserve">that </w:t>
      </w:r>
      <w:r>
        <w:rPr>
          <w:spacing w:val="38"/>
          <w:sz w:val="24"/>
          <w:szCs w:val="24"/>
        </w:rPr>
        <w:t xml:space="preserve"> </w:t>
      </w:r>
      <w:r>
        <w:rPr>
          <w:sz w:val="24"/>
          <w:szCs w:val="24"/>
        </w:rPr>
        <w:t xml:space="preserve">the  </w:t>
      </w:r>
      <w:r>
        <w:rPr>
          <w:w w:val="109"/>
          <w:sz w:val="24"/>
          <w:szCs w:val="24"/>
        </w:rPr>
        <w:t>reputational</w:t>
      </w:r>
      <w:r>
        <w:rPr>
          <w:spacing w:val="24"/>
          <w:w w:val="109"/>
          <w:sz w:val="24"/>
          <w:szCs w:val="24"/>
        </w:rPr>
        <w:t xml:space="preserve"> </w:t>
      </w:r>
      <w:r>
        <w:rPr>
          <w:sz w:val="24"/>
          <w:szCs w:val="24"/>
        </w:rPr>
        <w:t>costs</w:t>
      </w:r>
      <w:r>
        <w:rPr>
          <w:spacing w:val="44"/>
          <w:sz w:val="24"/>
          <w:szCs w:val="24"/>
        </w:rPr>
        <w:t xml:space="preserve"> </w:t>
      </w:r>
      <w:r>
        <w:rPr>
          <w:sz w:val="24"/>
          <w:szCs w:val="24"/>
        </w:rPr>
        <w:t>of</w:t>
      </w:r>
      <w:r>
        <w:rPr>
          <w:spacing w:val="18"/>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30"/>
          <w:w w:val="137"/>
          <w:sz w:val="24"/>
          <w:szCs w:val="24"/>
        </w:rPr>
        <w:t xml:space="preserve"> </w:t>
      </w:r>
      <w:r>
        <w:rPr>
          <w:sz w:val="24"/>
          <w:szCs w:val="24"/>
        </w:rPr>
        <w:t xml:space="preserve">dispute </w:t>
      </w:r>
      <w:r>
        <w:rPr>
          <w:spacing w:val="18"/>
          <w:sz w:val="24"/>
          <w:szCs w:val="24"/>
        </w:rPr>
        <w:t xml:space="preserve"> </w:t>
      </w:r>
      <w:r>
        <w:rPr>
          <w:w w:val="104"/>
          <w:sz w:val="24"/>
          <w:szCs w:val="24"/>
        </w:rPr>
        <w:t>i</w:t>
      </w:r>
      <w:r>
        <w:rPr>
          <w:spacing w:val="-7"/>
          <w:w w:val="104"/>
          <w:sz w:val="24"/>
          <w:szCs w:val="24"/>
        </w:rPr>
        <w:t>n</w:t>
      </w:r>
      <w:r>
        <w:rPr>
          <w:spacing w:val="-7"/>
          <w:w w:val="103"/>
          <w:sz w:val="24"/>
          <w:szCs w:val="24"/>
        </w:rPr>
        <w:t>v</w:t>
      </w:r>
      <w:r>
        <w:rPr>
          <w:w w:val="99"/>
          <w:sz w:val="24"/>
          <w:szCs w:val="24"/>
        </w:rPr>
        <w:t>ol</w:t>
      </w:r>
      <w:r>
        <w:rPr>
          <w:spacing w:val="-6"/>
          <w:w w:val="99"/>
          <w:sz w:val="24"/>
          <w:szCs w:val="24"/>
        </w:rPr>
        <w:t>v</w:t>
      </w:r>
      <w:r>
        <w:rPr>
          <w:w w:val="102"/>
          <w:sz w:val="24"/>
          <w:szCs w:val="24"/>
        </w:rPr>
        <w:t>eme</w:t>
      </w:r>
      <w:r>
        <w:rPr>
          <w:spacing w:val="-7"/>
          <w:w w:val="102"/>
          <w:sz w:val="24"/>
          <w:szCs w:val="24"/>
        </w:rPr>
        <w:t>n</w:t>
      </w:r>
      <w:r>
        <w:rPr>
          <w:w w:val="137"/>
          <w:sz w:val="24"/>
          <w:szCs w:val="24"/>
        </w:rPr>
        <w:t>t</w:t>
      </w:r>
      <w:r>
        <w:rPr>
          <w:spacing w:val="30"/>
          <w:w w:val="137"/>
          <w:sz w:val="24"/>
          <w:szCs w:val="24"/>
        </w:rPr>
        <w:t xml:space="preserve"> </w:t>
      </w:r>
      <w:r>
        <w:rPr>
          <w:sz w:val="24"/>
          <w:szCs w:val="24"/>
        </w:rPr>
        <w:t>are</w:t>
      </w:r>
      <w:r>
        <w:rPr>
          <w:spacing w:val="47"/>
          <w:sz w:val="24"/>
          <w:szCs w:val="24"/>
        </w:rPr>
        <w:t xml:space="preserve"> </w:t>
      </w:r>
      <w:r>
        <w:rPr>
          <w:sz w:val="24"/>
          <w:szCs w:val="24"/>
        </w:rPr>
        <w:t xml:space="preserve">restricted </w:t>
      </w:r>
      <w:r>
        <w:rPr>
          <w:spacing w:val="41"/>
          <w:sz w:val="24"/>
          <w:szCs w:val="24"/>
        </w:rPr>
        <w:t xml:space="preserve"> </w:t>
      </w:r>
      <w:r>
        <w:rPr>
          <w:w w:val="108"/>
          <w:sz w:val="24"/>
          <w:szCs w:val="24"/>
        </w:rPr>
        <w:t xml:space="preserve">and </w:t>
      </w:r>
      <w:r>
        <w:rPr>
          <w:sz w:val="24"/>
          <w:szCs w:val="24"/>
        </w:rPr>
        <w:t>he</w:t>
      </w:r>
      <w:r>
        <w:rPr>
          <w:spacing w:val="-6"/>
          <w:sz w:val="24"/>
          <w:szCs w:val="24"/>
        </w:rPr>
        <w:t>a</w:t>
      </w:r>
      <w:r>
        <w:rPr>
          <w:sz w:val="24"/>
          <w:szCs w:val="24"/>
        </w:rPr>
        <w:t>vily</w:t>
      </w:r>
      <w:r>
        <w:rPr>
          <w:spacing w:val="38"/>
          <w:sz w:val="24"/>
          <w:szCs w:val="24"/>
        </w:rPr>
        <w:t xml:space="preserve"> </w:t>
      </w:r>
      <w:r>
        <w:rPr>
          <w:w w:val="105"/>
          <w:sz w:val="24"/>
          <w:szCs w:val="24"/>
        </w:rPr>
        <w:t>de</w:t>
      </w:r>
      <w:r>
        <w:rPr>
          <w:spacing w:val="6"/>
          <w:w w:val="105"/>
          <w:sz w:val="24"/>
          <w:szCs w:val="24"/>
        </w:rPr>
        <w:t>p</w:t>
      </w:r>
      <w:r>
        <w:rPr>
          <w:w w:val="104"/>
          <w:sz w:val="24"/>
          <w:szCs w:val="24"/>
        </w:rPr>
        <w:t>ende</w:t>
      </w:r>
      <w:r>
        <w:rPr>
          <w:spacing w:val="-7"/>
          <w:w w:val="104"/>
          <w:sz w:val="24"/>
          <w:szCs w:val="24"/>
        </w:rPr>
        <w:t>n</w:t>
      </w:r>
      <w:r>
        <w:rPr>
          <w:w w:val="137"/>
          <w:sz w:val="24"/>
          <w:szCs w:val="24"/>
        </w:rPr>
        <w:t>t</w:t>
      </w:r>
      <w:r>
        <w:rPr>
          <w:spacing w:val="18"/>
          <w:sz w:val="24"/>
          <w:szCs w:val="24"/>
        </w:rPr>
        <w:t xml:space="preserve"> </w:t>
      </w:r>
      <w:r>
        <w:rPr>
          <w:sz w:val="24"/>
          <w:szCs w:val="24"/>
        </w:rPr>
        <w:t>on</w:t>
      </w:r>
      <w:r>
        <w:rPr>
          <w:spacing w:val="24"/>
          <w:sz w:val="24"/>
          <w:szCs w:val="24"/>
        </w:rPr>
        <w:t xml:space="preserve"> </w:t>
      </w:r>
      <w:r>
        <w:rPr>
          <w:sz w:val="24"/>
          <w:szCs w:val="24"/>
        </w:rPr>
        <w:t xml:space="preserve">information </w:t>
      </w:r>
      <w:r>
        <w:rPr>
          <w:spacing w:val="15"/>
          <w:sz w:val="24"/>
          <w:szCs w:val="24"/>
        </w:rPr>
        <w:t xml:space="preserve"> </w:t>
      </w:r>
      <w:r>
        <w:rPr>
          <w:sz w:val="24"/>
          <w:szCs w:val="24"/>
        </w:rPr>
        <w:t>fl</w:t>
      </w:r>
      <w:r>
        <w:rPr>
          <w:spacing w:val="-6"/>
          <w:sz w:val="24"/>
          <w:szCs w:val="24"/>
        </w:rPr>
        <w:t>o</w:t>
      </w:r>
      <w:r>
        <w:rPr>
          <w:sz w:val="24"/>
          <w:szCs w:val="24"/>
        </w:rPr>
        <w:t>ws.</w:t>
      </w:r>
    </w:p>
    <w:p w14:paraId="4A962D27" w14:textId="77777777" w:rsidR="000A768D" w:rsidRDefault="006C1B1D">
      <w:pPr>
        <w:spacing w:before="7" w:line="398" w:lineRule="auto"/>
        <w:ind w:left="120" w:right="76" w:firstLine="239"/>
        <w:jc w:val="both"/>
        <w:rPr>
          <w:sz w:val="24"/>
          <w:szCs w:val="24"/>
        </w:rPr>
      </w:pPr>
      <w:r>
        <w:rPr>
          <w:spacing w:val="-20"/>
          <w:sz w:val="24"/>
          <w:szCs w:val="24"/>
        </w:rPr>
        <w:t>F</w:t>
      </w:r>
      <w:r>
        <w:rPr>
          <w:spacing w:val="7"/>
          <w:sz w:val="24"/>
          <w:szCs w:val="24"/>
        </w:rPr>
        <w:t>o</w:t>
      </w:r>
      <w:r>
        <w:rPr>
          <w:sz w:val="24"/>
          <w:szCs w:val="24"/>
        </w:rPr>
        <w:t>cusing</w:t>
      </w:r>
      <w:r>
        <w:rPr>
          <w:spacing w:val="31"/>
          <w:sz w:val="24"/>
          <w:szCs w:val="24"/>
        </w:rPr>
        <w:t xml:space="preserve"> </w:t>
      </w:r>
      <w:r>
        <w:rPr>
          <w:sz w:val="24"/>
          <w:szCs w:val="24"/>
        </w:rPr>
        <w:t>initially</w:t>
      </w:r>
      <w:r>
        <w:rPr>
          <w:spacing w:val="47"/>
          <w:sz w:val="24"/>
          <w:szCs w:val="24"/>
        </w:rPr>
        <w:t xml:space="preserve"> </w:t>
      </w:r>
      <w:r>
        <w:rPr>
          <w:sz w:val="24"/>
          <w:szCs w:val="24"/>
        </w:rPr>
        <w:t>u</w:t>
      </w:r>
      <w:r>
        <w:rPr>
          <w:spacing w:val="6"/>
          <w:sz w:val="24"/>
          <w:szCs w:val="24"/>
        </w:rPr>
        <w:t>p</w:t>
      </w:r>
      <w:r>
        <w:rPr>
          <w:sz w:val="24"/>
          <w:szCs w:val="24"/>
        </w:rPr>
        <w:t>on</w:t>
      </w:r>
      <w:r>
        <w:rPr>
          <w:spacing w:val="34"/>
          <w:sz w:val="24"/>
          <w:szCs w:val="24"/>
        </w:rPr>
        <w:t xml:space="preserve"> </w:t>
      </w:r>
      <w:r>
        <w:rPr>
          <w:sz w:val="24"/>
          <w:szCs w:val="24"/>
        </w:rPr>
        <w:t>the</w:t>
      </w:r>
      <w:r>
        <w:rPr>
          <w:spacing w:val="40"/>
          <w:sz w:val="24"/>
          <w:szCs w:val="24"/>
        </w:rPr>
        <w:t xml:space="preserve"> </w:t>
      </w:r>
      <w:r>
        <w:rPr>
          <w:sz w:val="24"/>
          <w:szCs w:val="24"/>
        </w:rPr>
        <w:t>impact</w:t>
      </w:r>
      <w:r>
        <w:rPr>
          <w:spacing w:val="56"/>
          <w:sz w:val="24"/>
          <w:szCs w:val="24"/>
        </w:rPr>
        <w:t xml:space="preserve"> </w:t>
      </w:r>
      <w:r>
        <w:rPr>
          <w:sz w:val="24"/>
          <w:szCs w:val="24"/>
        </w:rPr>
        <w:t>of</w:t>
      </w:r>
      <w:r>
        <w:rPr>
          <w:spacing w:val="-2"/>
          <w:sz w:val="24"/>
          <w:szCs w:val="24"/>
        </w:rPr>
        <w:t xml:space="preserve"> </w:t>
      </w:r>
      <w:r>
        <w:rPr>
          <w:sz w:val="24"/>
          <w:szCs w:val="24"/>
        </w:rPr>
        <w:t>disputes</w:t>
      </w:r>
      <w:r>
        <w:rPr>
          <w:spacing w:val="57"/>
          <w:sz w:val="24"/>
          <w:szCs w:val="24"/>
        </w:rPr>
        <w:t xml:space="preserve"> </w:t>
      </w:r>
      <w:r>
        <w:rPr>
          <w:w w:val="104"/>
          <w:sz w:val="24"/>
          <w:szCs w:val="24"/>
        </w:rPr>
        <w:t>re</w:t>
      </w:r>
      <w:r>
        <w:rPr>
          <w:w w:val="98"/>
          <w:sz w:val="24"/>
          <w:szCs w:val="24"/>
        </w:rPr>
        <w:t>gis</w:t>
      </w:r>
      <w:r>
        <w:rPr>
          <w:w w:val="137"/>
          <w:sz w:val="24"/>
          <w:szCs w:val="24"/>
        </w:rPr>
        <w:t>t</w:t>
      </w:r>
      <w:r>
        <w:rPr>
          <w:w w:val="104"/>
          <w:sz w:val="24"/>
          <w:szCs w:val="24"/>
        </w:rPr>
        <w:t>ered</w:t>
      </w:r>
      <w:r>
        <w:rPr>
          <w:spacing w:val="10"/>
          <w:sz w:val="24"/>
          <w:szCs w:val="24"/>
        </w:rPr>
        <w:t xml:space="preserve"> </w:t>
      </w:r>
      <w:r>
        <w:rPr>
          <w:spacing w:val="-6"/>
          <w:sz w:val="24"/>
          <w:szCs w:val="24"/>
        </w:rPr>
        <w:t>o</w:t>
      </w:r>
      <w:r>
        <w:rPr>
          <w:spacing w:val="-7"/>
          <w:sz w:val="24"/>
          <w:szCs w:val="24"/>
        </w:rPr>
        <w:t>v</w:t>
      </w:r>
      <w:r>
        <w:rPr>
          <w:sz w:val="24"/>
          <w:szCs w:val="24"/>
        </w:rPr>
        <w:t>er</w:t>
      </w:r>
      <w:r>
        <w:rPr>
          <w:spacing w:val="17"/>
          <w:sz w:val="24"/>
          <w:szCs w:val="24"/>
        </w:rPr>
        <w:t xml:space="preserve"> </w:t>
      </w:r>
      <w:r>
        <w:rPr>
          <w:sz w:val="24"/>
          <w:szCs w:val="24"/>
        </w:rPr>
        <w:t>the</w:t>
      </w:r>
      <w:r>
        <w:rPr>
          <w:spacing w:val="42"/>
          <w:sz w:val="24"/>
          <w:szCs w:val="24"/>
        </w:rPr>
        <w:t xml:space="preserve"> </w:t>
      </w:r>
      <w:r>
        <w:rPr>
          <w:sz w:val="24"/>
          <w:szCs w:val="24"/>
        </w:rPr>
        <w:t>prior</w:t>
      </w:r>
      <w:r>
        <w:rPr>
          <w:spacing w:val="33"/>
          <w:sz w:val="24"/>
          <w:szCs w:val="24"/>
        </w:rPr>
        <w:t xml:space="preserve"> </w:t>
      </w:r>
      <w:r>
        <w:rPr>
          <w:spacing w:val="-7"/>
          <w:w w:val="137"/>
          <w:sz w:val="24"/>
          <w:szCs w:val="24"/>
        </w:rPr>
        <w:t>t</w:t>
      </w:r>
      <w:r>
        <w:rPr>
          <w:spacing w:val="-6"/>
          <w:w w:val="97"/>
          <w:sz w:val="24"/>
          <w:szCs w:val="24"/>
        </w:rPr>
        <w:t>w</w:t>
      </w:r>
      <w:r>
        <w:rPr>
          <w:w w:val="97"/>
          <w:sz w:val="24"/>
          <w:szCs w:val="24"/>
        </w:rPr>
        <w:t>o</w:t>
      </w:r>
      <w:r>
        <w:rPr>
          <w:spacing w:val="10"/>
          <w:sz w:val="24"/>
          <w:szCs w:val="24"/>
        </w:rPr>
        <w:t xml:space="preserve"> </w:t>
      </w:r>
      <w:r>
        <w:rPr>
          <w:spacing w:val="-7"/>
          <w:sz w:val="24"/>
          <w:szCs w:val="24"/>
        </w:rPr>
        <w:t>y</w:t>
      </w:r>
      <w:r>
        <w:rPr>
          <w:sz w:val="24"/>
          <w:szCs w:val="24"/>
        </w:rPr>
        <w:t>ears,</w:t>
      </w:r>
      <w:r>
        <w:rPr>
          <w:spacing w:val="38"/>
          <w:sz w:val="24"/>
          <w:szCs w:val="24"/>
        </w:rPr>
        <w:t xml:space="preserve"> </w:t>
      </w:r>
      <w:r>
        <w:rPr>
          <w:sz w:val="24"/>
          <w:szCs w:val="24"/>
        </w:rPr>
        <w:t>our</w:t>
      </w:r>
      <w:r>
        <w:rPr>
          <w:spacing w:val="26"/>
          <w:sz w:val="24"/>
          <w:szCs w:val="24"/>
        </w:rPr>
        <w:t xml:space="preserve"> </w:t>
      </w:r>
      <w:r>
        <w:rPr>
          <w:sz w:val="24"/>
          <w:szCs w:val="24"/>
        </w:rPr>
        <w:t>evi- dence</w:t>
      </w:r>
      <w:r>
        <w:rPr>
          <w:spacing w:val="27"/>
          <w:sz w:val="24"/>
          <w:szCs w:val="24"/>
        </w:rPr>
        <w:t xml:space="preserve"> </w:t>
      </w:r>
      <w:r>
        <w:rPr>
          <w:sz w:val="24"/>
          <w:szCs w:val="24"/>
        </w:rPr>
        <w:t>indicates</w:t>
      </w:r>
      <w:r>
        <w:rPr>
          <w:spacing w:val="59"/>
          <w:sz w:val="24"/>
          <w:szCs w:val="24"/>
        </w:rPr>
        <w:t xml:space="preserve"> </w:t>
      </w:r>
      <w:r>
        <w:rPr>
          <w:sz w:val="24"/>
          <w:szCs w:val="24"/>
        </w:rPr>
        <w:t xml:space="preserve">that </w:t>
      </w:r>
      <w:r>
        <w:rPr>
          <w:spacing w:val="24"/>
          <w:sz w:val="24"/>
          <w:szCs w:val="24"/>
        </w:rPr>
        <w:t xml:space="preserve"> </w:t>
      </w:r>
      <w:r>
        <w:rPr>
          <w:w w:val="104"/>
          <w:sz w:val="24"/>
          <w:szCs w:val="24"/>
        </w:rPr>
        <w:t>i</w:t>
      </w:r>
      <w:r>
        <w:rPr>
          <w:spacing w:val="-7"/>
          <w:w w:val="104"/>
          <w:sz w:val="24"/>
          <w:szCs w:val="24"/>
        </w:rPr>
        <w:t>n</w:t>
      </w:r>
      <w:r>
        <w:rPr>
          <w:spacing w:val="-7"/>
          <w:w w:val="103"/>
          <w:sz w:val="24"/>
          <w:szCs w:val="24"/>
        </w:rPr>
        <w:t>v</w:t>
      </w:r>
      <w:r>
        <w:rPr>
          <w:w w:val="97"/>
          <w:sz w:val="24"/>
          <w:szCs w:val="24"/>
        </w:rPr>
        <w:t>e</w:t>
      </w:r>
      <w:r>
        <w:rPr>
          <w:w w:val="98"/>
          <w:sz w:val="24"/>
          <w:szCs w:val="24"/>
        </w:rPr>
        <w:t>s</w:t>
      </w:r>
      <w:r>
        <w:rPr>
          <w:w w:val="111"/>
          <w:sz w:val="24"/>
          <w:szCs w:val="24"/>
        </w:rPr>
        <w:t>to</w:t>
      </w:r>
      <w:r>
        <w:rPr>
          <w:w w:val="103"/>
          <w:sz w:val="24"/>
          <w:szCs w:val="24"/>
        </w:rPr>
        <w:t>r-s</w:t>
      </w:r>
      <w:r>
        <w:rPr>
          <w:w w:val="137"/>
          <w:sz w:val="24"/>
          <w:szCs w:val="24"/>
        </w:rPr>
        <w:t>t</w:t>
      </w:r>
      <w:r>
        <w:rPr>
          <w:w w:val="111"/>
          <w:sz w:val="24"/>
          <w:szCs w:val="24"/>
        </w:rPr>
        <w:t>ate</w:t>
      </w:r>
      <w:r>
        <w:rPr>
          <w:spacing w:val="16"/>
          <w:sz w:val="24"/>
          <w:szCs w:val="24"/>
        </w:rPr>
        <w:t xml:space="preserve"> </w:t>
      </w:r>
      <w:r>
        <w:rPr>
          <w:sz w:val="24"/>
          <w:szCs w:val="24"/>
        </w:rPr>
        <w:t xml:space="preserve">disputes </w:t>
      </w:r>
      <w:r>
        <w:rPr>
          <w:spacing w:val="1"/>
          <w:sz w:val="24"/>
          <w:szCs w:val="24"/>
        </w:rPr>
        <w:t xml:space="preserve"> </w:t>
      </w:r>
      <w:r>
        <w:rPr>
          <w:sz w:val="24"/>
          <w:szCs w:val="24"/>
        </w:rPr>
        <w:t>h</w:t>
      </w:r>
      <w:r>
        <w:rPr>
          <w:spacing w:val="-7"/>
          <w:sz w:val="24"/>
          <w:szCs w:val="24"/>
        </w:rPr>
        <w:t>av</w:t>
      </w:r>
      <w:r>
        <w:rPr>
          <w:sz w:val="24"/>
          <w:szCs w:val="24"/>
        </w:rPr>
        <w:t>e</w:t>
      </w:r>
      <w:r>
        <w:rPr>
          <w:spacing w:val="36"/>
          <w:sz w:val="24"/>
          <w:szCs w:val="24"/>
        </w:rPr>
        <w:t xml:space="preserve"> </w:t>
      </w:r>
      <w:r>
        <w:rPr>
          <w:sz w:val="24"/>
          <w:szCs w:val="24"/>
        </w:rPr>
        <w:t>a</w:t>
      </w:r>
      <w:r>
        <w:rPr>
          <w:spacing w:val="26"/>
          <w:sz w:val="24"/>
          <w:szCs w:val="24"/>
        </w:rPr>
        <w:t xml:space="preserve"> </w:t>
      </w:r>
      <w:r>
        <w:rPr>
          <w:sz w:val="24"/>
          <w:szCs w:val="24"/>
        </w:rPr>
        <w:t xml:space="preserve">distinctly </w:t>
      </w:r>
      <w:r>
        <w:rPr>
          <w:spacing w:val="17"/>
          <w:sz w:val="24"/>
          <w:szCs w:val="24"/>
        </w:rPr>
        <w:t xml:space="preserve"> </w:t>
      </w:r>
      <w:r>
        <w:rPr>
          <w:sz w:val="24"/>
          <w:szCs w:val="24"/>
        </w:rPr>
        <w:t>m</w:t>
      </w:r>
      <w:r>
        <w:rPr>
          <w:spacing w:val="7"/>
          <w:sz w:val="24"/>
          <w:szCs w:val="24"/>
        </w:rPr>
        <w:t>o</w:t>
      </w:r>
      <w:r>
        <w:rPr>
          <w:sz w:val="24"/>
          <w:szCs w:val="24"/>
        </w:rPr>
        <w:t>dest</w:t>
      </w:r>
      <w:r>
        <w:rPr>
          <w:spacing w:val="50"/>
          <w:sz w:val="24"/>
          <w:szCs w:val="24"/>
        </w:rPr>
        <w:t xml:space="preserve"> </w:t>
      </w:r>
      <w:r>
        <w:rPr>
          <w:sz w:val="24"/>
          <w:szCs w:val="24"/>
        </w:rPr>
        <w:t>and</w:t>
      </w:r>
      <w:r>
        <w:rPr>
          <w:spacing w:val="44"/>
          <w:sz w:val="24"/>
          <w:szCs w:val="24"/>
        </w:rPr>
        <w:t xml:space="preserve"> </w:t>
      </w:r>
      <w:r>
        <w:rPr>
          <w:w w:val="101"/>
          <w:sz w:val="24"/>
          <w:szCs w:val="24"/>
        </w:rPr>
        <w:t>co</w:t>
      </w:r>
      <w:r>
        <w:rPr>
          <w:spacing w:val="-6"/>
          <w:w w:val="101"/>
          <w:sz w:val="24"/>
          <w:szCs w:val="24"/>
        </w:rPr>
        <w:t>n</w:t>
      </w:r>
      <w:r>
        <w:rPr>
          <w:w w:val="106"/>
          <w:sz w:val="24"/>
          <w:szCs w:val="24"/>
        </w:rPr>
        <w:t>tinge</w:t>
      </w:r>
      <w:r>
        <w:rPr>
          <w:spacing w:val="-7"/>
          <w:w w:val="106"/>
          <w:sz w:val="24"/>
          <w:szCs w:val="24"/>
        </w:rPr>
        <w:t>n</w:t>
      </w:r>
      <w:r>
        <w:rPr>
          <w:w w:val="137"/>
          <w:sz w:val="24"/>
          <w:szCs w:val="24"/>
        </w:rPr>
        <w:t>t</w:t>
      </w:r>
      <w:r>
        <w:rPr>
          <w:spacing w:val="15"/>
          <w:sz w:val="24"/>
          <w:szCs w:val="24"/>
        </w:rPr>
        <w:t xml:space="preserve"> </w:t>
      </w:r>
      <w:r>
        <w:rPr>
          <w:w w:val="97"/>
          <w:sz w:val="24"/>
          <w:szCs w:val="24"/>
        </w:rPr>
        <w:t>i</w:t>
      </w:r>
      <w:r>
        <w:rPr>
          <w:w w:val="104"/>
          <w:sz w:val="24"/>
          <w:szCs w:val="24"/>
        </w:rPr>
        <w:t>m</w:t>
      </w:r>
      <w:r>
        <w:rPr>
          <w:w w:val="108"/>
          <w:sz w:val="24"/>
          <w:szCs w:val="24"/>
        </w:rPr>
        <w:t>p</w:t>
      </w:r>
      <w:r>
        <w:rPr>
          <w:w w:val="109"/>
          <w:sz w:val="24"/>
          <w:szCs w:val="24"/>
        </w:rPr>
        <w:t>a</w:t>
      </w:r>
      <w:r>
        <w:rPr>
          <w:w w:val="112"/>
          <w:sz w:val="24"/>
          <w:szCs w:val="24"/>
        </w:rPr>
        <w:t xml:space="preserve">ct </w:t>
      </w:r>
      <w:r>
        <w:rPr>
          <w:sz w:val="24"/>
          <w:szCs w:val="24"/>
        </w:rPr>
        <w:t>on</w:t>
      </w:r>
      <w:r>
        <w:rPr>
          <w:spacing w:val="18"/>
          <w:sz w:val="24"/>
          <w:szCs w:val="24"/>
        </w:rPr>
        <w:t xml:space="preserve"> </w:t>
      </w:r>
      <w:r>
        <w:rPr>
          <w:w w:val="109"/>
          <w:sz w:val="24"/>
          <w:szCs w:val="24"/>
        </w:rPr>
        <w:t>reputation.</w:t>
      </w:r>
      <w:r>
        <w:rPr>
          <w:spacing w:val="33"/>
          <w:w w:val="109"/>
          <w:sz w:val="24"/>
          <w:szCs w:val="24"/>
        </w:rPr>
        <w:t xml:space="preserve"> </w:t>
      </w:r>
      <w:r>
        <w:rPr>
          <w:sz w:val="24"/>
          <w:szCs w:val="24"/>
        </w:rPr>
        <w:t>E</w:t>
      </w:r>
      <w:r>
        <w:rPr>
          <w:spacing w:val="-7"/>
          <w:sz w:val="24"/>
          <w:szCs w:val="24"/>
        </w:rPr>
        <w:t>v</w:t>
      </w:r>
      <w:r>
        <w:rPr>
          <w:sz w:val="24"/>
          <w:szCs w:val="24"/>
        </w:rPr>
        <w:t>en</w:t>
      </w:r>
      <w:r>
        <w:rPr>
          <w:spacing w:val="36"/>
          <w:sz w:val="24"/>
          <w:szCs w:val="24"/>
        </w:rPr>
        <w:t xml:space="preserve"> </w:t>
      </w:r>
      <w:r>
        <w:rPr>
          <w:sz w:val="24"/>
          <w:szCs w:val="24"/>
        </w:rPr>
        <w:t>for</w:t>
      </w:r>
      <w:r>
        <w:rPr>
          <w:spacing w:val="11"/>
          <w:sz w:val="24"/>
          <w:szCs w:val="24"/>
        </w:rPr>
        <w:t xml:space="preserve"> </w:t>
      </w:r>
      <w:r>
        <w:rPr>
          <w:sz w:val="24"/>
          <w:szCs w:val="24"/>
        </w:rPr>
        <w:t>disputes  registered</w:t>
      </w:r>
      <w:r>
        <w:rPr>
          <w:spacing w:val="51"/>
          <w:sz w:val="24"/>
          <w:szCs w:val="24"/>
        </w:rPr>
        <w:t xml:space="preserve"> </w:t>
      </w:r>
      <w:r>
        <w:rPr>
          <w:sz w:val="24"/>
          <w:szCs w:val="24"/>
        </w:rPr>
        <w:t>at</w:t>
      </w:r>
      <w:r>
        <w:rPr>
          <w:spacing w:val="47"/>
          <w:sz w:val="24"/>
          <w:szCs w:val="24"/>
        </w:rPr>
        <w:t xml:space="preserve"> </w:t>
      </w:r>
      <w:r>
        <w:rPr>
          <w:sz w:val="24"/>
          <w:szCs w:val="24"/>
        </w:rPr>
        <w:t>the</w:t>
      </w:r>
      <w:r>
        <w:rPr>
          <w:spacing w:val="45"/>
          <w:sz w:val="24"/>
          <w:szCs w:val="24"/>
        </w:rPr>
        <w:t xml:space="preserve"> </w:t>
      </w:r>
      <w:r>
        <w:rPr>
          <w:sz w:val="24"/>
          <w:szCs w:val="24"/>
        </w:rPr>
        <w:t>ICSID,</w:t>
      </w:r>
      <w:r>
        <w:rPr>
          <w:spacing w:val="33"/>
          <w:sz w:val="24"/>
          <w:szCs w:val="24"/>
        </w:rPr>
        <w:t xml:space="preserve"> </w:t>
      </w:r>
      <w:r>
        <w:rPr>
          <w:sz w:val="24"/>
          <w:szCs w:val="24"/>
        </w:rPr>
        <w:t>the</w:t>
      </w:r>
      <w:r>
        <w:rPr>
          <w:spacing w:val="45"/>
          <w:sz w:val="24"/>
          <w:szCs w:val="24"/>
        </w:rPr>
        <w:t xml:space="preserve"> </w:t>
      </w:r>
      <w:r>
        <w:rPr>
          <w:sz w:val="24"/>
          <w:szCs w:val="24"/>
        </w:rPr>
        <w:t xml:space="preserve">predicted </w:t>
      </w:r>
      <w:r>
        <w:rPr>
          <w:spacing w:val="4"/>
          <w:sz w:val="24"/>
          <w:szCs w:val="24"/>
        </w:rPr>
        <w:t xml:space="preserve"> </w:t>
      </w:r>
      <w:r>
        <w:rPr>
          <w:spacing w:val="-13"/>
          <w:sz w:val="24"/>
          <w:szCs w:val="24"/>
        </w:rPr>
        <w:t>v</w:t>
      </w:r>
      <w:r>
        <w:rPr>
          <w:sz w:val="24"/>
          <w:szCs w:val="24"/>
        </w:rPr>
        <w:t>alue</w:t>
      </w:r>
      <w:r>
        <w:rPr>
          <w:spacing w:val="32"/>
          <w:sz w:val="24"/>
          <w:szCs w:val="24"/>
        </w:rPr>
        <w:t xml:space="preserve"> </w:t>
      </w:r>
      <w:r>
        <w:rPr>
          <w:sz w:val="24"/>
          <w:szCs w:val="24"/>
        </w:rPr>
        <w:t>of</w:t>
      </w:r>
      <w:r>
        <w:rPr>
          <w:spacing w:val="1"/>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 xml:space="preserve">t </w:t>
      </w:r>
      <w:r>
        <w:rPr>
          <w:w w:val="109"/>
          <w:sz w:val="24"/>
          <w:szCs w:val="24"/>
        </w:rPr>
        <w:t>reputation</w:t>
      </w:r>
      <w:r>
        <w:rPr>
          <w:spacing w:val="12"/>
          <w:w w:val="109"/>
          <w:sz w:val="24"/>
          <w:szCs w:val="24"/>
        </w:rPr>
        <w:t xml:space="preserve"> </w:t>
      </w:r>
      <w:r>
        <w:rPr>
          <w:sz w:val="24"/>
          <w:szCs w:val="24"/>
        </w:rPr>
        <w:t>for</w:t>
      </w:r>
      <w:r>
        <w:rPr>
          <w:spacing w:val="14"/>
          <w:sz w:val="24"/>
          <w:szCs w:val="24"/>
        </w:rPr>
        <w:t xml:space="preserve"> </w:t>
      </w:r>
      <w:r>
        <w:rPr>
          <w:sz w:val="24"/>
          <w:szCs w:val="24"/>
        </w:rPr>
        <w:t>cou</w:t>
      </w:r>
      <w:r>
        <w:rPr>
          <w:spacing w:val="-6"/>
          <w:sz w:val="24"/>
          <w:szCs w:val="24"/>
        </w:rPr>
        <w:t>n</w:t>
      </w:r>
      <w:r>
        <w:rPr>
          <w:sz w:val="24"/>
          <w:szCs w:val="24"/>
        </w:rPr>
        <w:t>tries  i</w:t>
      </w:r>
      <w:r>
        <w:rPr>
          <w:spacing w:val="-7"/>
          <w:sz w:val="24"/>
          <w:szCs w:val="24"/>
        </w:rPr>
        <w:t>nv</w:t>
      </w:r>
      <w:r>
        <w:rPr>
          <w:sz w:val="24"/>
          <w:szCs w:val="24"/>
        </w:rPr>
        <w:t>ol</w:t>
      </w:r>
      <w:r>
        <w:rPr>
          <w:spacing w:val="-6"/>
          <w:sz w:val="24"/>
          <w:szCs w:val="24"/>
        </w:rPr>
        <w:t>v</w:t>
      </w:r>
      <w:r>
        <w:rPr>
          <w:sz w:val="24"/>
          <w:szCs w:val="24"/>
        </w:rPr>
        <w:t>ed</w:t>
      </w:r>
      <w:r>
        <w:rPr>
          <w:spacing w:val="31"/>
          <w:sz w:val="24"/>
          <w:szCs w:val="24"/>
        </w:rPr>
        <w:t xml:space="preserve"> </w:t>
      </w:r>
      <w:r>
        <w:rPr>
          <w:sz w:val="24"/>
          <w:szCs w:val="24"/>
        </w:rPr>
        <w:t>in</w:t>
      </w:r>
      <w:r>
        <w:rPr>
          <w:spacing w:val="25"/>
          <w:sz w:val="24"/>
          <w:szCs w:val="24"/>
        </w:rPr>
        <w:t xml:space="preserve"> </w:t>
      </w:r>
      <w:r>
        <w:rPr>
          <w:sz w:val="24"/>
          <w:szCs w:val="24"/>
        </w:rPr>
        <w:t>zero</w:t>
      </w:r>
      <w:r>
        <w:rPr>
          <w:spacing w:val="17"/>
          <w:sz w:val="24"/>
          <w:szCs w:val="24"/>
        </w:rPr>
        <w:t xml:space="preserve"> </w:t>
      </w:r>
      <w:r>
        <w:rPr>
          <w:sz w:val="24"/>
          <w:szCs w:val="24"/>
        </w:rPr>
        <w:t xml:space="preserve">disputes </w:t>
      </w:r>
      <w:r>
        <w:rPr>
          <w:spacing w:val="3"/>
          <w:sz w:val="24"/>
          <w:szCs w:val="24"/>
        </w:rPr>
        <w:t xml:space="preserve"> </w:t>
      </w:r>
      <w:r>
        <w:rPr>
          <w:sz w:val="24"/>
          <w:szCs w:val="24"/>
        </w:rPr>
        <w:t>is</w:t>
      </w:r>
      <w:r>
        <w:rPr>
          <w:spacing w:val="14"/>
          <w:sz w:val="24"/>
          <w:szCs w:val="24"/>
        </w:rPr>
        <w:t xml:space="preserve"> </w:t>
      </w:r>
      <w:r>
        <w:rPr>
          <w:sz w:val="24"/>
          <w:szCs w:val="24"/>
        </w:rPr>
        <w:t>less</w:t>
      </w:r>
      <w:r>
        <w:rPr>
          <w:spacing w:val="10"/>
          <w:sz w:val="24"/>
          <w:szCs w:val="24"/>
        </w:rPr>
        <w:t xml:space="preserve"> </w:t>
      </w:r>
      <w:r>
        <w:rPr>
          <w:sz w:val="24"/>
          <w:szCs w:val="24"/>
        </w:rPr>
        <w:t xml:space="preserve">than </w:t>
      </w:r>
      <w:r>
        <w:rPr>
          <w:spacing w:val="10"/>
          <w:sz w:val="24"/>
          <w:szCs w:val="24"/>
        </w:rPr>
        <w:t xml:space="preserve"> </w:t>
      </w:r>
      <w:r>
        <w:rPr>
          <w:sz w:val="24"/>
          <w:szCs w:val="24"/>
        </w:rPr>
        <w:t>one</w:t>
      </w:r>
      <w:r>
        <w:rPr>
          <w:spacing w:val="21"/>
          <w:sz w:val="24"/>
          <w:szCs w:val="24"/>
        </w:rPr>
        <w:t xml:space="preserve"> </w:t>
      </w:r>
      <w:r>
        <w:rPr>
          <w:spacing w:val="6"/>
          <w:w w:val="108"/>
          <w:sz w:val="24"/>
          <w:szCs w:val="24"/>
        </w:rPr>
        <w:t>p</w:t>
      </w:r>
      <w:r>
        <w:rPr>
          <w:w w:val="101"/>
          <w:sz w:val="24"/>
          <w:szCs w:val="24"/>
        </w:rPr>
        <w:t>oi</w:t>
      </w:r>
      <w:r>
        <w:rPr>
          <w:spacing w:val="-6"/>
          <w:w w:val="101"/>
          <w:sz w:val="24"/>
          <w:szCs w:val="24"/>
        </w:rPr>
        <w:t>n</w:t>
      </w:r>
      <w:r>
        <w:rPr>
          <w:w w:val="137"/>
          <w:sz w:val="24"/>
          <w:szCs w:val="24"/>
        </w:rPr>
        <w:t>t</w:t>
      </w:r>
      <w:r>
        <w:rPr>
          <w:spacing w:val="16"/>
          <w:w w:val="137"/>
          <w:sz w:val="24"/>
          <w:szCs w:val="24"/>
        </w:rPr>
        <w:t xml:space="preserve"> </w:t>
      </w:r>
      <w:r>
        <w:rPr>
          <w:sz w:val="24"/>
          <w:szCs w:val="24"/>
        </w:rPr>
        <w:t>l</w:t>
      </w:r>
      <w:r>
        <w:rPr>
          <w:spacing w:val="-6"/>
          <w:sz w:val="24"/>
          <w:szCs w:val="24"/>
        </w:rPr>
        <w:t>ow</w:t>
      </w:r>
      <w:r>
        <w:rPr>
          <w:sz w:val="24"/>
          <w:szCs w:val="24"/>
        </w:rPr>
        <w:t>er</w:t>
      </w:r>
      <w:r>
        <w:rPr>
          <w:spacing w:val="13"/>
          <w:sz w:val="24"/>
          <w:szCs w:val="24"/>
        </w:rPr>
        <w:t xml:space="preserve"> </w:t>
      </w:r>
      <w:r>
        <w:rPr>
          <w:sz w:val="24"/>
          <w:szCs w:val="24"/>
        </w:rPr>
        <w:t xml:space="preserve">than </w:t>
      </w:r>
      <w:r>
        <w:rPr>
          <w:spacing w:val="11"/>
          <w:sz w:val="24"/>
          <w:szCs w:val="24"/>
        </w:rPr>
        <w:t xml:space="preserve"> </w:t>
      </w:r>
      <w:r>
        <w:rPr>
          <w:sz w:val="24"/>
          <w:szCs w:val="24"/>
        </w:rPr>
        <w:t xml:space="preserve">that </w:t>
      </w:r>
      <w:r>
        <w:rPr>
          <w:spacing w:val="24"/>
          <w:sz w:val="24"/>
          <w:szCs w:val="24"/>
        </w:rPr>
        <w:t xml:space="preserve"> </w:t>
      </w:r>
      <w:r>
        <w:rPr>
          <w:sz w:val="24"/>
          <w:szCs w:val="24"/>
        </w:rPr>
        <w:t>of cou</w:t>
      </w:r>
      <w:r>
        <w:rPr>
          <w:spacing w:val="-6"/>
          <w:sz w:val="24"/>
          <w:szCs w:val="24"/>
        </w:rPr>
        <w:t>n</w:t>
      </w:r>
      <w:r>
        <w:rPr>
          <w:sz w:val="24"/>
          <w:szCs w:val="24"/>
        </w:rPr>
        <w:t>tries</w:t>
      </w:r>
      <w:r>
        <w:rPr>
          <w:spacing w:val="45"/>
          <w:sz w:val="24"/>
          <w:szCs w:val="24"/>
        </w:rPr>
        <w:t xml:space="preserve"> </w:t>
      </w:r>
      <w:r>
        <w:rPr>
          <w:sz w:val="24"/>
          <w:szCs w:val="24"/>
        </w:rPr>
        <w:t>scoring</w:t>
      </w:r>
      <w:r>
        <w:rPr>
          <w:spacing w:val="9"/>
          <w:sz w:val="24"/>
          <w:szCs w:val="24"/>
        </w:rPr>
        <w:t xml:space="preserve"> </w:t>
      </w:r>
      <w:r>
        <w:rPr>
          <w:sz w:val="24"/>
          <w:szCs w:val="24"/>
        </w:rPr>
        <w:t>in</w:t>
      </w:r>
      <w:r>
        <w:rPr>
          <w:spacing w:val="9"/>
          <w:sz w:val="24"/>
          <w:szCs w:val="24"/>
        </w:rPr>
        <w:t xml:space="preserve"> </w:t>
      </w:r>
      <w:r>
        <w:rPr>
          <w:sz w:val="24"/>
          <w:szCs w:val="24"/>
        </w:rPr>
        <w:t>the</w:t>
      </w:r>
      <w:r>
        <w:rPr>
          <w:spacing w:val="32"/>
          <w:sz w:val="24"/>
          <w:szCs w:val="24"/>
        </w:rPr>
        <w:t xml:space="preserve"> </w:t>
      </w:r>
      <w:r>
        <w:rPr>
          <w:w w:val="107"/>
          <w:sz w:val="24"/>
          <w:szCs w:val="24"/>
        </w:rPr>
        <w:t>99</w:t>
      </w:r>
      <w:r>
        <w:rPr>
          <w:w w:val="107"/>
          <w:position w:val="9"/>
          <w:sz w:val="16"/>
          <w:szCs w:val="16"/>
        </w:rPr>
        <w:t>th</w:t>
      </w:r>
      <w:r>
        <w:rPr>
          <w:spacing w:val="30"/>
          <w:w w:val="107"/>
          <w:position w:val="9"/>
          <w:sz w:val="16"/>
          <w:szCs w:val="16"/>
        </w:rPr>
        <w:t xml:space="preserve"> </w:t>
      </w:r>
      <w:r>
        <w:rPr>
          <w:spacing w:val="6"/>
          <w:sz w:val="24"/>
          <w:szCs w:val="24"/>
        </w:rPr>
        <w:t>p</w:t>
      </w:r>
      <w:r>
        <w:rPr>
          <w:sz w:val="24"/>
          <w:szCs w:val="24"/>
        </w:rPr>
        <w:t>erce</w:t>
      </w:r>
      <w:r>
        <w:rPr>
          <w:spacing w:val="-7"/>
          <w:sz w:val="24"/>
          <w:szCs w:val="24"/>
        </w:rPr>
        <w:t>n</w:t>
      </w:r>
      <w:r>
        <w:rPr>
          <w:sz w:val="24"/>
          <w:szCs w:val="24"/>
        </w:rPr>
        <w:t>tile</w:t>
      </w:r>
      <w:r>
        <w:rPr>
          <w:spacing w:val="40"/>
          <w:sz w:val="24"/>
          <w:szCs w:val="24"/>
        </w:rPr>
        <w:t xml:space="preserve"> </w:t>
      </w:r>
      <w:r>
        <w:rPr>
          <w:sz w:val="24"/>
          <w:szCs w:val="24"/>
        </w:rPr>
        <w:t>for</w:t>
      </w:r>
      <w:r>
        <w:rPr>
          <w:spacing w:val="-1"/>
          <w:sz w:val="24"/>
          <w:szCs w:val="24"/>
        </w:rPr>
        <w:t xml:space="preserve"> </w:t>
      </w:r>
      <w:r>
        <w:rPr>
          <w:sz w:val="24"/>
          <w:szCs w:val="24"/>
        </w:rPr>
        <w:t>dispute</w:t>
      </w:r>
      <w:r>
        <w:rPr>
          <w:spacing w:val="50"/>
          <w:sz w:val="24"/>
          <w:szCs w:val="24"/>
        </w:rPr>
        <w:t xml:space="preserve"> </w:t>
      </w:r>
      <w:r>
        <w:rPr>
          <w:sz w:val="24"/>
          <w:szCs w:val="24"/>
        </w:rPr>
        <w:t>i</w:t>
      </w:r>
      <w:r>
        <w:rPr>
          <w:spacing w:val="-7"/>
          <w:sz w:val="24"/>
          <w:szCs w:val="24"/>
        </w:rPr>
        <w:t>nv</w:t>
      </w:r>
      <w:r>
        <w:rPr>
          <w:sz w:val="24"/>
          <w:szCs w:val="24"/>
        </w:rPr>
        <w:t>ol</w:t>
      </w:r>
      <w:r>
        <w:rPr>
          <w:spacing w:val="-6"/>
          <w:sz w:val="24"/>
          <w:szCs w:val="24"/>
        </w:rPr>
        <w:t>v</w:t>
      </w:r>
      <w:r>
        <w:rPr>
          <w:sz w:val="24"/>
          <w:szCs w:val="24"/>
        </w:rPr>
        <w:t>eme</w:t>
      </w:r>
      <w:r>
        <w:rPr>
          <w:spacing w:val="-7"/>
          <w:sz w:val="24"/>
          <w:szCs w:val="24"/>
        </w:rPr>
        <w:t>n</w:t>
      </w:r>
      <w:r>
        <w:rPr>
          <w:sz w:val="24"/>
          <w:szCs w:val="24"/>
        </w:rPr>
        <w:t xml:space="preserve">t. </w:t>
      </w:r>
      <w:r>
        <w:rPr>
          <w:spacing w:val="25"/>
          <w:sz w:val="24"/>
          <w:szCs w:val="24"/>
        </w:rPr>
        <w:t xml:space="preserve"> </w:t>
      </w:r>
      <w:r>
        <w:rPr>
          <w:sz w:val="24"/>
          <w:szCs w:val="24"/>
        </w:rPr>
        <w:t>More</w:t>
      </w:r>
      <w:r>
        <w:rPr>
          <w:spacing w:val="-6"/>
          <w:sz w:val="24"/>
          <w:szCs w:val="24"/>
        </w:rPr>
        <w:t>o</w:t>
      </w:r>
      <w:r>
        <w:rPr>
          <w:spacing w:val="-7"/>
          <w:sz w:val="24"/>
          <w:szCs w:val="24"/>
        </w:rPr>
        <w:t>v</w:t>
      </w:r>
      <w:r>
        <w:rPr>
          <w:sz w:val="24"/>
          <w:szCs w:val="24"/>
        </w:rPr>
        <w:t>er,</w:t>
      </w:r>
      <w:r>
        <w:rPr>
          <w:spacing w:val="21"/>
          <w:sz w:val="24"/>
          <w:szCs w:val="24"/>
        </w:rPr>
        <w:t xml:space="preserve"> </w:t>
      </w:r>
      <w:r>
        <w:rPr>
          <w:sz w:val="24"/>
          <w:szCs w:val="24"/>
        </w:rPr>
        <w:t>these</w:t>
      </w:r>
      <w:r>
        <w:rPr>
          <w:spacing w:val="27"/>
          <w:sz w:val="24"/>
          <w:szCs w:val="24"/>
        </w:rPr>
        <w:t xml:space="preserve"> </w:t>
      </w:r>
      <w:r>
        <w:rPr>
          <w:w w:val="109"/>
          <w:sz w:val="24"/>
          <w:szCs w:val="24"/>
        </w:rPr>
        <w:t xml:space="preserve">reputational </w:t>
      </w:r>
      <w:r>
        <w:rPr>
          <w:sz w:val="24"/>
          <w:szCs w:val="24"/>
        </w:rPr>
        <w:t>differences</w:t>
      </w:r>
      <w:r>
        <w:rPr>
          <w:spacing w:val="3"/>
          <w:sz w:val="24"/>
          <w:szCs w:val="24"/>
        </w:rPr>
        <w:t xml:space="preserve"> </w:t>
      </w:r>
      <w:r>
        <w:rPr>
          <w:sz w:val="24"/>
          <w:szCs w:val="24"/>
        </w:rPr>
        <w:t>re</w:t>
      </w:r>
      <w:r>
        <w:rPr>
          <w:spacing w:val="-7"/>
          <w:sz w:val="24"/>
          <w:szCs w:val="24"/>
        </w:rPr>
        <w:t>v</w:t>
      </w:r>
      <w:r>
        <w:rPr>
          <w:sz w:val="24"/>
          <w:szCs w:val="24"/>
        </w:rPr>
        <w:t>ol</w:t>
      </w:r>
      <w:r>
        <w:rPr>
          <w:spacing w:val="-7"/>
          <w:sz w:val="24"/>
          <w:szCs w:val="24"/>
        </w:rPr>
        <w:t>v</w:t>
      </w:r>
      <w:r>
        <w:rPr>
          <w:sz w:val="24"/>
          <w:szCs w:val="24"/>
        </w:rPr>
        <w:t>e</w:t>
      </w:r>
      <w:r>
        <w:rPr>
          <w:spacing w:val="21"/>
          <w:sz w:val="24"/>
          <w:szCs w:val="24"/>
        </w:rPr>
        <w:t xml:space="preserve"> </w:t>
      </w:r>
      <w:r>
        <w:rPr>
          <w:sz w:val="24"/>
          <w:szCs w:val="24"/>
        </w:rPr>
        <w:t>around  obser</w:t>
      </w:r>
      <w:r>
        <w:rPr>
          <w:spacing w:val="-13"/>
          <w:sz w:val="24"/>
          <w:szCs w:val="24"/>
        </w:rPr>
        <w:t>v</w:t>
      </w:r>
      <w:r>
        <w:rPr>
          <w:sz w:val="24"/>
          <w:szCs w:val="24"/>
        </w:rPr>
        <w:t xml:space="preserve">ations </w:t>
      </w:r>
      <w:r>
        <w:rPr>
          <w:spacing w:val="1"/>
          <w:sz w:val="24"/>
          <w:szCs w:val="24"/>
        </w:rPr>
        <w:t xml:space="preserve"> </w:t>
      </w:r>
      <w:r>
        <w:rPr>
          <w:sz w:val="24"/>
          <w:szCs w:val="24"/>
        </w:rPr>
        <w:t>for</w:t>
      </w:r>
      <w:r>
        <w:rPr>
          <w:spacing w:val="11"/>
          <w:sz w:val="24"/>
          <w:szCs w:val="24"/>
        </w:rPr>
        <w:t xml:space="preserve"> </w:t>
      </w:r>
      <w:r>
        <w:rPr>
          <w:sz w:val="24"/>
          <w:szCs w:val="24"/>
        </w:rPr>
        <w:t>the</w:t>
      </w:r>
      <w:r>
        <w:rPr>
          <w:spacing w:val="46"/>
          <w:sz w:val="24"/>
          <w:szCs w:val="24"/>
        </w:rPr>
        <w:t xml:space="preserve"> </w:t>
      </w:r>
      <w:r>
        <w:rPr>
          <w:spacing w:val="7"/>
          <w:w w:val="108"/>
          <w:sz w:val="24"/>
          <w:szCs w:val="24"/>
        </w:rPr>
        <w:t>p</w:t>
      </w:r>
      <w:r>
        <w:rPr>
          <w:w w:val="97"/>
          <w:sz w:val="24"/>
          <w:szCs w:val="24"/>
        </w:rPr>
        <w:t>o</w:t>
      </w:r>
      <w:r>
        <w:rPr>
          <w:w w:val="98"/>
          <w:sz w:val="24"/>
          <w:szCs w:val="24"/>
        </w:rPr>
        <w:t>s</w:t>
      </w:r>
      <w:r>
        <w:rPr>
          <w:w w:val="137"/>
          <w:sz w:val="24"/>
          <w:szCs w:val="24"/>
        </w:rPr>
        <w:t>t</w:t>
      </w:r>
      <w:r>
        <w:rPr>
          <w:w w:val="97"/>
          <w:sz w:val="24"/>
          <w:szCs w:val="24"/>
        </w:rPr>
        <w:t>-2006</w:t>
      </w:r>
      <w:r>
        <w:rPr>
          <w:spacing w:val="14"/>
          <w:w w:val="97"/>
          <w:sz w:val="24"/>
          <w:szCs w:val="24"/>
        </w:rPr>
        <w:t xml:space="preserve"> </w:t>
      </w:r>
      <w:r>
        <w:rPr>
          <w:spacing w:val="6"/>
          <w:sz w:val="24"/>
          <w:szCs w:val="24"/>
        </w:rPr>
        <w:t>p</w:t>
      </w:r>
      <w:r>
        <w:rPr>
          <w:sz w:val="24"/>
          <w:szCs w:val="24"/>
        </w:rPr>
        <w:t>eri</w:t>
      </w:r>
      <w:r>
        <w:rPr>
          <w:spacing w:val="7"/>
          <w:sz w:val="24"/>
          <w:szCs w:val="24"/>
        </w:rPr>
        <w:t>o</w:t>
      </w:r>
      <w:r>
        <w:rPr>
          <w:sz w:val="24"/>
          <w:szCs w:val="24"/>
        </w:rPr>
        <w:t>d</w:t>
      </w:r>
      <w:r>
        <w:rPr>
          <w:spacing w:val="36"/>
          <w:sz w:val="24"/>
          <w:szCs w:val="24"/>
        </w:rPr>
        <w:t xml:space="preserve"> </w:t>
      </w:r>
      <w:r>
        <w:rPr>
          <w:sz w:val="24"/>
          <w:szCs w:val="24"/>
        </w:rPr>
        <w:t>during</w:t>
      </w:r>
      <w:r>
        <w:rPr>
          <w:spacing w:val="45"/>
          <w:sz w:val="24"/>
          <w:szCs w:val="24"/>
        </w:rPr>
        <w:t xml:space="preserve"> </w:t>
      </w:r>
      <w:r>
        <w:rPr>
          <w:sz w:val="24"/>
          <w:szCs w:val="24"/>
        </w:rPr>
        <w:t>whi</w:t>
      </w:r>
      <w:r>
        <w:rPr>
          <w:spacing w:val="-7"/>
          <w:sz w:val="24"/>
          <w:szCs w:val="24"/>
        </w:rPr>
        <w:t>c</w:t>
      </w:r>
      <w:r>
        <w:rPr>
          <w:sz w:val="24"/>
          <w:szCs w:val="24"/>
        </w:rPr>
        <w:t>h</w:t>
      </w:r>
      <w:r>
        <w:rPr>
          <w:spacing w:val="23"/>
          <w:sz w:val="24"/>
          <w:szCs w:val="24"/>
        </w:rPr>
        <w:t xml:space="preserve"> </w:t>
      </w:r>
      <w:r>
        <w:rPr>
          <w:sz w:val="24"/>
          <w:szCs w:val="24"/>
        </w:rPr>
        <w:t>access</w:t>
      </w:r>
      <w:r>
        <w:rPr>
          <w:spacing w:val="13"/>
          <w:sz w:val="24"/>
          <w:szCs w:val="24"/>
        </w:rPr>
        <w:t xml:space="preserve"> </w:t>
      </w:r>
      <w:r>
        <w:rPr>
          <w:sz w:val="24"/>
          <w:szCs w:val="24"/>
        </w:rPr>
        <w:t>to</w:t>
      </w:r>
      <w:r>
        <w:rPr>
          <w:spacing w:val="34"/>
          <w:sz w:val="24"/>
          <w:szCs w:val="24"/>
        </w:rPr>
        <w:t xml:space="preserve"> </w:t>
      </w:r>
      <w:r>
        <w:rPr>
          <w:w w:val="102"/>
          <w:sz w:val="24"/>
          <w:szCs w:val="24"/>
        </w:rPr>
        <w:t xml:space="preserve">in- </w:t>
      </w:r>
      <w:r>
        <w:rPr>
          <w:sz w:val="24"/>
          <w:szCs w:val="24"/>
        </w:rPr>
        <w:t xml:space="preserve">formation </w:t>
      </w:r>
      <w:r>
        <w:rPr>
          <w:spacing w:val="7"/>
          <w:sz w:val="24"/>
          <w:szCs w:val="24"/>
        </w:rPr>
        <w:t xml:space="preserve"> </w:t>
      </w:r>
      <w:r>
        <w:rPr>
          <w:sz w:val="24"/>
          <w:szCs w:val="24"/>
        </w:rPr>
        <w:t>a</w:t>
      </w:r>
      <w:r>
        <w:rPr>
          <w:spacing w:val="7"/>
          <w:sz w:val="24"/>
          <w:szCs w:val="24"/>
        </w:rPr>
        <w:t>b</w:t>
      </w:r>
      <w:r>
        <w:rPr>
          <w:sz w:val="24"/>
          <w:szCs w:val="24"/>
        </w:rPr>
        <w:t xml:space="preserve">out </w:t>
      </w:r>
      <w:r>
        <w:rPr>
          <w:spacing w:val="11"/>
          <w:sz w:val="24"/>
          <w:szCs w:val="24"/>
        </w:rPr>
        <w:t xml:space="preserve"> </w:t>
      </w:r>
      <w:r>
        <w:rPr>
          <w:sz w:val="24"/>
          <w:szCs w:val="24"/>
        </w:rPr>
        <w:t xml:space="preserve">dispute </w:t>
      </w:r>
      <w:r>
        <w:rPr>
          <w:spacing w:val="7"/>
          <w:sz w:val="24"/>
          <w:szCs w:val="24"/>
        </w:rPr>
        <w:t xml:space="preserve"> </w:t>
      </w:r>
      <w:r>
        <w:rPr>
          <w:w w:val="98"/>
          <w:sz w:val="24"/>
          <w:szCs w:val="24"/>
        </w:rPr>
        <w:t>s</w:t>
      </w:r>
      <w:r>
        <w:rPr>
          <w:w w:val="112"/>
          <w:sz w:val="24"/>
          <w:szCs w:val="24"/>
        </w:rPr>
        <w:t>et</w:t>
      </w:r>
      <w:r>
        <w:rPr>
          <w:w w:val="117"/>
          <w:sz w:val="24"/>
          <w:szCs w:val="24"/>
        </w:rPr>
        <w:t>tl</w:t>
      </w:r>
      <w:r>
        <w:rPr>
          <w:w w:val="97"/>
          <w:sz w:val="24"/>
          <w:szCs w:val="24"/>
        </w:rPr>
        <w:t>e</w:t>
      </w:r>
      <w:r>
        <w:rPr>
          <w:w w:val="103"/>
          <w:sz w:val="24"/>
          <w:szCs w:val="24"/>
        </w:rPr>
        <w:t>me</w:t>
      </w:r>
      <w:r>
        <w:rPr>
          <w:spacing w:val="-7"/>
          <w:w w:val="103"/>
          <w:sz w:val="24"/>
          <w:szCs w:val="24"/>
        </w:rPr>
        <w:t>n</w:t>
      </w:r>
      <w:r>
        <w:rPr>
          <w:w w:val="137"/>
          <w:sz w:val="24"/>
          <w:szCs w:val="24"/>
        </w:rPr>
        <w:t>t</w:t>
      </w:r>
      <w:r>
        <w:rPr>
          <w:spacing w:val="20"/>
          <w:w w:val="137"/>
          <w:sz w:val="24"/>
          <w:szCs w:val="24"/>
        </w:rPr>
        <w:t xml:space="preserve"> </w:t>
      </w:r>
      <w:r>
        <w:rPr>
          <w:sz w:val="24"/>
          <w:szCs w:val="24"/>
        </w:rPr>
        <w:t>pr</w:t>
      </w:r>
      <w:r>
        <w:rPr>
          <w:spacing w:val="6"/>
          <w:sz w:val="24"/>
          <w:szCs w:val="24"/>
        </w:rPr>
        <w:t>o</w:t>
      </w:r>
      <w:r>
        <w:rPr>
          <w:sz w:val="24"/>
          <w:szCs w:val="24"/>
        </w:rPr>
        <w:t>cesses</w:t>
      </w:r>
      <w:r>
        <w:rPr>
          <w:spacing w:val="24"/>
          <w:sz w:val="24"/>
          <w:szCs w:val="24"/>
        </w:rPr>
        <w:t xml:space="preserve"> </w:t>
      </w:r>
      <w:r>
        <w:rPr>
          <w:sz w:val="24"/>
          <w:szCs w:val="24"/>
        </w:rPr>
        <w:t>expl</w:t>
      </w:r>
      <w:r>
        <w:rPr>
          <w:spacing w:val="6"/>
          <w:sz w:val="24"/>
          <w:szCs w:val="24"/>
        </w:rPr>
        <w:t>o</w:t>
      </w:r>
      <w:r>
        <w:rPr>
          <w:sz w:val="24"/>
          <w:szCs w:val="24"/>
        </w:rPr>
        <w:t>ded,</w:t>
      </w:r>
      <w:r>
        <w:rPr>
          <w:spacing w:val="46"/>
          <w:sz w:val="24"/>
          <w:szCs w:val="24"/>
        </w:rPr>
        <w:t xml:space="preserve"> </w:t>
      </w:r>
      <w:r>
        <w:rPr>
          <w:spacing w:val="6"/>
          <w:sz w:val="24"/>
          <w:szCs w:val="24"/>
        </w:rPr>
        <w:t>b</w:t>
      </w:r>
      <w:r>
        <w:rPr>
          <w:sz w:val="24"/>
          <w:szCs w:val="24"/>
        </w:rPr>
        <w:t>oth  in</w:t>
      </w:r>
      <w:r>
        <w:rPr>
          <w:spacing w:val="27"/>
          <w:sz w:val="24"/>
          <w:szCs w:val="24"/>
        </w:rPr>
        <w:t xml:space="preserve"> </w:t>
      </w:r>
      <w:r>
        <w:rPr>
          <w:sz w:val="24"/>
          <w:szCs w:val="24"/>
        </w:rPr>
        <w:t>res</w:t>
      </w:r>
      <w:r>
        <w:rPr>
          <w:spacing w:val="6"/>
          <w:sz w:val="24"/>
          <w:szCs w:val="24"/>
        </w:rPr>
        <w:t>p</w:t>
      </w:r>
      <w:r>
        <w:rPr>
          <w:sz w:val="24"/>
          <w:szCs w:val="24"/>
        </w:rPr>
        <w:t>onse</w:t>
      </w:r>
      <w:r>
        <w:rPr>
          <w:spacing w:val="36"/>
          <w:sz w:val="24"/>
          <w:szCs w:val="24"/>
        </w:rPr>
        <w:t xml:space="preserve"> </w:t>
      </w:r>
      <w:r>
        <w:rPr>
          <w:sz w:val="24"/>
          <w:szCs w:val="24"/>
        </w:rPr>
        <w:t>to</w:t>
      </w:r>
      <w:r>
        <w:rPr>
          <w:spacing w:val="40"/>
          <w:sz w:val="24"/>
          <w:szCs w:val="24"/>
        </w:rPr>
        <w:t xml:space="preserve"> </w:t>
      </w:r>
      <w:r>
        <w:rPr>
          <w:spacing w:val="-6"/>
          <w:sz w:val="24"/>
          <w:szCs w:val="24"/>
        </w:rPr>
        <w:t>c</w:t>
      </w:r>
      <w:r>
        <w:rPr>
          <w:sz w:val="24"/>
          <w:szCs w:val="24"/>
        </w:rPr>
        <w:t>hanges</w:t>
      </w:r>
      <w:r>
        <w:rPr>
          <w:spacing w:val="37"/>
          <w:sz w:val="24"/>
          <w:szCs w:val="24"/>
        </w:rPr>
        <w:t xml:space="preserve"> </w:t>
      </w:r>
      <w:r>
        <w:rPr>
          <w:sz w:val="24"/>
          <w:szCs w:val="24"/>
        </w:rPr>
        <w:t>in</w:t>
      </w:r>
      <w:r>
        <w:rPr>
          <w:spacing w:val="27"/>
          <w:sz w:val="24"/>
          <w:szCs w:val="24"/>
        </w:rPr>
        <w:t xml:space="preserve"> </w:t>
      </w:r>
      <w:r>
        <w:rPr>
          <w:w w:val="111"/>
          <w:sz w:val="24"/>
          <w:szCs w:val="24"/>
        </w:rPr>
        <w:t xml:space="preserve">the </w:t>
      </w:r>
      <w:r>
        <w:rPr>
          <w:sz w:val="24"/>
          <w:szCs w:val="24"/>
        </w:rPr>
        <w:t>rules</w:t>
      </w:r>
      <w:r>
        <w:rPr>
          <w:spacing w:val="32"/>
          <w:sz w:val="24"/>
          <w:szCs w:val="24"/>
        </w:rPr>
        <w:t xml:space="preserve"> </w:t>
      </w:r>
      <w:r>
        <w:rPr>
          <w:sz w:val="24"/>
          <w:szCs w:val="24"/>
        </w:rPr>
        <w:t>g</w:t>
      </w:r>
      <w:r>
        <w:rPr>
          <w:spacing w:val="-6"/>
          <w:sz w:val="24"/>
          <w:szCs w:val="24"/>
        </w:rPr>
        <w:t>o</w:t>
      </w:r>
      <w:r>
        <w:rPr>
          <w:spacing w:val="-7"/>
          <w:sz w:val="24"/>
          <w:szCs w:val="24"/>
        </w:rPr>
        <w:t>v</w:t>
      </w:r>
      <w:r>
        <w:rPr>
          <w:sz w:val="24"/>
          <w:szCs w:val="24"/>
        </w:rPr>
        <w:t>erning</w:t>
      </w:r>
      <w:r>
        <w:rPr>
          <w:spacing w:val="33"/>
          <w:sz w:val="24"/>
          <w:szCs w:val="24"/>
        </w:rPr>
        <w:t xml:space="preserve"> </w:t>
      </w:r>
      <w:r>
        <w:rPr>
          <w:w w:val="109"/>
          <w:sz w:val="24"/>
          <w:szCs w:val="24"/>
        </w:rPr>
        <w:t>i</w:t>
      </w:r>
      <w:r>
        <w:rPr>
          <w:spacing w:val="-8"/>
          <w:w w:val="109"/>
          <w:sz w:val="24"/>
          <w:szCs w:val="24"/>
        </w:rPr>
        <w:t>n</w:t>
      </w:r>
      <w:r>
        <w:rPr>
          <w:w w:val="109"/>
          <w:sz w:val="24"/>
          <w:szCs w:val="24"/>
        </w:rPr>
        <w:t>ternational</w:t>
      </w:r>
      <w:r>
        <w:rPr>
          <w:spacing w:val="4"/>
          <w:w w:val="109"/>
          <w:sz w:val="24"/>
          <w:szCs w:val="24"/>
        </w:rPr>
        <w:t xml:space="preserve"> </w:t>
      </w:r>
      <w:r>
        <w:rPr>
          <w:w w:val="109"/>
          <w:sz w:val="24"/>
          <w:szCs w:val="24"/>
        </w:rPr>
        <w:t>arbitration</w:t>
      </w:r>
      <w:r>
        <w:rPr>
          <w:spacing w:val="23"/>
          <w:w w:val="109"/>
          <w:sz w:val="24"/>
          <w:szCs w:val="24"/>
        </w:rPr>
        <w:t xml:space="preserve"> </w:t>
      </w:r>
      <w:r>
        <w:rPr>
          <w:sz w:val="24"/>
          <w:szCs w:val="24"/>
        </w:rPr>
        <w:t>and</w:t>
      </w:r>
      <w:r>
        <w:rPr>
          <w:spacing w:val="46"/>
          <w:sz w:val="24"/>
          <w:szCs w:val="24"/>
        </w:rPr>
        <w:t xml:space="preserve"> </w:t>
      </w:r>
      <w:r>
        <w:rPr>
          <w:sz w:val="24"/>
          <w:szCs w:val="24"/>
        </w:rPr>
        <w:t>mou</w:t>
      </w:r>
      <w:r>
        <w:rPr>
          <w:spacing w:val="-6"/>
          <w:sz w:val="24"/>
          <w:szCs w:val="24"/>
        </w:rPr>
        <w:t>n</w:t>
      </w:r>
      <w:r>
        <w:rPr>
          <w:sz w:val="24"/>
          <w:szCs w:val="24"/>
        </w:rPr>
        <w:t xml:space="preserve">ting </w:t>
      </w:r>
      <w:r>
        <w:rPr>
          <w:spacing w:val="10"/>
          <w:sz w:val="24"/>
          <w:szCs w:val="24"/>
        </w:rPr>
        <w:t xml:space="preserve"> </w:t>
      </w:r>
      <w:r>
        <w:rPr>
          <w:w w:val="108"/>
          <w:sz w:val="24"/>
          <w:szCs w:val="24"/>
        </w:rPr>
        <w:t>i</w:t>
      </w:r>
      <w:r>
        <w:rPr>
          <w:spacing w:val="-8"/>
          <w:w w:val="108"/>
          <w:sz w:val="24"/>
          <w:szCs w:val="24"/>
        </w:rPr>
        <w:t>n</w:t>
      </w:r>
      <w:r>
        <w:rPr>
          <w:w w:val="108"/>
          <w:sz w:val="24"/>
          <w:szCs w:val="24"/>
        </w:rPr>
        <w:t>ternational</w:t>
      </w:r>
      <w:r>
        <w:rPr>
          <w:spacing w:val="17"/>
          <w:w w:val="108"/>
          <w:sz w:val="24"/>
          <w:szCs w:val="24"/>
        </w:rPr>
        <w:t xml:space="preserve"> </w:t>
      </w:r>
      <w:r>
        <w:rPr>
          <w:sz w:val="24"/>
          <w:szCs w:val="24"/>
        </w:rPr>
        <w:t>publici</w:t>
      </w:r>
      <w:r>
        <w:rPr>
          <w:spacing w:val="-7"/>
          <w:sz w:val="24"/>
          <w:szCs w:val="24"/>
        </w:rPr>
        <w:t>t</w:t>
      </w:r>
      <w:r>
        <w:rPr>
          <w:sz w:val="24"/>
          <w:szCs w:val="24"/>
        </w:rPr>
        <w:t xml:space="preserve">y </w:t>
      </w:r>
      <w:r>
        <w:rPr>
          <w:spacing w:val="5"/>
          <w:sz w:val="24"/>
          <w:szCs w:val="24"/>
        </w:rPr>
        <w:t xml:space="preserve"> </w:t>
      </w:r>
      <w:r>
        <w:rPr>
          <w:sz w:val="24"/>
          <w:szCs w:val="24"/>
        </w:rPr>
        <w:t>a</w:t>
      </w:r>
      <w:r>
        <w:rPr>
          <w:spacing w:val="7"/>
          <w:sz w:val="24"/>
          <w:szCs w:val="24"/>
        </w:rPr>
        <w:t>b</w:t>
      </w:r>
      <w:r>
        <w:rPr>
          <w:sz w:val="24"/>
          <w:szCs w:val="24"/>
        </w:rPr>
        <w:t xml:space="preserve">out </w:t>
      </w:r>
      <w:r>
        <w:rPr>
          <w:spacing w:val="9"/>
          <w:sz w:val="24"/>
          <w:szCs w:val="24"/>
        </w:rPr>
        <w:t xml:space="preserve"> </w:t>
      </w:r>
      <w:r>
        <w:rPr>
          <w:w w:val="101"/>
          <w:sz w:val="24"/>
          <w:szCs w:val="24"/>
        </w:rPr>
        <w:t>ISDS.</w:t>
      </w:r>
    </w:p>
    <w:p w14:paraId="7E4F00AA" w14:textId="77777777" w:rsidR="000A768D" w:rsidRDefault="006C1B1D">
      <w:pPr>
        <w:spacing w:before="10" w:line="401" w:lineRule="auto"/>
        <w:ind w:left="120" w:right="78" w:firstLine="239"/>
        <w:jc w:val="both"/>
        <w:rPr>
          <w:sz w:val="24"/>
          <w:szCs w:val="24"/>
        </w:rPr>
        <w:sectPr w:rsidR="000A768D">
          <w:pgSz w:w="12240" w:h="15840"/>
          <w:pgMar w:top="1200" w:right="1320" w:bottom="280" w:left="1320" w:header="1007" w:footer="0" w:gutter="0"/>
          <w:cols w:space="720"/>
        </w:sectPr>
      </w:pPr>
      <w:r>
        <w:rPr>
          <w:sz w:val="24"/>
          <w:szCs w:val="24"/>
        </w:rPr>
        <w:t>Exploring</w:t>
      </w:r>
      <w:r>
        <w:rPr>
          <w:spacing w:val="57"/>
          <w:sz w:val="24"/>
          <w:szCs w:val="24"/>
        </w:rPr>
        <w:t xml:space="preserve"> </w:t>
      </w:r>
      <w:r>
        <w:rPr>
          <w:sz w:val="24"/>
          <w:szCs w:val="24"/>
        </w:rPr>
        <w:t>the</w:t>
      </w:r>
      <w:r>
        <w:rPr>
          <w:spacing w:val="51"/>
          <w:sz w:val="24"/>
          <w:szCs w:val="24"/>
        </w:rPr>
        <w:t xml:space="preserve"> </w:t>
      </w:r>
      <w:r>
        <w:rPr>
          <w:sz w:val="24"/>
          <w:szCs w:val="24"/>
        </w:rPr>
        <w:t xml:space="preserve">impact </w:t>
      </w:r>
      <w:r>
        <w:rPr>
          <w:spacing w:val="4"/>
          <w:sz w:val="24"/>
          <w:szCs w:val="24"/>
        </w:rPr>
        <w:t xml:space="preserve"> </w:t>
      </w:r>
      <w:r>
        <w:rPr>
          <w:sz w:val="24"/>
          <w:szCs w:val="24"/>
        </w:rPr>
        <w:t>of</w:t>
      </w:r>
      <w:r>
        <w:rPr>
          <w:spacing w:val="7"/>
          <w:sz w:val="24"/>
          <w:szCs w:val="24"/>
        </w:rPr>
        <w:t xml:space="preserve"> </w:t>
      </w:r>
      <w:r>
        <w:rPr>
          <w:sz w:val="24"/>
          <w:szCs w:val="24"/>
        </w:rPr>
        <w:t xml:space="preserve">arbitral </w:t>
      </w:r>
      <w:r>
        <w:rPr>
          <w:spacing w:val="28"/>
          <w:sz w:val="24"/>
          <w:szCs w:val="24"/>
        </w:rPr>
        <w:t xml:space="preserve"> </w:t>
      </w:r>
      <w:r>
        <w:rPr>
          <w:sz w:val="24"/>
          <w:szCs w:val="24"/>
        </w:rPr>
        <w:t>claims</w:t>
      </w:r>
      <w:r>
        <w:rPr>
          <w:spacing w:val="31"/>
          <w:sz w:val="24"/>
          <w:szCs w:val="24"/>
        </w:rPr>
        <w:t xml:space="preserve"> </w:t>
      </w:r>
      <w:r>
        <w:rPr>
          <w:sz w:val="24"/>
          <w:szCs w:val="24"/>
        </w:rPr>
        <w:t>on</w:t>
      </w:r>
      <w:r>
        <w:rPr>
          <w:spacing w:val="24"/>
          <w:sz w:val="24"/>
          <w:szCs w:val="24"/>
        </w:rPr>
        <w:t xml:space="preserve"> </w:t>
      </w:r>
      <w:r>
        <w:rPr>
          <w:spacing w:val="-6"/>
          <w:sz w:val="24"/>
          <w:szCs w:val="24"/>
        </w:rPr>
        <w:t>c</w:t>
      </w:r>
      <w:r>
        <w:rPr>
          <w:sz w:val="24"/>
          <w:szCs w:val="24"/>
        </w:rPr>
        <w:t>hanges</w:t>
      </w:r>
      <w:r>
        <w:rPr>
          <w:spacing w:val="36"/>
          <w:sz w:val="24"/>
          <w:szCs w:val="24"/>
        </w:rPr>
        <w:t xml:space="preserve"> </w:t>
      </w:r>
      <w:r>
        <w:rPr>
          <w:sz w:val="24"/>
          <w:szCs w:val="24"/>
        </w:rPr>
        <w:t>in</w:t>
      </w:r>
      <w:r>
        <w:rPr>
          <w:spacing w:val="26"/>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19"/>
          <w:sz w:val="24"/>
          <w:szCs w:val="24"/>
        </w:rPr>
        <w:t xml:space="preserve"> </w:t>
      </w:r>
      <w:r>
        <w:rPr>
          <w:w w:val="109"/>
          <w:sz w:val="24"/>
          <w:szCs w:val="24"/>
        </w:rPr>
        <w:t>reputation</w:t>
      </w:r>
      <w:r>
        <w:rPr>
          <w:spacing w:val="14"/>
          <w:w w:val="109"/>
          <w:sz w:val="24"/>
          <w:szCs w:val="24"/>
        </w:rPr>
        <w:t xml:space="preserve"> </w:t>
      </w:r>
      <w:r>
        <w:rPr>
          <w:sz w:val="24"/>
          <w:szCs w:val="24"/>
        </w:rPr>
        <w:t>on</w:t>
      </w:r>
      <w:r>
        <w:rPr>
          <w:spacing w:val="24"/>
          <w:sz w:val="24"/>
          <w:szCs w:val="24"/>
        </w:rPr>
        <w:t xml:space="preserve"> </w:t>
      </w:r>
      <w:r>
        <w:rPr>
          <w:sz w:val="24"/>
          <w:szCs w:val="24"/>
        </w:rPr>
        <w:t>the</w:t>
      </w:r>
      <w:r>
        <w:rPr>
          <w:spacing w:val="51"/>
          <w:sz w:val="24"/>
          <w:szCs w:val="24"/>
        </w:rPr>
        <w:t xml:space="preserve"> </w:t>
      </w:r>
      <w:r>
        <w:rPr>
          <w:w w:val="103"/>
          <w:sz w:val="24"/>
          <w:szCs w:val="24"/>
        </w:rPr>
        <w:t xml:space="preserve">basis </w:t>
      </w:r>
      <w:r>
        <w:rPr>
          <w:sz w:val="24"/>
          <w:szCs w:val="24"/>
        </w:rPr>
        <w:t>of</w:t>
      </w:r>
      <w:r>
        <w:rPr>
          <w:spacing w:val="-2"/>
          <w:sz w:val="24"/>
          <w:szCs w:val="24"/>
        </w:rPr>
        <w:t xml:space="preserve"> </w:t>
      </w:r>
      <w:r>
        <w:rPr>
          <w:sz w:val="24"/>
          <w:szCs w:val="24"/>
        </w:rPr>
        <w:t>an</w:t>
      </w:r>
      <w:r>
        <w:rPr>
          <w:spacing w:val="29"/>
          <w:sz w:val="24"/>
          <w:szCs w:val="24"/>
        </w:rPr>
        <w:t xml:space="preserve"> </w:t>
      </w:r>
      <w:r>
        <w:rPr>
          <w:sz w:val="24"/>
          <w:szCs w:val="24"/>
        </w:rPr>
        <w:t>error</w:t>
      </w:r>
      <w:r>
        <w:rPr>
          <w:spacing w:val="38"/>
          <w:sz w:val="24"/>
          <w:szCs w:val="24"/>
        </w:rPr>
        <w:t xml:space="preserve"> </w:t>
      </w:r>
      <w:r>
        <w:rPr>
          <w:sz w:val="24"/>
          <w:szCs w:val="24"/>
        </w:rPr>
        <w:t>correction</w:t>
      </w:r>
      <w:r>
        <w:rPr>
          <w:spacing w:val="49"/>
          <w:sz w:val="24"/>
          <w:szCs w:val="24"/>
        </w:rPr>
        <w:t xml:space="preserve"> </w:t>
      </w:r>
      <w:r>
        <w:rPr>
          <w:sz w:val="24"/>
          <w:szCs w:val="24"/>
        </w:rPr>
        <w:t>m</w:t>
      </w:r>
      <w:r>
        <w:rPr>
          <w:spacing w:val="7"/>
          <w:sz w:val="24"/>
          <w:szCs w:val="24"/>
        </w:rPr>
        <w:t>o</w:t>
      </w:r>
      <w:r>
        <w:rPr>
          <w:sz w:val="24"/>
          <w:szCs w:val="24"/>
        </w:rPr>
        <w:t>del,</w:t>
      </w:r>
      <w:r>
        <w:rPr>
          <w:spacing w:val="25"/>
          <w:sz w:val="24"/>
          <w:szCs w:val="24"/>
        </w:rPr>
        <w:t xml:space="preserve"> </w:t>
      </w:r>
      <w:r>
        <w:rPr>
          <w:spacing w:val="-7"/>
          <w:sz w:val="24"/>
          <w:szCs w:val="24"/>
        </w:rPr>
        <w:t>w</w:t>
      </w:r>
      <w:r>
        <w:rPr>
          <w:sz w:val="24"/>
          <w:szCs w:val="24"/>
        </w:rPr>
        <w:t>e</w:t>
      </w:r>
      <w:r>
        <w:rPr>
          <w:spacing w:val="2"/>
          <w:sz w:val="24"/>
          <w:szCs w:val="24"/>
        </w:rPr>
        <w:t xml:space="preserve"> </w:t>
      </w:r>
      <w:r>
        <w:rPr>
          <w:sz w:val="24"/>
          <w:szCs w:val="24"/>
        </w:rPr>
        <w:t>find</w:t>
      </w:r>
      <w:r>
        <w:rPr>
          <w:spacing w:val="9"/>
          <w:sz w:val="24"/>
          <w:szCs w:val="24"/>
        </w:rPr>
        <w:t xml:space="preserve"> </w:t>
      </w:r>
      <w:r>
        <w:rPr>
          <w:spacing w:val="-7"/>
          <w:sz w:val="24"/>
          <w:szCs w:val="24"/>
        </w:rPr>
        <w:t>v</w:t>
      </w:r>
      <w:r>
        <w:rPr>
          <w:sz w:val="24"/>
          <w:szCs w:val="24"/>
        </w:rPr>
        <w:t>ery</w:t>
      </w:r>
      <w:r>
        <w:rPr>
          <w:spacing w:val="25"/>
          <w:sz w:val="24"/>
          <w:szCs w:val="24"/>
        </w:rPr>
        <w:t xml:space="preserve"> </w:t>
      </w:r>
      <w:r>
        <w:rPr>
          <w:sz w:val="24"/>
          <w:szCs w:val="24"/>
        </w:rPr>
        <w:t>similar</w:t>
      </w:r>
      <w:r>
        <w:rPr>
          <w:spacing w:val="30"/>
          <w:sz w:val="24"/>
          <w:szCs w:val="24"/>
        </w:rPr>
        <w:t xml:space="preserve"> </w:t>
      </w:r>
      <w:r>
        <w:rPr>
          <w:sz w:val="24"/>
          <w:szCs w:val="24"/>
        </w:rPr>
        <w:t xml:space="preserve">results. </w:t>
      </w:r>
      <w:r>
        <w:rPr>
          <w:spacing w:val="22"/>
          <w:sz w:val="24"/>
          <w:szCs w:val="24"/>
        </w:rPr>
        <w:t xml:space="preserve"> </w:t>
      </w:r>
      <w:r>
        <w:rPr>
          <w:w w:val="108"/>
          <w:sz w:val="24"/>
          <w:szCs w:val="24"/>
        </w:rPr>
        <w:t>Reputational</w:t>
      </w:r>
      <w:r>
        <w:rPr>
          <w:spacing w:val="5"/>
          <w:w w:val="108"/>
          <w:sz w:val="24"/>
          <w:szCs w:val="24"/>
        </w:rPr>
        <w:t xml:space="preserve"> </w:t>
      </w:r>
      <w:r>
        <w:rPr>
          <w:sz w:val="24"/>
          <w:szCs w:val="24"/>
        </w:rPr>
        <w:t>shifts</w:t>
      </w:r>
      <w:r>
        <w:rPr>
          <w:spacing w:val="31"/>
          <w:sz w:val="24"/>
          <w:szCs w:val="24"/>
        </w:rPr>
        <w:t xml:space="preserve"> </w:t>
      </w:r>
      <w:r>
        <w:rPr>
          <w:sz w:val="24"/>
          <w:szCs w:val="24"/>
        </w:rPr>
        <w:t>are</w:t>
      </w:r>
      <w:r>
        <w:rPr>
          <w:spacing w:val="28"/>
          <w:sz w:val="24"/>
          <w:szCs w:val="24"/>
        </w:rPr>
        <w:t xml:space="preserve"> </w:t>
      </w:r>
      <w:r>
        <w:rPr>
          <w:w w:val="97"/>
          <w:sz w:val="24"/>
          <w:szCs w:val="24"/>
        </w:rPr>
        <w:t>co</w:t>
      </w:r>
      <w:r>
        <w:rPr>
          <w:w w:val="106"/>
          <w:sz w:val="24"/>
          <w:szCs w:val="24"/>
        </w:rPr>
        <w:t>mp</w:t>
      </w:r>
      <w:r>
        <w:rPr>
          <w:w w:val="105"/>
          <w:sz w:val="24"/>
          <w:szCs w:val="24"/>
        </w:rPr>
        <w:t>lete</w:t>
      </w:r>
      <w:r>
        <w:rPr>
          <w:w w:val="97"/>
          <w:sz w:val="24"/>
          <w:szCs w:val="24"/>
        </w:rPr>
        <w:t>l</w:t>
      </w:r>
      <w:r>
        <w:rPr>
          <w:w w:val="103"/>
          <w:sz w:val="24"/>
          <w:szCs w:val="24"/>
        </w:rPr>
        <w:t xml:space="preserve">y </w:t>
      </w:r>
      <w:r>
        <w:rPr>
          <w:sz w:val="24"/>
          <w:szCs w:val="24"/>
        </w:rPr>
        <w:t>unrelated</w:t>
      </w:r>
      <w:r>
        <w:rPr>
          <w:spacing w:val="59"/>
          <w:sz w:val="24"/>
          <w:szCs w:val="24"/>
        </w:rPr>
        <w:t xml:space="preserve"> </w:t>
      </w:r>
      <w:r>
        <w:rPr>
          <w:sz w:val="24"/>
          <w:szCs w:val="24"/>
        </w:rPr>
        <w:t>to</w:t>
      </w:r>
      <w:r>
        <w:rPr>
          <w:spacing w:val="18"/>
          <w:sz w:val="24"/>
          <w:szCs w:val="24"/>
        </w:rPr>
        <w:t xml:space="preserve"> </w:t>
      </w:r>
      <w:r>
        <w:rPr>
          <w:w w:val="108"/>
          <w:sz w:val="24"/>
          <w:szCs w:val="24"/>
        </w:rPr>
        <w:t>short-term</w:t>
      </w:r>
      <w:r>
        <w:rPr>
          <w:spacing w:val="-8"/>
          <w:w w:val="108"/>
          <w:sz w:val="24"/>
          <w:szCs w:val="24"/>
        </w:rPr>
        <w:t xml:space="preserve"> </w:t>
      </w:r>
      <w:r>
        <w:rPr>
          <w:sz w:val="24"/>
          <w:szCs w:val="24"/>
        </w:rPr>
        <w:t>increases</w:t>
      </w:r>
      <w:r>
        <w:rPr>
          <w:spacing w:val="15"/>
          <w:sz w:val="24"/>
          <w:szCs w:val="24"/>
        </w:rPr>
        <w:t xml:space="preserve"> </w:t>
      </w:r>
      <w:r>
        <w:rPr>
          <w:sz w:val="24"/>
          <w:szCs w:val="24"/>
        </w:rPr>
        <w:t>in</w:t>
      </w:r>
      <w:r>
        <w:rPr>
          <w:spacing w:val="4"/>
          <w:sz w:val="24"/>
          <w:szCs w:val="24"/>
        </w:rPr>
        <w:t xml:space="preserve"> </w:t>
      </w:r>
      <w:r>
        <w:rPr>
          <w:sz w:val="24"/>
          <w:szCs w:val="24"/>
        </w:rPr>
        <w:t>the</w:t>
      </w:r>
      <w:r>
        <w:rPr>
          <w:spacing w:val="29"/>
          <w:sz w:val="24"/>
          <w:szCs w:val="24"/>
        </w:rPr>
        <w:t xml:space="preserve"> </w:t>
      </w:r>
      <w:r>
        <w:rPr>
          <w:spacing w:val="-7"/>
          <w:sz w:val="24"/>
          <w:szCs w:val="24"/>
        </w:rPr>
        <w:t>n</w:t>
      </w:r>
      <w:r>
        <w:rPr>
          <w:sz w:val="24"/>
          <w:szCs w:val="24"/>
        </w:rPr>
        <w:t>u</w:t>
      </w:r>
      <w:r>
        <w:rPr>
          <w:spacing w:val="-7"/>
          <w:sz w:val="24"/>
          <w:szCs w:val="24"/>
        </w:rPr>
        <w:t>m</w:t>
      </w:r>
      <w:r>
        <w:rPr>
          <w:spacing w:val="7"/>
          <w:sz w:val="24"/>
          <w:szCs w:val="24"/>
        </w:rPr>
        <w:t>b</w:t>
      </w:r>
      <w:r>
        <w:rPr>
          <w:sz w:val="24"/>
          <w:szCs w:val="24"/>
        </w:rPr>
        <w:t>er</w:t>
      </w:r>
      <w:r>
        <w:rPr>
          <w:spacing w:val="41"/>
          <w:sz w:val="24"/>
          <w:szCs w:val="24"/>
        </w:rPr>
        <w:t xml:space="preserve"> </w:t>
      </w:r>
      <w:r>
        <w:rPr>
          <w:sz w:val="24"/>
          <w:szCs w:val="24"/>
        </w:rPr>
        <w:t>of</w:t>
      </w:r>
      <w:r>
        <w:rPr>
          <w:spacing w:val="-15"/>
          <w:sz w:val="24"/>
          <w:szCs w:val="24"/>
        </w:rPr>
        <w:t xml:space="preserve"> </w:t>
      </w:r>
      <w:r>
        <w:rPr>
          <w:spacing w:val="-7"/>
          <w:sz w:val="24"/>
          <w:szCs w:val="24"/>
        </w:rPr>
        <w:t>c</w:t>
      </w:r>
      <w:r>
        <w:rPr>
          <w:sz w:val="24"/>
          <w:szCs w:val="24"/>
        </w:rPr>
        <w:t>hallenges</w:t>
      </w:r>
      <w:r>
        <w:rPr>
          <w:spacing w:val="5"/>
          <w:sz w:val="24"/>
          <w:szCs w:val="24"/>
        </w:rPr>
        <w:t xml:space="preserve"> </w:t>
      </w:r>
      <w:r>
        <w:rPr>
          <w:sz w:val="24"/>
          <w:szCs w:val="24"/>
        </w:rPr>
        <w:t>registered</w:t>
      </w:r>
      <w:r>
        <w:rPr>
          <w:spacing w:val="35"/>
          <w:sz w:val="24"/>
          <w:szCs w:val="24"/>
        </w:rPr>
        <w:t xml:space="preserve"> </w:t>
      </w:r>
      <w:r>
        <w:rPr>
          <w:sz w:val="24"/>
          <w:szCs w:val="24"/>
        </w:rPr>
        <w:t>against</w:t>
      </w:r>
      <w:r>
        <w:rPr>
          <w:spacing w:val="45"/>
          <w:sz w:val="24"/>
          <w:szCs w:val="24"/>
        </w:rPr>
        <w:t xml:space="preserve"> </w:t>
      </w:r>
      <w:r>
        <w:rPr>
          <w:sz w:val="24"/>
          <w:szCs w:val="24"/>
        </w:rPr>
        <w:t>a</w:t>
      </w:r>
      <w:r>
        <w:rPr>
          <w:spacing w:val="7"/>
          <w:sz w:val="24"/>
          <w:szCs w:val="24"/>
        </w:rPr>
        <w:t xml:space="preserve"> </w:t>
      </w:r>
      <w:r>
        <w:rPr>
          <w:sz w:val="24"/>
          <w:szCs w:val="24"/>
        </w:rPr>
        <w:t xml:space="preserve">state. </w:t>
      </w:r>
      <w:r>
        <w:rPr>
          <w:spacing w:val="37"/>
          <w:sz w:val="24"/>
          <w:szCs w:val="24"/>
        </w:rPr>
        <w:t xml:space="preserve"> </w:t>
      </w:r>
      <w:r>
        <w:rPr>
          <w:w w:val="101"/>
          <w:sz w:val="24"/>
          <w:szCs w:val="24"/>
        </w:rPr>
        <w:t xml:space="preserve">More </w:t>
      </w:r>
      <w:r>
        <w:rPr>
          <w:sz w:val="24"/>
          <w:szCs w:val="24"/>
        </w:rPr>
        <w:t>significa</w:t>
      </w:r>
      <w:r>
        <w:rPr>
          <w:spacing w:val="-6"/>
          <w:sz w:val="24"/>
          <w:szCs w:val="24"/>
        </w:rPr>
        <w:t>n</w:t>
      </w:r>
      <w:r>
        <w:rPr>
          <w:w w:val="137"/>
          <w:sz w:val="24"/>
          <w:szCs w:val="24"/>
        </w:rPr>
        <w:t>t</w:t>
      </w:r>
      <w:r>
        <w:rPr>
          <w:sz w:val="24"/>
          <w:szCs w:val="24"/>
        </w:rPr>
        <w:t xml:space="preserve"> </w:t>
      </w:r>
      <w:r>
        <w:rPr>
          <w:spacing w:val="-26"/>
          <w:sz w:val="24"/>
          <w:szCs w:val="24"/>
        </w:rPr>
        <w:t xml:space="preserve"> </w:t>
      </w:r>
      <w:r>
        <w:rPr>
          <w:sz w:val="24"/>
          <w:szCs w:val="24"/>
        </w:rPr>
        <w:t>is</w:t>
      </w:r>
      <w:r>
        <w:rPr>
          <w:spacing w:val="31"/>
          <w:sz w:val="24"/>
          <w:szCs w:val="24"/>
        </w:rPr>
        <w:t xml:space="preserve"> </w:t>
      </w:r>
      <w:r>
        <w:rPr>
          <w:sz w:val="24"/>
          <w:szCs w:val="24"/>
        </w:rPr>
        <w:t xml:space="preserve">the </w:t>
      </w:r>
      <w:r>
        <w:rPr>
          <w:spacing w:val="6"/>
          <w:sz w:val="24"/>
          <w:szCs w:val="24"/>
        </w:rPr>
        <w:t xml:space="preserve"> </w:t>
      </w:r>
      <w:r>
        <w:rPr>
          <w:sz w:val="24"/>
          <w:szCs w:val="24"/>
        </w:rPr>
        <w:t>record</w:t>
      </w:r>
      <w:r>
        <w:rPr>
          <w:spacing w:val="58"/>
          <w:sz w:val="24"/>
          <w:szCs w:val="24"/>
        </w:rPr>
        <w:t xml:space="preserve"> </w:t>
      </w:r>
      <w:r>
        <w:rPr>
          <w:sz w:val="24"/>
          <w:szCs w:val="24"/>
        </w:rPr>
        <w:t>of</w:t>
      </w:r>
      <w:r>
        <w:rPr>
          <w:spacing w:val="22"/>
          <w:sz w:val="24"/>
          <w:szCs w:val="24"/>
        </w:rPr>
        <w:t xml:space="preserve"> </w:t>
      </w:r>
      <w:r>
        <w:rPr>
          <w:sz w:val="24"/>
          <w:szCs w:val="24"/>
        </w:rPr>
        <w:t xml:space="preserve">dispute </w:t>
      </w:r>
      <w:r>
        <w:rPr>
          <w:spacing w:val="22"/>
          <w:sz w:val="24"/>
          <w:szCs w:val="24"/>
        </w:rPr>
        <w:t xml:space="preserve"> </w:t>
      </w:r>
      <w:r>
        <w:rPr>
          <w:w w:val="104"/>
          <w:sz w:val="24"/>
          <w:szCs w:val="24"/>
        </w:rPr>
        <w:t>i</w:t>
      </w:r>
      <w:r>
        <w:rPr>
          <w:spacing w:val="-7"/>
          <w:w w:val="104"/>
          <w:sz w:val="24"/>
          <w:szCs w:val="24"/>
        </w:rPr>
        <w:t>n</w:t>
      </w:r>
      <w:r>
        <w:rPr>
          <w:spacing w:val="-7"/>
          <w:w w:val="103"/>
          <w:sz w:val="24"/>
          <w:szCs w:val="24"/>
        </w:rPr>
        <w:t>v</w:t>
      </w:r>
      <w:r>
        <w:rPr>
          <w:w w:val="99"/>
          <w:sz w:val="24"/>
          <w:szCs w:val="24"/>
        </w:rPr>
        <w:t>ol</w:t>
      </w:r>
      <w:r>
        <w:rPr>
          <w:spacing w:val="-6"/>
          <w:w w:val="99"/>
          <w:sz w:val="24"/>
          <w:szCs w:val="24"/>
        </w:rPr>
        <w:t>v</w:t>
      </w:r>
      <w:r>
        <w:rPr>
          <w:w w:val="102"/>
          <w:sz w:val="24"/>
          <w:szCs w:val="24"/>
        </w:rPr>
        <w:t>eme</w:t>
      </w:r>
      <w:r>
        <w:rPr>
          <w:spacing w:val="-7"/>
          <w:w w:val="102"/>
          <w:sz w:val="24"/>
          <w:szCs w:val="24"/>
        </w:rPr>
        <w:t>n</w:t>
      </w:r>
      <w:r>
        <w:rPr>
          <w:w w:val="137"/>
          <w:sz w:val="24"/>
          <w:szCs w:val="24"/>
        </w:rPr>
        <w:t>t</w:t>
      </w:r>
      <w:r>
        <w:rPr>
          <w:sz w:val="24"/>
          <w:szCs w:val="24"/>
        </w:rPr>
        <w:t xml:space="preserve"> </w:t>
      </w:r>
      <w:r>
        <w:rPr>
          <w:spacing w:val="-26"/>
          <w:sz w:val="24"/>
          <w:szCs w:val="24"/>
        </w:rPr>
        <w:t xml:space="preserve"> </w:t>
      </w:r>
      <w:r>
        <w:rPr>
          <w:sz w:val="24"/>
          <w:szCs w:val="24"/>
        </w:rPr>
        <w:t>accu</w:t>
      </w:r>
      <w:r>
        <w:rPr>
          <w:spacing w:val="-7"/>
          <w:sz w:val="24"/>
          <w:szCs w:val="24"/>
        </w:rPr>
        <w:t>m</w:t>
      </w:r>
      <w:r>
        <w:rPr>
          <w:sz w:val="24"/>
          <w:szCs w:val="24"/>
        </w:rPr>
        <w:t xml:space="preserve">ulated </w:t>
      </w:r>
      <w:r>
        <w:rPr>
          <w:spacing w:val="40"/>
          <w:sz w:val="24"/>
          <w:szCs w:val="24"/>
        </w:rPr>
        <w:t xml:space="preserve"> </w:t>
      </w:r>
      <w:r>
        <w:rPr>
          <w:spacing w:val="-7"/>
          <w:sz w:val="24"/>
          <w:szCs w:val="24"/>
        </w:rPr>
        <w:t>b</w:t>
      </w:r>
      <w:r>
        <w:rPr>
          <w:sz w:val="24"/>
          <w:szCs w:val="24"/>
        </w:rPr>
        <w:t>y</w:t>
      </w:r>
      <w:r>
        <w:rPr>
          <w:spacing w:val="47"/>
          <w:sz w:val="24"/>
          <w:szCs w:val="24"/>
        </w:rPr>
        <w:t xml:space="preserve"> </w:t>
      </w:r>
      <w:r>
        <w:rPr>
          <w:sz w:val="24"/>
          <w:szCs w:val="24"/>
        </w:rPr>
        <w:t>a</w:t>
      </w:r>
      <w:r>
        <w:rPr>
          <w:spacing w:val="44"/>
          <w:sz w:val="24"/>
          <w:szCs w:val="24"/>
        </w:rPr>
        <w:t xml:space="preserve"> </w:t>
      </w:r>
      <w:r>
        <w:rPr>
          <w:sz w:val="24"/>
          <w:szCs w:val="24"/>
        </w:rPr>
        <w:t xml:space="preserve">state </w:t>
      </w:r>
      <w:r>
        <w:rPr>
          <w:spacing w:val="27"/>
          <w:sz w:val="24"/>
          <w:szCs w:val="24"/>
        </w:rPr>
        <w:t xml:space="preserve"> </w:t>
      </w:r>
      <w:r>
        <w:rPr>
          <w:spacing w:val="-7"/>
          <w:sz w:val="24"/>
          <w:szCs w:val="24"/>
        </w:rPr>
        <w:t>ov</w:t>
      </w:r>
      <w:r>
        <w:rPr>
          <w:sz w:val="24"/>
          <w:szCs w:val="24"/>
        </w:rPr>
        <w:t>er</w:t>
      </w:r>
      <w:r>
        <w:rPr>
          <w:spacing w:val="41"/>
          <w:sz w:val="24"/>
          <w:szCs w:val="24"/>
        </w:rPr>
        <w:t xml:space="preserve"> </w:t>
      </w:r>
      <w:r>
        <w:rPr>
          <w:sz w:val="24"/>
          <w:szCs w:val="24"/>
        </w:rPr>
        <w:t xml:space="preserve">the </w:t>
      </w:r>
      <w:r>
        <w:rPr>
          <w:spacing w:val="6"/>
          <w:sz w:val="24"/>
          <w:szCs w:val="24"/>
        </w:rPr>
        <w:t xml:space="preserve"> </w:t>
      </w:r>
      <w:r>
        <w:rPr>
          <w:sz w:val="24"/>
          <w:szCs w:val="24"/>
        </w:rPr>
        <w:t>long</w:t>
      </w:r>
      <w:r>
        <w:rPr>
          <w:spacing w:val="34"/>
          <w:sz w:val="24"/>
          <w:szCs w:val="24"/>
        </w:rPr>
        <w:t xml:space="preserve"> </w:t>
      </w:r>
      <w:r>
        <w:rPr>
          <w:w w:val="109"/>
          <w:sz w:val="24"/>
          <w:szCs w:val="24"/>
        </w:rPr>
        <w:t>run,</w:t>
      </w:r>
    </w:p>
    <w:p w14:paraId="37D96F3F" w14:textId="77777777" w:rsidR="000A768D" w:rsidRDefault="000A768D">
      <w:pPr>
        <w:spacing w:before="4" w:line="180" w:lineRule="exact"/>
        <w:rPr>
          <w:sz w:val="19"/>
          <w:szCs w:val="19"/>
        </w:rPr>
      </w:pPr>
    </w:p>
    <w:p w14:paraId="2B8D9689" w14:textId="77777777" w:rsidR="000A768D" w:rsidRDefault="006C1B1D">
      <w:pPr>
        <w:spacing w:before="14" w:line="401" w:lineRule="auto"/>
        <w:ind w:left="100" w:right="79"/>
        <w:rPr>
          <w:sz w:val="24"/>
          <w:szCs w:val="24"/>
        </w:rPr>
      </w:pPr>
      <w:r>
        <w:rPr>
          <w:w w:val="107"/>
          <w:sz w:val="24"/>
          <w:szCs w:val="24"/>
        </w:rPr>
        <w:t>particularly</w:t>
      </w:r>
      <w:r>
        <w:rPr>
          <w:spacing w:val="-7"/>
          <w:w w:val="107"/>
          <w:sz w:val="24"/>
          <w:szCs w:val="24"/>
        </w:rPr>
        <w:t xml:space="preserve"> </w:t>
      </w:r>
      <w:r>
        <w:rPr>
          <w:sz w:val="24"/>
          <w:szCs w:val="24"/>
        </w:rPr>
        <w:t>at</w:t>
      </w:r>
      <w:r>
        <w:rPr>
          <w:spacing w:val="32"/>
          <w:sz w:val="24"/>
          <w:szCs w:val="24"/>
        </w:rPr>
        <w:t xml:space="preserve"> </w:t>
      </w:r>
      <w:r>
        <w:rPr>
          <w:sz w:val="24"/>
          <w:szCs w:val="24"/>
        </w:rPr>
        <w:t>the</w:t>
      </w:r>
      <w:r>
        <w:rPr>
          <w:spacing w:val="29"/>
          <w:sz w:val="24"/>
          <w:szCs w:val="24"/>
        </w:rPr>
        <w:t xml:space="preserve"> </w:t>
      </w:r>
      <w:r>
        <w:rPr>
          <w:sz w:val="24"/>
          <w:szCs w:val="24"/>
        </w:rPr>
        <w:t>ICSID;</w:t>
      </w:r>
      <w:r>
        <w:rPr>
          <w:spacing w:val="11"/>
          <w:sz w:val="24"/>
          <w:szCs w:val="24"/>
        </w:rPr>
        <w:t xml:space="preserve"> </w:t>
      </w:r>
      <w:r>
        <w:rPr>
          <w:sz w:val="24"/>
          <w:szCs w:val="24"/>
        </w:rPr>
        <w:t>but</w:t>
      </w:r>
      <w:r>
        <w:rPr>
          <w:spacing w:val="40"/>
          <w:sz w:val="24"/>
          <w:szCs w:val="24"/>
        </w:rPr>
        <w:t xml:space="preserve"> </w:t>
      </w:r>
      <w:r>
        <w:rPr>
          <w:sz w:val="24"/>
          <w:szCs w:val="24"/>
        </w:rPr>
        <w:t>these</w:t>
      </w:r>
      <w:r>
        <w:rPr>
          <w:spacing w:val="22"/>
          <w:sz w:val="24"/>
          <w:szCs w:val="24"/>
        </w:rPr>
        <w:t xml:space="preserve"> </w:t>
      </w:r>
      <w:r>
        <w:rPr>
          <w:sz w:val="24"/>
          <w:szCs w:val="24"/>
        </w:rPr>
        <w:t>results</w:t>
      </w:r>
      <w:r>
        <w:rPr>
          <w:spacing w:val="35"/>
          <w:sz w:val="24"/>
          <w:szCs w:val="24"/>
        </w:rPr>
        <w:t xml:space="preserve"> </w:t>
      </w:r>
      <w:r>
        <w:rPr>
          <w:sz w:val="24"/>
          <w:szCs w:val="24"/>
        </w:rPr>
        <w:t>again</w:t>
      </w:r>
      <w:r>
        <w:rPr>
          <w:spacing w:val="23"/>
          <w:sz w:val="24"/>
          <w:szCs w:val="24"/>
        </w:rPr>
        <w:t xml:space="preserve"> </w:t>
      </w:r>
      <w:r>
        <w:rPr>
          <w:sz w:val="24"/>
          <w:szCs w:val="24"/>
        </w:rPr>
        <w:t>re</w:t>
      </w:r>
      <w:r>
        <w:rPr>
          <w:spacing w:val="-7"/>
          <w:sz w:val="24"/>
          <w:szCs w:val="24"/>
        </w:rPr>
        <w:t>v</w:t>
      </w:r>
      <w:r>
        <w:rPr>
          <w:sz w:val="24"/>
          <w:szCs w:val="24"/>
        </w:rPr>
        <w:t>ol</w:t>
      </w:r>
      <w:r>
        <w:rPr>
          <w:spacing w:val="-6"/>
          <w:sz w:val="24"/>
          <w:szCs w:val="24"/>
        </w:rPr>
        <w:t>v</w:t>
      </w:r>
      <w:r>
        <w:rPr>
          <w:sz w:val="24"/>
          <w:szCs w:val="24"/>
        </w:rPr>
        <w:t>e</w:t>
      </w:r>
      <w:r>
        <w:rPr>
          <w:spacing w:val="3"/>
          <w:sz w:val="24"/>
          <w:szCs w:val="24"/>
        </w:rPr>
        <w:t xml:space="preserve"> </w:t>
      </w:r>
      <w:r>
        <w:rPr>
          <w:sz w:val="24"/>
          <w:szCs w:val="24"/>
        </w:rPr>
        <w:t>around</w:t>
      </w:r>
      <w:r>
        <w:rPr>
          <w:spacing w:val="44"/>
          <w:sz w:val="24"/>
          <w:szCs w:val="24"/>
        </w:rPr>
        <w:t xml:space="preserve"> </w:t>
      </w:r>
      <w:r>
        <w:rPr>
          <w:sz w:val="24"/>
          <w:szCs w:val="24"/>
        </w:rPr>
        <w:t>the</w:t>
      </w:r>
      <w:r>
        <w:rPr>
          <w:spacing w:val="29"/>
          <w:sz w:val="24"/>
          <w:szCs w:val="24"/>
        </w:rPr>
        <w:t xml:space="preserve"> </w:t>
      </w:r>
      <w:r>
        <w:rPr>
          <w:sz w:val="24"/>
          <w:szCs w:val="24"/>
        </w:rPr>
        <w:t>inclusion</w:t>
      </w:r>
      <w:r>
        <w:rPr>
          <w:spacing w:val="15"/>
          <w:sz w:val="24"/>
          <w:szCs w:val="24"/>
        </w:rPr>
        <w:t xml:space="preserve"> </w:t>
      </w:r>
      <w:r>
        <w:rPr>
          <w:sz w:val="24"/>
          <w:szCs w:val="24"/>
        </w:rPr>
        <w:t>of</w:t>
      </w:r>
      <w:r>
        <w:rPr>
          <w:spacing w:val="-15"/>
          <w:sz w:val="24"/>
          <w:szCs w:val="24"/>
        </w:rPr>
        <w:t xml:space="preserve"> </w:t>
      </w:r>
      <w:r>
        <w:rPr>
          <w:w w:val="102"/>
          <w:sz w:val="24"/>
          <w:szCs w:val="24"/>
        </w:rPr>
        <w:t>obser</w:t>
      </w:r>
      <w:r>
        <w:rPr>
          <w:spacing w:val="-13"/>
          <w:w w:val="102"/>
          <w:sz w:val="24"/>
          <w:szCs w:val="24"/>
        </w:rPr>
        <w:t>v</w:t>
      </w:r>
      <w:r>
        <w:rPr>
          <w:w w:val="120"/>
          <w:sz w:val="24"/>
          <w:szCs w:val="24"/>
        </w:rPr>
        <w:t>at</w:t>
      </w:r>
      <w:r>
        <w:rPr>
          <w:w w:val="97"/>
          <w:sz w:val="24"/>
          <w:szCs w:val="24"/>
        </w:rPr>
        <w:t>io</w:t>
      </w:r>
      <w:r>
        <w:rPr>
          <w:w w:val="108"/>
          <w:sz w:val="24"/>
          <w:szCs w:val="24"/>
        </w:rPr>
        <w:t>n</w:t>
      </w:r>
      <w:r>
        <w:rPr>
          <w:w w:val="98"/>
          <w:sz w:val="24"/>
          <w:szCs w:val="24"/>
        </w:rPr>
        <w:t xml:space="preserve">s </w:t>
      </w:r>
      <w:r>
        <w:rPr>
          <w:sz w:val="24"/>
          <w:szCs w:val="24"/>
        </w:rPr>
        <w:t>for</w:t>
      </w:r>
      <w:r>
        <w:rPr>
          <w:spacing w:val="15"/>
          <w:sz w:val="24"/>
          <w:szCs w:val="24"/>
        </w:rPr>
        <w:t xml:space="preserve"> </w:t>
      </w:r>
      <w:r>
        <w:rPr>
          <w:sz w:val="24"/>
          <w:szCs w:val="24"/>
        </w:rPr>
        <w:t>the</w:t>
      </w:r>
      <w:r>
        <w:rPr>
          <w:spacing w:val="50"/>
          <w:sz w:val="24"/>
          <w:szCs w:val="24"/>
        </w:rPr>
        <w:t xml:space="preserve"> </w:t>
      </w:r>
      <w:r>
        <w:rPr>
          <w:spacing w:val="6"/>
          <w:sz w:val="24"/>
          <w:szCs w:val="24"/>
        </w:rPr>
        <w:t>p</w:t>
      </w:r>
      <w:r>
        <w:rPr>
          <w:sz w:val="24"/>
          <w:szCs w:val="24"/>
        </w:rPr>
        <w:t>ost</w:t>
      </w:r>
      <w:r>
        <w:rPr>
          <w:spacing w:val="47"/>
          <w:sz w:val="24"/>
          <w:szCs w:val="24"/>
        </w:rPr>
        <w:t xml:space="preserve"> </w:t>
      </w:r>
      <w:r>
        <w:rPr>
          <w:sz w:val="24"/>
          <w:szCs w:val="24"/>
        </w:rPr>
        <w:t>2006-</w:t>
      </w:r>
      <w:r>
        <w:rPr>
          <w:spacing w:val="7"/>
          <w:sz w:val="24"/>
          <w:szCs w:val="24"/>
        </w:rPr>
        <w:t>p</w:t>
      </w:r>
      <w:r>
        <w:rPr>
          <w:sz w:val="24"/>
          <w:szCs w:val="24"/>
        </w:rPr>
        <w:t>eri</w:t>
      </w:r>
      <w:r>
        <w:rPr>
          <w:spacing w:val="7"/>
          <w:sz w:val="24"/>
          <w:szCs w:val="24"/>
        </w:rPr>
        <w:t>o</w:t>
      </w:r>
      <w:r>
        <w:rPr>
          <w:sz w:val="24"/>
          <w:szCs w:val="24"/>
        </w:rPr>
        <w:t>d</w:t>
      </w:r>
      <w:r>
        <w:rPr>
          <w:spacing w:val="25"/>
          <w:sz w:val="24"/>
          <w:szCs w:val="24"/>
        </w:rPr>
        <w:t xml:space="preserve"> </w:t>
      </w:r>
      <w:r>
        <w:rPr>
          <w:sz w:val="24"/>
          <w:szCs w:val="24"/>
        </w:rPr>
        <w:t>and</w:t>
      </w:r>
      <w:r>
        <w:rPr>
          <w:spacing w:val="46"/>
          <w:sz w:val="24"/>
          <w:szCs w:val="24"/>
        </w:rPr>
        <w:t xml:space="preserve"> </w:t>
      </w:r>
      <w:r>
        <w:rPr>
          <w:sz w:val="24"/>
          <w:szCs w:val="24"/>
        </w:rPr>
        <w:t>are</w:t>
      </w:r>
      <w:r>
        <w:rPr>
          <w:spacing w:val="36"/>
          <w:sz w:val="24"/>
          <w:szCs w:val="24"/>
        </w:rPr>
        <w:t xml:space="preserve"> </w:t>
      </w:r>
      <w:r>
        <w:rPr>
          <w:sz w:val="24"/>
          <w:szCs w:val="24"/>
        </w:rPr>
        <w:t>a</w:t>
      </w:r>
      <w:r>
        <w:rPr>
          <w:spacing w:val="-6"/>
          <w:sz w:val="24"/>
          <w:szCs w:val="24"/>
        </w:rPr>
        <w:t>n</w:t>
      </w:r>
      <w:r>
        <w:rPr>
          <w:sz w:val="24"/>
          <w:szCs w:val="24"/>
        </w:rPr>
        <w:t xml:space="preserve">ything </w:t>
      </w:r>
      <w:r>
        <w:rPr>
          <w:spacing w:val="21"/>
          <w:sz w:val="24"/>
          <w:szCs w:val="24"/>
        </w:rPr>
        <w:t xml:space="preserve"> </w:t>
      </w:r>
      <w:r>
        <w:rPr>
          <w:sz w:val="24"/>
          <w:szCs w:val="24"/>
        </w:rPr>
        <w:t xml:space="preserve">but </w:t>
      </w:r>
      <w:r>
        <w:rPr>
          <w:spacing w:val="1"/>
          <w:sz w:val="24"/>
          <w:szCs w:val="24"/>
        </w:rPr>
        <w:t xml:space="preserve"> </w:t>
      </w:r>
      <w:r>
        <w:rPr>
          <w:w w:val="106"/>
          <w:sz w:val="24"/>
          <w:szCs w:val="24"/>
        </w:rPr>
        <w:t>substa</w:t>
      </w:r>
      <w:r>
        <w:rPr>
          <w:spacing w:val="-7"/>
          <w:w w:val="106"/>
          <w:sz w:val="24"/>
          <w:szCs w:val="24"/>
        </w:rPr>
        <w:t>n</w:t>
      </w:r>
      <w:r>
        <w:rPr>
          <w:w w:val="106"/>
          <w:sz w:val="24"/>
          <w:szCs w:val="24"/>
        </w:rPr>
        <w:t>ti</w:t>
      </w:r>
      <w:r>
        <w:rPr>
          <w:spacing w:val="-7"/>
          <w:w w:val="106"/>
          <w:sz w:val="24"/>
          <w:szCs w:val="24"/>
        </w:rPr>
        <w:t>v</w:t>
      </w:r>
      <w:r>
        <w:rPr>
          <w:w w:val="106"/>
          <w:sz w:val="24"/>
          <w:szCs w:val="24"/>
        </w:rPr>
        <w:t>ely</w:t>
      </w:r>
      <w:r>
        <w:rPr>
          <w:spacing w:val="19"/>
          <w:w w:val="106"/>
          <w:sz w:val="24"/>
          <w:szCs w:val="24"/>
        </w:rPr>
        <w:t xml:space="preserve"> </w:t>
      </w:r>
      <w:r>
        <w:rPr>
          <w:w w:val="106"/>
          <w:sz w:val="24"/>
          <w:szCs w:val="24"/>
        </w:rPr>
        <w:t>significa</w:t>
      </w:r>
      <w:r>
        <w:rPr>
          <w:spacing w:val="-6"/>
          <w:w w:val="106"/>
          <w:sz w:val="24"/>
          <w:szCs w:val="24"/>
        </w:rPr>
        <w:t>n</w:t>
      </w:r>
      <w:r>
        <w:rPr>
          <w:w w:val="123"/>
          <w:sz w:val="24"/>
          <w:szCs w:val="24"/>
        </w:rPr>
        <w:t>t.</w:t>
      </w:r>
    </w:p>
    <w:p w14:paraId="71D4C6A8" w14:textId="77777777" w:rsidR="000A768D" w:rsidRDefault="006C1B1D">
      <w:pPr>
        <w:spacing w:before="7" w:line="401" w:lineRule="auto"/>
        <w:ind w:left="100" w:right="78" w:firstLine="239"/>
        <w:jc w:val="both"/>
        <w:rPr>
          <w:sz w:val="24"/>
          <w:szCs w:val="24"/>
        </w:rPr>
      </w:pPr>
      <w:r>
        <w:rPr>
          <w:spacing w:val="-20"/>
          <w:sz w:val="24"/>
          <w:szCs w:val="24"/>
        </w:rPr>
        <w:t>T</w:t>
      </w:r>
      <w:r>
        <w:rPr>
          <w:sz w:val="24"/>
          <w:szCs w:val="24"/>
        </w:rPr>
        <w:t>a</w:t>
      </w:r>
      <w:r>
        <w:rPr>
          <w:spacing w:val="-6"/>
          <w:sz w:val="24"/>
          <w:szCs w:val="24"/>
        </w:rPr>
        <w:t>k</w:t>
      </w:r>
      <w:r>
        <w:rPr>
          <w:sz w:val="24"/>
          <w:szCs w:val="24"/>
        </w:rPr>
        <w:t>en</w:t>
      </w:r>
      <w:r>
        <w:rPr>
          <w:spacing w:val="55"/>
          <w:sz w:val="24"/>
          <w:szCs w:val="24"/>
        </w:rPr>
        <w:t xml:space="preserve"> </w:t>
      </w:r>
      <w:r>
        <w:rPr>
          <w:sz w:val="24"/>
          <w:szCs w:val="24"/>
        </w:rPr>
        <w:t xml:space="preserve">together </w:t>
      </w:r>
      <w:r>
        <w:rPr>
          <w:spacing w:val="8"/>
          <w:sz w:val="24"/>
          <w:szCs w:val="24"/>
        </w:rPr>
        <w:t xml:space="preserve"> </w:t>
      </w:r>
      <w:r>
        <w:rPr>
          <w:sz w:val="24"/>
          <w:szCs w:val="24"/>
        </w:rPr>
        <w:t>our</w:t>
      </w:r>
      <w:r>
        <w:rPr>
          <w:spacing w:val="29"/>
          <w:sz w:val="24"/>
          <w:szCs w:val="24"/>
        </w:rPr>
        <w:t xml:space="preserve"> </w:t>
      </w:r>
      <w:r>
        <w:rPr>
          <w:sz w:val="24"/>
          <w:szCs w:val="24"/>
        </w:rPr>
        <w:t>three</w:t>
      </w:r>
      <w:r>
        <w:rPr>
          <w:spacing w:val="51"/>
          <w:sz w:val="24"/>
          <w:szCs w:val="24"/>
        </w:rPr>
        <w:t xml:space="preserve"> </w:t>
      </w:r>
      <w:r>
        <w:rPr>
          <w:sz w:val="24"/>
          <w:szCs w:val="24"/>
        </w:rPr>
        <w:t>sets</w:t>
      </w:r>
      <w:r>
        <w:rPr>
          <w:spacing w:val="31"/>
          <w:sz w:val="24"/>
          <w:szCs w:val="24"/>
        </w:rPr>
        <w:t xml:space="preserve"> </w:t>
      </w:r>
      <w:r>
        <w:rPr>
          <w:sz w:val="24"/>
          <w:szCs w:val="24"/>
        </w:rPr>
        <w:t>of</w:t>
      </w:r>
      <w:r>
        <w:rPr>
          <w:spacing w:val="1"/>
          <w:sz w:val="24"/>
          <w:szCs w:val="24"/>
        </w:rPr>
        <w:t xml:space="preserve"> </w:t>
      </w:r>
      <w:r>
        <w:rPr>
          <w:sz w:val="24"/>
          <w:szCs w:val="24"/>
        </w:rPr>
        <w:t>findings</w:t>
      </w:r>
      <w:r>
        <w:rPr>
          <w:spacing w:val="21"/>
          <w:sz w:val="24"/>
          <w:szCs w:val="24"/>
        </w:rPr>
        <w:t xml:space="preserve"> </w:t>
      </w:r>
      <w:r>
        <w:rPr>
          <w:sz w:val="24"/>
          <w:szCs w:val="24"/>
        </w:rPr>
        <w:t>on</w:t>
      </w:r>
      <w:r>
        <w:rPr>
          <w:spacing w:val="18"/>
          <w:sz w:val="24"/>
          <w:szCs w:val="24"/>
        </w:rPr>
        <w:t xml:space="preserve"> </w:t>
      </w:r>
      <w:r>
        <w:rPr>
          <w:sz w:val="24"/>
          <w:szCs w:val="24"/>
        </w:rPr>
        <w:t>the</w:t>
      </w:r>
      <w:r>
        <w:rPr>
          <w:spacing w:val="45"/>
          <w:sz w:val="24"/>
          <w:szCs w:val="24"/>
        </w:rPr>
        <w:t xml:space="preserve"> </w:t>
      </w:r>
      <w:r>
        <w:rPr>
          <w:sz w:val="24"/>
          <w:szCs w:val="24"/>
        </w:rPr>
        <w:t>impact</w:t>
      </w:r>
      <w:r>
        <w:rPr>
          <w:spacing w:val="58"/>
          <w:sz w:val="24"/>
          <w:szCs w:val="24"/>
        </w:rPr>
        <w:t xml:space="preserve"> </w:t>
      </w:r>
      <w:r>
        <w:rPr>
          <w:sz w:val="24"/>
          <w:szCs w:val="24"/>
        </w:rPr>
        <w:t>of</w:t>
      </w:r>
      <w:r>
        <w:rPr>
          <w:spacing w:val="1"/>
          <w:sz w:val="24"/>
          <w:szCs w:val="24"/>
        </w:rPr>
        <w:t xml:space="preserve"> </w:t>
      </w:r>
      <w:r>
        <w:rPr>
          <w:sz w:val="24"/>
          <w:szCs w:val="24"/>
        </w:rPr>
        <w:t>disputes  on</w:t>
      </w:r>
      <w:r>
        <w:rPr>
          <w:spacing w:val="18"/>
          <w:sz w:val="24"/>
          <w:szCs w:val="24"/>
        </w:rPr>
        <w:t xml:space="preserve"> </w:t>
      </w:r>
      <w:r>
        <w:rPr>
          <w:sz w:val="24"/>
          <w:szCs w:val="24"/>
        </w:rPr>
        <w:t>foreign</w:t>
      </w:r>
      <w:r>
        <w:rPr>
          <w:spacing w:val="13"/>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23"/>
          <w:sz w:val="24"/>
          <w:szCs w:val="24"/>
        </w:rPr>
        <w:t xml:space="preserve">t,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49"/>
          <w:w w:val="137"/>
          <w:sz w:val="24"/>
          <w:szCs w:val="24"/>
        </w:rPr>
        <w:t xml:space="preserve"> </w:t>
      </w:r>
      <w:r>
        <w:rPr>
          <w:w w:val="109"/>
          <w:sz w:val="24"/>
          <w:szCs w:val="24"/>
        </w:rPr>
        <w:t>reputation,</w:t>
      </w:r>
      <w:r>
        <w:rPr>
          <w:spacing w:val="52"/>
          <w:w w:val="109"/>
          <w:sz w:val="24"/>
          <w:szCs w:val="24"/>
        </w:rPr>
        <w:t xml:space="preserve"> </w:t>
      </w:r>
      <w:r>
        <w:rPr>
          <w:sz w:val="24"/>
          <w:szCs w:val="24"/>
        </w:rPr>
        <w:t xml:space="preserve">and </w:t>
      </w:r>
      <w:r>
        <w:rPr>
          <w:spacing w:val="18"/>
          <w:sz w:val="24"/>
          <w:szCs w:val="24"/>
        </w:rPr>
        <w:t xml:space="preserve"> </w:t>
      </w:r>
      <w:r>
        <w:rPr>
          <w:spacing w:val="-7"/>
          <w:sz w:val="24"/>
          <w:szCs w:val="24"/>
        </w:rPr>
        <w:t>c</w:t>
      </w:r>
      <w:r>
        <w:rPr>
          <w:sz w:val="24"/>
          <w:szCs w:val="24"/>
        </w:rPr>
        <w:t xml:space="preserve">hanges </w:t>
      </w:r>
      <w:r>
        <w:rPr>
          <w:spacing w:val="7"/>
          <w:sz w:val="24"/>
          <w:szCs w:val="24"/>
        </w:rPr>
        <w:t xml:space="preserve"> </w:t>
      </w:r>
      <w:r>
        <w:rPr>
          <w:sz w:val="24"/>
          <w:szCs w:val="24"/>
        </w:rPr>
        <w:t>in</w:t>
      </w:r>
      <w:r>
        <w:rPr>
          <w:spacing w:val="56"/>
          <w:sz w:val="24"/>
          <w:szCs w:val="24"/>
        </w:rPr>
        <w:t xml:space="preserve"> </w:t>
      </w:r>
      <w:r>
        <w:rPr>
          <w:w w:val="104"/>
          <w:sz w:val="24"/>
          <w:szCs w:val="24"/>
        </w:rPr>
        <w:t>i</w:t>
      </w:r>
      <w:r>
        <w:rPr>
          <w:spacing w:val="-7"/>
          <w:w w:val="104"/>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49"/>
          <w:w w:val="137"/>
          <w:sz w:val="24"/>
          <w:szCs w:val="24"/>
        </w:rPr>
        <w:t xml:space="preserve"> </w:t>
      </w:r>
      <w:r>
        <w:rPr>
          <w:w w:val="107"/>
          <w:sz w:val="24"/>
          <w:szCs w:val="24"/>
        </w:rPr>
        <w:t>reputation  substa</w:t>
      </w:r>
      <w:r>
        <w:rPr>
          <w:spacing w:val="-7"/>
          <w:w w:val="107"/>
          <w:sz w:val="24"/>
          <w:szCs w:val="24"/>
        </w:rPr>
        <w:t>n</w:t>
      </w:r>
      <w:r>
        <w:rPr>
          <w:w w:val="107"/>
          <w:sz w:val="24"/>
          <w:szCs w:val="24"/>
        </w:rPr>
        <w:t>ti</w:t>
      </w:r>
      <w:r>
        <w:rPr>
          <w:spacing w:val="-7"/>
          <w:w w:val="107"/>
          <w:sz w:val="24"/>
          <w:szCs w:val="24"/>
        </w:rPr>
        <w:t>v</w:t>
      </w:r>
      <w:r>
        <w:rPr>
          <w:w w:val="107"/>
          <w:sz w:val="24"/>
          <w:szCs w:val="24"/>
        </w:rPr>
        <w:t>ely</w:t>
      </w:r>
      <w:r>
        <w:rPr>
          <w:spacing w:val="37"/>
          <w:w w:val="107"/>
          <w:sz w:val="24"/>
          <w:szCs w:val="24"/>
        </w:rPr>
        <w:t xml:space="preserve"> </w:t>
      </w:r>
      <w:r>
        <w:rPr>
          <w:spacing w:val="-6"/>
          <w:sz w:val="24"/>
          <w:szCs w:val="24"/>
        </w:rPr>
        <w:t>c</w:t>
      </w:r>
      <w:r>
        <w:rPr>
          <w:sz w:val="24"/>
          <w:szCs w:val="24"/>
        </w:rPr>
        <w:t xml:space="preserve">hallenge </w:t>
      </w:r>
      <w:r>
        <w:rPr>
          <w:spacing w:val="2"/>
          <w:sz w:val="24"/>
          <w:szCs w:val="24"/>
        </w:rPr>
        <w:t xml:space="preserve"> </w:t>
      </w:r>
      <w:r>
        <w:rPr>
          <w:w w:val="111"/>
          <w:sz w:val="24"/>
          <w:szCs w:val="24"/>
        </w:rPr>
        <w:t xml:space="preserve">the </w:t>
      </w:r>
      <w:r>
        <w:rPr>
          <w:sz w:val="24"/>
          <w:szCs w:val="24"/>
        </w:rPr>
        <w:t xml:space="preserve">conclusions </w:t>
      </w:r>
      <w:r>
        <w:rPr>
          <w:spacing w:val="2"/>
          <w:sz w:val="24"/>
          <w:szCs w:val="24"/>
        </w:rPr>
        <w:t xml:space="preserve"> </w:t>
      </w:r>
      <w:r>
        <w:rPr>
          <w:sz w:val="24"/>
          <w:szCs w:val="24"/>
        </w:rPr>
        <w:t>of</w:t>
      </w:r>
      <w:r>
        <w:rPr>
          <w:spacing w:val="38"/>
          <w:sz w:val="24"/>
          <w:szCs w:val="24"/>
        </w:rPr>
        <w:t xml:space="preserve"> </w:t>
      </w:r>
      <w:r>
        <w:rPr>
          <w:sz w:val="24"/>
          <w:szCs w:val="24"/>
        </w:rPr>
        <w:t xml:space="preserve">prior </w:t>
      </w:r>
      <w:r>
        <w:rPr>
          <w:spacing w:val="15"/>
          <w:sz w:val="24"/>
          <w:szCs w:val="24"/>
        </w:rPr>
        <w:t xml:space="preserve"> </w:t>
      </w:r>
      <w:r>
        <w:rPr>
          <w:sz w:val="24"/>
          <w:szCs w:val="24"/>
        </w:rPr>
        <w:t>resear</w:t>
      </w:r>
      <w:r>
        <w:rPr>
          <w:spacing w:val="-6"/>
          <w:sz w:val="24"/>
          <w:szCs w:val="24"/>
        </w:rPr>
        <w:t>c</w:t>
      </w:r>
      <w:r>
        <w:rPr>
          <w:sz w:val="24"/>
          <w:szCs w:val="24"/>
        </w:rPr>
        <w:t xml:space="preserve">h </w:t>
      </w:r>
      <w:r>
        <w:rPr>
          <w:spacing w:val="20"/>
          <w:sz w:val="24"/>
          <w:szCs w:val="24"/>
        </w:rPr>
        <w:t xml:space="preserve"> </w:t>
      </w:r>
      <w:r>
        <w:rPr>
          <w:sz w:val="24"/>
          <w:szCs w:val="24"/>
        </w:rPr>
        <w:t>f</w:t>
      </w:r>
      <w:r>
        <w:rPr>
          <w:spacing w:val="7"/>
          <w:sz w:val="24"/>
          <w:szCs w:val="24"/>
        </w:rPr>
        <w:t>o</w:t>
      </w:r>
      <w:r>
        <w:rPr>
          <w:sz w:val="24"/>
          <w:szCs w:val="24"/>
        </w:rPr>
        <w:t>cusing</w:t>
      </w:r>
      <w:r>
        <w:rPr>
          <w:spacing w:val="45"/>
          <w:sz w:val="24"/>
          <w:szCs w:val="24"/>
        </w:rPr>
        <w:t xml:space="preserve"> </w:t>
      </w:r>
      <w:r>
        <w:rPr>
          <w:sz w:val="24"/>
          <w:szCs w:val="24"/>
        </w:rPr>
        <w:t>on</w:t>
      </w:r>
      <w:r>
        <w:rPr>
          <w:spacing w:val="56"/>
          <w:sz w:val="24"/>
          <w:szCs w:val="24"/>
        </w:rPr>
        <w:t xml:space="preserve"> </w:t>
      </w:r>
      <w:r>
        <w:rPr>
          <w:sz w:val="24"/>
          <w:szCs w:val="24"/>
        </w:rPr>
        <w:t xml:space="preserve">disputes </w:t>
      </w:r>
      <w:r>
        <w:rPr>
          <w:spacing w:val="37"/>
          <w:sz w:val="24"/>
          <w:szCs w:val="24"/>
        </w:rPr>
        <w:t xml:space="preserve"> </w:t>
      </w:r>
      <w:r>
        <w:rPr>
          <w:sz w:val="24"/>
          <w:szCs w:val="24"/>
        </w:rPr>
        <w:t xml:space="preserve">registered </w:t>
      </w:r>
      <w:r>
        <w:rPr>
          <w:spacing w:val="28"/>
          <w:sz w:val="24"/>
          <w:szCs w:val="24"/>
        </w:rPr>
        <w:t xml:space="preserve"> </w:t>
      </w:r>
      <w:r>
        <w:rPr>
          <w:sz w:val="24"/>
          <w:szCs w:val="24"/>
        </w:rPr>
        <w:t xml:space="preserve">at </w:t>
      </w:r>
      <w:r>
        <w:rPr>
          <w:spacing w:val="25"/>
          <w:sz w:val="24"/>
          <w:szCs w:val="24"/>
        </w:rPr>
        <w:t xml:space="preserve"> </w:t>
      </w:r>
      <w:r>
        <w:rPr>
          <w:sz w:val="24"/>
          <w:szCs w:val="24"/>
        </w:rPr>
        <w:t xml:space="preserve">the </w:t>
      </w:r>
      <w:r>
        <w:rPr>
          <w:spacing w:val="22"/>
          <w:sz w:val="24"/>
          <w:szCs w:val="24"/>
        </w:rPr>
        <w:t xml:space="preserve"> </w:t>
      </w:r>
      <w:r>
        <w:rPr>
          <w:sz w:val="24"/>
          <w:szCs w:val="24"/>
        </w:rPr>
        <w:t xml:space="preserve">ICSID </w:t>
      </w:r>
      <w:r>
        <w:rPr>
          <w:spacing w:val="9"/>
          <w:sz w:val="24"/>
          <w:szCs w:val="24"/>
        </w:rPr>
        <w:t xml:space="preserve"> </w:t>
      </w:r>
      <w:r>
        <w:rPr>
          <w:spacing w:val="6"/>
          <w:sz w:val="24"/>
          <w:szCs w:val="24"/>
        </w:rPr>
        <w:t>b</w:t>
      </w:r>
      <w:r>
        <w:rPr>
          <w:sz w:val="24"/>
          <w:szCs w:val="24"/>
        </w:rPr>
        <w:t>e</w:t>
      </w:r>
      <w:r>
        <w:rPr>
          <w:spacing w:val="-7"/>
          <w:sz w:val="24"/>
          <w:szCs w:val="24"/>
        </w:rPr>
        <w:t>tw</w:t>
      </w:r>
      <w:r>
        <w:rPr>
          <w:sz w:val="24"/>
          <w:szCs w:val="24"/>
        </w:rPr>
        <w:t xml:space="preserve">een </w:t>
      </w:r>
      <w:r>
        <w:rPr>
          <w:spacing w:val="18"/>
          <w:sz w:val="24"/>
          <w:szCs w:val="24"/>
        </w:rPr>
        <w:t xml:space="preserve"> </w:t>
      </w:r>
      <w:r>
        <w:rPr>
          <w:sz w:val="24"/>
          <w:szCs w:val="24"/>
        </w:rPr>
        <w:t xml:space="preserve">1984 and </w:t>
      </w:r>
      <w:r>
        <w:rPr>
          <w:spacing w:val="7"/>
          <w:sz w:val="24"/>
          <w:szCs w:val="24"/>
        </w:rPr>
        <w:t xml:space="preserve"> </w:t>
      </w:r>
      <w:r>
        <w:rPr>
          <w:sz w:val="24"/>
          <w:szCs w:val="24"/>
        </w:rPr>
        <w:t xml:space="preserve">2006. </w:t>
      </w:r>
      <w:r>
        <w:rPr>
          <w:spacing w:val="38"/>
          <w:sz w:val="24"/>
          <w:szCs w:val="24"/>
        </w:rPr>
        <w:t xml:space="preserve"> </w:t>
      </w:r>
      <w:r>
        <w:rPr>
          <w:sz w:val="24"/>
          <w:szCs w:val="24"/>
        </w:rPr>
        <w:t>Only</w:t>
      </w:r>
      <w:r>
        <w:rPr>
          <w:spacing w:val="58"/>
          <w:sz w:val="24"/>
          <w:szCs w:val="24"/>
        </w:rPr>
        <w:t xml:space="preserve"> </w:t>
      </w:r>
      <w:r>
        <w:rPr>
          <w:sz w:val="24"/>
          <w:szCs w:val="24"/>
        </w:rPr>
        <w:t>in</w:t>
      </w:r>
      <w:r>
        <w:rPr>
          <w:spacing w:val="47"/>
          <w:sz w:val="24"/>
          <w:szCs w:val="24"/>
        </w:rPr>
        <w:t xml:space="preserve"> </w:t>
      </w:r>
      <w:r>
        <w:rPr>
          <w:sz w:val="24"/>
          <w:szCs w:val="24"/>
        </w:rPr>
        <w:t xml:space="preserve">the </w:t>
      </w:r>
      <w:r>
        <w:rPr>
          <w:spacing w:val="11"/>
          <w:sz w:val="24"/>
          <w:szCs w:val="24"/>
        </w:rPr>
        <w:t xml:space="preserve"> </w:t>
      </w:r>
      <w:r>
        <w:rPr>
          <w:spacing w:val="6"/>
          <w:sz w:val="24"/>
          <w:szCs w:val="24"/>
        </w:rPr>
        <w:t>p</w:t>
      </w:r>
      <w:r>
        <w:rPr>
          <w:sz w:val="24"/>
          <w:szCs w:val="24"/>
        </w:rPr>
        <w:t>ost-2006</w:t>
      </w:r>
      <w:r>
        <w:rPr>
          <w:spacing w:val="49"/>
          <w:sz w:val="24"/>
          <w:szCs w:val="24"/>
        </w:rPr>
        <w:t xml:space="preserve"> </w:t>
      </w:r>
      <w:r>
        <w:rPr>
          <w:spacing w:val="6"/>
          <w:sz w:val="24"/>
          <w:szCs w:val="24"/>
        </w:rPr>
        <w:t>p</w:t>
      </w:r>
      <w:r>
        <w:rPr>
          <w:sz w:val="24"/>
          <w:szCs w:val="24"/>
        </w:rPr>
        <w:t>eri</w:t>
      </w:r>
      <w:r>
        <w:rPr>
          <w:spacing w:val="7"/>
          <w:sz w:val="24"/>
          <w:szCs w:val="24"/>
        </w:rPr>
        <w:t>o</w:t>
      </w:r>
      <w:r>
        <w:rPr>
          <w:sz w:val="24"/>
          <w:szCs w:val="24"/>
        </w:rPr>
        <w:t xml:space="preserve">d </w:t>
      </w:r>
      <w:r>
        <w:rPr>
          <w:spacing w:val="2"/>
          <w:sz w:val="24"/>
          <w:szCs w:val="24"/>
        </w:rPr>
        <w:t xml:space="preserve"> </w:t>
      </w:r>
      <w:r>
        <w:rPr>
          <w:sz w:val="24"/>
          <w:szCs w:val="24"/>
        </w:rPr>
        <w:t>h</w:t>
      </w:r>
      <w:r>
        <w:rPr>
          <w:spacing w:val="-7"/>
          <w:sz w:val="24"/>
          <w:szCs w:val="24"/>
        </w:rPr>
        <w:t>av</w:t>
      </w:r>
      <w:r>
        <w:rPr>
          <w:sz w:val="24"/>
          <w:szCs w:val="24"/>
        </w:rPr>
        <w:t xml:space="preserve">e  disputes </w:t>
      </w:r>
      <w:r>
        <w:rPr>
          <w:spacing w:val="26"/>
          <w:sz w:val="24"/>
          <w:szCs w:val="24"/>
        </w:rPr>
        <w:t xml:space="preserve"> </w:t>
      </w:r>
      <w:r>
        <w:rPr>
          <w:sz w:val="24"/>
          <w:szCs w:val="24"/>
        </w:rPr>
        <w:t xml:space="preserve">manifested </w:t>
      </w:r>
      <w:r>
        <w:rPr>
          <w:spacing w:val="21"/>
          <w:sz w:val="24"/>
          <w:szCs w:val="24"/>
        </w:rPr>
        <w:t xml:space="preserve"> </w:t>
      </w:r>
      <w:r>
        <w:rPr>
          <w:sz w:val="24"/>
          <w:szCs w:val="24"/>
        </w:rPr>
        <w:t>a</w:t>
      </w:r>
      <w:r>
        <w:rPr>
          <w:spacing w:val="49"/>
          <w:sz w:val="24"/>
          <w:szCs w:val="24"/>
        </w:rPr>
        <w:t xml:space="preserve"> </w:t>
      </w:r>
      <w:r>
        <w:rPr>
          <w:w w:val="109"/>
          <w:sz w:val="24"/>
          <w:szCs w:val="24"/>
        </w:rPr>
        <w:t>reputational</w:t>
      </w:r>
      <w:r>
        <w:rPr>
          <w:spacing w:val="34"/>
          <w:w w:val="109"/>
          <w:sz w:val="24"/>
          <w:szCs w:val="24"/>
        </w:rPr>
        <w:t xml:space="preserve"> </w:t>
      </w:r>
      <w:r>
        <w:rPr>
          <w:w w:val="104"/>
          <w:sz w:val="24"/>
          <w:szCs w:val="24"/>
        </w:rPr>
        <w:t>imp</w:t>
      </w:r>
      <w:r>
        <w:rPr>
          <w:w w:val="109"/>
          <w:sz w:val="24"/>
          <w:szCs w:val="24"/>
        </w:rPr>
        <w:t>a</w:t>
      </w:r>
      <w:r>
        <w:rPr>
          <w:w w:val="111"/>
          <w:sz w:val="24"/>
          <w:szCs w:val="24"/>
        </w:rPr>
        <w:t xml:space="preserve">ct. </w:t>
      </w:r>
      <w:r>
        <w:rPr>
          <w:sz w:val="24"/>
          <w:szCs w:val="24"/>
        </w:rPr>
        <w:t>T</w:t>
      </w:r>
      <w:r>
        <w:rPr>
          <w:spacing w:val="-7"/>
          <w:sz w:val="24"/>
          <w:szCs w:val="24"/>
        </w:rPr>
        <w:t>h</w:t>
      </w:r>
      <w:r>
        <w:rPr>
          <w:sz w:val="24"/>
          <w:szCs w:val="24"/>
        </w:rPr>
        <w:t>us  whereas</w:t>
      </w:r>
      <w:r>
        <w:rPr>
          <w:spacing w:val="35"/>
          <w:sz w:val="24"/>
          <w:szCs w:val="24"/>
        </w:rPr>
        <w:t xml:space="preserve"> </w:t>
      </w:r>
      <w:r>
        <w:rPr>
          <w:sz w:val="24"/>
          <w:szCs w:val="24"/>
        </w:rPr>
        <w:t>the</w:t>
      </w:r>
      <w:r>
        <w:rPr>
          <w:spacing w:val="51"/>
          <w:sz w:val="24"/>
          <w:szCs w:val="24"/>
        </w:rPr>
        <w:t xml:space="preserve"> </w:t>
      </w:r>
      <w:r>
        <w:rPr>
          <w:sz w:val="24"/>
          <w:szCs w:val="24"/>
        </w:rPr>
        <w:t>logic</w:t>
      </w:r>
      <w:r>
        <w:rPr>
          <w:spacing w:val="5"/>
          <w:sz w:val="24"/>
          <w:szCs w:val="24"/>
        </w:rPr>
        <w:t xml:space="preserve"> </w:t>
      </w:r>
      <w:r>
        <w:rPr>
          <w:sz w:val="24"/>
          <w:szCs w:val="24"/>
        </w:rPr>
        <w:t>underlying  the</w:t>
      </w:r>
      <w:r>
        <w:rPr>
          <w:spacing w:val="52"/>
          <w:sz w:val="24"/>
          <w:szCs w:val="24"/>
        </w:rPr>
        <w:t xml:space="preserve"> </w:t>
      </w:r>
      <w:r>
        <w:rPr>
          <w:sz w:val="24"/>
          <w:szCs w:val="24"/>
        </w:rPr>
        <w:t>credible</w:t>
      </w:r>
      <w:r>
        <w:rPr>
          <w:spacing w:val="35"/>
          <w:sz w:val="24"/>
          <w:szCs w:val="24"/>
        </w:rPr>
        <w:t xml:space="preserve"> </w:t>
      </w:r>
      <w:r>
        <w:rPr>
          <w:w w:val="104"/>
          <w:sz w:val="24"/>
          <w:szCs w:val="24"/>
        </w:rPr>
        <w:t>commitme</w:t>
      </w:r>
      <w:r>
        <w:rPr>
          <w:spacing w:val="-7"/>
          <w:w w:val="104"/>
          <w:sz w:val="24"/>
          <w:szCs w:val="24"/>
        </w:rPr>
        <w:t>n</w:t>
      </w:r>
      <w:r>
        <w:rPr>
          <w:w w:val="137"/>
          <w:sz w:val="24"/>
          <w:szCs w:val="24"/>
        </w:rPr>
        <w:t>t</w:t>
      </w:r>
      <w:r>
        <w:rPr>
          <w:spacing w:val="19"/>
          <w:w w:val="137"/>
          <w:sz w:val="24"/>
          <w:szCs w:val="24"/>
        </w:rPr>
        <w:t xml:space="preserve"> </w:t>
      </w:r>
      <w:r>
        <w:rPr>
          <w:sz w:val="24"/>
          <w:szCs w:val="24"/>
        </w:rPr>
        <w:t>story</w:t>
      </w:r>
      <w:r>
        <w:rPr>
          <w:spacing w:val="53"/>
          <w:sz w:val="24"/>
          <w:szCs w:val="24"/>
        </w:rPr>
        <w:t xml:space="preserve"> </w:t>
      </w:r>
      <w:r>
        <w:rPr>
          <w:sz w:val="24"/>
          <w:szCs w:val="24"/>
        </w:rPr>
        <w:t>es</w:t>
      </w:r>
      <w:r>
        <w:rPr>
          <w:spacing w:val="6"/>
          <w:sz w:val="24"/>
          <w:szCs w:val="24"/>
        </w:rPr>
        <w:t>p</w:t>
      </w:r>
      <w:r>
        <w:rPr>
          <w:sz w:val="24"/>
          <w:szCs w:val="24"/>
        </w:rPr>
        <w:t>oused</w:t>
      </w:r>
      <w:r>
        <w:rPr>
          <w:spacing w:val="37"/>
          <w:sz w:val="24"/>
          <w:szCs w:val="24"/>
        </w:rPr>
        <w:t xml:space="preserve"> </w:t>
      </w:r>
      <w:r>
        <w:rPr>
          <w:sz w:val="24"/>
          <w:szCs w:val="24"/>
        </w:rPr>
        <w:t>in</w:t>
      </w:r>
      <w:r>
        <w:rPr>
          <w:spacing w:val="27"/>
          <w:sz w:val="24"/>
          <w:szCs w:val="24"/>
        </w:rPr>
        <w:t xml:space="preserve"> </w:t>
      </w:r>
      <w:r>
        <w:rPr>
          <w:sz w:val="24"/>
          <w:szCs w:val="24"/>
        </w:rPr>
        <w:t>the</w:t>
      </w:r>
      <w:r>
        <w:rPr>
          <w:spacing w:val="52"/>
          <w:sz w:val="24"/>
          <w:szCs w:val="24"/>
        </w:rPr>
        <w:t xml:space="preserve"> </w:t>
      </w:r>
      <w:r>
        <w:rPr>
          <w:spacing w:val="6"/>
          <w:w w:val="108"/>
          <w:sz w:val="24"/>
          <w:szCs w:val="24"/>
        </w:rPr>
        <w:t>p</w:t>
      </w:r>
      <w:r>
        <w:rPr>
          <w:w w:val="103"/>
          <w:sz w:val="24"/>
          <w:szCs w:val="24"/>
        </w:rPr>
        <w:t xml:space="preserve">olitical </w:t>
      </w:r>
      <w:r>
        <w:rPr>
          <w:sz w:val="24"/>
          <w:szCs w:val="24"/>
        </w:rPr>
        <w:t>econo</w:t>
      </w:r>
      <w:r>
        <w:rPr>
          <w:spacing w:val="-6"/>
          <w:sz w:val="24"/>
          <w:szCs w:val="24"/>
        </w:rPr>
        <w:t>m</w:t>
      </w:r>
      <w:r>
        <w:rPr>
          <w:sz w:val="24"/>
          <w:szCs w:val="24"/>
        </w:rPr>
        <w:t>y</w:t>
      </w:r>
      <w:r>
        <w:rPr>
          <w:spacing w:val="17"/>
          <w:sz w:val="24"/>
          <w:szCs w:val="24"/>
        </w:rPr>
        <w:t xml:space="preserve"> </w:t>
      </w:r>
      <w:r>
        <w:rPr>
          <w:w w:val="109"/>
          <w:sz w:val="24"/>
          <w:szCs w:val="24"/>
        </w:rPr>
        <w:t>literature</w:t>
      </w:r>
      <w:r>
        <w:rPr>
          <w:spacing w:val="5"/>
          <w:w w:val="109"/>
          <w:sz w:val="24"/>
          <w:szCs w:val="24"/>
        </w:rPr>
        <w:t xml:space="preserve"> </w:t>
      </w:r>
      <w:r>
        <w:rPr>
          <w:sz w:val="24"/>
          <w:szCs w:val="24"/>
        </w:rPr>
        <w:t>assumes</w:t>
      </w:r>
      <w:r>
        <w:rPr>
          <w:spacing w:val="23"/>
          <w:sz w:val="24"/>
          <w:szCs w:val="24"/>
        </w:rPr>
        <w:t xml:space="preserve"> </w:t>
      </w:r>
      <w:r>
        <w:rPr>
          <w:sz w:val="24"/>
          <w:szCs w:val="24"/>
        </w:rPr>
        <w:t xml:space="preserve">that </w:t>
      </w:r>
      <w:r>
        <w:rPr>
          <w:spacing w:val="15"/>
          <w:sz w:val="24"/>
          <w:szCs w:val="24"/>
        </w:rPr>
        <w:t xml:space="preserve"> </w:t>
      </w:r>
      <w:r>
        <w:rPr>
          <w:sz w:val="24"/>
          <w:szCs w:val="24"/>
        </w:rPr>
        <w:t>states  incur</w:t>
      </w:r>
      <w:r>
        <w:rPr>
          <w:spacing w:val="30"/>
          <w:sz w:val="24"/>
          <w:szCs w:val="24"/>
        </w:rPr>
        <w:t xml:space="preserve"> </w:t>
      </w:r>
      <w:r>
        <w:rPr>
          <w:w w:val="108"/>
          <w:sz w:val="24"/>
          <w:szCs w:val="24"/>
        </w:rPr>
        <w:t>statistically</w:t>
      </w:r>
      <w:r>
        <w:rPr>
          <w:spacing w:val="2"/>
          <w:w w:val="108"/>
          <w:sz w:val="24"/>
          <w:szCs w:val="24"/>
        </w:rPr>
        <w:t xml:space="preserve"> </w:t>
      </w:r>
      <w:r>
        <w:rPr>
          <w:sz w:val="24"/>
          <w:szCs w:val="24"/>
        </w:rPr>
        <w:t>and</w:t>
      </w:r>
      <w:r>
        <w:rPr>
          <w:spacing w:val="35"/>
          <w:sz w:val="24"/>
          <w:szCs w:val="24"/>
        </w:rPr>
        <w:t xml:space="preserve"> </w:t>
      </w:r>
      <w:r>
        <w:rPr>
          <w:w w:val="106"/>
          <w:sz w:val="24"/>
          <w:szCs w:val="24"/>
        </w:rPr>
        <w:t>substa</w:t>
      </w:r>
      <w:r>
        <w:rPr>
          <w:spacing w:val="-7"/>
          <w:w w:val="106"/>
          <w:sz w:val="24"/>
          <w:szCs w:val="24"/>
        </w:rPr>
        <w:t>n</w:t>
      </w:r>
      <w:r>
        <w:rPr>
          <w:w w:val="106"/>
          <w:sz w:val="24"/>
          <w:szCs w:val="24"/>
        </w:rPr>
        <w:t>ti</w:t>
      </w:r>
      <w:r>
        <w:rPr>
          <w:spacing w:val="-7"/>
          <w:w w:val="106"/>
          <w:sz w:val="24"/>
          <w:szCs w:val="24"/>
        </w:rPr>
        <w:t>v</w:t>
      </w:r>
      <w:r>
        <w:rPr>
          <w:w w:val="106"/>
          <w:sz w:val="24"/>
          <w:szCs w:val="24"/>
        </w:rPr>
        <w:t>ely</w:t>
      </w:r>
      <w:r>
        <w:rPr>
          <w:spacing w:val="10"/>
          <w:w w:val="106"/>
          <w:sz w:val="24"/>
          <w:szCs w:val="24"/>
        </w:rPr>
        <w:t xml:space="preserve"> </w:t>
      </w:r>
      <w:r>
        <w:rPr>
          <w:w w:val="106"/>
          <w:sz w:val="24"/>
          <w:szCs w:val="24"/>
        </w:rPr>
        <w:t>significa</w:t>
      </w:r>
      <w:r>
        <w:rPr>
          <w:spacing w:val="-6"/>
          <w:w w:val="106"/>
          <w:sz w:val="24"/>
          <w:szCs w:val="24"/>
        </w:rPr>
        <w:t>n</w:t>
      </w:r>
      <w:r>
        <w:rPr>
          <w:w w:val="137"/>
          <w:sz w:val="24"/>
          <w:szCs w:val="24"/>
        </w:rPr>
        <w:t>t</w:t>
      </w:r>
      <w:r>
        <w:rPr>
          <w:spacing w:val="7"/>
          <w:w w:val="137"/>
          <w:sz w:val="24"/>
          <w:szCs w:val="24"/>
        </w:rPr>
        <w:t xml:space="preserve"> </w:t>
      </w:r>
      <w:r>
        <w:rPr>
          <w:w w:val="103"/>
          <w:sz w:val="24"/>
          <w:szCs w:val="24"/>
        </w:rPr>
        <w:t xml:space="preserve">costs </w:t>
      </w:r>
      <w:r>
        <w:rPr>
          <w:sz w:val="24"/>
          <w:szCs w:val="24"/>
        </w:rPr>
        <w:t>from</w:t>
      </w:r>
      <w:r>
        <w:rPr>
          <w:spacing w:val="32"/>
          <w:sz w:val="24"/>
          <w:szCs w:val="24"/>
        </w:rPr>
        <w:t xml:space="preserve"> </w:t>
      </w:r>
      <w:r>
        <w:rPr>
          <w:sz w:val="24"/>
          <w:szCs w:val="24"/>
        </w:rPr>
        <w:t xml:space="preserve">allegations </w:t>
      </w:r>
      <w:r>
        <w:rPr>
          <w:spacing w:val="9"/>
          <w:sz w:val="24"/>
          <w:szCs w:val="24"/>
        </w:rPr>
        <w:t xml:space="preserve"> </w:t>
      </w:r>
      <w:r>
        <w:rPr>
          <w:sz w:val="24"/>
          <w:szCs w:val="24"/>
        </w:rPr>
        <w:t xml:space="preserve">that </w:t>
      </w:r>
      <w:r>
        <w:rPr>
          <w:spacing w:val="35"/>
          <w:sz w:val="24"/>
          <w:szCs w:val="24"/>
        </w:rPr>
        <w:t xml:space="preserve"> </w:t>
      </w:r>
      <w:r>
        <w:rPr>
          <w:sz w:val="24"/>
          <w:szCs w:val="24"/>
        </w:rPr>
        <w:t>they  h</w:t>
      </w:r>
      <w:r>
        <w:rPr>
          <w:spacing w:val="-6"/>
          <w:sz w:val="24"/>
          <w:szCs w:val="24"/>
        </w:rPr>
        <w:t>a</w:t>
      </w:r>
      <w:r>
        <w:rPr>
          <w:spacing w:val="-7"/>
          <w:sz w:val="24"/>
          <w:szCs w:val="24"/>
        </w:rPr>
        <w:t>v</w:t>
      </w:r>
      <w:r>
        <w:rPr>
          <w:sz w:val="24"/>
          <w:szCs w:val="24"/>
        </w:rPr>
        <w:t>e</w:t>
      </w:r>
      <w:r>
        <w:rPr>
          <w:spacing w:val="48"/>
          <w:sz w:val="24"/>
          <w:szCs w:val="24"/>
        </w:rPr>
        <w:t xml:space="preserve"> </w:t>
      </w:r>
      <w:r>
        <w:rPr>
          <w:sz w:val="24"/>
          <w:szCs w:val="24"/>
        </w:rPr>
        <w:t xml:space="preserve">violated </w:t>
      </w:r>
      <w:r>
        <w:rPr>
          <w:spacing w:val="6"/>
          <w:sz w:val="24"/>
          <w:szCs w:val="24"/>
        </w:rPr>
        <w:t xml:space="preserve"> </w:t>
      </w:r>
      <w:r>
        <w:rPr>
          <w:sz w:val="24"/>
          <w:szCs w:val="24"/>
        </w:rPr>
        <w:t xml:space="preserve">their </w:t>
      </w:r>
      <w:r>
        <w:rPr>
          <w:spacing w:val="7"/>
          <w:sz w:val="24"/>
          <w:szCs w:val="24"/>
        </w:rPr>
        <w:t xml:space="preserve"> </w:t>
      </w:r>
      <w:r>
        <w:rPr>
          <w:w w:val="108"/>
          <w:sz w:val="24"/>
          <w:szCs w:val="24"/>
        </w:rPr>
        <w:t>i</w:t>
      </w:r>
      <w:r>
        <w:rPr>
          <w:spacing w:val="-8"/>
          <w:w w:val="108"/>
          <w:sz w:val="24"/>
          <w:szCs w:val="24"/>
        </w:rPr>
        <w:t>n</w:t>
      </w:r>
      <w:r>
        <w:rPr>
          <w:w w:val="108"/>
          <w:sz w:val="24"/>
          <w:szCs w:val="24"/>
        </w:rPr>
        <w:t>ternational</w:t>
      </w:r>
      <w:r>
        <w:rPr>
          <w:spacing w:val="26"/>
          <w:w w:val="108"/>
          <w:sz w:val="24"/>
          <w:szCs w:val="24"/>
        </w:rPr>
        <w:t xml:space="preserve"> </w:t>
      </w:r>
      <w:r>
        <w:rPr>
          <w:sz w:val="24"/>
          <w:szCs w:val="24"/>
        </w:rPr>
        <w:t>agreeme</w:t>
      </w:r>
      <w:r>
        <w:rPr>
          <w:spacing w:val="-6"/>
          <w:sz w:val="24"/>
          <w:szCs w:val="24"/>
        </w:rPr>
        <w:t>n</w:t>
      </w:r>
      <w:r>
        <w:rPr>
          <w:sz w:val="24"/>
          <w:szCs w:val="24"/>
        </w:rPr>
        <w:t xml:space="preserve">ts, </w:t>
      </w:r>
      <w:r>
        <w:rPr>
          <w:spacing w:val="28"/>
          <w:sz w:val="24"/>
          <w:szCs w:val="24"/>
        </w:rPr>
        <w:t xml:space="preserve"> </w:t>
      </w:r>
      <w:r>
        <w:rPr>
          <w:spacing w:val="-6"/>
          <w:sz w:val="24"/>
          <w:szCs w:val="24"/>
        </w:rPr>
        <w:t>w</w:t>
      </w:r>
      <w:r>
        <w:rPr>
          <w:sz w:val="24"/>
          <w:szCs w:val="24"/>
        </w:rPr>
        <w:t>e</w:t>
      </w:r>
      <w:r>
        <w:rPr>
          <w:spacing w:val="19"/>
          <w:sz w:val="24"/>
          <w:szCs w:val="24"/>
        </w:rPr>
        <w:t xml:space="preserve"> </w:t>
      </w:r>
      <w:r>
        <w:rPr>
          <w:sz w:val="24"/>
          <w:szCs w:val="24"/>
        </w:rPr>
        <w:t>sh</w:t>
      </w:r>
      <w:r>
        <w:rPr>
          <w:spacing w:val="-6"/>
          <w:sz w:val="24"/>
          <w:szCs w:val="24"/>
        </w:rPr>
        <w:t>o</w:t>
      </w:r>
      <w:r>
        <w:rPr>
          <w:sz w:val="24"/>
          <w:szCs w:val="24"/>
        </w:rPr>
        <w:t>w</w:t>
      </w:r>
      <w:r>
        <w:rPr>
          <w:spacing w:val="25"/>
          <w:sz w:val="24"/>
          <w:szCs w:val="24"/>
        </w:rPr>
        <w:t xml:space="preserve"> </w:t>
      </w:r>
      <w:r>
        <w:rPr>
          <w:sz w:val="24"/>
          <w:szCs w:val="24"/>
        </w:rPr>
        <w:t xml:space="preserve">that </w:t>
      </w:r>
      <w:r>
        <w:rPr>
          <w:spacing w:val="35"/>
          <w:sz w:val="24"/>
          <w:szCs w:val="24"/>
        </w:rPr>
        <w:t xml:space="preserve"> </w:t>
      </w:r>
      <w:r>
        <w:rPr>
          <w:w w:val="111"/>
          <w:sz w:val="24"/>
          <w:szCs w:val="24"/>
        </w:rPr>
        <w:t xml:space="preserve">the </w:t>
      </w:r>
      <w:r>
        <w:rPr>
          <w:sz w:val="24"/>
          <w:szCs w:val="24"/>
        </w:rPr>
        <w:t>effects of</w:t>
      </w:r>
      <w:r>
        <w:rPr>
          <w:spacing w:val="1"/>
          <w:sz w:val="24"/>
          <w:szCs w:val="24"/>
        </w:rPr>
        <w:t xml:space="preserve"> </w:t>
      </w:r>
      <w:r>
        <w:rPr>
          <w:w w:val="104"/>
          <w:sz w:val="24"/>
          <w:szCs w:val="24"/>
        </w:rPr>
        <w:t>i</w:t>
      </w:r>
      <w:r>
        <w:rPr>
          <w:spacing w:val="-7"/>
          <w:w w:val="104"/>
          <w:sz w:val="24"/>
          <w:szCs w:val="24"/>
        </w:rPr>
        <w:t>n</w:t>
      </w:r>
      <w:r>
        <w:rPr>
          <w:spacing w:val="-7"/>
          <w:w w:val="103"/>
          <w:sz w:val="24"/>
          <w:szCs w:val="24"/>
        </w:rPr>
        <w:t>v</w:t>
      </w:r>
      <w:r>
        <w:rPr>
          <w:w w:val="99"/>
          <w:sz w:val="24"/>
          <w:szCs w:val="24"/>
        </w:rPr>
        <w:t>ol</w:t>
      </w:r>
      <w:r>
        <w:rPr>
          <w:spacing w:val="-6"/>
          <w:w w:val="99"/>
          <w:sz w:val="24"/>
          <w:szCs w:val="24"/>
        </w:rPr>
        <w:t>v</w:t>
      </w:r>
      <w:r>
        <w:rPr>
          <w:w w:val="102"/>
          <w:sz w:val="24"/>
          <w:szCs w:val="24"/>
        </w:rPr>
        <w:t>eme</w:t>
      </w:r>
      <w:r>
        <w:rPr>
          <w:spacing w:val="-7"/>
          <w:w w:val="102"/>
          <w:sz w:val="24"/>
          <w:szCs w:val="24"/>
        </w:rPr>
        <w:t>n</w:t>
      </w:r>
      <w:r>
        <w:rPr>
          <w:w w:val="137"/>
          <w:sz w:val="24"/>
          <w:szCs w:val="24"/>
        </w:rPr>
        <w:t>t</w:t>
      </w:r>
      <w:r>
        <w:rPr>
          <w:spacing w:val="13"/>
          <w:w w:val="137"/>
          <w:sz w:val="24"/>
          <w:szCs w:val="24"/>
        </w:rPr>
        <w:t xml:space="preserve"> </w:t>
      </w:r>
      <w:r>
        <w:rPr>
          <w:sz w:val="24"/>
          <w:szCs w:val="24"/>
        </w:rPr>
        <w:t>in</w:t>
      </w:r>
      <w:r>
        <w:rPr>
          <w:spacing w:val="20"/>
          <w:sz w:val="24"/>
          <w:szCs w:val="24"/>
        </w:rPr>
        <w:t xml:space="preserve"> </w:t>
      </w:r>
      <w:r>
        <w:rPr>
          <w:w w:val="107"/>
          <w:sz w:val="24"/>
          <w:szCs w:val="24"/>
        </w:rPr>
        <w:t>i</w:t>
      </w:r>
      <w:r>
        <w:rPr>
          <w:spacing w:val="-7"/>
          <w:w w:val="107"/>
          <w:sz w:val="24"/>
          <w:szCs w:val="24"/>
        </w:rPr>
        <w:t>nv</w:t>
      </w:r>
      <w:r>
        <w:rPr>
          <w:w w:val="107"/>
          <w:sz w:val="24"/>
          <w:szCs w:val="24"/>
        </w:rPr>
        <w:t>estor-state</w:t>
      </w:r>
      <w:r>
        <w:rPr>
          <w:spacing w:val="9"/>
          <w:w w:val="107"/>
          <w:sz w:val="24"/>
          <w:szCs w:val="24"/>
        </w:rPr>
        <w:t xml:space="preserve"> </w:t>
      </w:r>
      <w:r>
        <w:rPr>
          <w:sz w:val="24"/>
          <w:szCs w:val="24"/>
        </w:rPr>
        <w:t>disputes  are</w:t>
      </w:r>
      <w:r>
        <w:rPr>
          <w:spacing w:val="30"/>
          <w:sz w:val="24"/>
          <w:szCs w:val="24"/>
        </w:rPr>
        <w:t xml:space="preserve"> </w:t>
      </w:r>
      <w:r>
        <w:rPr>
          <w:w w:val="101"/>
          <w:sz w:val="24"/>
          <w:szCs w:val="24"/>
        </w:rPr>
        <w:t>co</w:t>
      </w:r>
      <w:r>
        <w:rPr>
          <w:spacing w:val="-6"/>
          <w:w w:val="101"/>
          <w:sz w:val="24"/>
          <w:szCs w:val="24"/>
        </w:rPr>
        <w:t>n</w:t>
      </w:r>
      <w:r>
        <w:rPr>
          <w:w w:val="106"/>
          <w:sz w:val="24"/>
          <w:szCs w:val="24"/>
        </w:rPr>
        <w:t>tinge</w:t>
      </w:r>
      <w:r>
        <w:rPr>
          <w:spacing w:val="-7"/>
          <w:w w:val="106"/>
          <w:sz w:val="24"/>
          <w:szCs w:val="24"/>
        </w:rPr>
        <w:t>n</w:t>
      </w:r>
      <w:r>
        <w:rPr>
          <w:w w:val="137"/>
          <w:sz w:val="24"/>
          <w:szCs w:val="24"/>
        </w:rPr>
        <w:t>t</w:t>
      </w:r>
      <w:r>
        <w:rPr>
          <w:spacing w:val="13"/>
          <w:w w:val="137"/>
          <w:sz w:val="24"/>
          <w:szCs w:val="24"/>
        </w:rPr>
        <w:t xml:space="preserve"> </w:t>
      </w:r>
      <w:r>
        <w:rPr>
          <w:sz w:val="24"/>
          <w:szCs w:val="24"/>
        </w:rPr>
        <w:t>on</w:t>
      </w:r>
      <w:r>
        <w:rPr>
          <w:spacing w:val="18"/>
          <w:sz w:val="24"/>
          <w:szCs w:val="24"/>
        </w:rPr>
        <w:t xml:space="preserve"> </w:t>
      </w:r>
      <w:r>
        <w:rPr>
          <w:w w:val="109"/>
          <w:sz w:val="24"/>
          <w:szCs w:val="24"/>
        </w:rPr>
        <w:t>institutional</w:t>
      </w:r>
      <w:r>
        <w:rPr>
          <w:spacing w:val="7"/>
          <w:w w:val="109"/>
          <w:sz w:val="24"/>
          <w:szCs w:val="24"/>
        </w:rPr>
        <w:t xml:space="preserve"> </w:t>
      </w:r>
      <w:r>
        <w:rPr>
          <w:sz w:val="24"/>
          <w:szCs w:val="24"/>
        </w:rPr>
        <w:t>design</w:t>
      </w:r>
      <w:r>
        <w:rPr>
          <w:spacing w:val="19"/>
          <w:sz w:val="24"/>
          <w:szCs w:val="24"/>
        </w:rPr>
        <w:t xml:space="preserve"> </w:t>
      </w:r>
      <w:r>
        <w:rPr>
          <w:w w:val="109"/>
          <w:sz w:val="24"/>
          <w:szCs w:val="24"/>
        </w:rPr>
        <w:t>a</w:t>
      </w:r>
      <w:r>
        <w:rPr>
          <w:w w:val="108"/>
          <w:sz w:val="24"/>
          <w:szCs w:val="24"/>
        </w:rPr>
        <w:t xml:space="preserve">nd </w:t>
      </w:r>
      <w:r>
        <w:rPr>
          <w:sz w:val="24"/>
          <w:szCs w:val="24"/>
        </w:rPr>
        <w:t xml:space="preserve">information </w:t>
      </w:r>
      <w:r>
        <w:rPr>
          <w:spacing w:val="15"/>
          <w:sz w:val="24"/>
          <w:szCs w:val="24"/>
        </w:rPr>
        <w:t xml:space="preserve"> </w:t>
      </w:r>
      <w:r>
        <w:rPr>
          <w:sz w:val="24"/>
          <w:szCs w:val="24"/>
        </w:rPr>
        <w:t>fl</w:t>
      </w:r>
      <w:r>
        <w:rPr>
          <w:spacing w:val="-6"/>
          <w:sz w:val="24"/>
          <w:szCs w:val="24"/>
        </w:rPr>
        <w:t>o</w:t>
      </w:r>
      <w:r>
        <w:rPr>
          <w:sz w:val="24"/>
          <w:szCs w:val="24"/>
        </w:rPr>
        <w:t>ws.</w:t>
      </w:r>
    </w:p>
    <w:p w14:paraId="0AD6006A" w14:textId="77777777" w:rsidR="000A768D" w:rsidRDefault="006C1B1D">
      <w:pPr>
        <w:spacing w:before="7" w:line="401" w:lineRule="auto"/>
        <w:ind w:left="100" w:right="78" w:firstLine="239"/>
        <w:jc w:val="both"/>
        <w:rPr>
          <w:sz w:val="24"/>
          <w:szCs w:val="24"/>
        </w:rPr>
        <w:sectPr w:rsidR="000A768D">
          <w:pgSz w:w="12240" w:h="15840"/>
          <w:pgMar w:top="1200" w:right="1320" w:bottom="280" w:left="1340" w:header="1007" w:footer="0" w:gutter="0"/>
          <w:cols w:space="720"/>
        </w:sectPr>
      </w:pPr>
      <w:r>
        <w:rPr>
          <w:sz w:val="24"/>
          <w:szCs w:val="24"/>
        </w:rPr>
        <w:t>These</w:t>
      </w:r>
      <w:r>
        <w:rPr>
          <w:spacing w:val="50"/>
          <w:sz w:val="24"/>
          <w:szCs w:val="24"/>
        </w:rPr>
        <w:t xml:space="preserve"> </w:t>
      </w:r>
      <w:r>
        <w:rPr>
          <w:sz w:val="24"/>
          <w:szCs w:val="24"/>
        </w:rPr>
        <w:t>findings</w:t>
      </w:r>
      <w:r>
        <w:rPr>
          <w:spacing w:val="28"/>
          <w:sz w:val="24"/>
          <w:szCs w:val="24"/>
        </w:rPr>
        <w:t xml:space="preserve"> </w:t>
      </w:r>
      <w:r>
        <w:rPr>
          <w:sz w:val="24"/>
          <w:szCs w:val="24"/>
        </w:rPr>
        <w:t>h</w:t>
      </w:r>
      <w:r>
        <w:rPr>
          <w:spacing w:val="-6"/>
          <w:sz w:val="24"/>
          <w:szCs w:val="24"/>
        </w:rPr>
        <w:t>a</w:t>
      </w:r>
      <w:r>
        <w:rPr>
          <w:spacing w:val="-7"/>
          <w:sz w:val="24"/>
          <w:szCs w:val="24"/>
        </w:rPr>
        <w:t>v</w:t>
      </w:r>
      <w:r>
        <w:rPr>
          <w:sz w:val="24"/>
          <w:szCs w:val="24"/>
        </w:rPr>
        <w:t>e</w:t>
      </w:r>
      <w:r>
        <w:rPr>
          <w:spacing w:val="48"/>
          <w:sz w:val="24"/>
          <w:szCs w:val="24"/>
        </w:rPr>
        <w:t xml:space="preserve"> </w:t>
      </w:r>
      <w:r>
        <w:rPr>
          <w:sz w:val="24"/>
          <w:szCs w:val="24"/>
        </w:rPr>
        <w:t>significa</w:t>
      </w:r>
      <w:r>
        <w:rPr>
          <w:spacing w:val="-6"/>
          <w:sz w:val="24"/>
          <w:szCs w:val="24"/>
        </w:rPr>
        <w:t>n</w:t>
      </w:r>
      <w:r>
        <w:rPr>
          <w:w w:val="137"/>
          <w:sz w:val="24"/>
          <w:szCs w:val="24"/>
        </w:rPr>
        <w:t>t</w:t>
      </w:r>
      <w:r>
        <w:rPr>
          <w:spacing w:val="27"/>
          <w:w w:val="137"/>
          <w:sz w:val="24"/>
          <w:szCs w:val="24"/>
        </w:rPr>
        <w:t xml:space="preserve"> </w:t>
      </w:r>
      <w:r>
        <w:rPr>
          <w:sz w:val="24"/>
          <w:szCs w:val="24"/>
        </w:rPr>
        <w:t xml:space="preserve">implications </w:t>
      </w:r>
      <w:r>
        <w:rPr>
          <w:spacing w:val="15"/>
          <w:sz w:val="24"/>
          <w:szCs w:val="24"/>
        </w:rPr>
        <w:t xml:space="preserve"> </w:t>
      </w:r>
      <w:r>
        <w:rPr>
          <w:sz w:val="24"/>
          <w:szCs w:val="24"/>
        </w:rPr>
        <w:t>for</w:t>
      </w:r>
      <w:r>
        <w:rPr>
          <w:spacing w:val="24"/>
          <w:sz w:val="24"/>
          <w:szCs w:val="24"/>
        </w:rPr>
        <w:t xml:space="preserve"> </w:t>
      </w:r>
      <w:r>
        <w:rPr>
          <w:sz w:val="24"/>
          <w:szCs w:val="24"/>
        </w:rPr>
        <w:t xml:space="preserve">the  broader </w:t>
      </w:r>
      <w:r>
        <w:rPr>
          <w:spacing w:val="11"/>
          <w:sz w:val="24"/>
          <w:szCs w:val="24"/>
        </w:rPr>
        <w:t xml:space="preserve"> </w:t>
      </w:r>
      <w:r>
        <w:rPr>
          <w:spacing w:val="6"/>
          <w:sz w:val="24"/>
          <w:szCs w:val="24"/>
        </w:rPr>
        <w:t>b</w:t>
      </w:r>
      <w:r>
        <w:rPr>
          <w:spacing w:val="7"/>
          <w:sz w:val="24"/>
          <w:szCs w:val="24"/>
        </w:rPr>
        <w:t>o</w:t>
      </w:r>
      <w:r>
        <w:rPr>
          <w:sz w:val="24"/>
          <w:szCs w:val="24"/>
        </w:rPr>
        <w:t>dy</w:t>
      </w:r>
      <w:r>
        <w:rPr>
          <w:spacing w:val="46"/>
          <w:sz w:val="24"/>
          <w:szCs w:val="24"/>
        </w:rPr>
        <w:t xml:space="preserve"> </w:t>
      </w:r>
      <w:r>
        <w:rPr>
          <w:sz w:val="24"/>
          <w:szCs w:val="24"/>
        </w:rPr>
        <w:t>of</w:t>
      </w:r>
      <w:r>
        <w:rPr>
          <w:spacing w:val="16"/>
          <w:sz w:val="24"/>
          <w:szCs w:val="24"/>
        </w:rPr>
        <w:t xml:space="preserve"> </w:t>
      </w:r>
      <w:r>
        <w:rPr>
          <w:w w:val="109"/>
          <w:sz w:val="24"/>
          <w:szCs w:val="24"/>
        </w:rPr>
        <w:t>literature</w:t>
      </w:r>
      <w:r>
        <w:rPr>
          <w:spacing w:val="21"/>
          <w:w w:val="109"/>
          <w:sz w:val="24"/>
          <w:szCs w:val="24"/>
        </w:rPr>
        <w:t xml:space="preserve"> </w:t>
      </w:r>
      <w:r>
        <w:rPr>
          <w:sz w:val="24"/>
          <w:szCs w:val="24"/>
        </w:rPr>
        <w:t>on</w:t>
      </w:r>
      <w:r>
        <w:rPr>
          <w:spacing w:val="32"/>
          <w:sz w:val="24"/>
          <w:szCs w:val="24"/>
        </w:rPr>
        <w:t xml:space="preserve"> </w:t>
      </w:r>
      <w:r>
        <w:rPr>
          <w:w w:val="104"/>
          <w:sz w:val="24"/>
          <w:szCs w:val="24"/>
        </w:rPr>
        <w:t>i</w:t>
      </w:r>
      <w:r>
        <w:rPr>
          <w:spacing w:val="-7"/>
          <w:w w:val="104"/>
          <w:sz w:val="24"/>
          <w:szCs w:val="24"/>
        </w:rPr>
        <w:t>n</w:t>
      </w:r>
      <w:r>
        <w:rPr>
          <w:w w:val="109"/>
          <w:sz w:val="24"/>
          <w:szCs w:val="24"/>
        </w:rPr>
        <w:t xml:space="preserve">ter- </w:t>
      </w:r>
      <w:r>
        <w:rPr>
          <w:sz w:val="24"/>
          <w:szCs w:val="24"/>
        </w:rPr>
        <w:t xml:space="preserve">national </w:t>
      </w:r>
      <w:r>
        <w:rPr>
          <w:spacing w:val="14"/>
          <w:sz w:val="24"/>
          <w:szCs w:val="24"/>
        </w:rPr>
        <w:t xml:space="preserve"> </w:t>
      </w:r>
      <w:r>
        <w:rPr>
          <w:w w:val="108"/>
          <w:sz w:val="24"/>
          <w:szCs w:val="24"/>
        </w:rPr>
        <w:t>institutions.</w:t>
      </w:r>
      <w:r>
        <w:rPr>
          <w:spacing w:val="43"/>
          <w:w w:val="108"/>
          <w:sz w:val="24"/>
          <w:szCs w:val="24"/>
        </w:rPr>
        <w:t xml:space="preserve"> </w:t>
      </w:r>
      <w:r>
        <w:rPr>
          <w:sz w:val="24"/>
          <w:szCs w:val="24"/>
        </w:rPr>
        <w:t>Existing</w:t>
      </w:r>
      <w:r>
        <w:rPr>
          <w:spacing w:val="57"/>
          <w:sz w:val="24"/>
          <w:szCs w:val="24"/>
        </w:rPr>
        <w:t xml:space="preserve"> </w:t>
      </w:r>
      <w:r>
        <w:rPr>
          <w:sz w:val="24"/>
          <w:szCs w:val="24"/>
        </w:rPr>
        <w:t xml:space="preserve">theory </w:t>
      </w:r>
      <w:r>
        <w:rPr>
          <w:spacing w:val="2"/>
          <w:sz w:val="24"/>
          <w:szCs w:val="24"/>
        </w:rPr>
        <w:t xml:space="preserve"> </w:t>
      </w:r>
      <w:r>
        <w:rPr>
          <w:sz w:val="24"/>
          <w:szCs w:val="24"/>
        </w:rPr>
        <w:t>assumes</w:t>
      </w:r>
      <w:r>
        <w:rPr>
          <w:spacing w:val="40"/>
          <w:sz w:val="24"/>
          <w:szCs w:val="24"/>
        </w:rPr>
        <w:t xml:space="preserve"> </w:t>
      </w:r>
      <w:r>
        <w:rPr>
          <w:sz w:val="24"/>
          <w:szCs w:val="24"/>
        </w:rPr>
        <w:t xml:space="preserve">that </w:t>
      </w:r>
      <w:r>
        <w:rPr>
          <w:spacing w:val="28"/>
          <w:sz w:val="24"/>
          <w:szCs w:val="24"/>
        </w:rPr>
        <w:t xml:space="preserve"> </w:t>
      </w:r>
      <w:r>
        <w:rPr>
          <w:sz w:val="24"/>
          <w:szCs w:val="24"/>
        </w:rPr>
        <w:t>formal</w:t>
      </w:r>
      <w:r>
        <w:rPr>
          <w:spacing w:val="34"/>
          <w:sz w:val="24"/>
          <w:szCs w:val="24"/>
        </w:rPr>
        <w:t xml:space="preserve"> </w:t>
      </w:r>
      <w:r>
        <w:rPr>
          <w:w w:val="108"/>
          <w:sz w:val="24"/>
          <w:szCs w:val="24"/>
        </w:rPr>
        <w:t>i</w:t>
      </w:r>
      <w:r>
        <w:rPr>
          <w:spacing w:val="-8"/>
          <w:w w:val="108"/>
          <w:sz w:val="24"/>
          <w:szCs w:val="24"/>
        </w:rPr>
        <w:t>n</w:t>
      </w:r>
      <w:r>
        <w:rPr>
          <w:w w:val="108"/>
          <w:sz w:val="24"/>
          <w:szCs w:val="24"/>
        </w:rPr>
        <w:t>ternational</w:t>
      </w:r>
      <w:r>
        <w:rPr>
          <w:spacing w:val="18"/>
          <w:w w:val="108"/>
          <w:sz w:val="24"/>
          <w:szCs w:val="24"/>
        </w:rPr>
        <w:t xml:space="preserve"> </w:t>
      </w:r>
      <w:r>
        <w:rPr>
          <w:sz w:val="24"/>
          <w:szCs w:val="24"/>
        </w:rPr>
        <w:t>commitme</w:t>
      </w:r>
      <w:r>
        <w:rPr>
          <w:spacing w:val="-7"/>
          <w:sz w:val="24"/>
          <w:szCs w:val="24"/>
        </w:rPr>
        <w:t>n</w:t>
      </w:r>
      <w:r>
        <w:rPr>
          <w:sz w:val="24"/>
          <w:szCs w:val="24"/>
        </w:rPr>
        <w:t xml:space="preserve">ts </w:t>
      </w:r>
      <w:r>
        <w:rPr>
          <w:spacing w:val="28"/>
          <w:sz w:val="24"/>
          <w:szCs w:val="24"/>
        </w:rPr>
        <w:t xml:space="preserve"> </w:t>
      </w:r>
      <w:r>
        <w:rPr>
          <w:w w:val="103"/>
          <w:sz w:val="24"/>
          <w:szCs w:val="24"/>
        </w:rPr>
        <w:t xml:space="preserve">raise </w:t>
      </w:r>
      <w:r>
        <w:rPr>
          <w:sz w:val="24"/>
          <w:szCs w:val="24"/>
        </w:rPr>
        <w:t xml:space="preserve">the </w:t>
      </w:r>
      <w:r>
        <w:rPr>
          <w:spacing w:val="11"/>
          <w:sz w:val="24"/>
          <w:szCs w:val="24"/>
        </w:rPr>
        <w:t xml:space="preserve"> </w:t>
      </w:r>
      <w:r>
        <w:rPr>
          <w:sz w:val="24"/>
          <w:szCs w:val="24"/>
        </w:rPr>
        <w:t>ex</w:t>
      </w:r>
      <w:r>
        <w:rPr>
          <w:spacing w:val="38"/>
          <w:sz w:val="24"/>
          <w:szCs w:val="24"/>
        </w:rPr>
        <w:t xml:space="preserve"> </w:t>
      </w:r>
      <w:r>
        <w:rPr>
          <w:spacing w:val="7"/>
          <w:sz w:val="24"/>
          <w:szCs w:val="24"/>
        </w:rPr>
        <w:t>p</w:t>
      </w:r>
      <w:r>
        <w:rPr>
          <w:sz w:val="24"/>
          <w:szCs w:val="24"/>
        </w:rPr>
        <w:t xml:space="preserve">ost </w:t>
      </w:r>
      <w:r>
        <w:rPr>
          <w:spacing w:val="8"/>
          <w:sz w:val="24"/>
          <w:szCs w:val="24"/>
        </w:rPr>
        <w:t xml:space="preserve"> </w:t>
      </w:r>
      <w:r>
        <w:rPr>
          <w:sz w:val="24"/>
          <w:szCs w:val="24"/>
        </w:rPr>
        <w:t>cost</w:t>
      </w:r>
      <w:r>
        <w:rPr>
          <w:spacing w:val="54"/>
          <w:sz w:val="24"/>
          <w:szCs w:val="24"/>
        </w:rPr>
        <w:t xml:space="preserve"> </w:t>
      </w:r>
      <w:r>
        <w:rPr>
          <w:sz w:val="24"/>
          <w:szCs w:val="24"/>
        </w:rPr>
        <w:t>of</w:t>
      </w:r>
      <w:r>
        <w:rPr>
          <w:spacing w:val="26"/>
          <w:sz w:val="24"/>
          <w:szCs w:val="24"/>
        </w:rPr>
        <w:t xml:space="preserve"> </w:t>
      </w:r>
      <w:r>
        <w:rPr>
          <w:sz w:val="24"/>
          <w:szCs w:val="24"/>
        </w:rPr>
        <w:t xml:space="preserve">defection, </w:t>
      </w:r>
      <w:r>
        <w:rPr>
          <w:spacing w:val="14"/>
          <w:sz w:val="24"/>
          <w:szCs w:val="24"/>
        </w:rPr>
        <w:t xml:space="preserve"> </w:t>
      </w:r>
      <w:r>
        <w:rPr>
          <w:sz w:val="24"/>
          <w:szCs w:val="24"/>
        </w:rPr>
        <w:t>there</w:t>
      </w:r>
      <w:r>
        <w:rPr>
          <w:spacing w:val="-7"/>
          <w:sz w:val="24"/>
          <w:szCs w:val="24"/>
        </w:rPr>
        <w:t>b</w:t>
      </w:r>
      <w:r>
        <w:rPr>
          <w:sz w:val="24"/>
          <w:szCs w:val="24"/>
        </w:rPr>
        <w:t xml:space="preserve">y </w:t>
      </w:r>
      <w:r>
        <w:rPr>
          <w:spacing w:val="30"/>
          <w:sz w:val="24"/>
          <w:szCs w:val="24"/>
        </w:rPr>
        <w:t xml:space="preserve"> </w:t>
      </w:r>
      <w:r>
        <w:rPr>
          <w:sz w:val="24"/>
          <w:szCs w:val="24"/>
        </w:rPr>
        <w:t xml:space="preserve">creating </w:t>
      </w:r>
      <w:r>
        <w:rPr>
          <w:spacing w:val="25"/>
          <w:sz w:val="24"/>
          <w:szCs w:val="24"/>
        </w:rPr>
        <w:t xml:space="preserve"> </w:t>
      </w:r>
      <w:r>
        <w:rPr>
          <w:sz w:val="24"/>
          <w:szCs w:val="24"/>
        </w:rPr>
        <w:t>ince</w:t>
      </w:r>
      <w:r>
        <w:rPr>
          <w:spacing w:val="-7"/>
          <w:sz w:val="24"/>
          <w:szCs w:val="24"/>
        </w:rPr>
        <w:t>n</w:t>
      </w:r>
      <w:r>
        <w:rPr>
          <w:sz w:val="24"/>
          <w:szCs w:val="24"/>
        </w:rPr>
        <w:t>ti</w:t>
      </w:r>
      <w:r>
        <w:rPr>
          <w:spacing w:val="-7"/>
          <w:sz w:val="24"/>
          <w:szCs w:val="24"/>
        </w:rPr>
        <w:t>v</w:t>
      </w:r>
      <w:r>
        <w:rPr>
          <w:sz w:val="24"/>
          <w:szCs w:val="24"/>
        </w:rPr>
        <w:t xml:space="preserve">es </w:t>
      </w:r>
      <w:r>
        <w:rPr>
          <w:spacing w:val="10"/>
          <w:sz w:val="24"/>
          <w:szCs w:val="24"/>
        </w:rPr>
        <w:t xml:space="preserve"> </w:t>
      </w:r>
      <w:r>
        <w:rPr>
          <w:sz w:val="24"/>
          <w:szCs w:val="24"/>
        </w:rPr>
        <w:t>for</w:t>
      </w:r>
      <w:r>
        <w:rPr>
          <w:spacing w:val="36"/>
          <w:sz w:val="24"/>
          <w:szCs w:val="24"/>
        </w:rPr>
        <w:t xml:space="preserve"> </w:t>
      </w:r>
      <w:r>
        <w:rPr>
          <w:sz w:val="24"/>
          <w:szCs w:val="24"/>
        </w:rPr>
        <w:t xml:space="preserve">states </w:t>
      </w:r>
      <w:r>
        <w:rPr>
          <w:spacing w:val="32"/>
          <w:sz w:val="24"/>
          <w:szCs w:val="24"/>
        </w:rPr>
        <w:t xml:space="preserve"> </w:t>
      </w:r>
      <w:r>
        <w:rPr>
          <w:sz w:val="24"/>
          <w:szCs w:val="24"/>
        </w:rPr>
        <w:t>to  comply</w:t>
      </w:r>
      <w:r>
        <w:rPr>
          <w:spacing w:val="53"/>
          <w:sz w:val="24"/>
          <w:szCs w:val="24"/>
        </w:rPr>
        <w:t xml:space="preserve"> </w:t>
      </w:r>
      <w:r>
        <w:rPr>
          <w:sz w:val="24"/>
          <w:szCs w:val="24"/>
        </w:rPr>
        <w:t xml:space="preserve">with </w:t>
      </w:r>
      <w:r>
        <w:rPr>
          <w:spacing w:val="4"/>
          <w:sz w:val="24"/>
          <w:szCs w:val="24"/>
        </w:rPr>
        <w:t xml:space="preserve"> </w:t>
      </w:r>
      <w:r>
        <w:rPr>
          <w:w w:val="109"/>
          <w:sz w:val="24"/>
          <w:szCs w:val="24"/>
        </w:rPr>
        <w:t xml:space="preserve">their </w:t>
      </w:r>
      <w:r>
        <w:rPr>
          <w:sz w:val="24"/>
          <w:szCs w:val="24"/>
        </w:rPr>
        <w:t>trea</w:t>
      </w:r>
      <w:r>
        <w:rPr>
          <w:spacing w:val="-7"/>
          <w:sz w:val="24"/>
          <w:szCs w:val="24"/>
        </w:rPr>
        <w:t>t</w:t>
      </w:r>
      <w:r>
        <w:rPr>
          <w:sz w:val="24"/>
          <w:szCs w:val="24"/>
        </w:rPr>
        <w:t xml:space="preserve">y </w:t>
      </w:r>
      <w:r>
        <w:rPr>
          <w:spacing w:val="47"/>
          <w:sz w:val="24"/>
          <w:szCs w:val="24"/>
        </w:rPr>
        <w:t xml:space="preserve"> </w:t>
      </w:r>
      <w:r>
        <w:rPr>
          <w:sz w:val="24"/>
          <w:szCs w:val="24"/>
        </w:rPr>
        <w:t xml:space="preserve">obligations.  </w:t>
      </w:r>
      <w:r>
        <w:rPr>
          <w:spacing w:val="17"/>
          <w:sz w:val="24"/>
          <w:szCs w:val="24"/>
        </w:rPr>
        <w:t xml:space="preserve"> </w:t>
      </w:r>
      <w:r>
        <w:rPr>
          <w:sz w:val="24"/>
          <w:szCs w:val="24"/>
        </w:rPr>
        <w:t xml:space="preserve">Our </w:t>
      </w:r>
      <w:r>
        <w:rPr>
          <w:spacing w:val="5"/>
          <w:sz w:val="24"/>
          <w:szCs w:val="24"/>
        </w:rPr>
        <w:t xml:space="preserve"> </w:t>
      </w:r>
      <w:r>
        <w:rPr>
          <w:sz w:val="24"/>
          <w:szCs w:val="24"/>
        </w:rPr>
        <w:t>analysis</w:t>
      </w:r>
      <w:r>
        <w:rPr>
          <w:spacing w:val="59"/>
          <w:sz w:val="24"/>
          <w:szCs w:val="24"/>
        </w:rPr>
        <w:t xml:space="preserve"> </w:t>
      </w:r>
      <w:r>
        <w:rPr>
          <w:sz w:val="24"/>
          <w:szCs w:val="24"/>
        </w:rPr>
        <w:t>significa</w:t>
      </w:r>
      <w:r>
        <w:rPr>
          <w:spacing w:val="-6"/>
          <w:sz w:val="24"/>
          <w:szCs w:val="24"/>
        </w:rPr>
        <w:t>n</w:t>
      </w:r>
      <w:r>
        <w:rPr>
          <w:sz w:val="24"/>
          <w:szCs w:val="24"/>
        </w:rPr>
        <w:t>tly  m</w:t>
      </w:r>
      <w:r>
        <w:rPr>
          <w:spacing w:val="7"/>
          <w:sz w:val="24"/>
          <w:szCs w:val="24"/>
        </w:rPr>
        <w:t>o</w:t>
      </w:r>
      <w:r>
        <w:rPr>
          <w:sz w:val="24"/>
          <w:szCs w:val="24"/>
        </w:rPr>
        <w:t>difies</w:t>
      </w:r>
      <w:r>
        <w:rPr>
          <w:spacing w:val="22"/>
          <w:sz w:val="24"/>
          <w:szCs w:val="24"/>
        </w:rPr>
        <w:t xml:space="preserve"> </w:t>
      </w:r>
      <w:r>
        <w:rPr>
          <w:sz w:val="24"/>
          <w:szCs w:val="24"/>
        </w:rPr>
        <w:t xml:space="preserve">this </w:t>
      </w:r>
      <w:r>
        <w:rPr>
          <w:spacing w:val="6"/>
          <w:sz w:val="24"/>
          <w:szCs w:val="24"/>
        </w:rPr>
        <w:t xml:space="preserve"> </w:t>
      </w:r>
      <w:r>
        <w:rPr>
          <w:sz w:val="24"/>
          <w:szCs w:val="24"/>
        </w:rPr>
        <w:t>ex</w:t>
      </w:r>
      <w:r>
        <w:rPr>
          <w:spacing w:val="6"/>
          <w:sz w:val="24"/>
          <w:szCs w:val="24"/>
        </w:rPr>
        <w:t>p</w:t>
      </w:r>
      <w:r>
        <w:rPr>
          <w:sz w:val="24"/>
          <w:szCs w:val="24"/>
        </w:rPr>
        <w:t xml:space="preserve">ectation </w:t>
      </w:r>
      <w:r>
        <w:rPr>
          <w:spacing w:val="46"/>
          <w:sz w:val="24"/>
          <w:szCs w:val="24"/>
        </w:rPr>
        <w:t xml:space="preserve"> </w:t>
      </w:r>
      <w:r>
        <w:rPr>
          <w:spacing w:val="-7"/>
          <w:sz w:val="24"/>
          <w:szCs w:val="24"/>
        </w:rPr>
        <w:t>b</w:t>
      </w:r>
      <w:r>
        <w:rPr>
          <w:sz w:val="24"/>
          <w:szCs w:val="24"/>
        </w:rPr>
        <w:t>y</w:t>
      </w:r>
      <w:r>
        <w:rPr>
          <w:spacing w:val="48"/>
          <w:sz w:val="24"/>
          <w:szCs w:val="24"/>
        </w:rPr>
        <w:t xml:space="preserve"> </w:t>
      </w:r>
      <w:r>
        <w:rPr>
          <w:sz w:val="24"/>
          <w:szCs w:val="24"/>
        </w:rPr>
        <w:t>suggesting</w:t>
      </w:r>
      <w:r>
        <w:rPr>
          <w:spacing w:val="57"/>
          <w:sz w:val="24"/>
          <w:szCs w:val="24"/>
        </w:rPr>
        <w:t xml:space="preserve"> </w:t>
      </w:r>
      <w:r>
        <w:rPr>
          <w:w w:val="119"/>
          <w:sz w:val="24"/>
          <w:szCs w:val="24"/>
        </w:rPr>
        <w:t xml:space="preserve">that </w:t>
      </w:r>
      <w:r>
        <w:rPr>
          <w:sz w:val="24"/>
          <w:szCs w:val="24"/>
        </w:rPr>
        <w:t xml:space="preserve">the </w:t>
      </w:r>
      <w:r>
        <w:rPr>
          <w:spacing w:val="10"/>
          <w:sz w:val="24"/>
          <w:szCs w:val="24"/>
        </w:rPr>
        <w:t xml:space="preserve"> </w:t>
      </w:r>
      <w:r>
        <w:rPr>
          <w:sz w:val="24"/>
          <w:szCs w:val="24"/>
        </w:rPr>
        <w:t xml:space="preserve">strength </w:t>
      </w:r>
      <w:r>
        <w:rPr>
          <w:spacing w:val="47"/>
          <w:sz w:val="24"/>
          <w:szCs w:val="24"/>
        </w:rPr>
        <w:t xml:space="preserve"> </w:t>
      </w:r>
      <w:r>
        <w:rPr>
          <w:sz w:val="24"/>
          <w:szCs w:val="24"/>
        </w:rPr>
        <w:t>of</w:t>
      </w:r>
      <w:r>
        <w:rPr>
          <w:spacing w:val="26"/>
          <w:sz w:val="24"/>
          <w:szCs w:val="24"/>
        </w:rPr>
        <w:t xml:space="preserve"> </w:t>
      </w:r>
      <w:r>
        <w:rPr>
          <w:sz w:val="24"/>
          <w:szCs w:val="24"/>
        </w:rPr>
        <w:t xml:space="preserve">the </w:t>
      </w:r>
      <w:r>
        <w:rPr>
          <w:spacing w:val="10"/>
          <w:sz w:val="24"/>
          <w:szCs w:val="24"/>
        </w:rPr>
        <w:t xml:space="preserve"> </w:t>
      </w:r>
      <w:r>
        <w:rPr>
          <w:sz w:val="24"/>
          <w:szCs w:val="24"/>
        </w:rPr>
        <w:t>ince</w:t>
      </w:r>
      <w:r>
        <w:rPr>
          <w:spacing w:val="-7"/>
          <w:sz w:val="24"/>
          <w:szCs w:val="24"/>
        </w:rPr>
        <w:t>n</w:t>
      </w:r>
      <w:r>
        <w:rPr>
          <w:sz w:val="24"/>
          <w:szCs w:val="24"/>
        </w:rPr>
        <w:t>ti</w:t>
      </w:r>
      <w:r>
        <w:rPr>
          <w:spacing w:val="-7"/>
          <w:sz w:val="24"/>
          <w:szCs w:val="24"/>
        </w:rPr>
        <w:t>v</w:t>
      </w:r>
      <w:r>
        <w:rPr>
          <w:sz w:val="24"/>
          <w:szCs w:val="24"/>
        </w:rPr>
        <w:t xml:space="preserve">es </w:t>
      </w:r>
      <w:r>
        <w:rPr>
          <w:spacing w:val="10"/>
          <w:sz w:val="24"/>
          <w:szCs w:val="24"/>
        </w:rPr>
        <w:t xml:space="preserve"> </w:t>
      </w:r>
      <w:r>
        <w:rPr>
          <w:sz w:val="24"/>
          <w:szCs w:val="24"/>
        </w:rPr>
        <w:t>for</w:t>
      </w:r>
      <w:r>
        <w:rPr>
          <w:spacing w:val="35"/>
          <w:sz w:val="24"/>
          <w:szCs w:val="24"/>
        </w:rPr>
        <w:t xml:space="preserve"> </w:t>
      </w:r>
      <w:r>
        <w:rPr>
          <w:sz w:val="24"/>
          <w:szCs w:val="24"/>
        </w:rPr>
        <w:t xml:space="preserve">compliance  </w:t>
      </w:r>
      <w:r>
        <w:rPr>
          <w:spacing w:val="-13"/>
          <w:sz w:val="24"/>
          <w:szCs w:val="24"/>
        </w:rPr>
        <w:t>v</w:t>
      </w:r>
      <w:r>
        <w:rPr>
          <w:sz w:val="24"/>
          <w:szCs w:val="24"/>
        </w:rPr>
        <w:t xml:space="preserve">ary </w:t>
      </w:r>
      <w:r>
        <w:rPr>
          <w:spacing w:val="6"/>
          <w:sz w:val="24"/>
          <w:szCs w:val="24"/>
        </w:rPr>
        <w:t xml:space="preserve"> </w:t>
      </w:r>
      <w:r>
        <w:rPr>
          <w:sz w:val="24"/>
          <w:szCs w:val="24"/>
        </w:rPr>
        <w:t xml:space="preserve">with </w:t>
      </w:r>
      <w:r>
        <w:rPr>
          <w:spacing w:val="3"/>
          <w:sz w:val="24"/>
          <w:szCs w:val="24"/>
        </w:rPr>
        <w:t xml:space="preserve"> </w:t>
      </w:r>
      <w:r>
        <w:rPr>
          <w:sz w:val="24"/>
          <w:szCs w:val="24"/>
        </w:rPr>
        <w:t xml:space="preserve">the </w:t>
      </w:r>
      <w:r>
        <w:rPr>
          <w:spacing w:val="10"/>
          <w:sz w:val="24"/>
          <w:szCs w:val="24"/>
        </w:rPr>
        <w:t xml:space="preserve"> </w:t>
      </w:r>
      <w:r>
        <w:rPr>
          <w:sz w:val="24"/>
          <w:szCs w:val="24"/>
        </w:rPr>
        <w:t xml:space="preserve">monitoring, </w:t>
      </w:r>
      <w:r>
        <w:rPr>
          <w:spacing w:val="40"/>
          <w:sz w:val="24"/>
          <w:szCs w:val="24"/>
        </w:rPr>
        <w:t xml:space="preserve"> </w:t>
      </w:r>
      <w:r>
        <w:rPr>
          <w:sz w:val="24"/>
          <w:szCs w:val="24"/>
        </w:rPr>
        <w:t xml:space="preserve">sanctioning, </w:t>
      </w:r>
      <w:r>
        <w:rPr>
          <w:spacing w:val="32"/>
          <w:sz w:val="24"/>
          <w:szCs w:val="24"/>
        </w:rPr>
        <w:t xml:space="preserve"> </w:t>
      </w:r>
      <w:r>
        <w:rPr>
          <w:w w:val="108"/>
          <w:sz w:val="24"/>
          <w:szCs w:val="24"/>
        </w:rPr>
        <w:t xml:space="preserve">and </w:t>
      </w:r>
      <w:r>
        <w:rPr>
          <w:w w:val="101"/>
          <w:sz w:val="24"/>
          <w:szCs w:val="24"/>
        </w:rPr>
        <w:t>enforceme</w:t>
      </w:r>
      <w:r>
        <w:rPr>
          <w:spacing w:val="-6"/>
          <w:w w:val="101"/>
          <w:sz w:val="24"/>
          <w:szCs w:val="24"/>
        </w:rPr>
        <w:t>n</w:t>
      </w:r>
      <w:r>
        <w:rPr>
          <w:w w:val="137"/>
          <w:sz w:val="24"/>
          <w:szCs w:val="24"/>
        </w:rPr>
        <w:t>t</w:t>
      </w:r>
      <w:r>
        <w:rPr>
          <w:spacing w:val="32"/>
          <w:w w:val="137"/>
          <w:sz w:val="24"/>
          <w:szCs w:val="24"/>
        </w:rPr>
        <w:t xml:space="preserve"> </w:t>
      </w:r>
      <w:r>
        <w:rPr>
          <w:sz w:val="24"/>
          <w:szCs w:val="24"/>
        </w:rPr>
        <w:t>me</w:t>
      </w:r>
      <w:r>
        <w:rPr>
          <w:spacing w:val="-7"/>
          <w:sz w:val="24"/>
          <w:szCs w:val="24"/>
        </w:rPr>
        <w:t>c</w:t>
      </w:r>
      <w:r>
        <w:rPr>
          <w:sz w:val="24"/>
          <w:szCs w:val="24"/>
        </w:rPr>
        <w:t xml:space="preserve">hanisms </w:t>
      </w:r>
      <w:r>
        <w:rPr>
          <w:spacing w:val="9"/>
          <w:sz w:val="24"/>
          <w:szCs w:val="24"/>
        </w:rPr>
        <w:t xml:space="preserve"> </w:t>
      </w:r>
      <w:r>
        <w:rPr>
          <w:w w:val="108"/>
          <w:sz w:val="24"/>
          <w:szCs w:val="24"/>
        </w:rPr>
        <w:t>b</w:t>
      </w:r>
      <w:r>
        <w:rPr>
          <w:w w:val="104"/>
          <w:sz w:val="24"/>
          <w:szCs w:val="24"/>
        </w:rPr>
        <w:t>ro</w:t>
      </w:r>
      <w:r>
        <w:rPr>
          <w:w w:val="108"/>
          <w:sz w:val="24"/>
          <w:szCs w:val="24"/>
        </w:rPr>
        <w:t>u</w:t>
      </w:r>
      <w:r>
        <w:rPr>
          <w:w w:val="102"/>
          <w:sz w:val="24"/>
          <w:szCs w:val="24"/>
        </w:rPr>
        <w:t>g</w:t>
      </w:r>
      <w:r>
        <w:rPr>
          <w:spacing w:val="-7"/>
          <w:w w:val="102"/>
          <w:sz w:val="24"/>
          <w:szCs w:val="24"/>
        </w:rPr>
        <w:t>h</w:t>
      </w:r>
      <w:r>
        <w:rPr>
          <w:w w:val="137"/>
          <w:sz w:val="24"/>
          <w:szCs w:val="24"/>
        </w:rPr>
        <w:t>t</w:t>
      </w:r>
      <w:r>
        <w:rPr>
          <w:spacing w:val="32"/>
          <w:w w:val="137"/>
          <w:sz w:val="24"/>
          <w:szCs w:val="24"/>
        </w:rPr>
        <w:t xml:space="preserve"> </w:t>
      </w:r>
      <w:r>
        <w:rPr>
          <w:sz w:val="24"/>
          <w:szCs w:val="24"/>
        </w:rPr>
        <w:t>i</w:t>
      </w:r>
      <w:r>
        <w:rPr>
          <w:spacing w:val="-7"/>
          <w:sz w:val="24"/>
          <w:szCs w:val="24"/>
        </w:rPr>
        <w:t>n</w:t>
      </w:r>
      <w:r>
        <w:rPr>
          <w:sz w:val="24"/>
          <w:szCs w:val="24"/>
        </w:rPr>
        <w:t>to  pl</w:t>
      </w:r>
      <w:r>
        <w:rPr>
          <w:spacing w:val="-6"/>
          <w:sz w:val="24"/>
          <w:szCs w:val="24"/>
        </w:rPr>
        <w:t>a</w:t>
      </w:r>
      <w:r>
        <w:rPr>
          <w:sz w:val="24"/>
          <w:szCs w:val="24"/>
        </w:rPr>
        <w:t>y</w:t>
      </w:r>
      <w:r>
        <w:rPr>
          <w:spacing w:val="53"/>
          <w:sz w:val="24"/>
          <w:szCs w:val="24"/>
        </w:rPr>
        <w:t xml:space="preserve"> </w:t>
      </w:r>
      <w:r>
        <w:rPr>
          <w:spacing w:val="-7"/>
          <w:sz w:val="24"/>
          <w:szCs w:val="24"/>
        </w:rPr>
        <w:t>b</w:t>
      </w:r>
      <w:r>
        <w:rPr>
          <w:sz w:val="24"/>
          <w:szCs w:val="24"/>
        </w:rPr>
        <w:t>y</w:t>
      </w:r>
      <w:r>
        <w:rPr>
          <w:spacing w:val="45"/>
          <w:sz w:val="24"/>
          <w:szCs w:val="24"/>
        </w:rPr>
        <w:t xml:space="preserve"> </w:t>
      </w:r>
      <w:r>
        <w:rPr>
          <w:w w:val="109"/>
          <w:sz w:val="24"/>
          <w:szCs w:val="24"/>
        </w:rPr>
        <w:t>particular</w:t>
      </w:r>
      <w:r>
        <w:rPr>
          <w:spacing w:val="27"/>
          <w:w w:val="109"/>
          <w:sz w:val="24"/>
          <w:szCs w:val="24"/>
        </w:rPr>
        <w:t xml:space="preserve"> </w:t>
      </w:r>
      <w:r>
        <w:rPr>
          <w:sz w:val="24"/>
          <w:szCs w:val="24"/>
        </w:rPr>
        <w:t>sets</w:t>
      </w:r>
      <w:r>
        <w:rPr>
          <w:spacing w:val="50"/>
          <w:sz w:val="24"/>
          <w:szCs w:val="24"/>
        </w:rPr>
        <w:t xml:space="preserve"> </w:t>
      </w:r>
      <w:r>
        <w:rPr>
          <w:sz w:val="24"/>
          <w:szCs w:val="24"/>
        </w:rPr>
        <w:t>of</w:t>
      </w:r>
      <w:r>
        <w:rPr>
          <w:spacing w:val="20"/>
          <w:sz w:val="24"/>
          <w:szCs w:val="24"/>
        </w:rPr>
        <w:t xml:space="preserve"> </w:t>
      </w:r>
      <w:r>
        <w:rPr>
          <w:w w:val="108"/>
          <w:sz w:val="24"/>
          <w:szCs w:val="24"/>
        </w:rPr>
        <w:t>i</w:t>
      </w:r>
      <w:r>
        <w:rPr>
          <w:spacing w:val="-8"/>
          <w:w w:val="108"/>
          <w:sz w:val="24"/>
          <w:szCs w:val="24"/>
        </w:rPr>
        <w:t>n</w:t>
      </w:r>
      <w:r>
        <w:rPr>
          <w:w w:val="108"/>
          <w:sz w:val="24"/>
          <w:szCs w:val="24"/>
        </w:rPr>
        <w:t>ternational</w:t>
      </w:r>
      <w:r>
        <w:rPr>
          <w:spacing w:val="31"/>
          <w:w w:val="108"/>
          <w:sz w:val="24"/>
          <w:szCs w:val="24"/>
        </w:rPr>
        <w:t xml:space="preserve"> </w:t>
      </w:r>
      <w:r>
        <w:rPr>
          <w:w w:val="108"/>
          <w:sz w:val="24"/>
          <w:szCs w:val="24"/>
        </w:rPr>
        <w:t xml:space="preserve">institutions. </w:t>
      </w:r>
      <w:r>
        <w:rPr>
          <w:sz w:val="24"/>
          <w:szCs w:val="24"/>
        </w:rPr>
        <w:t>Under</w:t>
      </w:r>
      <w:r>
        <w:rPr>
          <w:spacing w:val="58"/>
          <w:sz w:val="24"/>
          <w:szCs w:val="24"/>
        </w:rPr>
        <w:t xml:space="preserve"> </w:t>
      </w:r>
      <w:r>
        <w:rPr>
          <w:sz w:val="24"/>
          <w:szCs w:val="24"/>
        </w:rPr>
        <w:t>the</w:t>
      </w:r>
      <w:r>
        <w:rPr>
          <w:spacing w:val="58"/>
          <w:sz w:val="24"/>
          <w:szCs w:val="24"/>
        </w:rPr>
        <w:t xml:space="preserve"> </w:t>
      </w:r>
      <w:r>
        <w:rPr>
          <w:w w:val="106"/>
          <w:sz w:val="24"/>
          <w:szCs w:val="24"/>
        </w:rPr>
        <w:t>curre</w:t>
      </w:r>
      <w:r>
        <w:rPr>
          <w:spacing w:val="-7"/>
          <w:w w:val="106"/>
          <w:sz w:val="24"/>
          <w:szCs w:val="24"/>
        </w:rPr>
        <w:t>n</w:t>
      </w:r>
      <w:r>
        <w:rPr>
          <w:w w:val="137"/>
          <w:sz w:val="24"/>
          <w:szCs w:val="24"/>
        </w:rPr>
        <w:t>t</w:t>
      </w:r>
      <w:r>
        <w:rPr>
          <w:spacing w:val="28"/>
          <w:w w:val="137"/>
          <w:sz w:val="24"/>
          <w:szCs w:val="24"/>
        </w:rPr>
        <w:t xml:space="preserve"> </w:t>
      </w:r>
      <w:r>
        <w:rPr>
          <w:sz w:val="24"/>
          <w:szCs w:val="24"/>
        </w:rPr>
        <w:t>ISDS</w:t>
      </w:r>
      <w:r>
        <w:rPr>
          <w:spacing w:val="28"/>
          <w:sz w:val="24"/>
          <w:szCs w:val="24"/>
        </w:rPr>
        <w:t xml:space="preserve"> </w:t>
      </w:r>
      <w:r>
        <w:rPr>
          <w:sz w:val="24"/>
          <w:szCs w:val="24"/>
        </w:rPr>
        <w:t>regime,</w:t>
      </w:r>
      <w:r>
        <w:rPr>
          <w:spacing w:val="45"/>
          <w:sz w:val="24"/>
          <w:szCs w:val="24"/>
        </w:rPr>
        <w:t xml:space="preserve"> </w:t>
      </w:r>
      <w:r>
        <w:rPr>
          <w:sz w:val="24"/>
          <w:szCs w:val="24"/>
        </w:rPr>
        <w:t xml:space="preserve">the  monitoring </w:t>
      </w:r>
      <w:r>
        <w:rPr>
          <w:spacing w:val="10"/>
          <w:sz w:val="24"/>
          <w:szCs w:val="24"/>
        </w:rPr>
        <w:t xml:space="preserve"> </w:t>
      </w:r>
      <w:r>
        <w:rPr>
          <w:sz w:val="24"/>
          <w:szCs w:val="24"/>
        </w:rPr>
        <w:t>of</w:t>
      </w:r>
      <w:r>
        <w:rPr>
          <w:spacing w:val="17"/>
          <w:sz w:val="24"/>
          <w:szCs w:val="24"/>
        </w:rPr>
        <w:t xml:space="preserve"> </w:t>
      </w:r>
      <w:r>
        <w:rPr>
          <w:sz w:val="24"/>
          <w:szCs w:val="24"/>
        </w:rPr>
        <w:t>trea</w:t>
      </w:r>
      <w:r>
        <w:rPr>
          <w:spacing w:val="-7"/>
          <w:sz w:val="24"/>
          <w:szCs w:val="24"/>
        </w:rPr>
        <w:t>t</w:t>
      </w:r>
      <w:r>
        <w:rPr>
          <w:sz w:val="24"/>
          <w:szCs w:val="24"/>
        </w:rPr>
        <w:t xml:space="preserve">y </w:t>
      </w:r>
      <w:r>
        <w:rPr>
          <w:spacing w:val="39"/>
          <w:sz w:val="24"/>
          <w:szCs w:val="24"/>
        </w:rPr>
        <w:t xml:space="preserve"> </w:t>
      </w:r>
      <w:r>
        <w:rPr>
          <w:sz w:val="24"/>
          <w:szCs w:val="24"/>
        </w:rPr>
        <w:t>compliance</w:t>
      </w:r>
      <w:r>
        <w:rPr>
          <w:spacing w:val="50"/>
          <w:sz w:val="24"/>
          <w:szCs w:val="24"/>
        </w:rPr>
        <w:t xml:space="preserve"> </w:t>
      </w:r>
      <w:r>
        <w:rPr>
          <w:sz w:val="24"/>
          <w:szCs w:val="24"/>
        </w:rPr>
        <w:t>is</w:t>
      </w:r>
      <w:r>
        <w:rPr>
          <w:spacing w:val="25"/>
          <w:sz w:val="24"/>
          <w:szCs w:val="24"/>
        </w:rPr>
        <w:t xml:space="preserve"> </w:t>
      </w:r>
      <w:r>
        <w:rPr>
          <w:sz w:val="24"/>
          <w:szCs w:val="24"/>
        </w:rPr>
        <w:t xml:space="preserve">externalized </w:t>
      </w:r>
      <w:r>
        <w:rPr>
          <w:spacing w:val="24"/>
          <w:sz w:val="24"/>
          <w:szCs w:val="24"/>
        </w:rPr>
        <w:t xml:space="preserve"> </w:t>
      </w:r>
      <w:r>
        <w:rPr>
          <w:sz w:val="24"/>
          <w:szCs w:val="24"/>
        </w:rPr>
        <w:t>to</w:t>
      </w:r>
      <w:r>
        <w:rPr>
          <w:spacing w:val="48"/>
          <w:sz w:val="24"/>
          <w:szCs w:val="24"/>
        </w:rPr>
        <w:t xml:space="preserve"> </w:t>
      </w:r>
      <w:r>
        <w:rPr>
          <w:w w:val="102"/>
          <w:sz w:val="24"/>
          <w:szCs w:val="24"/>
        </w:rPr>
        <w:t xml:space="preserve">in- </w:t>
      </w:r>
      <w:r>
        <w:rPr>
          <w:sz w:val="24"/>
          <w:szCs w:val="24"/>
        </w:rPr>
        <w:t xml:space="preserve">dividual </w:t>
      </w:r>
      <w:r>
        <w:rPr>
          <w:spacing w:val="4"/>
          <w:sz w:val="24"/>
          <w:szCs w:val="24"/>
        </w:rPr>
        <w:t xml:space="preserve"> </w:t>
      </w:r>
      <w:r>
        <w:rPr>
          <w:sz w:val="24"/>
          <w:szCs w:val="24"/>
        </w:rPr>
        <w:t>pri</w:t>
      </w:r>
      <w:r>
        <w:rPr>
          <w:spacing w:val="-13"/>
          <w:sz w:val="24"/>
          <w:szCs w:val="24"/>
        </w:rPr>
        <w:t>v</w:t>
      </w:r>
      <w:r>
        <w:rPr>
          <w:sz w:val="24"/>
          <w:szCs w:val="24"/>
        </w:rPr>
        <w:t xml:space="preserve">ate </w:t>
      </w:r>
      <w:r>
        <w:rPr>
          <w:spacing w:val="19"/>
          <w:sz w:val="24"/>
          <w:szCs w:val="24"/>
        </w:rPr>
        <w:t xml:space="preserve"> </w:t>
      </w:r>
      <w:r>
        <w:rPr>
          <w:sz w:val="24"/>
          <w:szCs w:val="24"/>
        </w:rPr>
        <w:t>firms</w:t>
      </w:r>
      <w:r>
        <w:rPr>
          <w:spacing w:val="25"/>
          <w:sz w:val="24"/>
          <w:szCs w:val="24"/>
        </w:rPr>
        <w:t xml:space="preserve"> </w:t>
      </w:r>
      <w:r>
        <w:rPr>
          <w:sz w:val="24"/>
          <w:szCs w:val="24"/>
        </w:rPr>
        <w:t>and</w:t>
      </w:r>
      <w:r>
        <w:rPr>
          <w:spacing w:val="53"/>
          <w:sz w:val="24"/>
          <w:szCs w:val="24"/>
        </w:rPr>
        <w:t xml:space="preserve"> </w:t>
      </w:r>
      <w:r>
        <w:rPr>
          <w:sz w:val="24"/>
          <w:szCs w:val="24"/>
        </w:rPr>
        <w:t>ad</w:t>
      </w:r>
      <w:r>
        <w:rPr>
          <w:spacing w:val="44"/>
          <w:sz w:val="24"/>
          <w:szCs w:val="24"/>
        </w:rPr>
        <w:t xml:space="preserve"> </w:t>
      </w:r>
      <w:r>
        <w:rPr>
          <w:sz w:val="24"/>
          <w:szCs w:val="24"/>
        </w:rPr>
        <w:t>h</w:t>
      </w:r>
      <w:r>
        <w:rPr>
          <w:spacing w:val="7"/>
          <w:sz w:val="24"/>
          <w:szCs w:val="24"/>
        </w:rPr>
        <w:t>o</w:t>
      </w:r>
      <w:r>
        <w:rPr>
          <w:sz w:val="24"/>
          <w:szCs w:val="24"/>
        </w:rPr>
        <w:t>c</w:t>
      </w:r>
      <w:r>
        <w:rPr>
          <w:spacing w:val="27"/>
          <w:sz w:val="24"/>
          <w:szCs w:val="24"/>
        </w:rPr>
        <w:t xml:space="preserve"> </w:t>
      </w:r>
      <w:r>
        <w:rPr>
          <w:sz w:val="24"/>
          <w:szCs w:val="24"/>
        </w:rPr>
        <w:t xml:space="preserve">arbitral </w:t>
      </w:r>
      <w:r>
        <w:rPr>
          <w:spacing w:val="34"/>
          <w:sz w:val="24"/>
          <w:szCs w:val="24"/>
        </w:rPr>
        <w:t xml:space="preserve"> </w:t>
      </w:r>
      <w:r>
        <w:rPr>
          <w:sz w:val="24"/>
          <w:szCs w:val="24"/>
        </w:rPr>
        <w:t xml:space="preserve">tribunals, </w:t>
      </w:r>
      <w:r>
        <w:rPr>
          <w:spacing w:val="39"/>
          <w:sz w:val="24"/>
          <w:szCs w:val="24"/>
        </w:rPr>
        <w:t xml:space="preserve"> </w:t>
      </w:r>
      <w:r>
        <w:rPr>
          <w:sz w:val="24"/>
          <w:szCs w:val="24"/>
        </w:rPr>
        <w:t>whose</w:t>
      </w:r>
      <w:r>
        <w:rPr>
          <w:spacing w:val="19"/>
          <w:sz w:val="24"/>
          <w:szCs w:val="24"/>
        </w:rPr>
        <w:t xml:space="preserve"> </w:t>
      </w:r>
      <w:r>
        <w:rPr>
          <w:sz w:val="24"/>
          <w:szCs w:val="24"/>
        </w:rPr>
        <w:t>deli</w:t>
      </w:r>
      <w:r>
        <w:rPr>
          <w:spacing w:val="6"/>
          <w:sz w:val="24"/>
          <w:szCs w:val="24"/>
        </w:rPr>
        <w:t>b</w:t>
      </w:r>
      <w:r>
        <w:rPr>
          <w:sz w:val="24"/>
          <w:szCs w:val="24"/>
        </w:rPr>
        <w:t xml:space="preserve">erations </w:t>
      </w:r>
      <w:r>
        <w:rPr>
          <w:spacing w:val="25"/>
          <w:sz w:val="24"/>
          <w:szCs w:val="24"/>
        </w:rPr>
        <w:t xml:space="preserve"> </w:t>
      </w:r>
      <w:r>
        <w:rPr>
          <w:sz w:val="24"/>
          <w:szCs w:val="24"/>
        </w:rPr>
        <w:t>are</w:t>
      </w:r>
      <w:r>
        <w:rPr>
          <w:spacing w:val="43"/>
          <w:sz w:val="24"/>
          <w:szCs w:val="24"/>
        </w:rPr>
        <w:t xml:space="preserve"> </w:t>
      </w:r>
      <w:r>
        <w:rPr>
          <w:sz w:val="24"/>
          <w:szCs w:val="24"/>
        </w:rPr>
        <w:t>limited</w:t>
      </w:r>
      <w:r>
        <w:rPr>
          <w:spacing w:val="59"/>
          <w:sz w:val="24"/>
          <w:szCs w:val="24"/>
        </w:rPr>
        <w:t xml:space="preserve"> </w:t>
      </w:r>
      <w:r>
        <w:rPr>
          <w:sz w:val="24"/>
          <w:szCs w:val="24"/>
        </w:rPr>
        <w:t>to</w:t>
      </w:r>
      <w:r>
        <w:rPr>
          <w:spacing w:val="46"/>
          <w:sz w:val="24"/>
          <w:szCs w:val="24"/>
        </w:rPr>
        <w:t xml:space="preserve"> </w:t>
      </w:r>
      <w:r>
        <w:rPr>
          <w:w w:val="111"/>
          <w:sz w:val="24"/>
          <w:szCs w:val="24"/>
        </w:rPr>
        <w:t xml:space="preserve">the </w:t>
      </w:r>
      <w:r>
        <w:rPr>
          <w:sz w:val="24"/>
          <w:szCs w:val="24"/>
        </w:rPr>
        <w:t>facts</w:t>
      </w:r>
      <w:r>
        <w:rPr>
          <w:spacing w:val="55"/>
          <w:sz w:val="24"/>
          <w:szCs w:val="24"/>
        </w:rPr>
        <w:t xml:space="preserve"> </w:t>
      </w:r>
      <w:r>
        <w:rPr>
          <w:sz w:val="24"/>
          <w:szCs w:val="24"/>
        </w:rPr>
        <w:t>of</w:t>
      </w:r>
      <w:r>
        <w:rPr>
          <w:spacing w:val="19"/>
          <w:sz w:val="24"/>
          <w:szCs w:val="24"/>
        </w:rPr>
        <w:t xml:space="preserve"> </w:t>
      </w:r>
      <w:r>
        <w:rPr>
          <w:sz w:val="24"/>
          <w:szCs w:val="24"/>
        </w:rPr>
        <w:t>a</w:t>
      </w:r>
      <w:r>
        <w:rPr>
          <w:spacing w:val="42"/>
          <w:sz w:val="24"/>
          <w:szCs w:val="24"/>
        </w:rPr>
        <w:t xml:space="preserve"> </w:t>
      </w:r>
      <w:r>
        <w:rPr>
          <w:w w:val="109"/>
          <w:sz w:val="24"/>
          <w:szCs w:val="24"/>
        </w:rPr>
        <w:t>particular</w:t>
      </w:r>
      <w:r>
        <w:rPr>
          <w:spacing w:val="26"/>
          <w:w w:val="109"/>
          <w:sz w:val="24"/>
          <w:szCs w:val="24"/>
        </w:rPr>
        <w:t xml:space="preserve"> </w:t>
      </w:r>
      <w:r>
        <w:rPr>
          <w:sz w:val="24"/>
          <w:szCs w:val="24"/>
        </w:rPr>
        <w:t>case,</w:t>
      </w:r>
      <w:r>
        <w:rPr>
          <w:spacing w:val="45"/>
          <w:sz w:val="24"/>
          <w:szCs w:val="24"/>
        </w:rPr>
        <w:t xml:space="preserve"> </w:t>
      </w:r>
      <w:r>
        <w:rPr>
          <w:w w:val="106"/>
          <w:sz w:val="24"/>
          <w:szCs w:val="24"/>
        </w:rPr>
        <w:t>unpredictable,</w:t>
      </w:r>
      <w:r>
        <w:rPr>
          <w:spacing w:val="32"/>
          <w:w w:val="106"/>
          <w:sz w:val="24"/>
          <w:szCs w:val="24"/>
        </w:rPr>
        <w:t xml:space="preserve"> </w:t>
      </w:r>
      <w:r>
        <w:rPr>
          <w:sz w:val="24"/>
          <w:szCs w:val="24"/>
        </w:rPr>
        <w:t>less</w:t>
      </w:r>
      <w:r>
        <w:rPr>
          <w:spacing w:val="24"/>
          <w:sz w:val="24"/>
          <w:szCs w:val="24"/>
        </w:rPr>
        <w:t xml:space="preserve"> </w:t>
      </w:r>
      <w:r>
        <w:rPr>
          <w:sz w:val="24"/>
          <w:szCs w:val="24"/>
        </w:rPr>
        <w:t xml:space="preserve">than </w:t>
      </w:r>
      <w:r>
        <w:rPr>
          <w:spacing w:val="25"/>
          <w:sz w:val="24"/>
          <w:szCs w:val="24"/>
        </w:rPr>
        <w:t xml:space="preserve"> </w:t>
      </w:r>
      <w:r>
        <w:rPr>
          <w:w w:val="110"/>
          <w:sz w:val="24"/>
          <w:szCs w:val="24"/>
        </w:rPr>
        <w:t>transpare</w:t>
      </w:r>
      <w:r>
        <w:rPr>
          <w:spacing w:val="-8"/>
          <w:w w:val="110"/>
          <w:sz w:val="24"/>
          <w:szCs w:val="24"/>
        </w:rPr>
        <w:t>n</w:t>
      </w:r>
      <w:r>
        <w:rPr>
          <w:w w:val="110"/>
          <w:sz w:val="24"/>
          <w:szCs w:val="24"/>
        </w:rPr>
        <w:t>t,</w:t>
      </w:r>
      <w:r>
        <w:rPr>
          <w:spacing w:val="36"/>
          <w:w w:val="110"/>
          <w:sz w:val="24"/>
          <w:szCs w:val="24"/>
        </w:rPr>
        <w:t xml:space="preserve"> </w:t>
      </w:r>
      <w:r>
        <w:rPr>
          <w:sz w:val="24"/>
          <w:szCs w:val="24"/>
        </w:rPr>
        <w:t xml:space="preserve">prolonged, </w:t>
      </w:r>
      <w:r>
        <w:rPr>
          <w:spacing w:val="6"/>
          <w:sz w:val="24"/>
          <w:szCs w:val="24"/>
        </w:rPr>
        <w:t xml:space="preserve"> </w:t>
      </w:r>
      <w:r>
        <w:rPr>
          <w:sz w:val="24"/>
          <w:szCs w:val="24"/>
        </w:rPr>
        <w:t xml:space="preserve">and  </w:t>
      </w:r>
      <w:r>
        <w:rPr>
          <w:spacing w:val="6"/>
          <w:w w:val="108"/>
          <w:sz w:val="24"/>
          <w:szCs w:val="24"/>
        </w:rPr>
        <w:t>p</w:t>
      </w:r>
      <w:r>
        <w:rPr>
          <w:w w:val="107"/>
          <w:sz w:val="24"/>
          <w:szCs w:val="24"/>
        </w:rPr>
        <w:t>ote</w:t>
      </w:r>
      <w:r>
        <w:rPr>
          <w:spacing w:val="-6"/>
          <w:w w:val="107"/>
          <w:sz w:val="24"/>
          <w:szCs w:val="24"/>
        </w:rPr>
        <w:t>n</w:t>
      </w:r>
      <w:r>
        <w:rPr>
          <w:w w:val="107"/>
          <w:sz w:val="24"/>
          <w:szCs w:val="24"/>
        </w:rPr>
        <w:t xml:space="preserve">tially </w:t>
      </w:r>
      <w:r>
        <w:rPr>
          <w:sz w:val="24"/>
          <w:szCs w:val="24"/>
        </w:rPr>
        <w:t>re</w:t>
      </w:r>
      <w:r>
        <w:rPr>
          <w:spacing w:val="-7"/>
          <w:sz w:val="24"/>
          <w:szCs w:val="24"/>
        </w:rPr>
        <w:t>v</w:t>
      </w:r>
      <w:r>
        <w:rPr>
          <w:sz w:val="24"/>
          <w:szCs w:val="24"/>
        </w:rPr>
        <w:t xml:space="preserve">ersible.  </w:t>
      </w:r>
      <w:r>
        <w:rPr>
          <w:w w:val="106"/>
          <w:sz w:val="24"/>
          <w:szCs w:val="24"/>
        </w:rPr>
        <w:t>No</w:t>
      </w:r>
      <w:r>
        <w:rPr>
          <w:spacing w:val="-6"/>
          <w:w w:val="106"/>
          <w:sz w:val="24"/>
          <w:szCs w:val="24"/>
        </w:rPr>
        <w:t>t</w:t>
      </w:r>
      <w:r>
        <w:rPr>
          <w:w w:val="106"/>
          <w:sz w:val="24"/>
          <w:szCs w:val="24"/>
        </w:rPr>
        <w:t>withstanding</w:t>
      </w:r>
      <w:r>
        <w:rPr>
          <w:spacing w:val="11"/>
          <w:w w:val="106"/>
          <w:sz w:val="24"/>
          <w:szCs w:val="24"/>
        </w:rPr>
        <w:t xml:space="preserve"> </w:t>
      </w:r>
      <w:r>
        <w:rPr>
          <w:sz w:val="24"/>
          <w:szCs w:val="24"/>
        </w:rPr>
        <w:t>the</w:t>
      </w:r>
      <w:r>
        <w:rPr>
          <w:spacing w:val="34"/>
          <w:sz w:val="24"/>
          <w:szCs w:val="24"/>
        </w:rPr>
        <w:t xml:space="preserve"> </w:t>
      </w:r>
      <w:r>
        <w:rPr>
          <w:sz w:val="24"/>
          <w:szCs w:val="24"/>
        </w:rPr>
        <w:t>legal</w:t>
      </w:r>
      <w:r>
        <w:rPr>
          <w:spacing w:val="3"/>
          <w:sz w:val="24"/>
          <w:szCs w:val="24"/>
        </w:rPr>
        <w:t xml:space="preserve"> </w:t>
      </w:r>
      <w:r>
        <w:rPr>
          <w:spacing w:val="6"/>
          <w:sz w:val="24"/>
          <w:szCs w:val="24"/>
        </w:rPr>
        <w:t>p</w:t>
      </w:r>
      <w:r>
        <w:rPr>
          <w:spacing w:val="-6"/>
          <w:sz w:val="24"/>
          <w:szCs w:val="24"/>
        </w:rPr>
        <w:t>o</w:t>
      </w:r>
      <w:r>
        <w:rPr>
          <w:spacing w:val="-7"/>
          <w:sz w:val="24"/>
          <w:szCs w:val="24"/>
        </w:rPr>
        <w:t>w</w:t>
      </w:r>
      <w:r>
        <w:rPr>
          <w:sz w:val="24"/>
          <w:szCs w:val="24"/>
        </w:rPr>
        <w:t>ers</w:t>
      </w:r>
      <w:r>
        <w:rPr>
          <w:spacing w:val="9"/>
          <w:sz w:val="24"/>
          <w:szCs w:val="24"/>
        </w:rPr>
        <w:t xml:space="preserve"> </w:t>
      </w:r>
      <w:r>
        <w:rPr>
          <w:sz w:val="24"/>
          <w:szCs w:val="24"/>
        </w:rPr>
        <w:t>enj</w:t>
      </w:r>
      <w:r>
        <w:rPr>
          <w:spacing w:val="-7"/>
          <w:sz w:val="24"/>
          <w:szCs w:val="24"/>
        </w:rPr>
        <w:t>oy</w:t>
      </w:r>
      <w:r>
        <w:rPr>
          <w:sz w:val="24"/>
          <w:szCs w:val="24"/>
        </w:rPr>
        <w:t>ed</w:t>
      </w:r>
      <w:r>
        <w:rPr>
          <w:spacing w:val="20"/>
          <w:sz w:val="24"/>
          <w:szCs w:val="24"/>
        </w:rPr>
        <w:t xml:space="preserve"> </w:t>
      </w:r>
      <w:r>
        <w:rPr>
          <w:spacing w:val="-7"/>
          <w:sz w:val="24"/>
          <w:szCs w:val="24"/>
        </w:rPr>
        <w:t>b</w:t>
      </w:r>
      <w:r>
        <w:rPr>
          <w:sz w:val="24"/>
          <w:szCs w:val="24"/>
        </w:rPr>
        <w:t>y</w:t>
      </w:r>
      <w:r>
        <w:rPr>
          <w:spacing w:val="15"/>
          <w:sz w:val="24"/>
          <w:szCs w:val="24"/>
        </w:rPr>
        <w:t xml:space="preserve"> </w:t>
      </w:r>
      <w:r>
        <w:rPr>
          <w:sz w:val="24"/>
          <w:szCs w:val="24"/>
        </w:rPr>
        <w:t>i</w:t>
      </w:r>
      <w:r>
        <w:rPr>
          <w:spacing w:val="-7"/>
          <w:sz w:val="24"/>
          <w:szCs w:val="24"/>
        </w:rPr>
        <w:t>nv</w:t>
      </w:r>
      <w:r>
        <w:rPr>
          <w:sz w:val="24"/>
          <w:szCs w:val="24"/>
        </w:rPr>
        <w:t>estors</w:t>
      </w:r>
      <w:r>
        <w:rPr>
          <w:spacing w:val="41"/>
          <w:sz w:val="24"/>
          <w:szCs w:val="24"/>
        </w:rPr>
        <w:t xml:space="preserve"> </w:t>
      </w:r>
      <w:r>
        <w:rPr>
          <w:sz w:val="24"/>
          <w:szCs w:val="24"/>
        </w:rPr>
        <w:t>under</w:t>
      </w:r>
      <w:r>
        <w:rPr>
          <w:spacing w:val="40"/>
          <w:sz w:val="24"/>
          <w:szCs w:val="24"/>
        </w:rPr>
        <w:t xml:space="preserve"> </w:t>
      </w:r>
      <w:r>
        <w:rPr>
          <w:w w:val="108"/>
          <w:sz w:val="24"/>
          <w:szCs w:val="24"/>
        </w:rPr>
        <w:t>i</w:t>
      </w:r>
      <w:r>
        <w:rPr>
          <w:spacing w:val="-8"/>
          <w:w w:val="108"/>
          <w:sz w:val="24"/>
          <w:szCs w:val="24"/>
        </w:rPr>
        <w:t>n</w:t>
      </w:r>
      <w:r>
        <w:rPr>
          <w:w w:val="108"/>
          <w:sz w:val="24"/>
          <w:szCs w:val="24"/>
        </w:rPr>
        <w:t>ternational</w:t>
      </w:r>
      <w:r>
        <w:rPr>
          <w:spacing w:val="1"/>
          <w:w w:val="108"/>
          <w:sz w:val="24"/>
          <w:szCs w:val="24"/>
        </w:rPr>
        <w:t xml:space="preserve"> </w:t>
      </w:r>
      <w:r>
        <w:rPr>
          <w:w w:val="116"/>
          <w:sz w:val="24"/>
          <w:szCs w:val="24"/>
        </w:rPr>
        <w:t>trea</w:t>
      </w:r>
      <w:r>
        <w:rPr>
          <w:spacing w:val="-7"/>
          <w:w w:val="116"/>
          <w:sz w:val="24"/>
          <w:szCs w:val="24"/>
        </w:rPr>
        <w:t>t</w:t>
      </w:r>
      <w:r>
        <w:rPr>
          <w:w w:val="103"/>
          <w:sz w:val="24"/>
          <w:szCs w:val="24"/>
        </w:rPr>
        <w:t xml:space="preserve">y </w:t>
      </w:r>
      <w:r>
        <w:rPr>
          <w:sz w:val="24"/>
          <w:szCs w:val="24"/>
        </w:rPr>
        <w:t>agreeme</w:t>
      </w:r>
      <w:r>
        <w:rPr>
          <w:spacing w:val="-6"/>
          <w:sz w:val="24"/>
          <w:szCs w:val="24"/>
        </w:rPr>
        <w:t>n</w:t>
      </w:r>
      <w:r>
        <w:rPr>
          <w:sz w:val="24"/>
          <w:szCs w:val="24"/>
        </w:rPr>
        <w:t xml:space="preserve">ts, </w:t>
      </w:r>
      <w:r>
        <w:rPr>
          <w:spacing w:val="9"/>
          <w:sz w:val="24"/>
          <w:szCs w:val="24"/>
        </w:rPr>
        <w:t xml:space="preserve"> </w:t>
      </w:r>
      <w:r>
        <w:rPr>
          <w:sz w:val="24"/>
          <w:szCs w:val="24"/>
        </w:rPr>
        <w:t>the</w:t>
      </w:r>
      <w:r>
        <w:rPr>
          <w:spacing w:val="43"/>
          <w:sz w:val="24"/>
          <w:szCs w:val="24"/>
        </w:rPr>
        <w:t xml:space="preserve"> </w:t>
      </w:r>
      <w:r>
        <w:rPr>
          <w:w w:val="109"/>
          <w:sz w:val="24"/>
          <w:szCs w:val="24"/>
        </w:rPr>
        <w:t>reputational</w:t>
      </w:r>
      <w:r>
        <w:rPr>
          <w:spacing w:val="6"/>
          <w:w w:val="109"/>
          <w:sz w:val="24"/>
          <w:szCs w:val="24"/>
        </w:rPr>
        <w:t xml:space="preserve"> </w:t>
      </w:r>
      <w:r>
        <w:rPr>
          <w:sz w:val="24"/>
          <w:szCs w:val="24"/>
        </w:rPr>
        <w:t>risks</w:t>
      </w:r>
      <w:r>
        <w:rPr>
          <w:spacing w:val="21"/>
          <w:sz w:val="24"/>
          <w:szCs w:val="24"/>
        </w:rPr>
        <w:t xml:space="preserve"> </w:t>
      </w:r>
      <w:r>
        <w:rPr>
          <w:sz w:val="24"/>
          <w:szCs w:val="24"/>
        </w:rPr>
        <w:t xml:space="preserve">of state </w:t>
      </w:r>
      <w:r>
        <w:rPr>
          <w:spacing w:val="4"/>
          <w:sz w:val="24"/>
          <w:szCs w:val="24"/>
        </w:rPr>
        <w:t xml:space="preserve"> </w:t>
      </w:r>
      <w:r>
        <w:rPr>
          <w:w w:val="104"/>
          <w:sz w:val="24"/>
          <w:szCs w:val="24"/>
        </w:rPr>
        <w:t>i</w:t>
      </w:r>
      <w:r>
        <w:rPr>
          <w:spacing w:val="-7"/>
          <w:w w:val="104"/>
          <w:sz w:val="24"/>
          <w:szCs w:val="24"/>
        </w:rPr>
        <w:t>n</w:t>
      </w:r>
      <w:r>
        <w:rPr>
          <w:spacing w:val="-7"/>
          <w:w w:val="103"/>
          <w:sz w:val="24"/>
          <w:szCs w:val="24"/>
        </w:rPr>
        <w:t>v</w:t>
      </w:r>
      <w:r>
        <w:rPr>
          <w:w w:val="99"/>
          <w:sz w:val="24"/>
          <w:szCs w:val="24"/>
        </w:rPr>
        <w:t>ol</w:t>
      </w:r>
      <w:r>
        <w:rPr>
          <w:spacing w:val="-7"/>
          <w:w w:val="99"/>
          <w:sz w:val="24"/>
          <w:szCs w:val="24"/>
        </w:rPr>
        <w:t>v</w:t>
      </w:r>
      <w:r>
        <w:rPr>
          <w:w w:val="102"/>
          <w:sz w:val="24"/>
          <w:szCs w:val="24"/>
        </w:rPr>
        <w:t>eme</w:t>
      </w:r>
      <w:r>
        <w:rPr>
          <w:spacing w:val="-7"/>
          <w:w w:val="102"/>
          <w:sz w:val="24"/>
          <w:szCs w:val="24"/>
        </w:rPr>
        <w:t>n</w:t>
      </w:r>
      <w:r>
        <w:rPr>
          <w:w w:val="137"/>
          <w:sz w:val="24"/>
          <w:szCs w:val="24"/>
        </w:rPr>
        <w:t>t</w:t>
      </w:r>
      <w:r>
        <w:rPr>
          <w:spacing w:val="11"/>
          <w:w w:val="137"/>
          <w:sz w:val="24"/>
          <w:szCs w:val="24"/>
        </w:rPr>
        <w:t xml:space="preserve"> </w:t>
      </w:r>
      <w:r>
        <w:rPr>
          <w:sz w:val="24"/>
          <w:szCs w:val="24"/>
        </w:rPr>
        <w:t>in</w:t>
      </w:r>
      <w:r>
        <w:rPr>
          <w:spacing w:val="19"/>
          <w:sz w:val="24"/>
          <w:szCs w:val="24"/>
        </w:rPr>
        <w:t xml:space="preserve"> </w:t>
      </w:r>
      <w:r>
        <w:rPr>
          <w:sz w:val="24"/>
          <w:szCs w:val="24"/>
        </w:rPr>
        <w:t>ISDS</w:t>
      </w:r>
      <w:r>
        <w:rPr>
          <w:spacing w:val="11"/>
          <w:sz w:val="24"/>
          <w:szCs w:val="24"/>
        </w:rPr>
        <w:t xml:space="preserve"> </w:t>
      </w:r>
      <w:r>
        <w:rPr>
          <w:sz w:val="24"/>
          <w:szCs w:val="24"/>
        </w:rPr>
        <w:t>pr</w:t>
      </w:r>
      <w:r>
        <w:rPr>
          <w:spacing w:val="6"/>
          <w:sz w:val="24"/>
          <w:szCs w:val="24"/>
        </w:rPr>
        <w:t>o</w:t>
      </w:r>
      <w:r>
        <w:rPr>
          <w:sz w:val="24"/>
          <w:szCs w:val="24"/>
        </w:rPr>
        <w:t>cesses</w:t>
      </w:r>
      <w:r>
        <w:rPr>
          <w:spacing w:val="16"/>
          <w:sz w:val="24"/>
          <w:szCs w:val="24"/>
        </w:rPr>
        <w:t xml:space="preserve"> </w:t>
      </w:r>
      <w:r>
        <w:rPr>
          <w:sz w:val="24"/>
          <w:szCs w:val="24"/>
        </w:rPr>
        <w:t>h</w:t>
      </w:r>
      <w:r>
        <w:rPr>
          <w:spacing w:val="-6"/>
          <w:sz w:val="24"/>
          <w:szCs w:val="24"/>
        </w:rPr>
        <w:t>a</w:t>
      </w:r>
      <w:r>
        <w:rPr>
          <w:spacing w:val="-7"/>
          <w:sz w:val="24"/>
          <w:szCs w:val="24"/>
        </w:rPr>
        <w:t>v</w:t>
      </w:r>
      <w:r>
        <w:rPr>
          <w:sz w:val="24"/>
          <w:szCs w:val="24"/>
        </w:rPr>
        <w:t>e</w:t>
      </w:r>
      <w:r>
        <w:rPr>
          <w:spacing w:val="32"/>
          <w:sz w:val="24"/>
          <w:szCs w:val="24"/>
        </w:rPr>
        <w:t xml:space="preserve"> </w:t>
      </w:r>
      <w:r>
        <w:rPr>
          <w:spacing w:val="6"/>
          <w:sz w:val="24"/>
          <w:szCs w:val="24"/>
        </w:rPr>
        <w:t>b</w:t>
      </w:r>
      <w:r>
        <w:rPr>
          <w:sz w:val="24"/>
          <w:szCs w:val="24"/>
        </w:rPr>
        <w:t>een</w:t>
      </w:r>
      <w:r>
        <w:rPr>
          <w:spacing w:val="25"/>
          <w:sz w:val="24"/>
          <w:szCs w:val="24"/>
        </w:rPr>
        <w:t xml:space="preserve"> </w:t>
      </w:r>
      <w:r>
        <w:rPr>
          <w:w w:val="103"/>
          <w:sz w:val="24"/>
          <w:szCs w:val="24"/>
        </w:rPr>
        <w:t xml:space="preserve">accord- </w:t>
      </w:r>
      <w:r>
        <w:rPr>
          <w:sz w:val="24"/>
          <w:szCs w:val="24"/>
        </w:rPr>
        <w:t>ingly</w:t>
      </w:r>
      <w:r>
        <w:rPr>
          <w:spacing w:val="48"/>
          <w:sz w:val="24"/>
          <w:szCs w:val="24"/>
        </w:rPr>
        <w:t xml:space="preserve"> </w:t>
      </w:r>
      <w:r>
        <w:rPr>
          <w:w w:val="115"/>
          <w:sz w:val="24"/>
          <w:szCs w:val="24"/>
        </w:rPr>
        <w:t>atte</w:t>
      </w:r>
      <w:r>
        <w:rPr>
          <w:spacing w:val="-8"/>
          <w:w w:val="115"/>
          <w:sz w:val="24"/>
          <w:szCs w:val="24"/>
        </w:rPr>
        <w:t>n</w:t>
      </w:r>
      <w:r>
        <w:rPr>
          <w:w w:val="115"/>
          <w:sz w:val="24"/>
          <w:szCs w:val="24"/>
        </w:rPr>
        <w:t xml:space="preserve">uated. </w:t>
      </w:r>
      <w:r>
        <w:rPr>
          <w:spacing w:val="9"/>
          <w:w w:val="115"/>
          <w:sz w:val="24"/>
          <w:szCs w:val="24"/>
        </w:rPr>
        <w:t xml:space="preserve"> </w:t>
      </w:r>
      <w:r>
        <w:rPr>
          <w:w w:val="115"/>
          <w:sz w:val="24"/>
          <w:szCs w:val="24"/>
        </w:rPr>
        <w:t>It</w:t>
      </w:r>
      <w:r>
        <w:rPr>
          <w:spacing w:val="41"/>
          <w:w w:val="115"/>
          <w:sz w:val="24"/>
          <w:szCs w:val="24"/>
        </w:rPr>
        <w:t xml:space="preserve"> </w:t>
      </w:r>
      <w:r>
        <w:rPr>
          <w:sz w:val="24"/>
          <w:szCs w:val="24"/>
        </w:rPr>
        <w:t>is</w:t>
      </w:r>
      <w:r>
        <w:rPr>
          <w:spacing w:val="40"/>
          <w:sz w:val="24"/>
          <w:szCs w:val="24"/>
        </w:rPr>
        <w:t xml:space="preserve"> </w:t>
      </w:r>
      <w:r>
        <w:rPr>
          <w:sz w:val="24"/>
          <w:szCs w:val="24"/>
        </w:rPr>
        <w:t>only</w:t>
      </w:r>
      <w:r>
        <w:rPr>
          <w:spacing w:val="52"/>
          <w:sz w:val="24"/>
          <w:szCs w:val="24"/>
        </w:rPr>
        <w:t xml:space="preserve"> </w:t>
      </w:r>
      <w:r>
        <w:rPr>
          <w:sz w:val="24"/>
          <w:szCs w:val="24"/>
        </w:rPr>
        <w:t>since</w:t>
      </w:r>
      <w:r>
        <w:rPr>
          <w:spacing w:val="42"/>
          <w:sz w:val="24"/>
          <w:szCs w:val="24"/>
        </w:rPr>
        <w:t xml:space="preserve"> </w:t>
      </w:r>
      <w:r>
        <w:rPr>
          <w:sz w:val="24"/>
          <w:szCs w:val="24"/>
        </w:rPr>
        <w:t>2006,</w:t>
      </w:r>
      <w:r>
        <w:rPr>
          <w:spacing w:val="39"/>
          <w:sz w:val="24"/>
          <w:szCs w:val="24"/>
        </w:rPr>
        <w:t xml:space="preserve"> </w:t>
      </w:r>
      <w:r>
        <w:rPr>
          <w:sz w:val="24"/>
          <w:szCs w:val="24"/>
        </w:rPr>
        <w:t>when</w:t>
      </w:r>
      <w:r>
        <w:rPr>
          <w:spacing w:val="53"/>
          <w:sz w:val="24"/>
          <w:szCs w:val="24"/>
        </w:rPr>
        <w:t xml:space="preserve"> </w:t>
      </w:r>
      <w:r>
        <w:rPr>
          <w:w w:val="104"/>
          <w:sz w:val="24"/>
          <w:szCs w:val="24"/>
        </w:rPr>
        <w:t>im</w:t>
      </w:r>
      <w:r>
        <w:rPr>
          <w:spacing w:val="6"/>
          <w:w w:val="104"/>
          <w:sz w:val="24"/>
          <w:szCs w:val="24"/>
        </w:rPr>
        <w:t>p</w:t>
      </w:r>
      <w:r>
        <w:rPr>
          <w:w w:val="110"/>
          <w:sz w:val="24"/>
          <w:szCs w:val="24"/>
        </w:rPr>
        <w:t>orta</w:t>
      </w:r>
      <w:r>
        <w:rPr>
          <w:spacing w:val="-6"/>
          <w:w w:val="110"/>
          <w:sz w:val="24"/>
          <w:szCs w:val="24"/>
        </w:rPr>
        <w:t>n</w:t>
      </w:r>
      <w:r>
        <w:rPr>
          <w:w w:val="137"/>
          <w:sz w:val="24"/>
          <w:szCs w:val="24"/>
        </w:rPr>
        <w:t>t</w:t>
      </w:r>
      <w:r>
        <w:rPr>
          <w:sz w:val="24"/>
          <w:szCs w:val="24"/>
        </w:rPr>
        <w:t xml:space="preserve"> </w:t>
      </w:r>
      <w:r>
        <w:rPr>
          <w:spacing w:val="-17"/>
          <w:sz w:val="24"/>
          <w:szCs w:val="24"/>
        </w:rPr>
        <w:t xml:space="preserve"> </w:t>
      </w:r>
      <w:r>
        <w:rPr>
          <w:sz w:val="24"/>
          <w:szCs w:val="24"/>
        </w:rPr>
        <w:t xml:space="preserve">shifts </w:t>
      </w:r>
      <w:r>
        <w:rPr>
          <w:spacing w:val="4"/>
          <w:sz w:val="24"/>
          <w:szCs w:val="24"/>
        </w:rPr>
        <w:t xml:space="preserve"> </w:t>
      </w:r>
      <w:r>
        <w:rPr>
          <w:spacing w:val="6"/>
          <w:sz w:val="24"/>
          <w:szCs w:val="24"/>
        </w:rPr>
        <w:t>b</w:t>
      </w:r>
      <w:r>
        <w:rPr>
          <w:sz w:val="24"/>
          <w:szCs w:val="24"/>
        </w:rPr>
        <w:t>eg</w:t>
      </w:r>
      <w:ins w:id="464" w:author="Karen Remmer" w:date="2017-09-25T21:42:00Z">
        <w:r w:rsidR="005F710A">
          <w:rPr>
            <w:sz w:val="24"/>
            <w:szCs w:val="24"/>
          </w:rPr>
          <w:t>a</w:t>
        </w:r>
      </w:ins>
      <w:r>
        <w:rPr>
          <w:sz w:val="24"/>
          <w:szCs w:val="24"/>
        </w:rPr>
        <w:t>n</w:t>
      </w:r>
      <w:r>
        <w:rPr>
          <w:spacing w:val="56"/>
          <w:sz w:val="24"/>
          <w:szCs w:val="24"/>
        </w:rPr>
        <w:t xml:space="preserve"> </w:t>
      </w:r>
      <w:r>
        <w:rPr>
          <w:sz w:val="24"/>
          <w:szCs w:val="24"/>
        </w:rPr>
        <w:t xml:space="preserve">to </w:t>
      </w:r>
      <w:r>
        <w:rPr>
          <w:spacing w:val="4"/>
          <w:sz w:val="24"/>
          <w:szCs w:val="24"/>
        </w:rPr>
        <w:t xml:space="preserve"> </w:t>
      </w:r>
      <w:r>
        <w:rPr>
          <w:sz w:val="24"/>
          <w:szCs w:val="24"/>
        </w:rPr>
        <w:t>ta</w:t>
      </w:r>
      <w:r>
        <w:rPr>
          <w:spacing w:val="-6"/>
          <w:sz w:val="24"/>
          <w:szCs w:val="24"/>
        </w:rPr>
        <w:t>k</w:t>
      </w:r>
      <w:r>
        <w:rPr>
          <w:sz w:val="24"/>
          <w:szCs w:val="24"/>
        </w:rPr>
        <w:t xml:space="preserve">e </w:t>
      </w:r>
      <w:r>
        <w:rPr>
          <w:spacing w:val="18"/>
          <w:sz w:val="24"/>
          <w:szCs w:val="24"/>
        </w:rPr>
        <w:t xml:space="preserve"> </w:t>
      </w:r>
      <w:r>
        <w:rPr>
          <w:sz w:val="24"/>
          <w:szCs w:val="24"/>
        </w:rPr>
        <w:t>place</w:t>
      </w:r>
      <w:r>
        <w:rPr>
          <w:spacing w:val="53"/>
          <w:sz w:val="24"/>
          <w:szCs w:val="24"/>
        </w:rPr>
        <w:t xml:space="preserve"> </w:t>
      </w:r>
      <w:r>
        <w:rPr>
          <w:sz w:val="24"/>
          <w:szCs w:val="24"/>
        </w:rPr>
        <w:t>in</w:t>
      </w:r>
      <w:r>
        <w:rPr>
          <w:spacing w:val="50"/>
          <w:sz w:val="24"/>
          <w:szCs w:val="24"/>
        </w:rPr>
        <w:t xml:space="preserve"> </w:t>
      </w:r>
      <w:r>
        <w:rPr>
          <w:w w:val="111"/>
          <w:sz w:val="24"/>
          <w:szCs w:val="24"/>
        </w:rPr>
        <w:t xml:space="preserve">the </w:t>
      </w:r>
      <w:r>
        <w:rPr>
          <w:sz w:val="24"/>
          <w:szCs w:val="24"/>
        </w:rPr>
        <w:t>access</w:t>
      </w:r>
      <w:r>
        <w:rPr>
          <w:spacing w:val="40"/>
          <w:sz w:val="24"/>
          <w:szCs w:val="24"/>
        </w:rPr>
        <w:t xml:space="preserve"> </w:t>
      </w:r>
      <w:r>
        <w:rPr>
          <w:sz w:val="24"/>
          <w:szCs w:val="24"/>
        </w:rPr>
        <w:t>of</w:t>
      </w:r>
      <w:r>
        <w:rPr>
          <w:spacing w:val="27"/>
          <w:sz w:val="24"/>
          <w:szCs w:val="24"/>
        </w:rPr>
        <w:t xml:space="preserve"> </w:t>
      </w:r>
      <w:r>
        <w:rPr>
          <w:sz w:val="24"/>
          <w:szCs w:val="24"/>
        </w:rPr>
        <w:t>i</w:t>
      </w:r>
      <w:r>
        <w:rPr>
          <w:spacing w:val="-7"/>
          <w:sz w:val="24"/>
          <w:szCs w:val="24"/>
        </w:rPr>
        <w:t>nv</w:t>
      </w:r>
      <w:r>
        <w:rPr>
          <w:sz w:val="24"/>
          <w:szCs w:val="24"/>
        </w:rPr>
        <w:t xml:space="preserve">estors </w:t>
      </w:r>
      <w:r>
        <w:rPr>
          <w:spacing w:val="15"/>
          <w:sz w:val="24"/>
          <w:szCs w:val="24"/>
        </w:rPr>
        <w:t xml:space="preserve"> </w:t>
      </w:r>
      <w:r>
        <w:rPr>
          <w:sz w:val="24"/>
          <w:szCs w:val="24"/>
        </w:rPr>
        <w:t xml:space="preserve">to  information </w:t>
      </w:r>
      <w:r>
        <w:rPr>
          <w:spacing w:val="36"/>
          <w:sz w:val="24"/>
          <w:szCs w:val="24"/>
        </w:rPr>
        <w:t xml:space="preserve"> </w:t>
      </w:r>
      <w:r>
        <w:rPr>
          <w:sz w:val="24"/>
          <w:szCs w:val="24"/>
        </w:rPr>
        <w:t>a</w:t>
      </w:r>
      <w:r>
        <w:rPr>
          <w:spacing w:val="7"/>
          <w:sz w:val="24"/>
          <w:szCs w:val="24"/>
        </w:rPr>
        <w:t>b</w:t>
      </w:r>
      <w:r>
        <w:rPr>
          <w:sz w:val="24"/>
          <w:szCs w:val="24"/>
        </w:rPr>
        <w:t xml:space="preserve">out </w:t>
      </w:r>
      <w:r>
        <w:rPr>
          <w:spacing w:val="30"/>
          <w:sz w:val="24"/>
          <w:szCs w:val="24"/>
        </w:rPr>
        <w:t xml:space="preserve"> </w:t>
      </w:r>
      <w:r>
        <w:rPr>
          <w:sz w:val="24"/>
          <w:szCs w:val="24"/>
        </w:rPr>
        <w:t xml:space="preserve">dispute </w:t>
      </w:r>
      <w:r>
        <w:rPr>
          <w:spacing w:val="28"/>
          <w:sz w:val="24"/>
          <w:szCs w:val="24"/>
        </w:rPr>
        <w:t xml:space="preserve"> </w:t>
      </w:r>
      <w:r>
        <w:rPr>
          <w:sz w:val="24"/>
          <w:szCs w:val="24"/>
        </w:rPr>
        <w:t>pr</w:t>
      </w:r>
      <w:r>
        <w:rPr>
          <w:spacing w:val="6"/>
          <w:sz w:val="24"/>
          <w:szCs w:val="24"/>
        </w:rPr>
        <w:t>o</w:t>
      </w:r>
      <w:r>
        <w:rPr>
          <w:sz w:val="24"/>
          <w:szCs w:val="24"/>
        </w:rPr>
        <w:t>cesses,</w:t>
      </w:r>
      <w:r>
        <w:rPr>
          <w:spacing w:val="56"/>
          <w:sz w:val="24"/>
          <w:szCs w:val="24"/>
        </w:rPr>
        <w:t xml:space="preserve"> </w:t>
      </w:r>
      <w:r>
        <w:rPr>
          <w:sz w:val="24"/>
          <w:szCs w:val="24"/>
        </w:rPr>
        <w:t xml:space="preserve">that </w:t>
      </w:r>
      <w:r>
        <w:rPr>
          <w:spacing w:val="48"/>
          <w:sz w:val="24"/>
          <w:szCs w:val="24"/>
        </w:rPr>
        <w:t xml:space="preserve"> </w:t>
      </w:r>
      <w:r>
        <w:rPr>
          <w:sz w:val="24"/>
          <w:szCs w:val="24"/>
        </w:rPr>
        <w:t xml:space="preserve">the </w:t>
      </w:r>
      <w:r>
        <w:rPr>
          <w:spacing w:val="12"/>
          <w:sz w:val="24"/>
          <w:szCs w:val="24"/>
        </w:rPr>
        <w:t xml:space="preserve"> </w:t>
      </w:r>
      <w:r>
        <w:rPr>
          <w:w w:val="109"/>
          <w:sz w:val="24"/>
          <w:szCs w:val="24"/>
        </w:rPr>
        <w:t>reputational</w:t>
      </w:r>
      <w:r>
        <w:rPr>
          <w:spacing w:val="34"/>
          <w:w w:val="109"/>
          <w:sz w:val="24"/>
          <w:szCs w:val="24"/>
        </w:rPr>
        <w:t xml:space="preserve"> </w:t>
      </w:r>
      <w:r>
        <w:rPr>
          <w:sz w:val="24"/>
          <w:szCs w:val="24"/>
        </w:rPr>
        <w:t>costs</w:t>
      </w:r>
      <w:r>
        <w:rPr>
          <w:spacing w:val="54"/>
          <w:sz w:val="24"/>
          <w:szCs w:val="24"/>
        </w:rPr>
        <w:t xml:space="preserve"> </w:t>
      </w:r>
      <w:r>
        <w:rPr>
          <w:sz w:val="24"/>
          <w:szCs w:val="24"/>
        </w:rPr>
        <w:t>of dispute</w:t>
      </w:r>
      <w:r>
        <w:rPr>
          <w:spacing w:val="53"/>
          <w:sz w:val="24"/>
          <w:szCs w:val="24"/>
        </w:rPr>
        <w:t xml:space="preserve"> </w:t>
      </w:r>
      <w:r>
        <w:rPr>
          <w:w w:val="104"/>
          <w:sz w:val="24"/>
          <w:szCs w:val="24"/>
        </w:rPr>
        <w:t>i</w:t>
      </w:r>
      <w:r>
        <w:rPr>
          <w:spacing w:val="-7"/>
          <w:w w:val="104"/>
          <w:sz w:val="24"/>
          <w:szCs w:val="24"/>
        </w:rPr>
        <w:t>n</w:t>
      </w:r>
      <w:r>
        <w:rPr>
          <w:spacing w:val="-7"/>
          <w:w w:val="103"/>
          <w:sz w:val="24"/>
          <w:szCs w:val="24"/>
        </w:rPr>
        <w:t>v</w:t>
      </w:r>
      <w:r>
        <w:rPr>
          <w:w w:val="99"/>
          <w:sz w:val="24"/>
          <w:szCs w:val="24"/>
        </w:rPr>
        <w:t>ol</w:t>
      </w:r>
      <w:r>
        <w:rPr>
          <w:spacing w:val="-6"/>
          <w:w w:val="99"/>
          <w:sz w:val="24"/>
          <w:szCs w:val="24"/>
        </w:rPr>
        <w:t>v</w:t>
      </w:r>
      <w:r>
        <w:rPr>
          <w:w w:val="102"/>
          <w:sz w:val="24"/>
          <w:szCs w:val="24"/>
        </w:rPr>
        <w:t>eme</w:t>
      </w:r>
      <w:r>
        <w:rPr>
          <w:spacing w:val="-7"/>
          <w:w w:val="102"/>
          <w:sz w:val="24"/>
          <w:szCs w:val="24"/>
        </w:rPr>
        <w:t>n</w:t>
      </w:r>
      <w:r>
        <w:rPr>
          <w:w w:val="137"/>
          <w:sz w:val="24"/>
          <w:szCs w:val="24"/>
        </w:rPr>
        <w:t>t</w:t>
      </w:r>
      <w:r>
        <w:rPr>
          <w:spacing w:val="5"/>
          <w:sz w:val="24"/>
          <w:szCs w:val="24"/>
        </w:rPr>
        <w:t xml:space="preserve"> </w:t>
      </w:r>
      <w:r>
        <w:rPr>
          <w:spacing w:val="6"/>
          <w:sz w:val="24"/>
          <w:szCs w:val="24"/>
        </w:rPr>
        <w:t>b</w:t>
      </w:r>
      <w:r>
        <w:rPr>
          <w:sz w:val="24"/>
          <w:szCs w:val="24"/>
        </w:rPr>
        <w:t>egan</w:t>
      </w:r>
      <w:r>
        <w:rPr>
          <w:spacing w:val="29"/>
          <w:sz w:val="24"/>
          <w:szCs w:val="24"/>
        </w:rPr>
        <w:t xml:space="preserve"> </w:t>
      </w:r>
      <w:r>
        <w:rPr>
          <w:sz w:val="24"/>
          <w:szCs w:val="24"/>
        </w:rPr>
        <w:t>to</w:t>
      </w:r>
      <w:r>
        <w:rPr>
          <w:spacing w:val="26"/>
          <w:sz w:val="24"/>
          <w:szCs w:val="24"/>
        </w:rPr>
        <w:t xml:space="preserve"> </w:t>
      </w:r>
      <w:r>
        <w:rPr>
          <w:spacing w:val="6"/>
          <w:sz w:val="24"/>
          <w:szCs w:val="24"/>
        </w:rPr>
        <w:t>b</w:t>
      </w:r>
      <w:r>
        <w:rPr>
          <w:sz w:val="24"/>
          <w:szCs w:val="24"/>
        </w:rPr>
        <w:t>ecome</w:t>
      </w:r>
      <w:r>
        <w:rPr>
          <w:spacing w:val="9"/>
          <w:sz w:val="24"/>
          <w:szCs w:val="24"/>
        </w:rPr>
        <w:t xml:space="preserve"> </w:t>
      </w:r>
      <w:r>
        <w:rPr>
          <w:sz w:val="24"/>
          <w:szCs w:val="24"/>
        </w:rPr>
        <w:t>significa</w:t>
      </w:r>
      <w:r>
        <w:rPr>
          <w:spacing w:val="-6"/>
          <w:sz w:val="24"/>
          <w:szCs w:val="24"/>
        </w:rPr>
        <w:t>n</w:t>
      </w:r>
      <w:r>
        <w:rPr>
          <w:sz w:val="24"/>
          <w:szCs w:val="24"/>
        </w:rPr>
        <w:t xml:space="preserve">t. </w:t>
      </w:r>
      <w:r>
        <w:rPr>
          <w:spacing w:val="9"/>
          <w:sz w:val="24"/>
          <w:szCs w:val="24"/>
        </w:rPr>
        <w:t xml:space="preserve"> </w:t>
      </w:r>
      <w:r>
        <w:rPr>
          <w:sz w:val="24"/>
          <w:szCs w:val="24"/>
        </w:rPr>
        <w:t>The</w:t>
      </w:r>
      <w:r>
        <w:rPr>
          <w:spacing w:val="34"/>
          <w:sz w:val="24"/>
          <w:szCs w:val="24"/>
        </w:rPr>
        <w:t xml:space="preserve"> </w:t>
      </w:r>
      <w:r>
        <w:rPr>
          <w:sz w:val="24"/>
          <w:szCs w:val="24"/>
        </w:rPr>
        <w:t>ce</w:t>
      </w:r>
      <w:r>
        <w:rPr>
          <w:spacing w:val="-6"/>
          <w:sz w:val="24"/>
          <w:szCs w:val="24"/>
        </w:rPr>
        <w:t>n</w:t>
      </w:r>
      <w:r>
        <w:rPr>
          <w:sz w:val="24"/>
          <w:szCs w:val="24"/>
        </w:rPr>
        <w:t>tral</w:t>
      </w:r>
      <w:r>
        <w:rPr>
          <w:spacing w:val="53"/>
          <w:sz w:val="24"/>
          <w:szCs w:val="24"/>
        </w:rPr>
        <w:t xml:space="preserve"> </w:t>
      </w:r>
      <w:r>
        <w:rPr>
          <w:sz w:val="24"/>
          <w:szCs w:val="24"/>
        </w:rPr>
        <w:t>implication</w:t>
      </w:r>
      <w:r>
        <w:rPr>
          <w:spacing w:val="49"/>
          <w:sz w:val="24"/>
          <w:szCs w:val="24"/>
        </w:rPr>
        <w:t xml:space="preserve"> </w:t>
      </w:r>
      <w:r>
        <w:rPr>
          <w:sz w:val="24"/>
          <w:szCs w:val="24"/>
        </w:rPr>
        <w:t>for</w:t>
      </w:r>
      <w:r>
        <w:rPr>
          <w:spacing w:val="3"/>
          <w:sz w:val="24"/>
          <w:szCs w:val="24"/>
        </w:rPr>
        <w:t xml:space="preserve"> </w:t>
      </w:r>
      <w:r>
        <w:rPr>
          <w:sz w:val="24"/>
          <w:szCs w:val="24"/>
        </w:rPr>
        <w:t>future</w:t>
      </w:r>
      <w:r>
        <w:rPr>
          <w:spacing w:val="45"/>
          <w:sz w:val="24"/>
          <w:szCs w:val="24"/>
        </w:rPr>
        <w:t xml:space="preserve"> </w:t>
      </w:r>
      <w:r>
        <w:rPr>
          <w:w w:val="103"/>
          <w:sz w:val="24"/>
          <w:szCs w:val="24"/>
        </w:rPr>
        <w:t>resear</w:t>
      </w:r>
      <w:r>
        <w:rPr>
          <w:spacing w:val="-6"/>
          <w:w w:val="103"/>
          <w:sz w:val="24"/>
          <w:szCs w:val="24"/>
        </w:rPr>
        <w:t>c</w:t>
      </w:r>
      <w:r>
        <w:rPr>
          <w:w w:val="108"/>
          <w:sz w:val="24"/>
          <w:szCs w:val="24"/>
        </w:rPr>
        <w:t xml:space="preserve">h </w:t>
      </w:r>
      <w:r>
        <w:rPr>
          <w:sz w:val="24"/>
          <w:szCs w:val="24"/>
        </w:rPr>
        <w:t>is</w:t>
      </w:r>
      <w:r>
        <w:rPr>
          <w:spacing w:val="9"/>
          <w:sz w:val="24"/>
          <w:szCs w:val="24"/>
        </w:rPr>
        <w:t xml:space="preserve"> </w:t>
      </w:r>
      <w:r>
        <w:rPr>
          <w:sz w:val="24"/>
          <w:szCs w:val="24"/>
        </w:rPr>
        <w:t xml:space="preserve">that </w:t>
      </w:r>
      <w:r>
        <w:rPr>
          <w:spacing w:val="19"/>
          <w:sz w:val="24"/>
          <w:szCs w:val="24"/>
        </w:rPr>
        <w:t xml:space="preserve"> </w:t>
      </w:r>
      <w:r>
        <w:rPr>
          <w:w w:val="109"/>
          <w:sz w:val="24"/>
          <w:szCs w:val="24"/>
        </w:rPr>
        <w:t>reputational</w:t>
      </w:r>
      <w:r>
        <w:rPr>
          <w:spacing w:val="7"/>
          <w:w w:val="109"/>
          <w:sz w:val="24"/>
          <w:szCs w:val="24"/>
        </w:rPr>
        <w:t xml:space="preserve"> </w:t>
      </w:r>
      <w:r>
        <w:rPr>
          <w:sz w:val="24"/>
          <w:szCs w:val="24"/>
        </w:rPr>
        <w:t>me</w:t>
      </w:r>
      <w:r>
        <w:rPr>
          <w:spacing w:val="-6"/>
          <w:sz w:val="24"/>
          <w:szCs w:val="24"/>
        </w:rPr>
        <w:t>c</w:t>
      </w:r>
      <w:r>
        <w:rPr>
          <w:sz w:val="24"/>
          <w:szCs w:val="24"/>
        </w:rPr>
        <w:t>hanisms</w:t>
      </w:r>
      <w:r>
        <w:rPr>
          <w:spacing w:val="46"/>
          <w:sz w:val="24"/>
          <w:szCs w:val="24"/>
        </w:rPr>
        <w:t xml:space="preserve"> </w:t>
      </w:r>
      <w:r>
        <w:rPr>
          <w:sz w:val="24"/>
          <w:szCs w:val="24"/>
        </w:rPr>
        <w:t>for</w:t>
      </w:r>
      <w:r>
        <w:rPr>
          <w:spacing w:val="8"/>
          <w:sz w:val="24"/>
          <w:szCs w:val="24"/>
        </w:rPr>
        <w:t xml:space="preserve"> </w:t>
      </w:r>
      <w:r>
        <w:rPr>
          <w:sz w:val="24"/>
          <w:szCs w:val="24"/>
        </w:rPr>
        <w:t>effecti</w:t>
      </w:r>
      <w:r>
        <w:rPr>
          <w:spacing w:val="-7"/>
          <w:sz w:val="24"/>
          <w:szCs w:val="24"/>
        </w:rPr>
        <w:t>v</w:t>
      </w:r>
      <w:r>
        <w:rPr>
          <w:sz w:val="24"/>
          <w:szCs w:val="24"/>
        </w:rPr>
        <w:t>e</w:t>
      </w:r>
      <w:r>
        <w:rPr>
          <w:spacing w:val="1"/>
          <w:sz w:val="24"/>
          <w:szCs w:val="24"/>
        </w:rPr>
        <w:t xml:space="preserve"> </w:t>
      </w:r>
      <w:r>
        <w:rPr>
          <w:w w:val="101"/>
          <w:sz w:val="24"/>
          <w:szCs w:val="24"/>
        </w:rPr>
        <w:t>enforcem</w:t>
      </w:r>
      <w:r>
        <w:rPr>
          <w:w w:val="103"/>
          <w:sz w:val="24"/>
          <w:szCs w:val="24"/>
        </w:rPr>
        <w:t>e</w:t>
      </w:r>
      <w:r>
        <w:rPr>
          <w:spacing w:val="-6"/>
          <w:w w:val="103"/>
          <w:sz w:val="24"/>
          <w:szCs w:val="24"/>
        </w:rPr>
        <w:t>n</w:t>
      </w:r>
      <w:r>
        <w:rPr>
          <w:w w:val="137"/>
          <w:sz w:val="24"/>
          <w:szCs w:val="24"/>
        </w:rPr>
        <w:t>t</w:t>
      </w:r>
      <w:r>
        <w:rPr>
          <w:spacing w:val="12"/>
          <w:w w:val="137"/>
          <w:sz w:val="24"/>
          <w:szCs w:val="24"/>
        </w:rPr>
        <w:t xml:space="preserve"> </w:t>
      </w:r>
      <w:r>
        <w:rPr>
          <w:sz w:val="24"/>
          <w:szCs w:val="24"/>
        </w:rPr>
        <w:t xml:space="preserve">of </w:t>
      </w:r>
      <w:r>
        <w:rPr>
          <w:w w:val="108"/>
          <w:sz w:val="24"/>
          <w:szCs w:val="24"/>
        </w:rPr>
        <w:t>i</w:t>
      </w:r>
      <w:r>
        <w:rPr>
          <w:spacing w:val="-8"/>
          <w:w w:val="108"/>
          <w:sz w:val="24"/>
          <w:szCs w:val="24"/>
        </w:rPr>
        <w:t>n</w:t>
      </w:r>
      <w:r>
        <w:rPr>
          <w:w w:val="108"/>
          <w:sz w:val="24"/>
          <w:szCs w:val="24"/>
        </w:rPr>
        <w:t>ternational</w:t>
      </w:r>
      <w:r>
        <w:rPr>
          <w:spacing w:val="11"/>
          <w:w w:val="108"/>
          <w:sz w:val="24"/>
          <w:szCs w:val="24"/>
        </w:rPr>
        <w:t xml:space="preserve"> </w:t>
      </w:r>
      <w:r>
        <w:rPr>
          <w:sz w:val="24"/>
          <w:szCs w:val="24"/>
        </w:rPr>
        <w:t>commitme</w:t>
      </w:r>
      <w:r>
        <w:rPr>
          <w:spacing w:val="-6"/>
          <w:sz w:val="24"/>
          <w:szCs w:val="24"/>
        </w:rPr>
        <w:t>n</w:t>
      </w:r>
      <w:r>
        <w:rPr>
          <w:sz w:val="24"/>
          <w:szCs w:val="24"/>
        </w:rPr>
        <w:t xml:space="preserve">ts </w:t>
      </w:r>
      <w:r>
        <w:rPr>
          <w:spacing w:val="18"/>
          <w:sz w:val="24"/>
          <w:szCs w:val="24"/>
        </w:rPr>
        <w:t xml:space="preserve"> </w:t>
      </w:r>
      <w:r>
        <w:rPr>
          <w:w w:val="106"/>
          <w:sz w:val="24"/>
          <w:szCs w:val="24"/>
        </w:rPr>
        <w:t xml:space="preserve">are </w:t>
      </w:r>
      <w:r>
        <w:rPr>
          <w:w w:val="101"/>
          <w:sz w:val="24"/>
          <w:szCs w:val="24"/>
        </w:rPr>
        <w:t>co</w:t>
      </w:r>
      <w:r>
        <w:rPr>
          <w:spacing w:val="-6"/>
          <w:w w:val="101"/>
          <w:sz w:val="24"/>
          <w:szCs w:val="24"/>
        </w:rPr>
        <w:t>n</w:t>
      </w:r>
      <w:r>
        <w:rPr>
          <w:w w:val="106"/>
          <w:sz w:val="24"/>
          <w:szCs w:val="24"/>
        </w:rPr>
        <w:t>tinge</w:t>
      </w:r>
      <w:r>
        <w:rPr>
          <w:spacing w:val="-7"/>
          <w:w w:val="106"/>
          <w:sz w:val="24"/>
          <w:szCs w:val="24"/>
        </w:rPr>
        <w:t>n</w:t>
      </w:r>
      <w:r>
        <w:rPr>
          <w:w w:val="137"/>
          <w:sz w:val="24"/>
          <w:szCs w:val="24"/>
        </w:rPr>
        <w:t>t</w:t>
      </w:r>
      <w:r>
        <w:rPr>
          <w:spacing w:val="18"/>
          <w:sz w:val="24"/>
          <w:szCs w:val="24"/>
        </w:rPr>
        <w:t xml:space="preserve"> </w:t>
      </w:r>
      <w:r>
        <w:rPr>
          <w:sz w:val="24"/>
          <w:szCs w:val="24"/>
        </w:rPr>
        <w:t>on</w:t>
      </w:r>
      <w:r>
        <w:rPr>
          <w:spacing w:val="23"/>
          <w:sz w:val="24"/>
          <w:szCs w:val="24"/>
        </w:rPr>
        <w:t xml:space="preserve"> </w:t>
      </w:r>
      <w:r>
        <w:rPr>
          <w:w w:val="109"/>
          <w:sz w:val="24"/>
          <w:szCs w:val="24"/>
        </w:rPr>
        <w:t>institutional</w:t>
      </w:r>
      <w:r>
        <w:rPr>
          <w:spacing w:val="13"/>
          <w:w w:val="109"/>
          <w:sz w:val="24"/>
          <w:szCs w:val="24"/>
        </w:rPr>
        <w:t xml:space="preserve"> </w:t>
      </w:r>
      <w:r>
        <w:rPr>
          <w:sz w:val="24"/>
          <w:szCs w:val="24"/>
        </w:rPr>
        <w:t>design</w:t>
      </w:r>
      <w:r>
        <w:rPr>
          <w:spacing w:val="24"/>
          <w:sz w:val="24"/>
          <w:szCs w:val="24"/>
        </w:rPr>
        <w:t xml:space="preserve"> </w:t>
      </w:r>
      <w:r>
        <w:rPr>
          <w:sz w:val="24"/>
          <w:szCs w:val="24"/>
        </w:rPr>
        <w:t>and</w:t>
      </w:r>
      <w:r>
        <w:rPr>
          <w:spacing w:val="46"/>
          <w:sz w:val="24"/>
          <w:szCs w:val="24"/>
        </w:rPr>
        <w:t xml:space="preserve"> </w:t>
      </w:r>
      <w:r>
        <w:rPr>
          <w:sz w:val="24"/>
          <w:szCs w:val="24"/>
        </w:rPr>
        <w:t>ass</w:t>
      </w:r>
      <w:r>
        <w:rPr>
          <w:spacing w:val="7"/>
          <w:sz w:val="24"/>
          <w:szCs w:val="24"/>
        </w:rPr>
        <w:t>o</w:t>
      </w:r>
      <w:r>
        <w:rPr>
          <w:sz w:val="24"/>
          <w:szCs w:val="24"/>
        </w:rPr>
        <w:t>ciated</w:t>
      </w:r>
      <w:r>
        <w:rPr>
          <w:spacing w:val="56"/>
          <w:sz w:val="24"/>
          <w:szCs w:val="24"/>
        </w:rPr>
        <w:t xml:space="preserve"> </w:t>
      </w:r>
      <w:r>
        <w:rPr>
          <w:sz w:val="24"/>
          <w:szCs w:val="24"/>
        </w:rPr>
        <w:t xml:space="preserve">information </w:t>
      </w:r>
      <w:r>
        <w:rPr>
          <w:spacing w:val="15"/>
          <w:sz w:val="24"/>
          <w:szCs w:val="24"/>
        </w:rPr>
        <w:t xml:space="preserve"> </w:t>
      </w:r>
      <w:r>
        <w:rPr>
          <w:w w:val="104"/>
          <w:sz w:val="24"/>
          <w:szCs w:val="24"/>
        </w:rPr>
        <w:t>costs.</w:t>
      </w:r>
    </w:p>
    <w:p w14:paraId="4EDA8CD7" w14:textId="77777777" w:rsidR="000A768D" w:rsidRDefault="000A768D">
      <w:pPr>
        <w:spacing w:before="3" w:line="180" w:lineRule="exact"/>
        <w:rPr>
          <w:sz w:val="18"/>
          <w:szCs w:val="18"/>
        </w:rPr>
      </w:pPr>
    </w:p>
    <w:p w14:paraId="315A05FF" w14:textId="77777777" w:rsidR="000A768D" w:rsidRDefault="006C1B1D">
      <w:pPr>
        <w:spacing w:before="25"/>
        <w:ind w:left="4042" w:right="4061"/>
        <w:jc w:val="center"/>
        <w:rPr>
          <w:sz w:val="24"/>
          <w:szCs w:val="24"/>
        </w:rPr>
      </w:pPr>
      <w:r>
        <w:rPr>
          <w:w w:val="131"/>
          <w:sz w:val="24"/>
          <w:szCs w:val="24"/>
        </w:rPr>
        <w:t>References</w:t>
      </w:r>
    </w:p>
    <w:p w14:paraId="65A4E512" w14:textId="77777777" w:rsidR="000A768D" w:rsidRDefault="000A768D">
      <w:pPr>
        <w:spacing w:before="5" w:line="120" w:lineRule="exact"/>
        <w:rPr>
          <w:sz w:val="12"/>
          <w:szCs w:val="12"/>
        </w:rPr>
      </w:pPr>
    </w:p>
    <w:p w14:paraId="01F4D0CA" w14:textId="77777777" w:rsidR="000A768D" w:rsidRDefault="000A768D">
      <w:pPr>
        <w:spacing w:line="200" w:lineRule="exact"/>
      </w:pPr>
    </w:p>
    <w:p w14:paraId="27FA826B" w14:textId="77777777" w:rsidR="000A768D" w:rsidRDefault="006C1B1D">
      <w:pPr>
        <w:spacing w:line="401" w:lineRule="auto"/>
        <w:ind w:left="59" w:right="120"/>
        <w:jc w:val="right"/>
        <w:rPr>
          <w:sz w:val="24"/>
          <w:szCs w:val="24"/>
        </w:rPr>
      </w:pPr>
      <w:r>
        <w:rPr>
          <w:sz w:val="24"/>
          <w:szCs w:val="24"/>
        </w:rPr>
        <w:t>Allee,</w:t>
      </w:r>
      <w:r>
        <w:rPr>
          <w:spacing w:val="15"/>
          <w:sz w:val="24"/>
          <w:szCs w:val="24"/>
        </w:rPr>
        <w:t xml:space="preserve"> </w:t>
      </w:r>
      <w:r>
        <w:rPr>
          <w:spacing w:val="-19"/>
          <w:sz w:val="24"/>
          <w:szCs w:val="24"/>
        </w:rPr>
        <w:t>T</w:t>
      </w:r>
      <w:r>
        <w:rPr>
          <w:spacing w:val="7"/>
          <w:sz w:val="24"/>
          <w:szCs w:val="24"/>
        </w:rPr>
        <w:t>o</w:t>
      </w:r>
      <w:r>
        <w:rPr>
          <w:sz w:val="24"/>
          <w:szCs w:val="24"/>
        </w:rPr>
        <w:t>dd</w:t>
      </w:r>
      <w:r>
        <w:rPr>
          <w:spacing w:val="58"/>
          <w:sz w:val="24"/>
          <w:szCs w:val="24"/>
        </w:rPr>
        <w:t xml:space="preserve"> </w:t>
      </w:r>
      <w:r>
        <w:rPr>
          <w:sz w:val="24"/>
          <w:szCs w:val="24"/>
        </w:rPr>
        <w:t>and</w:t>
      </w:r>
      <w:r>
        <w:rPr>
          <w:spacing w:val="48"/>
          <w:sz w:val="24"/>
          <w:szCs w:val="24"/>
        </w:rPr>
        <w:t xml:space="preserve"> </w:t>
      </w:r>
      <w:r>
        <w:rPr>
          <w:w w:val="103"/>
          <w:sz w:val="24"/>
          <w:szCs w:val="24"/>
        </w:rPr>
        <w:t>Cli</w:t>
      </w:r>
      <w:r>
        <w:rPr>
          <w:spacing w:val="-7"/>
          <w:w w:val="103"/>
          <w:sz w:val="24"/>
          <w:szCs w:val="24"/>
        </w:rPr>
        <w:t>n</w:t>
      </w:r>
      <w:r>
        <w:rPr>
          <w:w w:val="137"/>
          <w:sz w:val="24"/>
          <w:szCs w:val="24"/>
        </w:rPr>
        <w:t>t</w:t>
      </w:r>
      <w:r>
        <w:rPr>
          <w:spacing w:val="20"/>
          <w:sz w:val="24"/>
          <w:szCs w:val="24"/>
        </w:rPr>
        <w:t xml:space="preserve"> </w:t>
      </w:r>
      <w:r>
        <w:rPr>
          <w:spacing w:val="-7"/>
          <w:w w:val="110"/>
          <w:sz w:val="24"/>
          <w:szCs w:val="24"/>
        </w:rPr>
        <w:t>P</w:t>
      </w:r>
      <w:r>
        <w:rPr>
          <w:w w:val="110"/>
          <w:sz w:val="24"/>
          <w:szCs w:val="24"/>
        </w:rPr>
        <w:t>einhardt.</w:t>
      </w:r>
      <w:r>
        <w:rPr>
          <w:spacing w:val="18"/>
          <w:w w:val="110"/>
          <w:sz w:val="24"/>
          <w:szCs w:val="24"/>
        </w:rPr>
        <w:t xml:space="preserve"> </w:t>
      </w:r>
      <w:r>
        <w:rPr>
          <w:sz w:val="24"/>
          <w:szCs w:val="24"/>
        </w:rPr>
        <w:t>2011.</w:t>
      </w:r>
      <w:r>
        <w:rPr>
          <w:spacing w:val="40"/>
          <w:sz w:val="24"/>
          <w:szCs w:val="24"/>
        </w:rPr>
        <w:t xml:space="preserve"> </w:t>
      </w:r>
      <w:r>
        <w:rPr>
          <w:w w:val="97"/>
          <w:sz w:val="24"/>
          <w:szCs w:val="24"/>
        </w:rPr>
        <w:t>“Co</w:t>
      </w:r>
      <w:r>
        <w:rPr>
          <w:spacing w:val="-6"/>
          <w:w w:val="97"/>
          <w:sz w:val="24"/>
          <w:szCs w:val="24"/>
        </w:rPr>
        <w:t>n</w:t>
      </w:r>
      <w:r>
        <w:rPr>
          <w:w w:val="106"/>
          <w:sz w:val="24"/>
          <w:szCs w:val="24"/>
        </w:rPr>
        <w:t>tinge</w:t>
      </w:r>
      <w:r>
        <w:rPr>
          <w:spacing w:val="-7"/>
          <w:w w:val="106"/>
          <w:sz w:val="24"/>
          <w:szCs w:val="24"/>
        </w:rPr>
        <w:t>n</w:t>
      </w:r>
      <w:r>
        <w:rPr>
          <w:w w:val="137"/>
          <w:sz w:val="24"/>
          <w:szCs w:val="24"/>
        </w:rPr>
        <w:t>t</w:t>
      </w:r>
      <w:r>
        <w:rPr>
          <w:spacing w:val="20"/>
          <w:sz w:val="24"/>
          <w:szCs w:val="24"/>
        </w:rPr>
        <w:t xml:space="preserve"> </w:t>
      </w:r>
      <w:r>
        <w:rPr>
          <w:sz w:val="24"/>
          <w:szCs w:val="24"/>
        </w:rPr>
        <w:t>Credibili</w:t>
      </w:r>
      <w:r>
        <w:rPr>
          <w:spacing w:val="-7"/>
          <w:sz w:val="24"/>
          <w:szCs w:val="24"/>
        </w:rPr>
        <w:t>t</w:t>
      </w:r>
      <w:r>
        <w:rPr>
          <w:sz w:val="24"/>
          <w:szCs w:val="24"/>
        </w:rPr>
        <w:t xml:space="preserve">y: </w:t>
      </w:r>
      <w:r>
        <w:rPr>
          <w:spacing w:val="45"/>
          <w:sz w:val="24"/>
          <w:szCs w:val="24"/>
        </w:rPr>
        <w:t xml:space="preserve"> </w:t>
      </w:r>
      <w:r>
        <w:rPr>
          <w:sz w:val="24"/>
          <w:szCs w:val="24"/>
        </w:rPr>
        <w:t>The</w:t>
      </w:r>
      <w:r>
        <w:rPr>
          <w:spacing w:val="50"/>
          <w:sz w:val="24"/>
          <w:szCs w:val="24"/>
        </w:rPr>
        <w:t xml:space="preserve"> </w:t>
      </w:r>
      <w:r>
        <w:rPr>
          <w:sz w:val="24"/>
          <w:szCs w:val="24"/>
        </w:rPr>
        <w:t xml:space="preserve">Impact </w:t>
      </w:r>
      <w:r>
        <w:rPr>
          <w:spacing w:val="13"/>
          <w:sz w:val="24"/>
          <w:szCs w:val="24"/>
        </w:rPr>
        <w:t xml:space="preserve"> </w:t>
      </w:r>
      <w:r>
        <w:rPr>
          <w:sz w:val="24"/>
          <w:szCs w:val="24"/>
        </w:rPr>
        <w:t>of</w:t>
      </w:r>
      <w:r>
        <w:rPr>
          <w:spacing w:val="8"/>
          <w:sz w:val="24"/>
          <w:szCs w:val="24"/>
        </w:rPr>
        <w:t xml:space="preserve"> </w:t>
      </w:r>
      <w:r>
        <w:rPr>
          <w:w w:val="107"/>
          <w:sz w:val="24"/>
          <w:szCs w:val="24"/>
        </w:rPr>
        <w:t>I</w:t>
      </w:r>
      <w:r>
        <w:rPr>
          <w:spacing w:val="-6"/>
          <w:w w:val="107"/>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 xml:space="preserve">t </w:t>
      </w:r>
      <w:r>
        <w:rPr>
          <w:spacing w:val="-20"/>
          <w:sz w:val="24"/>
          <w:szCs w:val="24"/>
        </w:rPr>
        <w:t>T</w:t>
      </w:r>
      <w:r>
        <w:rPr>
          <w:sz w:val="24"/>
          <w:szCs w:val="24"/>
        </w:rPr>
        <w:t>rea</w:t>
      </w:r>
      <w:r>
        <w:rPr>
          <w:spacing w:val="-6"/>
          <w:sz w:val="24"/>
          <w:szCs w:val="24"/>
        </w:rPr>
        <w:t>t</w:t>
      </w:r>
      <w:r>
        <w:rPr>
          <w:sz w:val="24"/>
          <w:szCs w:val="24"/>
        </w:rPr>
        <w:t xml:space="preserve">y </w:t>
      </w:r>
      <w:r>
        <w:rPr>
          <w:spacing w:val="27"/>
          <w:sz w:val="24"/>
          <w:szCs w:val="24"/>
        </w:rPr>
        <w:t xml:space="preserve"> </w:t>
      </w:r>
      <w:r>
        <w:rPr>
          <w:sz w:val="24"/>
          <w:szCs w:val="24"/>
        </w:rPr>
        <w:t>Violations</w:t>
      </w:r>
      <w:r>
        <w:rPr>
          <w:spacing w:val="48"/>
          <w:sz w:val="24"/>
          <w:szCs w:val="24"/>
        </w:rPr>
        <w:t xml:space="preserve"> </w:t>
      </w:r>
      <w:r>
        <w:rPr>
          <w:sz w:val="24"/>
          <w:szCs w:val="24"/>
        </w:rPr>
        <w:t>on</w:t>
      </w:r>
      <w:r>
        <w:rPr>
          <w:spacing w:val="23"/>
          <w:sz w:val="24"/>
          <w:szCs w:val="24"/>
        </w:rPr>
        <w:t xml:space="preserve"> </w:t>
      </w:r>
      <w:r>
        <w:rPr>
          <w:spacing w:val="-19"/>
          <w:sz w:val="24"/>
          <w:szCs w:val="24"/>
        </w:rPr>
        <w:t>F</w:t>
      </w:r>
      <w:r>
        <w:rPr>
          <w:sz w:val="24"/>
          <w:szCs w:val="24"/>
        </w:rPr>
        <w:t>oreign</w:t>
      </w:r>
      <w:r>
        <w:rPr>
          <w:spacing w:val="43"/>
          <w:sz w:val="24"/>
          <w:szCs w:val="24"/>
        </w:rPr>
        <w:t xml:space="preserve"> </w:t>
      </w:r>
      <w:r>
        <w:rPr>
          <w:sz w:val="24"/>
          <w:szCs w:val="24"/>
        </w:rPr>
        <w:t>Direct</w:t>
      </w:r>
      <w:r>
        <w:rPr>
          <w:spacing w:val="48"/>
          <w:sz w:val="24"/>
          <w:szCs w:val="24"/>
        </w:rPr>
        <w:t xml:space="preserve"> </w:t>
      </w:r>
      <w:r>
        <w:rPr>
          <w:sz w:val="24"/>
          <w:szCs w:val="24"/>
        </w:rPr>
        <w:t>I</w:t>
      </w:r>
      <w:r>
        <w:rPr>
          <w:spacing w:val="-6"/>
          <w:sz w:val="24"/>
          <w:szCs w:val="24"/>
        </w:rPr>
        <w:t>n</w:t>
      </w:r>
      <w:r>
        <w:rPr>
          <w:spacing w:val="-7"/>
          <w:sz w:val="24"/>
          <w:szCs w:val="24"/>
        </w:rPr>
        <w:t>v</w:t>
      </w:r>
      <w:r>
        <w:rPr>
          <w:sz w:val="24"/>
          <w:szCs w:val="24"/>
        </w:rPr>
        <w:t>estme</w:t>
      </w:r>
      <w:r>
        <w:rPr>
          <w:spacing w:val="-7"/>
          <w:sz w:val="24"/>
          <w:szCs w:val="24"/>
        </w:rPr>
        <w:t>n</w:t>
      </w:r>
      <w:r>
        <w:rPr>
          <w:sz w:val="24"/>
          <w:szCs w:val="24"/>
        </w:rPr>
        <w:t xml:space="preserve">t.” </w:t>
      </w:r>
      <w:r>
        <w:rPr>
          <w:spacing w:val="29"/>
          <w:sz w:val="24"/>
          <w:szCs w:val="24"/>
        </w:rPr>
        <w:t xml:space="preserve"> </w:t>
      </w:r>
      <w:r>
        <w:rPr>
          <w:w w:val="109"/>
          <w:sz w:val="24"/>
          <w:szCs w:val="24"/>
        </w:rPr>
        <w:t>International</w:t>
      </w:r>
      <w:r>
        <w:rPr>
          <w:spacing w:val="18"/>
          <w:w w:val="109"/>
          <w:sz w:val="24"/>
          <w:szCs w:val="24"/>
        </w:rPr>
        <w:t xml:space="preserve"> </w:t>
      </w:r>
      <w:r>
        <w:rPr>
          <w:sz w:val="24"/>
          <w:szCs w:val="24"/>
        </w:rPr>
        <w:t>O</w:t>
      </w:r>
      <w:r>
        <w:rPr>
          <w:spacing w:val="-12"/>
          <w:sz w:val="24"/>
          <w:szCs w:val="24"/>
        </w:rPr>
        <w:t>r</w:t>
      </w:r>
      <w:r>
        <w:rPr>
          <w:sz w:val="24"/>
          <w:szCs w:val="24"/>
        </w:rPr>
        <w:t xml:space="preserve">ganization </w:t>
      </w:r>
      <w:r>
        <w:rPr>
          <w:spacing w:val="21"/>
          <w:sz w:val="24"/>
          <w:szCs w:val="24"/>
        </w:rPr>
        <w:t xml:space="preserve"> </w:t>
      </w:r>
      <w:r>
        <w:rPr>
          <w:w w:val="98"/>
          <w:sz w:val="24"/>
          <w:szCs w:val="24"/>
        </w:rPr>
        <w:t xml:space="preserve">65:401–432. </w:t>
      </w:r>
      <w:r>
        <w:rPr>
          <w:w w:val="108"/>
          <w:sz w:val="24"/>
          <w:szCs w:val="24"/>
        </w:rPr>
        <w:t>A</w:t>
      </w:r>
      <w:r>
        <w:rPr>
          <w:spacing w:val="-8"/>
          <w:w w:val="108"/>
          <w:sz w:val="24"/>
          <w:szCs w:val="24"/>
        </w:rPr>
        <w:t>n</w:t>
      </w:r>
      <w:r>
        <w:rPr>
          <w:w w:val="108"/>
          <w:sz w:val="24"/>
          <w:szCs w:val="24"/>
        </w:rPr>
        <w:t>tonietti,</w:t>
      </w:r>
      <w:r>
        <w:rPr>
          <w:spacing w:val="13"/>
          <w:w w:val="108"/>
          <w:sz w:val="24"/>
          <w:szCs w:val="24"/>
        </w:rPr>
        <w:t xml:space="preserve"> </w:t>
      </w:r>
      <w:r>
        <w:rPr>
          <w:sz w:val="24"/>
          <w:szCs w:val="24"/>
        </w:rPr>
        <w:t>Aurelia.</w:t>
      </w:r>
      <w:r>
        <w:rPr>
          <w:spacing w:val="45"/>
          <w:sz w:val="24"/>
          <w:szCs w:val="24"/>
        </w:rPr>
        <w:t xml:space="preserve"> </w:t>
      </w:r>
      <w:r>
        <w:rPr>
          <w:sz w:val="24"/>
          <w:szCs w:val="24"/>
        </w:rPr>
        <w:t>2006.</w:t>
      </w:r>
      <w:r>
        <w:rPr>
          <w:spacing w:val="26"/>
          <w:sz w:val="24"/>
          <w:szCs w:val="24"/>
        </w:rPr>
        <w:t xml:space="preserve"> </w:t>
      </w:r>
      <w:r>
        <w:rPr>
          <w:sz w:val="24"/>
          <w:szCs w:val="24"/>
        </w:rPr>
        <w:t>“The</w:t>
      </w:r>
      <w:r>
        <w:rPr>
          <w:spacing w:val="14"/>
          <w:sz w:val="24"/>
          <w:szCs w:val="24"/>
        </w:rPr>
        <w:t xml:space="preserve"> </w:t>
      </w:r>
      <w:r>
        <w:rPr>
          <w:sz w:val="24"/>
          <w:szCs w:val="24"/>
        </w:rPr>
        <w:t>2006 Amendme</w:t>
      </w:r>
      <w:r>
        <w:rPr>
          <w:spacing w:val="-7"/>
          <w:sz w:val="24"/>
          <w:szCs w:val="24"/>
        </w:rPr>
        <w:t>n</w:t>
      </w:r>
      <w:r>
        <w:rPr>
          <w:sz w:val="24"/>
          <w:szCs w:val="24"/>
        </w:rPr>
        <w:t xml:space="preserve">ts </w:t>
      </w:r>
      <w:r>
        <w:rPr>
          <w:spacing w:val="21"/>
          <w:sz w:val="24"/>
          <w:szCs w:val="24"/>
        </w:rPr>
        <w:t xml:space="preserve"> </w:t>
      </w:r>
      <w:r>
        <w:rPr>
          <w:sz w:val="24"/>
          <w:szCs w:val="24"/>
        </w:rPr>
        <w:t>to</w:t>
      </w:r>
      <w:r>
        <w:rPr>
          <w:spacing w:val="34"/>
          <w:sz w:val="24"/>
          <w:szCs w:val="24"/>
        </w:rPr>
        <w:t xml:space="preserve"> </w:t>
      </w:r>
      <w:r>
        <w:rPr>
          <w:sz w:val="24"/>
          <w:szCs w:val="24"/>
        </w:rPr>
        <w:t>the</w:t>
      </w:r>
      <w:r>
        <w:rPr>
          <w:spacing w:val="46"/>
          <w:sz w:val="24"/>
          <w:szCs w:val="24"/>
        </w:rPr>
        <w:t xml:space="preserve"> </w:t>
      </w:r>
      <w:r>
        <w:rPr>
          <w:sz w:val="24"/>
          <w:szCs w:val="24"/>
        </w:rPr>
        <w:t>ICSID</w:t>
      </w:r>
      <w:r>
        <w:rPr>
          <w:spacing w:val="33"/>
          <w:sz w:val="24"/>
          <w:szCs w:val="24"/>
        </w:rPr>
        <w:t xml:space="preserve"> </w:t>
      </w:r>
      <w:r>
        <w:rPr>
          <w:sz w:val="24"/>
          <w:szCs w:val="24"/>
        </w:rPr>
        <w:t>Rules</w:t>
      </w:r>
      <w:r>
        <w:rPr>
          <w:spacing w:val="30"/>
          <w:sz w:val="24"/>
          <w:szCs w:val="24"/>
        </w:rPr>
        <w:t xml:space="preserve"> </w:t>
      </w:r>
      <w:r>
        <w:rPr>
          <w:sz w:val="24"/>
          <w:szCs w:val="24"/>
        </w:rPr>
        <w:t>and</w:t>
      </w:r>
      <w:r>
        <w:rPr>
          <w:spacing w:val="42"/>
          <w:sz w:val="24"/>
          <w:szCs w:val="24"/>
        </w:rPr>
        <w:t xml:space="preserve"> </w:t>
      </w:r>
      <w:r>
        <w:rPr>
          <w:sz w:val="24"/>
          <w:szCs w:val="24"/>
        </w:rPr>
        <w:t>Regulations</w:t>
      </w:r>
      <w:r>
        <w:rPr>
          <w:spacing w:val="60"/>
          <w:sz w:val="24"/>
          <w:szCs w:val="24"/>
        </w:rPr>
        <w:t xml:space="preserve"> </w:t>
      </w:r>
      <w:r>
        <w:rPr>
          <w:w w:val="109"/>
          <w:sz w:val="24"/>
          <w:szCs w:val="24"/>
        </w:rPr>
        <w:t>an</w:t>
      </w:r>
      <w:r>
        <w:rPr>
          <w:w w:val="108"/>
          <w:sz w:val="24"/>
          <w:szCs w:val="24"/>
        </w:rPr>
        <w:t>d</w:t>
      </w:r>
    </w:p>
    <w:p w14:paraId="5069FCB8" w14:textId="77777777" w:rsidR="000A768D" w:rsidRDefault="006C1B1D">
      <w:pPr>
        <w:spacing w:before="7"/>
        <w:ind w:left="334"/>
        <w:rPr>
          <w:sz w:val="24"/>
          <w:szCs w:val="24"/>
        </w:rPr>
      </w:pPr>
      <w:r>
        <w:rPr>
          <w:sz w:val="24"/>
          <w:szCs w:val="24"/>
        </w:rPr>
        <w:t>the</w:t>
      </w:r>
      <w:r>
        <w:rPr>
          <w:spacing w:val="50"/>
          <w:sz w:val="24"/>
          <w:szCs w:val="24"/>
        </w:rPr>
        <w:t xml:space="preserve"> </w:t>
      </w:r>
      <w:r>
        <w:rPr>
          <w:spacing w:val="-7"/>
          <w:sz w:val="24"/>
          <w:szCs w:val="24"/>
        </w:rPr>
        <w:t>A</w:t>
      </w:r>
      <w:r>
        <w:rPr>
          <w:sz w:val="24"/>
          <w:szCs w:val="24"/>
        </w:rPr>
        <w:t xml:space="preserve">dditional </w:t>
      </w:r>
      <w:r>
        <w:rPr>
          <w:spacing w:val="11"/>
          <w:sz w:val="24"/>
          <w:szCs w:val="24"/>
        </w:rPr>
        <w:t xml:space="preserve"> </w:t>
      </w:r>
      <w:r>
        <w:rPr>
          <w:spacing w:val="-20"/>
          <w:sz w:val="24"/>
          <w:szCs w:val="24"/>
        </w:rPr>
        <w:t>F</w:t>
      </w:r>
      <w:r>
        <w:rPr>
          <w:sz w:val="24"/>
          <w:szCs w:val="24"/>
        </w:rPr>
        <w:t>acili</w:t>
      </w:r>
      <w:r>
        <w:rPr>
          <w:spacing w:val="-6"/>
          <w:sz w:val="24"/>
          <w:szCs w:val="24"/>
        </w:rPr>
        <w:t>t</w:t>
      </w:r>
      <w:r>
        <w:rPr>
          <w:sz w:val="24"/>
          <w:szCs w:val="24"/>
        </w:rPr>
        <w:t xml:space="preserve">y </w:t>
      </w:r>
      <w:r>
        <w:rPr>
          <w:spacing w:val="4"/>
          <w:sz w:val="24"/>
          <w:szCs w:val="24"/>
        </w:rPr>
        <w:t xml:space="preserve"> </w:t>
      </w:r>
      <w:r>
        <w:rPr>
          <w:sz w:val="24"/>
          <w:szCs w:val="24"/>
        </w:rPr>
        <w:t>Rules.”</w:t>
      </w:r>
      <w:r>
        <w:rPr>
          <w:spacing w:val="31"/>
          <w:sz w:val="24"/>
          <w:szCs w:val="24"/>
        </w:rPr>
        <w:t xml:space="preserve"> </w:t>
      </w:r>
      <w:r>
        <w:rPr>
          <w:sz w:val="24"/>
          <w:szCs w:val="24"/>
        </w:rPr>
        <w:t>ICSID</w:t>
      </w:r>
      <w:r>
        <w:rPr>
          <w:spacing w:val="49"/>
          <w:sz w:val="24"/>
          <w:szCs w:val="24"/>
        </w:rPr>
        <w:t xml:space="preserve"> </w:t>
      </w:r>
      <w:r>
        <w:rPr>
          <w:spacing w:val="-12"/>
          <w:sz w:val="24"/>
          <w:szCs w:val="24"/>
        </w:rPr>
        <w:t>R</w:t>
      </w:r>
      <w:r>
        <w:rPr>
          <w:sz w:val="24"/>
          <w:szCs w:val="24"/>
        </w:rPr>
        <w:t>eview</w:t>
      </w:r>
      <w:r>
        <w:rPr>
          <w:spacing w:val="5"/>
          <w:sz w:val="24"/>
          <w:szCs w:val="24"/>
        </w:rPr>
        <w:t xml:space="preserve"> </w:t>
      </w:r>
      <w:r>
        <w:rPr>
          <w:sz w:val="24"/>
          <w:szCs w:val="24"/>
        </w:rPr>
        <w:t>21(2):427–448.</w:t>
      </w:r>
    </w:p>
    <w:p w14:paraId="0D10F205" w14:textId="77777777" w:rsidR="000A768D" w:rsidRDefault="000A768D">
      <w:pPr>
        <w:spacing w:before="6" w:line="180" w:lineRule="exact"/>
        <w:rPr>
          <w:sz w:val="18"/>
          <w:szCs w:val="18"/>
        </w:rPr>
      </w:pPr>
    </w:p>
    <w:p w14:paraId="5E214EC1" w14:textId="77777777" w:rsidR="000A768D" w:rsidRDefault="006C1B1D">
      <w:pPr>
        <w:ind w:left="59" w:right="79"/>
        <w:jc w:val="center"/>
        <w:rPr>
          <w:sz w:val="24"/>
          <w:szCs w:val="24"/>
        </w:rPr>
      </w:pPr>
      <w:r>
        <w:rPr>
          <w:sz w:val="24"/>
          <w:szCs w:val="24"/>
        </w:rPr>
        <w:t>Be</w:t>
      </w:r>
      <w:r>
        <w:rPr>
          <w:spacing w:val="-6"/>
          <w:sz w:val="24"/>
          <w:szCs w:val="24"/>
        </w:rPr>
        <w:t>c</w:t>
      </w:r>
      <w:r>
        <w:rPr>
          <w:sz w:val="24"/>
          <w:szCs w:val="24"/>
        </w:rPr>
        <w:t>k,</w:t>
      </w:r>
      <w:r>
        <w:rPr>
          <w:spacing w:val="34"/>
          <w:sz w:val="24"/>
          <w:szCs w:val="24"/>
        </w:rPr>
        <w:t xml:space="preserve"> </w:t>
      </w:r>
      <w:r>
        <w:rPr>
          <w:sz w:val="24"/>
          <w:szCs w:val="24"/>
        </w:rPr>
        <w:t xml:space="preserve">Nathaniel </w:t>
      </w:r>
      <w:r>
        <w:rPr>
          <w:spacing w:val="21"/>
          <w:sz w:val="24"/>
          <w:szCs w:val="24"/>
        </w:rPr>
        <w:t xml:space="preserve"> </w:t>
      </w:r>
      <w:r>
        <w:rPr>
          <w:sz w:val="24"/>
          <w:szCs w:val="24"/>
        </w:rPr>
        <w:t>and</w:t>
      </w:r>
      <w:r>
        <w:rPr>
          <w:spacing w:val="53"/>
          <w:sz w:val="24"/>
          <w:szCs w:val="24"/>
        </w:rPr>
        <w:t xml:space="preserve"> </w:t>
      </w:r>
      <w:r>
        <w:rPr>
          <w:w w:val="111"/>
          <w:sz w:val="24"/>
          <w:szCs w:val="24"/>
        </w:rPr>
        <w:t>Jonathan</w:t>
      </w:r>
      <w:r>
        <w:rPr>
          <w:spacing w:val="18"/>
          <w:w w:val="111"/>
          <w:sz w:val="24"/>
          <w:szCs w:val="24"/>
        </w:rPr>
        <w:t xml:space="preserve"> </w:t>
      </w:r>
      <w:r>
        <w:rPr>
          <w:sz w:val="24"/>
          <w:szCs w:val="24"/>
        </w:rPr>
        <w:t>N.</w:t>
      </w:r>
      <w:r>
        <w:rPr>
          <w:spacing w:val="32"/>
          <w:sz w:val="24"/>
          <w:szCs w:val="24"/>
        </w:rPr>
        <w:t xml:space="preserve"> </w:t>
      </w:r>
      <w:r>
        <w:rPr>
          <w:sz w:val="24"/>
          <w:szCs w:val="24"/>
        </w:rPr>
        <w:t xml:space="preserve">Katz. </w:t>
      </w:r>
      <w:r>
        <w:rPr>
          <w:spacing w:val="11"/>
          <w:sz w:val="24"/>
          <w:szCs w:val="24"/>
        </w:rPr>
        <w:t xml:space="preserve"> </w:t>
      </w:r>
      <w:r>
        <w:rPr>
          <w:sz w:val="24"/>
          <w:szCs w:val="24"/>
        </w:rPr>
        <w:t>1995.</w:t>
      </w:r>
      <w:r>
        <w:rPr>
          <w:spacing w:val="55"/>
          <w:sz w:val="24"/>
          <w:szCs w:val="24"/>
        </w:rPr>
        <w:t xml:space="preserve"> </w:t>
      </w:r>
      <w:r>
        <w:rPr>
          <w:sz w:val="24"/>
          <w:szCs w:val="24"/>
        </w:rPr>
        <w:t>“What</w:t>
      </w:r>
      <w:r>
        <w:rPr>
          <w:spacing w:val="50"/>
          <w:sz w:val="24"/>
          <w:szCs w:val="24"/>
        </w:rPr>
        <w:t xml:space="preserve"> </w:t>
      </w:r>
      <w:r>
        <w:rPr>
          <w:sz w:val="24"/>
          <w:szCs w:val="24"/>
        </w:rPr>
        <w:t>to</w:t>
      </w:r>
      <w:r>
        <w:rPr>
          <w:spacing w:val="46"/>
          <w:sz w:val="24"/>
          <w:szCs w:val="24"/>
        </w:rPr>
        <w:t xml:space="preserve"> </w:t>
      </w:r>
      <w:r>
        <w:rPr>
          <w:sz w:val="24"/>
          <w:szCs w:val="24"/>
        </w:rPr>
        <w:t>Do</w:t>
      </w:r>
      <w:r>
        <w:rPr>
          <w:spacing w:val="25"/>
          <w:sz w:val="24"/>
          <w:szCs w:val="24"/>
        </w:rPr>
        <w:t xml:space="preserve"> </w:t>
      </w:r>
      <w:r>
        <w:rPr>
          <w:sz w:val="24"/>
          <w:szCs w:val="24"/>
        </w:rPr>
        <w:t xml:space="preserve">(and </w:t>
      </w:r>
      <w:r>
        <w:rPr>
          <w:spacing w:val="3"/>
          <w:sz w:val="24"/>
          <w:szCs w:val="24"/>
        </w:rPr>
        <w:t xml:space="preserve"> </w:t>
      </w:r>
      <w:r>
        <w:rPr>
          <w:sz w:val="24"/>
          <w:szCs w:val="24"/>
        </w:rPr>
        <w:t>Not</w:t>
      </w:r>
      <w:r>
        <w:rPr>
          <w:spacing w:val="47"/>
          <w:sz w:val="24"/>
          <w:szCs w:val="24"/>
        </w:rPr>
        <w:t xml:space="preserve"> </w:t>
      </w:r>
      <w:r>
        <w:rPr>
          <w:sz w:val="24"/>
          <w:szCs w:val="24"/>
        </w:rPr>
        <w:t>to</w:t>
      </w:r>
      <w:r>
        <w:rPr>
          <w:spacing w:val="46"/>
          <w:sz w:val="24"/>
          <w:szCs w:val="24"/>
        </w:rPr>
        <w:t xml:space="preserve"> </w:t>
      </w:r>
      <w:r>
        <w:rPr>
          <w:sz w:val="24"/>
          <w:szCs w:val="24"/>
        </w:rPr>
        <w:t>Do)</w:t>
      </w:r>
      <w:r>
        <w:rPr>
          <w:spacing w:val="36"/>
          <w:sz w:val="24"/>
          <w:szCs w:val="24"/>
        </w:rPr>
        <w:t xml:space="preserve"> </w:t>
      </w:r>
      <w:r>
        <w:rPr>
          <w:sz w:val="24"/>
          <w:szCs w:val="24"/>
        </w:rPr>
        <w:t xml:space="preserve">With </w:t>
      </w:r>
      <w:r>
        <w:rPr>
          <w:spacing w:val="8"/>
          <w:sz w:val="24"/>
          <w:szCs w:val="24"/>
        </w:rPr>
        <w:t xml:space="preserve"> </w:t>
      </w:r>
      <w:r>
        <w:rPr>
          <w:spacing w:val="-7"/>
          <w:w w:val="119"/>
          <w:sz w:val="24"/>
          <w:szCs w:val="24"/>
        </w:rPr>
        <w:t>P</w:t>
      </w:r>
      <w:r>
        <w:rPr>
          <w:spacing w:val="7"/>
          <w:w w:val="97"/>
          <w:sz w:val="24"/>
          <w:szCs w:val="24"/>
        </w:rPr>
        <w:t>o</w:t>
      </w:r>
      <w:r>
        <w:rPr>
          <w:sz w:val="24"/>
          <w:szCs w:val="24"/>
        </w:rPr>
        <w:t>oled</w:t>
      </w:r>
    </w:p>
    <w:p w14:paraId="3ED73102" w14:textId="77777777" w:rsidR="000A768D" w:rsidRDefault="000A768D">
      <w:pPr>
        <w:spacing w:before="6" w:line="180" w:lineRule="exact"/>
        <w:rPr>
          <w:sz w:val="18"/>
          <w:szCs w:val="18"/>
        </w:rPr>
      </w:pPr>
    </w:p>
    <w:p w14:paraId="607FECF8" w14:textId="77777777" w:rsidR="000A768D" w:rsidRDefault="006C1B1D">
      <w:pPr>
        <w:spacing w:line="401" w:lineRule="auto"/>
        <w:ind w:left="100" w:right="79" w:firstLine="234"/>
        <w:rPr>
          <w:sz w:val="24"/>
          <w:szCs w:val="24"/>
        </w:rPr>
      </w:pPr>
      <w:r>
        <w:rPr>
          <w:sz w:val="24"/>
          <w:szCs w:val="24"/>
        </w:rPr>
        <w:t>Time-Series</w:t>
      </w:r>
      <w:r>
        <w:rPr>
          <w:spacing w:val="41"/>
          <w:sz w:val="24"/>
          <w:szCs w:val="24"/>
        </w:rPr>
        <w:t xml:space="preserve"> </w:t>
      </w:r>
      <w:r>
        <w:rPr>
          <w:sz w:val="24"/>
          <w:szCs w:val="24"/>
        </w:rPr>
        <w:t>Cross-Section</w:t>
      </w:r>
      <w:r>
        <w:rPr>
          <w:spacing w:val="45"/>
          <w:sz w:val="24"/>
          <w:szCs w:val="24"/>
        </w:rPr>
        <w:t xml:space="preserve"> </w:t>
      </w:r>
      <w:r>
        <w:rPr>
          <w:sz w:val="24"/>
          <w:szCs w:val="24"/>
        </w:rPr>
        <w:t xml:space="preserve">Data.” </w:t>
      </w:r>
      <w:r>
        <w:rPr>
          <w:spacing w:val="3"/>
          <w:sz w:val="24"/>
          <w:szCs w:val="24"/>
        </w:rPr>
        <w:t xml:space="preserve"> </w:t>
      </w:r>
      <w:r>
        <w:rPr>
          <w:spacing w:val="-6"/>
          <w:sz w:val="24"/>
          <w:szCs w:val="24"/>
        </w:rPr>
        <w:t>A</w:t>
      </w:r>
      <w:r>
        <w:rPr>
          <w:sz w:val="24"/>
          <w:szCs w:val="24"/>
        </w:rPr>
        <w:t>meri</w:t>
      </w:r>
      <w:r>
        <w:rPr>
          <w:spacing w:val="-12"/>
          <w:sz w:val="24"/>
          <w:szCs w:val="24"/>
        </w:rPr>
        <w:t>c</w:t>
      </w:r>
      <w:r>
        <w:rPr>
          <w:sz w:val="24"/>
          <w:szCs w:val="24"/>
        </w:rPr>
        <w:t xml:space="preserve">an </w:t>
      </w:r>
      <w:r>
        <w:rPr>
          <w:spacing w:val="14"/>
          <w:sz w:val="24"/>
          <w:szCs w:val="24"/>
        </w:rPr>
        <w:t xml:space="preserve"> </w:t>
      </w:r>
      <w:r>
        <w:rPr>
          <w:sz w:val="24"/>
          <w:szCs w:val="24"/>
        </w:rPr>
        <w:t>Politi</w:t>
      </w:r>
      <w:r>
        <w:rPr>
          <w:spacing w:val="-12"/>
          <w:sz w:val="24"/>
          <w:szCs w:val="24"/>
        </w:rPr>
        <w:t>c</w:t>
      </w:r>
      <w:r>
        <w:rPr>
          <w:sz w:val="24"/>
          <w:szCs w:val="24"/>
        </w:rPr>
        <w:t xml:space="preserve">al </w:t>
      </w:r>
      <w:r>
        <w:rPr>
          <w:spacing w:val="7"/>
          <w:sz w:val="24"/>
          <w:szCs w:val="24"/>
        </w:rPr>
        <w:t xml:space="preserve"> </w:t>
      </w:r>
      <w:r>
        <w:rPr>
          <w:sz w:val="24"/>
          <w:szCs w:val="24"/>
        </w:rPr>
        <w:t>Scien</w:t>
      </w:r>
      <w:r>
        <w:rPr>
          <w:spacing w:val="-12"/>
          <w:sz w:val="24"/>
          <w:szCs w:val="24"/>
        </w:rPr>
        <w:t>c</w:t>
      </w:r>
      <w:r>
        <w:rPr>
          <w:sz w:val="24"/>
          <w:szCs w:val="24"/>
        </w:rPr>
        <w:t>e</w:t>
      </w:r>
      <w:r>
        <w:rPr>
          <w:spacing w:val="38"/>
          <w:sz w:val="24"/>
          <w:szCs w:val="24"/>
        </w:rPr>
        <w:t xml:space="preserve"> </w:t>
      </w:r>
      <w:r>
        <w:rPr>
          <w:spacing w:val="-12"/>
          <w:sz w:val="24"/>
          <w:szCs w:val="24"/>
        </w:rPr>
        <w:t>R</w:t>
      </w:r>
      <w:r>
        <w:rPr>
          <w:sz w:val="24"/>
          <w:szCs w:val="24"/>
        </w:rPr>
        <w:t>eview</w:t>
      </w:r>
      <w:r>
        <w:rPr>
          <w:spacing w:val="5"/>
          <w:sz w:val="24"/>
          <w:szCs w:val="24"/>
        </w:rPr>
        <w:t xml:space="preserve"> </w:t>
      </w:r>
      <w:r>
        <w:rPr>
          <w:sz w:val="24"/>
          <w:szCs w:val="24"/>
        </w:rPr>
        <w:t>89(3):634–647. Berger,</w:t>
      </w:r>
      <w:r>
        <w:rPr>
          <w:spacing w:val="50"/>
          <w:sz w:val="24"/>
          <w:szCs w:val="24"/>
        </w:rPr>
        <w:t xml:space="preserve"> </w:t>
      </w:r>
      <w:r>
        <w:rPr>
          <w:sz w:val="24"/>
          <w:szCs w:val="24"/>
        </w:rPr>
        <w:t>Axel,</w:t>
      </w:r>
      <w:r>
        <w:rPr>
          <w:spacing w:val="34"/>
          <w:sz w:val="24"/>
          <w:szCs w:val="24"/>
        </w:rPr>
        <w:t xml:space="preserve"> </w:t>
      </w:r>
      <w:r>
        <w:rPr>
          <w:w w:val="109"/>
          <w:sz w:val="24"/>
          <w:szCs w:val="24"/>
        </w:rPr>
        <w:t>Matthias</w:t>
      </w:r>
      <w:r>
        <w:rPr>
          <w:spacing w:val="22"/>
          <w:w w:val="109"/>
          <w:sz w:val="24"/>
          <w:szCs w:val="24"/>
        </w:rPr>
        <w:t xml:space="preserve"> </w:t>
      </w:r>
      <w:r>
        <w:rPr>
          <w:sz w:val="24"/>
          <w:szCs w:val="24"/>
        </w:rPr>
        <w:t>Busse,</w:t>
      </w:r>
      <w:r>
        <w:rPr>
          <w:spacing w:val="42"/>
          <w:sz w:val="24"/>
          <w:szCs w:val="24"/>
        </w:rPr>
        <w:t xml:space="preserve"> </w:t>
      </w:r>
      <w:r>
        <w:rPr>
          <w:spacing w:val="-6"/>
          <w:sz w:val="24"/>
          <w:szCs w:val="24"/>
        </w:rPr>
        <w:t>P</w:t>
      </w:r>
      <w:r>
        <w:rPr>
          <w:sz w:val="24"/>
          <w:szCs w:val="24"/>
        </w:rPr>
        <w:t xml:space="preserve">eter </w:t>
      </w:r>
      <w:r>
        <w:rPr>
          <w:spacing w:val="21"/>
          <w:sz w:val="24"/>
          <w:szCs w:val="24"/>
        </w:rPr>
        <w:t xml:space="preserve"> </w:t>
      </w:r>
      <w:r>
        <w:rPr>
          <w:sz w:val="24"/>
          <w:szCs w:val="24"/>
        </w:rPr>
        <w:t>Nunnen</w:t>
      </w:r>
      <w:r>
        <w:rPr>
          <w:spacing w:val="-13"/>
          <w:sz w:val="24"/>
          <w:szCs w:val="24"/>
        </w:rPr>
        <w:t>k</w:t>
      </w:r>
      <w:r>
        <w:rPr>
          <w:sz w:val="24"/>
          <w:szCs w:val="24"/>
        </w:rPr>
        <w:t xml:space="preserve">amp </w:t>
      </w:r>
      <w:r>
        <w:rPr>
          <w:spacing w:val="38"/>
          <w:sz w:val="24"/>
          <w:szCs w:val="24"/>
        </w:rPr>
        <w:t xml:space="preserve"> </w:t>
      </w:r>
      <w:r>
        <w:rPr>
          <w:sz w:val="24"/>
          <w:szCs w:val="24"/>
        </w:rPr>
        <w:t>and</w:t>
      </w:r>
      <w:r>
        <w:rPr>
          <w:spacing w:val="55"/>
          <w:sz w:val="24"/>
          <w:szCs w:val="24"/>
        </w:rPr>
        <w:t xml:space="preserve"> </w:t>
      </w:r>
      <w:r>
        <w:rPr>
          <w:sz w:val="24"/>
          <w:szCs w:val="24"/>
        </w:rPr>
        <w:t xml:space="preserve">Martin </w:t>
      </w:r>
      <w:r>
        <w:rPr>
          <w:spacing w:val="19"/>
          <w:sz w:val="24"/>
          <w:szCs w:val="24"/>
        </w:rPr>
        <w:t xml:space="preserve"> </w:t>
      </w:r>
      <w:r>
        <w:rPr>
          <w:sz w:val="24"/>
          <w:szCs w:val="24"/>
        </w:rPr>
        <w:t>R</w:t>
      </w:r>
      <w:r>
        <w:rPr>
          <w:spacing w:val="-6"/>
          <w:sz w:val="24"/>
          <w:szCs w:val="24"/>
        </w:rPr>
        <w:t>o</w:t>
      </w:r>
      <w:r>
        <w:rPr>
          <w:spacing w:val="-20"/>
          <w:sz w:val="24"/>
          <w:szCs w:val="24"/>
        </w:rPr>
        <w:t>y</w:t>
      </w:r>
      <w:r>
        <w:rPr>
          <w:sz w:val="24"/>
          <w:szCs w:val="24"/>
        </w:rPr>
        <w:t>.</w:t>
      </w:r>
      <w:r>
        <w:rPr>
          <w:spacing w:val="44"/>
          <w:sz w:val="24"/>
          <w:szCs w:val="24"/>
        </w:rPr>
        <w:t xml:space="preserve"> </w:t>
      </w:r>
      <w:r>
        <w:rPr>
          <w:sz w:val="24"/>
          <w:szCs w:val="24"/>
        </w:rPr>
        <w:t>2011.  “More</w:t>
      </w:r>
      <w:r>
        <w:rPr>
          <w:spacing w:val="2"/>
          <w:sz w:val="24"/>
          <w:szCs w:val="24"/>
        </w:rPr>
        <w:t xml:space="preserve"> </w:t>
      </w:r>
      <w:r>
        <w:rPr>
          <w:w w:val="105"/>
          <w:sz w:val="24"/>
          <w:szCs w:val="24"/>
        </w:rPr>
        <w:t>Stringe</w:t>
      </w:r>
      <w:r>
        <w:rPr>
          <w:spacing w:val="-7"/>
          <w:w w:val="105"/>
          <w:sz w:val="24"/>
          <w:szCs w:val="24"/>
        </w:rPr>
        <w:t>n</w:t>
      </w:r>
      <w:r>
        <w:rPr>
          <w:w w:val="137"/>
          <w:sz w:val="24"/>
          <w:szCs w:val="24"/>
        </w:rPr>
        <w:t>t</w:t>
      </w:r>
    </w:p>
    <w:p w14:paraId="26B2DEBB" w14:textId="77777777" w:rsidR="000A768D" w:rsidRDefault="006C1B1D">
      <w:pPr>
        <w:spacing w:before="7" w:line="401" w:lineRule="auto"/>
        <w:ind w:left="79" w:right="99" w:hanging="30"/>
        <w:jc w:val="center"/>
        <w:rPr>
          <w:sz w:val="24"/>
          <w:szCs w:val="24"/>
        </w:rPr>
      </w:pPr>
      <w:r>
        <w:rPr>
          <w:sz w:val="24"/>
          <w:szCs w:val="24"/>
        </w:rPr>
        <w:t>BI</w:t>
      </w:r>
      <w:r>
        <w:rPr>
          <w:spacing w:val="-20"/>
          <w:sz w:val="24"/>
          <w:szCs w:val="24"/>
        </w:rPr>
        <w:t>T</w:t>
      </w:r>
      <w:r>
        <w:rPr>
          <w:sz w:val="24"/>
          <w:szCs w:val="24"/>
        </w:rPr>
        <w:t>s,</w:t>
      </w:r>
      <w:r>
        <w:rPr>
          <w:spacing w:val="52"/>
          <w:sz w:val="24"/>
          <w:szCs w:val="24"/>
        </w:rPr>
        <w:t xml:space="preserve"> </w:t>
      </w:r>
      <w:r>
        <w:rPr>
          <w:sz w:val="24"/>
          <w:szCs w:val="24"/>
        </w:rPr>
        <w:t>Less</w:t>
      </w:r>
      <w:r>
        <w:rPr>
          <w:spacing w:val="9"/>
          <w:sz w:val="24"/>
          <w:szCs w:val="24"/>
        </w:rPr>
        <w:t xml:space="preserve"> </w:t>
      </w:r>
      <w:r>
        <w:rPr>
          <w:sz w:val="24"/>
          <w:szCs w:val="24"/>
        </w:rPr>
        <w:t>A</w:t>
      </w:r>
      <w:r>
        <w:rPr>
          <w:spacing w:val="-7"/>
          <w:sz w:val="24"/>
          <w:szCs w:val="24"/>
        </w:rPr>
        <w:t>m</w:t>
      </w:r>
      <w:r>
        <w:rPr>
          <w:sz w:val="24"/>
          <w:szCs w:val="24"/>
        </w:rPr>
        <w:t>biguous</w:t>
      </w:r>
      <w:r>
        <w:rPr>
          <w:spacing w:val="44"/>
          <w:sz w:val="24"/>
          <w:szCs w:val="24"/>
        </w:rPr>
        <w:t xml:space="preserve"> </w:t>
      </w:r>
      <w:r>
        <w:rPr>
          <w:sz w:val="24"/>
          <w:szCs w:val="24"/>
        </w:rPr>
        <w:t>Effects</w:t>
      </w:r>
      <w:r>
        <w:rPr>
          <w:spacing w:val="25"/>
          <w:sz w:val="24"/>
          <w:szCs w:val="24"/>
        </w:rPr>
        <w:t xml:space="preserve"> </w:t>
      </w:r>
      <w:r>
        <w:rPr>
          <w:sz w:val="24"/>
          <w:szCs w:val="24"/>
        </w:rPr>
        <w:t>on</w:t>
      </w:r>
      <w:r>
        <w:rPr>
          <w:spacing w:val="23"/>
          <w:sz w:val="24"/>
          <w:szCs w:val="24"/>
        </w:rPr>
        <w:t xml:space="preserve"> </w:t>
      </w:r>
      <w:r>
        <w:rPr>
          <w:sz w:val="24"/>
          <w:szCs w:val="24"/>
        </w:rPr>
        <w:t>FDI?</w:t>
      </w:r>
      <w:r>
        <w:rPr>
          <w:spacing w:val="48"/>
          <w:sz w:val="24"/>
          <w:szCs w:val="24"/>
        </w:rPr>
        <w:t xml:space="preserve"> </w:t>
      </w:r>
      <w:r>
        <w:rPr>
          <w:sz w:val="24"/>
          <w:szCs w:val="24"/>
        </w:rPr>
        <w:t>Not</w:t>
      </w:r>
      <w:r>
        <w:rPr>
          <w:spacing w:val="40"/>
          <w:sz w:val="24"/>
          <w:szCs w:val="24"/>
        </w:rPr>
        <w:t xml:space="preserve"> </w:t>
      </w:r>
      <w:r>
        <w:rPr>
          <w:sz w:val="24"/>
          <w:szCs w:val="24"/>
        </w:rPr>
        <w:t>a</w:t>
      </w:r>
      <w:r>
        <w:rPr>
          <w:spacing w:val="28"/>
          <w:sz w:val="24"/>
          <w:szCs w:val="24"/>
        </w:rPr>
        <w:t xml:space="preserve"> </w:t>
      </w:r>
      <w:r>
        <w:rPr>
          <w:sz w:val="24"/>
          <w:szCs w:val="24"/>
        </w:rPr>
        <w:t>Bit!”</w:t>
      </w:r>
      <w:r>
        <w:rPr>
          <w:spacing w:val="50"/>
          <w:sz w:val="24"/>
          <w:szCs w:val="24"/>
        </w:rPr>
        <w:t xml:space="preserve"> </w:t>
      </w:r>
      <w:r>
        <w:rPr>
          <w:sz w:val="24"/>
          <w:szCs w:val="24"/>
        </w:rPr>
        <w:t>E</w:t>
      </w:r>
      <w:r>
        <w:rPr>
          <w:spacing w:val="-12"/>
          <w:sz w:val="24"/>
          <w:szCs w:val="24"/>
        </w:rPr>
        <w:t>c</w:t>
      </w:r>
      <w:r>
        <w:rPr>
          <w:sz w:val="24"/>
          <w:szCs w:val="24"/>
        </w:rPr>
        <w:t>onomics</w:t>
      </w:r>
      <w:r>
        <w:rPr>
          <w:spacing w:val="52"/>
          <w:sz w:val="24"/>
          <w:szCs w:val="24"/>
        </w:rPr>
        <w:t xml:space="preserve"> </w:t>
      </w:r>
      <w:r>
        <w:rPr>
          <w:spacing w:val="-12"/>
          <w:sz w:val="24"/>
          <w:szCs w:val="24"/>
        </w:rPr>
        <w:t>L</w:t>
      </w:r>
      <w:r>
        <w:rPr>
          <w:sz w:val="24"/>
          <w:szCs w:val="24"/>
        </w:rPr>
        <w:t>etters</w:t>
      </w:r>
      <w:r>
        <w:rPr>
          <w:spacing w:val="59"/>
          <w:sz w:val="24"/>
          <w:szCs w:val="24"/>
        </w:rPr>
        <w:t xml:space="preserve"> </w:t>
      </w:r>
      <w:r>
        <w:rPr>
          <w:w w:val="99"/>
          <w:sz w:val="24"/>
          <w:szCs w:val="24"/>
        </w:rPr>
        <w:t xml:space="preserve">112(3):270–272. </w:t>
      </w:r>
      <w:r>
        <w:rPr>
          <w:sz w:val="24"/>
          <w:szCs w:val="24"/>
        </w:rPr>
        <w:t xml:space="preserve">Büthe, </w:t>
      </w:r>
      <w:r>
        <w:rPr>
          <w:spacing w:val="7"/>
          <w:sz w:val="24"/>
          <w:szCs w:val="24"/>
        </w:rPr>
        <w:t xml:space="preserve"> </w:t>
      </w:r>
      <w:r>
        <w:rPr>
          <w:sz w:val="24"/>
          <w:szCs w:val="24"/>
        </w:rPr>
        <w:t>Tim</w:t>
      </w:r>
      <w:r>
        <w:rPr>
          <w:spacing w:val="43"/>
          <w:sz w:val="24"/>
          <w:szCs w:val="24"/>
        </w:rPr>
        <w:t xml:space="preserve"> </w:t>
      </w:r>
      <w:r>
        <w:rPr>
          <w:sz w:val="24"/>
          <w:szCs w:val="24"/>
        </w:rPr>
        <w:t>and</w:t>
      </w:r>
      <w:r>
        <w:rPr>
          <w:spacing w:val="44"/>
          <w:sz w:val="24"/>
          <w:szCs w:val="24"/>
        </w:rPr>
        <w:t xml:space="preserve"> </w:t>
      </w:r>
      <w:r>
        <w:rPr>
          <w:sz w:val="24"/>
          <w:szCs w:val="24"/>
        </w:rPr>
        <w:t>Helen</w:t>
      </w:r>
      <w:r>
        <w:rPr>
          <w:spacing w:val="21"/>
          <w:sz w:val="24"/>
          <w:szCs w:val="24"/>
        </w:rPr>
        <w:t xml:space="preserve"> </w:t>
      </w:r>
      <w:r>
        <w:rPr>
          <w:sz w:val="24"/>
          <w:szCs w:val="24"/>
        </w:rPr>
        <w:t>V.</w:t>
      </w:r>
      <w:r>
        <w:rPr>
          <w:spacing w:val="23"/>
          <w:sz w:val="24"/>
          <w:szCs w:val="24"/>
        </w:rPr>
        <w:t xml:space="preserve"> </w:t>
      </w:r>
      <w:r>
        <w:rPr>
          <w:sz w:val="24"/>
          <w:szCs w:val="24"/>
        </w:rPr>
        <w:t>Milner.</w:t>
      </w:r>
      <w:r>
        <w:rPr>
          <w:spacing w:val="37"/>
          <w:sz w:val="24"/>
          <w:szCs w:val="24"/>
        </w:rPr>
        <w:t xml:space="preserve"> </w:t>
      </w:r>
      <w:r>
        <w:rPr>
          <w:sz w:val="24"/>
          <w:szCs w:val="24"/>
        </w:rPr>
        <w:t>2008.</w:t>
      </w:r>
      <w:r>
        <w:rPr>
          <w:spacing w:val="29"/>
          <w:sz w:val="24"/>
          <w:szCs w:val="24"/>
        </w:rPr>
        <w:t xml:space="preserve"> </w:t>
      </w:r>
      <w:r>
        <w:rPr>
          <w:sz w:val="24"/>
          <w:szCs w:val="24"/>
        </w:rPr>
        <w:t>“The</w:t>
      </w:r>
      <w:r>
        <w:rPr>
          <w:spacing w:val="16"/>
          <w:sz w:val="24"/>
          <w:szCs w:val="24"/>
        </w:rPr>
        <w:t xml:space="preserve"> </w:t>
      </w:r>
      <w:r>
        <w:rPr>
          <w:spacing w:val="-6"/>
          <w:sz w:val="24"/>
          <w:szCs w:val="24"/>
        </w:rPr>
        <w:t>P</w:t>
      </w:r>
      <w:r>
        <w:rPr>
          <w:sz w:val="24"/>
          <w:szCs w:val="24"/>
        </w:rPr>
        <w:t>olitics</w:t>
      </w:r>
      <w:r>
        <w:rPr>
          <w:spacing w:val="53"/>
          <w:sz w:val="24"/>
          <w:szCs w:val="24"/>
        </w:rPr>
        <w:t xml:space="preserve"> </w:t>
      </w:r>
      <w:r>
        <w:rPr>
          <w:sz w:val="24"/>
          <w:szCs w:val="24"/>
        </w:rPr>
        <w:t>of</w:t>
      </w:r>
      <w:r>
        <w:rPr>
          <w:spacing w:val="4"/>
          <w:sz w:val="24"/>
          <w:szCs w:val="24"/>
        </w:rPr>
        <w:t xml:space="preserve"> </w:t>
      </w:r>
      <w:r>
        <w:rPr>
          <w:spacing w:val="-19"/>
          <w:sz w:val="24"/>
          <w:szCs w:val="24"/>
        </w:rPr>
        <w:t>F</w:t>
      </w:r>
      <w:r>
        <w:rPr>
          <w:sz w:val="24"/>
          <w:szCs w:val="24"/>
        </w:rPr>
        <w:t>oreign</w:t>
      </w:r>
      <w:r>
        <w:rPr>
          <w:spacing w:val="41"/>
          <w:sz w:val="24"/>
          <w:szCs w:val="24"/>
        </w:rPr>
        <w:t xml:space="preserve"> </w:t>
      </w:r>
      <w:r>
        <w:rPr>
          <w:sz w:val="24"/>
          <w:szCs w:val="24"/>
        </w:rPr>
        <w:t>Direct</w:t>
      </w:r>
      <w:r>
        <w:rPr>
          <w:spacing w:val="46"/>
          <w:sz w:val="24"/>
          <w:szCs w:val="24"/>
        </w:rPr>
        <w:t xml:space="preserve"> </w:t>
      </w:r>
      <w:r>
        <w:rPr>
          <w:w w:val="107"/>
          <w:sz w:val="24"/>
          <w:szCs w:val="24"/>
        </w:rPr>
        <w:t>I</w:t>
      </w:r>
      <w:r>
        <w:rPr>
          <w:spacing w:val="-6"/>
          <w:w w:val="107"/>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16"/>
          <w:sz w:val="24"/>
          <w:szCs w:val="24"/>
        </w:rPr>
        <w:t xml:space="preserve"> </w:t>
      </w:r>
      <w:r>
        <w:rPr>
          <w:sz w:val="24"/>
          <w:szCs w:val="24"/>
        </w:rPr>
        <w:t>i</w:t>
      </w:r>
      <w:r>
        <w:rPr>
          <w:spacing w:val="-7"/>
          <w:sz w:val="24"/>
          <w:szCs w:val="24"/>
        </w:rPr>
        <w:t>n</w:t>
      </w:r>
      <w:r>
        <w:rPr>
          <w:sz w:val="24"/>
          <w:szCs w:val="24"/>
        </w:rPr>
        <w:t>to</w:t>
      </w:r>
      <w:r>
        <w:rPr>
          <w:spacing w:val="44"/>
          <w:sz w:val="24"/>
          <w:szCs w:val="24"/>
        </w:rPr>
        <w:t xml:space="preserve"> </w:t>
      </w:r>
      <w:r>
        <w:rPr>
          <w:sz w:val="24"/>
          <w:szCs w:val="24"/>
        </w:rPr>
        <w:t>De-</w:t>
      </w:r>
    </w:p>
    <w:p w14:paraId="37177058" w14:textId="77777777" w:rsidR="000A768D" w:rsidRDefault="006C1B1D">
      <w:pPr>
        <w:spacing w:before="7"/>
        <w:ind w:left="334"/>
        <w:rPr>
          <w:sz w:val="24"/>
          <w:szCs w:val="24"/>
        </w:rPr>
      </w:pPr>
      <w:r>
        <w:rPr>
          <w:spacing w:val="-7"/>
          <w:sz w:val="24"/>
          <w:szCs w:val="24"/>
        </w:rPr>
        <w:t>v</w:t>
      </w:r>
      <w:r>
        <w:rPr>
          <w:sz w:val="24"/>
          <w:szCs w:val="24"/>
        </w:rPr>
        <w:t>eloping</w:t>
      </w:r>
      <w:r>
        <w:rPr>
          <w:spacing w:val="28"/>
          <w:sz w:val="24"/>
          <w:szCs w:val="24"/>
        </w:rPr>
        <w:t xml:space="preserve"> </w:t>
      </w:r>
      <w:r>
        <w:rPr>
          <w:sz w:val="24"/>
          <w:szCs w:val="24"/>
        </w:rPr>
        <w:t>Cou</w:t>
      </w:r>
      <w:r>
        <w:rPr>
          <w:spacing w:val="-6"/>
          <w:sz w:val="24"/>
          <w:szCs w:val="24"/>
        </w:rPr>
        <w:t>n</w:t>
      </w:r>
      <w:r>
        <w:rPr>
          <w:sz w:val="24"/>
          <w:szCs w:val="24"/>
        </w:rPr>
        <w:t xml:space="preserve">tries: </w:t>
      </w:r>
      <w:r>
        <w:rPr>
          <w:spacing w:val="38"/>
          <w:sz w:val="24"/>
          <w:szCs w:val="24"/>
        </w:rPr>
        <w:t xml:space="preserve"> </w:t>
      </w:r>
      <w:r>
        <w:rPr>
          <w:sz w:val="24"/>
          <w:szCs w:val="24"/>
        </w:rPr>
        <w:t>Increasing</w:t>
      </w:r>
      <w:r>
        <w:rPr>
          <w:spacing w:val="47"/>
          <w:sz w:val="24"/>
          <w:szCs w:val="24"/>
        </w:rPr>
        <w:t xml:space="preserve"> </w:t>
      </w:r>
      <w:r>
        <w:rPr>
          <w:sz w:val="24"/>
          <w:szCs w:val="24"/>
        </w:rPr>
        <w:t>FDI</w:t>
      </w:r>
      <w:r>
        <w:rPr>
          <w:spacing w:val="44"/>
          <w:sz w:val="24"/>
          <w:szCs w:val="24"/>
        </w:rPr>
        <w:t xml:space="preserve"> </w:t>
      </w:r>
      <w:r>
        <w:rPr>
          <w:sz w:val="24"/>
          <w:szCs w:val="24"/>
        </w:rPr>
        <w:t xml:space="preserve">through </w:t>
      </w:r>
      <w:r>
        <w:rPr>
          <w:spacing w:val="17"/>
          <w:sz w:val="24"/>
          <w:szCs w:val="24"/>
        </w:rPr>
        <w:t xml:space="preserve"> </w:t>
      </w:r>
      <w:r>
        <w:rPr>
          <w:w w:val="108"/>
          <w:sz w:val="24"/>
          <w:szCs w:val="24"/>
        </w:rPr>
        <w:t>I</w:t>
      </w:r>
      <w:r>
        <w:rPr>
          <w:spacing w:val="-6"/>
          <w:w w:val="108"/>
          <w:sz w:val="24"/>
          <w:szCs w:val="24"/>
        </w:rPr>
        <w:t>n</w:t>
      </w:r>
      <w:r>
        <w:rPr>
          <w:w w:val="108"/>
          <w:sz w:val="24"/>
          <w:szCs w:val="24"/>
        </w:rPr>
        <w:t>ternational</w:t>
      </w:r>
      <w:r>
        <w:rPr>
          <w:spacing w:val="21"/>
          <w:w w:val="108"/>
          <w:sz w:val="24"/>
          <w:szCs w:val="24"/>
        </w:rPr>
        <w:t xml:space="preserve"> </w:t>
      </w:r>
      <w:r>
        <w:rPr>
          <w:spacing w:val="-20"/>
          <w:sz w:val="24"/>
          <w:szCs w:val="24"/>
        </w:rPr>
        <w:t>T</w:t>
      </w:r>
      <w:r>
        <w:rPr>
          <w:sz w:val="24"/>
          <w:szCs w:val="24"/>
        </w:rPr>
        <w:t xml:space="preserve">rade </w:t>
      </w:r>
      <w:r>
        <w:rPr>
          <w:spacing w:val="8"/>
          <w:sz w:val="24"/>
          <w:szCs w:val="24"/>
        </w:rPr>
        <w:t xml:space="preserve"> </w:t>
      </w:r>
      <w:r>
        <w:rPr>
          <w:sz w:val="24"/>
          <w:szCs w:val="24"/>
        </w:rPr>
        <w:t>Agreeme</w:t>
      </w:r>
      <w:r>
        <w:rPr>
          <w:spacing w:val="-6"/>
          <w:sz w:val="24"/>
          <w:szCs w:val="24"/>
        </w:rPr>
        <w:t>n</w:t>
      </w:r>
      <w:r>
        <w:rPr>
          <w:sz w:val="24"/>
          <w:szCs w:val="24"/>
        </w:rPr>
        <w:t xml:space="preserve">ts?” </w:t>
      </w:r>
      <w:r>
        <w:rPr>
          <w:spacing w:val="14"/>
          <w:sz w:val="24"/>
          <w:szCs w:val="24"/>
        </w:rPr>
        <w:t xml:space="preserve"> </w:t>
      </w:r>
      <w:r>
        <w:rPr>
          <w:spacing w:val="-6"/>
          <w:sz w:val="24"/>
          <w:szCs w:val="24"/>
        </w:rPr>
        <w:t>A</w:t>
      </w:r>
      <w:r>
        <w:rPr>
          <w:w w:val="105"/>
          <w:sz w:val="24"/>
          <w:szCs w:val="24"/>
        </w:rPr>
        <w:t>meri</w:t>
      </w:r>
      <w:r>
        <w:rPr>
          <w:spacing w:val="-12"/>
          <w:w w:val="105"/>
          <w:sz w:val="24"/>
          <w:szCs w:val="24"/>
        </w:rPr>
        <w:t>c</w:t>
      </w:r>
      <w:r>
        <w:rPr>
          <w:w w:val="110"/>
          <w:sz w:val="24"/>
          <w:szCs w:val="24"/>
        </w:rPr>
        <w:t>an</w:t>
      </w:r>
    </w:p>
    <w:p w14:paraId="193DB397" w14:textId="77777777" w:rsidR="000A768D" w:rsidRDefault="000A768D">
      <w:pPr>
        <w:spacing w:before="6" w:line="180" w:lineRule="exact"/>
        <w:rPr>
          <w:sz w:val="18"/>
          <w:szCs w:val="18"/>
        </w:rPr>
      </w:pPr>
    </w:p>
    <w:p w14:paraId="6F1F769A" w14:textId="77777777" w:rsidR="000A768D" w:rsidRDefault="006C1B1D">
      <w:pPr>
        <w:ind w:left="334"/>
        <w:rPr>
          <w:sz w:val="24"/>
          <w:szCs w:val="24"/>
        </w:rPr>
      </w:pPr>
      <w:r>
        <w:rPr>
          <w:sz w:val="24"/>
          <w:szCs w:val="24"/>
        </w:rPr>
        <w:t xml:space="preserve">Journal </w:t>
      </w:r>
      <w:r>
        <w:rPr>
          <w:spacing w:val="35"/>
          <w:sz w:val="24"/>
          <w:szCs w:val="24"/>
        </w:rPr>
        <w:t xml:space="preserve"> </w:t>
      </w:r>
      <w:r>
        <w:rPr>
          <w:sz w:val="24"/>
          <w:szCs w:val="24"/>
        </w:rPr>
        <w:t>of</w:t>
      </w:r>
      <w:r>
        <w:rPr>
          <w:spacing w:val="14"/>
          <w:sz w:val="24"/>
          <w:szCs w:val="24"/>
        </w:rPr>
        <w:t xml:space="preserve"> </w:t>
      </w:r>
      <w:r>
        <w:rPr>
          <w:sz w:val="24"/>
          <w:szCs w:val="24"/>
        </w:rPr>
        <w:t>Politi</w:t>
      </w:r>
      <w:r>
        <w:rPr>
          <w:spacing w:val="-12"/>
          <w:sz w:val="24"/>
          <w:szCs w:val="24"/>
        </w:rPr>
        <w:t>c</w:t>
      </w:r>
      <w:r>
        <w:rPr>
          <w:sz w:val="24"/>
          <w:szCs w:val="24"/>
        </w:rPr>
        <w:t xml:space="preserve">al </w:t>
      </w:r>
      <w:r>
        <w:rPr>
          <w:spacing w:val="7"/>
          <w:sz w:val="24"/>
          <w:szCs w:val="24"/>
        </w:rPr>
        <w:t xml:space="preserve"> </w:t>
      </w:r>
      <w:r>
        <w:rPr>
          <w:sz w:val="24"/>
          <w:szCs w:val="24"/>
        </w:rPr>
        <w:t>Scien</w:t>
      </w:r>
      <w:r>
        <w:rPr>
          <w:spacing w:val="-12"/>
          <w:sz w:val="24"/>
          <w:szCs w:val="24"/>
        </w:rPr>
        <w:t>c</w:t>
      </w:r>
      <w:r>
        <w:rPr>
          <w:sz w:val="24"/>
          <w:szCs w:val="24"/>
        </w:rPr>
        <w:t>e</w:t>
      </w:r>
      <w:r>
        <w:rPr>
          <w:spacing w:val="32"/>
          <w:sz w:val="24"/>
          <w:szCs w:val="24"/>
        </w:rPr>
        <w:t xml:space="preserve"> </w:t>
      </w:r>
      <w:r>
        <w:rPr>
          <w:sz w:val="24"/>
          <w:szCs w:val="24"/>
        </w:rPr>
        <w:t>52(4):741–762.</w:t>
      </w:r>
    </w:p>
    <w:p w14:paraId="2515EE7A" w14:textId="77777777" w:rsidR="000A768D" w:rsidRDefault="000A768D">
      <w:pPr>
        <w:spacing w:before="6" w:line="180" w:lineRule="exact"/>
        <w:rPr>
          <w:sz w:val="18"/>
          <w:szCs w:val="18"/>
        </w:rPr>
      </w:pPr>
    </w:p>
    <w:p w14:paraId="556A93F6" w14:textId="77777777" w:rsidR="000A768D" w:rsidRDefault="006C1B1D">
      <w:pPr>
        <w:spacing w:line="401" w:lineRule="auto"/>
        <w:ind w:left="334" w:right="78" w:hanging="234"/>
        <w:jc w:val="both"/>
        <w:rPr>
          <w:sz w:val="24"/>
          <w:szCs w:val="24"/>
        </w:rPr>
      </w:pPr>
      <w:r>
        <w:rPr>
          <w:sz w:val="24"/>
          <w:szCs w:val="24"/>
        </w:rPr>
        <w:t xml:space="preserve">Büthe, </w:t>
      </w:r>
      <w:r>
        <w:rPr>
          <w:spacing w:val="16"/>
          <w:sz w:val="24"/>
          <w:szCs w:val="24"/>
        </w:rPr>
        <w:t xml:space="preserve"> </w:t>
      </w:r>
      <w:r>
        <w:rPr>
          <w:sz w:val="24"/>
          <w:szCs w:val="24"/>
        </w:rPr>
        <w:t>Tim</w:t>
      </w:r>
      <w:r>
        <w:rPr>
          <w:spacing w:val="52"/>
          <w:sz w:val="24"/>
          <w:szCs w:val="24"/>
        </w:rPr>
        <w:t xml:space="preserve"> </w:t>
      </w:r>
      <w:r>
        <w:rPr>
          <w:sz w:val="24"/>
          <w:szCs w:val="24"/>
        </w:rPr>
        <w:t>and</w:t>
      </w:r>
      <w:r>
        <w:rPr>
          <w:spacing w:val="51"/>
          <w:sz w:val="24"/>
          <w:szCs w:val="24"/>
        </w:rPr>
        <w:t xml:space="preserve"> </w:t>
      </w:r>
      <w:r>
        <w:rPr>
          <w:sz w:val="24"/>
          <w:szCs w:val="24"/>
        </w:rPr>
        <w:t>Helen</w:t>
      </w:r>
      <w:r>
        <w:rPr>
          <w:spacing w:val="30"/>
          <w:sz w:val="24"/>
          <w:szCs w:val="24"/>
        </w:rPr>
        <w:t xml:space="preserve"> </w:t>
      </w:r>
      <w:r>
        <w:rPr>
          <w:sz w:val="24"/>
          <w:szCs w:val="24"/>
        </w:rPr>
        <w:t>V.</w:t>
      </w:r>
      <w:r>
        <w:rPr>
          <w:spacing w:val="31"/>
          <w:sz w:val="24"/>
          <w:szCs w:val="24"/>
        </w:rPr>
        <w:t xml:space="preserve"> </w:t>
      </w:r>
      <w:r>
        <w:rPr>
          <w:sz w:val="24"/>
          <w:szCs w:val="24"/>
        </w:rPr>
        <w:t>Milner.</w:t>
      </w:r>
      <w:r>
        <w:rPr>
          <w:spacing w:val="45"/>
          <w:sz w:val="24"/>
          <w:szCs w:val="24"/>
        </w:rPr>
        <w:t xml:space="preserve"> </w:t>
      </w:r>
      <w:r>
        <w:rPr>
          <w:sz w:val="24"/>
          <w:szCs w:val="24"/>
        </w:rPr>
        <w:t>2009.  “Bilateral</w:t>
      </w:r>
      <w:r>
        <w:rPr>
          <w:spacing w:val="42"/>
          <w:sz w:val="24"/>
          <w:szCs w:val="24"/>
        </w:rPr>
        <w:t xml:space="preserve"> </w:t>
      </w:r>
      <w:r>
        <w:rPr>
          <w:w w:val="107"/>
          <w:sz w:val="24"/>
          <w:szCs w:val="24"/>
        </w:rPr>
        <w:t>I</w:t>
      </w:r>
      <w:r>
        <w:rPr>
          <w:spacing w:val="-6"/>
          <w:w w:val="107"/>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23"/>
          <w:w w:val="137"/>
          <w:sz w:val="24"/>
          <w:szCs w:val="24"/>
        </w:rPr>
        <w:t xml:space="preserve"> </w:t>
      </w:r>
      <w:r>
        <w:rPr>
          <w:spacing w:val="-19"/>
          <w:sz w:val="24"/>
          <w:szCs w:val="24"/>
        </w:rPr>
        <w:t>T</w:t>
      </w:r>
      <w:r>
        <w:rPr>
          <w:sz w:val="24"/>
          <w:szCs w:val="24"/>
        </w:rPr>
        <w:t xml:space="preserve">reaties </w:t>
      </w:r>
      <w:r>
        <w:rPr>
          <w:spacing w:val="23"/>
          <w:sz w:val="24"/>
          <w:szCs w:val="24"/>
        </w:rPr>
        <w:t xml:space="preserve"> </w:t>
      </w:r>
      <w:r>
        <w:rPr>
          <w:sz w:val="24"/>
          <w:szCs w:val="24"/>
        </w:rPr>
        <w:t>and</w:t>
      </w:r>
      <w:r>
        <w:rPr>
          <w:spacing w:val="51"/>
          <w:sz w:val="24"/>
          <w:szCs w:val="24"/>
        </w:rPr>
        <w:t xml:space="preserve"> </w:t>
      </w:r>
      <w:r>
        <w:rPr>
          <w:spacing w:val="-20"/>
          <w:sz w:val="24"/>
          <w:szCs w:val="24"/>
        </w:rPr>
        <w:t>F</w:t>
      </w:r>
      <w:r>
        <w:rPr>
          <w:sz w:val="24"/>
          <w:szCs w:val="24"/>
        </w:rPr>
        <w:t>oreign</w:t>
      </w:r>
      <w:r>
        <w:rPr>
          <w:spacing w:val="49"/>
          <w:sz w:val="24"/>
          <w:szCs w:val="24"/>
        </w:rPr>
        <w:t xml:space="preserve"> </w:t>
      </w:r>
      <w:r>
        <w:rPr>
          <w:w w:val="105"/>
          <w:sz w:val="24"/>
          <w:szCs w:val="24"/>
        </w:rPr>
        <w:t xml:space="preserve">Direct </w:t>
      </w:r>
      <w:r>
        <w:rPr>
          <w:w w:val="106"/>
          <w:sz w:val="24"/>
          <w:szCs w:val="24"/>
        </w:rPr>
        <w:t>I</w:t>
      </w:r>
      <w:r>
        <w:rPr>
          <w:spacing w:val="-6"/>
          <w:w w:val="106"/>
          <w:sz w:val="24"/>
          <w:szCs w:val="24"/>
        </w:rPr>
        <w:t>n</w:t>
      </w:r>
      <w:r>
        <w:rPr>
          <w:spacing w:val="-7"/>
          <w:w w:val="106"/>
          <w:sz w:val="24"/>
          <w:szCs w:val="24"/>
        </w:rPr>
        <w:t>v</w:t>
      </w:r>
      <w:r>
        <w:rPr>
          <w:w w:val="106"/>
          <w:sz w:val="24"/>
          <w:szCs w:val="24"/>
        </w:rPr>
        <w:t>estme</w:t>
      </w:r>
      <w:r>
        <w:rPr>
          <w:spacing w:val="-7"/>
          <w:w w:val="106"/>
          <w:sz w:val="24"/>
          <w:szCs w:val="24"/>
        </w:rPr>
        <w:t>n</w:t>
      </w:r>
      <w:r>
        <w:rPr>
          <w:w w:val="106"/>
          <w:sz w:val="24"/>
          <w:szCs w:val="24"/>
        </w:rPr>
        <w:t>t:</w:t>
      </w:r>
      <w:r>
        <w:rPr>
          <w:spacing w:val="43"/>
          <w:w w:val="106"/>
          <w:sz w:val="24"/>
          <w:szCs w:val="24"/>
        </w:rPr>
        <w:t xml:space="preserve"> </w:t>
      </w:r>
      <w:r>
        <w:rPr>
          <w:sz w:val="24"/>
          <w:szCs w:val="24"/>
        </w:rPr>
        <w:t>A</w:t>
      </w:r>
      <w:r>
        <w:rPr>
          <w:spacing w:val="10"/>
          <w:sz w:val="24"/>
          <w:szCs w:val="24"/>
        </w:rPr>
        <w:t xml:space="preserve"> </w:t>
      </w:r>
      <w:r>
        <w:rPr>
          <w:spacing w:val="-7"/>
          <w:sz w:val="24"/>
          <w:szCs w:val="24"/>
        </w:rPr>
        <w:t>P</w:t>
      </w:r>
      <w:r>
        <w:rPr>
          <w:sz w:val="24"/>
          <w:szCs w:val="24"/>
        </w:rPr>
        <w:t>olitical</w:t>
      </w:r>
      <w:r>
        <w:rPr>
          <w:spacing w:val="53"/>
          <w:sz w:val="24"/>
          <w:szCs w:val="24"/>
        </w:rPr>
        <w:t xml:space="preserve"> </w:t>
      </w:r>
      <w:r>
        <w:rPr>
          <w:w w:val="99"/>
          <w:sz w:val="24"/>
          <w:szCs w:val="24"/>
        </w:rPr>
        <w:t>Analysis”</w:t>
      </w:r>
      <w:r>
        <w:rPr>
          <w:spacing w:val="-41"/>
          <w:sz w:val="24"/>
          <w:szCs w:val="24"/>
        </w:rPr>
        <w:t xml:space="preserve"> </w:t>
      </w:r>
      <w:r>
        <w:rPr>
          <w:sz w:val="24"/>
          <w:szCs w:val="24"/>
        </w:rPr>
        <w:t>.</w:t>
      </w:r>
      <w:r>
        <w:rPr>
          <w:spacing w:val="13"/>
          <w:sz w:val="24"/>
          <w:szCs w:val="24"/>
        </w:rPr>
        <w:t xml:space="preserve"> </w:t>
      </w:r>
      <w:r>
        <w:rPr>
          <w:sz w:val="24"/>
          <w:szCs w:val="24"/>
        </w:rPr>
        <w:t>In</w:t>
      </w:r>
      <w:r>
        <w:rPr>
          <w:spacing w:val="22"/>
          <w:sz w:val="24"/>
          <w:szCs w:val="24"/>
        </w:rPr>
        <w:t xml:space="preserve"> </w:t>
      </w:r>
      <w:r>
        <w:rPr>
          <w:sz w:val="24"/>
          <w:szCs w:val="24"/>
        </w:rPr>
        <w:t>The</w:t>
      </w:r>
      <w:r>
        <w:rPr>
          <w:spacing w:val="33"/>
          <w:sz w:val="24"/>
          <w:szCs w:val="24"/>
        </w:rPr>
        <w:t xml:space="preserve"> </w:t>
      </w:r>
      <w:r>
        <w:rPr>
          <w:sz w:val="24"/>
          <w:szCs w:val="24"/>
        </w:rPr>
        <w:t>Eff</w:t>
      </w:r>
      <w:r>
        <w:rPr>
          <w:spacing w:val="-12"/>
          <w:sz w:val="24"/>
          <w:szCs w:val="24"/>
        </w:rPr>
        <w:t>e</w:t>
      </w:r>
      <w:r>
        <w:rPr>
          <w:sz w:val="24"/>
          <w:szCs w:val="24"/>
        </w:rPr>
        <w:t>ct</w:t>
      </w:r>
      <w:r>
        <w:rPr>
          <w:spacing w:val="22"/>
          <w:sz w:val="24"/>
          <w:szCs w:val="24"/>
        </w:rPr>
        <w:t xml:space="preserve"> </w:t>
      </w:r>
      <w:r>
        <w:rPr>
          <w:sz w:val="24"/>
          <w:szCs w:val="24"/>
        </w:rPr>
        <w:t>of</w:t>
      </w:r>
      <w:r>
        <w:rPr>
          <w:spacing w:val="5"/>
          <w:sz w:val="24"/>
          <w:szCs w:val="24"/>
        </w:rPr>
        <w:t xml:space="preserve"> </w:t>
      </w:r>
      <w:r>
        <w:rPr>
          <w:spacing w:val="-18"/>
          <w:sz w:val="24"/>
          <w:szCs w:val="24"/>
        </w:rPr>
        <w:t>T</w:t>
      </w:r>
      <w:r>
        <w:rPr>
          <w:spacing w:val="-12"/>
          <w:sz w:val="24"/>
          <w:szCs w:val="24"/>
        </w:rPr>
        <w:t>re</w:t>
      </w:r>
      <w:r>
        <w:rPr>
          <w:sz w:val="24"/>
          <w:szCs w:val="24"/>
        </w:rPr>
        <w:t xml:space="preserve">aties </w:t>
      </w:r>
      <w:r>
        <w:rPr>
          <w:spacing w:val="25"/>
          <w:sz w:val="24"/>
          <w:szCs w:val="24"/>
        </w:rPr>
        <w:t xml:space="preserve"> </w:t>
      </w:r>
      <w:r>
        <w:rPr>
          <w:sz w:val="24"/>
          <w:szCs w:val="24"/>
        </w:rPr>
        <w:t>on</w:t>
      </w:r>
      <w:r>
        <w:rPr>
          <w:spacing w:val="24"/>
          <w:sz w:val="24"/>
          <w:szCs w:val="24"/>
        </w:rPr>
        <w:t xml:space="preserve"> </w:t>
      </w:r>
      <w:r>
        <w:rPr>
          <w:spacing w:val="-18"/>
          <w:sz w:val="24"/>
          <w:szCs w:val="24"/>
        </w:rPr>
        <w:t>F</w:t>
      </w:r>
      <w:r>
        <w:rPr>
          <w:sz w:val="24"/>
          <w:szCs w:val="24"/>
        </w:rPr>
        <w:t>o</w:t>
      </w:r>
      <w:r>
        <w:rPr>
          <w:spacing w:val="-12"/>
          <w:sz w:val="24"/>
          <w:szCs w:val="24"/>
        </w:rPr>
        <w:t>r</w:t>
      </w:r>
      <w:r>
        <w:rPr>
          <w:sz w:val="24"/>
          <w:szCs w:val="24"/>
        </w:rPr>
        <w:t>eign</w:t>
      </w:r>
      <w:r>
        <w:rPr>
          <w:spacing w:val="55"/>
          <w:sz w:val="24"/>
          <w:szCs w:val="24"/>
        </w:rPr>
        <w:t xml:space="preserve"> </w:t>
      </w:r>
      <w:r>
        <w:rPr>
          <w:sz w:val="24"/>
          <w:szCs w:val="24"/>
        </w:rPr>
        <w:t>Di</w:t>
      </w:r>
      <w:r>
        <w:rPr>
          <w:spacing w:val="-12"/>
          <w:sz w:val="24"/>
          <w:szCs w:val="24"/>
        </w:rPr>
        <w:t>re</w:t>
      </w:r>
      <w:r>
        <w:rPr>
          <w:sz w:val="24"/>
          <w:szCs w:val="24"/>
        </w:rPr>
        <w:t>ct</w:t>
      </w:r>
      <w:r>
        <w:rPr>
          <w:spacing w:val="53"/>
          <w:sz w:val="24"/>
          <w:szCs w:val="24"/>
        </w:rPr>
        <w:t xml:space="preserve"> </w:t>
      </w:r>
      <w:r>
        <w:rPr>
          <w:w w:val="105"/>
          <w:sz w:val="24"/>
          <w:szCs w:val="24"/>
        </w:rPr>
        <w:t xml:space="preserve">Investment: </w:t>
      </w:r>
      <w:r>
        <w:rPr>
          <w:sz w:val="24"/>
          <w:szCs w:val="24"/>
        </w:rPr>
        <w:t>Bilate</w:t>
      </w:r>
      <w:r>
        <w:rPr>
          <w:spacing w:val="-12"/>
          <w:sz w:val="24"/>
          <w:szCs w:val="24"/>
        </w:rPr>
        <w:t>r</w:t>
      </w:r>
      <w:r>
        <w:rPr>
          <w:sz w:val="24"/>
          <w:szCs w:val="24"/>
        </w:rPr>
        <w:t>al</w:t>
      </w:r>
      <w:r>
        <w:rPr>
          <w:spacing w:val="56"/>
          <w:sz w:val="24"/>
          <w:szCs w:val="24"/>
        </w:rPr>
        <w:t xml:space="preserve"> </w:t>
      </w:r>
      <w:r>
        <w:rPr>
          <w:sz w:val="24"/>
          <w:szCs w:val="24"/>
        </w:rPr>
        <w:t>Investment</w:t>
      </w:r>
      <w:r>
        <w:rPr>
          <w:spacing w:val="48"/>
          <w:sz w:val="24"/>
          <w:szCs w:val="24"/>
        </w:rPr>
        <w:t xml:space="preserve"> </w:t>
      </w:r>
      <w:r>
        <w:rPr>
          <w:spacing w:val="-20"/>
          <w:w w:val="110"/>
          <w:sz w:val="24"/>
          <w:szCs w:val="24"/>
        </w:rPr>
        <w:t>T</w:t>
      </w:r>
      <w:r>
        <w:rPr>
          <w:spacing w:val="-13"/>
          <w:w w:val="110"/>
          <w:sz w:val="24"/>
          <w:szCs w:val="24"/>
        </w:rPr>
        <w:t>re</w:t>
      </w:r>
      <w:r>
        <w:rPr>
          <w:w w:val="110"/>
          <w:sz w:val="24"/>
          <w:szCs w:val="24"/>
        </w:rPr>
        <w:t>aties,</w:t>
      </w:r>
      <w:r>
        <w:rPr>
          <w:spacing w:val="8"/>
          <w:w w:val="110"/>
          <w:sz w:val="24"/>
          <w:szCs w:val="24"/>
        </w:rPr>
        <w:t xml:space="preserve"> </w:t>
      </w:r>
      <w:r>
        <w:rPr>
          <w:sz w:val="24"/>
          <w:szCs w:val="24"/>
        </w:rPr>
        <w:t>Double</w:t>
      </w:r>
      <w:r>
        <w:rPr>
          <w:spacing w:val="-9"/>
          <w:sz w:val="24"/>
          <w:szCs w:val="24"/>
        </w:rPr>
        <w:t xml:space="preserve"> </w:t>
      </w:r>
      <w:r>
        <w:rPr>
          <w:spacing w:val="-18"/>
          <w:sz w:val="24"/>
          <w:szCs w:val="24"/>
        </w:rPr>
        <w:t>T</w:t>
      </w:r>
      <w:r>
        <w:rPr>
          <w:sz w:val="24"/>
          <w:szCs w:val="24"/>
        </w:rPr>
        <w:t xml:space="preserve">axation </w:t>
      </w:r>
      <w:r>
        <w:rPr>
          <w:spacing w:val="1"/>
          <w:sz w:val="24"/>
          <w:szCs w:val="24"/>
        </w:rPr>
        <w:t xml:space="preserve"> </w:t>
      </w:r>
      <w:r>
        <w:rPr>
          <w:spacing w:val="-20"/>
          <w:w w:val="110"/>
          <w:sz w:val="24"/>
          <w:szCs w:val="24"/>
        </w:rPr>
        <w:t>T</w:t>
      </w:r>
      <w:r>
        <w:rPr>
          <w:spacing w:val="-13"/>
          <w:w w:val="110"/>
          <w:sz w:val="24"/>
          <w:szCs w:val="24"/>
        </w:rPr>
        <w:t>re</w:t>
      </w:r>
      <w:r>
        <w:rPr>
          <w:w w:val="110"/>
          <w:sz w:val="24"/>
          <w:szCs w:val="24"/>
        </w:rPr>
        <w:t>aties,</w:t>
      </w:r>
      <w:r>
        <w:rPr>
          <w:spacing w:val="8"/>
          <w:w w:val="110"/>
          <w:sz w:val="24"/>
          <w:szCs w:val="24"/>
        </w:rPr>
        <w:t xml:space="preserve"> </w:t>
      </w:r>
      <w:r>
        <w:rPr>
          <w:sz w:val="24"/>
          <w:szCs w:val="24"/>
        </w:rPr>
        <w:t>and</w:t>
      </w:r>
      <w:r>
        <w:rPr>
          <w:spacing w:val="27"/>
          <w:sz w:val="24"/>
          <w:szCs w:val="24"/>
        </w:rPr>
        <w:t xml:space="preserve"> </w:t>
      </w:r>
      <w:r>
        <w:rPr>
          <w:sz w:val="24"/>
          <w:szCs w:val="24"/>
        </w:rPr>
        <w:t>Investment</w:t>
      </w:r>
      <w:r>
        <w:rPr>
          <w:spacing w:val="48"/>
          <w:sz w:val="24"/>
          <w:szCs w:val="24"/>
        </w:rPr>
        <w:t xml:space="preserve"> </w:t>
      </w:r>
      <w:r>
        <w:rPr>
          <w:sz w:val="24"/>
          <w:szCs w:val="24"/>
        </w:rPr>
        <w:t>Flows, ed.</w:t>
      </w:r>
      <w:r>
        <w:rPr>
          <w:spacing w:val="9"/>
          <w:sz w:val="24"/>
          <w:szCs w:val="24"/>
        </w:rPr>
        <w:t xml:space="preserve"> </w:t>
      </w:r>
      <w:r>
        <w:rPr>
          <w:sz w:val="24"/>
          <w:szCs w:val="24"/>
        </w:rPr>
        <w:t>Karl</w:t>
      </w:r>
      <w:r>
        <w:rPr>
          <w:spacing w:val="23"/>
          <w:sz w:val="24"/>
          <w:szCs w:val="24"/>
        </w:rPr>
        <w:t xml:space="preserve"> </w:t>
      </w:r>
      <w:r>
        <w:rPr>
          <w:spacing w:val="-20"/>
          <w:w w:val="119"/>
          <w:sz w:val="24"/>
          <w:szCs w:val="24"/>
        </w:rPr>
        <w:t>P</w:t>
      </w:r>
      <w:r>
        <w:rPr>
          <w:w w:val="108"/>
          <w:sz w:val="24"/>
          <w:szCs w:val="24"/>
        </w:rPr>
        <w:t xml:space="preserve">. </w:t>
      </w:r>
      <w:r>
        <w:rPr>
          <w:w w:val="104"/>
          <w:sz w:val="24"/>
          <w:szCs w:val="24"/>
        </w:rPr>
        <w:t>Sau</w:t>
      </w:r>
      <w:r>
        <w:rPr>
          <w:spacing w:val="-13"/>
          <w:w w:val="104"/>
          <w:sz w:val="24"/>
          <w:szCs w:val="24"/>
        </w:rPr>
        <w:t>v</w:t>
      </w:r>
      <w:r>
        <w:rPr>
          <w:w w:val="109"/>
          <w:sz w:val="24"/>
          <w:szCs w:val="24"/>
        </w:rPr>
        <w:t>a</w:t>
      </w:r>
      <w:r>
        <w:rPr>
          <w:spacing w:val="-7"/>
          <w:w w:val="109"/>
          <w:sz w:val="24"/>
          <w:szCs w:val="24"/>
        </w:rPr>
        <w:t>n</w:t>
      </w:r>
      <w:r>
        <w:rPr>
          <w:w w:val="137"/>
          <w:sz w:val="24"/>
          <w:szCs w:val="24"/>
        </w:rPr>
        <w:t>t</w:t>
      </w:r>
      <w:r>
        <w:rPr>
          <w:spacing w:val="18"/>
          <w:sz w:val="24"/>
          <w:szCs w:val="24"/>
        </w:rPr>
        <w:t xml:space="preserve"> </w:t>
      </w:r>
      <w:r>
        <w:rPr>
          <w:sz w:val="24"/>
          <w:szCs w:val="24"/>
        </w:rPr>
        <w:t>and</w:t>
      </w:r>
      <w:r>
        <w:rPr>
          <w:spacing w:val="46"/>
          <w:sz w:val="24"/>
          <w:szCs w:val="24"/>
        </w:rPr>
        <w:t xml:space="preserve"> </w:t>
      </w:r>
      <w:r>
        <w:rPr>
          <w:sz w:val="24"/>
          <w:szCs w:val="24"/>
        </w:rPr>
        <w:t>Lisa</w:t>
      </w:r>
      <w:r>
        <w:rPr>
          <w:spacing w:val="22"/>
          <w:sz w:val="24"/>
          <w:szCs w:val="24"/>
        </w:rPr>
        <w:t xml:space="preserve"> </w:t>
      </w:r>
      <w:r>
        <w:rPr>
          <w:sz w:val="24"/>
          <w:szCs w:val="24"/>
        </w:rPr>
        <w:t>E.</w:t>
      </w:r>
      <w:r>
        <w:rPr>
          <w:spacing w:val="34"/>
          <w:sz w:val="24"/>
          <w:szCs w:val="24"/>
        </w:rPr>
        <w:t xml:space="preserve"> </w:t>
      </w:r>
      <w:r>
        <w:rPr>
          <w:sz w:val="24"/>
          <w:szCs w:val="24"/>
        </w:rPr>
        <w:t>Sa</w:t>
      </w:r>
      <w:r>
        <w:rPr>
          <w:spacing w:val="-6"/>
          <w:sz w:val="24"/>
          <w:szCs w:val="24"/>
        </w:rPr>
        <w:t>c</w:t>
      </w:r>
      <w:r>
        <w:rPr>
          <w:sz w:val="24"/>
          <w:szCs w:val="24"/>
        </w:rPr>
        <w:t xml:space="preserve">hs. </w:t>
      </w:r>
      <w:r>
        <w:rPr>
          <w:spacing w:val="1"/>
          <w:sz w:val="24"/>
          <w:szCs w:val="24"/>
        </w:rPr>
        <w:t xml:space="preserve"> </w:t>
      </w:r>
      <w:r>
        <w:rPr>
          <w:sz w:val="24"/>
          <w:szCs w:val="24"/>
        </w:rPr>
        <w:t>Oxford:</w:t>
      </w:r>
      <w:r>
        <w:rPr>
          <w:spacing w:val="59"/>
          <w:sz w:val="24"/>
          <w:szCs w:val="24"/>
        </w:rPr>
        <w:t xml:space="preserve"> </w:t>
      </w:r>
      <w:r>
        <w:rPr>
          <w:sz w:val="24"/>
          <w:szCs w:val="24"/>
        </w:rPr>
        <w:t>Oxford</w:t>
      </w:r>
      <w:r>
        <w:rPr>
          <w:spacing w:val="39"/>
          <w:sz w:val="24"/>
          <w:szCs w:val="24"/>
        </w:rPr>
        <w:t xml:space="preserve"> </w:t>
      </w:r>
      <w:r>
        <w:rPr>
          <w:sz w:val="24"/>
          <w:szCs w:val="24"/>
        </w:rPr>
        <w:t>Uni</w:t>
      </w:r>
      <w:r>
        <w:rPr>
          <w:spacing w:val="-7"/>
          <w:sz w:val="24"/>
          <w:szCs w:val="24"/>
        </w:rPr>
        <w:t>v</w:t>
      </w:r>
      <w:r>
        <w:rPr>
          <w:sz w:val="24"/>
          <w:szCs w:val="24"/>
        </w:rPr>
        <w:t>ersi</w:t>
      </w:r>
      <w:r>
        <w:rPr>
          <w:spacing w:val="-7"/>
          <w:sz w:val="24"/>
          <w:szCs w:val="24"/>
        </w:rPr>
        <w:t>t</w:t>
      </w:r>
      <w:r>
        <w:rPr>
          <w:sz w:val="24"/>
          <w:szCs w:val="24"/>
        </w:rPr>
        <w:t xml:space="preserve">y </w:t>
      </w:r>
      <w:r>
        <w:rPr>
          <w:spacing w:val="5"/>
          <w:sz w:val="24"/>
          <w:szCs w:val="24"/>
        </w:rPr>
        <w:t xml:space="preserve"> </w:t>
      </w:r>
      <w:r>
        <w:rPr>
          <w:w w:val="106"/>
          <w:sz w:val="24"/>
          <w:szCs w:val="24"/>
        </w:rPr>
        <w:t>Press.</w:t>
      </w:r>
    </w:p>
    <w:p w14:paraId="74BB35CE" w14:textId="77777777" w:rsidR="000A768D" w:rsidRDefault="006C1B1D">
      <w:pPr>
        <w:spacing w:before="7" w:line="401" w:lineRule="auto"/>
        <w:ind w:left="334" w:right="79" w:hanging="234"/>
        <w:jc w:val="both"/>
        <w:rPr>
          <w:sz w:val="24"/>
          <w:szCs w:val="24"/>
        </w:rPr>
      </w:pPr>
      <w:r>
        <w:rPr>
          <w:sz w:val="24"/>
          <w:szCs w:val="24"/>
        </w:rPr>
        <w:t xml:space="preserve">Büthe, </w:t>
      </w:r>
      <w:r>
        <w:rPr>
          <w:spacing w:val="5"/>
          <w:sz w:val="24"/>
          <w:szCs w:val="24"/>
        </w:rPr>
        <w:t xml:space="preserve"> </w:t>
      </w:r>
      <w:r>
        <w:rPr>
          <w:sz w:val="24"/>
          <w:szCs w:val="24"/>
        </w:rPr>
        <w:t>Tim</w:t>
      </w:r>
      <w:r>
        <w:rPr>
          <w:spacing w:val="42"/>
          <w:sz w:val="24"/>
          <w:szCs w:val="24"/>
        </w:rPr>
        <w:t xml:space="preserve"> </w:t>
      </w:r>
      <w:r>
        <w:rPr>
          <w:sz w:val="24"/>
          <w:szCs w:val="24"/>
        </w:rPr>
        <w:t>and</w:t>
      </w:r>
      <w:r>
        <w:rPr>
          <w:spacing w:val="41"/>
          <w:sz w:val="24"/>
          <w:szCs w:val="24"/>
        </w:rPr>
        <w:t xml:space="preserve"> </w:t>
      </w:r>
      <w:r>
        <w:rPr>
          <w:sz w:val="24"/>
          <w:szCs w:val="24"/>
        </w:rPr>
        <w:t>Helen</w:t>
      </w:r>
      <w:r>
        <w:rPr>
          <w:spacing w:val="19"/>
          <w:sz w:val="24"/>
          <w:szCs w:val="24"/>
        </w:rPr>
        <w:t xml:space="preserve"> </w:t>
      </w:r>
      <w:r>
        <w:rPr>
          <w:sz w:val="24"/>
          <w:szCs w:val="24"/>
        </w:rPr>
        <w:t>V.</w:t>
      </w:r>
      <w:r>
        <w:rPr>
          <w:spacing w:val="21"/>
          <w:sz w:val="24"/>
          <w:szCs w:val="24"/>
        </w:rPr>
        <w:t xml:space="preserve"> </w:t>
      </w:r>
      <w:r>
        <w:rPr>
          <w:sz w:val="24"/>
          <w:szCs w:val="24"/>
        </w:rPr>
        <w:t>Milner.</w:t>
      </w:r>
      <w:r>
        <w:rPr>
          <w:spacing w:val="34"/>
          <w:sz w:val="24"/>
          <w:szCs w:val="24"/>
        </w:rPr>
        <w:t xml:space="preserve"> </w:t>
      </w:r>
      <w:r>
        <w:rPr>
          <w:sz w:val="24"/>
          <w:szCs w:val="24"/>
        </w:rPr>
        <w:t>2014.</w:t>
      </w:r>
      <w:r>
        <w:rPr>
          <w:spacing w:val="26"/>
          <w:sz w:val="24"/>
          <w:szCs w:val="24"/>
        </w:rPr>
        <w:t xml:space="preserve"> </w:t>
      </w:r>
      <w:r>
        <w:rPr>
          <w:sz w:val="24"/>
          <w:szCs w:val="24"/>
        </w:rPr>
        <w:t>“</w:t>
      </w:r>
      <w:r>
        <w:rPr>
          <w:spacing w:val="-19"/>
          <w:sz w:val="24"/>
          <w:szCs w:val="24"/>
        </w:rPr>
        <w:t>F</w:t>
      </w:r>
      <w:r>
        <w:rPr>
          <w:sz w:val="24"/>
          <w:szCs w:val="24"/>
        </w:rPr>
        <w:t>oreign</w:t>
      </w:r>
      <w:r>
        <w:rPr>
          <w:spacing w:val="11"/>
          <w:sz w:val="24"/>
          <w:szCs w:val="24"/>
        </w:rPr>
        <w:t xml:space="preserve"> </w:t>
      </w:r>
      <w:r>
        <w:rPr>
          <w:sz w:val="24"/>
          <w:szCs w:val="24"/>
        </w:rPr>
        <w:t>Direct</w:t>
      </w:r>
      <w:r>
        <w:rPr>
          <w:spacing w:val="43"/>
          <w:sz w:val="24"/>
          <w:szCs w:val="24"/>
        </w:rPr>
        <w:t xml:space="preserve"> </w:t>
      </w:r>
      <w:r>
        <w:rPr>
          <w:w w:val="107"/>
          <w:sz w:val="24"/>
          <w:szCs w:val="24"/>
        </w:rPr>
        <w:t>I</w:t>
      </w:r>
      <w:r>
        <w:rPr>
          <w:spacing w:val="-6"/>
          <w:w w:val="107"/>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13"/>
          <w:sz w:val="24"/>
          <w:szCs w:val="24"/>
        </w:rPr>
        <w:t xml:space="preserve"> </w:t>
      </w:r>
      <w:r>
        <w:rPr>
          <w:sz w:val="24"/>
          <w:szCs w:val="24"/>
        </w:rPr>
        <w:t>and</w:t>
      </w:r>
      <w:r>
        <w:rPr>
          <w:spacing w:val="41"/>
          <w:sz w:val="24"/>
          <w:szCs w:val="24"/>
        </w:rPr>
        <w:t xml:space="preserve"> </w:t>
      </w:r>
      <w:r>
        <w:rPr>
          <w:w w:val="108"/>
          <w:sz w:val="24"/>
          <w:szCs w:val="24"/>
        </w:rPr>
        <w:t>Institutional</w:t>
      </w:r>
      <w:r>
        <w:rPr>
          <w:spacing w:val="20"/>
          <w:w w:val="108"/>
          <w:sz w:val="24"/>
          <w:szCs w:val="24"/>
        </w:rPr>
        <w:t xml:space="preserve"> </w:t>
      </w:r>
      <w:r>
        <w:rPr>
          <w:w w:val="102"/>
          <w:sz w:val="24"/>
          <w:szCs w:val="24"/>
        </w:rPr>
        <w:t>Di</w:t>
      </w:r>
      <w:r>
        <w:rPr>
          <w:spacing w:val="-7"/>
          <w:w w:val="102"/>
          <w:sz w:val="24"/>
          <w:szCs w:val="24"/>
        </w:rPr>
        <w:t>v</w:t>
      </w:r>
      <w:r>
        <w:rPr>
          <w:w w:val="102"/>
          <w:sz w:val="24"/>
          <w:szCs w:val="24"/>
        </w:rPr>
        <w:t xml:space="preserve">er- </w:t>
      </w:r>
      <w:r>
        <w:rPr>
          <w:sz w:val="24"/>
          <w:szCs w:val="24"/>
        </w:rPr>
        <w:t>si</w:t>
      </w:r>
      <w:r>
        <w:rPr>
          <w:spacing w:val="-7"/>
          <w:sz w:val="24"/>
          <w:szCs w:val="24"/>
        </w:rPr>
        <w:t>t</w:t>
      </w:r>
      <w:r>
        <w:rPr>
          <w:sz w:val="24"/>
          <w:szCs w:val="24"/>
        </w:rPr>
        <w:t>y</w:t>
      </w:r>
      <w:r>
        <w:rPr>
          <w:spacing w:val="52"/>
          <w:sz w:val="24"/>
          <w:szCs w:val="24"/>
        </w:rPr>
        <w:t xml:space="preserve"> </w:t>
      </w:r>
      <w:r>
        <w:rPr>
          <w:sz w:val="24"/>
          <w:szCs w:val="24"/>
        </w:rPr>
        <w:t>in</w:t>
      </w:r>
      <w:r>
        <w:rPr>
          <w:spacing w:val="35"/>
          <w:sz w:val="24"/>
          <w:szCs w:val="24"/>
        </w:rPr>
        <w:t xml:space="preserve"> </w:t>
      </w:r>
      <w:r>
        <w:rPr>
          <w:spacing w:val="-20"/>
          <w:sz w:val="24"/>
          <w:szCs w:val="24"/>
        </w:rPr>
        <w:t>T</w:t>
      </w:r>
      <w:r>
        <w:rPr>
          <w:sz w:val="24"/>
          <w:szCs w:val="24"/>
        </w:rPr>
        <w:t xml:space="preserve">rade </w:t>
      </w:r>
      <w:r>
        <w:rPr>
          <w:spacing w:val="19"/>
          <w:sz w:val="24"/>
          <w:szCs w:val="24"/>
        </w:rPr>
        <w:t xml:space="preserve"> </w:t>
      </w:r>
      <w:r>
        <w:rPr>
          <w:w w:val="102"/>
          <w:sz w:val="24"/>
          <w:szCs w:val="24"/>
        </w:rPr>
        <w:t>Agreeme</w:t>
      </w:r>
      <w:r>
        <w:rPr>
          <w:spacing w:val="-6"/>
          <w:w w:val="102"/>
          <w:sz w:val="24"/>
          <w:szCs w:val="24"/>
        </w:rPr>
        <w:t>n</w:t>
      </w:r>
      <w:r>
        <w:rPr>
          <w:w w:val="137"/>
          <w:sz w:val="24"/>
          <w:szCs w:val="24"/>
        </w:rPr>
        <w:t>t</w:t>
      </w:r>
      <w:r>
        <w:rPr>
          <w:w w:val="98"/>
          <w:sz w:val="24"/>
          <w:szCs w:val="24"/>
        </w:rPr>
        <w:t>s</w:t>
      </w:r>
      <w:r>
        <w:rPr>
          <w:w w:val="97"/>
          <w:sz w:val="24"/>
          <w:szCs w:val="24"/>
        </w:rPr>
        <w:t xml:space="preserve">: </w:t>
      </w:r>
      <w:r>
        <w:rPr>
          <w:spacing w:val="6"/>
          <w:w w:val="97"/>
          <w:sz w:val="24"/>
          <w:szCs w:val="24"/>
        </w:rPr>
        <w:t xml:space="preserve"> </w:t>
      </w:r>
      <w:r>
        <w:rPr>
          <w:sz w:val="24"/>
          <w:szCs w:val="24"/>
        </w:rPr>
        <w:t>Credibili</w:t>
      </w:r>
      <w:r>
        <w:rPr>
          <w:spacing w:val="-7"/>
          <w:sz w:val="24"/>
          <w:szCs w:val="24"/>
        </w:rPr>
        <w:t>t</w:t>
      </w:r>
      <w:r>
        <w:rPr>
          <w:spacing w:val="-20"/>
          <w:sz w:val="24"/>
          <w:szCs w:val="24"/>
        </w:rPr>
        <w:t>y</w:t>
      </w:r>
      <w:r>
        <w:rPr>
          <w:sz w:val="24"/>
          <w:szCs w:val="24"/>
        </w:rPr>
        <w:t xml:space="preserve">, </w:t>
      </w:r>
      <w:r>
        <w:rPr>
          <w:spacing w:val="34"/>
          <w:sz w:val="24"/>
          <w:szCs w:val="24"/>
        </w:rPr>
        <w:t xml:space="preserve"> </w:t>
      </w:r>
      <w:r>
        <w:rPr>
          <w:w w:val="106"/>
          <w:sz w:val="24"/>
          <w:szCs w:val="24"/>
        </w:rPr>
        <w:t>Commitme</w:t>
      </w:r>
      <w:r>
        <w:rPr>
          <w:spacing w:val="-7"/>
          <w:w w:val="106"/>
          <w:sz w:val="24"/>
          <w:szCs w:val="24"/>
        </w:rPr>
        <w:t>n</w:t>
      </w:r>
      <w:r>
        <w:rPr>
          <w:w w:val="106"/>
          <w:sz w:val="24"/>
          <w:szCs w:val="24"/>
        </w:rPr>
        <w:t>t,</w:t>
      </w:r>
      <w:r>
        <w:rPr>
          <w:spacing w:val="30"/>
          <w:w w:val="106"/>
          <w:sz w:val="24"/>
          <w:szCs w:val="24"/>
        </w:rPr>
        <w:t xml:space="preserve"> </w:t>
      </w:r>
      <w:r>
        <w:rPr>
          <w:sz w:val="24"/>
          <w:szCs w:val="24"/>
        </w:rPr>
        <w:t>and</w:t>
      </w:r>
      <w:r>
        <w:rPr>
          <w:spacing w:val="55"/>
          <w:sz w:val="24"/>
          <w:szCs w:val="24"/>
        </w:rPr>
        <w:t xml:space="preserve"> </w:t>
      </w:r>
      <w:r>
        <w:rPr>
          <w:sz w:val="24"/>
          <w:szCs w:val="24"/>
        </w:rPr>
        <w:t>Economic</w:t>
      </w:r>
      <w:r>
        <w:rPr>
          <w:spacing w:val="39"/>
          <w:sz w:val="24"/>
          <w:szCs w:val="24"/>
        </w:rPr>
        <w:t xml:space="preserve"> </w:t>
      </w:r>
      <w:r>
        <w:rPr>
          <w:sz w:val="24"/>
          <w:szCs w:val="24"/>
        </w:rPr>
        <w:t>Fl</w:t>
      </w:r>
      <w:r>
        <w:rPr>
          <w:spacing w:val="-7"/>
          <w:sz w:val="24"/>
          <w:szCs w:val="24"/>
        </w:rPr>
        <w:t>o</w:t>
      </w:r>
      <w:r>
        <w:rPr>
          <w:sz w:val="24"/>
          <w:szCs w:val="24"/>
        </w:rPr>
        <w:t>ws</w:t>
      </w:r>
      <w:r>
        <w:rPr>
          <w:spacing w:val="35"/>
          <w:sz w:val="24"/>
          <w:szCs w:val="24"/>
        </w:rPr>
        <w:t xml:space="preserve"> </w:t>
      </w:r>
      <w:r>
        <w:rPr>
          <w:sz w:val="24"/>
          <w:szCs w:val="24"/>
        </w:rPr>
        <w:t>in</w:t>
      </w:r>
      <w:r>
        <w:rPr>
          <w:spacing w:val="35"/>
          <w:sz w:val="24"/>
          <w:szCs w:val="24"/>
        </w:rPr>
        <w:t xml:space="preserve"> </w:t>
      </w:r>
      <w:r>
        <w:rPr>
          <w:sz w:val="24"/>
          <w:szCs w:val="24"/>
        </w:rPr>
        <w:t>the  De</w:t>
      </w:r>
      <w:r>
        <w:rPr>
          <w:spacing w:val="-7"/>
          <w:sz w:val="24"/>
          <w:szCs w:val="24"/>
        </w:rPr>
        <w:t>v</w:t>
      </w:r>
      <w:r>
        <w:rPr>
          <w:sz w:val="24"/>
          <w:szCs w:val="24"/>
        </w:rPr>
        <w:t>el- oping</w:t>
      </w:r>
      <w:r>
        <w:rPr>
          <w:spacing w:val="29"/>
          <w:sz w:val="24"/>
          <w:szCs w:val="24"/>
        </w:rPr>
        <w:t xml:space="preserve"> </w:t>
      </w:r>
      <w:r>
        <w:rPr>
          <w:spacing w:val="-19"/>
          <w:sz w:val="24"/>
          <w:szCs w:val="24"/>
        </w:rPr>
        <w:t>W</w:t>
      </w:r>
      <w:r>
        <w:rPr>
          <w:sz w:val="24"/>
          <w:szCs w:val="24"/>
        </w:rPr>
        <w:t>orld,</w:t>
      </w:r>
      <w:r>
        <w:rPr>
          <w:spacing w:val="49"/>
          <w:sz w:val="24"/>
          <w:szCs w:val="24"/>
        </w:rPr>
        <w:t xml:space="preserve"> </w:t>
      </w:r>
      <w:r>
        <w:rPr>
          <w:sz w:val="24"/>
          <w:szCs w:val="24"/>
        </w:rPr>
        <w:t>1971-2007.”</w:t>
      </w:r>
      <w:r>
        <w:rPr>
          <w:spacing w:val="-21"/>
          <w:sz w:val="24"/>
          <w:szCs w:val="24"/>
        </w:rPr>
        <w:t xml:space="preserve"> </w:t>
      </w:r>
      <w:r>
        <w:rPr>
          <w:spacing w:val="-18"/>
          <w:sz w:val="24"/>
          <w:szCs w:val="24"/>
        </w:rPr>
        <w:t>W</w:t>
      </w:r>
      <w:r>
        <w:rPr>
          <w:sz w:val="24"/>
          <w:szCs w:val="24"/>
        </w:rPr>
        <w:t>orld</w:t>
      </w:r>
      <w:r>
        <w:rPr>
          <w:spacing w:val="38"/>
          <w:sz w:val="24"/>
          <w:szCs w:val="24"/>
        </w:rPr>
        <w:t xml:space="preserve"> </w:t>
      </w:r>
      <w:r>
        <w:rPr>
          <w:sz w:val="24"/>
          <w:szCs w:val="24"/>
        </w:rPr>
        <w:t xml:space="preserve">Politics </w:t>
      </w:r>
      <w:r>
        <w:rPr>
          <w:spacing w:val="1"/>
          <w:sz w:val="24"/>
          <w:szCs w:val="24"/>
        </w:rPr>
        <w:t xml:space="preserve"> </w:t>
      </w:r>
      <w:r>
        <w:rPr>
          <w:sz w:val="24"/>
          <w:szCs w:val="24"/>
        </w:rPr>
        <w:t>66:88–122.</w:t>
      </w:r>
    </w:p>
    <w:p w14:paraId="4D0C2030" w14:textId="77777777" w:rsidR="000A768D" w:rsidRDefault="006C1B1D">
      <w:pPr>
        <w:spacing w:before="7" w:line="401" w:lineRule="auto"/>
        <w:ind w:left="334" w:right="78" w:hanging="234"/>
        <w:jc w:val="both"/>
        <w:rPr>
          <w:sz w:val="24"/>
          <w:szCs w:val="24"/>
        </w:rPr>
      </w:pPr>
      <w:r>
        <w:rPr>
          <w:sz w:val="24"/>
          <w:szCs w:val="24"/>
        </w:rPr>
        <w:t>C</w:t>
      </w:r>
      <w:r>
        <w:rPr>
          <w:spacing w:val="-6"/>
          <w:sz w:val="24"/>
          <w:szCs w:val="24"/>
        </w:rPr>
        <w:t>a</w:t>
      </w:r>
      <w:r>
        <w:rPr>
          <w:spacing w:val="-13"/>
          <w:sz w:val="24"/>
          <w:szCs w:val="24"/>
        </w:rPr>
        <w:t>v</w:t>
      </w:r>
      <w:r>
        <w:rPr>
          <w:sz w:val="24"/>
          <w:szCs w:val="24"/>
        </w:rPr>
        <w:t xml:space="preserve">allaro, </w:t>
      </w:r>
      <w:r>
        <w:rPr>
          <w:spacing w:val="20"/>
          <w:sz w:val="24"/>
          <w:szCs w:val="24"/>
        </w:rPr>
        <w:t xml:space="preserve"> </w:t>
      </w:r>
      <w:r>
        <w:rPr>
          <w:sz w:val="24"/>
          <w:szCs w:val="24"/>
        </w:rPr>
        <w:t xml:space="preserve">James </w:t>
      </w:r>
      <w:r>
        <w:rPr>
          <w:spacing w:val="6"/>
          <w:sz w:val="24"/>
          <w:szCs w:val="24"/>
        </w:rPr>
        <w:t xml:space="preserve"> </w:t>
      </w:r>
      <w:r>
        <w:rPr>
          <w:sz w:val="24"/>
          <w:szCs w:val="24"/>
        </w:rPr>
        <w:t>and</w:t>
      </w:r>
      <w:r>
        <w:rPr>
          <w:spacing w:val="52"/>
          <w:sz w:val="24"/>
          <w:szCs w:val="24"/>
        </w:rPr>
        <w:t xml:space="preserve"> </w:t>
      </w:r>
      <w:r>
        <w:rPr>
          <w:sz w:val="24"/>
          <w:szCs w:val="24"/>
        </w:rPr>
        <w:t xml:space="preserve">Stephanie </w:t>
      </w:r>
      <w:r>
        <w:rPr>
          <w:spacing w:val="12"/>
          <w:sz w:val="24"/>
          <w:szCs w:val="24"/>
        </w:rPr>
        <w:t xml:space="preserve"> </w:t>
      </w:r>
      <w:r>
        <w:rPr>
          <w:sz w:val="24"/>
          <w:szCs w:val="24"/>
        </w:rPr>
        <w:t>Bre</w:t>
      </w:r>
      <w:r>
        <w:rPr>
          <w:spacing w:val="-6"/>
          <w:sz w:val="24"/>
          <w:szCs w:val="24"/>
        </w:rPr>
        <w:t>w</w:t>
      </w:r>
      <w:r>
        <w:rPr>
          <w:sz w:val="24"/>
          <w:szCs w:val="24"/>
        </w:rPr>
        <w:t>er.</w:t>
      </w:r>
      <w:r>
        <w:rPr>
          <w:spacing w:val="47"/>
          <w:sz w:val="24"/>
          <w:szCs w:val="24"/>
        </w:rPr>
        <w:t xml:space="preserve"> </w:t>
      </w:r>
      <w:r>
        <w:rPr>
          <w:sz w:val="24"/>
          <w:szCs w:val="24"/>
        </w:rPr>
        <w:t xml:space="preserve">2008. </w:t>
      </w:r>
      <w:r>
        <w:rPr>
          <w:spacing w:val="1"/>
          <w:sz w:val="24"/>
          <w:szCs w:val="24"/>
        </w:rPr>
        <w:t xml:space="preserve"> </w:t>
      </w:r>
      <w:r>
        <w:rPr>
          <w:sz w:val="24"/>
          <w:szCs w:val="24"/>
        </w:rPr>
        <w:t>“Ree</w:t>
      </w:r>
      <w:r>
        <w:rPr>
          <w:spacing w:val="-13"/>
          <w:sz w:val="24"/>
          <w:szCs w:val="24"/>
        </w:rPr>
        <w:t>v</w:t>
      </w:r>
      <w:r>
        <w:rPr>
          <w:sz w:val="24"/>
          <w:szCs w:val="24"/>
        </w:rPr>
        <w:t xml:space="preserve">aluating </w:t>
      </w:r>
      <w:r>
        <w:rPr>
          <w:spacing w:val="1"/>
          <w:sz w:val="24"/>
          <w:szCs w:val="24"/>
        </w:rPr>
        <w:t xml:space="preserve"> </w:t>
      </w:r>
      <w:r>
        <w:rPr>
          <w:sz w:val="24"/>
          <w:szCs w:val="24"/>
        </w:rPr>
        <w:t>Regional</w:t>
      </w:r>
      <w:r>
        <w:rPr>
          <w:spacing w:val="43"/>
          <w:sz w:val="24"/>
          <w:szCs w:val="24"/>
        </w:rPr>
        <w:t xml:space="preserve"> </w:t>
      </w:r>
      <w:r>
        <w:rPr>
          <w:sz w:val="24"/>
          <w:szCs w:val="24"/>
        </w:rPr>
        <w:t>Human  Rig</w:t>
      </w:r>
      <w:r>
        <w:rPr>
          <w:spacing w:val="-6"/>
          <w:sz w:val="24"/>
          <w:szCs w:val="24"/>
        </w:rPr>
        <w:t>h</w:t>
      </w:r>
      <w:r>
        <w:rPr>
          <w:sz w:val="24"/>
          <w:szCs w:val="24"/>
        </w:rPr>
        <w:t xml:space="preserve">ts </w:t>
      </w:r>
      <w:r>
        <w:rPr>
          <w:spacing w:val="1"/>
          <w:sz w:val="24"/>
          <w:szCs w:val="24"/>
        </w:rPr>
        <w:t xml:space="preserve"> </w:t>
      </w:r>
      <w:r>
        <w:rPr>
          <w:w w:val="105"/>
          <w:sz w:val="24"/>
          <w:szCs w:val="24"/>
        </w:rPr>
        <w:t xml:space="preserve">Lit- </w:t>
      </w:r>
      <w:r>
        <w:rPr>
          <w:sz w:val="24"/>
          <w:szCs w:val="24"/>
        </w:rPr>
        <w:t>igation  in</w:t>
      </w:r>
      <w:r>
        <w:rPr>
          <w:spacing w:val="34"/>
          <w:sz w:val="24"/>
          <w:szCs w:val="24"/>
        </w:rPr>
        <w:t xml:space="preserve"> </w:t>
      </w:r>
      <w:r>
        <w:rPr>
          <w:sz w:val="24"/>
          <w:szCs w:val="24"/>
        </w:rPr>
        <w:t>the</w:t>
      </w:r>
      <w:r>
        <w:rPr>
          <w:spacing w:val="59"/>
          <w:sz w:val="24"/>
          <w:szCs w:val="24"/>
        </w:rPr>
        <w:t xml:space="preserve"> </w:t>
      </w:r>
      <w:r>
        <w:rPr>
          <w:spacing w:val="-20"/>
          <w:w w:val="115"/>
          <w:sz w:val="24"/>
          <w:szCs w:val="24"/>
        </w:rPr>
        <w:t>T</w:t>
      </w:r>
      <w:r>
        <w:rPr>
          <w:spacing w:val="-6"/>
          <w:w w:val="97"/>
          <w:sz w:val="24"/>
          <w:szCs w:val="24"/>
        </w:rPr>
        <w:t>w</w:t>
      </w:r>
      <w:r>
        <w:rPr>
          <w:w w:val="103"/>
          <w:sz w:val="24"/>
          <w:szCs w:val="24"/>
        </w:rPr>
        <w:t>e</w:t>
      </w:r>
      <w:r>
        <w:rPr>
          <w:spacing w:val="-6"/>
          <w:w w:val="103"/>
          <w:sz w:val="24"/>
          <w:szCs w:val="24"/>
        </w:rPr>
        <w:t>n</w:t>
      </w:r>
      <w:r>
        <w:rPr>
          <w:spacing w:val="-7"/>
          <w:w w:val="137"/>
          <w:sz w:val="24"/>
          <w:szCs w:val="24"/>
        </w:rPr>
        <w:t>t</w:t>
      </w:r>
      <w:r>
        <w:rPr>
          <w:w w:val="108"/>
          <w:sz w:val="24"/>
          <w:szCs w:val="24"/>
        </w:rPr>
        <w:t>y-First</w:t>
      </w:r>
      <w:r>
        <w:rPr>
          <w:spacing w:val="27"/>
          <w:w w:val="108"/>
          <w:sz w:val="24"/>
          <w:szCs w:val="24"/>
        </w:rPr>
        <w:t xml:space="preserve"> </w:t>
      </w:r>
      <w:r>
        <w:rPr>
          <w:sz w:val="24"/>
          <w:szCs w:val="24"/>
        </w:rPr>
        <w:t>Ce</w:t>
      </w:r>
      <w:r>
        <w:rPr>
          <w:spacing w:val="-6"/>
          <w:sz w:val="24"/>
          <w:szCs w:val="24"/>
        </w:rPr>
        <w:t>n</w:t>
      </w:r>
      <w:r>
        <w:rPr>
          <w:sz w:val="24"/>
          <w:szCs w:val="24"/>
        </w:rPr>
        <w:t xml:space="preserve">tury:  </w:t>
      </w:r>
      <w:r>
        <w:rPr>
          <w:spacing w:val="2"/>
          <w:sz w:val="24"/>
          <w:szCs w:val="24"/>
        </w:rPr>
        <w:t xml:space="preserve"> </w:t>
      </w:r>
      <w:r>
        <w:rPr>
          <w:sz w:val="24"/>
          <w:szCs w:val="24"/>
        </w:rPr>
        <w:t>The</w:t>
      </w:r>
      <w:r>
        <w:rPr>
          <w:spacing w:val="57"/>
          <w:sz w:val="24"/>
          <w:szCs w:val="24"/>
        </w:rPr>
        <w:t xml:space="preserve"> </w:t>
      </w:r>
      <w:r>
        <w:rPr>
          <w:sz w:val="24"/>
          <w:szCs w:val="24"/>
        </w:rPr>
        <w:t>Case</w:t>
      </w:r>
      <w:r>
        <w:rPr>
          <w:spacing w:val="40"/>
          <w:sz w:val="24"/>
          <w:szCs w:val="24"/>
        </w:rPr>
        <w:t xml:space="preserve"> </w:t>
      </w:r>
      <w:r>
        <w:rPr>
          <w:sz w:val="24"/>
          <w:szCs w:val="24"/>
        </w:rPr>
        <w:t>of</w:t>
      </w:r>
      <w:r>
        <w:rPr>
          <w:spacing w:val="15"/>
          <w:sz w:val="24"/>
          <w:szCs w:val="24"/>
        </w:rPr>
        <w:t xml:space="preserve"> </w:t>
      </w:r>
      <w:r>
        <w:rPr>
          <w:sz w:val="24"/>
          <w:szCs w:val="24"/>
        </w:rPr>
        <w:t>the</w:t>
      </w:r>
      <w:r>
        <w:rPr>
          <w:spacing w:val="59"/>
          <w:sz w:val="24"/>
          <w:szCs w:val="24"/>
        </w:rPr>
        <w:t xml:space="preserve"> </w:t>
      </w:r>
      <w:r>
        <w:rPr>
          <w:w w:val="105"/>
          <w:sz w:val="24"/>
          <w:szCs w:val="24"/>
        </w:rPr>
        <w:t>I</w:t>
      </w:r>
      <w:r>
        <w:rPr>
          <w:spacing w:val="-6"/>
          <w:w w:val="105"/>
          <w:sz w:val="24"/>
          <w:szCs w:val="24"/>
        </w:rPr>
        <w:t>n</w:t>
      </w:r>
      <w:r>
        <w:rPr>
          <w:w w:val="105"/>
          <w:sz w:val="24"/>
          <w:szCs w:val="24"/>
        </w:rPr>
        <w:t>ter-American</w:t>
      </w:r>
      <w:r>
        <w:rPr>
          <w:spacing w:val="28"/>
          <w:w w:val="105"/>
          <w:sz w:val="24"/>
          <w:szCs w:val="24"/>
        </w:rPr>
        <w:t xml:space="preserve"> </w:t>
      </w:r>
      <w:r>
        <w:rPr>
          <w:sz w:val="24"/>
          <w:szCs w:val="24"/>
        </w:rPr>
        <w:t xml:space="preserve">Court.” </w:t>
      </w:r>
      <w:r>
        <w:rPr>
          <w:spacing w:val="14"/>
          <w:sz w:val="24"/>
          <w:szCs w:val="24"/>
        </w:rPr>
        <w:t xml:space="preserve"> </w:t>
      </w:r>
      <w:r>
        <w:rPr>
          <w:spacing w:val="-6"/>
          <w:sz w:val="24"/>
          <w:szCs w:val="24"/>
        </w:rPr>
        <w:t>A</w:t>
      </w:r>
      <w:r>
        <w:rPr>
          <w:w w:val="105"/>
          <w:sz w:val="24"/>
          <w:szCs w:val="24"/>
        </w:rPr>
        <w:t>meri</w:t>
      </w:r>
      <w:r>
        <w:rPr>
          <w:spacing w:val="-12"/>
          <w:w w:val="105"/>
          <w:sz w:val="24"/>
          <w:szCs w:val="24"/>
        </w:rPr>
        <w:t>c</w:t>
      </w:r>
      <w:r>
        <w:rPr>
          <w:w w:val="110"/>
          <w:sz w:val="24"/>
          <w:szCs w:val="24"/>
        </w:rPr>
        <w:t xml:space="preserve">an </w:t>
      </w:r>
      <w:r>
        <w:rPr>
          <w:sz w:val="24"/>
          <w:szCs w:val="24"/>
        </w:rPr>
        <w:t xml:space="preserve">Journal </w:t>
      </w:r>
      <w:r>
        <w:rPr>
          <w:spacing w:val="35"/>
          <w:sz w:val="24"/>
          <w:szCs w:val="24"/>
        </w:rPr>
        <w:t xml:space="preserve"> </w:t>
      </w:r>
      <w:r>
        <w:rPr>
          <w:sz w:val="24"/>
          <w:szCs w:val="24"/>
        </w:rPr>
        <w:t>of</w:t>
      </w:r>
      <w:r>
        <w:rPr>
          <w:spacing w:val="14"/>
          <w:sz w:val="24"/>
          <w:szCs w:val="24"/>
        </w:rPr>
        <w:t xml:space="preserve"> </w:t>
      </w:r>
      <w:r>
        <w:rPr>
          <w:w w:val="109"/>
          <w:sz w:val="24"/>
          <w:szCs w:val="24"/>
        </w:rPr>
        <w:t>International</w:t>
      </w:r>
      <w:r>
        <w:rPr>
          <w:spacing w:val="18"/>
          <w:w w:val="109"/>
          <w:sz w:val="24"/>
          <w:szCs w:val="24"/>
        </w:rPr>
        <w:t xml:space="preserve"> </w:t>
      </w:r>
      <w:r>
        <w:rPr>
          <w:spacing w:val="-12"/>
          <w:sz w:val="24"/>
          <w:szCs w:val="24"/>
        </w:rPr>
        <w:t>L</w:t>
      </w:r>
      <w:r>
        <w:rPr>
          <w:sz w:val="24"/>
          <w:szCs w:val="24"/>
        </w:rPr>
        <w:t>aw</w:t>
      </w:r>
      <w:r>
        <w:rPr>
          <w:spacing w:val="12"/>
          <w:sz w:val="24"/>
          <w:szCs w:val="24"/>
        </w:rPr>
        <w:t xml:space="preserve"> </w:t>
      </w:r>
      <w:r>
        <w:rPr>
          <w:sz w:val="24"/>
          <w:szCs w:val="24"/>
        </w:rPr>
        <w:t>pp.</w:t>
      </w:r>
      <w:r>
        <w:rPr>
          <w:spacing w:val="42"/>
          <w:sz w:val="24"/>
          <w:szCs w:val="24"/>
        </w:rPr>
        <w:t xml:space="preserve"> </w:t>
      </w:r>
      <w:r>
        <w:rPr>
          <w:sz w:val="24"/>
          <w:szCs w:val="24"/>
        </w:rPr>
        <w:t>768–827.</w:t>
      </w:r>
    </w:p>
    <w:p w14:paraId="653BB11E" w14:textId="77777777" w:rsidR="000A768D" w:rsidRDefault="006C1B1D">
      <w:pPr>
        <w:spacing w:before="7"/>
        <w:ind w:left="59" w:right="79"/>
        <w:jc w:val="center"/>
        <w:rPr>
          <w:sz w:val="24"/>
          <w:szCs w:val="24"/>
        </w:rPr>
      </w:pPr>
      <w:r>
        <w:rPr>
          <w:sz w:val="24"/>
          <w:szCs w:val="24"/>
        </w:rPr>
        <w:t xml:space="preserve">Chinn, </w:t>
      </w:r>
      <w:r>
        <w:rPr>
          <w:spacing w:val="8"/>
          <w:sz w:val="24"/>
          <w:szCs w:val="24"/>
        </w:rPr>
        <w:t xml:space="preserve"> </w:t>
      </w:r>
      <w:r>
        <w:rPr>
          <w:sz w:val="24"/>
          <w:szCs w:val="24"/>
        </w:rPr>
        <w:t>Menzie</w:t>
      </w:r>
      <w:r>
        <w:rPr>
          <w:spacing w:val="27"/>
          <w:sz w:val="24"/>
          <w:szCs w:val="24"/>
        </w:rPr>
        <w:t xml:space="preserve"> </w:t>
      </w:r>
      <w:r>
        <w:rPr>
          <w:sz w:val="24"/>
          <w:szCs w:val="24"/>
        </w:rPr>
        <w:t>D</w:t>
      </w:r>
      <w:r>
        <w:rPr>
          <w:spacing w:val="31"/>
          <w:sz w:val="24"/>
          <w:szCs w:val="24"/>
        </w:rPr>
        <w:t xml:space="preserve"> </w:t>
      </w:r>
      <w:r>
        <w:rPr>
          <w:sz w:val="24"/>
          <w:szCs w:val="24"/>
        </w:rPr>
        <w:t>and</w:t>
      </w:r>
      <w:r>
        <w:rPr>
          <w:spacing w:val="55"/>
          <w:sz w:val="24"/>
          <w:szCs w:val="24"/>
        </w:rPr>
        <w:t xml:space="preserve"> </w:t>
      </w:r>
      <w:r>
        <w:rPr>
          <w:sz w:val="24"/>
          <w:szCs w:val="24"/>
        </w:rPr>
        <w:t>Hiro</w:t>
      </w:r>
      <w:r>
        <w:rPr>
          <w:spacing w:val="36"/>
          <w:sz w:val="24"/>
          <w:szCs w:val="24"/>
        </w:rPr>
        <w:t xml:space="preserve"> </w:t>
      </w:r>
      <w:r>
        <w:rPr>
          <w:sz w:val="24"/>
          <w:szCs w:val="24"/>
        </w:rPr>
        <w:t>Ito.</w:t>
      </w:r>
      <w:r>
        <w:rPr>
          <w:spacing w:val="56"/>
          <w:sz w:val="24"/>
          <w:szCs w:val="24"/>
        </w:rPr>
        <w:t xml:space="preserve"> </w:t>
      </w:r>
      <w:r>
        <w:rPr>
          <w:sz w:val="24"/>
          <w:szCs w:val="24"/>
        </w:rPr>
        <w:t>2008.</w:t>
      </w:r>
      <w:r>
        <w:rPr>
          <w:spacing w:val="59"/>
          <w:sz w:val="24"/>
          <w:szCs w:val="24"/>
        </w:rPr>
        <w:t xml:space="preserve"> </w:t>
      </w:r>
      <w:r>
        <w:rPr>
          <w:sz w:val="24"/>
          <w:szCs w:val="24"/>
        </w:rPr>
        <w:t>“A</w:t>
      </w:r>
      <w:r>
        <w:rPr>
          <w:spacing w:val="-1"/>
          <w:sz w:val="24"/>
          <w:szCs w:val="24"/>
        </w:rPr>
        <w:t xml:space="preserve"> </w:t>
      </w:r>
      <w:r>
        <w:rPr>
          <w:sz w:val="24"/>
          <w:szCs w:val="24"/>
        </w:rPr>
        <w:t>New</w:t>
      </w:r>
      <w:r>
        <w:rPr>
          <w:spacing w:val="22"/>
          <w:sz w:val="24"/>
          <w:szCs w:val="24"/>
        </w:rPr>
        <w:t xml:space="preserve"> </w:t>
      </w:r>
      <w:r>
        <w:rPr>
          <w:sz w:val="24"/>
          <w:szCs w:val="24"/>
        </w:rPr>
        <w:t>Measure</w:t>
      </w:r>
      <w:r>
        <w:rPr>
          <w:spacing w:val="52"/>
          <w:sz w:val="24"/>
          <w:szCs w:val="24"/>
        </w:rPr>
        <w:t xml:space="preserve"> </w:t>
      </w:r>
      <w:r>
        <w:rPr>
          <w:sz w:val="24"/>
          <w:szCs w:val="24"/>
        </w:rPr>
        <w:t>of</w:t>
      </w:r>
      <w:r>
        <w:rPr>
          <w:spacing w:val="15"/>
          <w:sz w:val="24"/>
          <w:szCs w:val="24"/>
        </w:rPr>
        <w:t xml:space="preserve"> </w:t>
      </w:r>
      <w:r>
        <w:rPr>
          <w:sz w:val="24"/>
          <w:szCs w:val="24"/>
        </w:rPr>
        <w:t xml:space="preserve">Financial </w:t>
      </w:r>
      <w:r>
        <w:rPr>
          <w:spacing w:val="20"/>
          <w:sz w:val="24"/>
          <w:szCs w:val="24"/>
        </w:rPr>
        <w:t xml:space="preserve"> </w:t>
      </w:r>
      <w:r>
        <w:rPr>
          <w:sz w:val="24"/>
          <w:szCs w:val="24"/>
        </w:rPr>
        <w:t>O</w:t>
      </w:r>
      <w:r>
        <w:rPr>
          <w:spacing w:val="7"/>
          <w:sz w:val="24"/>
          <w:szCs w:val="24"/>
        </w:rPr>
        <w:t>p</w:t>
      </w:r>
      <w:r>
        <w:rPr>
          <w:sz w:val="24"/>
          <w:szCs w:val="24"/>
        </w:rPr>
        <w:t>enness.”</w:t>
      </w:r>
      <w:r>
        <w:rPr>
          <w:spacing w:val="47"/>
          <w:sz w:val="24"/>
          <w:szCs w:val="24"/>
        </w:rPr>
        <w:t xml:space="preserve"> </w:t>
      </w:r>
      <w:r>
        <w:rPr>
          <w:sz w:val="24"/>
          <w:szCs w:val="24"/>
        </w:rPr>
        <w:t xml:space="preserve">Journal </w:t>
      </w:r>
      <w:r>
        <w:rPr>
          <w:spacing w:val="43"/>
          <w:sz w:val="24"/>
          <w:szCs w:val="24"/>
        </w:rPr>
        <w:t xml:space="preserve"> </w:t>
      </w:r>
      <w:r>
        <w:rPr>
          <w:w w:val="95"/>
          <w:sz w:val="24"/>
          <w:szCs w:val="24"/>
        </w:rPr>
        <w:t>of</w:t>
      </w:r>
    </w:p>
    <w:p w14:paraId="3E06CA61" w14:textId="77777777" w:rsidR="000A768D" w:rsidRDefault="000A768D">
      <w:pPr>
        <w:spacing w:before="6" w:line="180" w:lineRule="exact"/>
        <w:rPr>
          <w:sz w:val="18"/>
          <w:szCs w:val="18"/>
        </w:rPr>
      </w:pPr>
    </w:p>
    <w:p w14:paraId="258EB618" w14:textId="77777777" w:rsidR="000A768D" w:rsidRDefault="006C1B1D">
      <w:pPr>
        <w:ind w:left="334"/>
        <w:rPr>
          <w:sz w:val="24"/>
          <w:szCs w:val="24"/>
        </w:rPr>
      </w:pPr>
      <w:r>
        <w:rPr>
          <w:sz w:val="24"/>
          <w:szCs w:val="24"/>
        </w:rPr>
        <w:t>Com</w:t>
      </w:r>
      <w:r>
        <w:rPr>
          <w:spacing w:val="-12"/>
          <w:sz w:val="24"/>
          <w:szCs w:val="24"/>
        </w:rPr>
        <w:t>p</w:t>
      </w:r>
      <w:r>
        <w:rPr>
          <w:sz w:val="24"/>
          <w:szCs w:val="24"/>
        </w:rPr>
        <w:t>a</w:t>
      </w:r>
      <w:r>
        <w:rPr>
          <w:spacing w:val="-12"/>
          <w:sz w:val="24"/>
          <w:szCs w:val="24"/>
        </w:rPr>
        <w:t>r</w:t>
      </w:r>
      <w:r>
        <w:rPr>
          <w:sz w:val="24"/>
          <w:szCs w:val="24"/>
        </w:rPr>
        <w:t xml:space="preserve">ative </w:t>
      </w:r>
      <w:r>
        <w:rPr>
          <w:spacing w:val="15"/>
          <w:sz w:val="24"/>
          <w:szCs w:val="24"/>
        </w:rPr>
        <w:t xml:space="preserve"> </w:t>
      </w:r>
      <w:r>
        <w:rPr>
          <w:sz w:val="24"/>
          <w:szCs w:val="24"/>
        </w:rPr>
        <w:t>Policy</w:t>
      </w:r>
      <w:r>
        <w:rPr>
          <w:spacing w:val="36"/>
          <w:sz w:val="24"/>
          <w:szCs w:val="24"/>
        </w:rPr>
        <w:t xml:space="preserve"> </w:t>
      </w:r>
      <w:r>
        <w:rPr>
          <w:spacing w:val="-6"/>
          <w:sz w:val="24"/>
          <w:szCs w:val="24"/>
        </w:rPr>
        <w:t>A</w:t>
      </w:r>
      <w:r>
        <w:rPr>
          <w:sz w:val="24"/>
          <w:szCs w:val="24"/>
        </w:rPr>
        <w:t>nalysis</w:t>
      </w:r>
      <w:r>
        <w:rPr>
          <w:spacing w:val="38"/>
          <w:sz w:val="24"/>
          <w:szCs w:val="24"/>
        </w:rPr>
        <w:t xml:space="preserve"> </w:t>
      </w:r>
      <w:r>
        <w:rPr>
          <w:sz w:val="24"/>
          <w:szCs w:val="24"/>
        </w:rPr>
        <w:t>10(3):309–322.</w:t>
      </w:r>
    </w:p>
    <w:p w14:paraId="6EEC7BCD" w14:textId="77777777" w:rsidR="000A768D" w:rsidRDefault="000A768D">
      <w:pPr>
        <w:spacing w:before="6" w:line="180" w:lineRule="exact"/>
        <w:rPr>
          <w:sz w:val="18"/>
          <w:szCs w:val="18"/>
        </w:rPr>
      </w:pPr>
    </w:p>
    <w:p w14:paraId="01565373" w14:textId="77777777" w:rsidR="000A768D" w:rsidRDefault="006C1B1D">
      <w:pPr>
        <w:ind w:left="59" w:right="80"/>
        <w:jc w:val="center"/>
        <w:rPr>
          <w:sz w:val="24"/>
          <w:szCs w:val="24"/>
        </w:rPr>
      </w:pPr>
      <w:r>
        <w:rPr>
          <w:sz w:val="24"/>
          <w:szCs w:val="24"/>
        </w:rPr>
        <w:t xml:space="preserve">Egli, </w:t>
      </w:r>
      <w:r>
        <w:rPr>
          <w:spacing w:val="38"/>
          <w:sz w:val="24"/>
          <w:szCs w:val="24"/>
        </w:rPr>
        <w:t xml:space="preserve"> </w:t>
      </w:r>
      <w:r>
        <w:rPr>
          <w:sz w:val="24"/>
          <w:szCs w:val="24"/>
        </w:rPr>
        <w:t xml:space="preserve">Gabriel. </w:t>
      </w:r>
      <w:r>
        <w:rPr>
          <w:spacing w:val="54"/>
          <w:sz w:val="24"/>
          <w:szCs w:val="24"/>
        </w:rPr>
        <w:t xml:space="preserve"> </w:t>
      </w:r>
      <w:r>
        <w:rPr>
          <w:sz w:val="24"/>
          <w:szCs w:val="24"/>
        </w:rPr>
        <w:t xml:space="preserve">2006.   </w:t>
      </w:r>
      <w:r>
        <w:rPr>
          <w:spacing w:val="22"/>
          <w:sz w:val="24"/>
          <w:szCs w:val="24"/>
        </w:rPr>
        <w:t xml:space="preserve"> </w:t>
      </w:r>
      <w:r>
        <w:rPr>
          <w:sz w:val="24"/>
          <w:szCs w:val="24"/>
        </w:rPr>
        <w:t xml:space="preserve">“Don’t </w:t>
      </w:r>
      <w:r>
        <w:rPr>
          <w:spacing w:val="8"/>
          <w:sz w:val="24"/>
          <w:szCs w:val="24"/>
        </w:rPr>
        <w:t xml:space="preserve"> </w:t>
      </w:r>
      <w:r>
        <w:rPr>
          <w:sz w:val="24"/>
          <w:szCs w:val="24"/>
        </w:rPr>
        <w:t xml:space="preserve">Get </w:t>
      </w:r>
      <w:r>
        <w:rPr>
          <w:spacing w:val="46"/>
          <w:sz w:val="24"/>
          <w:szCs w:val="24"/>
        </w:rPr>
        <w:t xml:space="preserve"> </w:t>
      </w:r>
      <w:r>
        <w:rPr>
          <w:sz w:val="24"/>
          <w:szCs w:val="24"/>
        </w:rPr>
        <w:t xml:space="preserve">Bit:   </w:t>
      </w:r>
      <w:r>
        <w:rPr>
          <w:spacing w:val="2"/>
          <w:sz w:val="24"/>
          <w:szCs w:val="24"/>
        </w:rPr>
        <w:t xml:space="preserve"> </w:t>
      </w:r>
      <w:r>
        <w:rPr>
          <w:spacing w:val="-7"/>
          <w:sz w:val="24"/>
          <w:szCs w:val="24"/>
        </w:rPr>
        <w:t>A</w:t>
      </w:r>
      <w:r>
        <w:rPr>
          <w:sz w:val="24"/>
          <w:szCs w:val="24"/>
        </w:rPr>
        <w:t xml:space="preserve">ddressing </w:t>
      </w:r>
      <w:r>
        <w:rPr>
          <w:spacing w:val="44"/>
          <w:sz w:val="24"/>
          <w:szCs w:val="24"/>
        </w:rPr>
        <w:t xml:space="preserve"> </w:t>
      </w:r>
      <w:r>
        <w:rPr>
          <w:sz w:val="24"/>
          <w:szCs w:val="24"/>
        </w:rPr>
        <w:t xml:space="preserve">ICSID’s </w:t>
      </w:r>
      <w:r>
        <w:rPr>
          <w:spacing w:val="15"/>
          <w:sz w:val="24"/>
          <w:szCs w:val="24"/>
        </w:rPr>
        <w:t xml:space="preserve"> </w:t>
      </w:r>
      <w:r>
        <w:rPr>
          <w:w w:val="104"/>
          <w:sz w:val="24"/>
          <w:szCs w:val="24"/>
        </w:rPr>
        <w:t>Inconsiste</w:t>
      </w:r>
      <w:r>
        <w:rPr>
          <w:spacing w:val="-6"/>
          <w:w w:val="104"/>
          <w:sz w:val="24"/>
          <w:szCs w:val="24"/>
        </w:rPr>
        <w:t>n</w:t>
      </w:r>
      <w:r>
        <w:rPr>
          <w:w w:val="137"/>
          <w:sz w:val="24"/>
          <w:szCs w:val="24"/>
        </w:rPr>
        <w:t>t</w:t>
      </w:r>
      <w:r>
        <w:rPr>
          <w:sz w:val="24"/>
          <w:szCs w:val="24"/>
        </w:rPr>
        <w:t xml:space="preserve"> </w:t>
      </w:r>
      <w:r>
        <w:rPr>
          <w:spacing w:val="15"/>
          <w:sz w:val="24"/>
          <w:szCs w:val="24"/>
        </w:rPr>
        <w:t xml:space="preserve"> </w:t>
      </w:r>
      <w:r>
        <w:rPr>
          <w:sz w:val="24"/>
          <w:szCs w:val="24"/>
        </w:rPr>
        <w:t xml:space="preserve">Application  </w:t>
      </w:r>
      <w:r>
        <w:rPr>
          <w:spacing w:val="12"/>
          <w:sz w:val="24"/>
          <w:szCs w:val="24"/>
        </w:rPr>
        <w:t xml:space="preserve"> </w:t>
      </w:r>
      <w:r>
        <w:rPr>
          <w:w w:val="94"/>
          <w:sz w:val="24"/>
          <w:szCs w:val="24"/>
        </w:rPr>
        <w:t>of</w:t>
      </w:r>
    </w:p>
    <w:p w14:paraId="67CC0C83" w14:textId="77777777" w:rsidR="000A768D" w:rsidRDefault="000A768D">
      <w:pPr>
        <w:spacing w:before="6" w:line="180" w:lineRule="exact"/>
        <w:rPr>
          <w:sz w:val="18"/>
          <w:szCs w:val="18"/>
        </w:rPr>
      </w:pPr>
    </w:p>
    <w:p w14:paraId="1A08DE1A" w14:textId="77777777" w:rsidR="000A768D" w:rsidRDefault="006C1B1D">
      <w:pPr>
        <w:ind w:left="334"/>
        <w:rPr>
          <w:sz w:val="24"/>
          <w:szCs w:val="24"/>
        </w:rPr>
      </w:pPr>
      <w:r>
        <w:rPr>
          <w:w w:val="104"/>
          <w:sz w:val="24"/>
          <w:szCs w:val="24"/>
        </w:rPr>
        <w:t>Most-</w:t>
      </w:r>
      <w:r>
        <w:rPr>
          <w:spacing w:val="-21"/>
          <w:w w:val="104"/>
          <w:sz w:val="24"/>
          <w:szCs w:val="24"/>
        </w:rPr>
        <w:t>F</w:t>
      </w:r>
      <w:r>
        <w:rPr>
          <w:spacing w:val="-6"/>
          <w:w w:val="104"/>
          <w:sz w:val="24"/>
          <w:szCs w:val="24"/>
        </w:rPr>
        <w:t>a</w:t>
      </w:r>
      <w:r>
        <w:rPr>
          <w:spacing w:val="-7"/>
          <w:w w:val="104"/>
          <w:sz w:val="24"/>
          <w:szCs w:val="24"/>
        </w:rPr>
        <w:t>v</w:t>
      </w:r>
      <w:r>
        <w:rPr>
          <w:w w:val="104"/>
          <w:sz w:val="24"/>
          <w:szCs w:val="24"/>
        </w:rPr>
        <w:t>ored-Nation</w:t>
      </w:r>
      <w:r>
        <w:rPr>
          <w:spacing w:val="31"/>
          <w:w w:val="104"/>
          <w:sz w:val="24"/>
          <w:szCs w:val="24"/>
        </w:rPr>
        <w:t xml:space="preserve"> </w:t>
      </w:r>
      <w:r>
        <w:rPr>
          <w:sz w:val="24"/>
          <w:szCs w:val="24"/>
        </w:rPr>
        <w:t>Clauses</w:t>
      </w:r>
      <w:r>
        <w:rPr>
          <w:spacing w:val="43"/>
          <w:sz w:val="24"/>
          <w:szCs w:val="24"/>
        </w:rPr>
        <w:t xml:space="preserve"> </w:t>
      </w:r>
      <w:r>
        <w:rPr>
          <w:sz w:val="24"/>
          <w:szCs w:val="24"/>
        </w:rPr>
        <w:t>to</w:t>
      </w:r>
      <w:r>
        <w:rPr>
          <w:spacing w:val="42"/>
          <w:sz w:val="24"/>
          <w:szCs w:val="24"/>
        </w:rPr>
        <w:t xml:space="preserve"> </w:t>
      </w:r>
      <w:r>
        <w:rPr>
          <w:sz w:val="24"/>
          <w:szCs w:val="24"/>
        </w:rPr>
        <w:t xml:space="preserve">Dispute </w:t>
      </w:r>
      <w:r>
        <w:rPr>
          <w:spacing w:val="6"/>
          <w:sz w:val="24"/>
          <w:szCs w:val="24"/>
        </w:rPr>
        <w:t xml:space="preserve"> </w:t>
      </w:r>
      <w:r>
        <w:rPr>
          <w:sz w:val="24"/>
          <w:szCs w:val="24"/>
        </w:rPr>
        <w:t xml:space="preserve">Resolution </w:t>
      </w:r>
      <w:r>
        <w:rPr>
          <w:spacing w:val="3"/>
          <w:sz w:val="24"/>
          <w:szCs w:val="24"/>
        </w:rPr>
        <w:t xml:space="preserve"> </w:t>
      </w:r>
      <w:r>
        <w:rPr>
          <w:sz w:val="24"/>
          <w:szCs w:val="24"/>
        </w:rPr>
        <w:t>Pr</w:t>
      </w:r>
      <w:r>
        <w:rPr>
          <w:spacing w:val="-6"/>
          <w:sz w:val="24"/>
          <w:szCs w:val="24"/>
        </w:rPr>
        <w:t>o</w:t>
      </w:r>
      <w:r>
        <w:rPr>
          <w:sz w:val="24"/>
          <w:szCs w:val="24"/>
        </w:rPr>
        <w:t>visions.”</w:t>
      </w:r>
      <w:r>
        <w:rPr>
          <w:spacing w:val="49"/>
          <w:sz w:val="24"/>
          <w:szCs w:val="24"/>
        </w:rPr>
        <w:t xml:space="preserve"> </w:t>
      </w:r>
      <w:r>
        <w:rPr>
          <w:sz w:val="24"/>
          <w:szCs w:val="24"/>
        </w:rPr>
        <w:t>Pep</w:t>
      </w:r>
      <w:r>
        <w:rPr>
          <w:spacing w:val="-12"/>
          <w:sz w:val="24"/>
          <w:szCs w:val="24"/>
        </w:rPr>
        <w:t>p</w:t>
      </w:r>
      <w:r>
        <w:rPr>
          <w:sz w:val="24"/>
          <w:szCs w:val="24"/>
        </w:rPr>
        <w:t>e</w:t>
      </w:r>
      <w:r>
        <w:rPr>
          <w:spacing w:val="-12"/>
          <w:sz w:val="24"/>
          <w:szCs w:val="24"/>
        </w:rPr>
        <w:t>r</w:t>
      </w:r>
      <w:r>
        <w:rPr>
          <w:sz w:val="24"/>
          <w:szCs w:val="24"/>
        </w:rPr>
        <w:t xml:space="preserve">dine </w:t>
      </w:r>
      <w:r>
        <w:rPr>
          <w:spacing w:val="25"/>
          <w:sz w:val="24"/>
          <w:szCs w:val="24"/>
        </w:rPr>
        <w:t xml:space="preserve"> </w:t>
      </w:r>
      <w:r>
        <w:rPr>
          <w:spacing w:val="-12"/>
          <w:sz w:val="24"/>
          <w:szCs w:val="24"/>
        </w:rPr>
        <w:t>L</w:t>
      </w:r>
      <w:r>
        <w:rPr>
          <w:sz w:val="24"/>
          <w:szCs w:val="24"/>
        </w:rPr>
        <w:t>aw</w:t>
      </w:r>
      <w:r>
        <w:rPr>
          <w:spacing w:val="20"/>
          <w:sz w:val="24"/>
          <w:szCs w:val="24"/>
        </w:rPr>
        <w:t xml:space="preserve"> </w:t>
      </w:r>
      <w:r>
        <w:rPr>
          <w:spacing w:val="-12"/>
          <w:sz w:val="24"/>
          <w:szCs w:val="24"/>
        </w:rPr>
        <w:t>R</w:t>
      </w:r>
      <w:r>
        <w:rPr>
          <w:sz w:val="24"/>
          <w:szCs w:val="24"/>
        </w:rPr>
        <w:t>eview</w:t>
      </w:r>
    </w:p>
    <w:p w14:paraId="613D4896" w14:textId="77777777" w:rsidR="000A768D" w:rsidRDefault="000A768D">
      <w:pPr>
        <w:spacing w:before="6" w:line="180" w:lineRule="exact"/>
        <w:rPr>
          <w:sz w:val="18"/>
          <w:szCs w:val="18"/>
        </w:rPr>
      </w:pPr>
    </w:p>
    <w:p w14:paraId="071684BA" w14:textId="77777777" w:rsidR="000A768D" w:rsidRDefault="006C1B1D">
      <w:pPr>
        <w:ind w:left="334"/>
        <w:rPr>
          <w:sz w:val="24"/>
          <w:szCs w:val="24"/>
        </w:rPr>
        <w:sectPr w:rsidR="000A768D">
          <w:headerReference w:type="default" r:id="rId24"/>
          <w:pgSz w:w="12240" w:h="15840"/>
          <w:pgMar w:top="1200" w:right="1320" w:bottom="280" w:left="1340" w:header="1007" w:footer="0" w:gutter="0"/>
          <w:pgNumType w:start="32"/>
          <w:cols w:space="720"/>
        </w:sectPr>
      </w:pPr>
      <w:r>
        <w:rPr>
          <w:sz w:val="24"/>
          <w:szCs w:val="24"/>
        </w:rPr>
        <w:t>34:1045–1084.</w:t>
      </w:r>
    </w:p>
    <w:p w14:paraId="05EE8C12" w14:textId="77777777" w:rsidR="000A768D" w:rsidRDefault="000A768D">
      <w:pPr>
        <w:spacing w:before="4" w:line="180" w:lineRule="exact"/>
        <w:rPr>
          <w:sz w:val="19"/>
          <w:szCs w:val="19"/>
        </w:rPr>
      </w:pPr>
    </w:p>
    <w:p w14:paraId="2B80405E" w14:textId="77777777" w:rsidR="000A768D" w:rsidRDefault="006C1B1D">
      <w:pPr>
        <w:spacing w:before="14" w:line="401" w:lineRule="auto"/>
        <w:ind w:left="334" w:right="78" w:hanging="234"/>
        <w:jc w:val="both"/>
        <w:rPr>
          <w:sz w:val="24"/>
          <w:szCs w:val="24"/>
        </w:rPr>
      </w:pPr>
      <w:r>
        <w:rPr>
          <w:sz w:val="24"/>
          <w:szCs w:val="24"/>
        </w:rPr>
        <w:t xml:space="preserve">Elkins, </w:t>
      </w:r>
      <w:r>
        <w:rPr>
          <w:spacing w:val="13"/>
          <w:sz w:val="24"/>
          <w:szCs w:val="24"/>
        </w:rPr>
        <w:t xml:space="preserve"> </w:t>
      </w:r>
      <w:r>
        <w:rPr>
          <w:sz w:val="24"/>
          <w:szCs w:val="24"/>
        </w:rPr>
        <w:t>Za</w:t>
      </w:r>
      <w:r>
        <w:rPr>
          <w:spacing w:val="-7"/>
          <w:sz w:val="24"/>
          <w:szCs w:val="24"/>
        </w:rPr>
        <w:t>c</w:t>
      </w:r>
      <w:r>
        <w:rPr>
          <w:sz w:val="24"/>
          <w:szCs w:val="24"/>
        </w:rPr>
        <w:t>har</w:t>
      </w:r>
      <w:r>
        <w:rPr>
          <w:spacing w:val="-19"/>
          <w:sz w:val="24"/>
          <w:szCs w:val="24"/>
        </w:rPr>
        <w:t>y</w:t>
      </w:r>
      <w:r>
        <w:rPr>
          <w:sz w:val="24"/>
          <w:szCs w:val="24"/>
        </w:rPr>
        <w:t xml:space="preserve">, </w:t>
      </w:r>
      <w:r>
        <w:rPr>
          <w:spacing w:val="28"/>
          <w:sz w:val="24"/>
          <w:szCs w:val="24"/>
        </w:rPr>
        <w:t xml:space="preserve"> </w:t>
      </w:r>
      <w:r>
        <w:rPr>
          <w:sz w:val="24"/>
          <w:szCs w:val="24"/>
        </w:rPr>
        <w:t xml:space="preserve">Andrew </w:t>
      </w:r>
      <w:r>
        <w:rPr>
          <w:spacing w:val="3"/>
          <w:sz w:val="24"/>
          <w:szCs w:val="24"/>
        </w:rPr>
        <w:t xml:space="preserve"> </w:t>
      </w:r>
      <w:r>
        <w:rPr>
          <w:sz w:val="24"/>
          <w:szCs w:val="24"/>
        </w:rPr>
        <w:t xml:space="preserve">Guzman </w:t>
      </w:r>
      <w:r>
        <w:rPr>
          <w:spacing w:val="21"/>
          <w:sz w:val="24"/>
          <w:szCs w:val="24"/>
        </w:rPr>
        <w:t xml:space="preserve"> </w:t>
      </w:r>
      <w:r>
        <w:rPr>
          <w:sz w:val="24"/>
          <w:szCs w:val="24"/>
        </w:rPr>
        <w:t xml:space="preserve">and </w:t>
      </w:r>
      <w:r>
        <w:rPr>
          <w:spacing w:val="8"/>
          <w:sz w:val="24"/>
          <w:szCs w:val="24"/>
        </w:rPr>
        <w:t xml:space="preserve"> </w:t>
      </w:r>
      <w:r>
        <w:rPr>
          <w:sz w:val="24"/>
          <w:szCs w:val="24"/>
        </w:rPr>
        <w:t xml:space="preserve">Beth </w:t>
      </w:r>
      <w:r>
        <w:rPr>
          <w:spacing w:val="16"/>
          <w:sz w:val="24"/>
          <w:szCs w:val="24"/>
        </w:rPr>
        <w:t xml:space="preserve"> </w:t>
      </w:r>
      <w:r>
        <w:rPr>
          <w:sz w:val="24"/>
          <w:szCs w:val="24"/>
        </w:rPr>
        <w:t>A.</w:t>
      </w:r>
      <w:r>
        <w:rPr>
          <w:spacing w:val="47"/>
          <w:sz w:val="24"/>
          <w:szCs w:val="24"/>
        </w:rPr>
        <w:t xml:space="preserve"> </w:t>
      </w:r>
      <w:r>
        <w:rPr>
          <w:sz w:val="24"/>
          <w:szCs w:val="24"/>
        </w:rPr>
        <w:t>Simmons.</w:t>
      </w:r>
      <w:r>
        <w:rPr>
          <w:spacing w:val="59"/>
          <w:sz w:val="24"/>
          <w:szCs w:val="24"/>
        </w:rPr>
        <w:t xml:space="preserve"> </w:t>
      </w:r>
      <w:r>
        <w:rPr>
          <w:sz w:val="24"/>
          <w:szCs w:val="24"/>
        </w:rPr>
        <w:t xml:space="preserve">2006. </w:t>
      </w:r>
      <w:r>
        <w:rPr>
          <w:spacing w:val="39"/>
          <w:sz w:val="24"/>
          <w:szCs w:val="24"/>
        </w:rPr>
        <w:t xml:space="preserve"> </w:t>
      </w:r>
      <w:r>
        <w:rPr>
          <w:w w:val="73"/>
          <w:sz w:val="24"/>
          <w:szCs w:val="24"/>
        </w:rPr>
        <w:t>“</w:t>
      </w:r>
      <w:r>
        <w:rPr>
          <w:spacing w:val="-40"/>
          <w:sz w:val="24"/>
          <w:szCs w:val="24"/>
        </w:rPr>
        <w:t xml:space="preserve"> </w:t>
      </w:r>
      <w:r>
        <w:rPr>
          <w:sz w:val="24"/>
          <w:szCs w:val="24"/>
        </w:rPr>
        <w:t>Com</w:t>
      </w:r>
      <w:r>
        <w:rPr>
          <w:spacing w:val="6"/>
          <w:sz w:val="24"/>
          <w:szCs w:val="24"/>
        </w:rPr>
        <w:t>p</w:t>
      </w:r>
      <w:r>
        <w:rPr>
          <w:sz w:val="24"/>
          <w:szCs w:val="24"/>
        </w:rPr>
        <w:t xml:space="preserve">eting </w:t>
      </w:r>
      <w:r>
        <w:rPr>
          <w:spacing w:val="27"/>
          <w:sz w:val="24"/>
          <w:szCs w:val="24"/>
        </w:rPr>
        <w:t xml:space="preserve"> </w:t>
      </w:r>
      <w:r>
        <w:rPr>
          <w:sz w:val="24"/>
          <w:szCs w:val="24"/>
        </w:rPr>
        <w:t>for</w:t>
      </w:r>
      <w:r>
        <w:rPr>
          <w:spacing w:val="37"/>
          <w:sz w:val="24"/>
          <w:szCs w:val="24"/>
        </w:rPr>
        <w:t xml:space="preserve"> </w:t>
      </w:r>
      <w:r>
        <w:rPr>
          <w:w w:val="108"/>
          <w:sz w:val="24"/>
          <w:szCs w:val="24"/>
        </w:rPr>
        <w:t xml:space="preserve">Capital: </w:t>
      </w:r>
      <w:r>
        <w:rPr>
          <w:sz w:val="24"/>
          <w:szCs w:val="24"/>
        </w:rPr>
        <w:t xml:space="preserve">The </w:t>
      </w:r>
      <w:r>
        <w:rPr>
          <w:spacing w:val="22"/>
          <w:sz w:val="24"/>
          <w:szCs w:val="24"/>
        </w:rPr>
        <w:t xml:space="preserve"> </w:t>
      </w:r>
      <w:r>
        <w:rPr>
          <w:sz w:val="24"/>
          <w:szCs w:val="24"/>
        </w:rPr>
        <w:t>Diffusion</w:t>
      </w:r>
      <w:r>
        <w:rPr>
          <w:spacing w:val="43"/>
          <w:sz w:val="24"/>
          <w:szCs w:val="24"/>
        </w:rPr>
        <w:t xml:space="preserve"> </w:t>
      </w:r>
      <w:r>
        <w:rPr>
          <w:sz w:val="24"/>
          <w:szCs w:val="24"/>
        </w:rPr>
        <w:t>of</w:t>
      </w:r>
      <w:r>
        <w:rPr>
          <w:spacing w:val="41"/>
          <w:sz w:val="24"/>
          <w:szCs w:val="24"/>
        </w:rPr>
        <w:t xml:space="preserve"> </w:t>
      </w:r>
      <w:r>
        <w:rPr>
          <w:sz w:val="24"/>
          <w:szCs w:val="24"/>
        </w:rPr>
        <w:t xml:space="preserve">Bilateral </w:t>
      </w:r>
      <w:r>
        <w:rPr>
          <w:spacing w:val="43"/>
          <w:sz w:val="24"/>
          <w:szCs w:val="24"/>
        </w:rPr>
        <w:t xml:space="preserve"> </w:t>
      </w:r>
      <w:r>
        <w:rPr>
          <w:w w:val="107"/>
          <w:sz w:val="24"/>
          <w:szCs w:val="24"/>
        </w:rPr>
        <w:t>I</w:t>
      </w:r>
      <w:r>
        <w:rPr>
          <w:spacing w:val="-7"/>
          <w:w w:val="107"/>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z w:val="24"/>
          <w:szCs w:val="24"/>
        </w:rPr>
        <w:t xml:space="preserve"> </w:t>
      </w:r>
      <w:r>
        <w:rPr>
          <w:spacing w:val="-8"/>
          <w:sz w:val="24"/>
          <w:szCs w:val="24"/>
        </w:rPr>
        <w:t xml:space="preserve"> </w:t>
      </w:r>
      <w:r>
        <w:rPr>
          <w:spacing w:val="-19"/>
          <w:sz w:val="24"/>
          <w:szCs w:val="24"/>
        </w:rPr>
        <w:t>T</w:t>
      </w:r>
      <w:r>
        <w:rPr>
          <w:sz w:val="24"/>
          <w:szCs w:val="24"/>
        </w:rPr>
        <w:t xml:space="preserve">reaties,  </w:t>
      </w:r>
      <w:r>
        <w:rPr>
          <w:spacing w:val="4"/>
          <w:sz w:val="24"/>
          <w:szCs w:val="24"/>
        </w:rPr>
        <w:t xml:space="preserve"> </w:t>
      </w:r>
      <w:r>
        <w:rPr>
          <w:sz w:val="24"/>
          <w:szCs w:val="24"/>
        </w:rPr>
        <w:t>1960-2000.”</w:t>
      </w:r>
      <w:r>
        <w:rPr>
          <w:spacing w:val="13"/>
          <w:sz w:val="24"/>
          <w:szCs w:val="24"/>
        </w:rPr>
        <w:t xml:space="preserve"> </w:t>
      </w:r>
      <w:r>
        <w:rPr>
          <w:w w:val="109"/>
          <w:sz w:val="24"/>
          <w:szCs w:val="24"/>
        </w:rPr>
        <w:t>International</w:t>
      </w:r>
      <w:r>
        <w:rPr>
          <w:spacing w:val="50"/>
          <w:w w:val="109"/>
          <w:sz w:val="24"/>
          <w:szCs w:val="24"/>
        </w:rPr>
        <w:t xml:space="preserve"> </w:t>
      </w:r>
      <w:r>
        <w:rPr>
          <w:w w:val="109"/>
          <w:sz w:val="24"/>
          <w:szCs w:val="24"/>
        </w:rPr>
        <w:t>O</w:t>
      </w:r>
      <w:r>
        <w:rPr>
          <w:spacing w:val="-12"/>
          <w:w w:val="109"/>
          <w:sz w:val="24"/>
          <w:szCs w:val="24"/>
        </w:rPr>
        <w:t>r</w:t>
      </w:r>
      <w:r>
        <w:rPr>
          <w:w w:val="104"/>
          <w:sz w:val="24"/>
          <w:szCs w:val="24"/>
        </w:rPr>
        <w:t>ganization</w:t>
      </w:r>
    </w:p>
    <w:p w14:paraId="723227F8" w14:textId="77777777" w:rsidR="000A768D" w:rsidRDefault="006C1B1D">
      <w:pPr>
        <w:spacing w:before="7"/>
        <w:ind w:left="334"/>
        <w:rPr>
          <w:sz w:val="24"/>
          <w:szCs w:val="24"/>
        </w:rPr>
      </w:pPr>
      <w:r>
        <w:rPr>
          <w:sz w:val="24"/>
          <w:szCs w:val="24"/>
        </w:rPr>
        <w:t>60(4):811–46.</w:t>
      </w:r>
    </w:p>
    <w:p w14:paraId="09343C6C" w14:textId="77777777" w:rsidR="000A768D" w:rsidRDefault="000A768D">
      <w:pPr>
        <w:spacing w:before="6" w:line="180" w:lineRule="exact"/>
        <w:rPr>
          <w:sz w:val="18"/>
          <w:szCs w:val="18"/>
        </w:rPr>
      </w:pPr>
    </w:p>
    <w:p w14:paraId="33FEC14B" w14:textId="77777777" w:rsidR="000A768D" w:rsidRDefault="006C1B1D">
      <w:pPr>
        <w:ind w:left="100"/>
        <w:rPr>
          <w:sz w:val="24"/>
          <w:szCs w:val="24"/>
        </w:rPr>
      </w:pPr>
      <w:r>
        <w:rPr>
          <w:spacing w:val="-20"/>
          <w:sz w:val="24"/>
          <w:szCs w:val="24"/>
        </w:rPr>
        <w:t>F</w:t>
      </w:r>
      <w:r>
        <w:rPr>
          <w:sz w:val="24"/>
          <w:szCs w:val="24"/>
        </w:rPr>
        <w:t xml:space="preserve">earon, </w:t>
      </w:r>
      <w:r>
        <w:rPr>
          <w:spacing w:val="34"/>
          <w:sz w:val="24"/>
          <w:szCs w:val="24"/>
        </w:rPr>
        <w:t xml:space="preserve"> </w:t>
      </w:r>
      <w:r>
        <w:rPr>
          <w:sz w:val="24"/>
          <w:szCs w:val="24"/>
        </w:rPr>
        <w:t xml:space="preserve">James </w:t>
      </w:r>
      <w:r>
        <w:rPr>
          <w:spacing w:val="22"/>
          <w:sz w:val="24"/>
          <w:szCs w:val="24"/>
        </w:rPr>
        <w:t xml:space="preserve"> </w:t>
      </w:r>
      <w:r>
        <w:rPr>
          <w:sz w:val="24"/>
          <w:szCs w:val="24"/>
        </w:rPr>
        <w:t>D.</w:t>
      </w:r>
      <w:r>
        <w:rPr>
          <w:spacing w:val="49"/>
          <w:sz w:val="24"/>
          <w:szCs w:val="24"/>
        </w:rPr>
        <w:t xml:space="preserve"> </w:t>
      </w:r>
      <w:r>
        <w:rPr>
          <w:sz w:val="24"/>
          <w:szCs w:val="24"/>
        </w:rPr>
        <w:t xml:space="preserve">1997. </w:t>
      </w:r>
      <w:r>
        <w:rPr>
          <w:spacing w:val="41"/>
          <w:sz w:val="24"/>
          <w:szCs w:val="24"/>
        </w:rPr>
        <w:t xml:space="preserve"> </w:t>
      </w:r>
      <w:r>
        <w:rPr>
          <w:sz w:val="24"/>
          <w:szCs w:val="24"/>
        </w:rPr>
        <w:t>“Signaling</w:t>
      </w:r>
      <w:r>
        <w:rPr>
          <w:spacing w:val="20"/>
          <w:sz w:val="24"/>
          <w:szCs w:val="24"/>
        </w:rPr>
        <w:t xml:space="preserve"> </w:t>
      </w:r>
      <w:r>
        <w:rPr>
          <w:spacing w:val="-20"/>
          <w:sz w:val="24"/>
          <w:szCs w:val="24"/>
        </w:rPr>
        <w:t>F</w:t>
      </w:r>
      <w:r>
        <w:rPr>
          <w:sz w:val="24"/>
          <w:szCs w:val="24"/>
        </w:rPr>
        <w:t xml:space="preserve">oreign </w:t>
      </w:r>
      <w:r>
        <w:rPr>
          <w:spacing w:val="6"/>
          <w:sz w:val="24"/>
          <w:szCs w:val="24"/>
        </w:rPr>
        <w:t xml:space="preserve"> </w:t>
      </w:r>
      <w:r>
        <w:rPr>
          <w:spacing w:val="-6"/>
          <w:sz w:val="24"/>
          <w:szCs w:val="24"/>
        </w:rPr>
        <w:t>P</w:t>
      </w:r>
      <w:r>
        <w:rPr>
          <w:sz w:val="24"/>
          <w:szCs w:val="24"/>
        </w:rPr>
        <w:t xml:space="preserve">olicy </w:t>
      </w:r>
      <w:r>
        <w:rPr>
          <w:spacing w:val="1"/>
          <w:sz w:val="24"/>
          <w:szCs w:val="24"/>
        </w:rPr>
        <w:t xml:space="preserve"> </w:t>
      </w:r>
      <w:r>
        <w:rPr>
          <w:sz w:val="24"/>
          <w:szCs w:val="24"/>
        </w:rPr>
        <w:t>I</w:t>
      </w:r>
      <w:r>
        <w:rPr>
          <w:spacing w:val="-7"/>
          <w:sz w:val="24"/>
          <w:szCs w:val="24"/>
        </w:rPr>
        <w:t>n</w:t>
      </w:r>
      <w:r>
        <w:rPr>
          <w:sz w:val="24"/>
          <w:szCs w:val="24"/>
        </w:rPr>
        <w:t xml:space="preserve">terests:  </w:t>
      </w:r>
      <w:r>
        <w:rPr>
          <w:spacing w:val="30"/>
          <w:sz w:val="24"/>
          <w:szCs w:val="24"/>
        </w:rPr>
        <w:t xml:space="preserve"> </w:t>
      </w:r>
      <w:r>
        <w:rPr>
          <w:spacing w:val="-6"/>
          <w:sz w:val="24"/>
          <w:szCs w:val="24"/>
        </w:rPr>
        <w:t>T</w:t>
      </w:r>
      <w:r>
        <w:rPr>
          <w:sz w:val="24"/>
          <w:szCs w:val="24"/>
        </w:rPr>
        <w:t xml:space="preserve">ying </w:t>
      </w:r>
      <w:r>
        <w:rPr>
          <w:spacing w:val="10"/>
          <w:sz w:val="24"/>
          <w:szCs w:val="24"/>
        </w:rPr>
        <w:t xml:space="preserve"> </w:t>
      </w:r>
      <w:r>
        <w:rPr>
          <w:sz w:val="24"/>
          <w:szCs w:val="24"/>
        </w:rPr>
        <w:t xml:space="preserve">Hands </w:t>
      </w:r>
      <w:r>
        <w:rPr>
          <w:spacing w:val="11"/>
          <w:sz w:val="24"/>
          <w:szCs w:val="24"/>
        </w:rPr>
        <w:t xml:space="preserve"> </w:t>
      </w:r>
      <w:r>
        <w:rPr>
          <w:spacing w:val="-7"/>
          <w:sz w:val="24"/>
          <w:szCs w:val="24"/>
        </w:rPr>
        <w:t>v</w:t>
      </w:r>
      <w:r>
        <w:rPr>
          <w:sz w:val="24"/>
          <w:szCs w:val="24"/>
        </w:rPr>
        <w:t>ersus</w:t>
      </w:r>
      <w:r>
        <w:rPr>
          <w:spacing w:val="58"/>
          <w:sz w:val="24"/>
          <w:szCs w:val="24"/>
        </w:rPr>
        <w:t xml:space="preserve"> </w:t>
      </w:r>
      <w:r>
        <w:rPr>
          <w:w w:val="97"/>
          <w:sz w:val="24"/>
          <w:szCs w:val="24"/>
        </w:rPr>
        <w:t>Si</w:t>
      </w:r>
      <w:r>
        <w:rPr>
          <w:w w:val="103"/>
          <w:sz w:val="24"/>
          <w:szCs w:val="24"/>
        </w:rPr>
        <w:t>nking</w:t>
      </w:r>
    </w:p>
    <w:p w14:paraId="4F4A2DB7" w14:textId="77777777" w:rsidR="000A768D" w:rsidRDefault="000A768D">
      <w:pPr>
        <w:spacing w:before="6" w:line="180" w:lineRule="exact"/>
        <w:rPr>
          <w:sz w:val="18"/>
          <w:szCs w:val="18"/>
        </w:rPr>
      </w:pPr>
    </w:p>
    <w:p w14:paraId="6BC8ACA8" w14:textId="77777777" w:rsidR="000A768D" w:rsidRDefault="006C1B1D">
      <w:pPr>
        <w:ind w:left="334"/>
        <w:rPr>
          <w:sz w:val="24"/>
          <w:szCs w:val="24"/>
        </w:rPr>
      </w:pPr>
      <w:r>
        <w:rPr>
          <w:sz w:val="24"/>
          <w:szCs w:val="24"/>
        </w:rPr>
        <w:t>Costs.”</w:t>
      </w:r>
      <w:r>
        <w:rPr>
          <w:spacing w:val="38"/>
          <w:sz w:val="24"/>
          <w:szCs w:val="24"/>
        </w:rPr>
        <w:t xml:space="preserve"> </w:t>
      </w:r>
      <w:r>
        <w:rPr>
          <w:sz w:val="24"/>
          <w:szCs w:val="24"/>
        </w:rPr>
        <w:t xml:space="preserve">Journal </w:t>
      </w:r>
      <w:r>
        <w:rPr>
          <w:spacing w:val="35"/>
          <w:sz w:val="24"/>
          <w:szCs w:val="24"/>
        </w:rPr>
        <w:t xml:space="preserve"> </w:t>
      </w:r>
      <w:r>
        <w:rPr>
          <w:sz w:val="24"/>
          <w:szCs w:val="24"/>
        </w:rPr>
        <w:t>of</w:t>
      </w:r>
      <w:r>
        <w:rPr>
          <w:spacing w:val="14"/>
          <w:sz w:val="24"/>
          <w:szCs w:val="24"/>
        </w:rPr>
        <w:t xml:space="preserve"> </w:t>
      </w:r>
      <w:r>
        <w:rPr>
          <w:sz w:val="24"/>
          <w:szCs w:val="24"/>
        </w:rPr>
        <w:t>Conflict</w:t>
      </w:r>
      <w:r>
        <w:rPr>
          <w:spacing w:val="47"/>
          <w:sz w:val="24"/>
          <w:szCs w:val="24"/>
        </w:rPr>
        <w:t xml:space="preserve"> </w:t>
      </w:r>
      <w:r>
        <w:rPr>
          <w:spacing w:val="-12"/>
          <w:sz w:val="24"/>
          <w:szCs w:val="24"/>
        </w:rPr>
        <w:t>R</w:t>
      </w:r>
      <w:r>
        <w:rPr>
          <w:sz w:val="24"/>
          <w:szCs w:val="24"/>
        </w:rPr>
        <w:t>esolution</w:t>
      </w:r>
      <w:r>
        <w:rPr>
          <w:spacing w:val="54"/>
          <w:sz w:val="24"/>
          <w:szCs w:val="24"/>
        </w:rPr>
        <w:t xml:space="preserve"> </w:t>
      </w:r>
      <w:r>
        <w:rPr>
          <w:sz w:val="24"/>
          <w:szCs w:val="24"/>
        </w:rPr>
        <w:t>41(1):68–90.</w:t>
      </w:r>
    </w:p>
    <w:p w14:paraId="0C948772" w14:textId="77777777" w:rsidR="000A768D" w:rsidRDefault="000A768D">
      <w:pPr>
        <w:spacing w:before="6" w:line="180" w:lineRule="exact"/>
        <w:rPr>
          <w:sz w:val="18"/>
          <w:szCs w:val="18"/>
        </w:rPr>
      </w:pPr>
    </w:p>
    <w:p w14:paraId="391CCECC" w14:textId="77777777" w:rsidR="000A768D" w:rsidRDefault="006C1B1D">
      <w:pPr>
        <w:spacing w:line="401" w:lineRule="auto"/>
        <w:ind w:left="334" w:right="78" w:hanging="234"/>
        <w:jc w:val="both"/>
        <w:rPr>
          <w:sz w:val="24"/>
          <w:szCs w:val="24"/>
        </w:rPr>
      </w:pPr>
      <w:r>
        <w:rPr>
          <w:spacing w:val="-20"/>
          <w:sz w:val="24"/>
          <w:szCs w:val="24"/>
        </w:rPr>
        <w:t>F</w:t>
      </w:r>
      <w:r>
        <w:rPr>
          <w:sz w:val="24"/>
          <w:szCs w:val="24"/>
        </w:rPr>
        <w:t>ran</w:t>
      </w:r>
      <w:r>
        <w:rPr>
          <w:spacing w:val="-6"/>
          <w:sz w:val="24"/>
          <w:szCs w:val="24"/>
        </w:rPr>
        <w:t>c</w:t>
      </w:r>
      <w:r>
        <w:rPr>
          <w:sz w:val="24"/>
          <w:szCs w:val="24"/>
        </w:rPr>
        <w:t xml:space="preserve">k,  </w:t>
      </w:r>
      <w:r>
        <w:rPr>
          <w:spacing w:val="5"/>
          <w:sz w:val="24"/>
          <w:szCs w:val="24"/>
        </w:rPr>
        <w:t xml:space="preserve"> </w:t>
      </w:r>
      <w:r>
        <w:rPr>
          <w:sz w:val="24"/>
          <w:szCs w:val="24"/>
        </w:rPr>
        <w:t xml:space="preserve">Susan. </w:t>
      </w:r>
      <w:r>
        <w:rPr>
          <w:spacing w:val="25"/>
          <w:sz w:val="24"/>
          <w:szCs w:val="24"/>
        </w:rPr>
        <w:t xml:space="preserve"> </w:t>
      </w:r>
      <w:r>
        <w:rPr>
          <w:sz w:val="24"/>
          <w:szCs w:val="24"/>
        </w:rPr>
        <w:t xml:space="preserve">2005.  </w:t>
      </w:r>
      <w:r>
        <w:rPr>
          <w:spacing w:val="37"/>
          <w:sz w:val="24"/>
          <w:szCs w:val="24"/>
        </w:rPr>
        <w:t xml:space="preserve"> </w:t>
      </w:r>
      <w:r>
        <w:rPr>
          <w:sz w:val="24"/>
          <w:szCs w:val="24"/>
        </w:rPr>
        <w:t xml:space="preserve">“The  Legitimacy </w:t>
      </w:r>
      <w:r>
        <w:rPr>
          <w:spacing w:val="32"/>
          <w:sz w:val="24"/>
          <w:szCs w:val="24"/>
        </w:rPr>
        <w:t xml:space="preserve"> </w:t>
      </w:r>
      <w:r>
        <w:rPr>
          <w:sz w:val="24"/>
          <w:szCs w:val="24"/>
        </w:rPr>
        <w:t xml:space="preserve">Crisis </w:t>
      </w:r>
      <w:r>
        <w:rPr>
          <w:spacing w:val="11"/>
          <w:sz w:val="24"/>
          <w:szCs w:val="24"/>
        </w:rPr>
        <w:t xml:space="preserve"> </w:t>
      </w:r>
      <w:r>
        <w:rPr>
          <w:sz w:val="24"/>
          <w:szCs w:val="24"/>
        </w:rPr>
        <w:t xml:space="preserve">in </w:t>
      </w:r>
      <w:r>
        <w:rPr>
          <w:spacing w:val="7"/>
          <w:sz w:val="24"/>
          <w:szCs w:val="24"/>
        </w:rPr>
        <w:t xml:space="preserve"> </w:t>
      </w:r>
      <w:r>
        <w:rPr>
          <w:w w:val="107"/>
          <w:sz w:val="24"/>
          <w:szCs w:val="24"/>
        </w:rPr>
        <w:t>I</w:t>
      </w:r>
      <w:r>
        <w:rPr>
          <w:spacing w:val="-6"/>
          <w:w w:val="107"/>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 xml:space="preserve">t  </w:t>
      </w:r>
      <w:r>
        <w:rPr>
          <w:spacing w:val="-21"/>
          <w:w w:val="110"/>
          <w:sz w:val="24"/>
          <w:szCs w:val="24"/>
        </w:rPr>
        <w:t>T</w:t>
      </w:r>
      <w:r>
        <w:rPr>
          <w:w w:val="110"/>
          <w:sz w:val="24"/>
          <w:szCs w:val="24"/>
        </w:rPr>
        <w:t>rea</w:t>
      </w:r>
      <w:r>
        <w:rPr>
          <w:spacing w:val="-8"/>
          <w:w w:val="110"/>
          <w:sz w:val="24"/>
          <w:szCs w:val="24"/>
        </w:rPr>
        <w:t>t</w:t>
      </w:r>
      <w:r>
        <w:rPr>
          <w:w w:val="110"/>
          <w:sz w:val="24"/>
          <w:szCs w:val="24"/>
        </w:rPr>
        <w:t>y</w:t>
      </w:r>
      <w:r>
        <w:rPr>
          <w:spacing w:val="62"/>
          <w:w w:val="110"/>
          <w:sz w:val="24"/>
          <w:szCs w:val="24"/>
        </w:rPr>
        <w:t xml:space="preserve"> </w:t>
      </w:r>
      <w:r>
        <w:rPr>
          <w:w w:val="110"/>
          <w:sz w:val="24"/>
          <w:szCs w:val="24"/>
        </w:rPr>
        <w:t xml:space="preserve">Arbitration: </w:t>
      </w:r>
      <w:r>
        <w:rPr>
          <w:spacing w:val="32"/>
          <w:w w:val="110"/>
          <w:sz w:val="24"/>
          <w:szCs w:val="24"/>
        </w:rPr>
        <w:t xml:space="preserve"> </w:t>
      </w:r>
      <w:r>
        <w:rPr>
          <w:w w:val="109"/>
          <w:sz w:val="24"/>
          <w:szCs w:val="24"/>
        </w:rPr>
        <w:t>Pri</w:t>
      </w:r>
      <w:r>
        <w:rPr>
          <w:spacing w:val="-13"/>
          <w:w w:val="109"/>
          <w:sz w:val="24"/>
          <w:szCs w:val="24"/>
        </w:rPr>
        <w:t>v</w:t>
      </w:r>
      <w:r>
        <w:rPr>
          <w:w w:val="104"/>
          <w:sz w:val="24"/>
          <w:szCs w:val="24"/>
        </w:rPr>
        <w:t xml:space="preserve">a- </w:t>
      </w:r>
      <w:r>
        <w:rPr>
          <w:sz w:val="24"/>
          <w:szCs w:val="24"/>
        </w:rPr>
        <w:t xml:space="preserve">tizing </w:t>
      </w:r>
      <w:r>
        <w:rPr>
          <w:spacing w:val="3"/>
          <w:sz w:val="24"/>
          <w:szCs w:val="24"/>
        </w:rPr>
        <w:t xml:space="preserve"> </w:t>
      </w:r>
      <w:r>
        <w:rPr>
          <w:sz w:val="24"/>
          <w:szCs w:val="24"/>
        </w:rPr>
        <w:t xml:space="preserve">Public </w:t>
      </w:r>
      <w:r>
        <w:rPr>
          <w:spacing w:val="18"/>
          <w:sz w:val="24"/>
          <w:szCs w:val="24"/>
        </w:rPr>
        <w:t xml:space="preserve"> </w:t>
      </w:r>
      <w:r>
        <w:rPr>
          <w:w w:val="108"/>
          <w:sz w:val="24"/>
          <w:szCs w:val="24"/>
        </w:rPr>
        <w:t>I</w:t>
      </w:r>
      <w:r>
        <w:rPr>
          <w:spacing w:val="-8"/>
          <w:w w:val="108"/>
          <w:sz w:val="24"/>
          <w:szCs w:val="24"/>
        </w:rPr>
        <w:t>n</w:t>
      </w:r>
      <w:r>
        <w:rPr>
          <w:w w:val="108"/>
          <w:sz w:val="24"/>
          <w:szCs w:val="24"/>
        </w:rPr>
        <w:t>ternational</w:t>
      </w:r>
      <w:r>
        <w:rPr>
          <w:spacing w:val="45"/>
          <w:w w:val="108"/>
          <w:sz w:val="24"/>
          <w:szCs w:val="24"/>
        </w:rPr>
        <w:t xml:space="preserve"> </w:t>
      </w:r>
      <w:r>
        <w:rPr>
          <w:sz w:val="24"/>
          <w:szCs w:val="24"/>
        </w:rPr>
        <w:t>L</w:t>
      </w:r>
      <w:r>
        <w:rPr>
          <w:spacing w:val="-6"/>
          <w:sz w:val="24"/>
          <w:szCs w:val="24"/>
        </w:rPr>
        <w:t>a</w:t>
      </w:r>
      <w:r>
        <w:rPr>
          <w:sz w:val="24"/>
          <w:szCs w:val="24"/>
        </w:rPr>
        <w:t>w</w:t>
      </w:r>
      <w:r>
        <w:rPr>
          <w:spacing w:val="46"/>
          <w:sz w:val="24"/>
          <w:szCs w:val="24"/>
        </w:rPr>
        <w:t xml:space="preserve"> </w:t>
      </w:r>
      <w:r>
        <w:rPr>
          <w:sz w:val="24"/>
          <w:szCs w:val="24"/>
        </w:rPr>
        <w:t xml:space="preserve">Through </w:t>
      </w:r>
      <w:r>
        <w:rPr>
          <w:spacing w:val="39"/>
          <w:sz w:val="24"/>
          <w:szCs w:val="24"/>
        </w:rPr>
        <w:t xml:space="preserve"> </w:t>
      </w:r>
      <w:r>
        <w:rPr>
          <w:w w:val="104"/>
          <w:sz w:val="24"/>
          <w:szCs w:val="24"/>
        </w:rPr>
        <w:t>Inconsiste</w:t>
      </w:r>
      <w:r>
        <w:rPr>
          <w:spacing w:val="-6"/>
          <w:w w:val="104"/>
          <w:sz w:val="24"/>
          <w:szCs w:val="24"/>
        </w:rPr>
        <w:t>n</w:t>
      </w:r>
      <w:r>
        <w:rPr>
          <w:w w:val="137"/>
          <w:sz w:val="24"/>
          <w:szCs w:val="24"/>
        </w:rPr>
        <w:t>t</w:t>
      </w:r>
      <w:r>
        <w:rPr>
          <w:sz w:val="24"/>
          <w:szCs w:val="24"/>
        </w:rPr>
        <w:t xml:space="preserve"> </w:t>
      </w:r>
      <w:r>
        <w:rPr>
          <w:spacing w:val="-19"/>
          <w:sz w:val="24"/>
          <w:szCs w:val="24"/>
        </w:rPr>
        <w:t xml:space="preserve"> </w:t>
      </w:r>
      <w:r>
        <w:rPr>
          <w:sz w:val="24"/>
          <w:szCs w:val="24"/>
        </w:rPr>
        <w:t>Decisions.”</w:t>
      </w:r>
      <w:r>
        <w:rPr>
          <w:spacing w:val="39"/>
          <w:sz w:val="24"/>
          <w:szCs w:val="24"/>
        </w:rPr>
        <w:t xml:space="preserve"> </w:t>
      </w:r>
      <w:r>
        <w:rPr>
          <w:spacing w:val="-18"/>
          <w:sz w:val="24"/>
          <w:szCs w:val="24"/>
        </w:rPr>
        <w:t>F</w:t>
      </w:r>
      <w:r>
        <w:rPr>
          <w:sz w:val="24"/>
          <w:szCs w:val="24"/>
        </w:rPr>
        <w:t>o</w:t>
      </w:r>
      <w:r>
        <w:rPr>
          <w:spacing w:val="-12"/>
          <w:sz w:val="24"/>
          <w:szCs w:val="24"/>
        </w:rPr>
        <w:t>r</w:t>
      </w:r>
      <w:r>
        <w:rPr>
          <w:sz w:val="24"/>
          <w:szCs w:val="24"/>
        </w:rPr>
        <w:t xml:space="preserve">dham </w:t>
      </w:r>
      <w:r>
        <w:rPr>
          <w:spacing w:val="38"/>
          <w:sz w:val="24"/>
          <w:szCs w:val="24"/>
        </w:rPr>
        <w:t xml:space="preserve"> </w:t>
      </w:r>
      <w:r>
        <w:rPr>
          <w:spacing w:val="-12"/>
          <w:sz w:val="24"/>
          <w:szCs w:val="24"/>
        </w:rPr>
        <w:t>L</w:t>
      </w:r>
      <w:r>
        <w:rPr>
          <w:sz w:val="24"/>
          <w:szCs w:val="24"/>
        </w:rPr>
        <w:t>aw</w:t>
      </w:r>
      <w:r>
        <w:rPr>
          <w:spacing w:val="39"/>
          <w:sz w:val="24"/>
          <w:szCs w:val="24"/>
        </w:rPr>
        <w:t xml:space="preserve"> </w:t>
      </w:r>
      <w:r>
        <w:rPr>
          <w:spacing w:val="-12"/>
          <w:sz w:val="24"/>
          <w:szCs w:val="24"/>
        </w:rPr>
        <w:t>R</w:t>
      </w:r>
      <w:r>
        <w:rPr>
          <w:sz w:val="24"/>
          <w:szCs w:val="24"/>
        </w:rPr>
        <w:t>eview</w:t>
      </w:r>
    </w:p>
    <w:p w14:paraId="21362C4C" w14:textId="77777777" w:rsidR="000A768D" w:rsidRDefault="006C1B1D">
      <w:pPr>
        <w:spacing w:before="7"/>
        <w:ind w:left="334"/>
        <w:rPr>
          <w:sz w:val="24"/>
          <w:szCs w:val="24"/>
        </w:rPr>
      </w:pPr>
      <w:r>
        <w:rPr>
          <w:sz w:val="24"/>
          <w:szCs w:val="24"/>
        </w:rPr>
        <w:t>73(4):1521–1626.</w:t>
      </w:r>
    </w:p>
    <w:p w14:paraId="364E1E53" w14:textId="77777777" w:rsidR="000A768D" w:rsidRDefault="000A768D">
      <w:pPr>
        <w:spacing w:before="6" w:line="180" w:lineRule="exact"/>
        <w:rPr>
          <w:sz w:val="18"/>
          <w:szCs w:val="18"/>
        </w:rPr>
      </w:pPr>
    </w:p>
    <w:p w14:paraId="6DEE3143" w14:textId="77777777" w:rsidR="000A768D" w:rsidRDefault="006C1B1D">
      <w:pPr>
        <w:spacing w:line="401" w:lineRule="auto"/>
        <w:ind w:left="334" w:right="78" w:hanging="234"/>
        <w:jc w:val="both"/>
        <w:rPr>
          <w:sz w:val="24"/>
          <w:szCs w:val="24"/>
        </w:rPr>
      </w:pPr>
      <w:r>
        <w:rPr>
          <w:sz w:val="24"/>
          <w:szCs w:val="24"/>
        </w:rPr>
        <w:t>Gaukr</w:t>
      </w:r>
      <w:r>
        <w:rPr>
          <w:spacing w:val="7"/>
          <w:sz w:val="24"/>
          <w:szCs w:val="24"/>
        </w:rPr>
        <w:t>o</w:t>
      </w:r>
      <w:r>
        <w:rPr>
          <w:sz w:val="24"/>
          <w:szCs w:val="24"/>
        </w:rPr>
        <w:t>dger,  D</w:t>
      </w:r>
      <w:r>
        <w:rPr>
          <w:spacing w:val="-6"/>
          <w:sz w:val="24"/>
          <w:szCs w:val="24"/>
        </w:rPr>
        <w:t>a</w:t>
      </w:r>
      <w:r>
        <w:rPr>
          <w:sz w:val="24"/>
          <w:szCs w:val="24"/>
        </w:rPr>
        <w:t>vid</w:t>
      </w:r>
      <w:r>
        <w:rPr>
          <w:spacing w:val="24"/>
          <w:sz w:val="24"/>
          <w:szCs w:val="24"/>
        </w:rPr>
        <w:t xml:space="preserve"> </w:t>
      </w:r>
      <w:r>
        <w:rPr>
          <w:sz w:val="24"/>
          <w:szCs w:val="24"/>
        </w:rPr>
        <w:t>and</w:t>
      </w:r>
      <w:r>
        <w:rPr>
          <w:spacing w:val="30"/>
          <w:sz w:val="24"/>
          <w:szCs w:val="24"/>
        </w:rPr>
        <w:t xml:space="preserve"> </w:t>
      </w:r>
      <w:r>
        <w:rPr>
          <w:w w:val="110"/>
          <w:sz w:val="24"/>
          <w:szCs w:val="24"/>
        </w:rPr>
        <w:t>Kathryn</w:t>
      </w:r>
      <w:r>
        <w:rPr>
          <w:spacing w:val="-5"/>
          <w:w w:val="110"/>
          <w:sz w:val="24"/>
          <w:szCs w:val="24"/>
        </w:rPr>
        <w:t xml:space="preserve"> </w:t>
      </w:r>
      <w:r>
        <w:rPr>
          <w:sz w:val="24"/>
          <w:szCs w:val="24"/>
        </w:rPr>
        <w:t>Gordon.</w:t>
      </w:r>
      <w:r>
        <w:rPr>
          <w:spacing w:val="42"/>
          <w:sz w:val="24"/>
          <w:szCs w:val="24"/>
        </w:rPr>
        <w:t xml:space="preserve"> </w:t>
      </w:r>
      <w:r>
        <w:rPr>
          <w:sz w:val="24"/>
          <w:szCs w:val="24"/>
        </w:rPr>
        <w:t>2012.</w:t>
      </w:r>
      <w:r>
        <w:rPr>
          <w:spacing w:val="6"/>
          <w:sz w:val="24"/>
          <w:szCs w:val="24"/>
        </w:rPr>
        <w:t xml:space="preserve"> </w:t>
      </w:r>
      <w:r>
        <w:rPr>
          <w:sz w:val="24"/>
          <w:szCs w:val="24"/>
        </w:rPr>
        <w:t>“I</w:t>
      </w:r>
      <w:r>
        <w:rPr>
          <w:spacing w:val="-6"/>
          <w:sz w:val="24"/>
          <w:szCs w:val="24"/>
        </w:rPr>
        <w:t>n</w:t>
      </w:r>
      <w:r>
        <w:rPr>
          <w:spacing w:val="-7"/>
          <w:sz w:val="24"/>
          <w:szCs w:val="24"/>
        </w:rPr>
        <w:t>v</w:t>
      </w:r>
      <w:r>
        <w:rPr>
          <w:sz w:val="24"/>
          <w:szCs w:val="24"/>
        </w:rPr>
        <w:t xml:space="preserve">estor-State </w:t>
      </w:r>
      <w:r>
        <w:rPr>
          <w:spacing w:val="2"/>
          <w:sz w:val="24"/>
          <w:szCs w:val="24"/>
        </w:rPr>
        <w:t xml:space="preserve"> </w:t>
      </w:r>
      <w:r>
        <w:rPr>
          <w:sz w:val="24"/>
          <w:szCs w:val="24"/>
        </w:rPr>
        <w:t>Dispute</w:t>
      </w:r>
      <w:r>
        <w:rPr>
          <w:spacing w:val="46"/>
          <w:sz w:val="24"/>
          <w:szCs w:val="24"/>
        </w:rPr>
        <w:t xml:space="preserve"> </w:t>
      </w:r>
      <w:r>
        <w:rPr>
          <w:sz w:val="24"/>
          <w:szCs w:val="24"/>
        </w:rPr>
        <w:t>Settleme</w:t>
      </w:r>
      <w:r>
        <w:rPr>
          <w:spacing w:val="-7"/>
          <w:sz w:val="24"/>
          <w:szCs w:val="24"/>
        </w:rPr>
        <w:t>n</w:t>
      </w:r>
      <w:r>
        <w:rPr>
          <w:sz w:val="24"/>
          <w:szCs w:val="24"/>
        </w:rPr>
        <w:t xml:space="preserve">t: </w:t>
      </w:r>
      <w:r>
        <w:rPr>
          <w:spacing w:val="47"/>
          <w:sz w:val="24"/>
          <w:szCs w:val="24"/>
        </w:rPr>
        <w:t xml:space="preserve"> </w:t>
      </w:r>
      <w:r>
        <w:rPr>
          <w:sz w:val="24"/>
          <w:szCs w:val="24"/>
        </w:rPr>
        <w:t>A</w:t>
      </w:r>
      <w:r>
        <w:rPr>
          <w:spacing w:val="4"/>
          <w:sz w:val="24"/>
          <w:szCs w:val="24"/>
        </w:rPr>
        <w:t xml:space="preserve"> </w:t>
      </w:r>
      <w:r>
        <w:rPr>
          <w:sz w:val="24"/>
          <w:szCs w:val="24"/>
        </w:rPr>
        <w:t>Scop- ing</w:t>
      </w:r>
      <w:r>
        <w:rPr>
          <w:spacing w:val="4"/>
          <w:sz w:val="24"/>
          <w:szCs w:val="24"/>
        </w:rPr>
        <w:t xml:space="preserve"> </w:t>
      </w:r>
      <w:r>
        <w:rPr>
          <w:spacing w:val="-7"/>
          <w:sz w:val="24"/>
          <w:szCs w:val="24"/>
        </w:rPr>
        <w:t>P</w:t>
      </w:r>
      <w:r>
        <w:rPr>
          <w:sz w:val="24"/>
          <w:szCs w:val="24"/>
        </w:rPr>
        <w:t>a</w:t>
      </w:r>
      <w:r>
        <w:rPr>
          <w:spacing w:val="7"/>
          <w:sz w:val="24"/>
          <w:szCs w:val="24"/>
        </w:rPr>
        <w:t>p</w:t>
      </w:r>
      <w:r>
        <w:rPr>
          <w:sz w:val="24"/>
          <w:szCs w:val="24"/>
        </w:rPr>
        <w:t>er</w:t>
      </w:r>
      <w:r>
        <w:rPr>
          <w:spacing w:val="54"/>
          <w:sz w:val="24"/>
          <w:szCs w:val="24"/>
        </w:rPr>
        <w:t xml:space="preserve"> </w:t>
      </w:r>
      <w:r>
        <w:rPr>
          <w:sz w:val="24"/>
          <w:szCs w:val="24"/>
        </w:rPr>
        <w:t>for</w:t>
      </w:r>
      <w:r>
        <w:rPr>
          <w:spacing w:val="-2"/>
          <w:sz w:val="24"/>
          <w:szCs w:val="24"/>
        </w:rPr>
        <w:t xml:space="preserve"> </w:t>
      </w:r>
      <w:r>
        <w:rPr>
          <w:sz w:val="24"/>
          <w:szCs w:val="24"/>
        </w:rPr>
        <w:t>the</w:t>
      </w:r>
      <w:r>
        <w:rPr>
          <w:spacing w:val="33"/>
          <w:sz w:val="24"/>
          <w:szCs w:val="24"/>
        </w:rPr>
        <w:t xml:space="preserve"> </w:t>
      </w:r>
      <w:r>
        <w:rPr>
          <w:w w:val="107"/>
          <w:sz w:val="24"/>
          <w:szCs w:val="24"/>
        </w:rPr>
        <w:t>I</w:t>
      </w:r>
      <w:r>
        <w:rPr>
          <w:spacing w:val="-6"/>
          <w:w w:val="107"/>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1"/>
          <w:sz w:val="24"/>
          <w:szCs w:val="24"/>
        </w:rPr>
        <w:t xml:space="preserve"> </w:t>
      </w:r>
      <w:r>
        <w:rPr>
          <w:spacing w:val="-6"/>
          <w:sz w:val="24"/>
          <w:szCs w:val="24"/>
        </w:rPr>
        <w:t>P</w:t>
      </w:r>
      <w:r>
        <w:rPr>
          <w:sz w:val="24"/>
          <w:szCs w:val="24"/>
        </w:rPr>
        <w:t>olicy</w:t>
      </w:r>
      <w:r>
        <w:rPr>
          <w:spacing w:val="22"/>
          <w:sz w:val="24"/>
          <w:szCs w:val="24"/>
        </w:rPr>
        <w:t xml:space="preserve"> </w:t>
      </w:r>
      <w:r>
        <w:rPr>
          <w:sz w:val="24"/>
          <w:szCs w:val="24"/>
        </w:rPr>
        <w:t>Com</w:t>
      </w:r>
      <w:r>
        <w:rPr>
          <w:spacing w:val="-6"/>
          <w:sz w:val="24"/>
          <w:szCs w:val="24"/>
        </w:rPr>
        <w:t>m</w:t>
      </w:r>
      <w:r>
        <w:rPr>
          <w:sz w:val="24"/>
          <w:szCs w:val="24"/>
        </w:rPr>
        <w:t>uni</w:t>
      </w:r>
      <w:r>
        <w:rPr>
          <w:spacing w:val="-7"/>
          <w:sz w:val="24"/>
          <w:szCs w:val="24"/>
        </w:rPr>
        <w:t>t</w:t>
      </w:r>
      <w:r>
        <w:rPr>
          <w:spacing w:val="-20"/>
          <w:sz w:val="24"/>
          <w:szCs w:val="24"/>
        </w:rPr>
        <w:t>y</w:t>
      </w:r>
      <w:r>
        <w:rPr>
          <w:sz w:val="24"/>
          <w:szCs w:val="24"/>
        </w:rPr>
        <w:t>.”  OECD</w:t>
      </w:r>
      <w:r>
        <w:rPr>
          <w:spacing w:val="34"/>
          <w:sz w:val="24"/>
          <w:szCs w:val="24"/>
        </w:rPr>
        <w:t xml:space="preserve"> </w:t>
      </w:r>
      <w:r>
        <w:rPr>
          <w:spacing w:val="-18"/>
          <w:sz w:val="24"/>
          <w:szCs w:val="24"/>
        </w:rPr>
        <w:t>W</w:t>
      </w:r>
      <w:r>
        <w:rPr>
          <w:sz w:val="24"/>
          <w:szCs w:val="24"/>
        </w:rPr>
        <w:t>orking</w:t>
      </w:r>
      <w:r>
        <w:rPr>
          <w:spacing w:val="21"/>
          <w:sz w:val="24"/>
          <w:szCs w:val="24"/>
        </w:rPr>
        <w:t xml:space="preserve"> </w:t>
      </w:r>
      <w:r>
        <w:rPr>
          <w:sz w:val="24"/>
          <w:szCs w:val="24"/>
        </w:rPr>
        <w:t>Pa</w:t>
      </w:r>
      <w:r>
        <w:rPr>
          <w:spacing w:val="-12"/>
          <w:sz w:val="24"/>
          <w:szCs w:val="24"/>
        </w:rPr>
        <w:t>p</w:t>
      </w:r>
      <w:r>
        <w:rPr>
          <w:sz w:val="24"/>
          <w:szCs w:val="24"/>
        </w:rPr>
        <w:t xml:space="preserve">ers </w:t>
      </w:r>
      <w:r>
        <w:rPr>
          <w:spacing w:val="4"/>
          <w:sz w:val="24"/>
          <w:szCs w:val="24"/>
        </w:rPr>
        <w:t xml:space="preserve"> </w:t>
      </w:r>
      <w:r>
        <w:rPr>
          <w:sz w:val="24"/>
          <w:szCs w:val="24"/>
        </w:rPr>
        <w:t>on</w:t>
      </w:r>
      <w:r>
        <w:rPr>
          <w:spacing w:val="18"/>
          <w:sz w:val="24"/>
          <w:szCs w:val="24"/>
        </w:rPr>
        <w:t xml:space="preserve"> </w:t>
      </w:r>
      <w:r>
        <w:rPr>
          <w:w w:val="109"/>
          <w:sz w:val="24"/>
          <w:szCs w:val="24"/>
        </w:rPr>
        <w:t xml:space="preserve">International </w:t>
      </w:r>
      <w:r>
        <w:rPr>
          <w:sz w:val="24"/>
          <w:szCs w:val="24"/>
        </w:rPr>
        <w:t xml:space="preserve">Investment, </w:t>
      </w:r>
      <w:r>
        <w:rPr>
          <w:spacing w:val="19"/>
          <w:sz w:val="24"/>
          <w:szCs w:val="24"/>
        </w:rPr>
        <w:t xml:space="preserve"> </w:t>
      </w:r>
      <w:r>
        <w:rPr>
          <w:sz w:val="24"/>
          <w:szCs w:val="24"/>
        </w:rPr>
        <w:t>No.</w:t>
      </w:r>
      <w:r>
        <w:rPr>
          <w:spacing w:val="35"/>
          <w:sz w:val="24"/>
          <w:szCs w:val="24"/>
        </w:rPr>
        <w:t xml:space="preserve"> </w:t>
      </w:r>
      <w:r>
        <w:rPr>
          <w:sz w:val="24"/>
          <w:szCs w:val="24"/>
        </w:rPr>
        <w:t xml:space="preserve">2012/13 </w:t>
      </w:r>
      <w:r>
        <w:rPr>
          <w:spacing w:val="5"/>
          <w:sz w:val="24"/>
          <w:szCs w:val="24"/>
        </w:rPr>
        <w:t xml:space="preserve"> </w:t>
      </w:r>
      <w:r>
        <w:rPr>
          <w:w w:val="108"/>
          <w:sz w:val="24"/>
          <w:szCs w:val="24"/>
        </w:rPr>
        <w:t>.</w:t>
      </w:r>
    </w:p>
    <w:p w14:paraId="65E4D2BF" w14:textId="77777777" w:rsidR="000A768D" w:rsidRDefault="006C1B1D">
      <w:pPr>
        <w:spacing w:before="7"/>
        <w:ind w:left="334"/>
        <w:rPr>
          <w:sz w:val="24"/>
          <w:szCs w:val="24"/>
        </w:rPr>
      </w:pPr>
      <w:r>
        <w:rPr>
          <w:w w:val="117"/>
          <w:sz w:val="24"/>
          <w:szCs w:val="24"/>
        </w:rPr>
        <w:t>URL:</w:t>
      </w:r>
      <w:r>
        <w:rPr>
          <w:spacing w:val="8"/>
          <w:w w:val="117"/>
          <w:sz w:val="24"/>
          <w:szCs w:val="24"/>
        </w:rPr>
        <w:t xml:space="preserve"> </w:t>
      </w:r>
      <w:hyperlink r:id="rId25">
        <w:r>
          <w:rPr>
            <w:w w:val="107"/>
            <w:sz w:val="24"/>
            <w:szCs w:val="24"/>
          </w:rPr>
          <w:t>http://www.</w:t>
        </w:r>
        <w:r>
          <w:rPr>
            <w:spacing w:val="-12"/>
            <w:w w:val="107"/>
            <w:sz w:val="24"/>
            <w:szCs w:val="24"/>
          </w:rPr>
          <w:t>o</w:t>
        </w:r>
        <w:r>
          <w:rPr>
            <w:spacing w:val="-12"/>
            <w:w w:val="101"/>
            <w:sz w:val="24"/>
            <w:szCs w:val="24"/>
          </w:rPr>
          <w:t>ec</w:t>
        </w:r>
        <w:r>
          <w:rPr>
            <w:w w:val="107"/>
            <w:sz w:val="24"/>
            <w:szCs w:val="24"/>
          </w:rPr>
          <w:t>d.o</w:t>
        </w:r>
        <w:r>
          <w:rPr>
            <w:spacing w:val="-12"/>
            <w:w w:val="107"/>
            <w:sz w:val="24"/>
            <w:szCs w:val="24"/>
          </w:rPr>
          <w:t>r</w:t>
        </w:r>
        <w:r>
          <w:rPr>
            <w:w w:val="107"/>
            <w:sz w:val="24"/>
            <w:szCs w:val="24"/>
          </w:rPr>
          <w:t>g/investment/investment-</w:t>
        </w:r>
        <w:r>
          <w:rPr>
            <w:spacing w:val="-13"/>
            <w:w w:val="107"/>
            <w:sz w:val="24"/>
            <w:szCs w:val="24"/>
          </w:rPr>
          <w:t>p</w:t>
        </w:r>
        <w:r>
          <w:rPr>
            <w:w w:val="107"/>
            <w:sz w:val="24"/>
            <w:szCs w:val="24"/>
          </w:rPr>
          <w:t>olicy/WP-2012_3.</w:t>
        </w:r>
        <w:r>
          <w:rPr>
            <w:spacing w:val="-12"/>
            <w:w w:val="107"/>
            <w:sz w:val="24"/>
            <w:szCs w:val="24"/>
          </w:rPr>
          <w:t>p</w:t>
        </w:r>
        <w:r>
          <w:rPr>
            <w:w w:val="95"/>
            <w:sz w:val="24"/>
            <w:szCs w:val="24"/>
          </w:rPr>
          <w:t>df</w:t>
        </w:r>
      </w:hyperlink>
    </w:p>
    <w:p w14:paraId="1675C986" w14:textId="77777777" w:rsidR="000A768D" w:rsidRDefault="000A768D">
      <w:pPr>
        <w:spacing w:before="6" w:line="180" w:lineRule="exact"/>
        <w:rPr>
          <w:sz w:val="18"/>
          <w:szCs w:val="18"/>
        </w:rPr>
      </w:pPr>
    </w:p>
    <w:p w14:paraId="3FC0CEE1" w14:textId="77777777" w:rsidR="000A768D" w:rsidRDefault="006C1B1D">
      <w:pPr>
        <w:spacing w:line="401" w:lineRule="auto"/>
        <w:ind w:left="334" w:right="78" w:hanging="234"/>
        <w:jc w:val="both"/>
        <w:rPr>
          <w:sz w:val="24"/>
          <w:szCs w:val="24"/>
        </w:rPr>
      </w:pPr>
      <w:r>
        <w:rPr>
          <w:sz w:val="24"/>
          <w:szCs w:val="24"/>
        </w:rPr>
        <w:t xml:space="preserve">Guzman, </w:t>
      </w:r>
      <w:r>
        <w:rPr>
          <w:spacing w:val="2"/>
          <w:sz w:val="24"/>
          <w:szCs w:val="24"/>
        </w:rPr>
        <w:t xml:space="preserve"> </w:t>
      </w:r>
      <w:r>
        <w:rPr>
          <w:sz w:val="24"/>
          <w:szCs w:val="24"/>
        </w:rPr>
        <w:t>Andrew.</w:t>
      </w:r>
      <w:r>
        <w:rPr>
          <w:spacing w:val="33"/>
          <w:sz w:val="24"/>
          <w:szCs w:val="24"/>
        </w:rPr>
        <w:t xml:space="preserve"> </w:t>
      </w:r>
      <w:r>
        <w:rPr>
          <w:sz w:val="24"/>
          <w:szCs w:val="24"/>
        </w:rPr>
        <w:t>200</w:t>
      </w:r>
      <w:r>
        <w:rPr>
          <w:spacing w:val="1"/>
          <w:sz w:val="24"/>
          <w:szCs w:val="24"/>
        </w:rPr>
        <w:t>8</w:t>
      </w:r>
      <w:r>
        <w:rPr>
          <w:sz w:val="24"/>
          <w:szCs w:val="24"/>
        </w:rPr>
        <w:t>a.</w:t>
      </w:r>
      <w:r>
        <w:rPr>
          <w:spacing w:val="31"/>
          <w:sz w:val="24"/>
          <w:szCs w:val="24"/>
        </w:rPr>
        <w:t xml:space="preserve"> </w:t>
      </w:r>
      <w:r>
        <w:rPr>
          <w:w w:val="105"/>
          <w:sz w:val="24"/>
          <w:szCs w:val="24"/>
        </w:rPr>
        <w:t>“I</w:t>
      </w:r>
      <w:r>
        <w:rPr>
          <w:spacing w:val="-6"/>
          <w:w w:val="105"/>
          <w:sz w:val="24"/>
          <w:szCs w:val="24"/>
        </w:rPr>
        <w:t>n</w:t>
      </w:r>
      <w:r>
        <w:rPr>
          <w:w w:val="105"/>
          <w:sz w:val="24"/>
          <w:szCs w:val="24"/>
        </w:rPr>
        <w:t>ternational</w:t>
      </w:r>
      <w:r>
        <w:rPr>
          <w:spacing w:val="16"/>
          <w:w w:val="105"/>
          <w:sz w:val="24"/>
          <w:szCs w:val="24"/>
        </w:rPr>
        <w:t xml:space="preserve"> </w:t>
      </w:r>
      <w:r>
        <w:rPr>
          <w:spacing w:val="-20"/>
          <w:sz w:val="24"/>
          <w:szCs w:val="24"/>
        </w:rPr>
        <w:t>T</w:t>
      </w:r>
      <w:r>
        <w:rPr>
          <w:sz w:val="24"/>
          <w:szCs w:val="24"/>
        </w:rPr>
        <w:t xml:space="preserve">ribunals: </w:t>
      </w:r>
      <w:r>
        <w:rPr>
          <w:spacing w:val="43"/>
          <w:sz w:val="24"/>
          <w:szCs w:val="24"/>
        </w:rPr>
        <w:t xml:space="preserve"> </w:t>
      </w:r>
      <w:r>
        <w:rPr>
          <w:sz w:val="24"/>
          <w:szCs w:val="24"/>
        </w:rPr>
        <w:t>A</w:t>
      </w:r>
      <w:r>
        <w:rPr>
          <w:spacing w:val="10"/>
          <w:sz w:val="24"/>
          <w:szCs w:val="24"/>
        </w:rPr>
        <w:t xml:space="preserve"> </w:t>
      </w:r>
      <w:r>
        <w:rPr>
          <w:sz w:val="24"/>
          <w:szCs w:val="24"/>
        </w:rPr>
        <w:t xml:space="preserve">Rational </w:t>
      </w:r>
      <w:r>
        <w:rPr>
          <w:spacing w:val="5"/>
          <w:sz w:val="24"/>
          <w:szCs w:val="24"/>
        </w:rPr>
        <w:t xml:space="preserve"> </w:t>
      </w:r>
      <w:r>
        <w:rPr>
          <w:sz w:val="24"/>
          <w:szCs w:val="24"/>
        </w:rPr>
        <w:t>Choice</w:t>
      </w:r>
      <w:r>
        <w:rPr>
          <w:spacing w:val="15"/>
          <w:sz w:val="24"/>
          <w:szCs w:val="24"/>
        </w:rPr>
        <w:t xml:space="preserve"> </w:t>
      </w:r>
      <w:r>
        <w:rPr>
          <w:sz w:val="24"/>
          <w:szCs w:val="24"/>
        </w:rPr>
        <w:t>Analysis.”</w:t>
      </w:r>
      <w:r>
        <w:rPr>
          <w:spacing w:val="22"/>
          <w:sz w:val="24"/>
          <w:szCs w:val="24"/>
        </w:rPr>
        <w:t xml:space="preserve"> </w:t>
      </w:r>
      <w:r>
        <w:rPr>
          <w:w w:val="103"/>
          <w:sz w:val="24"/>
          <w:szCs w:val="24"/>
        </w:rPr>
        <w:t xml:space="preserve">University </w:t>
      </w:r>
      <w:r>
        <w:rPr>
          <w:sz w:val="24"/>
          <w:szCs w:val="24"/>
        </w:rPr>
        <w:t>of</w:t>
      </w:r>
      <w:r>
        <w:rPr>
          <w:spacing w:val="14"/>
          <w:sz w:val="24"/>
          <w:szCs w:val="24"/>
        </w:rPr>
        <w:t xml:space="preserve"> </w:t>
      </w:r>
      <w:r>
        <w:rPr>
          <w:sz w:val="24"/>
          <w:szCs w:val="24"/>
        </w:rPr>
        <w:t xml:space="preserve">Pennsylvania </w:t>
      </w:r>
      <w:r>
        <w:rPr>
          <w:spacing w:val="27"/>
          <w:sz w:val="24"/>
          <w:szCs w:val="24"/>
        </w:rPr>
        <w:t xml:space="preserve"> </w:t>
      </w:r>
      <w:r>
        <w:rPr>
          <w:spacing w:val="-12"/>
          <w:sz w:val="24"/>
          <w:szCs w:val="24"/>
        </w:rPr>
        <w:t>L</w:t>
      </w:r>
      <w:r>
        <w:rPr>
          <w:sz w:val="24"/>
          <w:szCs w:val="24"/>
        </w:rPr>
        <w:t>aw</w:t>
      </w:r>
      <w:r>
        <w:rPr>
          <w:spacing w:val="18"/>
          <w:sz w:val="24"/>
          <w:szCs w:val="24"/>
        </w:rPr>
        <w:t xml:space="preserve"> </w:t>
      </w:r>
      <w:r>
        <w:rPr>
          <w:spacing w:val="-12"/>
          <w:sz w:val="24"/>
          <w:szCs w:val="24"/>
        </w:rPr>
        <w:t>R</w:t>
      </w:r>
      <w:r>
        <w:rPr>
          <w:sz w:val="24"/>
          <w:szCs w:val="24"/>
        </w:rPr>
        <w:t>eview</w:t>
      </w:r>
      <w:r>
        <w:rPr>
          <w:spacing w:val="5"/>
          <w:sz w:val="24"/>
          <w:szCs w:val="24"/>
        </w:rPr>
        <w:t xml:space="preserve"> </w:t>
      </w:r>
      <w:r>
        <w:rPr>
          <w:sz w:val="24"/>
          <w:szCs w:val="24"/>
        </w:rPr>
        <w:t>157:171–235.</w:t>
      </w:r>
    </w:p>
    <w:p w14:paraId="62CD663A" w14:textId="77777777" w:rsidR="000A768D" w:rsidRDefault="006C1B1D">
      <w:pPr>
        <w:spacing w:before="7"/>
        <w:ind w:left="100"/>
        <w:rPr>
          <w:sz w:val="24"/>
          <w:szCs w:val="24"/>
        </w:rPr>
      </w:pPr>
      <w:r>
        <w:rPr>
          <w:sz w:val="24"/>
          <w:szCs w:val="24"/>
        </w:rPr>
        <w:t xml:space="preserve">Guzman, </w:t>
      </w:r>
      <w:r>
        <w:rPr>
          <w:spacing w:val="46"/>
          <w:sz w:val="24"/>
          <w:szCs w:val="24"/>
        </w:rPr>
        <w:t xml:space="preserve"> </w:t>
      </w:r>
      <w:r>
        <w:rPr>
          <w:sz w:val="24"/>
          <w:szCs w:val="24"/>
        </w:rPr>
        <w:t xml:space="preserve">Andrew. </w:t>
      </w:r>
      <w:r>
        <w:rPr>
          <w:spacing w:val="11"/>
          <w:sz w:val="24"/>
          <w:szCs w:val="24"/>
        </w:rPr>
        <w:t xml:space="preserve"> </w:t>
      </w:r>
      <w:r>
        <w:rPr>
          <w:sz w:val="24"/>
          <w:szCs w:val="24"/>
        </w:rPr>
        <w:t xml:space="preserve">2008b. </w:t>
      </w:r>
      <w:r>
        <w:rPr>
          <w:spacing w:val="46"/>
          <w:sz w:val="24"/>
          <w:szCs w:val="24"/>
        </w:rPr>
        <w:t xml:space="preserve"> </w:t>
      </w:r>
      <w:r>
        <w:rPr>
          <w:sz w:val="24"/>
          <w:szCs w:val="24"/>
        </w:rPr>
        <w:t xml:space="preserve">“Reputation </w:t>
      </w:r>
      <w:r>
        <w:rPr>
          <w:spacing w:val="45"/>
          <w:sz w:val="24"/>
          <w:szCs w:val="24"/>
        </w:rPr>
        <w:t xml:space="preserve"> </w:t>
      </w:r>
      <w:r>
        <w:rPr>
          <w:sz w:val="24"/>
          <w:szCs w:val="24"/>
        </w:rPr>
        <w:t xml:space="preserve">and </w:t>
      </w:r>
      <w:r>
        <w:rPr>
          <w:spacing w:val="15"/>
          <w:sz w:val="24"/>
          <w:szCs w:val="24"/>
        </w:rPr>
        <w:t xml:space="preserve"> </w:t>
      </w:r>
      <w:r>
        <w:rPr>
          <w:w w:val="108"/>
          <w:sz w:val="24"/>
          <w:szCs w:val="24"/>
        </w:rPr>
        <w:t>I</w:t>
      </w:r>
      <w:r>
        <w:rPr>
          <w:spacing w:val="-6"/>
          <w:w w:val="108"/>
          <w:sz w:val="24"/>
          <w:szCs w:val="24"/>
        </w:rPr>
        <w:t>n</w:t>
      </w:r>
      <w:r>
        <w:rPr>
          <w:w w:val="108"/>
          <w:sz w:val="24"/>
          <w:szCs w:val="24"/>
        </w:rPr>
        <w:t>ternational</w:t>
      </w:r>
      <w:r>
        <w:rPr>
          <w:spacing w:val="50"/>
          <w:w w:val="108"/>
          <w:sz w:val="24"/>
          <w:szCs w:val="24"/>
        </w:rPr>
        <w:t xml:space="preserve"> </w:t>
      </w:r>
      <w:r>
        <w:rPr>
          <w:sz w:val="24"/>
          <w:szCs w:val="24"/>
        </w:rPr>
        <w:t>L</w:t>
      </w:r>
      <w:r>
        <w:rPr>
          <w:spacing w:val="-6"/>
          <w:sz w:val="24"/>
          <w:szCs w:val="24"/>
        </w:rPr>
        <w:t>a</w:t>
      </w:r>
      <w:r>
        <w:rPr>
          <w:sz w:val="24"/>
          <w:szCs w:val="24"/>
        </w:rPr>
        <w:t>w.”</w:t>
      </w:r>
      <w:r>
        <w:rPr>
          <w:spacing w:val="46"/>
          <w:sz w:val="24"/>
          <w:szCs w:val="24"/>
        </w:rPr>
        <w:t xml:space="preserve"> </w:t>
      </w:r>
      <w:r>
        <w:rPr>
          <w:sz w:val="24"/>
          <w:szCs w:val="24"/>
        </w:rPr>
        <w:t>UC</w:t>
      </w:r>
      <w:r>
        <w:rPr>
          <w:spacing w:val="57"/>
          <w:sz w:val="24"/>
          <w:szCs w:val="24"/>
        </w:rPr>
        <w:t xml:space="preserve"> </w:t>
      </w:r>
      <w:r>
        <w:rPr>
          <w:sz w:val="24"/>
          <w:szCs w:val="24"/>
        </w:rPr>
        <w:t>Berkeley</w:t>
      </w:r>
      <w:r>
        <w:rPr>
          <w:spacing w:val="50"/>
          <w:sz w:val="24"/>
          <w:szCs w:val="24"/>
        </w:rPr>
        <w:t xml:space="preserve"> </w:t>
      </w:r>
      <w:r>
        <w:rPr>
          <w:sz w:val="24"/>
          <w:szCs w:val="24"/>
        </w:rPr>
        <w:t xml:space="preserve">Public </w:t>
      </w:r>
      <w:r>
        <w:rPr>
          <w:spacing w:val="2"/>
          <w:sz w:val="24"/>
          <w:szCs w:val="24"/>
        </w:rPr>
        <w:t xml:space="preserve"> </w:t>
      </w:r>
      <w:r>
        <w:rPr>
          <w:spacing w:val="-12"/>
          <w:sz w:val="24"/>
          <w:szCs w:val="24"/>
        </w:rPr>
        <w:t>L</w:t>
      </w:r>
      <w:r>
        <w:rPr>
          <w:sz w:val="24"/>
          <w:szCs w:val="24"/>
        </w:rPr>
        <w:t>aw</w:t>
      </w:r>
    </w:p>
    <w:p w14:paraId="7CD7ACC3" w14:textId="77777777" w:rsidR="000A768D" w:rsidRDefault="000A768D">
      <w:pPr>
        <w:spacing w:before="6" w:line="180" w:lineRule="exact"/>
        <w:rPr>
          <w:sz w:val="18"/>
          <w:szCs w:val="18"/>
        </w:rPr>
      </w:pPr>
    </w:p>
    <w:p w14:paraId="790BB20B" w14:textId="77777777" w:rsidR="000A768D" w:rsidRDefault="006C1B1D">
      <w:pPr>
        <w:ind w:left="334"/>
        <w:rPr>
          <w:sz w:val="24"/>
          <w:szCs w:val="24"/>
        </w:rPr>
      </w:pPr>
      <w:r>
        <w:rPr>
          <w:spacing w:val="-12"/>
          <w:sz w:val="24"/>
          <w:szCs w:val="24"/>
        </w:rPr>
        <w:t>R</w:t>
      </w:r>
      <w:r>
        <w:rPr>
          <w:sz w:val="24"/>
          <w:szCs w:val="24"/>
        </w:rPr>
        <w:t>es</w:t>
      </w:r>
      <w:r>
        <w:rPr>
          <w:spacing w:val="-12"/>
          <w:sz w:val="24"/>
          <w:szCs w:val="24"/>
        </w:rPr>
        <w:t>e</w:t>
      </w:r>
      <w:r>
        <w:rPr>
          <w:sz w:val="24"/>
          <w:szCs w:val="24"/>
        </w:rPr>
        <w:t>a</w:t>
      </w:r>
      <w:r>
        <w:rPr>
          <w:spacing w:val="-12"/>
          <w:sz w:val="24"/>
          <w:szCs w:val="24"/>
        </w:rPr>
        <w:t>r</w:t>
      </w:r>
      <w:r>
        <w:rPr>
          <w:sz w:val="24"/>
          <w:szCs w:val="24"/>
        </w:rPr>
        <w:t xml:space="preserve">ch </w:t>
      </w:r>
      <w:r>
        <w:rPr>
          <w:spacing w:val="8"/>
          <w:sz w:val="24"/>
          <w:szCs w:val="24"/>
        </w:rPr>
        <w:t xml:space="preserve"> </w:t>
      </w:r>
      <w:r>
        <w:rPr>
          <w:sz w:val="24"/>
          <w:szCs w:val="24"/>
        </w:rPr>
        <w:t>Pa</w:t>
      </w:r>
      <w:r>
        <w:rPr>
          <w:spacing w:val="-12"/>
          <w:sz w:val="24"/>
          <w:szCs w:val="24"/>
        </w:rPr>
        <w:t>p</w:t>
      </w:r>
      <w:r>
        <w:rPr>
          <w:sz w:val="24"/>
          <w:szCs w:val="24"/>
        </w:rPr>
        <w:t xml:space="preserve">er </w:t>
      </w:r>
      <w:r>
        <w:rPr>
          <w:spacing w:val="19"/>
          <w:sz w:val="24"/>
          <w:szCs w:val="24"/>
        </w:rPr>
        <w:t xml:space="preserve"> </w:t>
      </w:r>
      <w:r>
        <w:rPr>
          <w:sz w:val="24"/>
          <w:szCs w:val="24"/>
        </w:rPr>
        <w:t>No.</w:t>
      </w:r>
      <w:r>
        <w:rPr>
          <w:spacing w:val="35"/>
          <w:sz w:val="24"/>
          <w:szCs w:val="24"/>
        </w:rPr>
        <w:t xml:space="preserve"> </w:t>
      </w:r>
      <w:r>
        <w:rPr>
          <w:sz w:val="24"/>
          <w:szCs w:val="24"/>
        </w:rPr>
        <w:t>1112064</w:t>
      </w:r>
      <w:r>
        <w:rPr>
          <w:spacing w:val="10"/>
          <w:sz w:val="24"/>
          <w:szCs w:val="24"/>
        </w:rPr>
        <w:t xml:space="preserve"> </w:t>
      </w:r>
      <w:r>
        <w:rPr>
          <w:w w:val="108"/>
          <w:sz w:val="24"/>
          <w:szCs w:val="24"/>
        </w:rPr>
        <w:t>.</w:t>
      </w:r>
    </w:p>
    <w:p w14:paraId="50BA3DEA" w14:textId="77777777" w:rsidR="000A768D" w:rsidRDefault="000A768D">
      <w:pPr>
        <w:spacing w:before="3" w:line="120" w:lineRule="exact"/>
        <w:rPr>
          <w:sz w:val="13"/>
          <w:szCs w:val="13"/>
        </w:rPr>
      </w:pPr>
    </w:p>
    <w:p w14:paraId="13E625D5" w14:textId="77777777" w:rsidR="000A768D" w:rsidRDefault="006C1B1D">
      <w:pPr>
        <w:ind w:left="334"/>
        <w:rPr>
          <w:rFonts w:ascii="SimSun-ExtB" w:eastAsia="SimSun-ExtB" w:hAnsi="SimSun-ExtB" w:cs="SimSun-ExtB"/>
          <w:sz w:val="24"/>
          <w:szCs w:val="24"/>
        </w:rPr>
      </w:pPr>
      <w:r>
        <w:rPr>
          <w:w w:val="117"/>
          <w:sz w:val="24"/>
          <w:szCs w:val="24"/>
        </w:rPr>
        <w:t>URL:</w:t>
      </w:r>
      <w:r>
        <w:rPr>
          <w:spacing w:val="8"/>
          <w:w w:val="117"/>
          <w:sz w:val="24"/>
          <w:szCs w:val="24"/>
        </w:rPr>
        <w:t xml:space="preserve"> </w:t>
      </w:r>
      <w:hyperlink r:id="rId26">
        <w:r>
          <w:rPr>
            <w:rFonts w:ascii="SimSun-ExtB" w:eastAsia="SimSun-ExtB" w:hAnsi="SimSun-ExtB" w:cs="SimSun-ExtB"/>
            <w:w w:val="102"/>
            <w:sz w:val="24"/>
            <w:szCs w:val="24"/>
          </w:rPr>
          <w:t>http:</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papers.</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ssrn.</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com/</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sol3/</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papers.</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cfm?</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abstract_</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id=</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1112064</w:t>
        </w:r>
      </w:hyperlink>
    </w:p>
    <w:p w14:paraId="7F461E76" w14:textId="77777777" w:rsidR="000A768D" w:rsidRDefault="000A768D">
      <w:pPr>
        <w:spacing w:before="6" w:line="180" w:lineRule="exact"/>
        <w:rPr>
          <w:sz w:val="18"/>
          <w:szCs w:val="18"/>
        </w:rPr>
      </w:pPr>
    </w:p>
    <w:p w14:paraId="400B9D03" w14:textId="77777777" w:rsidR="000A768D" w:rsidRDefault="006C1B1D">
      <w:pPr>
        <w:ind w:left="100"/>
        <w:rPr>
          <w:sz w:val="24"/>
          <w:szCs w:val="24"/>
        </w:rPr>
      </w:pPr>
      <w:r>
        <w:rPr>
          <w:sz w:val="24"/>
          <w:szCs w:val="24"/>
        </w:rPr>
        <w:t>G</w:t>
      </w:r>
      <w:r>
        <w:rPr>
          <w:spacing w:val="-6"/>
          <w:sz w:val="24"/>
          <w:szCs w:val="24"/>
        </w:rPr>
        <w:t>w</w:t>
      </w:r>
      <w:r>
        <w:rPr>
          <w:sz w:val="24"/>
          <w:szCs w:val="24"/>
        </w:rPr>
        <w:t>artne</w:t>
      </w:r>
      <w:r>
        <w:rPr>
          <w:spacing w:val="-20"/>
          <w:sz w:val="24"/>
          <w:szCs w:val="24"/>
        </w:rPr>
        <w:t>y</w:t>
      </w:r>
      <w:r>
        <w:rPr>
          <w:sz w:val="24"/>
          <w:szCs w:val="24"/>
        </w:rPr>
        <w:t xml:space="preserve">, </w:t>
      </w:r>
      <w:r>
        <w:rPr>
          <w:spacing w:val="25"/>
          <w:sz w:val="24"/>
          <w:szCs w:val="24"/>
        </w:rPr>
        <w:t xml:space="preserve"> </w:t>
      </w:r>
      <w:r>
        <w:rPr>
          <w:sz w:val="24"/>
          <w:szCs w:val="24"/>
        </w:rPr>
        <w:t xml:space="preserve">James </w:t>
      </w:r>
      <w:r>
        <w:rPr>
          <w:spacing w:val="3"/>
          <w:sz w:val="24"/>
          <w:szCs w:val="24"/>
        </w:rPr>
        <w:t xml:space="preserve"> </w:t>
      </w:r>
      <w:r>
        <w:rPr>
          <w:sz w:val="24"/>
          <w:szCs w:val="24"/>
        </w:rPr>
        <w:t>and</w:t>
      </w:r>
      <w:r>
        <w:rPr>
          <w:spacing w:val="50"/>
          <w:sz w:val="24"/>
          <w:szCs w:val="24"/>
        </w:rPr>
        <w:t xml:space="preserve"> </w:t>
      </w:r>
      <w:r>
        <w:rPr>
          <w:sz w:val="24"/>
          <w:szCs w:val="24"/>
        </w:rPr>
        <w:t xml:space="preserve">James </w:t>
      </w:r>
      <w:r>
        <w:rPr>
          <w:spacing w:val="3"/>
          <w:sz w:val="24"/>
          <w:szCs w:val="24"/>
        </w:rPr>
        <w:t xml:space="preserve"> </w:t>
      </w:r>
      <w:r>
        <w:rPr>
          <w:sz w:val="24"/>
          <w:szCs w:val="24"/>
        </w:rPr>
        <w:t>L</w:t>
      </w:r>
      <w:r>
        <w:rPr>
          <w:spacing w:val="-6"/>
          <w:sz w:val="24"/>
          <w:szCs w:val="24"/>
        </w:rPr>
        <w:t>a</w:t>
      </w:r>
      <w:r>
        <w:rPr>
          <w:sz w:val="24"/>
          <w:szCs w:val="24"/>
        </w:rPr>
        <w:t>wson.</w:t>
      </w:r>
      <w:r>
        <w:rPr>
          <w:spacing w:val="38"/>
          <w:sz w:val="24"/>
          <w:szCs w:val="24"/>
        </w:rPr>
        <w:t xml:space="preserve"> </w:t>
      </w:r>
      <w:r>
        <w:rPr>
          <w:sz w:val="24"/>
          <w:szCs w:val="24"/>
        </w:rPr>
        <w:t>2004.</w:t>
      </w:r>
      <w:r>
        <w:rPr>
          <w:spacing w:val="47"/>
          <w:sz w:val="24"/>
          <w:szCs w:val="24"/>
        </w:rPr>
        <w:t xml:space="preserve"> </w:t>
      </w:r>
      <w:r>
        <w:rPr>
          <w:sz w:val="24"/>
          <w:szCs w:val="24"/>
        </w:rPr>
        <w:t>E</w:t>
      </w:r>
      <w:r>
        <w:rPr>
          <w:spacing w:val="-12"/>
          <w:sz w:val="24"/>
          <w:szCs w:val="24"/>
        </w:rPr>
        <w:t>c</w:t>
      </w:r>
      <w:r>
        <w:rPr>
          <w:sz w:val="24"/>
          <w:szCs w:val="24"/>
        </w:rPr>
        <w:t xml:space="preserve">onomic </w:t>
      </w:r>
      <w:r>
        <w:rPr>
          <w:spacing w:val="1"/>
          <w:sz w:val="24"/>
          <w:szCs w:val="24"/>
        </w:rPr>
        <w:t xml:space="preserve"> </w:t>
      </w:r>
      <w:r>
        <w:rPr>
          <w:spacing w:val="-18"/>
          <w:sz w:val="24"/>
          <w:szCs w:val="24"/>
        </w:rPr>
        <w:t>F</w:t>
      </w:r>
      <w:r>
        <w:rPr>
          <w:spacing w:val="-12"/>
          <w:sz w:val="24"/>
          <w:szCs w:val="24"/>
        </w:rPr>
        <w:t>ree</w:t>
      </w:r>
      <w:r>
        <w:rPr>
          <w:sz w:val="24"/>
          <w:szCs w:val="24"/>
        </w:rPr>
        <w:t xml:space="preserve">dom </w:t>
      </w:r>
      <w:r>
        <w:rPr>
          <w:spacing w:val="6"/>
          <w:sz w:val="24"/>
          <w:szCs w:val="24"/>
        </w:rPr>
        <w:t xml:space="preserve"> </w:t>
      </w:r>
      <w:r>
        <w:rPr>
          <w:sz w:val="24"/>
          <w:szCs w:val="24"/>
        </w:rPr>
        <w:t>of</w:t>
      </w:r>
      <w:r>
        <w:rPr>
          <w:spacing w:val="17"/>
          <w:sz w:val="24"/>
          <w:szCs w:val="24"/>
        </w:rPr>
        <w:t xml:space="preserve"> </w:t>
      </w:r>
      <w:r>
        <w:rPr>
          <w:sz w:val="24"/>
          <w:szCs w:val="24"/>
        </w:rPr>
        <w:t>the</w:t>
      </w:r>
      <w:r>
        <w:rPr>
          <w:spacing w:val="39"/>
          <w:sz w:val="24"/>
          <w:szCs w:val="24"/>
        </w:rPr>
        <w:t xml:space="preserve"> </w:t>
      </w:r>
      <w:r>
        <w:rPr>
          <w:spacing w:val="-18"/>
          <w:sz w:val="24"/>
          <w:szCs w:val="24"/>
        </w:rPr>
        <w:t>W</w:t>
      </w:r>
      <w:r>
        <w:rPr>
          <w:sz w:val="24"/>
          <w:szCs w:val="24"/>
        </w:rPr>
        <w:t xml:space="preserve">orld: </w:t>
      </w:r>
      <w:r>
        <w:rPr>
          <w:spacing w:val="15"/>
          <w:sz w:val="24"/>
          <w:szCs w:val="24"/>
        </w:rPr>
        <w:t xml:space="preserve"> </w:t>
      </w:r>
      <w:r>
        <w:rPr>
          <w:sz w:val="24"/>
          <w:szCs w:val="24"/>
        </w:rPr>
        <w:t>2004</w:t>
      </w:r>
      <w:r>
        <w:rPr>
          <w:spacing w:val="22"/>
          <w:sz w:val="24"/>
          <w:szCs w:val="24"/>
        </w:rPr>
        <w:t xml:space="preserve"> </w:t>
      </w:r>
      <w:r>
        <w:rPr>
          <w:spacing w:val="-6"/>
          <w:sz w:val="24"/>
          <w:szCs w:val="24"/>
        </w:rPr>
        <w:t>A</w:t>
      </w:r>
      <w:r>
        <w:rPr>
          <w:w w:val="106"/>
          <w:sz w:val="24"/>
          <w:szCs w:val="24"/>
        </w:rPr>
        <w:t>nnual</w:t>
      </w:r>
    </w:p>
    <w:p w14:paraId="18935794" w14:textId="77777777" w:rsidR="000A768D" w:rsidRDefault="000A768D">
      <w:pPr>
        <w:spacing w:before="6" w:line="180" w:lineRule="exact"/>
        <w:rPr>
          <w:sz w:val="18"/>
          <w:szCs w:val="18"/>
        </w:rPr>
      </w:pPr>
    </w:p>
    <w:p w14:paraId="67939A49" w14:textId="77777777" w:rsidR="000A768D" w:rsidRDefault="006C1B1D">
      <w:pPr>
        <w:ind w:left="334"/>
        <w:rPr>
          <w:sz w:val="24"/>
          <w:szCs w:val="24"/>
        </w:rPr>
      </w:pPr>
      <w:r>
        <w:rPr>
          <w:spacing w:val="-12"/>
          <w:sz w:val="24"/>
          <w:szCs w:val="24"/>
        </w:rPr>
        <w:t>R</w:t>
      </w:r>
      <w:r>
        <w:rPr>
          <w:sz w:val="24"/>
          <w:szCs w:val="24"/>
        </w:rPr>
        <w:t>e</w:t>
      </w:r>
      <w:r>
        <w:rPr>
          <w:spacing w:val="-12"/>
          <w:sz w:val="24"/>
          <w:szCs w:val="24"/>
        </w:rPr>
        <w:t>p</w:t>
      </w:r>
      <w:r>
        <w:rPr>
          <w:sz w:val="24"/>
          <w:szCs w:val="24"/>
        </w:rPr>
        <w:t xml:space="preserve">ort. </w:t>
      </w:r>
      <w:r>
        <w:rPr>
          <w:spacing w:val="28"/>
          <w:sz w:val="24"/>
          <w:szCs w:val="24"/>
        </w:rPr>
        <w:t xml:space="preserve"> </w:t>
      </w:r>
      <w:r>
        <w:rPr>
          <w:spacing w:val="-19"/>
          <w:sz w:val="24"/>
          <w:szCs w:val="24"/>
        </w:rPr>
        <w:t>V</w:t>
      </w:r>
      <w:r>
        <w:rPr>
          <w:sz w:val="24"/>
          <w:szCs w:val="24"/>
        </w:rPr>
        <w:t>ancou</w:t>
      </w:r>
      <w:r>
        <w:rPr>
          <w:spacing w:val="-7"/>
          <w:sz w:val="24"/>
          <w:szCs w:val="24"/>
        </w:rPr>
        <w:t>v</w:t>
      </w:r>
      <w:r>
        <w:rPr>
          <w:sz w:val="24"/>
          <w:szCs w:val="24"/>
        </w:rPr>
        <w:t>er,</w:t>
      </w:r>
      <w:r>
        <w:rPr>
          <w:spacing w:val="56"/>
          <w:sz w:val="24"/>
          <w:szCs w:val="24"/>
        </w:rPr>
        <w:t xml:space="preserve"> </w:t>
      </w:r>
      <w:r>
        <w:rPr>
          <w:sz w:val="24"/>
          <w:szCs w:val="24"/>
        </w:rPr>
        <w:t xml:space="preserve">Canada: </w:t>
      </w:r>
      <w:r>
        <w:rPr>
          <w:spacing w:val="39"/>
          <w:sz w:val="24"/>
          <w:szCs w:val="24"/>
        </w:rPr>
        <w:t xml:space="preserve"> </w:t>
      </w:r>
      <w:r>
        <w:rPr>
          <w:spacing w:val="-20"/>
          <w:sz w:val="24"/>
          <w:szCs w:val="24"/>
        </w:rPr>
        <w:t>F</w:t>
      </w:r>
      <w:r>
        <w:rPr>
          <w:sz w:val="24"/>
          <w:szCs w:val="24"/>
        </w:rPr>
        <w:t xml:space="preserve">raser </w:t>
      </w:r>
      <w:r>
        <w:rPr>
          <w:spacing w:val="5"/>
          <w:sz w:val="24"/>
          <w:szCs w:val="24"/>
        </w:rPr>
        <w:t xml:space="preserve"> </w:t>
      </w:r>
      <w:r>
        <w:rPr>
          <w:w w:val="111"/>
          <w:sz w:val="24"/>
          <w:szCs w:val="24"/>
        </w:rPr>
        <w:t>Institute.</w:t>
      </w:r>
    </w:p>
    <w:p w14:paraId="2492D456" w14:textId="77777777" w:rsidR="000A768D" w:rsidRDefault="000A768D">
      <w:pPr>
        <w:spacing w:before="6" w:line="180" w:lineRule="exact"/>
        <w:rPr>
          <w:sz w:val="18"/>
          <w:szCs w:val="18"/>
        </w:rPr>
      </w:pPr>
    </w:p>
    <w:p w14:paraId="2FE8BDB6" w14:textId="77777777" w:rsidR="000A768D" w:rsidRDefault="006C1B1D">
      <w:pPr>
        <w:spacing w:line="401" w:lineRule="auto"/>
        <w:ind w:left="334" w:right="79" w:hanging="234"/>
        <w:jc w:val="both"/>
        <w:rPr>
          <w:sz w:val="24"/>
          <w:szCs w:val="24"/>
        </w:rPr>
      </w:pPr>
      <w:r>
        <w:rPr>
          <w:sz w:val="24"/>
          <w:szCs w:val="24"/>
        </w:rPr>
        <w:t>Haftel,</w:t>
      </w:r>
      <w:r>
        <w:rPr>
          <w:spacing w:val="37"/>
          <w:sz w:val="24"/>
          <w:szCs w:val="24"/>
        </w:rPr>
        <w:t xml:space="preserve"> </w:t>
      </w:r>
      <w:r>
        <w:rPr>
          <w:spacing w:val="-19"/>
          <w:sz w:val="24"/>
          <w:szCs w:val="24"/>
        </w:rPr>
        <w:t>Y</w:t>
      </w:r>
      <w:r>
        <w:rPr>
          <w:sz w:val="24"/>
          <w:szCs w:val="24"/>
        </w:rPr>
        <w:t>oram</w:t>
      </w:r>
      <w:r>
        <w:rPr>
          <w:spacing w:val="35"/>
          <w:sz w:val="24"/>
          <w:szCs w:val="24"/>
        </w:rPr>
        <w:t xml:space="preserve"> </w:t>
      </w:r>
      <w:r>
        <w:rPr>
          <w:sz w:val="24"/>
          <w:szCs w:val="24"/>
        </w:rPr>
        <w:t>Z</w:t>
      </w:r>
      <w:r>
        <w:rPr>
          <w:spacing w:val="5"/>
          <w:sz w:val="24"/>
          <w:szCs w:val="24"/>
        </w:rPr>
        <w:t xml:space="preserve"> </w:t>
      </w:r>
      <w:r>
        <w:rPr>
          <w:sz w:val="24"/>
          <w:szCs w:val="24"/>
        </w:rPr>
        <w:t>and</w:t>
      </w:r>
      <w:r>
        <w:rPr>
          <w:spacing w:val="37"/>
          <w:sz w:val="24"/>
          <w:szCs w:val="24"/>
        </w:rPr>
        <w:t xml:space="preserve"> </w:t>
      </w:r>
      <w:r>
        <w:rPr>
          <w:sz w:val="24"/>
          <w:szCs w:val="24"/>
        </w:rPr>
        <w:t>Alexander</w:t>
      </w:r>
      <w:r>
        <w:rPr>
          <w:spacing w:val="49"/>
          <w:sz w:val="24"/>
          <w:szCs w:val="24"/>
        </w:rPr>
        <w:t xml:space="preserve"> </w:t>
      </w:r>
      <w:r>
        <w:rPr>
          <w:sz w:val="24"/>
          <w:szCs w:val="24"/>
        </w:rPr>
        <w:t xml:space="preserve">Thompson. </w:t>
      </w:r>
      <w:r>
        <w:rPr>
          <w:spacing w:val="3"/>
          <w:sz w:val="24"/>
          <w:szCs w:val="24"/>
        </w:rPr>
        <w:t xml:space="preserve"> </w:t>
      </w:r>
      <w:r>
        <w:rPr>
          <w:sz w:val="24"/>
          <w:szCs w:val="24"/>
        </w:rPr>
        <w:t>2013.</w:t>
      </w:r>
      <w:r>
        <w:rPr>
          <w:spacing w:val="18"/>
          <w:sz w:val="24"/>
          <w:szCs w:val="24"/>
        </w:rPr>
        <w:t xml:space="preserve"> </w:t>
      </w:r>
      <w:r>
        <w:rPr>
          <w:sz w:val="24"/>
          <w:szCs w:val="24"/>
        </w:rPr>
        <w:t>“Del</w:t>
      </w:r>
      <w:r>
        <w:rPr>
          <w:spacing w:val="-6"/>
          <w:sz w:val="24"/>
          <w:szCs w:val="24"/>
        </w:rPr>
        <w:t>a</w:t>
      </w:r>
      <w:r>
        <w:rPr>
          <w:spacing w:val="-7"/>
          <w:sz w:val="24"/>
          <w:szCs w:val="24"/>
        </w:rPr>
        <w:t>y</w:t>
      </w:r>
      <w:r>
        <w:rPr>
          <w:sz w:val="24"/>
          <w:szCs w:val="24"/>
        </w:rPr>
        <w:t>ed</w:t>
      </w:r>
      <w:r>
        <w:rPr>
          <w:spacing w:val="3"/>
          <w:sz w:val="24"/>
          <w:szCs w:val="24"/>
        </w:rPr>
        <w:t xml:space="preserve"> </w:t>
      </w:r>
      <w:r>
        <w:rPr>
          <w:sz w:val="24"/>
          <w:szCs w:val="24"/>
        </w:rPr>
        <w:t xml:space="preserve">Ratification: </w:t>
      </w:r>
      <w:r>
        <w:rPr>
          <w:spacing w:val="40"/>
          <w:sz w:val="24"/>
          <w:szCs w:val="24"/>
        </w:rPr>
        <w:t xml:space="preserve"> </w:t>
      </w:r>
      <w:r>
        <w:rPr>
          <w:sz w:val="24"/>
          <w:szCs w:val="24"/>
        </w:rPr>
        <w:t>The</w:t>
      </w:r>
      <w:r>
        <w:rPr>
          <w:spacing w:val="39"/>
          <w:sz w:val="24"/>
          <w:szCs w:val="24"/>
        </w:rPr>
        <w:t xml:space="preserve"> </w:t>
      </w:r>
      <w:r>
        <w:rPr>
          <w:sz w:val="24"/>
          <w:szCs w:val="24"/>
        </w:rPr>
        <w:t>Domestic</w:t>
      </w:r>
      <w:r>
        <w:rPr>
          <w:spacing w:val="37"/>
          <w:sz w:val="24"/>
          <w:szCs w:val="24"/>
        </w:rPr>
        <w:t xml:space="preserve"> </w:t>
      </w:r>
      <w:r>
        <w:rPr>
          <w:spacing w:val="-19"/>
          <w:w w:val="114"/>
          <w:sz w:val="24"/>
          <w:szCs w:val="24"/>
        </w:rPr>
        <w:t>F</w:t>
      </w:r>
      <w:r>
        <w:rPr>
          <w:w w:val="111"/>
          <w:sz w:val="24"/>
          <w:szCs w:val="24"/>
        </w:rPr>
        <w:t xml:space="preserve">ate </w:t>
      </w:r>
      <w:r>
        <w:rPr>
          <w:sz w:val="24"/>
          <w:szCs w:val="24"/>
        </w:rPr>
        <w:t>of</w:t>
      </w:r>
      <w:r>
        <w:rPr>
          <w:spacing w:val="6"/>
          <w:sz w:val="24"/>
          <w:szCs w:val="24"/>
        </w:rPr>
        <w:t xml:space="preserve"> </w:t>
      </w:r>
      <w:r>
        <w:rPr>
          <w:sz w:val="24"/>
          <w:szCs w:val="24"/>
        </w:rPr>
        <w:t xml:space="preserve">Bilateral </w:t>
      </w:r>
      <w:r>
        <w:rPr>
          <w:spacing w:val="7"/>
          <w:sz w:val="24"/>
          <w:szCs w:val="24"/>
        </w:rPr>
        <w:t xml:space="preserve"> </w:t>
      </w:r>
      <w:r>
        <w:rPr>
          <w:w w:val="107"/>
          <w:sz w:val="24"/>
          <w:szCs w:val="24"/>
        </w:rPr>
        <w:t>I</w:t>
      </w:r>
      <w:r>
        <w:rPr>
          <w:spacing w:val="-7"/>
          <w:w w:val="107"/>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18"/>
          <w:sz w:val="24"/>
          <w:szCs w:val="24"/>
        </w:rPr>
        <w:t xml:space="preserve"> </w:t>
      </w:r>
      <w:r>
        <w:rPr>
          <w:spacing w:val="-19"/>
          <w:sz w:val="24"/>
          <w:szCs w:val="24"/>
        </w:rPr>
        <w:t>T</w:t>
      </w:r>
      <w:r>
        <w:rPr>
          <w:sz w:val="24"/>
          <w:szCs w:val="24"/>
        </w:rPr>
        <w:t xml:space="preserve">reaties.” </w:t>
      </w:r>
      <w:r>
        <w:rPr>
          <w:spacing w:val="16"/>
          <w:sz w:val="24"/>
          <w:szCs w:val="24"/>
        </w:rPr>
        <w:t xml:space="preserve"> </w:t>
      </w:r>
      <w:r>
        <w:rPr>
          <w:w w:val="109"/>
          <w:sz w:val="24"/>
          <w:szCs w:val="24"/>
        </w:rPr>
        <w:t>International</w:t>
      </w:r>
      <w:r>
        <w:rPr>
          <w:spacing w:val="18"/>
          <w:w w:val="109"/>
          <w:sz w:val="24"/>
          <w:szCs w:val="24"/>
        </w:rPr>
        <w:t xml:space="preserve"> </w:t>
      </w:r>
      <w:r>
        <w:rPr>
          <w:sz w:val="24"/>
          <w:szCs w:val="24"/>
        </w:rPr>
        <w:t>O</w:t>
      </w:r>
      <w:r>
        <w:rPr>
          <w:spacing w:val="-12"/>
          <w:sz w:val="24"/>
          <w:szCs w:val="24"/>
        </w:rPr>
        <w:t>r</w:t>
      </w:r>
      <w:r>
        <w:rPr>
          <w:sz w:val="24"/>
          <w:szCs w:val="24"/>
        </w:rPr>
        <w:t xml:space="preserve">ganization </w:t>
      </w:r>
      <w:r>
        <w:rPr>
          <w:spacing w:val="21"/>
          <w:sz w:val="24"/>
          <w:szCs w:val="24"/>
        </w:rPr>
        <w:t xml:space="preserve"> </w:t>
      </w:r>
      <w:r>
        <w:rPr>
          <w:sz w:val="24"/>
          <w:szCs w:val="24"/>
        </w:rPr>
        <w:t>67(02):355–387.</w:t>
      </w:r>
    </w:p>
    <w:p w14:paraId="0EC2BA20" w14:textId="77777777" w:rsidR="000A768D" w:rsidRDefault="006C1B1D">
      <w:pPr>
        <w:spacing w:before="7"/>
        <w:ind w:left="100"/>
        <w:rPr>
          <w:sz w:val="24"/>
          <w:szCs w:val="24"/>
        </w:rPr>
      </w:pPr>
      <w:r>
        <w:rPr>
          <w:sz w:val="24"/>
          <w:szCs w:val="24"/>
        </w:rPr>
        <w:t>ICSID.</w:t>
      </w:r>
      <w:r>
        <w:rPr>
          <w:spacing w:val="39"/>
          <w:sz w:val="24"/>
          <w:szCs w:val="24"/>
        </w:rPr>
        <w:t xml:space="preserve"> </w:t>
      </w:r>
      <w:r>
        <w:rPr>
          <w:sz w:val="24"/>
          <w:szCs w:val="24"/>
        </w:rPr>
        <w:t>201</w:t>
      </w:r>
      <w:r>
        <w:rPr>
          <w:spacing w:val="1"/>
          <w:sz w:val="24"/>
          <w:szCs w:val="24"/>
        </w:rPr>
        <w:t>4</w:t>
      </w:r>
      <w:r>
        <w:rPr>
          <w:sz w:val="24"/>
          <w:szCs w:val="24"/>
        </w:rPr>
        <w:t>a.</w:t>
      </w:r>
      <w:r>
        <w:rPr>
          <w:spacing w:val="47"/>
          <w:sz w:val="24"/>
          <w:szCs w:val="24"/>
        </w:rPr>
        <w:t xml:space="preserve"> </w:t>
      </w:r>
      <w:r>
        <w:rPr>
          <w:sz w:val="24"/>
          <w:szCs w:val="24"/>
        </w:rPr>
        <w:t>The</w:t>
      </w:r>
      <w:r>
        <w:rPr>
          <w:spacing w:val="43"/>
          <w:sz w:val="24"/>
          <w:szCs w:val="24"/>
        </w:rPr>
        <w:t xml:space="preserve"> </w:t>
      </w:r>
      <w:r>
        <w:rPr>
          <w:sz w:val="24"/>
          <w:szCs w:val="24"/>
        </w:rPr>
        <w:t>ICSID</w:t>
      </w:r>
      <w:r>
        <w:rPr>
          <w:spacing w:val="49"/>
          <w:sz w:val="24"/>
          <w:szCs w:val="24"/>
        </w:rPr>
        <w:t xml:space="preserve"> </w:t>
      </w:r>
      <w:r>
        <w:rPr>
          <w:w w:val="104"/>
          <w:sz w:val="24"/>
          <w:szCs w:val="24"/>
        </w:rPr>
        <w:t>Casel</w:t>
      </w:r>
      <w:r>
        <w:rPr>
          <w:spacing w:val="-12"/>
          <w:w w:val="104"/>
          <w:sz w:val="24"/>
          <w:szCs w:val="24"/>
        </w:rPr>
        <w:t>o</w:t>
      </w:r>
      <w:r>
        <w:rPr>
          <w:w w:val="104"/>
          <w:sz w:val="24"/>
          <w:szCs w:val="24"/>
        </w:rPr>
        <w:t>ad–Statistics,</w:t>
      </w:r>
      <w:r>
        <w:rPr>
          <w:spacing w:val="33"/>
          <w:w w:val="104"/>
          <w:sz w:val="24"/>
          <w:szCs w:val="24"/>
        </w:rPr>
        <w:t xml:space="preserve"> </w:t>
      </w:r>
      <w:r>
        <w:rPr>
          <w:sz w:val="24"/>
          <w:szCs w:val="24"/>
        </w:rPr>
        <w:t>Issue</w:t>
      </w:r>
      <w:r>
        <w:rPr>
          <w:spacing w:val="44"/>
          <w:sz w:val="24"/>
          <w:szCs w:val="24"/>
        </w:rPr>
        <w:t xml:space="preserve"> </w:t>
      </w:r>
      <w:r>
        <w:rPr>
          <w:sz w:val="24"/>
          <w:szCs w:val="24"/>
        </w:rPr>
        <w:t>1.</w:t>
      </w:r>
      <w:r>
        <w:rPr>
          <w:spacing w:val="48"/>
          <w:sz w:val="24"/>
          <w:szCs w:val="24"/>
        </w:rPr>
        <w:t xml:space="preserve"> </w:t>
      </w:r>
      <w:r>
        <w:rPr>
          <w:spacing w:val="-20"/>
          <w:sz w:val="24"/>
          <w:szCs w:val="24"/>
        </w:rPr>
        <w:t>W</w:t>
      </w:r>
      <w:r>
        <w:rPr>
          <w:sz w:val="24"/>
          <w:szCs w:val="24"/>
        </w:rPr>
        <w:t xml:space="preserve">ashington, </w:t>
      </w:r>
      <w:r>
        <w:rPr>
          <w:spacing w:val="30"/>
          <w:sz w:val="24"/>
          <w:szCs w:val="24"/>
        </w:rPr>
        <w:t xml:space="preserve"> </w:t>
      </w:r>
      <w:r>
        <w:rPr>
          <w:sz w:val="24"/>
          <w:szCs w:val="24"/>
        </w:rPr>
        <w:t xml:space="preserve">D.C.: </w:t>
      </w:r>
      <w:r>
        <w:rPr>
          <w:spacing w:val="5"/>
          <w:sz w:val="24"/>
          <w:szCs w:val="24"/>
        </w:rPr>
        <w:t xml:space="preserve"> </w:t>
      </w:r>
      <w:r>
        <w:rPr>
          <w:w w:val="103"/>
          <w:sz w:val="24"/>
          <w:szCs w:val="24"/>
        </w:rPr>
        <w:t>ICSID.</w:t>
      </w:r>
    </w:p>
    <w:p w14:paraId="5F6B0A48" w14:textId="77777777" w:rsidR="000A768D" w:rsidRDefault="000A768D">
      <w:pPr>
        <w:spacing w:before="3" w:line="120" w:lineRule="exact"/>
        <w:rPr>
          <w:sz w:val="13"/>
          <w:szCs w:val="13"/>
        </w:rPr>
      </w:pPr>
    </w:p>
    <w:p w14:paraId="28764FE3" w14:textId="77777777" w:rsidR="000A768D" w:rsidRDefault="006C1B1D">
      <w:pPr>
        <w:spacing w:line="337" w:lineRule="auto"/>
        <w:ind w:left="334" w:right="116"/>
        <w:rPr>
          <w:rFonts w:ascii="SimSun-ExtB" w:eastAsia="SimSun-ExtB" w:hAnsi="SimSun-ExtB" w:cs="SimSun-ExtB"/>
          <w:sz w:val="24"/>
          <w:szCs w:val="24"/>
        </w:rPr>
      </w:pPr>
      <w:r>
        <w:rPr>
          <w:w w:val="117"/>
          <w:sz w:val="24"/>
          <w:szCs w:val="24"/>
        </w:rPr>
        <w:t xml:space="preserve">URL:           </w:t>
      </w:r>
      <w:r>
        <w:rPr>
          <w:spacing w:val="51"/>
          <w:w w:val="117"/>
          <w:sz w:val="24"/>
          <w:szCs w:val="24"/>
        </w:rPr>
        <w:t xml:space="preserve"> </w:t>
      </w:r>
      <w:hyperlink r:id="rId27">
        <w:r>
          <w:rPr>
            <w:rFonts w:ascii="SimSun-ExtB" w:eastAsia="SimSun-ExtB" w:hAnsi="SimSun-ExtB" w:cs="SimSun-ExtB"/>
            <w:w w:val="102"/>
            <w:sz w:val="24"/>
            <w:szCs w:val="24"/>
          </w:rPr>
          <w:t>https:</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icsid.</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worldbank.</w:t>
        </w:r>
        <w:r>
          <w:rPr>
            <w:rFonts w:ascii="SimSun-ExtB" w:eastAsia="SimSun-ExtB" w:hAnsi="SimSun-ExtB" w:cs="SimSun-ExtB"/>
            <w:spacing w:val="-77"/>
            <w:sz w:val="24"/>
            <w:szCs w:val="24"/>
          </w:rPr>
          <w:t xml:space="preserve"> </w:t>
        </w:r>
        <w:r>
          <w:rPr>
            <w:rFonts w:ascii="SimSun-ExtB" w:eastAsia="SimSun-ExtB" w:hAnsi="SimSun-ExtB" w:cs="SimSun-ExtB"/>
            <w:w w:val="102"/>
            <w:sz w:val="24"/>
            <w:szCs w:val="24"/>
          </w:rPr>
          <w:t>org/</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ICSID/</w:t>
        </w:r>
        <w:r>
          <w:rPr>
            <w:rFonts w:ascii="SimSun-ExtB" w:eastAsia="SimSun-ExtB" w:hAnsi="SimSun-ExtB" w:cs="SimSun-ExtB"/>
            <w:spacing w:val="-78"/>
            <w:sz w:val="24"/>
            <w:szCs w:val="24"/>
          </w:rPr>
          <w:t xml:space="preserve"> </w:t>
        </w:r>
        <w:r>
          <w:rPr>
            <w:rFonts w:ascii="SimSun-ExtB" w:eastAsia="SimSun-ExtB" w:hAnsi="SimSun-ExtB" w:cs="SimSun-ExtB"/>
            <w:sz w:val="24"/>
            <w:szCs w:val="24"/>
          </w:rPr>
          <w:t>FrontServl</w:t>
        </w:r>
        <w:r>
          <w:rPr>
            <w:rFonts w:ascii="SimSun-ExtB" w:eastAsia="SimSun-ExtB" w:hAnsi="SimSun-ExtB" w:cs="SimSun-ExtB"/>
            <w:spacing w:val="1"/>
            <w:sz w:val="24"/>
            <w:szCs w:val="24"/>
          </w:rPr>
          <w:t>e</w:t>
        </w:r>
        <w:r>
          <w:rPr>
            <w:rFonts w:ascii="SimSun-ExtB" w:eastAsia="SimSun-ExtB" w:hAnsi="SimSun-ExtB" w:cs="SimSun-ExtB"/>
            <w:sz w:val="24"/>
            <w:szCs w:val="24"/>
          </w:rPr>
          <w:t>t?</w:t>
        </w:r>
        <w:r>
          <w:rPr>
            <w:rFonts w:ascii="SimSun-ExtB" w:eastAsia="SimSun-ExtB" w:hAnsi="SimSun-ExtB" w:cs="SimSun-ExtB"/>
            <w:spacing w:val="-47"/>
            <w:sz w:val="24"/>
            <w:szCs w:val="24"/>
          </w:rPr>
          <w:t xml:space="preserve"> </w:t>
        </w:r>
        <w:r>
          <w:rPr>
            <w:rFonts w:ascii="SimSun-ExtB" w:eastAsia="SimSun-ExtB" w:hAnsi="SimSun-ExtB" w:cs="SimSun-ExtB"/>
            <w:w w:val="102"/>
            <w:sz w:val="24"/>
            <w:szCs w:val="24"/>
          </w:rPr>
          <w:t>requestType=</w:t>
        </w:r>
      </w:hyperlink>
      <w:hyperlink r:id="rId28">
        <w:r>
          <w:rPr>
            <w:rFonts w:ascii="SimSun-ExtB" w:eastAsia="SimSun-ExtB" w:hAnsi="SimSun-ExtB" w:cs="SimSun-ExtB"/>
            <w:w w:val="102"/>
            <w:sz w:val="24"/>
            <w:szCs w:val="24"/>
          </w:rPr>
          <w:t xml:space="preserve"> ICSIDDocRH&amp;</w:t>
        </w:r>
        <w:r>
          <w:rPr>
            <w:rFonts w:ascii="SimSun-ExtB" w:eastAsia="SimSun-ExtB" w:hAnsi="SimSun-ExtB" w:cs="SimSun-ExtB"/>
            <w:spacing w:val="-77"/>
            <w:sz w:val="24"/>
            <w:szCs w:val="24"/>
          </w:rPr>
          <w:t xml:space="preserve"> </w:t>
        </w:r>
        <w:r>
          <w:rPr>
            <w:rFonts w:ascii="SimSun-ExtB" w:eastAsia="SimSun-ExtB" w:hAnsi="SimSun-ExtB" w:cs="SimSun-ExtB"/>
            <w:w w:val="102"/>
            <w:sz w:val="24"/>
            <w:szCs w:val="24"/>
          </w:rPr>
          <w:t>actionVal=</w:t>
        </w:r>
        <w:r>
          <w:rPr>
            <w:rFonts w:ascii="SimSun-ExtB" w:eastAsia="SimSun-ExtB" w:hAnsi="SimSun-ExtB" w:cs="SimSun-ExtB"/>
            <w:spacing w:val="-77"/>
            <w:sz w:val="24"/>
            <w:szCs w:val="24"/>
          </w:rPr>
          <w:t xml:space="preserve"> </w:t>
        </w:r>
        <w:r>
          <w:rPr>
            <w:rFonts w:ascii="SimSun-ExtB" w:eastAsia="SimSun-ExtB" w:hAnsi="SimSun-ExtB" w:cs="SimSun-ExtB"/>
            <w:w w:val="102"/>
            <w:sz w:val="24"/>
            <w:szCs w:val="24"/>
          </w:rPr>
          <w:t>CaseLoadStatisti</w:t>
        </w:r>
        <w:r>
          <w:rPr>
            <w:rFonts w:ascii="SimSun-ExtB" w:eastAsia="SimSun-ExtB" w:hAnsi="SimSun-ExtB" w:cs="SimSun-ExtB"/>
            <w:spacing w:val="2"/>
            <w:w w:val="102"/>
            <w:sz w:val="24"/>
            <w:szCs w:val="24"/>
          </w:rPr>
          <w:t>c</w:t>
        </w:r>
        <w:r>
          <w:rPr>
            <w:rFonts w:ascii="SimSun-ExtB" w:eastAsia="SimSun-ExtB" w:hAnsi="SimSun-ExtB" w:cs="SimSun-ExtB"/>
            <w:w w:val="102"/>
            <w:sz w:val="24"/>
            <w:szCs w:val="24"/>
          </w:rPr>
          <w:t>s</w:t>
        </w:r>
      </w:hyperlink>
    </w:p>
    <w:p w14:paraId="5DE3883C" w14:textId="77777777" w:rsidR="000A768D" w:rsidRDefault="000A768D">
      <w:pPr>
        <w:spacing w:before="7" w:line="100" w:lineRule="exact"/>
        <w:rPr>
          <w:sz w:val="10"/>
          <w:szCs w:val="10"/>
        </w:rPr>
      </w:pPr>
    </w:p>
    <w:p w14:paraId="7CEE5EA7" w14:textId="77777777" w:rsidR="000A768D" w:rsidRDefault="006C1B1D">
      <w:pPr>
        <w:ind w:left="100"/>
        <w:rPr>
          <w:sz w:val="24"/>
          <w:szCs w:val="24"/>
        </w:rPr>
      </w:pPr>
      <w:r>
        <w:rPr>
          <w:sz w:val="24"/>
          <w:szCs w:val="24"/>
        </w:rPr>
        <w:t xml:space="preserve">ICSID. </w:t>
      </w:r>
      <w:r>
        <w:rPr>
          <w:spacing w:val="50"/>
          <w:sz w:val="24"/>
          <w:szCs w:val="24"/>
        </w:rPr>
        <w:t xml:space="preserve"> </w:t>
      </w:r>
      <w:r>
        <w:rPr>
          <w:sz w:val="24"/>
          <w:szCs w:val="24"/>
        </w:rPr>
        <w:t>201</w:t>
      </w:r>
      <w:r>
        <w:rPr>
          <w:spacing w:val="1"/>
          <w:sz w:val="24"/>
          <w:szCs w:val="24"/>
        </w:rPr>
        <w:t>4</w:t>
      </w:r>
      <w:r>
        <w:rPr>
          <w:sz w:val="24"/>
          <w:szCs w:val="24"/>
        </w:rPr>
        <w:t xml:space="preserve">b.   </w:t>
      </w:r>
      <w:r>
        <w:rPr>
          <w:spacing w:val="52"/>
          <w:sz w:val="24"/>
          <w:szCs w:val="24"/>
        </w:rPr>
        <w:t xml:space="preserve"> </w:t>
      </w:r>
      <w:r>
        <w:rPr>
          <w:sz w:val="24"/>
          <w:szCs w:val="24"/>
        </w:rPr>
        <w:t xml:space="preserve">List </w:t>
      </w:r>
      <w:r>
        <w:rPr>
          <w:spacing w:val="48"/>
          <w:sz w:val="24"/>
          <w:szCs w:val="24"/>
        </w:rPr>
        <w:t xml:space="preserve"> </w:t>
      </w:r>
      <w:r>
        <w:rPr>
          <w:sz w:val="24"/>
          <w:szCs w:val="24"/>
        </w:rPr>
        <w:t xml:space="preserve">of </w:t>
      </w:r>
      <w:r>
        <w:rPr>
          <w:spacing w:val="19"/>
          <w:sz w:val="24"/>
          <w:szCs w:val="24"/>
        </w:rPr>
        <w:t xml:space="preserve"> </w:t>
      </w:r>
      <w:r>
        <w:rPr>
          <w:w w:val="106"/>
          <w:sz w:val="24"/>
          <w:szCs w:val="24"/>
        </w:rPr>
        <w:t>Cont</w:t>
      </w:r>
      <w:r>
        <w:rPr>
          <w:spacing w:val="-13"/>
          <w:w w:val="106"/>
          <w:sz w:val="24"/>
          <w:szCs w:val="24"/>
        </w:rPr>
        <w:t>r</w:t>
      </w:r>
      <w:r>
        <w:rPr>
          <w:w w:val="106"/>
          <w:sz w:val="24"/>
          <w:szCs w:val="24"/>
        </w:rPr>
        <w:t xml:space="preserve">acting </w:t>
      </w:r>
      <w:r>
        <w:rPr>
          <w:spacing w:val="28"/>
          <w:w w:val="106"/>
          <w:sz w:val="24"/>
          <w:szCs w:val="24"/>
        </w:rPr>
        <w:t xml:space="preserve"> </w:t>
      </w:r>
      <w:r>
        <w:rPr>
          <w:sz w:val="24"/>
          <w:szCs w:val="24"/>
        </w:rPr>
        <w:t xml:space="preserve">States  </w:t>
      </w:r>
      <w:r>
        <w:rPr>
          <w:spacing w:val="3"/>
          <w:sz w:val="24"/>
          <w:szCs w:val="24"/>
        </w:rPr>
        <w:t xml:space="preserve"> </w:t>
      </w:r>
      <w:r>
        <w:rPr>
          <w:sz w:val="24"/>
          <w:szCs w:val="24"/>
        </w:rPr>
        <w:t xml:space="preserve">and </w:t>
      </w:r>
      <w:r>
        <w:rPr>
          <w:spacing w:val="50"/>
          <w:sz w:val="24"/>
          <w:szCs w:val="24"/>
        </w:rPr>
        <w:t xml:space="preserve"> </w:t>
      </w:r>
      <w:r>
        <w:rPr>
          <w:sz w:val="24"/>
          <w:szCs w:val="24"/>
        </w:rPr>
        <w:t xml:space="preserve">Other  </w:t>
      </w:r>
      <w:r>
        <w:rPr>
          <w:spacing w:val="2"/>
          <w:sz w:val="24"/>
          <w:szCs w:val="24"/>
        </w:rPr>
        <w:t xml:space="preserve"> </w:t>
      </w:r>
      <w:r>
        <w:rPr>
          <w:sz w:val="24"/>
          <w:szCs w:val="24"/>
        </w:rPr>
        <w:t xml:space="preserve">Signatories  </w:t>
      </w:r>
      <w:r>
        <w:rPr>
          <w:spacing w:val="12"/>
          <w:sz w:val="24"/>
          <w:szCs w:val="24"/>
        </w:rPr>
        <w:t xml:space="preserve"> </w:t>
      </w:r>
      <w:r>
        <w:rPr>
          <w:sz w:val="24"/>
          <w:szCs w:val="24"/>
        </w:rPr>
        <w:t xml:space="preserve">of </w:t>
      </w:r>
      <w:r>
        <w:rPr>
          <w:spacing w:val="19"/>
          <w:sz w:val="24"/>
          <w:szCs w:val="24"/>
        </w:rPr>
        <w:t xml:space="preserve"> </w:t>
      </w:r>
      <w:r>
        <w:rPr>
          <w:sz w:val="24"/>
          <w:szCs w:val="24"/>
        </w:rPr>
        <w:t xml:space="preserve">the </w:t>
      </w:r>
      <w:r>
        <w:rPr>
          <w:spacing w:val="41"/>
          <w:sz w:val="24"/>
          <w:szCs w:val="24"/>
        </w:rPr>
        <w:t xml:space="preserve"> </w:t>
      </w:r>
      <w:r>
        <w:rPr>
          <w:w w:val="104"/>
          <w:sz w:val="24"/>
          <w:szCs w:val="24"/>
        </w:rPr>
        <w:t>Convention</w:t>
      </w:r>
      <w:r>
        <w:rPr>
          <w:w w:val="108"/>
          <w:sz w:val="24"/>
          <w:szCs w:val="24"/>
        </w:rPr>
        <w:t>.</w:t>
      </w:r>
    </w:p>
    <w:p w14:paraId="5FB22C58" w14:textId="77777777" w:rsidR="000A768D" w:rsidRDefault="000A768D">
      <w:pPr>
        <w:spacing w:before="6" w:line="180" w:lineRule="exact"/>
        <w:rPr>
          <w:sz w:val="18"/>
          <w:szCs w:val="18"/>
        </w:rPr>
      </w:pPr>
    </w:p>
    <w:p w14:paraId="515C1997" w14:textId="77777777" w:rsidR="000A768D" w:rsidRDefault="006C1B1D">
      <w:pPr>
        <w:ind w:left="334"/>
        <w:rPr>
          <w:sz w:val="24"/>
          <w:szCs w:val="24"/>
        </w:rPr>
      </w:pPr>
      <w:r>
        <w:rPr>
          <w:spacing w:val="-21"/>
          <w:w w:val="106"/>
          <w:sz w:val="24"/>
          <w:szCs w:val="24"/>
        </w:rPr>
        <w:t>W</w:t>
      </w:r>
      <w:r>
        <w:rPr>
          <w:w w:val="106"/>
          <w:sz w:val="24"/>
          <w:szCs w:val="24"/>
        </w:rPr>
        <w:t>ashington,</w:t>
      </w:r>
      <w:r>
        <w:rPr>
          <w:spacing w:val="16"/>
          <w:w w:val="106"/>
          <w:sz w:val="24"/>
          <w:szCs w:val="24"/>
        </w:rPr>
        <w:t xml:space="preserve"> </w:t>
      </w:r>
      <w:r>
        <w:rPr>
          <w:sz w:val="24"/>
          <w:szCs w:val="24"/>
        </w:rPr>
        <w:t xml:space="preserve">D.C.: </w:t>
      </w:r>
      <w:r>
        <w:rPr>
          <w:spacing w:val="5"/>
          <w:sz w:val="24"/>
          <w:szCs w:val="24"/>
        </w:rPr>
        <w:t xml:space="preserve"> </w:t>
      </w:r>
      <w:r>
        <w:rPr>
          <w:w w:val="103"/>
          <w:sz w:val="24"/>
          <w:szCs w:val="24"/>
        </w:rPr>
        <w:t>ICSID.</w:t>
      </w:r>
    </w:p>
    <w:p w14:paraId="554E85BA" w14:textId="77777777" w:rsidR="000A768D" w:rsidRDefault="000A768D">
      <w:pPr>
        <w:spacing w:before="3" w:line="120" w:lineRule="exact"/>
        <w:rPr>
          <w:sz w:val="13"/>
          <w:szCs w:val="13"/>
        </w:rPr>
      </w:pPr>
    </w:p>
    <w:p w14:paraId="406D2289" w14:textId="77777777" w:rsidR="000A768D" w:rsidRDefault="006C1B1D">
      <w:pPr>
        <w:spacing w:line="337" w:lineRule="auto"/>
        <w:ind w:left="334" w:right="115"/>
        <w:rPr>
          <w:rFonts w:ascii="SimSun-ExtB" w:eastAsia="SimSun-ExtB" w:hAnsi="SimSun-ExtB" w:cs="SimSun-ExtB"/>
          <w:sz w:val="24"/>
          <w:szCs w:val="24"/>
        </w:rPr>
        <w:sectPr w:rsidR="000A768D">
          <w:pgSz w:w="12240" w:h="15840"/>
          <w:pgMar w:top="1200" w:right="1320" w:bottom="280" w:left="1340" w:header="1007" w:footer="0" w:gutter="0"/>
          <w:cols w:space="720"/>
        </w:sectPr>
      </w:pPr>
      <w:r>
        <w:rPr>
          <w:w w:val="117"/>
          <w:sz w:val="24"/>
          <w:szCs w:val="24"/>
        </w:rPr>
        <w:t xml:space="preserve">URL:           </w:t>
      </w:r>
      <w:r>
        <w:rPr>
          <w:spacing w:val="51"/>
          <w:w w:val="117"/>
          <w:sz w:val="24"/>
          <w:szCs w:val="24"/>
        </w:rPr>
        <w:t xml:space="preserve"> </w:t>
      </w:r>
      <w:hyperlink r:id="rId29">
        <w:r>
          <w:rPr>
            <w:rFonts w:ascii="SimSun-ExtB" w:eastAsia="SimSun-ExtB" w:hAnsi="SimSun-ExtB" w:cs="SimSun-ExtB"/>
            <w:w w:val="102"/>
            <w:sz w:val="24"/>
            <w:szCs w:val="24"/>
          </w:rPr>
          <w:t>https:</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icsid.</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worldbank.</w:t>
        </w:r>
        <w:r>
          <w:rPr>
            <w:rFonts w:ascii="SimSun-ExtB" w:eastAsia="SimSun-ExtB" w:hAnsi="SimSun-ExtB" w:cs="SimSun-ExtB"/>
            <w:spacing w:val="-77"/>
            <w:sz w:val="24"/>
            <w:szCs w:val="24"/>
          </w:rPr>
          <w:t xml:space="preserve"> </w:t>
        </w:r>
        <w:r>
          <w:rPr>
            <w:rFonts w:ascii="SimSun-ExtB" w:eastAsia="SimSun-ExtB" w:hAnsi="SimSun-ExtB" w:cs="SimSun-ExtB"/>
            <w:w w:val="102"/>
            <w:sz w:val="24"/>
            <w:szCs w:val="24"/>
          </w:rPr>
          <w:t>org/</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ICSID/</w:t>
        </w:r>
        <w:r>
          <w:rPr>
            <w:rFonts w:ascii="SimSun-ExtB" w:eastAsia="SimSun-ExtB" w:hAnsi="SimSun-ExtB" w:cs="SimSun-ExtB"/>
            <w:spacing w:val="-78"/>
            <w:sz w:val="24"/>
            <w:szCs w:val="24"/>
          </w:rPr>
          <w:t xml:space="preserve"> </w:t>
        </w:r>
        <w:r>
          <w:rPr>
            <w:rFonts w:ascii="SimSun-ExtB" w:eastAsia="SimSun-ExtB" w:hAnsi="SimSun-ExtB" w:cs="SimSun-ExtB"/>
            <w:sz w:val="24"/>
            <w:szCs w:val="24"/>
          </w:rPr>
          <w:t>FrontServl</w:t>
        </w:r>
        <w:r>
          <w:rPr>
            <w:rFonts w:ascii="SimSun-ExtB" w:eastAsia="SimSun-ExtB" w:hAnsi="SimSun-ExtB" w:cs="SimSun-ExtB"/>
            <w:spacing w:val="1"/>
            <w:sz w:val="24"/>
            <w:szCs w:val="24"/>
          </w:rPr>
          <w:t>e</w:t>
        </w:r>
        <w:r>
          <w:rPr>
            <w:rFonts w:ascii="SimSun-ExtB" w:eastAsia="SimSun-ExtB" w:hAnsi="SimSun-ExtB" w:cs="SimSun-ExtB"/>
            <w:sz w:val="24"/>
            <w:szCs w:val="24"/>
          </w:rPr>
          <w:t>t?</w:t>
        </w:r>
        <w:r>
          <w:rPr>
            <w:rFonts w:ascii="SimSun-ExtB" w:eastAsia="SimSun-ExtB" w:hAnsi="SimSun-ExtB" w:cs="SimSun-ExtB"/>
            <w:spacing w:val="-47"/>
            <w:sz w:val="24"/>
            <w:szCs w:val="24"/>
          </w:rPr>
          <w:t xml:space="preserve"> </w:t>
        </w:r>
        <w:r>
          <w:rPr>
            <w:rFonts w:ascii="SimSun-ExtB" w:eastAsia="SimSun-ExtB" w:hAnsi="SimSun-ExtB" w:cs="SimSun-ExtB"/>
            <w:w w:val="102"/>
            <w:sz w:val="24"/>
            <w:szCs w:val="24"/>
          </w:rPr>
          <w:t>requestTyp</w:t>
        </w:r>
        <w:r>
          <w:rPr>
            <w:rFonts w:ascii="SimSun-ExtB" w:eastAsia="SimSun-ExtB" w:hAnsi="SimSun-ExtB" w:cs="SimSun-ExtB"/>
            <w:spacing w:val="1"/>
            <w:w w:val="102"/>
            <w:sz w:val="24"/>
            <w:szCs w:val="24"/>
          </w:rPr>
          <w:t>e</w:t>
        </w:r>
        <w:r>
          <w:rPr>
            <w:rFonts w:ascii="SimSun-ExtB" w:eastAsia="SimSun-ExtB" w:hAnsi="SimSun-ExtB" w:cs="SimSun-ExtB"/>
            <w:w w:val="102"/>
            <w:sz w:val="24"/>
            <w:szCs w:val="24"/>
          </w:rPr>
          <w:t>=</w:t>
        </w:r>
      </w:hyperlink>
      <w:hyperlink r:id="rId30">
        <w:r>
          <w:rPr>
            <w:rFonts w:ascii="SimSun-ExtB" w:eastAsia="SimSun-ExtB" w:hAnsi="SimSun-ExtB" w:cs="SimSun-ExtB"/>
            <w:w w:val="102"/>
            <w:sz w:val="24"/>
            <w:szCs w:val="24"/>
          </w:rPr>
          <w:t xml:space="preserve"> ICSIDDocRH&amp;</w:t>
        </w:r>
        <w:r>
          <w:rPr>
            <w:rFonts w:ascii="SimSun-ExtB" w:eastAsia="SimSun-ExtB" w:hAnsi="SimSun-ExtB" w:cs="SimSun-ExtB"/>
            <w:spacing w:val="-77"/>
            <w:sz w:val="24"/>
            <w:szCs w:val="24"/>
          </w:rPr>
          <w:t xml:space="preserve"> </w:t>
        </w:r>
        <w:r>
          <w:rPr>
            <w:rFonts w:ascii="SimSun-ExtB" w:eastAsia="SimSun-ExtB" w:hAnsi="SimSun-ExtB" w:cs="SimSun-ExtB"/>
            <w:w w:val="102"/>
            <w:sz w:val="24"/>
            <w:szCs w:val="24"/>
          </w:rPr>
          <w:t>actionVal=</w:t>
        </w:r>
        <w:r>
          <w:rPr>
            <w:rFonts w:ascii="SimSun-ExtB" w:eastAsia="SimSun-ExtB" w:hAnsi="SimSun-ExtB" w:cs="SimSun-ExtB"/>
            <w:spacing w:val="-77"/>
            <w:sz w:val="24"/>
            <w:szCs w:val="24"/>
          </w:rPr>
          <w:t xml:space="preserve"> </w:t>
        </w:r>
        <w:r>
          <w:rPr>
            <w:rFonts w:ascii="SimSun-ExtB" w:eastAsia="SimSun-ExtB" w:hAnsi="SimSun-ExtB" w:cs="SimSun-ExtB"/>
            <w:sz w:val="24"/>
            <w:szCs w:val="24"/>
          </w:rPr>
          <w:t>ShowDocument&amp;</w:t>
        </w:r>
        <w:r>
          <w:rPr>
            <w:rFonts w:ascii="SimSun-ExtB" w:eastAsia="SimSun-ExtB" w:hAnsi="SimSun-ExtB" w:cs="SimSun-ExtB"/>
            <w:spacing w:val="-46"/>
            <w:sz w:val="24"/>
            <w:szCs w:val="24"/>
          </w:rPr>
          <w:t xml:space="preserve"> </w:t>
        </w:r>
        <w:r>
          <w:rPr>
            <w:rFonts w:ascii="SimSun-ExtB" w:eastAsia="SimSun-ExtB" w:hAnsi="SimSun-ExtB" w:cs="SimSun-ExtB"/>
            <w:w w:val="102"/>
            <w:sz w:val="24"/>
            <w:szCs w:val="24"/>
          </w:rPr>
          <w:t>language=</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English</w:t>
        </w:r>
      </w:hyperlink>
    </w:p>
    <w:p w14:paraId="35D2C62D" w14:textId="77777777" w:rsidR="000A768D" w:rsidRDefault="000A768D">
      <w:pPr>
        <w:spacing w:before="4" w:line="180" w:lineRule="exact"/>
        <w:rPr>
          <w:sz w:val="19"/>
          <w:szCs w:val="19"/>
        </w:rPr>
      </w:pPr>
    </w:p>
    <w:p w14:paraId="72096F1B" w14:textId="77777777" w:rsidR="000A768D" w:rsidRDefault="006C1B1D">
      <w:pPr>
        <w:spacing w:before="14"/>
        <w:ind w:left="100"/>
        <w:rPr>
          <w:sz w:val="24"/>
          <w:szCs w:val="24"/>
        </w:rPr>
      </w:pPr>
      <w:r>
        <w:rPr>
          <w:sz w:val="24"/>
          <w:szCs w:val="24"/>
        </w:rPr>
        <w:t>ICSID.</w:t>
      </w:r>
      <w:r>
        <w:rPr>
          <w:spacing w:val="39"/>
          <w:sz w:val="24"/>
          <w:szCs w:val="24"/>
        </w:rPr>
        <w:t xml:space="preserve"> </w:t>
      </w:r>
      <w:r>
        <w:rPr>
          <w:sz w:val="24"/>
          <w:szCs w:val="24"/>
        </w:rPr>
        <w:t>2015.</w:t>
      </w:r>
      <w:r>
        <w:rPr>
          <w:spacing w:val="33"/>
          <w:sz w:val="24"/>
          <w:szCs w:val="24"/>
        </w:rPr>
        <w:t xml:space="preserve"> </w:t>
      </w:r>
      <w:r>
        <w:rPr>
          <w:sz w:val="24"/>
          <w:szCs w:val="24"/>
        </w:rPr>
        <w:t>The</w:t>
      </w:r>
      <w:r>
        <w:rPr>
          <w:spacing w:val="43"/>
          <w:sz w:val="24"/>
          <w:szCs w:val="24"/>
        </w:rPr>
        <w:t xml:space="preserve"> </w:t>
      </w:r>
      <w:r>
        <w:rPr>
          <w:sz w:val="24"/>
          <w:szCs w:val="24"/>
        </w:rPr>
        <w:t>ICSID</w:t>
      </w:r>
      <w:r>
        <w:rPr>
          <w:spacing w:val="49"/>
          <w:sz w:val="24"/>
          <w:szCs w:val="24"/>
        </w:rPr>
        <w:t xml:space="preserve"> </w:t>
      </w:r>
      <w:r>
        <w:rPr>
          <w:w w:val="104"/>
          <w:sz w:val="24"/>
          <w:szCs w:val="24"/>
        </w:rPr>
        <w:t>Casel</w:t>
      </w:r>
      <w:r>
        <w:rPr>
          <w:spacing w:val="-12"/>
          <w:w w:val="104"/>
          <w:sz w:val="24"/>
          <w:szCs w:val="24"/>
        </w:rPr>
        <w:t>o</w:t>
      </w:r>
      <w:r>
        <w:rPr>
          <w:w w:val="104"/>
          <w:sz w:val="24"/>
          <w:szCs w:val="24"/>
        </w:rPr>
        <w:t>ad–Statistics,</w:t>
      </w:r>
      <w:r>
        <w:rPr>
          <w:spacing w:val="33"/>
          <w:w w:val="104"/>
          <w:sz w:val="24"/>
          <w:szCs w:val="24"/>
        </w:rPr>
        <w:t xml:space="preserve"> </w:t>
      </w:r>
      <w:r>
        <w:rPr>
          <w:sz w:val="24"/>
          <w:szCs w:val="24"/>
        </w:rPr>
        <w:t>Issue</w:t>
      </w:r>
      <w:r>
        <w:rPr>
          <w:spacing w:val="44"/>
          <w:sz w:val="24"/>
          <w:szCs w:val="24"/>
        </w:rPr>
        <w:t xml:space="preserve"> </w:t>
      </w:r>
      <w:r>
        <w:rPr>
          <w:sz w:val="24"/>
          <w:szCs w:val="24"/>
        </w:rPr>
        <w:t>1.</w:t>
      </w:r>
      <w:r>
        <w:rPr>
          <w:spacing w:val="48"/>
          <w:sz w:val="24"/>
          <w:szCs w:val="24"/>
        </w:rPr>
        <w:t xml:space="preserve"> </w:t>
      </w:r>
      <w:r>
        <w:rPr>
          <w:spacing w:val="-20"/>
          <w:sz w:val="24"/>
          <w:szCs w:val="24"/>
        </w:rPr>
        <w:t>W</w:t>
      </w:r>
      <w:r>
        <w:rPr>
          <w:sz w:val="24"/>
          <w:szCs w:val="24"/>
        </w:rPr>
        <w:t xml:space="preserve">ashington, </w:t>
      </w:r>
      <w:r>
        <w:rPr>
          <w:spacing w:val="30"/>
          <w:sz w:val="24"/>
          <w:szCs w:val="24"/>
        </w:rPr>
        <w:t xml:space="preserve"> </w:t>
      </w:r>
      <w:r>
        <w:rPr>
          <w:sz w:val="24"/>
          <w:szCs w:val="24"/>
        </w:rPr>
        <w:t xml:space="preserve">D.C.: </w:t>
      </w:r>
      <w:r>
        <w:rPr>
          <w:spacing w:val="5"/>
          <w:sz w:val="24"/>
          <w:szCs w:val="24"/>
        </w:rPr>
        <w:t xml:space="preserve"> </w:t>
      </w:r>
      <w:r>
        <w:rPr>
          <w:w w:val="103"/>
          <w:sz w:val="24"/>
          <w:szCs w:val="24"/>
        </w:rPr>
        <w:t>ICSID.</w:t>
      </w:r>
    </w:p>
    <w:p w14:paraId="6EF858F0" w14:textId="77777777" w:rsidR="000A768D" w:rsidRDefault="000A768D">
      <w:pPr>
        <w:spacing w:before="3" w:line="120" w:lineRule="exact"/>
        <w:rPr>
          <w:sz w:val="13"/>
          <w:szCs w:val="13"/>
        </w:rPr>
      </w:pPr>
    </w:p>
    <w:p w14:paraId="4878F263" w14:textId="77777777" w:rsidR="000A768D" w:rsidRDefault="006C1B1D">
      <w:pPr>
        <w:spacing w:line="337" w:lineRule="auto"/>
        <w:ind w:left="334" w:right="116"/>
        <w:rPr>
          <w:rFonts w:ascii="SimSun-ExtB" w:eastAsia="SimSun-ExtB" w:hAnsi="SimSun-ExtB" w:cs="SimSun-ExtB"/>
          <w:sz w:val="24"/>
          <w:szCs w:val="24"/>
        </w:rPr>
      </w:pPr>
      <w:r>
        <w:rPr>
          <w:w w:val="117"/>
          <w:sz w:val="24"/>
          <w:szCs w:val="24"/>
        </w:rPr>
        <w:t xml:space="preserve">URL:           </w:t>
      </w:r>
      <w:r>
        <w:rPr>
          <w:spacing w:val="51"/>
          <w:w w:val="117"/>
          <w:sz w:val="24"/>
          <w:szCs w:val="24"/>
        </w:rPr>
        <w:t xml:space="preserve"> </w:t>
      </w:r>
      <w:hyperlink r:id="rId31">
        <w:r>
          <w:rPr>
            <w:rFonts w:ascii="SimSun-ExtB" w:eastAsia="SimSun-ExtB" w:hAnsi="SimSun-ExtB" w:cs="SimSun-ExtB"/>
            <w:w w:val="102"/>
            <w:sz w:val="24"/>
            <w:szCs w:val="24"/>
          </w:rPr>
          <w:t>https:</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icsid.</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worldbank.</w:t>
        </w:r>
        <w:r>
          <w:rPr>
            <w:rFonts w:ascii="SimSun-ExtB" w:eastAsia="SimSun-ExtB" w:hAnsi="SimSun-ExtB" w:cs="SimSun-ExtB"/>
            <w:spacing w:val="-77"/>
            <w:sz w:val="24"/>
            <w:szCs w:val="24"/>
          </w:rPr>
          <w:t xml:space="preserve"> </w:t>
        </w:r>
        <w:r>
          <w:rPr>
            <w:rFonts w:ascii="SimSun-ExtB" w:eastAsia="SimSun-ExtB" w:hAnsi="SimSun-ExtB" w:cs="SimSun-ExtB"/>
            <w:w w:val="102"/>
            <w:sz w:val="24"/>
            <w:szCs w:val="24"/>
          </w:rPr>
          <w:t>org/</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ICSID/</w:t>
        </w:r>
        <w:r>
          <w:rPr>
            <w:rFonts w:ascii="SimSun-ExtB" w:eastAsia="SimSun-ExtB" w:hAnsi="SimSun-ExtB" w:cs="SimSun-ExtB"/>
            <w:spacing w:val="-78"/>
            <w:sz w:val="24"/>
            <w:szCs w:val="24"/>
          </w:rPr>
          <w:t xml:space="preserve"> </w:t>
        </w:r>
        <w:r>
          <w:rPr>
            <w:rFonts w:ascii="SimSun-ExtB" w:eastAsia="SimSun-ExtB" w:hAnsi="SimSun-ExtB" w:cs="SimSun-ExtB"/>
            <w:sz w:val="24"/>
            <w:szCs w:val="24"/>
          </w:rPr>
          <w:t>FrontServl</w:t>
        </w:r>
        <w:r>
          <w:rPr>
            <w:rFonts w:ascii="SimSun-ExtB" w:eastAsia="SimSun-ExtB" w:hAnsi="SimSun-ExtB" w:cs="SimSun-ExtB"/>
            <w:spacing w:val="1"/>
            <w:sz w:val="24"/>
            <w:szCs w:val="24"/>
          </w:rPr>
          <w:t>e</w:t>
        </w:r>
        <w:r>
          <w:rPr>
            <w:rFonts w:ascii="SimSun-ExtB" w:eastAsia="SimSun-ExtB" w:hAnsi="SimSun-ExtB" w:cs="SimSun-ExtB"/>
            <w:sz w:val="24"/>
            <w:szCs w:val="24"/>
          </w:rPr>
          <w:t>t?</w:t>
        </w:r>
        <w:r>
          <w:rPr>
            <w:rFonts w:ascii="SimSun-ExtB" w:eastAsia="SimSun-ExtB" w:hAnsi="SimSun-ExtB" w:cs="SimSun-ExtB"/>
            <w:spacing w:val="-47"/>
            <w:sz w:val="24"/>
            <w:szCs w:val="24"/>
          </w:rPr>
          <w:t xml:space="preserve"> </w:t>
        </w:r>
        <w:r>
          <w:rPr>
            <w:rFonts w:ascii="SimSun-ExtB" w:eastAsia="SimSun-ExtB" w:hAnsi="SimSun-ExtB" w:cs="SimSun-ExtB"/>
            <w:w w:val="102"/>
            <w:sz w:val="24"/>
            <w:szCs w:val="24"/>
          </w:rPr>
          <w:t>requestType=</w:t>
        </w:r>
      </w:hyperlink>
      <w:hyperlink r:id="rId32">
        <w:r>
          <w:rPr>
            <w:rFonts w:ascii="SimSun-ExtB" w:eastAsia="SimSun-ExtB" w:hAnsi="SimSun-ExtB" w:cs="SimSun-ExtB"/>
            <w:w w:val="102"/>
            <w:sz w:val="24"/>
            <w:szCs w:val="24"/>
          </w:rPr>
          <w:t xml:space="preserve"> ICSIDDocRH&amp;</w:t>
        </w:r>
        <w:r>
          <w:rPr>
            <w:rFonts w:ascii="SimSun-ExtB" w:eastAsia="SimSun-ExtB" w:hAnsi="SimSun-ExtB" w:cs="SimSun-ExtB"/>
            <w:spacing w:val="-77"/>
            <w:sz w:val="24"/>
            <w:szCs w:val="24"/>
          </w:rPr>
          <w:t xml:space="preserve"> </w:t>
        </w:r>
        <w:r>
          <w:rPr>
            <w:rFonts w:ascii="SimSun-ExtB" w:eastAsia="SimSun-ExtB" w:hAnsi="SimSun-ExtB" w:cs="SimSun-ExtB"/>
            <w:w w:val="102"/>
            <w:sz w:val="24"/>
            <w:szCs w:val="24"/>
          </w:rPr>
          <w:t>actionVal=</w:t>
        </w:r>
        <w:r>
          <w:rPr>
            <w:rFonts w:ascii="SimSun-ExtB" w:eastAsia="SimSun-ExtB" w:hAnsi="SimSun-ExtB" w:cs="SimSun-ExtB"/>
            <w:spacing w:val="-77"/>
            <w:sz w:val="24"/>
            <w:szCs w:val="24"/>
          </w:rPr>
          <w:t xml:space="preserve"> </w:t>
        </w:r>
        <w:r>
          <w:rPr>
            <w:rFonts w:ascii="SimSun-ExtB" w:eastAsia="SimSun-ExtB" w:hAnsi="SimSun-ExtB" w:cs="SimSun-ExtB"/>
            <w:w w:val="102"/>
            <w:sz w:val="24"/>
            <w:szCs w:val="24"/>
          </w:rPr>
          <w:t>CaseLoadStatisti</w:t>
        </w:r>
        <w:r>
          <w:rPr>
            <w:rFonts w:ascii="SimSun-ExtB" w:eastAsia="SimSun-ExtB" w:hAnsi="SimSun-ExtB" w:cs="SimSun-ExtB"/>
            <w:spacing w:val="2"/>
            <w:w w:val="102"/>
            <w:sz w:val="24"/>
            <w:szCs w:val="24"/>
          </w:rPr>
          <w:t>c</w:t>
        </w:r>
        <w:r>
          <w:rPr>
            <w:rFonts w:ascii="SimSun-ExtB" w:eastAsia="SimSun-ExtB" w:hAnsi="SimSun-ExtB" w:cs="SimSun-ExtB"/>
            <w:w w:val="102"/>
            <w:sz w:val="24"/>
            <w:szCs w:val="24"/>
          </w:rPr>
          <w:t>s</w:t>
        </w:r>
      </w:hyperlink>
    </w:p>
    <w:p w14:paraId="62F79BE6" w14:textId="77777777" w:rsidR="000A768D" w:rsidRDefault="000A768D">
      <w:pPr>
        <w:spacing w:before="7" w:line="100" w:lineRule="exact"/>
        <w:rPr>
          <w:sz w:val="10"/>
          <w:szCs w:val="10"/>
        </w:rPr>
      </w:pPr>
    </w:p>
    <w:p w14:paraId="5024C1E3" w14:textId="77777777" w:rsidR="000A768D" w:rsidRDefault="006C1B1D">
      <w:pPr>
        <w:spacing w:line="401" w:lineRule="auto"/>
        <w:ind w:left="334" w:right="79" w:hanging="234"/>
        <w:jc w:val="both"/>
        <w:rPr>
          <w:sz w:val="24"/>
          <w:szCs w:val="24"/>
        </w:rPr>
      </w:pPr>
      <w:r>
        <w:rPr>
          <w:sz w:val="24"/>
          <w:szCs w:val="24"/>
        </w:rPr>
        <w:t>Kerner,</w:t>
      </w:r>
      <w:r>
        <w:rPr>
          <w:spacing w:val="38"/>
          <w:sz w:val="24"/>
          <w:szCs w:val="24"/>
        </w:rPr>
        <w:t xml:space="preserve"> </w:t>
      </w:r>
      <w:r>
        <w:rPr>
          <w:sz w:val="24"/>
          <w:szCs w:val="24"/>
        </w:rPr>
        <w:t>Andrew</w:t>
      </w:r>
      <w:r>
        <w:rPr>
          <w:spacing w:val="22"/>
          <w:sz w:val="24"/>
          <w:szCs w:val="24"/>
        </w:rPr>
        <w:t xml:space="preserve"> </w:t>
      </w:r>
      <w:r>
        <w:rPr>
          <w:sz w:val="24"/>
          <w:szCs w:val="24"/>
        </w:rPr>
        <w:t>and</w:t>
      </w:r>
      <w:r>
        <w:rPr>
          <w:spacing w:val="28"/>
          <w:sz w:val="24"/>
          <w:szCs w:val="24"/>
        </w:rPr>
        <w:t xml:space="preserve"> </w:t>
      </w:r>
      <w:r>
        <w:rPr>
          <w:sz w:val="24"/>
          <w:szCs w:val="24"/>
        </w:rPr>
        <w:t>Jane</w:t>
      </w:r>
      <w:r>
        <w:rPr>
          <w:spacing w:val="43"/>
          <w:sz w:val="24"/>
          <w:szCs w:val="24"/>
        </w:rPr>
        <w:t xml:space="preserve"> </w:t>
      </w:r>
      <w:r>
        <w:rPr>
          <w:sz w:val="24"/>
          <w:szCs w:val="24"/>
        </w:rPr>
        <w:t>L</w:t>
      </w:r>
      <w:r>
        <w:rPr>
          <w:spacing w:val="-6"/>
          <w:sz w:val="24"/>
          <w:szCs w:val="24"/>
        </w:rPr>
        <w:t>a</w:t>
      </w:r>
      <w:r>
        <w:rPr>
          <w:sz w:val="24"/>
          <w:szCs w:val="24"/>
        </w:rPr>
        <w:t>wrence.</w:t>
      </w:r>
      <w:r>
        <w:rPr>
          <w:spacing w:val="25"/>
          <w:sz w:val="24"/>
          <w:szCs w:val="24"/>
        </w:rPr>
        <w:t xml:space="preserve"> </w:t>
      </w:r>
      <w:r>
        <w:rPr>
          <w:sz w:val="24"/>
          <w:szCs w:val="24"/>
        </w:rPr>
        <w:t>2014.</w:t>
      </w:r>
      <w:r>
        <w:rPr>
          <w:spacing w:val="8"/>
          <w:sz w:val="24"/>
          <w:szCs w:val="24"/>
        </w:rPr>
        <w:t xml:space="preserve"> </w:t>
      </w:r>
      <w:r>
        <w:rPr>
          <w:sz w:val="24"/>
          <w:szCs w:val="24"/>
        </w:rPr>
        <w:t>“What’s</w:t>
      </w:r>
      <w:r>
        <w:rPr>
          <w:spacing w:val="8"/>
          <w:sz w:val="24"/>
          <w:szCs w:val="24"/>
        </w:rPr>
        <w:t xml:space="preserve"> </w:t>
      </w:r>
      <w:r>
        <w:rPr>
          <w:sz w:val="24"/>
          <w:szCs w:val="24"/>
        </w:rPr>
        <w:t>the</w:t>
      </w:r>
      <w:r>
        <w:rPr>
          <w:spacing w:val="32"/>
          <w:sz w:val="24"/>
          <w:szCs w:val="24"/>
        </w:rPr>
        <w:t xml:space="preserve"> </w:t>
      </w:r>
      <w:r>
        <w:rPr>
          <w:sz w:val="24"/>
          <w:szCs w:val="24"/>
        </w:rPr>
        <w:t>Risk?</w:t>
      </w:r>
      <w:r>
        <w:rPr>
          <w:spacing w:val="49"/>
          <w:sz w:val="24"/>
          <w:szCs w:val="24"/>
        </w:rPr>
        <w:t xml:space="preserve"> </w:t>
      </w:r>
      <w:r>
        <w:rPr>
          <w:sz w:val="24"/>
          <w:szCs w:val="24"/>
        </w:rPr>
        <w:t>Bilateral</w:t>
      </w:r>
      <w:r>
        <w:rPr>
          <w:spacing w:val="49"/>
          <w:sz w:val="24"/>
          <w:szCs w:val="24"/>
        </w:rPr>
        <w:t xml:space="preserve"> </w:t>
      </w:r>
      <w:r>
        <w:rPr>
          <w:w w:val="107"/>
          <w:sz w:val="24"/>
          <w:szCs w:val="24"/>
        </w:rPr>
        <w:t>I</w:t>
      </w:r>
      <w:r>
        <w:rPr>
          <w:spacing w:val="-6"/>
          <w:w w:val="107"/>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 xml:space="preserve">t </w:t>
      </w:r>
      <w:r>
        <w:rPr>
          <w:spacing w:val="-20"/>
          <w:w w:val="115"/>
          <w:sz w:val="24"/>
          <w:szCs w:val="24"/>
        </w:rPr>
        <w:t>T</w:t>
      </w:r>
      <w:r>
        <w:rPr>
          <w:w w:val="106"/>
          <w:sz w:val="24"/>
          <w:szCs w:val="24"/>
        </w:rPr>
        <w:t xml:space="preserve">reaties, </w:t>
      </w:r>
      <w:r>
        <w:rPr>
          <w:spacing w:val="-6"/>
          <w:sz w:val="24"/>
          <w:szCs w:val="24"/>
        </w:rPr>
        <w:t>P</w:t>
      </w:r>
      <w:r>
        <w:rPr>
          <w:sz w:val="24"/>
          <w:szCs w:val="24"/>
        </w:rPr>
        <w:t xml:space="preserve">olitical </w:t>
      </w:r>
      <w:r>
        <w:rPr>
          <w:spacing w:val="54"/>
          <w:sz w:val="24"/>
          <w:szCs w:val="24"/>
        </w:rPr>
        <w:t xml:space="preserve"> </w:t>
      </w:r>
      <w:r>
        <w:rPr>
          <w:sz w:val="24"/>
          <w:szCs w:val="24"/>
        </w:rPr>
        <w:t xml:space="preserve">Risk </w:t>
      </w:r>
      <w:r>
        <w:rPr>
          <w:spacing w:val="22"/>
          <w:sz w:val="24"/>
          <w:szCs w:val="24"/>
        </w:rPr>
        <w:t xml:space="preserve"> </w:t>
      </w:r>
      <w:r>
        <w:rPr>
          <w:sz w:val="24"/>
          <w:szCs w:val="24"/>
        </w:rPr>
        <w:t xml:space="preserve">and </w:t>
      </w:r>
      <w:r>
        <w:rPr>
          <w:spacing w:val="37"/>
          <w:sz w:val="24"/>
          <w:szCs w:val="24"/>
        </w:rPr>
        <w:t xml:space="preserve"> </w:t>
      </w:r>
      <w:r>
        <w:rPr>
          <w:sz w:val="24"/>
          <w:szCs w:val="24"/>
        </w:rPr>
        <w:t xml:space="preserve">Fixed </w:t>
      </w:r>
      <w:r>
        <w:rPr>
          <w:spacing w:val="34"/>
          <w:sz w:val="24"/>
          <w:szCs w:val="24"/>
        </w:rPr>
        <w:t xml:space="preserve"> </w:t>
      </w:r>
      <w:r>
        <w:rPr>
          <w:sz w:val="24"/>
          <w:szCs w:val="24"/>
        </w:rPr>
        <w:t xml:space="preserve">Capital  </w:t>
      </w:r>
      <w:r>
        <w:rPr>
          <w:spacing w:val="4"/>
          <w:sz w:val="24"/>
          <w:szCs w:val="24"/>
        </w:rPr>
        <w:t xml:space="preserve"> </w:t>
      </w:r>
      <w:r>
        <w:rPr>
          <w:spacing w:val="-7"/>
          <w:sz w:val="24"/>
          <w:szCs w:val="24"/>
        </w:rPr>
        <w:t>A</w:t>
      </w:r>
      <w:r>
        <w:rPr>
          <w:sz w:val="24"/>
          <w:szCs w:val="24"/>
        </w:rPr>
        <w:t>ccu</w:t>
      </w:r>
      <w:r>
        <w:rPr>
          <w:spacing w:val="-7"/>
          <w:sz w:val="24"/>
          <w:szCs w:val="24"/>
        </w:rPr>
        <w:t>m</w:t>
      </w:r>
      <w:r>
        <w:rPr>
          <w:sz w:val="24"/>
          <w:szCs w:val="24"/>
        </w:rPr>
        <w:t xml:space="preserve">ulation.”  </w:t>
      </w:r>
      <w:r>
        <w:rPr>
          <w:spacing w:val="6"/>
          <w:sz w:val="24"/>
          <w:szCs w:val="24"/>
        </w:rPr>
        <w:t xml:space="preserve"> </w:t>
      </w:r>
      <w:r>
        <w:rPr>
          <w:sz w:val="24"/>
          <w:szCs w:val="24"/>
        </w:rPr>
        <w:t xml:space="preserve">British </w:t>
      </w:r>
      <w:r>
        <w:rPr>
          <w:spacing w:val="57"/>
          <w:sz w:val="24"/>
          <w:szCs w:val="24"/>
        </w:rPr>
        <w:t xml:space="preserve"> </w:t>
      </w:r>
      <w:r>
        <w:rPr>
          <w:sz w:val="24"/>
          <w:szCs w:val="24"/>
        </w:rPr>
        <w:t xml:space="preserve">Journal  </w:t>
      </w:r>
      <w:r>
        <w:rPr>
          <w:spacing w:val="22"/>
          <w:sz w:val="24"/>
          <w:szCs w:val="24"/>
        </w:rPr>
        <w:t xml:space="preserve"> </w:t>
      </w:r>
      <w:r>
        <w:rPr>
          <w:sz w:val="24"/>
          <w:szCs w:val="24"/>
        </w:rPr>
        <w:t xml:space="preserve">of </w:t>
      </w:r>
      <w:r>
        <w:rPr>
          <w:spacing w:val="1"/>
          <w:sz w:val="24"/>
          <w:szCs w:val="24"/>
        </w:rPr>
        <w:t xml:space="preserve"> </w:t>
      </w:r>
      <w:r>
        <w:rPr>
          <w:sz w:val="24"/>
          <w:szCs w:val="24"/>
        </w:rPr>
        <w:t>Politi</w:t>
      </w:r>
      <w:r>
        <w:rPr>
          <w:spacing w:val="-12"/>
          <w:sz w:val="24"/>
          <w:szCs w:val="24"/>
        </w:rPr>
        <w:t>c</w:t>
      </w:r>
      <w:r>
        <w:rPr>
          <w:sz w:val="24"/>
          <w:szCs w:val="24"/>
        </w:rPr>
        <w:t xml:space="preserve">al </w:t>
      </w:r>
      <w:r>
        <w:rPr>
          <w:spacing w:val="54"/>
          <w:sz w:val="24"/>
          <w:szCs w:val="24"/>
        </w:rPr>
        <w:t xml:space="preserve"> </w:t>
      </w:r>
      <w:r>
        <w:rPr>
          <w:w w:val="103"/>
          <w:sz w:val="24"/>
          <w:szCs w:val="24"/>
        </w:rPr>
        <w:t>Scien</w:t>
      </w:r>
      <w:r>
        <w:rPr>
          <w:spacing w:val="-12"/>
          <w:w w:val="101"/>
          <w:sz w:val="24"/>
          <w:szCs w:val="24"/>
        </w:rPr>
        <w:t>c</w:t>
      </w:r>
      <w:r>
        <w:rPr>
          <w:w w:val="101"/>
          <w:sz w:val="24"/>
          <w:szCs w:val="24"/>
        </w:rPr>
        <w:t>e</w:t>
      </w:r>
    </w:p>
    <w:p w14:paraId="2D2EFA8E" w14:textId="77777777" w:rsidR="000A768D" w:rsidRDefault="006C1B1D">
      <w:pPr>
        <w:spacing w:before="7"/>
        <w:ind w:left="334"/>
        <w:rPr>
          <w:sz w:val="24"/>
          <w:szCs w:val="24"/>
        </w:rPr>
      </w:pPr>
      <w:r>
        <w:rPr>
          <w:sz w:val="24"/>
          <w:szCs w:val="24"/>
        </w:rPr>
        <w:t>44(01):107–121.</w:t>
      </w:r>
    </w:p>
    <w:p w14:paraId="7E4EF24C" w14:textId="77777777" w:rsidR="000A768D" w:rsidRDefault="000A768D">
      <w:pPr>
        <w:spacing w:before="6" w:line="180" w:lineRule="exact"/>
        <w:rPr>
          <w:sz w:val="18"/>
          <w:szCs w:val="18"/>
        </w:rPr>
      </w:pPr>
    </w:p>
    <w:p w14:paraId="35B25036" w14:textId="77777777" w:rsidR="000A768D" w:rsidRDefault="006C1B1D">
      <w:pPr>
        <w:spacing w:line="401" w:lineRule="auto"/>
        <w:ind w:left="334" w:right="79" w:hanging="234"/>
        <w:jc w:val="both"/>
        <w:rPr>
          <w:sz w:val="24"/>
          <w:szCs w:val="24"/>
        </w:rPr>
      </w:pPr>
      <w:r>
        <w:rPr>
          <w:sz w:val="24"/>
          <w:szCs w:val="24"/>
        </w:rPr>
        <w:t>Kim,  Do</w:t>
      </w:r>
      <w:r>
        <w:rPr>
          <w:spacing w:val="-7"/>
          <w:sz w:val="24"/>
          <w:szCs w:val="24"/>
        </w:rPr>
        <w:t>h</w:t>
      </w:r>
      <w:r>
        <w:rPr>
          <w:sz w:val="24"/>
          <w:szCs w:val="24"/>
        </w:rPr>
        <w:t xml:space="preserve">yun. </w:t>
      </w:r>
      <w:r>
        <w:rPr>
          <w:spacing w:val="12"/>
          <w:sz w:val="24"/>
          <w:szCs w:val="24"/>
        </w:rPr>
        <w:t xml:space="preserve"> </w:t>
      </w:r>
      <w:r>
        <w:rPr>
          <w:sz w:val="24"/>
          <w:szCs w:val="24"/>
        </w:rPr>
        <w:t xml:space="preserve">2011. </w:t>
      </w:r>
      <w:r>
        <w:rPr>
          <w:spacing w:val="43"/>
          <w:sz w:val="24"/>
          <w:szCs w:val="24"/>
        </w:rPr>
        <w:t xml:space="preserve"> </w:t>
      </w:r>
      <w:r>
        <w:rPr>
          <w:sz w:val="24"/>
          <w:szCs w:val="24"/>
        </w:rPr>
        <w:t>“The</w:t>
      </w:r>
      <w:r>
        <w:rPr>
          <w:spacing w:val="35"/>
          <w:sz w:val="24"/>
          <w:szCs w:val="24"/>
        </w:rPr>
        <w:t xml:space="preserve"> </w:t>
      </w:r>
      <w:r>
        <w:rPr>
          <w:w w:val="105"/>
          <w:sz w:val="24"/>
          <w:szCs w:val="24"/>
        </w:rPr>
        <w:t>An</w:t>
      </w:r>
      <w:r>
        <w:rPr>
          <w:spacing w:val="-7"/>
          <w:w w:val="105"/>
          <w:sz w:val="24"/>
          <w:szCs w:val="24"/>
        </w:rPr>
        <w:t>n</w:t>
      </w:r>
      <w:r>
        <w:rPr>
          <w:w w:val="104"/>
          <w:sz w:val="24"/>
          <w:szCs w:val="24"/>
        </w:rPr>
        <w:t>ulme</w:t>
      </w:r>
      <w:r>
        <w:rPr>
          <w:spacing w:val="-7"/>
          <w:w w:val="104"/>
          <w:sz w:val="24"/>
          <w:szCs w:val="24"/>
        </w:rPr>
        <w:t>n</w:t>
      </w:r>
      <w:r>
        <w:rPr>
          <w:w w:val="137"/>
          <w:sz w:val="24"/>
          <w:szCs w:val="24"/>
        </w:rPr>
        <w:t>t</w:t>
      </w:r>
      <w:r>
        <w:rPr>
          <w:spacing w:val="34"/>
          <w:w w:val="137"/>
          <w:sz w:val="24"/>
          <w:szCs w:val="24"/>
        </w:rPr>
        <w:t xml:space="preserve"> </w:t>
      </w:r>
      <w:r>
        <w:rPr>
          <w:sz w:val="24"/>
          <w:szCs w:val="24"/>
        </w:rPr>
        <w:t xml:space="preserve">Committee’s </w:t>
      </w:r>
      <w:r>
        <w:rPr>
          <w:spacing w:val="24"/>
          <w:sz w:val="24"/>
          <w:szCs w:val="24"/>
        </w:rPr>
        <w:t xml:space="preserve"> </w:t>
      </w:r>
      <w:r>
        <w:rPr>
          <w:sz w:val="24"/>
          <w:szCs w:val="24"/>
        </w:rPr>
        <w:t>Role</w:t>
      </w:r>
      <w:r>
        <w:rPr>
          <w:spacing w:val="39"/>
          <w:sz w:val="24"/>
          <w:szCs w:val="24"/>
        </w:rPr>
        <w:t xml:space="preserve"> </w:t>
      </w:r>
      <w:r>
        <w:rPr>
          <w:sz w:val="24"/>
          <w:szCs w:val="24"/>
        </w:rPr>
        <w:t>in</w:t>
      </w:r>
      <w:r>
        <w:rPr>
          <w:spacing w:val="41"/>
          <w:sz w:val="24"/>
          <w:szCs w:val="24"/>
        </w:rPr>
        <w:t xml:space="preserve"> </w:t>
      </w:r>
      <w:r>
        <w:rPr>
          <w:sz w:val="24"/>
          <w:szCs w:val="24"/>
        </w:rPr>
        <w:t xml:space="preserve">Multiplying </w:t>
      </w:r>
      <w:r>
        <w:rPr>
          <w:spacing w:val="16"/>
          <w:sz w:val="24"/>
          <w:szCs w:val="24"/>
        </w:rPr>
        <w:t xml:space="preserve"> </w:t>
      </w:r>
      <w:r>
        <w:rPr>
          <w:sz w:val="24"/>
          <w:szCs w:val="24"/>
        </w:rPr>
        <w:t xml:space="preserve">Inconsistency </w:t>
      </w:r>
      <w:r>
        <w:rPr>
          <w:spacing w:val="14"/>
          <w:sz w:val="24"/>
          <w:szCs w:val="24"/>
        </w:rPr>
        <w:t xml:space="preserve"> </w:t>
      </w:r>
      <w:r>
        <w:rPr>
          <w:w w:val="104"/>
          <w:sz w:val="24"/>
          <w:szCs w:val="24"/>
        </w:rPr>
        <w:t xml:space="preserve">in </w:t>
      </w:r>
      <w:r>
        <w:rPr>
          <w:sz w:val="24"/>
          <w:szCs w:val="24"/>
        </w:rPr>
        <w:t>Icsid</w:t>
      </w:r>
      <w:r>
        <w:rPr>
          <w:spacing w:val="15"/>
          <w:sz w:val="24"/>
          <w:szCs w:val="24"/>
        </w:rPr>
        <w:t xml:space="preserve"> </w:t>
      </w:r>
      <w:r>
        <w:rPr>
          <w:w w:val="107"/>
          <w:sz w:val="24"/>
          <w:szCs w:val="24"/>
        </w:rPr>
        <w:t>Arbitration:</w:t>
      </w:r>
      <w:r>
        <w:rPr>
          <w:spacing w:val="43"/>
          <w:w w:val="107"/>
          <w:sz w:val="24"/>
          <w:szCs w:val="24"/>
        </w:rPr>
        <w:t xml:space="preserve"> </w:t>
      </w:r>
      <w:r>
        <w:rPr>
          <w:sz w:val="24"/>
          <w:szCs w:val="24"/>
        </w:rPr>
        <w:t>The</w:t>
      </w:r>
      <w:r>
        <w:rPr>
          <w:spacing w:val="36"/>
          <w:sz w:val="24"/>
          <w:szCs w:val="24"/>
        </w:rPr>
        <w:t xml:space="preserve"> </w:t>
      </w:r>
      <w:r>
        <w:rPr>
          <w:sz w:val="24"/>
          <w:szCs w:val="24"/>
        </w:rPr>
        <w:t>Need</w:t>
      </w:r>
      <w:r>
        <w:rPr>
          <w:spacing w:val="11"/>
          <w:sz w:val="24"/>
          <w:szCs w:val="24"/>
        </w:rPr>
        <w:t xml:space="preserve"> </w:t>
      </w:r>
      <w:r>
        <w:rPr>
          <w:sz w:val="24"/>
          <w:szCs w:val="24"/>
        </w:rPr>
        <w:t>to</w:t>
      </w:r>
      <w:r>
        <w:rPr>
          <w:spacing w:val="28"/>
          <w:sz w:val="24"/>
          <w:szCs w:val="24"/>
        </w:rPr>
        <w:t xml:space="preserve"> </w:t>
      </w:r>
      <w:r>
        <w:rPr>
          <w:sz w:val="24"/>
          <w:szCs w:val="24"/>
        </w:rPr>
        <w:t>M</w:t>
      </w:r>
      <w:r>
        <w:rPr>
          <w:spacing w:val="-7"/>
          <w:sz w:val="24"/>
          <w:szCs w:val="24"/>
        </w:rPr>
        <w:t>ov</w:t>
      </w:r>
      <w:r>
        <w:rPr>
          <w:sz w:val="24"/>
          <w:szCs w:val="24"/>
        </w:rPr>
        <w:t>e</w:t>
      </w:r>
      <w:r>
        <w:rPr>
          <w:spacing w:val="3"/>
          <w:sz w:val="24"/>
          <w:szCs w:val="24"/>
        </w:rPr>
        <w:t xml:space="preserve"> </w:t>
      </w:r>
      <w:r>
        <w:rPr>
          <w:spacing w:val="-20"/>
          <w:sz w:val="24"/>
          <w:szCs w:val="24"/>
        </w:rPr>
        <w:t>A</w:t>
      </w:r>
      <w:r>
        <w:rPr>
          <w:spacing w:val="-6"/>
          <w:sz w:val="24"/>
          <w:szCs w:val="24"/>
        </w:rPr>
        <w:t>wa</w:t>
      </w:r>
      <w:r>
        <w:rPr>
          <w:sz w:val="24"/>
          <w:szCs w:val="24"/>
        </w:rPr>
        <w:t>y</w:t>
      </w:r>
      <w:r>
        <w:rPr>
          <w:spacing w:val="16"/>
          <w:sz w:val="24"/>
          <w:szCs w:val="24"/>
        </w:rPr>
        <w:t xml:space="preserve"> </w:t>
      </w:r>
      <w:r>
        <w:rPr>
          <w:sz w:val="24"/>
          <w:szCs w:val="24"/>
        </w:rPr>
        <w:t>from</w:t>
      </w:r>
      <w:r>
        <w:rPr>
          <w:spacing w:val="11"/>
          <w:sz w:val="24"/>
          <w:szCs w:val="24"/>
        </w:rPr>
        <w:t xml:space="preserve"> </w:t>
      </w:r>
      <w:r>
        <w:rPr>
          <w:sz w:val="24"/>
          <w:szCs w:val="24"/>
        </w:rPr>
        <w:t>an</w:t>
      </w:r>
      <w:r>
        <w:rPr>
          <w:spacing w:val="27"/>
          <w:sz w:val="24"/>
          <w:szCs w:val="24"/>
        </w:rPr>
        <w:t xml:space="preserve"> </w:t>
      </w:r>
      <w:r>
        <w:rPr>
          <w:w w:val="105"/>
          <w:sz w:val="24"/>
          <w:szCs w:val="24"/>
        </w:rPr>
        <w:t>An</w:t>
      </w:r>
      <w:r>
        <w:rPr>
          <w:spacing w:val="-7"/>
          <w:w w:val="105"/>
          <w:sz w:val="24"/>
          <w:szCs w:val="24"/>
        </w:rPr>
        <w:t>n</w:t>
      </w:r>
      <w:r>
        <w:rPr>
          <w:w w:val="105"/>
          <w:sz w:val="24"/>
          <w:szCs w:val="24"/>
        </w:rPr>
        <w:t>ulme</w:t>
      </w:r>
      <w:r>
        <w:rPr>
          <w:spacing w:val="-7"/>
          <w:w w:val="105"/>
          <w:sz w:val="24"/>
          <w:szCs w:val="24"/>
        </w:rPr>
        <w:t>n</w:t>
      </w:r>
      <w:r>
        <w:rPr>
          <w:w w:val="105"/>
          <w:sz w:val="24"/>
          <w:szCs w:val="24"/>
        </w:rPr>
        <w:t>t-Based</w:t>
      </w:r>
      <w:r>
        <w:rPr>
          <w:spacing w:val="5"/>
          <w:w w:val="105"/>
          <w:sz w:val="24"/>
          <w:szCs w:val="24"/>
        </w:rPr>
        <w:t xml:space="preserve"> </w:t>
      </w:r>
      <w:r>
        <w:rPr>
          <w:sz w:val="24"/>
          <w:szCs w:val="24"/>
        </w:rPr>
        <w:t>System.”</w:t>
      </w:r>
      <w:r>
        <w:rPr>
          <w:spacing w:val="26"/>
          <w:sz w:val="24"/>
          <w:szCs w:val="24"/>
        </w:rPr>
        <w:t xml:space="preserve"> </w:t>
      </w:r>
      <w:r>
        <w:rPr>
          <w:sz w:val="24"/>
          <w:szCs w:val="24"/>
        </w:rPr>
        <w:t>New</w:t>
      </w:r>
      <w:r>
        <w:rPr>
          <w:spacing w:val="-5"/>
          <w:sz w:val="24"/>
          <w:szCs w:val="24"/>
        </w:rPr>
        <w:t xml:space="preserve"> </w:t>
      </w:r>
      <w:r>
        <w:rPr>
          <w:spacing w:val="-18"/>
          <w:sz w:val="24"/>
          <w:szCs w:val="24"/>
        </w:rPr>
        <w:t>Y</w:t>
      </w:r>
      <w:r>
        <w:rPr>
          <w:w w:val="101"/>
          <w:sz w:val="24"/>
          <w:szCs w:val="24"/>
        </w:rPr>
        <w:t xml:space="preserve">ork </w:t>
      </w:r>
      <w:r>
        <w:rPr>
          <w:sz w:val="24"/>
          <w:szCs w:val="24"/>
        </w:rPr>
        <w:t>University</w:t>
      </w:r>
      <w:r>
        <w:rPr>
          <w:spacing w:val="54"/>
          <w:sz w:val="24"/>
          <w:szCs w:val="24"/>
        </w:rPr>
        <w:t xml:space="preserve"> </w:t>
      </w:r>
      <w:r>
        <w:rPr>
          <w:spacing w:val="-12"/>
          <w:sz w:val="24"/>
          <w:szCs w:val="24"/>
        </w:rPr>
        <w:t>L</w:t>
      </w:r>
      <w:r>
        <w:rPr>
          <w:sz w:val="24"/>
          <w:szCs w:val="24"/>
        </w:rPr>
        <w:t>aw</w:t>
      </w:r>
      <w:r>
        <w:rPr>
          <w:spacing w:val="18"/>
          <w:sz w:val="24"/>
          <w:szCs w:val="24"/>
        </w:rPr>
        <w:t xml:space="preserve"> </w:t>
      </w:r>
      <w:r>
        <w:rPr>
          <w:spacing w:val="-12"/>
          <w:sz w:val="24"/>
          <w:szCs w:val="24"/>
        </w:rPr>
        <w:t>R</w:t>
      </w:r>
      <w:r>
        <w:rPr>
          <w:sz w:val="24"/>
          <w:szCs w:val="24"/>
        </w:rPr>
        <w:t>eview</w:t>
      </w:r>
      <w:r>
        <w:rPr>
          <w:spacing w:val="5"/>
          <w:sz w:val="24"/>
          <w:szCs w:val="24"/>
        </w:rPr>
        <w:t xml:space="preserve"> </w:t>
      </w:r>
      <w:r>
        <w:rPr>
          <w:sz w:val="24"/>
          <w:szCs w:val="24"/>
        </w:rPr>
        <w:t>86(1):242–279.</w:t>
      </w:r>
    </w:p>
    <w:p w14:paraId="14BBF22C" w14:textId="77777777" w:rsidR="000A768D" w:rsidRDefault="006C1B1D">
      <w:pPr>
        <w:spacing w:before="7"/>
        <w:ind w:left="100"/>
        <w:rPr>
          <w:sz w:val="24"/>
          <w:szCs w:val="24"/>
        </w:rPr>
      </w:pPr>
      <w:r>
        <w:rPr>
          <w:sz w:val="24"/>
          <w:szCs w:val="24"/>
        </w:rPr>
        <w:t>Knig</w:t>
      </w:r>
      <w:r>
        <w:rPr>
          <w:spacing w:val="-6"/>
          <w:sz w:val="24"/>
          <w:szCs w:val="24"/>
        </w:rPr>
        <w:t>h</w:t>
      </w:r>
      <w:r>
        <w:rPr>
          <w:sz w:val="24"/>
          <w:szCs w:val="24"/>
        </w:rPr>
        <w:t xml:space="preserve">t, </w:t>
      </w:r>
      <w:r>
        <w:rPr>
          <w:spacing w:val="11"/>
          <w:sz w:val="24"/>
          <w:szCs w:val="24"/>
        </w:rPr>
        <w:t xml:space="preserve"> </w:t>
      </w:r>
      <w:r>
        <w:rPr>
          <w:sz w:val="24"/>
          <w:szCs w:val="24"/>
        </w:rPr>
        <w:t>Ja</w:t>
      </w:r>
      <w:r>
        <w:rPr>
          <w:spacing w:val="-6"/>
          <w:sz w:val="24"/>
          <w:szCs w:val="24"/>
        </w:rPr>
        <w:t>c</w:t>
      </w:r>
      <w:r>
        <w:rPr>
          <w:sz w:val="24"/>
          <w:szCs w:val="24"/>
        </w:rPr>
        <w:t>k.</w:t>
      </w:r>
      <w:r>
        <w:rPr>
          <w:spacing w:val="59"/>
          <w:sz w:val="24"/>
          <w:szCs w:val="24"/>
        </w:rPr>
        <w:t xml:space="preserve"> </w:t>
      </w:r>
      <w:r>
        <w:rPr>
          <w:sz w:val="24"/>
          <w:szCs w:val="24"/>
        </w:rPr>
        <w:t>1992.</w:t>
      </w:r>
      <w:r>
        <w:rPr>
          <w:spacing w:val="33"/>
          <w:sz w:val="24"/>
          <w:szCs w:val="24"/>
        </w:rPr>
        <w:t xml:space="preserve"> </w:t>
      </w:r>
      <w:r>
        <w:rPr>
          <w:w w:val="108"/>
          <w:sz w:val="24"/>
          <w:szCs w:val="24"/>
        </w:rPr>
        <w:t>Institutions</w:t>
      </w:r>
      <w:r>
        <w:rPr>
          <w:spacing w:val="18"/>
          <w:w w:val="108"/>
          <w:sz w:val="24"/>
          <w:szCs w:val="24"/>
        </w:rPr>
        <w:t xml:space="preserve"> </w:t>
      </w:r>
      <w:r>
        <w:rPr>
          <w:sz w:val="24"/>
          <w:szCs w:val="24"/>
        </w:rPr>
        <w:t>and</w:t>
      </w:r>
      <w:r>
        <w:rPr>
          <w:spacing w:val="48"/>
          <w:sz w:val="24"/>
          <w:szCs w:val="24"/>
        </w:rPr>
        <w:t xml:space="preserve"> </w:t>
      </w:r>
      <w:r>
        <w:rPr>
          <w:sz w:val="24"/>
          <w:szCs w:val="24"/>
        </w:rPr>
        <w:t>S</w:t>
      </w:r>
      <w:r>
        <w:rPr>
          <w:spacing w:val="-12"/>
          <w:sz w:val="24"/>
          <w:szCs w:val="24"/>
        </w:rPr>
        <w:t>o</w:t>
      </w:r>
      <w:r>
        <w:rPr>
          <w:sz w:val="24"/>
          <w:szCs w:val="24"/>
        </w:rPr>
        <w:t>cial</w:t>
      </w:r>
      <w:r>
        <w:rPr>
          <w:spacing w:val="32"/>
          <w:sz w:val="24"/>
          <w:szCs w:val="24"/>
        </w:rPr>
        <w:t xml:space="preserve"> </w:t>
      </w:r>
      <w:r>
        <w:rPr>
          <w:sz w:val="24"/>
          <w:szCs w:val="24"/>
        </w:rPr>
        <w:t xml:space="preserve">Conflicts. </w:t>
      </w:r>
      <w:r>
        <w:rPr>
          <w:spacing w:val="15"/>
          <w:sz w:val="24"/>
          <w:szCs w:val="24"/>
        </w:rPr>
        <w:t xml:space="preserve"> </w:t>
      </w:r>
      <w:r>
        <w:rPr>
          <w:sz w:val="24"/>
          <w:szCs w:val="24"/>
        </w:rPr>
        <w:t>Ca</w:t>
      </w:r>
      <w:r>
        <w:rPr>
          <w:spacing w:val="-6"/>
          <w:sz w:val="24"/>
          <w:szCs w:val="24"/>
        </w:rPr>
        <w:t>m</w:t>
      </w:r>
      <w:r>
        <w:rPr>
          <w:sz w:val="24"/>
          <w:szCs w:val="24"/>
        </w:rPr>
        <w:t xml:space="preserve">bridge </w:t>
      </w:r>
      <w:r>
        <w:rPr>
          <w:spacing w:val="4"/>
          <w:sz w:val="24"/>
          <w:szCs w:val="24"/>
        </w:rPr>
        <w:t xml:space="preserve"> </w:t>
      </w:r>
      <w:r>
        <w:rPr>
          <w:sz w:val="24"/>
          <w:szCs w:val="24"/>
        </w:rPr>
        <w:t>Uni</w:t>
      </w:r>
      <w:r>
        <w:rPr>
          <w:spacing w:val="-7"/>
          <w:sz w:val="24"/>
          <w:szCs w:val="24"/>
        </w:rPr>
        <w:t>v</w:t>
      </w:r>
      <w:r>
        <w:rPr>
          <w:sz w:val="24"/>
          <w:szCs w:val="24"/>
        </w:rPr>
        <w:t>ersi</w:t>
      </w:r>
      <w:r>
        <w:rPr>
          <w:spacing w:val="-7"/>
          <w:sz w:val="24"/>
          <w:szCs w:val="24"/>
        </w:rPr>
        <w:t>t</w:t>
      </w:r>
      <w:r>
        <w:rPr>
          <w:sz w:val="24"/>
          <w:szCs w:val="24"/>
        </w:rPr>
        <w:t xml:space="preserve">y </w:t>
      </w:r>
      <w:r>
        <w:rPr>
          <w:spacing w:val="5"/>
          <w:sz w:val="24"/>
          <w:szCs w:val="24"/>
        </w:rPr>
        <w:t xml:space="preserve"> </w:t>
      </w:r>
      <w:r>
        <w:rPr>
          <w:w w:val="106"/>
          <w:sz w:val="24"/>
          <w:szCs w:val="24"/>
        </w:rPr>
        <w:t>Press.</w:t>
      </w:r>
    </w:p>
    <w:p w14:paraId="09465190" w14:textId="77777777" w:rsidR="000A768D" w:rsidRDefault="000A768D">
      <w:pPr>
        <w:spacing w:before="6" w:line="180" w:lineRule="exact"/>
        <w:rPr>
          <w:sz w:val="18"/>
          <w:szCs w:val="18"/>
        </w:rPr>
      </w:pPr>
    </w:p>
    <w:p w14:paraId="69B3B10A" w14:textId="77777777" w:rsidR="000A768D" w:rsidRDefault="006C1B1D">
      <w:pPr>
        <w:ind w:left="100"/>
        <w:rPr>
          <w:sz w:val="24"/>
          <w:szCs w:val="24"/>
        </w:rPr>
      </w:pPr>
      <w:r>
        <w:rPr>
          <w:sz w:val="24"/>
          <w:szCs w:val="24"/>
        </w:rPr>
        <w:t>Li,</w:t>
      </w:r>
      <w:r>
        <w:rPr>
          <w:spacing w:val="7"/>
          <w:sz w:val="24"/>
          <w:szCs w:val="24"/>
        </w:rPr>
        <w:t xml:space="preserve"> </w:t>
      </w:r>
      <w:r>
        <w:rPr>
          <w:sz w:val="24"/>
          <w:szCs w:val="24"/>
        </w:rPr>
        <w:t>Quan.</w:t>
      </w:r>
      <w:r>
        <w:rPr>
          <w:spacing w:val="43"/>
          <w:sz w:val="24"/>
          <w:szCs w:val="24"/>
        </w:rPr>
        <w:t xml:space="preserve"> </w:t>
      </w:r>
      <w:r>
        <w:rPr>
          <w:sz w:val="24"/>
          <w:szCs w:val="24"/>
        </w:rPr>
        <w:t>2009.</w:t>
      </w:r>
      <w:r>
        <w:rPr>
          <w:spacing w:val="6"/>
          <w:sz w:val="24"/>
          <w:szCs w:val="24"/>
        </w:rPr>
        <w:t xml:space="preserve"> </w:t>
      </w:r>
      <w:r>
        <w:rPr>
          <w:sz w:val="24"/>
          <w:szCs w:val="24"/>
        </w:rPr>
        <w:t>“Outlier,</w:t>
      </w:r>
      <w:r>
        <w:rPr>
          <w:spacing w:val="29"/>
          <w:sz w:val="24"/>
          <w:szCs w:val="24"/>
        </w:rPr>
        <w:t xml:space="preserve"> </w:t>
      </w:r>
      <w:r>
        <w:rPr>
          <w:sz w:val="24"/>
          <w:szCs w:val="24"/>
        </w:rPr>
        <w:t>Measureme</w:t>
      </w:r>
      <w:r>
        <w:rPr>
          <w:spacing w:val="-6"/>
          <w:sz w:val="24"/>
          <w:szCs w:val="24"/>
        </w:rPr>
        <w:t>n</w:t>
      </w:r>
      <w:r>
        <w:rPr>
          <w:sz w:val="24"/>
          <w:szCs w:val="24"/>
        </w:rPr>
        <w:t xml:space="preserve">t, </w:t>
      </w:r>
      <w:r>
        <w:rPr>
          <w:spacing w:val="11"/>
          <w:sz w:val="24"/>
          <w:szCs w:val="24"/>
        </w:rPr>
        <w:t xml:space="preserve"> </w:t>
      </w:r>
      <w:r>
        <w:rPr>
          <w:sz w:val="24"/>
          <w:szCs w:val="24"/>
        </w:rPr>
        <w:t>and</w:t>
      </w:r>
      <w:r>
        <w:rPr>
          <w:spacing w:val="29"/>
          <w:sz w:val="24"/>
          <w:szCs w:val="24"/>
        </w:rPr>
        <w:t xml:space="preserve"> </w:t>
      </w:r>
      <w:r>
        <w:rPr>
          <w:sz w:val="24"/>
          <w:szCs w:val="24"/>
        </w:rPr>
        <w:t>the</w:t>
      </w:r>
      <w:r>
        <w:rPr>
          <w:spacing w:val="33"/>
          <w:sz w:val="24"/>
          <w:szCs w:val="24"/>
        </w:rPr>
        <w:t xml:space="preserve"> </w:t>
      </w:r>
      <w:r>
        <w:rPr>
          <w:sz w:val="24"/>
          <w:szCs w:val="24"/>
        </w:rPr>
        <w:t>Dem</w:t>
      </w:r>
      <w:r>
        <w:rPr>
          <w:spacing w:val="6"/>
          <w:sz w:val="24"/>
          <w:szCs w:val="24"/>
        </w:rPr>
        <w:t>o</w:t>
      </w:r>
      <w:r>
        <w:rPr>
          <w:sz w:val="24"/>
          <w:szCs w:val="24"/>
        </w:rPr>
        <w:t>cracy-FDI</w:t>
      </w:r>
      <w:r>
        <w:rPr>
          <w:spacing w:val="46"/>
          <w:sz w:val="24"/>
          <w:szCs w:val="24"/>
        </w:rPr>
        <w:t xml:space="preserve"> </w:t>
      </w:r>
      <w:r>
        <w:rPr>
          <w:sz w:val="24"/>
          <w:szCs w:val="24"/>
        </w:rPr>
        <w:t>Co</w:t>
      </w:r>
      <w:r>
        <w:rPr>
          <w:spacing w:val="-6"/>
          <w:sz w:val="24"/>
          <w:szCs w:val="24"/>
        </w:rPr>
        <w:t>n</w:t>
      </w:r>
      <w:r>
        <w:rPr>
          <w:sz w:val="24"/>
          <w:szCs w:val="24"/>
        </w:rPr>
        <w:t>tr</w:t>
      </w:r>
      <w:r>
        <w:rPr>
          <w:spacing w:val="-6"/>
          <w:sz w:val="24"/>
          <w:szCs w:val="24"/>
        </w:rPr>
        <w:t>o</w:t>
      </w:r>
      <w:r>
        <w:rPr>
          <w:spacing w:val="-7"/>
          <w:sz w:val="24"/>
          <w:szCs w:val="24"/>
        </w:rPr>
        <w:t>v</w:t>
      </w:r>
      <w:r>
        <w:rPr>
          <w:sz w:val="24"/>
          <w:szCs w:val="24"/>
        </w:rPr>
        <w:t>ers</w:t>
      </w:r>
      <w:r>
        <w:rPr>
          <w:spacing w:val="-19"/>
          <w:sz w:val="24"/>
          <w:szCs w:val="24"/>
        </w:rPr>
        <w:t>y</w:t>
      </w:r>
      <w:r>
        <w:rPr>
          <w:sz w:val="24"/>
          <w:szCs w:val="24"/>
        </w:rPr>
        <w:t>.”</w:t>
      </w:r>
      <w:r>
        <w:rPr>
          <w:spacing w:val="56"/>
          <w:sz w:val="24"/>
          <w:szCs w:val="24"/>
        </w:rPr>
        <w:t xml:space="preserve"> </w:t>
      </w:r>
      <w:r>
        <w:rPr>
          <w:w w:val="109"/>
          <w:sz w:val="24"/>
          <w:szCs w:val="24"/>
        </w:rPr>
        <w:t>International</w:t>
      </w:r>
    </w:p>
    <w:p w14:paraId="2D9BC186" w14:textId="77777777" w:rsidR="000A768D" w:rsidRDefault="000A768D">
      <w:pPr>
        <w:spacing w:before="6" w:line="180" w:lineRule="exact"/>
        <w:rPr>
          <w:sz w:val="18"/>
          <w:szCs w:val="18"/>
        </w:rPr>
      </w:pPr>
    </w:p>
    <w:p w14:paraId="4B5BF2F1" w14:textId="77777777" w:rsidR="000A768D" w:rsidRDefault="006C1B1D">
      <w:pPr>
        <w:ind w:left="334"/>
        <w:rPr>
          <w:sz w:val="24"/>
          <w:szCs w:val="24"/>
        </w:rPr>
      </w:pPr>
      <w:r>
        <w:rPr>
          <w:sz w:val="24"/>
          <w:szCs w:val="24"/>
        </w:rPr>
        <w:t xml:space="preserve">Quarterly </w:t>
      </w:r>
      <w:r>
        <w:rPr>
          <w:spacing w:val="19"/>
          <w:sz w:val="24"/>
          <w:szCs w:val="24"/>
        </w:rPr>
        <w:t xml:space="preserve"> </w:t>
      </w:r>
      <w:r>
        <w:rPr>
          <w:sz w:val="24"/>
          <w:szCs w:val="24"/>
        </w:rPr>
        <w:t xml:space="preserve">Journal </w:t>
      </w:r>
      <w:r>
        <w:rPr>
          <w:spacing w:val="35"/>
          <w:sz w:val="24"/>
          <w:szCs w:val="24"/>
        </w:rPr>
        <w:t xml:space="preserve"> </w:t>
      </w:r>
      <w:r>
        <w:rPr>
          <w:sz w:val="24"/>
          <w:szCs w:val="24"/>
        </w:rPr>
        <w:t>of</w:t>
      </w:r>
      <w:r>
        <w:rPr>
          <w:spacing w:val="14"/>
          <w:sz w:val="24"/>
          <w:szCs w:val="24"/>
        </w:rPr>
        <w:t xml:space="preserve"> </w:t>
      </w:r>
      <w:r>
        <w:rPr>
          <w:sz w:val="24"/>
          <w:szCs w:val="24"/>
        </w:rPr>
        <w:t>Politi</w:t>
      </w:r>
      <w:r>
        <w:rPr>
          <w:spacing w:val="-12"/>
          <w:sz w:val="24"/>
          <w:szCs w:val="24"/>
        </w:rPr>
        <w:t>c</w:t>
      </w:r>
      <w:r>
        <w:rPr>
          <w:sz w:val="24"/>
          <w:szCs w:val="24"/>
        </w:rPr>
        <w:t xml:space="preserve">al </w:t>
      </w:r>
      <w:r>
        <w:rPr>
          <w:spacing w:val="7"/>
          <w:sz w:val="24"/>
          <w:szCs w:val="24"/>
        </w:rPr>
        <w:t xml:space="preserve"> </w:t>
      </w:r>
      <w:r>
        <w:rPr>
          <w:sz w:val="24"/>
          <w:szCs w:val="24"/>
        </w:rPr>
        <w:t>Scien</w:t>
      </w:r>
      <w:r>
        <w:rPr>
          <w:spacing w:val="-12"/>
          <w:sz w:val="24"/>
          <w:szCs w:val="24"/>
        </w:rPr>
        <w:t>c</w:t>
      </w:r>
      <w:r>
        <w:rPr>
          <w:sz w:val="24"/>
          <w:szCs w:val="24"/>
        </w:rPr>
        <w:t>e</w:t>
      </w:r>
      <w:r>
        <w:rPr>
          <w:spacing w:val="32"/>
          <w:sz w:val="24"/>
          <w:szCs w:val="24"/>
        </w:rPr>
        <w:t xml:space="preserve"> </w:t>
      </w:r>
      <w:r>
        <w:rPr>
          <w:sz w:val="24"/>
          <w:szCs w:val="24"/>
        </w:rPr>
        <w:t>4(2):167–181.</w:t>
      </w:r>
    </w:p>
    <w:p w14:paraId="2183E969" w14:textId="77777777" w:rsidR="000A768D" w:rsidRDefault="000A768D">
      <w:pPr>
        <w:spacing w:before="6" w:line="180" w:lineRule="exact"/>
        <w:rPr>
          <w:sz w:val="18"/>
          <w:szCs w:val="18"/>
        </w:rPr>
      </w:pPr>
    </w:p>
    <w:p w14:paraId="5C9E1D29" w14:textId="77777777" w:rsidR="000A768D" w:rsidRDefault="006C1B1D">
      <w:pPr>
        <w:spacing w:line="378" w:lineRule="auto"/>
        <w:ind w:left="334" w:right="71" w:hanging="234"/>
        <w:rPr>
          <w:rFonts w:ascii="SimSun-ExtB" w:eastAsia="SimSun-ExtB" w:hAnsi="SimSun-ExtB" w:cs="SimSun-ExtB"/>
          <w:sz w:val="24"/>
          <w:szCs w:val="24"/>
        </w:rPr>
      </w:pPr>
      <w:r>
        <w:rPr>
          <w:sz w:val="24"/>
          <w:szCs w:val="24"/>
        </w:rPr>
        <w:t xml:space="preserve">Marshall, </w:t>
      </w:r>
      <w:r>
        <w:rPr>
          <w:spacing w:val="23"/>
          <w:sz w:val="24"/>
          <w:szCs w:val="24"/>
        </w:rPr>
        <w:t xml:space="preserve"> </w:t>
      </w:r>
      <w:r>
        <w:rPr>
          <w:w w:val="101"/>
          <w:sz w:val="24"/>
          <w:szCs w:val="24"/>
        </w:rPr>
        <w:t>Mo</w:t>
      </w:r>
      <w:r>
        <w:rPr>
          <w:spacing w:val="-7"/>
          <w:w w:val="101"/>
          <w:sz w:val="24"/>
          <w:szCs w:val="24"/>
        </w:rPr>
        <w:t>n</w:t>
      </w:r>
      <w:r>
        <w:rPr>
          <w:spacing w:val="-7"/>
          <w:w w:val="137"/>
          <w:sz w:val="24"/>
          <w:szCs w:val="24"/>
        </w:rPr>
        <w:t>t</w:t>
      </w:r>
      <w:r>
        <w:rPr>
          <w:w w:val="103"/>
          <w:sz w:val="24"/>
          <w:szCs w:val="24"/>
        </w:rPr>
        <w:t>y</w:t>
      </w:r>
      <w:r>
        <w:rPr>
          <w:sz w:val="24"/>
          <w:szCs w:val="24"/>
        </w:rPr>
        <w:t xml:space="preserve"> </w:t>
      </w:r>
      <w:r>
        <w:rPr>
          <w:spacing w:val="-20"/>
          <w:sz w:val="24"/>
          <w:szCs w:val="24"/>
        </w:rPr>
        <w:t xml:space="preserve"> </w:t>
      </w:r>
      <w:r>
        <w:rPr>
          <w:sz w:val="24"/>
          <w:szCs w:val="24"/>
        </w:rPr>
        <w:t xml:space="preserve">G., </w:t>
      </w:r>
      <w:r>
        <w:rPr>
          <w:spacing w:val="3"/>
          <w:sz w:val="24"/>
          <w:szCs w:val="24"/>
        </w:rPr>
        <w:t xml:space="preserve"> </w:t>
      </w:r>
      <w:r>
        <w:rPr>
          <w:spacing w:val="-19"/>
          <w:sz w:val="24"/>
          <w:szCs w:val="24"/>
        </w:rPr>
        <w:t>T</w:t>
      </w:r>
      <w:r>
        <w:rPr>
          <w:sz w:val="24"/>
          <w:szCs w:val="24"/>
        </w:rPr>
        <w:t xml:space="preserve">ed </w:t>
      </w:r>
      <w:r>
        <w:rPr>
          <w:spacing w:val="8"/>
          <w:sz w:val="24"/>
          <w:szCs w:val="24"/>
        </w:rPr>
        <w:t xml:space="preserve"> </w:t>
      </w:r>
      <w:r>
        <w:rPr>
          <w:sz w:val="24"/>
          <w:szCs w:val="24"/>
        </w:rPr>
        <w:t>R.</w:t>
      </w:r>
      <w:r>
        <w:rPr>
          <w:spacing w:val="55"/>
          <w:sz w:val="24"/>
          <w:szCs w:val="24"/>
        </w:rPr>
        <w:t xml:space="preserve"> </w:t>
      </w:r>
      <w:r>
        <w:rPr>
          <w:sz w:val="24"/>
          <w:szCs w:val="24"/>
        </w:rPr>
        <w:t xml:space="preserve">Gurr </w:t>
      </w:r>
      <w:r>
        <w:rPr>
          <w:spacing w:val="18"/>
          <w:sz w:val="24"/>
          <w:szCs w:val="24"/>
        </w:rPr>
        <w:t xml:space="preserve"> </w:t>
      </w:r>
      <w:r>
        <w:rPr>
          <w:sz w:val="24"/>
          <w:szCs w:val="24"/>
        </w:rPr>
        <w:t xml:space="preserve">and </w:t>
      </w:r>
      <w:r>
        <w:rPr>
          <w:spacing w:val="8"/>
          <w:sz w:val="24"/>
          <w:szCs w:val="24"/>
        </w:rPr>
        <w:t xml:space="preserve"> </w:t>
      </w:r>
      <w:r>
        <w:rPr>
          <w:w w:val="101"/>
          <w:sz w:val="24"/>
          <w:szCs w:val="24"/>
        </w:rPr>
        <w:t>Kei</w:t>
      </w:r>
      <w:r>
        <w:rPr>
          <w:w w:val="137"/>
          <w:sz w:val="24"/>
          <w:szCs w:val="24"/>
        </w:rPr>
        <w:t>t</w:t>
      </w:r>
      <w:r>
        <w:rPr>
          <w:w w:val="108"/>
          <w:sz w:val="24"/>
          <w:szCs w:val="24"/>
        </w:rPr>
        <w:t>h</w:t>
      </w:r>
      <w:r>
        <w:rPr>
          <w:sz w:val="24"/>
          <w:szCs w:val="24"/>
        </w:rPr>
        <w:t xml:space="preserve"> </w:t>
      </w:r>
      <w:r>
        <w:rPr>
          <w:spacing w:val="-20"/>
          <w:sz w:val="24"/>
          <w:szCs w:val="24"/>
        </w:rPr>
        <w:t xml:space="preserve"> </w:t>
      </w:r>
      <w:r>
        <w:rPr>
          <w:sz w:val="24"/>
          <w:szCs w:val="24"/>
        </w:rPr>
        <w:t xml:space="preserve">Jaggers. </w:t>
      </w:r>
      <w:r>
        <w:rPr>
          <w:spacing w:val="19"/>
          <w:sz w:val="24"/>
          <w:szCs w:val="24"/>
        </w:rPr>
        <w:t xml:space="preserve"> </w:t>
      </w:r>
      <w:r>
        <w:rPr>
          <w:sz w:val="24"/>
          <w:szCs w:val="24"/>
        </w:rPr>
        <w:t xml:space="preserve">2013. </w:t>
      </w:r>
      <w:r>
        <w:rPr>
          <w:spacing w:val="39"/>
          <w:sz w:val="24"/>
          <w:szCs w:val="24"/>
        </w:rPr>
        <w:t xml:space="preserve"> </w:t>
      </w:r>
      <w:r>
        <w:rPr>
          <w:sz w:val="24"/>
          <w:szCs w:val="24"/>
        </w:rPr>
        <w:t>“</w:t>
      </w:r>
      <w:r>
        <w:rPr>
          <w:spacing w:val="-6"/>
          <w:sz w:val="24"/>
          <w:szCs w:val="24"/>
        </w:rPr>
        <w:t>P</w:t>
      </w:r>
      <w:r>
        <w:rPr>
          <w:sz w:val="24"/>
          <w:szCs w:val="24"/>
        </w:rPr>
        <w:t>oli</w:t>
      </w:r>
      <w:r>
        <w:rPr>
          <w:spacing w:val="-7"/>
          <w:sz w:val="24"/>
          <w:szCs w:val="24"/>
        </w:rPr>
        <w:t>t</w:t>
      </w:r>
      <w:r>
        <w:rPr>
          <w:sz w:val="24"/>
          <w:szCs w:val="24"/>
        </w:rPr>
        <w:t>y</w:t>
      </w:r>
      <w:r>
        <w:rPr>
          <w:spacing w:val="55"/>
          <w:sz w:val="24"/>
          <w:szCs w:val="24"/>
        </w:rPr>
        <w:t xml:space="preserve"> </w:t>
      </w:r>
      <w:r>
        <w:rPr>
          <w:sz w:val="24"/>
          <w:szCs w:val="24"/>
        </w:rPr>
        <w:t>IV</w:t>
      </w:r>
      <w:r>
        <w:rPr>
          <w:spacing w:val="45"/>
          <w:sz w:val="24"/>
          <w:szCs w:val="24"/>
        </w:rPr>
        <w:t xml:space="preserve"> </w:t>
      </w:r>
      <w:r>
        <w:rPr>
          <w:sz w:val="24"/>
          <w:szCs w:val="24"/>
        </w:rPr>
        <w:t>pr</w:t>
      </w:r>
      <w:r>
        <w:rPr>
          <w:spacing w:val="13"/>
          <w:sz w:val="24"/>
          <w:szCs w:val="24"/>
        </w:rPr>
        <w:t>o</w:t>
      </w:r>
      <w:r>
        <w:rPr>
          <w:sz w:val="24"/>
          <w:szCs w:val="24"/>
        </w:rPr>
        <w:t xml:space="preserve">ject:  </w:t>
      </w:r>
      <w:r>
        <w:rPr>
          <w:spacing w:val="5"/>
          <w:sz w:val="24"/>
          <w:szCs w:val="24"/>
        </w:rPr>
        <w:t xml:space="preserve"> </w:t>
      </w:r>
      <w:r>
        <w:rPr>
          <w:spacing w:val="-6"/>
          <w:w w:val="119"/>
          <w:sz w:val="24"/>
          <w:szCs w:val="24"/>
        </w:rPr>
        <w:t>P</w:t>
      </w:r>
      <w:r>
        <w:rPr>
          <w:w w:val="103"/>
          <w:sz w:val="24"/>
          <w:szCs w:val="24"/>
        </w:rPr>
        <w:t xml:space="preserve">olitical </w:t>
      </w:r>
      <w:r>
        <w:rPr>
          <w:sz w:val="24"/>
          <w:szCs w:val="24"/>
        </w:rPr>
        <w:t>Regime</w:t>
      </w:r>
      <w:r>
        <w:rPr>
          <w:spacing w:val="25"/>
          <w:sz w:val="24"/>
          <w:szCs w:val="24"/>
        </w:rPr>
        <w:t xml:space="preserve"> </w:t>
      </w:r>
      <w:r>
        <w:rPr>
          <w:w w:val="107"/>
          <w:sz w:val="24"/>
          <w:szCs w:val="24"/>
        </w:rPr>
        <w:t>Characteristics</w:t>
      </w:r>
      <w:r>
        <w:rPr>
          <w:spacing w:val="14"/>
          <w:w w:val="107"/>
          <w:sz w:val="24"/>
          <w:szCs w:val="24"/>
        </w:rPr>
        <w:t xml:space="preserve"> </w:t>
      </w:r>
      <w:r>
        <w:rPr>
          <w:sz w:val="24"/>
          <w:szCs w:val="24"/>
        </w:rPr>
        <w:t>and</w:t>
      </w:r>
      <w:r>
        <w:rPr>
          <w:spacing w:val="46"/>
          <w:sz w:val="24"/>
          <w:szCs w:val="24"/>
        </w:rPr>
        <w:t xml:space="preserve"> </w:t>
      </w:r>
      <w:r>
        <w:rPr>
          <w:spacing w:val="-21"/>
          <w:w w:val="107"/>
          <w:sz w:val="24"/>
          <w:szCs w:val="24"/>
        </w:rPr>
        <w:t>T</w:t>
      </w:r>
      <w:r>
        <w:rPr>
          <w:w w:val="107"/>
          <w:sz w:val="24"/>
          <w:szCs w:val="24"/>
        </w:rPr>
        <w:t>ransitions,</w:t>
      </w:r>
      <w:r>
        <w:rPr>
          <w:spacing w:val="17"/>
          <w:w w:val="107"/>
          <w:sz w:val="24"/>
          <w:szCs w:val="24"/>
        </w:rPr>
        <w:t xml:space="preserve"> </w:t>
      </w:r>
      <w:r>
        <w:rPr>
          <w:w w:val="97"/>
          <w:sz w:val="24"/>
          <w:szCs w:val="24"/>
        </w:rPr>
        <w:t>1800-201</w:t>
      </w:r>
      <w:r>
        <w:rPr>
          <w:spacing w:val="1"/>
          <w:w w:val="97"/>
          <w:sz w:val="24"/>
          <w:szCs w:val="24"/>
        </w:rPr>
        <w:t>3</w:t>
      </w:r>
      <w:r>
        <w:rPr>
          <w:w w:val="108"/>
          <w:sz w:val="24"/>
          <w:szCs w:val="24"/>
        </w:rPr>
        <w:t>.</w:t>
      </w:r>
      <w:r>
        <w:rPr>
          <w:w w:val="73"/>
          <w:sz w:val="24"/>
          <w:szCs w:val="24"/>
        </w:rPr>
        <w:t>”</w:t>
      </w:r>
      <w:r>
        <w:rPr>
          <w:sz w:val="24"/>
          <w:szCs w:val="24"/>
        </w:rPr>
        <w:t xml:space="preserve"> </w:t>
      </w:r>
      <w:r>
        <w:rPr>
          <w:spacing w:val="-23"/>
          <w:sz w:val="24"/>
          <w:szCs w:val="24"/>
        </w:rPr>
        <w:t xml:space="preserve"> </w:t>
      </w:r>
      <w:r>
        <w:rPr>
          <w:sz w:val="24"/>
          <w:szCs w:val="24"/>
        </w:rPr>
        <w:t xml:space="preserve">Center </w:t>
      </w:r>
      <w:r>
        <w:rPr>
          <w:spacing w:val="15"/>
          <w:sz w:val="24"/>
          <w:szCs w:val="24"/>
        </w:rPr>
        <w:t xml:space="preserve"> </w:t>
      </w:r>
      <w:r>
        <w:rPr>
          <w:sz w:val="24"/>
          <w:szCs w:val="24"/>
        </w:rPr>
        <w:t>for</w:t>
      </w:r>
      <w:r>
        <w:rPr>
          <w:spacing w:val="32"/>
          <w:sz w:val="24"/>
          <w:szCs w:val="24"/>
        </w:rPr>
        <w:t xml:space="preserve"> </w:t>
      </w:r>
      <w:r>
        <w:rPr>
          <w:sz w:val="24"/>
          <w:szCs w:val="24"/>
        </w:rPr>
        <w:t>Systemic</w:t>
      </w:r>
      <w:r>
        <w:rPr>
          <w:spacing w:val="41"/>
          <w:sz w:val="24"/>
          <w:szCs w:val="24"/>
        </w:rPr>
        <w:t xml:space="preserve"> </w:t>
      </w:r>
      <w:r>
        <w:rPr>
          <w:sz w:val="24"/>
          <w:szCs w:val="24"/>
        </w:rPr>
        <w:t>P</w:t>
      </w:r>
      <w:r>
        <w:rPr>
          <w:spacing w:val="-12"/>
          <w:sz w:val="24"/>
          <w:szCs w:val="24"/>
        </w:rPr>
        <w:t>e</w:t>
      </w:r>
      <w:r>
        <w:rPr>
          <w:sz w:val="24"/>
          <w:szCs w:val="24"/>
        </w:rPr>
        <w:t>a</w:t>
      </w:r>
      <w:r>
        <w:rPr>
          <w:spacing w:val="-12"/>
          <w:sz w:val="24"/>
          <w:szCs w:val="24"/>
        </w:rPr>
        <w:t>c</w:t>
      </w:r>
      <w:r>
        <w:rPr>
          <w:sz w:val="24"/>
          <w:szCs w:val="24"/>
        </w:rPr>
        <w:t>e</w:t>
      </w:r>
      <w:r>
        <w:rPr>
          <w:spacing w:val="56"/>
          <w:sz w:val="24"/>
          <w:szCs w:val="24"/>
        </w:rPr>
        <w:t xml:space="preserve"> </w:t>
      </w:r>
      <w:r>
        <w:rPr>
          <w:w w:val="106"/>
          <w:sz w:val="24"/>
          <w:szCs w:val="24"/>
        </w:rPr>
        <w:t xml:space="preserve">(April). </w:t>
      </w:r>
      <w:r>
        <w:rPr>
          <w:w w:val="117"/>
          <w:sz w:val="24"/>
          <w:szCs w:val="24"/>
        </w:rPr>
        <w:t>URL:</w:t>
      </w:r>
      <w:r>
        <w:rPr>
          <w:spacing w:val="8"/>
          <w:w w:val="117"/>
          <w:sz w:val="24"/>
          <w:szCs w:val="24"/>
        </w:rPr>
        <w:t xml:space="preserve"> </w:t>
      </w:r>
      <w:hyperlink r:id="rId33">
        <w:r>
          <w:rPr>
            <w:rFonts w:ascii="SimSun-ExtB" w:eastAsia="SimSun-ExtB" w:hAnsi="SimSun-ExtB" w:cs="SimSun-ExtB"/>
            <w:w w:val="102"/>
            <w:sz w:val="24"/>
            <w:szCs w:val="24"/>
          </w:rPr>
          <w:t>http:</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www.</w:t>
        </w:r>
        <w:r>
          <w:rPr>
            <w:rFonts w:ascii="SimSun-ExtB" w:eastAsia="SimSun-ExtB" w:hAnsi="SimSun-ExtB" w:cs="SimSun-ExtB"/>
            <w:spacing w:val="-78"/>
            <w:sz w:val="24"/>
            <w:szCs w:val="24"/>
          </w:rPr>
          <w:t xml:space="preserve"> </w:t>
        </w:r>
        <w:r>
          <w:rPr>
            <w:rFonts w:ascii="SimSun-ExtB" w:eastAsia="SimSun-ExtB" w:hAnsi="SimSun-ExtB" w:cs="SimSun-ExtB"/>
            <w:sz w:val="24"/>
            <w:szCs w:val="24"/>
          </w:rPr>
          <w:t>systemicpeace.</w:t>
        </w:r>
        <w:r>
          <w:rPr>
            <w:rFonts w:ascii="SimSun-ExtB" w:eastAsia="SimSun-ExtB" w:hAnsi="SimSun-ExtB" w:cs="SimSun-ExtB"/>
            <w:spacing w:val="-43"/>
            <w:sz w:val="24"/>
            <w:szCs w:val="24"/>
          </w:rPr>
          <w:t xml:space="preserve"> </w:t>
        </w:r>
        <w:r>
          <w:rPr>
            <w:rFonts w:ascii="SimSun-ExtB" w:eastAsia="SimSun-ExtB" w:hAnsi="SimSun-ExtB" w:cs="SimSun-ExtB"/>
            <w:w w:val="102"/>
            <w:sz w:val="24"/>
            <w:szCs w:val="24"/>
          </w:rPr>
          <w:t>org/</w:t>
        </w:r>
        <w:r>
          <w:rPr>
            <w:rFonts w:ascii="SimSun-ExtB" w:eastAsia="SimSun-ExtB" w:hAnsi="SimSun-ExtB" w:cs="SimSun-ExtB"/>
            <w:spacing w:val="-78"/>
            <w:sz w:val="24"/>
            <w:szCs w:val="24"/>
          </w:rPr>
          <w:t xml:space="preserve"> </w:t>
        </w:r>
        <w:r>
          <w:rPr>
            <w:rFonts w:ascii="SimSun-ExtB" w:eastAsia="SimSun-ExtB" w:hAnsi="SimSun-ExtB" w:cs="SimSun-ExtB"/>
            <w:sz w:val="24"/>
            <w:szCs w:val="24"/>
          </w:rPr>
          <w:t>polityproject.</w:t>
        </w:r>
        <w:r>
          <w:rPr>
            <w:rFonts w:ascii="SimSun-ExtB" w:eastAsia="SimSun-ExtB" w:hAnsi="SimSun-ExtB" w:cs="SimSun-ExtB"/>
            <w:spacing w:val="-43"/>
            <w:sz w:val="24"/>
            <w:szCs w:val="24"/>
          </w:rPr>
          <w:t xml:space="preserve"> </w:t>
        </w:r>
        <w:r>
          <w:rPr>
            <w:rFonts w:ascii="SimSun-ExtB" w:eastAsia="SimSun-ExtB" w:hAnsi="SimSun-ExtB" w:cs="SimSun-ExtB"/>
            <w:w w:val="102"/>
            <w:sz w:val="24"/>
            <w:szCs w:val="24"/>
          </w:rPr>
          <w:t>html</w:t>
        </w:r>
      </w:hyperlink>
    </w:p>
    <w:p w14:paraId="38D19AB1" w14:textId="77777777" w:rsidR="000A768D" w:rsidRDefault="006C1B1D">
      <w:pPr>
        <w:spacing w:before="32"/>
        <w:ind w:left="100"/>
        <w:rPr>
          <w:sz w:val="24"/>
          <w:szCs w:val="24"/>
        </w:rPr>
      </w:pPr>
      <w:r>
        <w:rPr>
          <w:sz w:val="24"/>
          <w:szCs w:val="24"/>
        </w:rPr>
        <w:t>Miles,</w:t>
      </w:r>
      <w:r>
        <w:rPr>
          <w:spacing w:val="38"/>
          <w:sz w:val="24"/>
          <w:szCs w:val="24"/>
        </w:rPr>
        <w:t xml:space="preserve"> </w:t>
      </w:r>
      <w:r>
        <w:rPr>
          <w:sz w:val="24"/>
          <w:szCs w:val="24"/>
        </w:rPr>
        <w:t>Marc</w:t>
      </w:r>
      <w:r>
        <w:rPr>
          <w:spacing w:val="59"/>
          <w:sz w:val="24"/>
          <w:szCs w:val="24"/>
        </w:rPr>
        <w:t xml:space="preserve"> </w:t>
      </w:r>
      <w:r>
        <w:rPr>
          <w:sz w:val="24"/>
          <w:szCs w:val="24"/>
        </w:rPr>
        <w:t>A.,</w:t>
      </w:r>
      <w:r>
        <w:rPr>
          <w:spacing w:val="55"/>
          <w:sz w:val="24"/>
          <w:szCs w:val="24"/>
        </w:rPr>
        <w:t xml:space="preserve"> </w:t>
      </w:r>
      <w:r>
        <w:rPr>
          <w:sz w:val="24"/>
          <w:szCs w:val="24"/>
        </w:rPr>
        <w:t xml:space="preserve">Jr. </w:t>
      </w:r>
      <w:r>
        <w:rPr>
          <w:spacing w:val="20"/>
          <w:sz w:val="24"/>
          <w:szCs w:val="24"/>
        </w:rPr>
        <w:t xml:space="preserve"> </w:t>
      </w:r>
      <w:r>
        <w:rPr>
          <w:sz w:val="24"/>
          <w:szCs w:val="24"/>
        </w:rPr>
        <w:t xml:space="preserve">Edwin </w:t>
      </w:r>
      <w:r>
        <w:rPr>
          <w:spacing w:val="3"/>
          <w:sz w:val="24"/>
          <w:szCs w:val="24"/>
        </w:rPr>
        <w:t xml:space="preserve"> </w:t>
      </w:r>
      <w:r>
        <w:rPr>
          <w:sz w:val="24"/>
          <w:szCs w:val="24"/>
        </w:rPr>
        <w:t xml:space="preserve">J. </w:t>
      </w:r>
      <w:r>
        <w:rPr>
          <w:spacing w:val="9"/>
          <w:sz w:val="24"/>
          <w:szCs w:val="24"/>
        </w:rPr>
        <w:t xml:space="preserve"> </w:t>
      </w:r>
      <w:r>
        <w:rPr>
          <w:spacing w:val="-19"/>
          <w:sz w:val="24"/>
          <w:szCs w:val="24"/>
        </w:rPr>
        <w:t>F</w:t>
      </w:r>
      <w:r>
        <w:rPr>
          <w:sz w:val="24"/>
          <w:szCs w:val="24"/>
        </w:rPr>
        <w:t xml:space="preserve">eulner, </w:t>
      </w:r>
      <w:r>
        <w:rPr>
          <w:spacing w:val="28"/>
          <w:sz w:val="24"/>
          <w:szCs w:val="24"/>
        </w:rPr>
        <w:t xml:space="preserve"> </w:t>
      </w:r>
      <w:r>
        <w:rPr>
          <w:sz w:val="24"/>
          <w:szCs w:val="24"/>
        </w:rPr>
        <w:t xml:space="preserve">Mary </w:t>
      </w:r>
      <w:r>
        <w:rPr>
          <w:spacing w:val="4"/>
          <w:sz w:val="24"/>
          <w:szCs w:val="24"/>
        </w:rPr>
        <w:t xml:space="preserve"> </w:t>
      </w:r>
      <w:r>
        <w:rPr>
          <w:sz w:val="24"/>
          <w:szCs w:val="24"/>
        </w:rPr>
        <w:t xml:space="preserve">Anastasia </w:t>
      </w:r>
      <w:r>
        <w:rPr>
          <w:spacing w:val="35"/>
          <w:sz w:val="24"/>
          <w:szCs w:val="24"/>
        </w:rPr>
        <w:t xml:space="preserve"> </w:t>
      </w:r>
      <w:r>
        <w:rPr>
          <w:sz w:val="24"/>
          <w:szCs w:val="24"/>
        </w:rPr>
        <w:t>O’Grad</w:t>
      </w:r>
      <w:r>
        <w:rPr>
          <w:spacing w:val="-20"/>
          <w:sz w:val="24"/>
          <w:szCs w:val="24"/>
        </w:rPr>
        <w:t>y</w:t>
      </w:r>
      <w:r>
        <w:rPr>
          <w:sz w:val="24"/>
          <w:szCs w:val="24"/>
        </w:rPr>
        <w:t xml:space="preserve">, </w:t>
      </w:r>
      <w:r>
        <w:rPr>
          <w:spacing w:val="23"/>
          <w:sz w:val="24"/>
          <w:szCs w:val="24"/>
        </w:rPr>
        <w:t xml:space="preserve"> </w:t>
      </w:r>
      <w:r>
        <w:rPr>
          <w:sz w:val="24"/>
          <w:szCs w:val="24"/>
        </w:rPr>
        <w:t>Ana</w:t>
      </w:r>
      <w:r>
        <w:rPr>
          <w:spacing w:val="59"/>
          <w:sz w:val="24"/>
          <w:szCs w:val="24"/>
        </w:rPr>
        <w:t xml:space="preserve"> </w:t>
      </w:r>
      <w:r>
        <w:rPr>
          <w:sz w:val="24"/>
          <w:szCs w:val="24"/>
        </w:rPr>
        <w:t>I.</w:t>
      </w:r>
      <w:r>
        <w:rPr>
          <w:spacing w:val="47"/>
          <w:sz w:val="24"/>
          <w:szCs w:val="24"/>
        </w:rPr>
        <w:t xml:space="preserve"> </w:t>
      </w:r>
      <w:r>
        <w:rPr>
          <w:sz w:val="24"/>
          <w:szCs w:val="24"/>
        </w:rPr>
        <w:t xml:space="preserve">Eiras </w:t>
      </w:r>
      <w:r>
        <w:rPr>
          <w:spacing w:val="9"/>
          <w:sz w:val="24"/>
          <w:szCs w:val="24"/>
        </w:rPr>
        <w:t xml:space="preserve"> </w:t>
      </w:r>
      <w:r>
        <w:rPr>
          <w:sz w:val="24"/>
          <w:szCs w:val="24"/>
        </w:rPr>
        <w:t xml:space="preserve">and </w:t>
      </w:r>
      <w:r>
        <w:rPr>
          <w:spacing w:val="7"/>
          <w:sz w:val="24"/>
          <w:szCs w:val="24"/>
        </w:rPr>
        <w:t xml:space="preserve"> </w:t>
      </w:r>
      <w:r>
        <w:rPr>
          <w:w w:val="105"/>
          <w:sz w:val="24"/>
          <w:szCs w:val="24"/>
        </w:rPr>
        <w:t>Aaron</w:t>
      </w:r>
    </w:p>
    <w:p w14:paraId="5C28483F" w14:textId="77777777" w:rsidR="000A768D" w:rsidRDefault="000A768D">
      <w:pPr>
        <w:spacing w:before="6" w:line="180" w:lineRule="exact"/>
        <w:rPr>
          <w:sz w:val="18"/>
          <w:szCs w:val="18"/>
        </w:rPr>
      </w:pPr>
    </w:p>
    <w:p w14:paraId="106891D3" w14:textId="77777777" w:rsidR="000A768D" w:rsidRDefault="006C1B1D">
      <w:pPr>
        <w:ind w:left="334"/>
        <w:rPr>
          <w:sz w:val="24"/>
          <w:szCs w:val="24"/>
        </w:rPr>
      </w:pPr>
      <w:r>
        <w:rPr>
          <w:sz w:val="24"/>
          <w:szCs w:val="24"/>
        </w:rPr>
        <w:t>S</w:t>
      </w:r>
      <w:r>
        <w:rPr>
          <w:spacing w:val="-6"/>
          <w:sz w:val="24"/>
          <w:szCs w:val="24"/>
        </w:rPr>
        <w:t>c</w:t>
      </w:r>
      <w:r>
        <w:rPr>
          <w:sz w:val="24"/>
          <w:szCs w:val="24"/>
        </w:rPr>
        <w:t>h</w:t>
      </w:r>
      <w:r>
        <w:rPr>
          <w:spacing w:val="-6"/>
          <w:sz w:val="24"/>
          <w:szCs w:val="24"/>
        </w:rPr>
        <w:t>a</w:t>
      </w:r>
      <w:r>
        <w:rPr>
          <w:spacing w:val="-7"/>
          <w:sz w:val="24"/>
          <w:szCs w:val="24"/>
        </w:rPr>
        <w:t>v</w:t>
      </w:r>
      <w:r>
        <w:rPr>
          <w:sz w:val="24"/>
          <w:szCs w:val="24"/>
        </w:rPr>
        <w:t>e</w:t>
      </w:r>
      <w:r>
        <w:rPr>
          <w:spacing w:val="-19"/>
          <w:sz w:val="24"/>
          <w:szCs w:val="24"/>
        </w:rPr>
        <w:t>y</w:t>
      </w:r>
      <w:r>
        <w:rPr>
          <w:sz w:val="24"/>
          <w:szCs w:val="24"/>
        </w:rPr>
        <w:t>.</w:t>
      </w:r>
      <w:r>
        <w:rPr>
          <w:spacing w:val="40"/>
          <w:sz w:val="24"/>
          <w:szCs w:val="24"/>
        </w:rPr>
        <w:t xml:space="preserve"> </w:t>
      </w:r>
      <w:r>
        <w:rPr>
          <w:sz w:val="24"/>
          <w:szCs w:val="24"/>
        </w:rPr>
        <w:t>2004.</w:t>
      </w:r>
      <w:r>
        <w:rPr>
          <w:spacing w:val="33"/>
          <w:sz w:val="24"/>
          <w:szCs w:val="24"/>
        </w:rPr>
        <w:t xml:space="preserve"> </w:t>
      </w:r>
      <w:r>
        <w:rPr>
          <w:sz w:val="24"/>
          <w:szCs w:val="24"/>
        </w:rPr>
        <w:t>“2004</w:t>
      </w:r>
      <w:r>
        <w:rPr>
          <w:spacing w:val="-23"/>
          <w:sz w:val="24"/>
          <w:szCs w:val="24"/>
        </w:rPr>
        <w:t xml:space="preserve"> </w:t>
      </w:r>
      <w:r>
        <w:rPr>
          <w:sz w:val="24"/>
          <w:szCs w:val="24"/>
        </w:rPr>
        <w:t>Index</w:t>
      </w:r>
      <w:r>
        <w:rPr>
          <w:spacing w:val="40"/>
          <w:sz w:val="24"/>
          <w:szCs w:val="24"/>
        </w:rPr>
        <w:t xml:space="preserve"> </w:t>
      </w:r>
      <w:r>
        <w:rPr>
          <w:sz w:val="24"/>
          <w:szCs w:val="24"/>
        </w:rPr>
        <w:t>of</w:t>
      </w:r>
      <w:r>
        <w:rPr>
          <w:spacing w:val="6"/>
          <w:sz w:val="24"/>
          <w:szCs w:val="24"/>
        </w:rPr>
        <w:t xml:space="preserve"> </w:t>
      </w:r>
      <w:r>
        <w:rPr>
          <w:sz w:val="24"/>
          <w:szCs w:val="24"/>
        </w:rPr>
        <w:t>Economic</w:t>
      </w:r>
      <w:r>
        <w:rPr>
          <w:spacing w:val="28"/>
          <w:sz w:val="24"/>
          <w:szCs w:val="24"/>
        </w:rPr>
        <w:t xml:space="preserve"> </w:t>
      </w:r>
      <w:r>
        <w:rPr>
          <w:spacing w:val="-20"/>
          <w:sz w:val="24"/>
          <w:szCs w:val="24"/>
        </w:rPr>
        <w:t>F</w:t>
      </w:r>
      <w:r>
        <w:rPr>
          <w:sz w:val="24"/>
          <w:szCs w:val="24"/>
        </w:rPr>
        <w:t>reedom.”</w:t>
      </w:r>
      <w:r>
        <w:rPr>
          <w:spacing w:val="48"/>
          <w:sz w:val="24"/>
          <w:szCs w:val="24"/>
        </w:rPr>
        <w:t xml:space="preserve"> </w:t>
      </w:r>
      <w:r>
        <w:rPr>
          <w:spacing w:val="-20"/>
          <w:w w:val="106"/>
          <w:sz w:val="24"/>
          <w:szCs w:val="24"/>
        </w:rPr>
        <w:t>W</w:t>
      </w:r>
      <w:r>
        <w:rPr>
          <w:w w:val="106"/>
          <w:sz w:val="24"/>
          <w:szCs w:val="24"/>
        </w:rPr>
        <w:t>ashington,</w:t>
      </w:r>
      <w:r>
        <w:rPr>
          <w:spacing w:val="16"/>
          <w:w w:val="106"/>
          <w:sz w:val="24"/>
          <w:szCs w:val="24"/>
        </w:rPr>
        <w:t xml:space="preserve"> </w:t>
      </w:r>
      <w:r>
        <w:rPr>
          <w:sz w:val="24"/>
          <w:szCs w:val="24"/>
        </w:rPr>
        <w:t xml:space="preserve">D.C.: </w:t>
      </w:r>
      <w:r>
        <w:rPr>
          <w:spacing w:val="5"/>
          <w:sz w:val="24"/>
          <w:szCs w:val="24"/>
        </w:rPr>
        <w:t xml:space="preserve"> </w:t>
      </w:r>
      <w:r>
        <w:rPr>
          <w:w w:val="108"/>
          <w:sz w:val="24"/>
          <w:szCs w:val="24"/>
        </w:rPr>
        <w:t>.</w:t>
      </w:r>
    </w:p>
    <w:p w14:paraId="16AF0593" w14:textId="77777777" w:rsidR="000A768D" w:rsidRDefault="000A768D">
      <w:pPr>
        <w:spacing w:before="6" w:line="180" w:lineRule="exact"/>
        <w:rPr>
          <w:sz w:val="18"/>
          <w:szCs w:val="18"/>
        </w:rPr>
      </w:pPr>
    </w:p>
    <w:p w14:paraId="53759B8A" w14:textId="77777777" w:rsidR="000A768D" w:rsidRDefault="006C1B1D">
      <w:pPr>
        <w:ind w:left="100"/>
        <w:rPr>
          <w:sz w:val="24"/>
          <w:szCs w:val="24"/>
        </w:rPr>
      </w:pPr>
      <w:r>
        <w:rPr>
          <w:sz w:val="24"/>
          <w:szCs w:val="24"/>
        </w:rPr>
        <w:t xml:space="preserve">North, </w:t>
      </w:r>
      <w:r>
        <w:rPr>
          <w:spacing w:val="40"/>
          <w:sz w:val="24"/>
          <w:szCs w:val="24"/>
        </w:rPr>
        <w:t xml:space="preserve"> </w:t>
      </w:r>
      <w:r>
        <w:rPr>
          <w:sz w:val="24"/>
          <w:szCs w:val="24"/>
        </w:rPr>
        <w:t>Douglass</w:t>
      </w:r>
      <w:r>
        <w:rPr>
          <w:spacing w:val="53"/>
          <w:sz w:val="24"/>
          <w:szCs w:val="24"/>
        </w:rPr>
        <w:t xml:space="preserve"> </w:t>
      </w:r>
      <w:r>
        <w:rPr>
          <w:sz w:val="24"/>
          <w:szCs w:val="24"/>
        </w:rPr>
        <w:t>C.</w:t>
      </w:r>
      <w:r>
        <w:rPr>
          <w:spacing w:val="57"/>
          <w:sz w:val="24"/>
          <w:szCs w:val="24"/>
        </w:rPr>
        <w:t xml:space="preserve"> </w:t>
      </w:r>
      <w:r>
        <w:rPr>
          <w:sz w:val="24"/>
          <w:szCs w:val="24"/>
        </w:rPr>
        <w:t xml:space="preserve">1990. </w:t>
      </w:r>
      <w:r>
        <w:rPr>
          <w:spacing w:val="51"/>
          <w:sz w:val="24"/>
          <w:szCs w:val="24"/>
        </w:rPr>
        <w:t xml:space="preserve"> </w:t>
      </w:r>
      <w:r>
        <w:rPr>
          <w:w w:val="107"/>
          <w:sz w:val="24"/>
          <w:szCs w:val="24"/>
        </w:rPr>
        <w:t>Institutions,</w:t>
      </w:r>
      <w:r>
        <w:rPr>
          <w:spacing w:val="60"/>
          <w:w w:val="107"/>
          <w:sz w:val="24"/>
          <w:szCs w:val="24"/>
        </w:rPr>
        <w:t xml:space="preserve"> </w:t>
      </w:r>
      <w:r>
        <w:rPr>
          <w:w w:val="107"/>
          <w:sz w:val="24"/>
          <w:szCs w:val="24"/>
        </w:rPr>
        <w:t>Institutional</w:t>
      </w:r>
      <w:r>
        <w:rPr>
          <w:spacing w:val="43"/>
          <w:w w:val="107"/>
          <w:sz w:val="24"/>
          <w:szCs w:val="24"/>
        </w:rPr>
        <w:t xml:space="preserve"> </w:t>
      </w:r>
      <w:r>
        <w:rPr>
          <w:sz w:val="24"/>
          <w:szCs w:val="24"/>
        </w:rPr>
        <w:t xml:space="preserve">Change </w:t>
      </w:r>
      <w:r>
        <w:rPr>
          <w:spacing w:val="2"/>
          <w:sz w:val="24"/>
          <w:szCs w:val="24"/>
        </w:rPr>
        <w:t xml:space="preserve"> </w:t>
      </w:r>
      <w:r>
        <w:rPr>
          <w:sz w:val="24"/>
          <w:szCs w:val="24"/>
        </w:rPr>
        <w:t xml:space="preserve">and </w:t>
      </w:r>
      <w:r>
        <w:rPr>
          <w:spacing w:val="11"/>
          <w:sz w:val="24"/>
          <w:szCs w:val="24"/>
        </w:rPr>
        <w:t xml:space="preserve"> </w:t>
      </w:r>
      <w:r>
        <w:rPr>
          <w:sz w:val="24"/>
          <w:szCs w:val="24"/>
        </w:rPr>
        <w:t>E</w:t>
      </w:r>
      <w:r>
        <w:rPr>
          <w:spacing w:val="-12"/>
          <w:sz w:val="24"/>
          <w:szCs w:val="24"/>
        </w:rPr>
        <w:t>c</w:t>
      </w:r>
      <w:r>
        <w:rPr>
          <w:sz w:val="24"/>
          <w:szCs w:val="24"/>
        </w:rPr>
        <w:t xml:space="preserve">onomic </w:t>
      </w:r>
      <w:r>
        <w:rPr>
          <w:spacing w:val="21"/>
          <w:sz w:val="24"/>
          <w:szCs w:val="24"/>
        </w:rPr>
        <w:t xml:space="preserve"> </w:t>
      </w:r>
      <w:r>
        <w:rPr>
          <w:w w:val="108"/>
          <w:sz w:val="24"/>
          <w:szCs w:val="24"/>
        </w:rPr>
        <w:t>Performan</w:t>
      </w:r>
      <w:r>
        <w:rPr>
          <w:spacing w:val="-12"/>
          <w:w w:val="101"/>
          <w:sz w:val="24"/>
          <w:szCs w:val="24"/>
        </w:rPr>
        <w:t>c</w:t>
      </w:r>
      <w:r>
        <w:rPr>
          <w:w w:val="101"/>
          <w:sz w:val="24"/>
          <w:szCs w:val="24"/>
        </w:rPr>
        <w:t>e</w:t>
      </w:r>
      <w:r>
        <w:rPr>
          <w:w w:val="108"/>
          <w:sz w:val="24"/>
          <w:szCs w:val="24"/>
        </w:rPr>
        <w:t>.</w:t>
      </w:r>
    </w:p>
    <w:p w14:paraId="61DCCD61" w14:textId="77777777" w:rsidR="000A768D" w:rsidRDefault="000A768D">
      <w:pPr>
        <w:spacing w:before="6" w:line="180" w:lineRule="exact"/>
        <w:rPr>
          <w:sz w:val="18"/>
          <w:szCs w:val="18"/>
        </w:rPr>
      </w:pPr>
    </w:p>
    <w:p w14:paraId="6EBFF0AE" w14:textId="77777777" w:rsidR="000A768D" w:rsidRDefault="006C1B1D">
      <w:pPr>
        <w:ind w:left="334"/>
        <w:rPr>
          <w:sz w:val="24"/>
          <w:szCs w:val="24"/>
        </w:rPr>
      </w:pPr>
      <w:r>
        <w:rPr>
          <w:sz w:val="24"/>
          <w:szCs w:val="24"/>
        </w:rPr>
        <w:t>Ca</w:t>
      </w:r>
      <w:r>
        <w:rPr>
          <w:spacing w:val="-6"/>
          <w:sz w:val="24"/>
          <w:szCs w:val="24"/>
        </w:rPr>
        <w:t>m</w:t>
      </w:r>
      <w:r>
        <w:rPr>
          <w:sz w:val="24"/>
          <w:szCs w:val="24"/>
        </w:rPr>
        <w:t xml:space="preserve">bridge </w:t>
      </w:r>
      <w:r>
        <w:rPr>
          <w:spacing w:val="4"/>
          <w:sz w:val="24"/>
          <w:szCs w:val="24"/>
        </w:rPr>
        <w:t xml:space="preserve"> </w:t>
      </w:r>
      <w:r>
        <w:rPr>
          <w:sz w:val="24"/>
          <w:szCs w:val="24"/>
        </w:rPr>
        <w:t>Uni</w:t>
      </w:r>
      <w:r>
        <w:rPr>
          <w:spacing w:val="-7"/>
          <w:sz w:val="24"/>
          <w:szCs w:val="24"/>
        </w:rPr>
        <w:t>v</w:t>
      </w:r>
      <w:r>
        <w:rPr>
          <w:sz w:val="24"/>
          <w:szCs w:val="24"/>
        </w:rPr>
        <w:t>ersi</w:t>
      </w:r>
      <w:r>
        <w:rPr>
          <w:spacing w:val="-7"/>
          <w:sz w:val="24"/>
          <w:szCs w:val="24"/>
        </w:rPr>
        <w:t>t</w:t>
      </w:r>
      <w:r>
        <w:rPr>
          <w:sz w:val="24"/>
          <w:szCs w:val="24"/>
        </w:rPr>
        <w:t xml:space="preserve">y </w:t>
      </w:r>
      <w:r>
        <w:rPr>
          <w:spacing w:val="5"/>
          <w:sz w:val="24"/>
          <w:szCs w:val="24"/>
        </w:rPr>
        <w:t xml:space="preserve"> </w:t>
      </w:r>
      <w:r>
        <w:rPr>
          <w:w w:val="106"/>
          <w:sz w:val="24"/>
          <w:szCs w:val="24"/>
        </w:rPr>
        <w:t>Press.</w:t>
      </w:r>
    </w:p>
    <w:p w14:paraId="5481395F" w14:textId="77777777" w:rsidR="000A768D" w:rsidRDefault="000A768D">
      <w:pPr>
        <w:spacing w:before="6" w:line="180" w:lineRule="exact"/>
        <w:rPr>
          <w:sz w:val="18"/>
          <w:szCs w:val="18"/>
        </w:rPr>
      </w:pPr>
    </w:p>
    <w:p w14:paraId="7C82DC95" w14:textId="77777777" w:rsidR="000A768D" w:rsidRDefault="006C1B1D">
      <w:pPr>
        <w:spacing w:line="401" w:lineRule="auto"/>
        <w:ind w:left="334" w:right="78" w:hanging="234"/>
        <w:jc w:val="both"/>
        <w:rPr>
          <w:sz w:val="24"/>
          <w:szCs w:val="24"/>
        </w:rPr>
      </w:pPr>
      <w:r>
        <w:rPr>
          <w:spacing w:val="-6"/>
          <w:sz w:val="24"/>
          <w:szCs w:val="24"/>
        </w:rPr>
        <w:t>P</w:t>
      </w:r>
      <w:r>
        <w:rPr>
          <w:sz w:val="24"/>
          <w:szCs w:val="24"/>
        </w:rPr>
        <w:t xml:space="preserve">arish, </w:t>
      </w:r>
      <w:r>
        <w:rPr>
          <w:spacing w:val="57"/>
          <w:sz w:val="24"/>
          <w:szCs w:val="24"/>
        </w:rPr>
        <w:t xml:space="preserve"> </w:t>
      </w:r>
      <w:r>
        <w:rPr>
          <w:sz w:val="24"/>
          <w:szCs w:val="24"/>
        </w:rPr>
        <w:t xml:space="preserve">Matthew </w:t>
      </w:r>
      <w:r>
        <w:rPr>
          <w:spacing w:val="51"/>
          <w:sz w:val="24"/>
          <w:szCs w:val="24"/>
        </w:rPr>
        <w:t xml:space="preserve"> </w:t>
      </w:r>
      <w:r>
        <w:rPr>
          <w:sz w:val="24"/>
          <w:szCs w:val="24"/>
        </w:rPr>
        <w:t xml:space="preserve">T., </w:t>
      </w:r>
      <w:r>
        <w:rPr>
          <w:spacing w:val="32"/>
          <w:sz w:val="24"/>
          <w:szCs w:val="24"/>
        </w:rPr>
        <w:t xml:space="preserve"> </w:t>
      </w:r>
      <w:r>
        <w:rPr>
          <w:sz w:val="24"/>
          <w:szCs w:val="24"/>
        </w:rPr>
        <w:t xml:space="preserve">Annalise </w:t>
      </w:r>
      <w:r>
        <w:rPr>
          <w:spacing w:val="17"/>
          <w:sz w:val="24"/>
          <w:szCs w:val="24"/>
        </w:rPr>
        <w:t xml:space="preserve"> </w:t>
      </w:r>
      <w:r>
        <w:rPr>
          <w:sz w:val="24"/>
          <w:szCs w:val="24"/>
        </w:rPr>
        <w:t xml:space="preserve">K. </w:t>
      </w:r>
      <w:r>
        <w:rPr>
          <w:spacing w:val="3"/>
          <w:sz w:val="24"/>
          <w:szCs w:val="24"/>
        </w:rPr>
        <w:t xml:space="preserve"> </w:t>
      </w:r>
      <w:r>
        <w:rPr>
          <w:sz w:val="24"/>
          <w:szCs w:val="24"/>
        </w:rPr>
        <w:t>Newlson</w:t>
      </w:r>
      <w:r>
        <w:rPr>
          <w:spacing w:val="51"/>
          <w:sz w:val="24"/>
          <w:szCs w:val="24"/>
        </w:rPr>
        <w:t xml:space="preserve"> </w:t>
      </w:r>
      <w:r>
        <w:rPr>
          <w:sz w:val="24"/>
          <w:szCs w:val="24"/>
        </w:rPr>
        <w:t xml:space="preserve">and </w:t>
      </w:r>
      <w:r>
        <w:rPr>
          <w:spacing w:val="20"/>
          <w:sz w:val="24"/>
          <w:szCs w:val="24"/>
        </w:rPr>
        <w:t xml:space="preserve"> </w:t>
      </w:r>
      <w:r>
        <w:rPr>
          <w:sz w:val="24"/>
          <w:szCs w:val="24"/>
        </w:rPr>
        <w:t xml:space="preserve">Charles </w:t>
      </w:r>
      <w:r>
        <w:rPr>
          <w:spacing w:val="20"/>
          <w:sz w:val="24"/>
          <w:szCs w:val="24"/>
        </w:rPr>
        <w:t xml:space="preserve"> </w:t>
      </w:r>
      <w:r>
        <w:rPr>
          <w:sz w:val="24"/>
          <w:szCs w:val="24"/>
        </w:rPr>
        <w:t>B.  Rose</w:t>
      </w:r>
      <w:r>
        <w:rPr>
          <w:spacing w:val="-6"/>
          <w:sz w:val="24"/>
          <w:szCs w:val="24"/>
        </w:rPr>
        <w:t>n</w:t>
      </w:r>
      <w:r>
        <w:rPr>
          <w:spacing w:val="6"/>
          <w:sz w:val="24"/>
          <w:szCs w:val="24"/>
        </w:rPr>
        <w:t>b</w:t>
      </w:r>
      <w:r>
        <w:rPr>
          <w:sz w:val="24"/>
          <w:szCs w:val="24"/>
        </w:rPr>
        <w:t xml:space="preserve">erg. </w:t>
      </w:r>
      <w:r>
        <w:rPr>
          <w:spacing w:val="20"/>
          <w:sz w:val="24"/>
          <w:szCs w:val="24"/>
        </w:rPr>
        <w:t xml:space="preserve"> </w:t>
      </w:r>
      <w:r>
        <w:rPr>
          <w:sz w:val="24"/>
          <w:szCs w:val="24"/>
        </w:rPr>
        <w:t xml:space="preserve">2011.  </w:t>
      </w:r>
      <w:r>
        <w:rPr>
          <w:spacing w:val="18"/>
          <w:sz w:val="24"/>
          <w:szCs w:val="24"/>
        </w:rPr>
        <w:t xml:space="preserve"> </w:t>
      </w:r>
      <w:r>
        <w:rPr>
          <w:w w:val="90"/>
          <w:sz w:val="24"/>
          <w:szCs w:val="24"/>
        </w:rPr>
        <w:t>“</w:t>
      </w:r>
      <w:r>
        <w:rPr>
          <w:spacing w:val="-20"/>
          <w:w w:val="90"/>
          <w:sz w:val="24"/>
          <w:szCs w:val="24"/>
        </w:rPr>
        <w:t>A</w:t>
      </w:r>
      <w:r>
        <w:rPr>
          <w:spacing w:val="-6"/>
          <w:w w:val="97"/>
          <w:sz w:val="24"/>
          <w:szCs w:val="24"/>
        </w:rPr>
        <w:t>w</w:t>
      </w:r>
      <w:r>
        <w:rPr>
          <w:w w:val="106"/>
          <w:sz w:val="24"/>
          <w:szCs w:val="24"/>
        </w:rPr>
        <w:t xml:space="preserve">arding </w:t>
      </w:r>
      <w:r>
        <w:rPr>
          <w:sz w:val="24"/>
          <w:szCs w:val="24"/>
        </w:rPr>
        <w:t xml:space="preserve">Moral </w:t>
      </w:r>
      <w:r>
        <w:rPr>
          <w:spacing w:val="4"/>
          <w:sz w:val="24"/>
          <w:szCs w:val="24"/>
        </w:rPr>
        <w:t xml:space="preserve"> </w:t>
      </w:r>
      <w:r>
        <w:rPr>
          <w:sz w:val="24"/>
          <w:szCs w:val="24"/>
        </w:rPr>
        <w:t xml:space="preserve">Damages </w:t>
      </w:r>
      <w:r>
        <w:rPr>
          <w:spacing w:val="13"/>
          <w:sz w:val="24"/>
          <w:szCs w:val="24"/>
        </w:rPr>
        <w:t xml:space="preserve"> </w:t>
      </w:r>
      <w:r>
        <w:rPr>
          <w:sz w:val="24"/>
          <w:szCs w:val="24"/>
        </w:rPr>
        <w:t xml:space="preserve">to </w:t>
      </w:r>
      <w:r>
        <w:rPr>
          <w:spacing w:val="7"/>
          <w:sz w:val="24"/>
          <w:szCs w:val="24"/>
        </w:rPr>
        <w:t xml:space="preserve"> </w:t>
      </w:r>
      <w:r>
        <w:rPr>
          <w:w w:val="103"/>
          <w:sz w:val="24"/>
          <w:szCs w:val="24"/>
        </w:rPr>
        <w:t>Res</w:t>
      </w:r>
      <w:r>
        <w:rPr>
          <w:spacing w:val="7"/>
          <w:w w:val="103"/>
          <w:sz w:val="24"/>
          <w:szCs w:val="24"/>
        </w:rPr>
        <w:t>p</w:t>
      </w:r>
      <w:r>
        <w:rPr>
          <w:w w:val="104"/>
          <w:sz w:val="24"/>
          <w:szCs w:val="24"/>
        </w:rPr>
        <w:t>onde</w:t>
      </w:r>
      <w:r>
        <w:rPr>
          <w:spacing w:val="-6"/>
          <w:w w:val="104"/>
          <w:sz w:val="24"/>
          <w:szCs w:val="24"/>
        </w:rPr>
        <w:t>n</w:t>
      </w:r>
      <w:r>
        <w:rPr>
          <w:w w:val="137"/>
          <w:sz w:val="24"/>
          <w:szCs w:val="24"/>
        </w:rPr>
        <w:t>t</w:t>
      </w:r>
      <w:r>
        <w:rPr>
          <w:spacing w:val="46"/>
          <w:w w:val="137"/>
          <w:sz w:val="24"/>
          <w:szCs w:val="24"/>
        </w:rPr>
        <w:t xml:space="preserve"> </w:t>
      </w:r>
      <w:r>
        <w:rPr>
          <w:sz w:val="24"/>
          <w:szCs w:val="24"/>
        </w:rPr>
        <w:t xml:space="preserve">States </w:t>
      </w:r>
      <w:r>
        <w:rPr>
          <w:spacing w:val="38"/>
          <w:sz w:val="24"/>
          <w:szCs w:val="24"/>
        </w:rPr>
        <w:t xml:space="preserve"> </w:t>
      </w:r>
      <w:r>
        <w:rPr>
          <w:sz w:val="24"/>
          <w:szCs w:val="24"/>
        </w:rPr>
        <w:t>in</w:t>
      </w:r>
      <w:r>
        <w:rPr>
          <w:spacing w:val="54"/>
          <w:sz w:val="24"/>
          <w:szCs w:val="24"/>
        </w:rPr>
        <w:t xml:space="preserve"> </w:t>
      </w:r>
      <w:r>
        <w:rPr>
          <w:w w:val="107"/>
          <w:sz w:val="24"/>
          <w:szCs w:val="24"/>
        </w:rPr>
        <w:t>I</w:t>
      </w:r>
      <w:r>
        <w:rPr>
          <w:spacing w:val="-6"/>
          <w:w w:val="107"/>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46"/>
          <w:w w:val="137"/>
          <w:sz w:val="24"/>
          <w:szCs w:val="24"/>
        </w:rPr>
        <w:t xml:space="preserve"> </w:t>
      </w:r>
      <w:r>
        <w:rPr>
          <w:sz w:val="24"/>
          <w:szCs w:val="24"/>
        </w:rPr>
        <w:t xml:space="preserve">Arbitration.”  </w:t>
      </w:r>
      <w:r>
        <w:rPr>
          <w:spacing w:val="11"/>
          <w:sz w:val="24"/>
          <w:szCs w:val="24"/>
        </w:rPr>
        <w:t xml:space="preserve"> </w:t>
      </w:r>
      <w:r>
        <w:rPr>
          <w:sz w:val="24"/>
          <w:szCs w:val="24"/>
        </w:rPr>
        <w:t>Berkeley</w:t>
      </w:r>
      <w:r>
        <w:rPr>
          <w:spacing w:val="49"/>
          <w:sz w:val="24"/>
          <w:szCs w:val="24"/>
        </w:rPr>
        <w:t xml:space="preserve"> </w:t>
      </w:r>
      <w:r>
        <w:rPr>
          <w:sz w:val="24"/>
          <w:szCs w:val="24"/>
        </w:rPr>
        <w:t xml:space="preserve">Journal   of </w:t>
      </w:r>
      <w:r>
        <w:rPr>
          <w:w w:val="109"/>
          <w:sz w:val="24"/>
          <w:szCs w:val="24"/>
        </w:rPr>
        <w:t>International</w:t>
      </w:r>
      <w:r>
        <w:rPr>
          <w:spacing w:val="18"/>
          <w:w w:val="109"/>
          <w:sz w:val="24"/>
          <w:szCs w:val="24"/>
        </w:rPr>
        <w:t xml:space="preserve"> </w:t>
      </w:r>
      <w:r>
        <w:rPr>
          <w:spacing w:val="-12"/>
          <w:sz w:val="24"/>
          <w:szCs w:val="24"/>
        </w:rPr>
        <w:t>L</w:t>
      </w:r>
      <w:r>
        <w:rPr>
          <w:sz w:val="24"/>
          <w:szCs w:val="24"/>
        </w:rPr>
        <w:t>aw</w:t>
      </w:r>
      <w:r>
        <w:rPr>
          <w:spacing w:val="12"/>
          <w:sz w:val="24"/>
          <w:szCs w:val="24"/>
        </w:rPr>
        <w:t xml:space="preserve"> </w:t>
      </w:r>
      <w:r>
        <w:rPr>
          <w:sz w:val="24"/>
          <w:szCs w:val="24"/>
        </w:rPr>
        <w:t>29(1):225–245.</w:t>
      </w:r>
    </w:p>
    <w:p w14:paraId="43552F9F" w14:textId="77777777" w:rsidR="000A768D" w:rsidRDefault="006C1B1D">
      <w:pPr>
        <w:spacing w:before="7"/>
        <w:ind w:left="100"/>
        <w:rPr>
          <w:sz w:val="24"/>
          <w:szCs w:val="24"/>
        </w:rPr>
      </w:pPr>
      <w:r>
        <w:rPr>
          <w:spacing w:val="-6"/>
          <w:sz w:val="24"/>
          <w:szCs w:val="24"/>
        </w:rPr>
        <w:t>P</w:t>
      </w:r>
      <w:r>
        <w:rPr>
          <w:sz w:val="24"/>
          <w:szCs w:val="24"/>
        </w:rPr>
        <w:t xml:space="preserve">olitical </w:t>
      </w:r>
      <w:r>
        <w:rPr>
          <w:spacing w:val="54"/>
          <w:sz w:val="24"/>
          <w:szCs w:val="24"/>
        </w:rPr>
        <w:t xml:space="preserve"> </w:t>
      </w:r>
      <w:r>
        <w:rPr>
          <w:sz w:val="24"/>
          <w:szCs w:val="24"/>
        </w:rPr>
        <w:t xml:space="preserve">Risk </w:t>
      </w:r>
      <w:r>
        <w:rPr>
          <w:spacing w:val="22"/>
          <w:sz w:val="24"/>
          <w:szCs w:val="24"/>
        </w:rPr>
        <w:t xml:space="preserve"> </w:t>
      </w:r>
      <w:r>
        <w:rPr>
          <w:sz w:val="24"/>
          <w:szCs w:val="24"/>
        </w:rPr>
        <w:t xml:space="preserve">Services </w:t>
      </w:r>
      <w:r>
        <w:rPr>
          <w:spacing w:val="9"/>
          <w:sz w:val="24"/>
          <w:szCs w:val="24"/>
        </w:rPr>
        <w:t xml:space="preserve"> </w:t>
      </w:r>
      <w:r>
        <w:rPr>
          <w:sz w:val="24"/>
          <w:szCs w:val="24"/>
        </w:rPr>
        <w:t xml:space="preserve">Group. </w:t>
      </w:r>
      <w:r>
        <w:rPr>
          <w:spacing w:val="49"/>
          <w:sz w:val="24"/>
          <w:szCs w:val="24"/>
        </w:rPr>
        <w:t xml:space="preserve"> </w:t>
      </w:r>
      <w:r>
        <w:rPr>
          <w:sz w:val="24"/>
          <w:szCs w:val="24"/>
        </w:rPr>
        <w:t xml:space="preserve">2013.   </w:t>
      </w:r>
      <w:r>
        <w:rPr>
          <w:spacing w:val="4"/>
          <w:sz w:val="24"/>
          <w:szCs w:val="24"/>
        </w:rPr>
        <w:t xml:space="preserve"> </w:t>
      </w:r>
      <w:r>
        <w:rPr>
          <w:w w:val="105"/>
          <w:sz w:val="24"/>
          <w:szCs w:val="24"/>
        </w:rPr>
        <w:t>“I</w:t>
      </w:r>
      <w:r>
        <w:rPr>
          <w:spacing w:val="-6"/>
          <w:w w:val="105"/>
          <w:sz w:val="24"/>
          <w:szCs w:val="24"/>
        </w:rPr>
        <w:t>n</w:t>
      </w:r>
      <w:r>
        <w:rPr>
          <w:w w:val="105"/>
          <w:sz w:val="24"/>
          <w:szCs w:val="24"/>
        </w:rPr>
        <w:t xml:space="preserve">ternational </w:t>
      </w:r>
      <w:r>
        <w:rPr>
          <w:spacing w:val="14"/>
          <w:w w:val="105"/>
          <w:sz w:val="24"/>
          <w:szCs w:val="24"/>
        </w:rPr>
        <w:t xml:space="preserve"> </w:t>
      </w:r>
      <w:r>
        <w:rPr>
          <w:sz w:val="24"/>
          <w:szCs w:val="24"/>
        </w:rPr>
        <w:t>Cou</w:t>
      </w:r>
      <w:r>
        <w:rPr>
          <w:spacing w:val="-6"/>
          <w:sz w:val="24"/>
          <w:szCs w:val="24"/>
        </w:rPr>
        <w:t>n</w:t>
      </w:r>
      <w:r>
        <w:rPr>
          <w:sz w:val="24"/>
          <w:szCs w:val="24"/>
        </w:rPr>
        <w:t xml:space="preserve">try  </w:t>
      </w:r>
      <w:r>
        <w:rPr>
          <w:spacing w:val="11"/>
          <w:sz w:val="24"/>
          <w:szCs w:val="24"/>
        </w:rPr>
        <w:t xml:space="preserve"> </w:t>
      </w:r>
      <w:r>
        <w:rPr>
          <w:sz w:val="24"/>
          <w:szCs w:val="24"/>
        </w:rPr>
        <w:t xml:space="preserve">Risk </w:t>
      </w:r>
      <w:r>
        <w:rPr>
          <w:spacing w:val="22"/>
          <w:sz w:val="24"/>
          <w:szCs w:val="24"/>
        </w:rPr>
        <w:t xml:space="preserve"> </w:t>
      </w:r>
      <w:r>
        <w:rPr>
          <w:sz w:val="24"/>
          <w:szCs w:val="24"/>
        </w:rPr>
        <w:t xml:space="preserve">Guide:  </w:t>
      </w:r>
      <w:r>
        <w:rPr>
          <w:spacing w:val="45"/>
          <w:sz w:val="24"/>
          <w:szCs w:val="24"/>
        </w:rPr>
        <w:t xml:space="preserve"> </w:t>
      </w:r>
      <w:r>
        <w:rPr>
          <w:w w:val="103"/>
          <w:sz w:val="24"/>
          <w:szCs w:val="24"/>
        </w:rPr>
        <w:t>Resear</w:t>
      </w:r>
      <w:r>
        <w:rPr>
          <w:spacing w:val="-6"/>
          <w:w w:val="103"/>
          <w:sz w:val="24"/>
          <w:szCs w:val="24"/>
        </w:rPr>
        <w:t>c</w:t>
      </w:r>
      <w:r>
        <w:rPr>
          <w:w w:val="108"/>
          <w:sz w:val="24"/>
          <w:szCs w:val="24"/>
        </w:rPr>
        <w:t>h</w:t>
      </w:r>
      <w:r>
        <w:rPr>
          <w:w w:val="98"/>
          <w:sz w:val="24"/>
          <w:szCs w:val="24"/>
        </w:rPr>
        <w:t>er’s</w:t>
      </w:r>
    </w:p>
    <w:p w14:paraId="3610CB64" w14:textId="77777777" w:rsidR="000A768D" w:rsidRDefault="000A768D">
      <w:pPr>
        <w:spacing w:before="6" w:line="180" w:lineRule="exact"/>
        <w:rPr>
          <w:sz w:val="18"/>
          <w:szCs w:val="18"/>
        </w:rPr>
      </w:pPr>
    </w:p>
    <w:p w14:paraId="3D5792FF" w14:textId="77777777" w:rsidR="000A768D" w:rsidRDefault="006C1B1D">
      <w:pPr>
        <w:ind w:left="334"/>
        <w:rPr>
          <w:sz w:val="24"/>
          <w:szCs w:val="24"/>
        </w:rPr>
      </w:pPr>
      <w:r>
        <w:rPr>
          <w:sz w:val="24"/>
          <w:szCs w:val="24"/>
        </w:rPr>
        <w:t xml:space="preserve">Dataset.” </w:t>
      </w:r>
      <w:r>
        <w:rPr>
          <w:spacing w:val="22"/>
          <w:sz w:val="24"/>
          <w:szCs w:val="24"/>
        </w:rPr>
        <w:t xml:space="preserve"> </w:t>
      </w:r>
      <w:r>
        <w:rPr>
          <w:sz w:val="24"/>
          <w:szCs w:val="24"/>
        </w:rPr>
        <w:t>The</w:t>
      </w:r>
      <w:r>
        <w:rPr>
          <w:spacing w:val="43"/>
          <w:sz w:val="24"/>
          <w:szCs w:val="24"/>
        </w:rPr>
        <w:t xml:space="preserve"> </w:t>
      </w:r>
      <w:r>
        <w:rPr>
          <w:sz w:val="24"/>
          <w:szCs w:val="24"/>
        </w:rPr>
        <w:t>PRS</w:t>
      </w:r>
      <w:r>
        <w:rPr>
          <w:spacing w:val="54"/>
          <w:sz w:val="24"/>
          <w:szCs w:val="24"/>
        </w:rPr>
        <w:t xml:space="preserve"> </w:t>
      </w:r>
      <w:r>
        <w:rPr>
          <w:sz w:val="24"/>
          <w:szCs w:val="24"/>
        </w:rPr>
        <w:t>G</w:t>
      </w:r>
      <w:r>
        <w:rPr>
          <w:spacing w:val="-12"/>
          <w:sz w:val="24"/>
          <w:szCs w:val="24"/>
        </w:rPr>
        <w:t>r</w:t>
      </w:r>
      <w:r>
        <w:rPr>
          <w:sz w:val="24"/>
          <w:szCs w:val="24"/>
        </w:rPr>
        <w:t>oup</w:t>
      </w:r>
      <w:r>
        <w:rPr>
          <w:spacing w:val="47"/>
          <w:sz w:val="24"/>
          <w:szCs w:val="24"/>
        </w:rPr>
        <w:t xml:space="preserve"> </w:t>
      </w:r>
      <w:r>
        <w:rPr>
          <w:w w:val="108"/>
          <w:sz w:val="24"/>
          <w:szCs w:val="24"/>
        </w:rPr>
        <w:t>.</w:t>
      </w:r>
    </w:p>
    <w:p w14:paraId="63AF080B" w14:textId="77777777" w:rsidR="000A768D" w:rsidRDefault="000A768D">
      <w:pPr>
        <w:spacing w:before="3" w:line="120" w:lineRule="exact"/>
        <w:rPr>
          <w:sz w:val="13"/>
          <w:szCs w:val="13"/>
        </w:rPr>
      </w:pPr>
    </w:p>
    <w:p w14:paraId="4CD46BCE" w14:textId="77777777" w:rsidR="000A768D" w:rsidRDefault="006C1B1D">
      <w:pPr>
        <w:ind w:left="334"/>
        <w:rPr>
          <w:rFonts w:ascii="SimSun-ExtB" w:eastAsia="SimSun-ExtB" w:hAnsi="SimSun-ExtB" w:cs="SimSun-ExtB"/>
          <w:sz w:val="24"/>
          <w:szCs w:val="24"/>
        </w:rPr>
      </w:pPr>
      <w:r>
        <w:rPr>
          <w:w w:val="117"/>
          <w:sz w:val="24"/>
          <w:szCs w:val="24"/>
        </w:rPr>
        <w:t>URL:</w:t>
      </w:r>
      <w:r>
        <w:rPr>
          <w:spacing w:val="8"/>
          <w:w w:val="117"/>
          <w:sz w:val="24"/>
          <w:szCs w:val="24"/>
        </w:rPr>
        <w:t xml:space="preserve"> </w:t>
      </w:r>
      <w:hyperlink r:id="rId34">
        <w:r>
          <w:rPr>
            <w:rFonts w:ascii="SimSun-ExtB" w:eastAsia="SimSun-ExtB" w:hAnsi="SimSun-ExtB" w:cs="SimSun-ExtB"/>
            <w:w w:val="102"/>
            <w:sz w:val="24"/>
            <w:szCs w:val="24"/>
          </w:rPr>
          <w:t>https:</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www.</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prsgroup.</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com/</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about</w:t>
        </w:r>
        <w:r>
          <w:rPr>
            <w:rFonts w:ascii="SimSun-ExtB" w:eastAsia="SimSun-ExtB" w:hAnsi="SimSun-ExtB" w:cs="SimSun-ExtB"/>
            <w:spacing w:val="11"/>
            <w:w w:val="102"/>
            <w:sz w:val="24"/>
            <w:szCs w:val="24"/>
          </w:rPr>
          <w:t>-</w:t>
        </w:r>
        <w:r>
          <w:rPr>
            <w:rFonts w:ascii="SimSun-ExtB" w:eastAsia="SimSun-ExtB" w:hAnsi="SimSun-ExtB" w:cs="SimSun-ExtB"/>
            <w:w w:val="102"/>
            <w:sz w:val="24"/>
            <w:szCs w:val="24"/>
          </w:rPr>
          <w:t>us/</w:t>
        </w:r>
        <w:r>
          <w:rPr>
            <w:rFonts w:ascii="SimSun-ExtB" w:eastAsia="SimSun-ExtB" w:hAnsi="SimSun-ExtB" w:cs="SimSun-ExtB"/>
            <w:spacing w:val="-78"/>
            <w:sz w:val="24"/>
            <w:szCs w:val="24"/>
          </w:rPr>
          <w:t xml:space="preserve"> </w:t>
        </w:r>
        <w:r>
          <w:rPr>
            <w:rFonts w:ascii="SimSun-ExtB" w:eastAsia="SimSun-ExtB" w:hAnsi="SimSun-ExtB" w:cs="SimSun-ExtB"/>
            <w:sz w:val="24"/>
            <w:szCs w:val="24"/>
          </w:rPr>
          <w:t>our</w:t>
        </w:r>
        <w:r>
          <w:rPr>
            <w:rFonts w:ascii="SimSun-ExtB" w:eastAsia="SimSun-ExtB" w:hAnsi="SimSun-ExtB" w:cs="SimSun-ExtB"/>
            <w:spacing w:val="10"/>
            <w:sz w:val="24"/>
            <w:szCs w:val="24"/>
          </w:rPr>
          <w:t>-</w:t>
        </w:r>
        <w:r>
          <w:rPr>
            <w:rFonts w:ascii="SimSun-ExtB" w:eastAsia="SimSun-ExtB" w:hAnsi="SimSun-ExtB" w:cs="SimSun-ExtB"/>
            <w:sz w:val="24"/>
            <w:szCs w:val="24"/>
          </w:rPr>
          <w:t>two</w:t>
        </w:r>
        <w:r>
          <w:rPr>
            <w:rFonts w:ascii="SimSun-ExtB" w:eastAsia="SimSun-ExtB" w:hAnsi="SimSun-ExtB" w:cs="SimSun-ExtB"/>
            <w:spacing w:val="11"/>
            <w:sz w:val="24"/>
            <w:szCs w:val="24"/>
          </w:rPr>
          <w:t>-</w:t>
        </w:r>
        <w:r>
          <w:rPr>
            <w:rFonts w:ascii="SimSun-ExtB" w:eastAsia="SimSun-ExtB" w:hAnsi="SimSun-ExtB" w:cs="SimSun-ExtB"/>
            <w:sz w:val="24"/>
            <w:szCs w:val="24"/>
          </w:rPr>
          <w:t>methodologies/</w:t>
        </w:r>
        <w:r>
          <w:rPr>
            <w:rFonts w:ascii="SimSun-ExtB" w:eastAsia="SimSun-ExtB" w:hAnsi="SimSun-ExtB" w:cs="SimSun-ExtB"/>
            <w:spacing w:val="-24"/>
            <w:sz w:val="24"/>
            <w:szCs w:val="24"/>
          </w:rPr>
          <w:t xml:space="preserve"> </w:t>
        </w:r>
        <w:r>
          <w:rPr>
            <w:rFonts w:ascii="SimSun-ExtB" w:eastAsia="SimSun-ExtB" w:hAnsi="SimSun-ExtB" w:cs="SimSun-ExtB"/>
            <w:w w:val="102"/>
            <w:sz w:val="24"/>
            <w:szCs w:val="24"/>
          </w:rPr>
          <w:t>icrg</w:t>
        </w:r>
      </w:hyperlink>
    </w:p>
    <w:p w14:paraId="0C38A790" w14:textId="77777777" w:rsidR="000A768D" w:rsidRDefault="000A768D">
      <w:pPr>
        <w:spacing w:before="6" w:line="180" w:lineRule="exact"/>
        <w:rPr>
          <w:sz w:val="18"/>
          <w:szCs w:val="18"/>
        </w:rPr>
      </w:pPr>
    </w:p>
    <w:p w14:paraId="7480FE19" w14:textId="77777777" w:rsidR="000A768D" w:rsidRDefault="006C1B1D">
      <w:pPr>
        <w:ind w:left="100"/>
        <w:rPr>
          <w:sz w:val="24"/>
          <w:szCs w:val="24"/>
        </w:rPr>
      </w:pPr>
      <w:r>
        <w:rPr>
          <w:spacing w:val="-6"/>
          <w:sz w:val="24"/>
          <w:szCs w:val="24"/>
        </w:rPr>
        <w:t>P</w:t>
      </w:r>
      <w:r>
        <w:rPr>
          <w:sz w:val="24"/>
          <w:szCs w:val="24"/>
        </w:rPr>
        <w:t xml:space="preserve">oulsen, </w:t>
      </w:r>
      <w:r>
        <w:rPr>
          <w:spacing w:val="21"/>
          <w:sz w:val="24"/>
          <w:szCs w:val="24"/>
        </w:rPr>
        <w:t xml:space="preserve"> </w:t>
      </w:r>
      <w:r>
        <w:rPr>
          <w:sz w:val="24"/>
          <w:szCs w:val="24"/>
        </w:rPr>
        <w:t>Lauge</w:t>
      </w:r>
      <w:r>
        <w:rPr>
          <w:spacing w:val="49"/>
          <w:sz w:val="24"/>
          <w:szCs w:val="24"/>
        </w:rPr>
        <w:t xml:space="preserve"> </w:t>
      </w:r>
      <w:r>
        <w:rPr>
          <w:sz w:val="24"/>
          <w:szCs w:val="24"/>
        </w:rPr>
        <w:t>N</w:t>
      </w:r>
      <w:r>
        <w:rPr>
          <w:spacing w:val="39"/>
          <w:sz w:val="24"/>
          <w:szCs w:val="24"/>
        </w:rPr>
        <w:t xml:space="preserve"> </w:t>
      </w:r>
      <w:r>
        <w:rPr>
          <w:sz w:val="24"/>
          <w:szCs w:val="24"/>
        </w:rPr>
        <w:t>S</w:t>
      </w:r>
      <w:r>
        <w:rPr>
          <w:spacing w:val="-7"/>
          <w:sz w:val="24"/>
          <w:szCs w:val="24"/>
        </w:rPr>
        <w:t>ko</w:t>
      </w:r>
      <w:r>
        <w:rPr>
          <w:sz w:val="24"/>
          <w:szCs w:val="24"/>
        </w:rPr>
        <w:t xml:space="preserve">vgaard </w:t>
      </w:r>
      <w:r>
        <w:rPr>
          <w:spacing w:val="13"/>
          <w:sz w:val="24"/>
          <w:szCs w:val="24"/>
        </w:rPr>
        <w:t xml:space="preserve"> </w:t>
      </w:r>
      <w:r>
        <w:rPr>
          <w:sz w:val="24"/>
          <w:szCs w:val="24"/>
        </w:rPr>
        <w:t xml:space="preserve">and </w:t>
      </w:r>
      <w:r>
        <w:rPr>
          <w:spacing w:val="5"/>
          <w:sz w:val="24"/>
          <w:szCs w:val="24"/>
        </w:rPr>
        <w:t xml:space="preserve"> </w:t>
      </w:r>
      <w:r>
        <w:rPr>
          <w:sz w:val="24"/>
          <w:szCs w:val="24"/>
        </w:rPr>
        <w:t xml:space="preserve">Emma </w:t>
      </w:r>
      <w:r>
        <w:rPr>
          <w:spacing w:val="15"/>
          <w:sz w:val="24"/>
          <w:szCs w:val="24"/>
        </w:rPr>
        <w:t xml:space="preserve"> </w:t>
      </w:r>
      <w:r>
        <w:rPr>
          <w:sz w:val="24"/>
          <w:szCs w:val="24"/>
        </w:rPr>
        <w:t>Ais</w:t>
      </w:r>
      <w:r>
        <w:rPr>
          <w:spacing w:val="6"/>
          <w:sz w:val="24"/>
          <w:szCs w:val="24"/>
        </w:rPr>
        <w:t>b</w:t>
      </w:r>
      <w:r>
        <w:rPr>
          <w:sz w:val="24"/>
          <w:szCs w:val="24"/>
        </w:rPr>
        <w:t xml:space="preserve">ett. </w:t>
      </w:r>
      <w:r>
        <w:rPr>
          <w:spacing w:val="37"/>
          <w:sz w:val="24"/>
          <w:szCs w:val="24"/>
        </w:rPr>
        <w:t xml:space="preserve"> </w:t>
      </w:r>
      <w:r>
        <w:rPr>
          <w:sz w:val="24"/>
          <w:szCs w:val="24"/>
        </w:rPr>
        <w:t xml:space="preserve">2013. </w:t>
      </w:r>
      <w:r>
        <w:rPr>
          <w:spacing w:val="29"/>
          <w:sz w:val="24"/>
          <w:szCs w:val="24"/>
        </w:rPr>
        <w:t xml:space="preserve"> </w:t>
      </w:r>
      <w:r>
        <w:rPr>
          <w:sz w:val="24"/>
          <w:szCs w:val="24"/>
        </w:rPr>
        <w:t>“When</w:t>
      </w:r>
      <w:r>
        <w:rPr>
          <w:spacing w:val="37"/>
          <w:sz w:val="24"/>
          <w:szCs w:val="24"/>
        </w:rPr>
        <w:t xml:space="preserve"> </w:t>
      </w:r>
      <w:r>
        <w:rPr>
          <w:sz w:val="24"/>
          <w:szCs w:val="24"/>
        </w:rPr>
        <w:t xml:space="preserve">the </w:t>
      </w:r>
      <w:r>
        <w:rPr>
          <w:spacing w:val="9"/>
          <w:sz w:val="24"/>
          <w:szCs w:val="24"/>
        </w:rPr>
        <w:t xml:space="preserve"> </w:t>
      </w:r>
      <w:r>
        <w:rPr>
          <w:sz w:val="24"/>
          <w:szCs w:val="24"/>
        </w:rPr>
        <w:t xml:space="preserve">Claim  Hits: </w:t>
      </w:r>
      <w:r>
        <w:rPr>
          <w:spacing w:val="41"/>
          <w:sz w:val="24"/>
          <w:szCs w:val="24"/>
        </w:rPr>
        <w:t xml:space="preserve"> </w:t>
      </w:r>
      <w:r>
        <w:rPr>
          <w:w w:val="106"/>
          <w:sz w:val="24"/>
          <w:szCs w:val="24"/>
        </w:rPr>
        <w:t>Bilateral</w:t>
      </w:r>
    </w:p>
    <w:p w14:paraId="13A10D88" w14:textId="77777777" w:rsidR="000A768D" w:rsidRDefault="000A768D">
      <w:pPr>
        <w:spacing w:before="6" w:line="180" w:lineRule="exact"/>
        <w:rPr>
          <w:sz w:val="18"/>
          <w:szCs w:val="18"/>
        </w:rPr>
      </w:pPr>
    </w:p>
    <w:p w14:paraId="2490C50B" w14:textId="77777777" w:rsidR="000A768D" w:rsidRDefault="006C1B1D">
      <w:pPr>
        <w:ind w:left="334"/>
        <w:rPr>
          <w:sz w:val="24"/>
          <w:szCs w:val="24"/>
        </w:rPr>
        <w:sectPr w:rsidR="000A768D">
          <w:pgSz w:w="12240" w:h="15840"/>
          <w:pgMar w:top="1200" w:right="1320" w:bottom="280" w:left="1340" w:header="1007" w:footer="0" w:gutter="0"/>
          <w:cols w:space="720"/>
        </w:sectPr>
      </w:pPr>
      <w:r>
        <w:rPr>
          <w:w w:val="107"/>
          <w:sz w:val="24"/>
          <w:szCs w:val="24"/>
        </w:rPr>
        <w:t>I</w:t>
      </w:r>
      <w:r>
        <w:rPr>
          <w:spacing w:val="-6"/>
          <w:w w:val="107"/>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18"/>
          <w:sz w:val="24"/>
          <w:szCs w:val="24"/>
        </w:rPr>
        <w:t xml:space="preserve"> </w:t>
      </w:r>
      <w:r>
        <w:rPr>
          <w:spacing w:val="-20"/>
          <w:sz w:val="24"/>
          <w:szCs w:val="24"/>
        </w:rPr>
        <w:t>T</w:t>
      </w:r>
      <w:r>
        <w:rPr>
          <w:sz w:val="24"/>
          <w:szCs w:val="24"/>
        </w:rPr>
        <w:t xml:space="preserve">reaties </w:t>
      </w:r>
      <w:r>
        <w:rPr>
          <w:spacing w:val="17"/>
          <w:sz w:val="24"/>
          <w:szCs w:val="24"/>
        </w:rPr>
        <w:t xml:space="preserve"> </w:t>
      </w:r>
      <w:r>
        <w:rPr>
          <w:sz w:val="24"/>
          <w:szCs w:val="24"/>
        </w:rPr>
        <w:t>and</w:t>
      </w:r>
      <w:r>
        <w:rPr>
          <w:spacing w:val="46"/>
          <w:sz w:val="24"/>
          <w:szCs w:val="24"/>
        </w:rPr>
        <w:t xml:space="preserve"> </w:t>
      </w:r>
      <w:r>
        <w:rPr>
          <w:sz w:val="24"/>
          <w:szCs w:val="24"/>
        </w:rPr>
        <w:t>Bounded</w:t>
      </w:r>
      <w:r>
        <w:rPr>
          <w:spacing w:val="53"/>
          <w:sz w:val="24"/>
          <w:szCs w:val="24"/>
        </w:rPr>
        <w:t xml:space="preserve"> </w:t>
      </w:r>
      <w:r>
        <w:rPr>
          <w:sz w:val="24"/>
          <w:szCs w:val="24"/>
        </w:rPr>
        <w:t xml:space="preserve">Rational </w:t>
      </w:r>
      <w:r>
        <w:rPr>
          <w:spacing w:val="15"/>
          <w:sz w:val="24"/>
          <w:szCs w:val="24"/>
        </w:rPr>
        <w:t xml:space="preserve"> </w:t>
      </w:r>
      <w:r>
        <w:rPr>
          <w:w w:val="99"/>
          <w:sz w:val="24"/>
          <w:szCs w:val="24"/>
        </w:rPr>
        <w:t>L</w:t>
      </w:r>
      <w:r>
        <w:rPr>
          <w:w w:val="106"/>
          <w:sz w:val="24"/>
          <w:szCs w:val="24"/>
        </w:rPr>
        <w:t>earnin</w:t>
      </w:r>
      <w:r>
        <w:rPr>
          <w:w w:val="97"/>
          <w:sz w:val="24"/>
          <w:szCs w:val="24"/>
        </w:rPr>
        <w:t>g</w:t>
      </w:r>
      <w:r>
        <w:rPr>
          <w:w w:val="108"/>
          <w:sz w:val="24"/>
          <w:szCs w:val="24"/>
        </w:rPr>
        <w:t>.</w:t>
      </w:r>
      <w:r>
        <w:rPr>
          <w:w w:val="73"/>
          <w:sz w:val="24"/>
          <w:szCs w:val="24"/>
        </w:rPr>
        <w:t>”</w:t>
      </w:r>
      <w:r>
        <w:rPr>
          <w:sz w:val="24"/>
          <w:szCs w:val="24"/>
        </w:rPr>
        <w:t xml:space="preserve"> </w:t>
      </w:r>
      <w:r>
        <w:rPr>
          <w:spacing w:val="-23"/>
          <w:sz w:val="24"/>
          <w:szCs w:val="24"/>
        </w:rPr>
        <w:t xml:space="preserve"> </w:t>
      </w:r>
      <w:r>
        <w:rPr>
          <w:spacing w:val="-18"/>
          <w:sz w:val="24"/>
          <w:szCs w:val="24"/>
        </w:rPr>
        <w:t>W</w:t>
      </w:r>
      <w:r>
        <w:rPr>
          <w:sz w:val="24"/>
          <w:szCs w:val="24"/>
        </w:rPr>
        <w:t>orld</w:t>
      </w:r>
      <w:r>
        <w:rPr>
          <w:spacing w:val="38"/>
          <w:sz w:val="24"/>
          <w:szCs w:val="24"/>
        </w:rPr>
        <w:t xml:space="preserve"> </w:t>
      </w:r>
      <w:r>
        <w:rPr>
          <w:sz w:val="24"/>
          <w:szCs w:val="24"/>
        </w:rPr>
        <w:t xml:space="preserve">Politics </w:t>
      </w:r>
      <w:r>
        <w:rPr>
          <w:spacing w:val="1"/>
          <w:sz w:val="24"/>
          <w:szCs w:val="24"/>
        </w:rPr>
        <w:t xml:space="preserve"> </w:t>
      </w:r>
      <w:r>
        <w:rPr>
          <w:sz w:val="24"/>
          <w:szCs w:val="24"/>
        </w:rPr>
        <w:t>65(02):273–313.</w:t>
      </w:r>
    </w:p>
    <w:p w14:paraId="60E3F808" w14:textId="77777777" w:rsidR="000A768D" w:rsidRDefault="000A768D">
      <w:pPr>
        <w:spacing w:before="4" w:line="180" w:lineRule="exact"/>
        <w:rPr>
          <w:sz w:val="19"/>
          <w:szCs w:val="19"/>
        </w:rPr>
      </w:pPr>
    </w:p>
    <w:p w14:paraId="24AF3E39" w14:textId="77777777" w:rsidR="000A768D" w:rsidRDefault="006C1B1D">
      <w:pPr>
        <w:spacing w:before="14" w:line="401" w:lineRule="auto"/>
        <w:ind w:left="334" w:right="78" w:hanging="234"/>
        <w:jc w:val="both"/>
        <w:rPr>
          <w:sz w:val="24"/>
          <w:szCs w:val="24"/>
        </w:rPr>
      </w:pPr>
      <w:r>
        <w:rPr>
          <w:sz w:val="24"/>
          <w:szCs w:val="24"/>
        </w:rPr>
        <w:t>S</w:t>
      </w:r>
      <w:r>
        <w:rPr>
          <w:spacing w:val="-6"/>
          <w:sz w:val="24"/>
          <w:szCs w:val="24"/>
        </w:rPr>
        <w:t>c</w:t>
      </w:r>
      <w:r>
        <w:rPr>
          <w:spacing w:val="-7"/>
          <w:sz w:val="24"/>
          <w:szCs w:val="24"/>
        </w:rPr>
        <w:t>hw</w:t>
      </w:r>
      <w:r>
        <w:rPr>
          <w:sz w:val="24"/>
          <w:szCs w:val="24"/>
        </w:rPr>
        <w:t>enzer,</w:t>
      </w:r>
      <w:r>
        <w:rPr>
          <w:spacing w:val="20"/>
          <w:sz w:val="24"/>
          <w:szCs w:val="24"/>
        </w:rPr>
        <w:t xml:space="preserve"> </w:t>
      </w:r>
      <w:r>
        <w:rPr>
          <w:sz w:val="24"/>
          <w:szCs w:val="24"/>
        </w:rPr>
        <w:t>Inge</w:t>
      </w:r>
      <w:r>
        <w:rPr>
          <w:spacing w:val="7"/>
          <w:sz w:val="24"/>
          <w:szCs w:val="24"/>
        </w:rPr>
        <w:t>b</w:t>
      </w:r>
      <w:r>
        <w:rPr>
          <w:sz w:val="24"/>
          <w:szCs w:val="24"/>
        </w:rPr>
        <w:t>org</w:t>
      </w:r>
      <w:r>
        <w:rPr>
          <w:spacing w:val="24"/>
          <w:sz w:val="24"/>
          <w:szCs w:val="24"/>
        </w:rPr>
        <w:t xml:space="preserve"> </w:t>
      </w:r>
      <w:r>
        <w:rPr>
          <w:sz w:val="24"/>
          <w:szCs w:val="24"/>
        </w:rPr>
        <w:t>and</w:t>
      </w:r>
      <w:r>
        <w:rPr>
          <w:spacing w:val="32"/>
          <w:sz w:val="24"/>
          <w:szCs w:val="24"/>
        </w:rPr>
        <w:t xml:space="preserve"> </w:t>
      </w:r>
      <w:r>
        <w:rPr>
          <w:spacing w:val="-7"/>
          <w:sz w:val="24"/>
          <w:szCs w:val="24"/>
        </w:rPr>
        <w:t>P</w:t>
      </w:r>
      <w:r>
        <w:rPr>
          <w:sz w:val="24"/>
          <w:szCs w:val="24"/>
        </w:rPr>
        <w:t>ascal</w:t>
      </w:r>
      <w:r>
        <w:rPr>
          <w:spacing w:val="44"/>
          <w:sz w:val="24"/>
          <w:szCs w:val="24"/>
        </w:rPr>
        <w:t xml:space="preserve"> </w:t>
      </w:r>
      <w:r>
        <w:rPr>
          <w:sz w:val="24"/>
          <w:szCs w:val="24"/>
        </w:rPr>
        <w:t>Ha</w:t>
      </w:r>
      <w:r>
        <w:rPr>
          <w:spacing w:val="-6"/>
          <w:sz w:val="24"/>
          <w:szCs w:val="24"/>
        </w:rPr>
        <w:t>c</w:t>
      </w:r>
      <w:r>
        <w:rPr>
          <w:sz w:val="24"/>
          <w:szCs w:val="24"/>
        </w:rPr>
        <w:t>hem.</w:t>
      </w:r>
      <w:r>
        <w:rPr>
          <w:spacing w:val="31"/>
          <w:sz w:val="24"/>
          <w:szCs w:val="24"/>
        </w:rPr>
        <w:t xml:space="preserve"> </w:t>
      </w:r>
      <w:r>
        <w:rPr>
          <w:sz w:val="24"/>
          <w:szCs w:val="24"/>
        </w:rPr>
        <w:t>2011.</w:t>
      </w:r>
      <w:r>
        <w:rPr>
          <w:spacing w:val="10"/>
          <w:sz w:val="24"/>
          <w:szCs w:val="24"/>
        </w:rPr>
        <w:t xml:space="preserve"> </w:t>
      </w:r>
      <w:r>
        <w:rPr>
          <w:sz w:val="24"/>
          <w:szCs w:val="24"/>
        </w:rPr>
        <w:t>“Moral</w:t>
      </w:r>
      <w:r>
        <w:rPr>
          <w:spacing w:val="-10"/>
          <w:sz w:val="24"/>
          <w:szCs w:val="24"/>
        </w:rPr>
        <w:t xml:space="preserve"> </w:t>
      </w:r>
      <w:r>
        <w:rPr>
          <w:sz w:val="24"/>
          <w:szCs w:val="24"/>
        </w:rPr>
        <w:t>Damages</w:t>
      </w:r>
      <w:r>
        <w:rPr>
          <w:spacing w:val="31"/>
          <w:sz w:val="24"/>
          <w:szCs w:val="24"/>
        </w:rPr>
        <w:t xml:space="preserve"> </w:t>
      </w:r>
      <w:r>
        <w:rPr>
          <w:sz w:val="24"/>
          <w:szCs w:val="24"/>
        </w:rPr>
        <w:t>in</w:t>
      </w:r>
      <w:r>
        <w:rPr>
          <w:spacing w:val="11"/>
          <w:sz w:val="24"/>
          <w:szCs w:val="24"/>
        </w:rPr>
        <w:t xml:space="preserve"> </w:t>
      </w:r>
      <w:r>
        <w:rPr>
          <w:w w:val="108"/>
          <w:sz w:val="24"/>
          <w:szCs w:val="24"/>
        </w:rPr>
        <w:t>I</w:t>
      </w:r>
      <w:r>
        <w:rPr>
          <w:spacing w:val="-6"/>
          <w:w w:val="108"/>
          <w:sz w:val="24"/>
          <w:szCs w:val="24"/>
        </w:rPr>
        <w:t>n</w:t>
      </w:r>
      <w:r>
        <w:rPr>
          <w:w w:val="108"/>
          <w:sz w:val="24"/>
          <w:szCs w:val="24"/>
        </w:rPr>
        <w:t>ternational</w:t>
      </w:r>
      <w:r>
        <w:rPr>
          <w:spacing w:val="8"/>
          <w:w w:val="108"/>
          <w:sz w:val="24"/>
          <w:szCs w:val="24"/>
        </w:rPr>
        <w:t xml:space="preserve"> </w:t>
      </w:r>
      <w:r>
        <w:rPr>
          <w:w w:val="107"/>
          <w:sz w:val="24"/>
          <w:szCs w:val="24"/>
        </w:rPr>
        <w:t>I</w:t>
      </w:r>
      <w:r>
        <w:rPr>
          <w:spacing w:val="-6"/>
          <w:w w:val="107"/>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 xml:space="preserve">t </w:t>
      </w:r>
      <w:r>
        <w:rPr>
          <w:sz w:val="24"/>
          <w:szCs w:val="24"/>
        </w:rPr>
        <w:t>Arbitration”</w:t>
      </w:r>
      <w:r>
        <w:rPr>
          <w:spacing w:val="12"/>
          <w:sz w:val="24"/>
          <w:szCs w:val="24"/>
        </w:rPr>
        <w:t xml:space="preserve"> </w:t>
      </w:r>
      <w:r>
        <w:rPr>
          <w:sz w:val="24"/>
          <w:szCs w:val="24"/>
        </w:rPr>
        <w:t>.</w:t>
      </w:r>
      <w:r>
        <w:rPr>
          <w:spacing w:val="37"/>
          <w:sz w:val="24"/>
          <w:szCs w:val="24"/>
        </w:rPr>
        <w:t xml:space="preserve"> </w:t>
      </w:r>
      <w:r>
        <w:rPr>
          <w:sz w:val="24"/>
          <w:szCs w:val="24"/>
        </w:rPr>
        <w:t>In</w:t>
      </w:r>
      <w:r>
        <w:rPr>
          <w:spacing w:val="46"/>
          <w:sz w:val="24"/>
          <w:szCs w:val="24"/>
        </w:rPr>
        <w:t xml:space="preserve"> </w:t>
      </w:r>
      <w:r>
        <w:rPr>
          <w:w w:val="108"/>
          <w:sz w:val="24"/>
          <w:szCs w:val="24"/>
        </w:rPr>
        <w:t>International</w:t>
      </w:r>
      <w:r>
        <w:rPr>
          <w:spacing w:val="43"/>
          <w:w w:val="108"/>
          <w:sz w:val="24"/>
          <w:szCs w:val="24"/>
        </w:rPr>
        <w:t xml:space="preserve"> </w:t>
      </w:r>
      <w:r>
        <w:rPr>
          <w:spacing w:val="-6"/>
          <w:w w:val="108"/>
          <w:sz w:val="24"/>
          <w:szCs w:val="24"/>
        </w:rPr>
        <w:t>A</w:t>
      </w:r>
      <w:r>
        <w:rPr>
          <w:w w:val="108"/>
          <w:sz w:val="24"/>
          <w:szCs w:val="24"/>
        </w:rPr>
        <w:t>rbit</w:t>
      </w:r>
      <w:r>
        <w:rPr>
          <w:spacing w:val="-13"/>
          <w:w w:val="108"/>
          <w:sz w:val="24"/>
          <w:szCs w:val="24"/>
        </w:rPr>
        <w:t>r</w:t>
      </w:r>
      <w:r>
        <w:rPr>
          <w:w w:val="108"/>
          <w:sz w:val="24"/>
          <w:szCs w:val="24"/>
        </w:rPr>
        <w:t>ation</w:t>
      </w:r>
      <w:r>
        <w:rPr>
          <w:spacing w:val="23"/>
          <w:w w:val="108"/>
          <w:sz w:val="24"/>
          <w:szCs w:val="24"/>
        </w:rPr>
        <w:t xml:space="preserve"> </w:t>
      </w:r>
      <w:r>
        <w:rPr>
          <w:sz w:val="24"/>
          <w:szCs w:val="24"/>
        </w:rPr>
        <w:t xml:space="preserve">and  </w:t>
      </w:r>
      <w:r>
        <w:rPr>
          <w:w w:val="109"/>
          <w:sz w:val="24"/>
          <w:szCs w:val="24"/>
        </w:rPr>
        <w:t>International</w:t>
      </w:r>
      <w:r>
        <w:rPr>
          <w:spacing w:val="30"/>
          <w:w w:val="109"/>
          <w:sz w:val="24"/>
          <w:szCs w:val="24"/>
        </w:rPr>
        <w:t xml:space="preserve"> </w:t>
      </w:r>
      <w:r>
        <w:rPr>
          <w:sz w:val="24"/>
          <w:szCs w:val="24"/>
        </w:rPr>
        <w:t>Comme</w:t>
      </w:r>
      <w:r>
        <w:rPr>
          <w:spacing w:val="-12"/>
          <w:sz w:val="24"/>
          <w:szCs w:val="24"/>
        </w:rPr>
        <w:t>r</w:t>
      </w:r>
      <w:r>
        <w:rPr>
          <w:sz w:val="24"/>
          <w:szCs w:val="24"/>
        </w:rPr>
        <w:t xml:space="preserve">cial </w:t>
      </w:r>
      <w:r>
        <w:rPr>
          <w:spacing w:val="20"/>
          <w:sz w:val="24"/>
          <w:szCs w:val="24"/>
        </w:rPr>
        <w:t xml:space="preserve"> </w:t>
      </w:r>
      <w:r>
        <w:rPr>
          <w:spacing w:val="-12"/>
          <w:sz w:val="24"/>
          <w:szCs w:val="24"/>
        </w:rPr>
        <w:t>L</w:t>
      </w:r>
      <w:r>
        <w:rPr>
          <w:sz w:val="24"/>
          <w:szCs w:val="24"/>
        </w:rPr>
        <w:t xml:space="preserve">aw: </w:t>
      </w:r>
      <w:r>
        <w:rPr>
          <w:spacing w:val="18"/>
          <w:sz w:val="24"/>
          <w:szCs w:val="24"/>
        </w:rPr>
        <w:t xml:space="preserve"> </w:t>
      </w:r>
      <w:r>
        <w:rPr>
          <w:w w:val="104"/>
          <w:sz w:val="24"/>
          <w:szCs w:val="24"/>
        </w:rPr>
        <w:t>Syne</w:t>
      </w:r>
      <w:r>
        <w:rPr>
          <w:spacing w:val="-12"/>
          <w:w w:val="104"/>
          <w:sz w:val="24"/>
          <w:szCs w:val="24"/>
        </w:rPr>
        <w:t>r</w:t>
      </w:r>
      <w:r>
        <w:rPr>
          <w:w w:val="97"/>
          <w:sz w:val="24"/>
          <w:szCs w:val="24"/>
        </w:rPr>
        <w:t xml:space="preserve">gy, </w:t>
      </w:r>
      <w:r>
        <w:rPr>
          <w:sz w:val="24"/>
          <w:szCs w:val="24"/>
        </w:rPr>
        <w:t>Conve</w:t>
      </w:r>
      <w:r>
        <w:rPr>
          <w:spacing w:val="-12"/>
          <w:sz w:val="24"/>
          <w:szCs w:val="24"/>
        </w:rPr>
        <w:t>r</w:t>
      </w:r>
      <w:r>
        <w:rPr>
          <w:sz w:val="24"/>
          <w:szCs w:val="24"/>
        </w:rPr>
        <w:t>gen</w:t>
      </w:r>
      <w:r>
        <w:rPr>
          <w:spacing w:val="-12"/>
          <w:sz w:val="24"/>
          <w:szCs w:val="24"/>
        </w:rPr>
        <w:t>c</w:t>
      </w:r>
      <w:r>
        <w:rPr>
          <w:sz w:val="24"/>
          <w:szCs w:val="24"/>
        </w:rPr>
        <w:t>e</w:t>
      </w:r>
      <w:r>
        <w:rPr>
          <w:spacing w:val="47"/>
          <w:sz w:val="24"/>
          <w:szCs w:val="24"/>
        </w:rPr>
        <w:t xml:space="preserve"> </w:t>
      </w:r>
      <w:r>
        <w:rPr>
          <w:sz w:val="24"/>
          <w:szCs w:val="24"/>
        </w:rPr>
        <w:t>and</w:t>
      </w:r>
      <w:r>
        <w:rPr>
          <w:spacing w:val="48"/>
          <w:sz w:val="24"/>
          <w:szCs w:val="24"/>
        </w:rPr>
        <w:t xml:space="preserve"> </w:t>
      </w:r>
      <w:r>
        <w:rPr>
          <w:sz w:val="24"/>
          <w:szCs w:val="24"/>
        </w:rPr>
        <w:t>Evolution,</w:t>
      </w:r>
      <w:r>
        <w:rPr>
          <w:spacing w:val="44"/>
          <w:sz w:val="24"/>
          <w:szCs w:val="24"/>
        </w:rPr>
        <w:t xml:space="preserve"> </w:t>
      </w:r>
      <w:r>
        <w:rPr>
          <w:sz w:val="24"/>
          <w:szCs w:val="24"/>
        </w:rPr>
        <w:t>ed.</w:t>
      </w:r>
      <w:r>
        <w:rPr>
          <w:spacing w:val="31"/>
          <w:sz w:val="24"/>
          <w:szCs w:val="24"/>
        </w:rPr>
        <w:t xml:space="preserve"> </w:t>
      </w:r>
      <w:r>
        <w:rPr>
          <w:sz w:val="24"/>
          <w:szCs w:val="24"/>
        </w:rPr>
        <w:t>Stefan</w:t>
      </w:r>
      <w:r>
        <w:rPr>
          <w:spacing w:val="50"/>
          <w:sz w:val="24"/>
          <w:szCs w:val="24"/>
        </w:rPr>
        <w:t xml:space="preserve"> </w:t>
      </w:r>
      <w:r>
        <w:rPr>
          <w:sz w:val="24"/>
          <w:szCs w:val="24"/>
        </w:rPr>
        <w:t>Kröll,</w:t>
      </w:r>
      <w:r>
        <w:rPr>
          <w:spacing w:val="37"/>
          <w:sz w:val="24"/>
          <w:szCs w:val="24"/>
        </w:rPr>
        <w:t xml:space="preserve"> </w:t>
      </w:r>
      <w:r>
        <w:rPr>
          <w:sz w:val="24"/>
          <w:szCs w:val="24"/>
        </w:rPr>
        <w:t>Lou</w:t>
      </w:r>
      <w:r>
        <w:rPr>
          <w:spacing w:val="-13"/>
          <w:sz w:val="24"/>
          <w:szCs w:val="24"/>
        </w:rPr>
        <w:t>k</w:t>
      </w:r>
      <w:r>
        <w:rPr>
          <w:sz w:val="24"/>
          <w:szCs w:val="24"/>
        </w:rPr>
        <w:t>as</w:t>
      </w:r>
      <w:r>
        <w:rPr>
          <w:spacing w:val="37"/>
          <w:sz w:val="24"/>
          <w:szCs w:val="24"/>
        </w:rPr>
        <w:t xml:space="preserve"> </w:t>
      </w:r>
      <w:r>
        <w:rPr>
          <w:sz w:val="24"/>
          <w:szCs w:val="24"/>
        </w:rPr>
        <w:t>A.</w:t>
      </w:r>
      <w:r>
        <w:rPr>
          <w:spacing w:val="26"/>
          <w:sz w:val="24"/>
          <w:szCs w:val="24"/>
        </w:rPr>
        <w:t xml:space="preserve"> </w:t>
      </w:r>
      <w:r>
        <w:rPr>
          <w:sz w:val="24"/>
          <w:szCs w:val="24"/>
        </w:rPr>
        <w:t>Mistelis,</w:t>
      </w:r>
      <w:r>
        <w:rPr>
          <w:spacing w:val="37"/>
          <w:sz w:val="24"/>
          <w:szCs w:val="24"/>
        </w:rPr>
        <w:t xml:space="preserve"> </w:t>
      </w:r>
      <w:r>
        <w:rPr>
          <w:sz w:val="24"/>
          <w:szCs w:val="24"/>
        </w:rPr>
        <w:t xml:space="preserve">Pilar  </w:t>
      </w:r>
      <w:r>
        <w:rPr>
          <w:spacing w:val="-20"/>
          <w:sz w:val="24"/>
          <w:szCs w:val="24"/>
        </w:rPr>
        <w:t>P</w:t>
      </w:r>
      <w:r>
        <w:rPr>
          <w:sz w:val="24"/>
          <w:szCs w:val="24"/>
        </w:rPr>
        <w:t>.</w:t>
      </w:r>
      <w:r>
        <w:rPr>
          <w:spacing w:val="49"/>
          <w:sz w:val="24"/>
          <w:szCs w:val="24"/>
        </w:rPr>
        <w:t xml:space="preserve"> </w:t>
      </w:r>
      <w:r>
        <w:rPr>
          <w:sz w:val="24"/>
          <w:szCs w:val="24"/>
        </w:rPr>
        <w:t>Viscasillas</w:t>
      </w:r>
      <w:r>
        <w:rPr>
          <w:spacing w:val="30"/>
          <w:sz w:val="24"/>
          <w:szCs w:val="24"/>
        </w:rPr>
        <w:t xml:space="preserve"> </w:t>
      </w:r>
      <w:r>
        <w:rPr>
          <w:w w:val="108"/>
          <w:sz w:val="24"/>
          <w:szCs w:val="24"/>
        </w:rPr>
        <w:t xml:space="preserve">and </w:t>
      </w:r>
      <w:r>
        <w:rPr>
          <w:sz w:val="24"/>
          <w:szCs w:val="24"/>
        </w:rPr>
        <w:t>Vikki</w:t>
      </w:r>
      <w:r>
        <w:rPr>
          <w:spacing w:val="23"/>
          <w:sz w:val="24"/>
          <w:szCs w:val="24"/>
        </w:rPr>
        <w:t xml:space="preserve"> </w:t>
      </w:r>
      <w:r>
        <w:rPr>
          <w:sz w:val="24"/>
          <w:szCs w:val="24"/>
        </w:rPr>
        <w:t>Rogers.</w:t>
      </w:r>
      <w:r>
        <w:rPr>
          <w:spacing w:val="59"/>
          <w:sz w:val="24"/>
          <w:szCs w:val="24"/>
        </w:rPr>
        <w:t xml:space="preserve"> </w:t>
      </w:r>
      <w:r>
        <w:rPr>
          <w:sz w:val="24"/>
          <w:szCs w:val="24"/>
        </w:rPr>
        <w:t>Alphen</w:t>
      </w:r>
      <w:r>
        <w:rPr>
          <w:spacing w:val="46"/>
          <w:sz w:val="24"/>
          <w:szCs w:val="24"/>
        </w:rPr>
        <w:t xml:space="preserve"> </w:t>
      </w:r>
      <w:r>
        <w:rPr>
          <w:sz w:val="24"/>
          <w:szCs w:val="24"/>
        </w:rPr>
        <w:t>aan</w:t>
      </w:r>
      <w:r>
        <w:rPr>
          <w:spacing w:val="48"/>
          <w:sz w:val="24"/>
          <w:szCs w:val="24"/>
        </w:rPr>
        <w:t xml:space="preserve"> </w:t>
      </w:r>
      <w:r>
        <w:rPr>
          <w:sz w:val="24"/>
          <w:szCs w:val="24"/>
        </w:rPr>
        <w:t>den</w:t>
      </w:r>
      <w:r>
        <w:rPr>
          <w:spacing w:val="35"/>
          <w:sz w:val="24"/>
          <w:szCs w:val="24"/>
        </w:rPr>
        <w:t xml:space="preserve"> </w:t>
      </w:r>
      <w:r>
        <w:rPr>
          <w:sz w:val="24"/>
          <w:szCs w:val="24"/>
        </w:rPr>
        <w:t>Rijn</w:t>
      </w:r>
      <w:r>
        <w:rPr>
          <w:spacing w:val="43"/>
          <w:sz w:val="24"/>
          <w:szCs w:val="24"/>
        </w:rPr>
        <w:t xml:space="preserve"> </w:t>
      </w:r>
      <w:r>
        <w:rPr>
          <w:sz w:val="24"/>
          <w:szCs w:val="24"/>
        </w:rPr>
        <w:t>:</w:t>
      </w:r>
      <w:r>
        <w:rPr>
          <w:spacing w:val="42"/>
          <w:sz w:val="24"/>
          <w:szCs w:val="24"/>
        </w:rPr>
        <w:t xml:space="preserve"> </w:t>
      </w:r>
      <w:r>
        <w:rPr>
          <w:sz w:val="24"/>
          <w:szCs w:val="24"/>
        </w:rPr>
        <w:t>Kl</w:t>
      </w:r>
      <w:r>
        <w:rPr>
          <w:spacing w:val="-7"/>
          <w:sz w:val="24"/>
          <w:szCs w:val="24"/>
        </w:rPr>
        <w:t>u</w:t>
      </w:r>
      <w:r>
        <w:rPr>
          <w:spacing w:val="-6"/>
          <w:sz w:val="24"/>
          <w:szCs w:val="24"/>
        </w:rPr>
        <w:t>w</w:t>
      </w:r>
      <w:r>
        <w:rPr>
          <w:sz w:val="24"/>
          <w:szCs w:val="24"/>
        </w:rPr>
        <w:t>er</w:t>
      </w:r>
      <w:r>
        <w:rPr>
          <w:spacing w:val="35"/>
          <w:sz w:val="24"/>
          <w:szCs w:val="24"/>
        </w:rPr>
        <w:t xml:space="preserve"> </w:t>
      </w:r>
      <w:r>
        <w:rPr>
          <w:sz w:val="24"/>
          <w:szCs w:val="24"/>
        </w:rPr>
        <w:t>L</w:t>
      </w:r>
      <w:r>
        <w:rPr>
          <w:spacing w:val="-6"/>
          <w:sz w:val="24"/>
          <w:szCs w:val="24"/>
        </w:rPr>
        <w:t>a</w:t>
      </w:r>
      <w:r>
        <w:rPr>
          <w:sz w:val="24"/>
          <w:szCs w:val="24"/>
        </w:rPr>
        <w:t>w</w:t>
      </w:r>
      <w:r>
        <w:rPr>
          <w:spacing w:val="23"/>
          <w:sz w:val="24"/>
          <w:szCs w:val="24"/>
        </w:rPr>
        <w:t xml:space="preserve"> </w:t>
      </w:r>
      <w:r>
        <w:rPr>
          <w:w w:val="108"/>
          <w:sz w:val="24"/>
          <w:szCs w:val="24"/>
        </w:rPr>
        <w:t>I</w:t>
      </w:r>
      <w:r>
        <w:rPr>
          <w:spacing w:val="-6"/>
          <w:w w:val="108"/>
          <w:sz w:val="24"/>
          <w:szCs w:val="24"/>
        </w:rPr>
        <w:t>n</w:t>
      </w:r>
      <w:r>
        <w:rPr>
          <w:w w:val="108"/>
          <w:sz w:val="24"/>
          <w:szCs w:val="24"/>
        </w:rPr>
        <w:t>ternational</w:t>
      </w:r>
      <w:r>
        <w:rPr>
          <w:spacing w:val="22"/>
          <w:w w:val="108"/>
          <w:sz w:val="24"/>
          <w:szCs w:val="24"/>
        </w:rPr>
        <w:t xml:space="preserve"> </w:t>
      </w:r>
      <w:r>
        <w:rPr>
          <w:sz w:val="24"/>
          <w:szCs w:val="24"/>
        </w:rPr>
        <w:t>pp.</w:t>
      </w:r>
      <w:r>
        <w:rPr>
          <w:spacing w:val="42"/>
          <w:sz w:val="24"/>
          <w:szCs w:val="24"/>
        </w:rPr>
        <w:t xml:space="preserve"> </w:t>
      </w:r>
      <w:r>
        <w:rPr>
          <w:sz w:val="24"/>
          <w:szCs w:val="24"/>
        </w:rPr>
        <w:t>411–430.</w:t>
      </w:r>
    </w:p>
    <w:p w14:paraId="71F2D916" w14:textId="77777777" w:rsidR="000A768D" w:rsidRDefault="006C1B1D">
      <w:pPr>
        <w:spacing w:before="7" w:line="401" w:lineRule="auto"/>
        <w:ind w:left="334" w:right="79" w:hanging="234"/>
        <w:jc w:val="both"/>
        <w:rPr>
          <w:sz w:val="24"/>
          <w:szCs w:val="24"/>
        </w:rPr>
      </w:pPr>
      <w:r>
        <w:rPr>
          <w:sz w:val="24"/>
          <w:szCs w:val="24"/>
        </w:rPr>
        <w:t>Simmons,</w:t>
      </w:r>
      <w:r>
        <w:rPr>
          <w:spacing w:val="31"/>
          <w:sz w:val="24"/>
          <w:szCs w:val="24"/>
        </w:rPr>
        <w:t xml:space="preserve"> </w:t>
      </w:r>
      <w:r>
        <w:rPr>
          <w:sz w:val="24"/>
          <w:szCs w:val="24"/>
        </w:rPr>
        <w:t>Beth</w:t>
      </w:r>
      <w:r>
        <w:rPr>
          <w:spacing w:val="47"/>
          <w:sz w:val="24"/>
          <w:szCs w:val="24"/>
        </w:rPr>
        <w:t xml:space="preserve"> </w:t>
      </w:r>
      <w:r>
        <w:rPr>
          <w:sz w:val="24"/>
          <w:szCs w:val="24"/>
        </w:rPr>
        <w:t>A.</w:t>
      </w:r>
      <w:r>
        <w:rPr>
          <w:spacing w:val="18"/>
          <w:sz w:val="24"/>
          <w:szCs w:val="24"/>
        </w:rPr>
        <w:t xml:space="preserve"> </w:t>
      </w:r>
      <w:r>
        <w:rPr>
          <w:sz w:val="24"/>
          <w:szCs w:val="24"/>
        </w:rPr>
        <w:t>2000.</w:t>
      </w:r>
      <w:r>
        <w:rPr>
          <w:spacing w:val="22"/>
          <w:sz w:val="24"/>
          <w:szCs w:val="24"/>
        </w:rPr>
        <w:t xml:space="preserve"> </w:t>
      </w:r>
      <w:r>
        <w:rPr>
          <w:w w:val="73"/>
          <w:sz w:val="24"/>
          <w:szCs w:val="24"/>
        </w:rPr>
        <w:t>“</w:t>
      </w:r>
      <w:r>
        <w:rPr>
          <w:spacing w:val="-41"/>
          <w:sz w:val="24"/>
          <w:szCs w:val="24"/>
        </w:rPr>
        <w:t xml:space="preserve"> </w:t>
      </w:r>
      <w:r>
        <w:rPr>
          <w:w w:val="108"/>
          <w:sz w:val="24"/>
          <w:szCs w:val="24"/>
        </w:rPr>
        <w:t>I</w:t>
      </w:r>
      <w:r>
        <w:rPr>
          <w:spacing w:val="-6"/>
          <w:w w:val="108"/>
          <w:sz w:val="24"/>
          <w:szCs w:val="24"/>
        </w:rPr>
        <w:t>n</w:t>
      </w:r>
      <w:r>
        <w:rPr>
          <w:w w:val="108"/>
          <w:sz w:val="24"/>
          <w:szCs w:val="24"/>
        </w:rPr>
        <w:t>ternational</w:t>
      </w:r>
      <w:r>
        <w:rPr>
          <w:spacing w:val="15"/>
          <w:w w:val="108"/>
          <w:sz w:val="24"/>
          <w:szCs w:val="24"/>
        </w:rPr>
        <w:t xml:space="preserve"> </w:t>
      </w:r>
      <w:r>
        <w:rPr>
          <w:sz w:val="24"/>
          <w:szCs w:val="24"/>
        </w:rPr>
        <w:t>L</w:t>
      </w:r>
      <w:r>
        <w:rPr>
          <w:spacing w:val="-6"/>
          <w:sz w:val="24"/>
          <w:szCs w:val="24"/>
        </w:rPr>
        <w:t>a</w:t>
      </w:r>
      <w:r>
        <w:rPr>
          <w:sz w:val="24"/>
          <w:szCs w:val="24"/>
        </w:rPr>
        <w:t>w</w:t>
      </w:r>
      <w:r>
        <w:rPr>
          <w:spacing w:val="16"/>
          <w:sz w:val="24"/>
          <w:szCs w:val="24"/>
        </w:rPr>
        <w:t xml:space="preserve"> </w:t>
      </w:r>
      <w:r>
        <w:rPr>
          <w:sz w:val="24"/>
          <w:szCs w:val="24"/>
        </w:rPr>
        <w:t>and</w:t>
      </w:r>
      <w:r>
        <w:rPr>
          <w:spacing w:val="40"/>
          <w:sz w:val="24"/>
          <w:szCs w:val="24"/>
        </w:rPr>
        <w:t xml:space="preserve"> </w:t>
      </w:r>
      <w:r>
        <w:rPr>
          <w:sz w:val="24"/>
          <w:szCs w:val="24"/>
        </w:rPr>
        <w:t xml:space="preserve">State </w:t>
      </w:r>
      <w:r>
        <w:rPr>
          <w:spacing w:val="4"/>
          <w:sz w:val="24"/>
          <w:szCs w:val="24"/>
        </w:rPr>
        <w:t xml:space="preserve"> </w:t>
      </w:r>
      <w:r>
        <w:rPr>
          <w:sz w:val="24"/>
          <w:szCs w:val="24"/>
        </w:rPr>
        <w:t>Beh</w:t>
      </w:r>
      <w:r>
        <w:rPr>
          <w:spacing w:val="-6"/>
          <w:sz w:val="24"/>
          <w:szCs w:val="24"/>
        </w:rPr>
        <w:t>a</w:t>
      </w:r>
      <w:r>
        <w:rPr>
          <w:sz w:val="24"/>
          <w:szCs w:val="24"/>
        </w:rPr>
        <w:t xml:space="preserve">vior: </w:t>
      </w:r>
      <w:r>
        <w:rPr>
          <w:spacing w:val="4"/>
          <w:sz w:val="24"/>
          <w:szCs w:val="24"/>
        </w:rPr>
        <w:t xml:space="preserve"> </w:t>
      </w:r>
      <w:r>
        <w:rPr>
          <w:w w:val="105"/>
          <w:sz w:val="24"/>
          <w:szCs w:val="24"/>
        </w:rPr>
        <w:t>Commitme</w:t>
      </w:r>
      <w:r>
        <w:rPr>
          <w:spacing w:val="-7"/>
          <w:w w:val="105"/>
          <w:sz w:val="24"/>
          <w:szCs w:val="24"/>
        </w:rPr>
        <w:t>n</w:t>
      </w:r>
      <w:r>
        <w:rPr>
          <w:w w:val="137"/>
          <w:sz w:val="24"/>
          <w:szCs w:val="24"/>
        </w:rPr>
        <w:t>t</w:t>
      </w:r>
      <w:r>
        <w:rPr>
          <w:spacing w:val="11"/>
          <w:sz w:val="24"/>
          <w:szCs w:val="24"/>
        </w:rPr>
        <w:t xml:space="preserve"> </w:t>
      </w:r>
      <w:r>
        <w:rPr>
          <w:sz w:val="24"/>
          <w:szCs w:val="24"/>
        </w:rPr>
        <w:t>and</w:t>
      </w:r>
      <w:r>
        <w:rPr>
          <w:spacing w:val="39"/>
          <w:sz w:val="24"/>
          <w:szCs w:val="24"/>
        </w:rPr>
        <w:t xml:space="preserve"> </w:t>
      </w:r>
      <w:r>
        <w:rPr>
          <w:w w:val="102"/>
          <w:sz w:val="24"/>
          <w:szCs w:val="24"/>
        </w:rPr>
        <w:t xml:space="preserve">Compli- </w:t>
      </w:r>
      <w:r>
        <w:rPr>
          <w:sz w:val="24"/>
          <w:szCs w:val="24"/>
        </w:rPr>
        <w:t>ance</w:t>
      </w:r>
      <w:r>
        <w:rPr>
          <w:spacing w:val="31"/>
          <w:sz w:val="24"/>
          <w:szCs w:val="24"/>
        </w:rPr>
        <w:t xml:space="preserve"> </w:t>
      </w:r>
      <w:r>
        <w:rPr>
          <w:sz w:val="24"/>
          <w:szCs w:val="24"/>
        </w:rPr>
        <w:t>in</w:t>
      </w:r>
      <w:r>
        <w:rPr>
          <w:spacing w:val="25"/>
          <w:sz w:val="24"/>
          <w:szCs w:val="24"/>
        </w:rPr>
        <w:t xml:space="preserve"> </w:t>
      </w:r>
      <w:r>
        <w:rPr>
          <w:w w:val="108"/>
          <w:sz w:val="24"/>
          <w:szCs w:val="24"/>
        </w:rPr>
        <w:t>I</w:t>
      </w:r>
      <w:r>
        <w:rPr>
          <w:spacing w:val="-8"/>
          <w:w w:val="108"/>
          <w:sz w:val="24"/>
          <w:szCs w:val="24"/>
        </w:rPr>
        <w:t>n</w:t>
      </w:r>
      <w:r>
        <w:rPr>
          <w:w w:val="108"/>
          <w:sz w:val="24"/>
          <w:szCs w:val="24"/>
        </w:rPr>
        <w:t>ternational</w:t>
      </w:r>
      <w:r>
        <w:rPr>
          <w:spacing w:val="22"/>
          <w:w w:val="108"/>
          <w:sz w:val="24"/>
          <w:szCs w:val="24"/>
        </w:rPr>
        <w:t xml:space="preserve"> </w:t>
      </w:r>
      <w:r>
        <w:rPr>
          <w:sz w:val="24"/>
          <w:szCs w:val="24"/>
        </w:rPr>
        <w:t xml:space="preserve">Monetary </w:t>
      </w:r>
      <w:r>
        <w:rPr>
          <w:spacing w:val="5"/>
          <w:sz w:val="24"/>
          <w:szCs w:val="24"/>
        </w:rPr>
        <w:t xml:space="preserve"> </w:t>
      </w:r>
      <w:r>
        <w:rPr>
          <w:sz w:val="24"/>
          <w:szCs w:val="24"/>
        </w:rPr>
        <w:t>Affairs.”</w:t>
      </w:r>
      <w:r>
        <w:rPr>
          <w:spacing w:val="13"/>
          <w:sz w:val="24"/>
          <w:szCs w:val="24"/>
        </w:rPr>
        <w:t xml:space="preserve"> </w:t>
      </w:r>
      <w:r>
        <w:rPr>
          <w:spacing w:val="-6"/>
          <w:sz w:val="24"/>
          <w:szCs w:val="24"/>
        </w:rPr>
        <w:t>A</w:t>
      </w:r>
      <w:r>
        <w:rPr>
          <w:sz w:val="24"/>
          <w:szCs w:val="24"/>
        </w:rPr>
        <w:t>meri</w:t>
      </w:r>
      <w:r>
        <w:rPr>
          <w:spacing w:val="-12"/>
          <w:sz w:val="24"/>
          <w:szCs w:val="24"/>
        </w:rPr>
        <w:t>c</w:t>
      </w:r>
      <w:r>
        <w:rPr>
          <w:sz w:val="24"/>
          <w:szCs w:val="24"/>
        </w:rPr>
        <w:t xml:space="preserve">an </w:t>
      </w:r>
      <w:r>
        <w:rPr>
          <w:spacing w:val="14"/>
          <w:sz w:val="24"/>
          <w:szCs w:val="24"/>
        </w:rPr>
        <w:t xml:space="preserve"> </w:t>
      </w:r>
      <w:r>
        <w:rPr>
          <w:sz w:val="24"/>
          <w:szCs w:val="24"/>
        </w:rPr>
        <w:t>Politi</w:t>
      </w:r>
      <w:r>
        <w:rPr>
          <w:spacing w:val="-12"/>
          <w:sz w:val="24"/>
          <w:szCs w:val="24"/>
        </w:rPr>
        <w:t>c</w:t>
      </w:r>
      <w:r>
        <w:rPr>
          <w:sz w:val="24"/>
          <w:szCs w:val="24"/>
        </w:rPr>
        <w:t xml:space="preserve">al </w:t>
      </w:r>
      <w:r>
        <w:rPr>
          <w:spacing w:val="7"/>
          <w:sz w:val="24"/>
          <w:szCs w:val="24"/>
        </w:rPr>
        <w:t xml:space="preserve"> </w:t>
      </w:r>
      <w:r>
        <w:rPr>
          <w:sz w:val="24"/>
          <w:szCs w:val="24"/>
        </w:rPr>
        <w:t>Scien</w:t>
      </w:r>
      <w:r>
        <w:rPr>
          <w:spacing w:val="-12"/>
          <w:sz w:val="24"/>
          <w:szCs w:val="24"/>
        </w:rPr>
        <w:t>c</w:t>
      </w:r>
      <w:r>
        <w:rPr>
          <w:sz w:val="24"/>
          <w:szCs w:val="24"/>
        </w:rPr>
        <w:t>e</w:t>
      </w:r>
      <w:r>
        <w:rPr>
          <w:spacing w:val="38"/>
          <w:sz w:val="24"/>
          <w:szCs w:val="24"/>
        </w:rPr>
        <w:t xml:space="preserve"> </w:t>
      </w:r>
      <w:r>
        <w:rPr>
          <w:spacing w:val="-12"/>
          <w:sz w:val="24"/>
          <w:szCs w:val="24"/>
        </w:rPr>
        <w:t>R</w:t>
      </w:r>
      <w:r>
        <w:rPr>
          <w:sz w:val="24"/>
          <w:szCs w:val="24"/>
        </w:rPr>
        <w:t>eview</w:t>
      </w:r>
      <w:r>
        <w:rPr>
          <w:spacing w:val="5"/>
          <w:sz w:val="24"/>
          <w:szCs w:val="24"/>
        </w:rPr>
        <w:t xml:space="preserve"> </w:t>
      </w:r>
      <w:r>
        <w:rPr>
          <w:sz w:val="24"/>
          <w:szCs w:val="24"/>
        </w:rPr>
        <w:t>(4):819–835.</w:t>
      </w:r>
    </w:p>
    <w:p w14:paraId="0C7F0CAB" w14:textId="77777777" w:rsidR="000A768D" w:rsidRDefault="006C1B1D">
      <w:pPr>
        <w:spacing w:before="7"/>
        <w:ind w:left="100"/>
        <w:rPr>
          <w:sz w:val="24"/>
          <w:szCs w:val="24"/>
        </w:rPr>
      </w:pPr>
      <w:r>
        <w:rPr>
          <w:sz w:val="24"/>
          <w:szCs w:val="24"/>
        </w:rPr>
        <w:t>Simmons,</w:t>
      </w:r>
      <w:r>
        <w:rPr>
          <w:spacing w:val="31"/>
          <w:sz w:val="24"/>
          <w:szCs w:val="24"/>
        </w:rPr>
        <w:t xml:space="preserve"> </w:t>
      </w:r>
      <w:r>
        <w:rPr>
          <w:sz w:val="24"/>
          <w:szCs w:val="24"/>
        </w:rPr>
        <w:t>Beth</w:t>
      </w:r>
      <w:r>
        <w:rPr>
          <w:spacing w:val="46"/>
          <w:sz w:val="24"/>
          <w:szCs w:val="24"/>
        </w:rPr>
        <w:t xml:space="preserve"> </w:t>
      </w:r>
      <w:r>
        <w:rPr>
          <w:sz w:val="24"/>
          <w:szCs w:val="24"/>
        </w:rPr>
        <w:t>A.</w:t>
      </w:r>
      <w:r>
        <w:rPr>
          <w:spacing w:val="18"/>
          <w:sz w:val="24"/>
          <w:szCs w:val="24"/>
        </w:rPr>
        <w:t xml:space="preserve"> </w:t>
      </w:r>
      <w:r>
        <w:rPr>
          <w:sz w:val="24"/>
          <w:szCs w:val="24"/>
        </w:rPr>
        <w:t>and</w:t>
      </w:r>
      <w:r>
        <w:rPr>
          <w:spacing w:val="39"/>
          <w:sz w:val="24"/>
          <w:szCs w:val="24"/>
        </w:rPr>
        <w:t xml:space="preserve"> </w:t>
      </w:r>
      <w:r>
        <w:rPr>
          <w:sz w:val="24"/>
          <w:szCs w:val="24"/>
        </w:rPr>
        <w:t>Allison</w:t>
      </w:r>
      <w:r>
        <w:rPr>
          <w:spacing w:val="11"/>
          <w:sz w:val="24"/>
          <w:szCs w:val="24"/>
        </w:rPr>
        <w:t xml:space="preserve"> </w:t>
      </w:r>
      <w:r>
        <w:rPr>
          <w:sz w:val="24"/>
          <w:szCs w:val="24"/>
        </w:rPr>
        <w:t>Danner.</w:t>
      </w:r>
      <w:r>
        <w:rPr>
          <w:spacing w:val="56"/>
          <w:sz w:val="24"/>
          <w:szCs w:val="24"/>
        </w:rPr>
        <w:t xml:space="preserve"> </w:t>
      </w:r>
      <w:r>
        <w:rPr>
          <w:sz w:val="24"/>
          <w:szCs w:val="24"/>
        </w:rPr>
        <w:t>2010.</w:t>
      </w:r>
      <w:r>
        <w:rPr>
          <w:spacing w:val="21"/>
          <w:sz w:val="24"/>
          <w:szCs w:val="24"/>
        </w:rPr>
        <w:t xml:space="preserve"> </w:t>
      </w:r>
      <w:r>
        <w:rPr>
          <w:sz w:val="24"/>
          <w:szCs w:val="24"/>
        </w:rPr>
        <w:t>“Credible</w:t>
      </w:r>
      <w:r>
        <w:rPr>
          <w:spacing w:val="11"/>
          <w:sz w:val="24"/>
          <w:szCs w:val="24"/>
        </w:rPr>
        <w:t xml:space="preserve"> </w:t>
      </w:r>
      <w:r>
        <w:rPr>
          <w:w w:val="106"/>
          <w:sz w:val="24"/>
          <w:szCs w:val="24"/>
        </w:rPr>
        <w:t>Commitme</w:t>
      </w:r>
      <w:r>
        <w:rPr>
          <w:spacing w:val="-7"/>
          <w:w w:val="106"/>
          <w:sz w:val="24"/>
          <w:szCs w:val="24"/>
        </w:rPr>
        <w:t>n</w:t>
      </w:r>
      <w:r>
        <w:rPr>
          <w:w w:val="106"/>
          <w:sz w:val="24"/>
          <w:szCs w:val="24"/>
        </w:rPr>
        <w:t>ts</w:t>
      </w:r>
      <w:r>
        <w:rPr>
          <w:spacing w:val="9"/>
          <w:w w:val="106"/>
          <w:sz w:val="24"/>
          <w:szCs w:val="24"/>
        </w:rPr>
        <w:t xml:space="preserve"> </w:t>
      </w:r>
      <w:r>
        <w:rPr>
          <w:sz w:val="24"/>
          <w:szCs w:val="24"/>
        </w:rPr>
        <w:t>and</w:t>
      </w:r>
      <w:r>
        <w:rPr>
          <w:spacing w:val="39"/>
          <w:sz w:val="24"/>
          <w:szCs w:val="24"/>
        </w:rPr>
        <w:t xml:space="preserve"> </w:t>
      </w:r>
      <w:r>
        <w:rPr>
          <w:sz w:val="24"/>
          <w:szCs w:val="24"/>
        </w:rPr>
        <w:t>the</w:t>
      </w:r>
      <w:r>
        <w:rPr>
          <w:spacing w:val="42"/>
          <w:sz w:val="24"/>
          <w:szCs w:val="24"/>
        </w:rPr>
        <w:t xml:space="preserve"> </w:t>
      </w:r>
      <w:r>
        <w:rPr>
          <w:w w:val="107"/>
          <w:sz w:val="24"/>
          <w:szCs w:val="24"/>
        </w:rPr>
        <w:t>I</w:t>
      </w:r>
      <w:r>
        <w:rPr>
          <w:spacing w:val="-6"/>
          <w:w w:val="107"/>
          <w:sz w:val="24"/>
          <w:szCs w:val="24"/>
        </w:rPr>
        <w:t>n</w:t>
      </w:r>
      <w:r>
        <w:rPr>
          <w:w w:val="109"/>
          <w:sz w:val="24"/>
          <w:szCs w:val="24"/>
        </w:rPr>
        <w:t>ternational</w:t>
      </w:r>
    </w:p>
    <w:p w14:paraId="0115B05A" w14:textId="77777777" w:rsidR="000A768D" w:rsidRDefault="000A768D">
      <w:pPr>
        <w:spacing w:before="6" w:line="180" w:lineRule="exact"/>
        <w:rPr>
          <w:sz w:val="18"/>
          <w:szCs w:val="18"/>
        </w:rPr>
      </w:pPr>
    </w:p>
    <w:p w14:paraId="381B10F6" w14:textId="77777777" w:rsidR="000A768D" w:rsidRDefault="006C1B1D">
      <w:pPr>
        <w:ind w:left="334"/>
        <w:rPr>
          <w:sz w:val="24"/>
          <w:szCs w:val="24"/>
        </w:rPr>
      </w:pPr>
      <w:r>
        <w:rPr>
          <w:sz w:val="24"/>
          <w:szCs w:val="24"/>
        </w:rPr>
        <w:t xml:space="preserve">Criminal </w:t>
      </w:r>
      <w:r>
        <w:rPr>
          <w:spacing w:val="1"/>
          <w:sz w:val="24"/>
          <w:szCs w:val="24"/>
        </w:rPr>
        <w:t xml:space="preserve"> </w:t>
      </w:r>
      <w:r>
        <w:rPr>
          <w:sz w:val="24"/>
          <w:szCs w:val="24"/>
        </w:rPr>
        <w:t xml:space="preserve">Court.” </w:t>
      </w:r>
      <w:r>
        <w:rPr>
          <w:spacing w:val="7"/>
          <w:sz w:val="24"/>
          <w:szCs w:val="24"/>
        </w:rPr>
        <w:t xml:space="preserve"> </w:t>
      </w:r>
      <w:r>
        <w:rPr>
          <w:w w:val="109"/>
          <w:sz w:val="24"/>
          <w:szCs w:val="24"/>
        </w:rPr>
        <w:t>International</w:t>
      </w:r>
      <w:r>
        <w:rPr>
          <w:spacing w:val="18"/>
          <w:w w:val="109"/>
          <w:sz w:val="24"/>
          <w:szCs w:val="24"/>
        </w:rPr>
        <w:t xml:space="preserve"> </w:t>
      </w:r>
      <w:r>
        <w:rPr>
          <w:sz w:val="24"/>
          <w:szCs w:val="24"/>
        </w:rPr>
        <w:t>O</w:t>
      </w:r>
      <w:r>
        <w:rPr>
          <w:spacing w:val="-12"/>
          <w:sz w:val="24"/>
          <w:szCs w:val="24"/>
        </w:rPr>
        <w:t>r</w:t>
      </w:r>
      <w:r>
        <w:rPr>
          <w:sz w:val="24"/>
          <w:szCs w:val="24"/>
        </w:rPr>
        <w:t xml:space="preserve">ganization </w:t>
      </w:r>
      <w:r>
        <w:rPr>
          <w:spacing w:val="21"/>
          <w:sz w:val="24"/>
          <w:szCs w:val="24"/>
        </w:rPr>
        <w:t xml:space="preserve"> </w:t>
      </w:r>
      <w:r>
        <w:rPr>
          <w:sz w:val="24"/>
          <w:szCs w:val="24"/>
        </w:rPr>
        <w:t>64(2):225–256.</w:t>
      </w:r>
    </w:p>
    <w:p w14:paraId="016683EA" w14:textId="77777777" w:rsidR="000A768D" w:rsidRDefault="000A768D">
      <w:pPr>
        <w:spacing w:before="6" w:line="180" w:lineRule="exact"/>
        <w:rPr>
          <w:sz w:val="18"/>
          <w:szCs w:val="18"/>
        </w:rPr>
      </w:pPr>
    </w:p>
    <w:p w14:paraId="54DF5F14" w14:textId="77777777" w:rsidR="000A768D" w:rsidRDefault="006C1B1D">
      <w:pPr>
        <w:ind w:left="100"/>
        <w:rPr>
          <w:sz w:val="24"/>
          <w:szCs w:val="24"/>
        </w:rPr>
      </w:pPr>
      <w:r>
        <w:rPr>
          <w:sz w:val="24"/>
          <w:szCs w:val="24"/>
        </w:rPr>
        <w:t xml:space="preserve">Staton, </w:t>
      </w:r>
      <w:r>
        <w:rPr>
          <w:spacing w:val="26"/>
          <w:sz w:val="24"/>
          <w:szCs w:val="24"/>
        </w:rPr>
        <w:t xml:space="preserve"> </w:t>
      </w:r>
      <w:r>
        <w:rPr>
          <w:sz w:val="24"/>
          <w:szCs w:val="24"/>
        </w:rPr>
        <w:t>Jeffrey</w:t>
      </w:r>
      <w:r>
        <w:rPr>
          <w:spacing w:val="32"/>
          <w:sz w:val="24"/>
          <w:szCs w:val="24"/>
        </w:rPr>
        <w:t xml:space="preserve"> </w:t>
      </w:r>
      <w:r>
        <w:rPr>
          <w:sz w:val="24"/>
          <w:szCs w:val="24"/>
        </w:rPr>
        <w:t>K.</w:t>
      </w:r>
      <w:r>
        <w:rPr>
          <w:spacing w:val="31"/>
          <w:sz w:val="24"/>
          <w:szCs w:val="24"/>
        </w:rPr>
        <w:t xml:space="preserve"> </w:t>
      </w:r>
      <w:r>
        <w:rPr>
          <w:sz w:val="24"/>
          <w:szCs w:val="24"/>
        </w:rPr>
        <w:t>and</w:t>
      </w:r>
      <w:r>
        <w:rPr>
          <w:spacing w:val="47"/>
          <w:sz w:val="24"/>
          <w:szCs w:val="24"/>
        </w:rPr>
        <w:t xml:space="preserve"> </w:t>
      </w:r>
      <w:r>
        <w:rPr>
          <w:sz w:val="24"/>
          <w:szCs w:val="24"/>
        </w:rPr>
        <w:t>Will</w:t>
      </w:r>
      <w:r>
        <w:rPr>
          <w:spacing w:val="27"/>
          <w:sz w:val="24"/>
          <w:szCs w:val="24"/>
        </w:rPr>
        <w:t xml:space="preserve"> </w:t>
      </w:r>
      <w:r>
        <w:rPr>
          <w:sz w:val="24"/>
          <w:szCs w:val="24"/>
        </w:rPr>
        <w:t>H.</w:t>
      </w:r>
      <w:r>
        <w:rPr>
          <w:spacing w:val="26"/>
          <w:sz w:val="24"/>
          <w:szCs w:val="24"/>
        </w:rPr>
        <w:t xml:space="preserve"> </w:t>
      </w:r>
      <w:r>
        <w:rPr>
          <w:sz w:val="24"/>
          <w:szCs w:val="24"/>
        </w:rPr>
        <w:t>M</w:t>
      </w:r>
      <w:r>
        <w:rPr>
          <w:spacing w:val="7"/>
          <w:sz w:val="24"/>
          <w:szCs w:val="24"/>
        </w:rPr>
        <w:t>o</w:t>
      </w:r>
      <w:r>
        <w:rPr>
          <w:sz w:val="24"/>
          <w:szCs w:val="24"/>
        </w:rPr>
        <w:t>ore.</w:t>
      </w:r>
      <w:r>
        <w:rPr>
          <w:spacing w:val="23"/>
          <w:sz w:val="24"/>
          <w:szCs w:val="24"/>
        </w:rPr>
        <w:t xml:space="preserve"> </w:t>
      </w:r>
      <w:r>
        <w:rPr>
          <w:sz w:val="24"/>
          <w:szCs w:val="24"/>
        </w:rPr>
        <w:t>2011.</w:t>
      </w:r>
      <w:r>
        <w:rPr>
          <w:spacing w:val="35"/>
          <w:sz w:val="24"/>
          <w:szCs w:val="24"/>
        </w:rPr>
        <w:t xml:space="preserve"> </w:t>
      </w:r>
      <w:r>
        <w:rPr>
          <w:sz w:val="24"/>
          <w:szCs w:val="24"/>
        </w:rPr>
        <w:t>“Judicial</w:t>
      </w:r>
      <w:r>
        <w:rPr>
          <w:spacing w:val="36"/>
          <w:sz w:val="24"/>
          <w:szCs w:val="24"/>
        </w:rPr>
        <w:t xml:space="preserve"> </w:t>
      </w:r>
      <w:r>
        <w:rPr>
          <w:spacing w:val="-6"/>
          <w:sz w:val="24"/>
          <w:szCs w:val="24"/>
        </w:rPr>
        <w:t>Pow</w:t>
      </w:r>
      <w:r>
        <w:rPr>
          <w:sz w:val="24"/>
          <w:szCs w:val="24"/>
        </w:rPr>
        <w:t>er</w:t>
      </w:r>
      <w:r>
        <w:rPr>
          <w:spacing w:val="43"/>
          <w:sz w:val="24"/>
          <w:szCs w:val="24"/>
        </w:rPr>
        <w:t xml:space="preserve"> </w:t>
      </w:r>
      <w:r>
        <w:rPr>
          <w:sz w:val="24"/>
          <w:szCs w:val="24"/>
        </w:rPr>
        <w:t>in</w:t>
      </w:r>
      <w:r>
        <w:rPr>
          <w:spacing w:val="26"/>
          <w:sz w:val="24"/>
          <w:szCs w:val="24"/>
        </w:rPr>
        <w:t xml:space="preserve"> </w:t>
      </w:r>
      <w:r>
        <w:rPr>
          <w:sz w:val="24"/>
          <w:szCs w:val="24"/>
        </w:rPr>
        <w:t>Domestic</w:t>
      </w:r>
      <w:r>
        <w:rPr>
          <w:spacing w:val="47"/>
          <w:sz w:val="24"/>
          <w:szCs w:val="24"/>
        </w:rPr>
        <w:t xml:space="preserve"> </w:t>
      </w:r>
      <w:r>
        <w:rPr>
          <w:sz w:val="24"/>
          <w:szCs w:val="24"/>
        </w:rPr>
        <w:t>and</w:t>
      </w:r>
      <w:r>
        <w:rPr>
          <w:spacing w:val="47"/>
          <w:sz w:val="24"/>
          <w:szCs w:val="24"/>
        </w:rPr>
        <w:t xml:space="preserve"> </w:t>
      </w:r>
      <w:r>
        <w:rPr>
          <w:w w:val="107"/>
          <w:sz w:val="24"/>
          <w:szCs w:val="24"/>
        </w:rPr>
        <w:t>I</w:t>
      </w:r>
      <w:r>
        <w:rPr>
          <w:spacing w:val="-6"/>
          <w:w w:val="107"/>
          <w:sz w:val="24"/>
          <w:szCs w:val="24"/>
        </w:rPr>
        <w:t>n</w:t>
      </w:r>
      <w:r>
        <w:rPr>
          <w:w w:val="109"/>
          <w:sz w:val="24"/>
          <w:szCs w:val="24"/>
        </w:rPr>
        <w:t>ternational</w:t>
      </w:r>
    </w:p>
    <w:p w14:paraId="184F6F84" w14:textId="77777777" w:rsidR="000A768D" w:rsidRDefault="000A768D">
      <w:pPr>
        <w:spacing w:before="6" w:line="180" w:lineRule="exact"/>
        <w:rPr>
          <w:sz w:val="18"/>
          <w:szCs w:val="18"/>
        </w:rPr>
      </w:pPr>
    </w:p>
    <w:p w14:paraId="3A75D373" w14:textId="77777777" w:rsidR="000A768D" w:rsidRDefault="006C1B1D">
      <w:pPr>
        <w:ind w:left="334"/>
        <w:rPr>
          <w:sz w:val="24"/>
          <w:szCs w:val="24"/>
        </w:rPr>
      </w:pPr>
      <w:r>
        <w:rPr>
          <w:spacing w:val="-6"/>
          <w:sz w:val="24"/>
          <w:szCs w:val="24"/>
        </w:rPr>
        <w:t>P</w:t>
      </w:r>
      <w:r>
        <w:rPr>
          <w:sz w:val="24"/>
          <w:szCs w:val="24"/>
        </w:rPr>
        <w:t>olitics.”</w:t>
      </w:r>
      <w:r>
        <w:rPr>
          <w:spacing w:val="48"/>
          <w:sz w:val="24"/>
          <w:szCs w:val="24"/>
        </w:rPr>
        <w:t xml:space="preserve"> </w:t>
      </w:r>
      <w:r>
        <w:rPr>
          <w:w w:val="109"/>
          <w:sz w:val="24"/>
          <w:szCs w:val="24"/>
        </w:rPr>
        <w:t>International</w:t>
      </w:r>
      <w:r>
        <w:rPr>
          <w:spacing w:val="18"/>
          <w:w w:val="109"/>
          <w:sz w:val="24"/>
          <w:szCs w:val="24"/>
        </w:rPr>
        <w:t xml:space="preserve"> </w:t>
      </w:r>
      <w:r>
        <w:rPr>
          <w:sz w:val="24"/>
          <w:szCs w:val="24"/>
        </w:rPr>
        <w:t>O</w:t>
      </w:r>
      <w:r>
        <w:rPr>
          <w:spacing w:val="-12"/>
          <w:sz w:val="24"/>
          <w:szCs w:val="24"/>
        </w:rPr>
        <w:t>r</w:t>
      </w:r>
      <w:r>
        <w:rPr>
          <w:sz w:val="24"/>
          <w:szCs w:val="24"/>
        </w:rPr>
        <w:t xml:space="preserve">ganization </w:t>
      </w:r>
      <w:r>
        <w:rPr>
          <w:spacing w:val="21"/>
          <w:sz w:val="24"/>
          <w:szCs w:val="24"/>
        </w:rPr>
        <w:t xml:space="preserve"> </w:t>
      </w:r>
      <w:r>
        <w:rPr>
          <w:sz w:val="24"/>
          <w:szCs w:val="24"/>
        </w:rPr>
        <w:t>65(3):553–587.</w:t>
      </w:r>
    </w:p>
    <w:p w14:paraId="553DBAF8" w14:textId="77777777" w:rsidR="000A768D" w:rsidRDefault="000A768D">
      <w:pPr>
        <w:spacing w:before="6" w:line="180" w:lineRule="exact"/>
        <w:rPr>
          <w:sz w:val="18"/>
          <w:szCs w:val="18"/>
        </w:rPr>
      </w:pPr>
    </w:p>
    <w:p w14:paraId="3C3A8DEA" w14:textId="77777777" w:rsidR="000A768D" w:rsidRDefault="006C1B1D">
      <w:pPr>
        <w:ind w:left="100"/>
        <w:rPr>
          <w:sz w:val="24"/>
          <w:szCs w:val="24"/>
        </w:rPr>
      </w:pPr>
      <w:r>
        <w:rPr>
          <w:spacing w:val="-20"/>
          <w:sz w:val="24"/>
          <w:szCs w:val="24"/>
        </w:rPr>
        <w:t>T</w:t>
      </w:r>
      <w:r>
        <w:rPr>
          <w:sz w:val="24"/>
          <w:szCs w:val="24"/>
        </w:rPr>
        <w:t xml:space="preserve">omz, </w:t>
      </w:r>
      <w:r>
        <w:rPr>
          <w:spacing w:val="22"/>
          <w:sz w:val="24"/>
          <w:szCs w:val="24"/>
        </w:rPr>
        <w:t xml:space="preserve"> </w:t>
      </w:r>
      <w:r>
        <w:rPr>
          <w:sz w:val="24"/>
          <w:szCs w:val="24"/>
        </w:rPr>
        <w:t>Mi</w:t>
      </w:r>
      <w:r>
        <w:rPr>
          <w:spacing w:val="-6"/>
          <w:sz w:val="24"/>
          <w:szCs w:val="24"/>
        </w:rPr>
        <w:t>c</w:t>
      </w:r>
      <w:r>
        <w:rPr>
          <w:sz w:val="24"/>
          <w:szCs w:val="24"/>
        </w:rPr>
        <w:t xml:space="preserve">hael. </w:t>
      </w:r>
      <w:r>
        <w:rPr>
          <w:spacing w:val="2"/>
          <w:sz w:val="24"/>
          <w:szCs w:val="24"/>
        </w:rPr>
        <w:t xml:space="preserve"> </w:t>
      </w:r>
      <w:r>
        <w:rPr>
          <w:sz w:val="24"/>
          <w:szCs w:val="24"/>
        </w:rPr>
        <w:t xml:space="preserve">2007.  </w:t>
      </w:r>
      <w:r>
        <w:rPr>
          <w:spacing w:val="1"/>
          <w:sz w:val="24"/>
          <w:szCs w:val="24"/>
        </w:rPr>
        <w:t xml:space="preserve"> </w:t>
      </w:r>
      <w:r>
        <w:rPr>
          <w:spacing w:val="-12"/>
          <w:sz w:val="24"/>
          <w:szCs w:val="24"/>
        </w:rPr>
        <w:t>R</w:t>
      </w:r>
      <w:r>
        <w:rPr>
          <w:sz w:val="24"/>
          <w:szCs w:val="24"/>
        </w:rPr>
        <w:t xml:space="preserve">eputation </w:t>
      </w:r>
      <w:r>
        <w:rPr>
          <w:spacing w:val="53"/>
          <w:sz w:val="24"/>
          <w:szCs w:val="24"/>
        </w:rPr>
        <w:t xml:space="preserve"> </w:t>
      </w:r>
      <w:r>
        <w:rPr>
          <w:sz w:val="24"/>
          <w:szCs w:val="24"/>
        </w:rPr>
        <w:t xml:space="preserve">and </w:t>
      </w:r>
      <w:r>
        <w:rPr>
          <w:spacing w:val="12"/>
          <w:sz w:val="24"/>
          <w:szCs w:val="24"/>
        </w:rPr>
        <w:t xml:space="preserve"> </w:t>
      </w:r>
      <w:r>
        <w:rPr>
          <w:w w:val="109"/>
          <w:sz w:val="24"/>
          <w:szCs w:val="24"/>
        </w:rPr>
        <w:t>International</w:t>
      </w:r>
      <w:r>
        <w:rPr>
          <w:spacing w:val="45"/>
          <w:w w:val="109"/>
          <w:sz w:val="24"/>
          <w:szCs w:val="24"/>
        </w:rPr>
        <w:t xml:space="preserve"> </w:t>
      </w:r>
      <w:r>
        <w:rPr>
          <w:sz w:val="24"/>
          <w:szCs w:val="24"/>
        </w:rPr>
        <w:t>C</w:t>
      </w:r>
      <w:r>
        <w:rPr>
          <w:spacing w:val="-12"/>
          <w:sz w:val="24"/>
          <w:szCs w:val="24"/>
        </w:rPr>
        <w:t>o</w:t>
      </w:r>
      <w:r>
        <w:rPr>
          <w:sz w:val="24"/>
          <w:szCs w:val="24"/>
        </w:rPr>
        <w:t>o</w:t>
      </w:r>
      <w:r>
        <w:rPr>
          <w:spacing w:val="-12"/>
          <w:sz w:val="24"/>
          <w:szCs w:val="24"/>
        </w:rPr>
        <w:t>p</w:t>
      </w:r>
      <w:r>
        <w:rPr>
          <w:sz w:val="24"/>
          <w:szCs w:val="24"/>
        </w:rPr>
        <w:t>e</w:t>
      </w:r>
      <w:r>
        <w:rPr>
          <w:spacing w:val="-12"/>
          <w:sz w:val="24"/>
          <w:szCs w:val="24"/>
        </w:rPr>
        <w:t>r</w:t>
      </w:r>
      <w:r>
        <w:rPr>
          <w:sz w:val="24"/>
          <w:szCs w:val="24"/>
        </w:rPr>
        <w:t xml:space="preserve">ation:  </w:t>
      </w:r>
      <w:r>
        <w:rPr>
          <w:spacing w:val="46"/>
          <w:sz w:val="24"/>
          <w:szCs w:val="24"/>
        </w:rPr>
        <w:t xml:space="preserve"> </w:t>
      </w:r>
      <w:r>
        <w:rPr>
          <w:sz w:val="24"/>
          <w:szCs w:val="24"/>
        </w:rPr>
        <w:t>Sove</w:t>
      </w:r>
      <w:r>
        <w:rPr>
          <w:spacing w:val="-12"/>
          <w:sz w:val="24"/>
          <w:szCs w:val="24"/>
        </w:rPr>
        <w:t>r</w:t>
      </w:r>
      <w:r>
        <w:rPr>
          <w:sz w:val="24"/>
          <w:szCs w:val="24"/>
        </w:rPr>
        <w:t>eign</w:t>
      </w:r>
      <w:r>
        <w:rPr>
          <w:spacing w:val="54"/>
          <w:sz w:val="24"/>
          <w:szCs w:val="24"/>
        </w:rPr>
        <w:t xml:space="preserve"> </w:t>
      </w:r>
      <w:r>
        <w:rPr>
          <w:sz w:val="24"/>
          <w:szCs w:val="24"/>
        </w:rPr>
        <w:t>Debt</w:t>
      </w:r>
      <w:r>
        <w:rPr>
          <w:spacing w:val="51"/>
          <w:sz w:val="24"/>
          <w:szCs w:val="24"/>
        </w:rPr>
        <w:t xml:space="preserve"> </w:t>
      </w:r>
      <w:r>
        <w:rPr>
          <w:spacing w:val="-12"/>
          <w:sz w:val="24"/>
          <w:szCs w:val="24"/>
        </w:rPr>
        <w:t>A</w:t>
      </w:r>
      <w:r>
        <w:rPr>
          <w:w w:val="110"/>
          <w:sz w:val="24"/>
          <w:szCs w:val="24"/>
        </w:rPr>
        <w:t>c</w:t>
      </w:r>
      <w:r>
        <w:rPr>
          <w:spacing w:val="-12"/>
          <w:w w:val="110"/>
          <w:sz w:val="24"/>
          <w:szCs w:val="24"/>
        </w:rPr>
        <w:t>r</w:t>
      </w:r>
      <w:r>
        <w:rPr>
          <w:w w:val="101"/>
          <w:sz w:val="24"/>
          <w:szCs w:val="24"/>
        </w:rPr>
        <w:t>oss</w:t>
      </w:r>
    </w:p>
    <w:p w14:paraId="2D633156" w14:textId="77777777" w:rsidR="000A768D" w:rsidRDefault="000A768D">
      <w:pPr>
        <w:spacing w:before="6" w:line="180" w:lineRule="exact"/>
        <w:rPr>
          <w:sz w:val="18"/>
          <w:szCs w:val="18"/>
        </w:rPr>
      </w:pPr>
    </w:p>
    <w:p w14:paraId="51687639" w14:textId="77777777" w:rsidR="000A768D" w:rsidRDefault="006C1B1D">
      <w:pPr>
        <w:ind w:left="334"/>
        <w:rPr>
          <w:sz w:val="24"/>
          <w:szCs w:val="24"/>
        </w:rPr>
      </w:pPr>
      <w:r>
        <w:rPr>
          <w:sz w:val="24"/>
          <w:szCs w:val="24"/>
        </w:rPr>
        <w:t>Th</w:t>
      </w:r>
      <w:r>
        <w:rPr>
          <w:spacing w:val="-12"/>
          <w:sz w:val="24"/>
          <w:szCs w:val="24"/>
        </w:rPr>
        <w:t>re</w:t>
      </w:r>
      <w:r>
        <w:rPr>
          <w:sz w:val="24"/>
          <w:szCs w:val="24"/>
        </w:rPr>
        <w:t xml:space="preserve">e </w:t>
      </w:r>
      <w:r>
        <w:rPr>
          <w:spacing w:val="4"/>
          <w:sz w:val="24"/>
          <w:szCs w:val="24"/>
        </w:rPr>
        <w:t xml:space="preserve"> </w:t>
      </w:r>
      <w:r>
        <w:rPr>
          <w:sz w:val="24"/>
          <w:szCs w:val="24"/>
        </w:rPr>
        <w:t xml:space="preserve">Centuries. </w:t>
      </w:r>
      <w:r>
        <w:rPr>
          <w:spacing w:val="53"/>
          <w:sz w:val="24"/>
          <w:szCs w:val="24"/>
        </w:rPr>
        <w:t xml:space="preserve"> </w:t>
      </w:r>
      <w:r>
        <w:rPr>
          <w:sz w:val="24"/>
          <w:szCs w:val="24"/>
        </w:rPr>
        <w:t xml:space="preserve">Princeton, </w:t>
      </w:r>
      <w:r>
        <w:rPr>
          <w:spacing w:val="27"/>
          <w:sz w:val="24"/>
          <w:szCs w:val="24"/>
        </w:rPr>
        <w:t xml:space="preserve"> </w:t>
      </w:r>
      <w:r>
        <w:rPr>
          <w:sz w:val="24"/>
          <w:szCs w:val="24"/>
        </w:rPr>
        <w:t>NJ:</w:t>
      </w:r>
      <w:r>
        <w:rPr>
          <w:spacing w:val="45"/>
          <w:sz w:val="24"/>
          <w:szCs w:val="24"/>
        </w:rPr>
        <w:t xml:space="preserve"> </w:t>
      </w:r>
      <w:r>
        <w:rPr>
          <w:sz w:val="24"/>
          <w:szCs w:val="24"/>
        </w:rPr>
        <w:t xml:space="preserve">Princeton </w:t>
      </w:r>
      <w:r>
        <w:rPr>
          <w:spacing w:val="22"/>
          <w:sz w:val="24"/>
          <w:szCs w:val="24"/>
        </w:rPr>
        <w:t xml:space="preserve"> </w:t>
      </w:r>
      <w:r>
        <w:rPr>
          <w:sz w:val="24"/>
          <w:szCs w:val="24"/>
        </w:rPr>
        <w:t>Uni</w:t>
      </w:r>
      <w:r>
        <w:rPr>
          <w:spacing w:val="-7"/>
          <w:sz w:val="24"/>
          <w:szCs w:val="24"/>
        </w:rPr>
        <w:t>v</w:t>
      </w:r>
      <w:r>
        <w:rPr>
          <w:sz w:val="24"/>
          <w:szCs w:val="24"/>
        </w:rPr>
        <w:t>ersi</w:t>
      </w:r>
      <w:r>
        <w:rPr>
          <w:spacing w:val="-7"/>
          <w:sz w:val="24"/>
          <w:szCs w:val="24"/>
        </w:rPr>
        <w:t>t</w:t>
      </w:r>
      <w:r>
        <w:rPr>
          <w:sz w:val="24"/>
          <w:szCs w:val="24"/>
        </w:rPr>
        <w:t xml:space="preserve">y </w:t>
      </w:r>
      <w:r>
        <w:rPr>
          <w:spacing w:val="5"/>
          <w:sz w:val="24"/>
          <w:szCs w:val="24"/>
        </w:rPr>
        <w:t xml:space="preserve"> </w:t>
      </w:r>
      <w:r>
        <w:rPr>
          <w:w w:val="106"/>
          <w:sz w:val="24"/>
          <w:szCs w:val="24"/>
        </w:rPr>
        <w:t>Press.</w:t>
      </w:r>
    </w:p>
    <w:p w14:paraId="2F8C5B93" w14:textId="77777777" w:rsidR="000A768D" w:rsidRDefault="000A768D">
      <w:pPr>
        <w:spacing w:before="6" w:line="180" w:lineRule="exact"/>
        <w:rPr>
          <w:sz w:val="18"/>
          <w:szCs w:val="18"/>
        </w:rPr>
      </w:pPr>
    </w:p>
    <w:p w14:paraId="36A1DB56" w14:textId="77777777" w:rsidR="000A768D" w:rsidRDefault="006C1B1D">
      <w:pPr>
        <w:ind w:left="100"/>
        <w:rPr>
          <w:sz w:val="24"/>
          <w:szCs w:val="24"/>
        </w:rPr>
      </w:pPr>
      <w:r>
        <w:rPr>
          <w:spacing w:val="-22"/>
          <w:w w:val="108"/>
          <w:sz w:val="24"/>
          <w:szCs w:val="24"/>
        </w:rPr>
        <w:t>T</w:t>
      </w:r>
      <w:r>
        <w:rPr>
          <w:w w:val="108"/>
          <w:sz w:val="24"/>
          <w:szCs w:val="24"/>
        </w:rPr>
        <w:t xml:space="preserve">rakman,  </w:t>
      </w:r>
      <w:r>
        <w:rPr>
          <w:sz w:val="24"/>
          <w:szCs w:val="24"/>
        </w:rPr>
        <w:t>Leon</w:t>
      </w:r>
      <w:r>
        <w:rPr>
          <w:spacing w:val="56"/>
          <w:sz w:val="24"/>
          <w:szCs w:val="24"/>
        </w:rPr>
        <w:t xml:space="preserve"> </w:t>
      </w:r>
      <w:r>
        <w:rPr>
          <w:sz w:val="24"/>
          <w:szCs w:val="24"/>
        </w:rPr>
        <w:t xml:space="preserve">E. </w:t>
      </w:r>
      <w:r>
        <w:rPr>
          <w:spacing w:val="13"/>
          <w:sz w:val="24"/>
          <w:szCs w:val="24"/>
        </w:rPr>
        <w:t xml:space="preserve"> </w:t>
      </w:r>
      <w:r>
        <w:rPr>
          <w:sz w:val="24"/>
          <w:szCs w:val="24"/>
        </w:rPr>
        <w:t xml:space="preserve">2013.  </w:t>
      </w:r>
      <w:r>
        <w:rPr>
          <w:spacing w:val="28"/>
          <w:sz w:val="24"/>
          <w:szCs w:val="24"/>
        </w:rPr>
        <w:t xml:space="preserve"> </w:t>
      </w:r>
      <w:r>
        <w:rPr>
          <w:sz w:val="24"/>
          <w:szCs w:val="24"/>
        </w:rPr>
        <w:t>“The</w:t>
      </w:r>
      <w:r>
        <w:rPr>
          <w:spacing w:val="56"/>
          <w:sz w:val="24"/>
          <w:szCs w:val="24"/>
        </w:rPr>
        <w:t xml:space="preserve"> </w:t>
      </w:r>
      <w:r>
        <w:rPr>
          <w:sz w:val="24"/>
          <w:szCs w:val="24"/>
        </w:rPr>
        <w:t xml:space="preserve">ICSID </w:t>
      </w:r>
      <w:r>
        <w:rPr>
          <w:spacing w:val="15"/>
          <w:sz w:val="24"/>
          <w:szCs w:val="24"/>
        </w:rPr>
        <w:t xml:space="preserve"> </w:t>
      </w:r>
      <w:r>
        <w:rPr>
          <w:sz w:val="24"/>
          <w:szCs w:val="24"/>
        </w:rPr>
        <w:t xml:space="preserve">Under </w:t>
      </w:r>
      <w:r>
        <w:rPr>
          <w:spacing w:val="26"/>
          <w:sz w:val="24"/>
          <w:szCs w:val="24"/>
        </w:rPr>
        <w:t xml:space="preserve"> </w:t>
      </w:r>
      <w:r>
        <w:rPr>
          <w:sz w:val="24"/>
          <w:szCs w:val="24"/>
        </w:rPr>
        <w:t>Siege.”</w:t>
      </w:r>
      <w:r>
        <w:rPr>
          <w:spacing w:val="34"/>
          <w:sz w:val="24"/>
          <w:szCs w:val="24"/>
        </w:rPr>
        <w:t xml:space="preserve"> </w:t>
      </w:r>
      <w:r>
        <w:rPr>
          <w:sz w:val="24"/>
          <w:szCs w:val="24"/>
        </w:rPr>
        <w:t>Corne</w:t>
      </w:r>
      <w:r>
        <w:rPr>
          <w:spacing w:val="12"/>
          <w:sz w:val="24"/>
          <w:szCs w:val="24"/>
        </w:rPr>
        <w:t>l</w:t>
      </w:r>
      <w:r>
        <w:rPr>
          <w:sz w:val="24"/>
          <w:szCs w:val="24"/>
        </w:rPr>
        <w:t xml:space="preserve">l </w:t>
      </w:r>
      <w:r>
        <w:rPr>
          <w:spacing w:val="18"/>
          <w:sz w:val="24"/>
          <w:szCs w:val="24"/>
        </w:rPr>
        <w:t xml:space="preserve"> </w:t>
      </w:r>
      <w:r>
        <w:rPr>
          <w:w w:val="109"/>
          <w:sz w:val="24"/>
          <w:szCs w:val="24"/>
        </w:rPr>
        <w:t>International</w:t>
      </w:r>
      <w:r>
        <w:rPr>
          <w:spacing w:val="53"/>
          <w:w w:val="109"/>
          <w:sz w:val="24"/>
          <w:szCs w:val="24"/>
        </w:rPr>
        <w:t xml:space="preserve"> </w:t>
      </w:r>
      <w:r>
        <w:rPr>
          <w:spacing w:val="-12"/>
          <w:sz w:val="24"/>
          <w:szCs w:val="24"/>
        </w:rPr>
        <w:t>L</w:t>
      </w:r>
      <w:r>
        <w:rPr>
          <w:sz w:val="24"/>
          <w:szCs w:val="24"/>
        </w:rPr>
        <w:t>aw</w:t>
      </w:r>
      <w:r>
        <w:rPr>
          <w:spacing w:val="53"/>
          <w:sz w:val="24"/>
          <w:szCs w:val="24"/>
        </w:rPr>
        <w:t xml:space="preserve"> </w:t>
      </w:r>
      <w:r>
        <w:rPr>
          <w:w w:val="110"/>
          <w:sz w:val="24"/>
          <w:szCs w:val="24"/>
        </w:rPr>
        <w:t>Journal</w:t>
      </w:r>
    </w:p>
    <w:p w14:paraId="7A685046" w14:textId="77777777" w:rsidR="000A768D" w:rsidRDefault="000A768D">
      <w:pPr>
        <w:spacing w:before="6" w:line="180" w:lineRule="exact"/>
        <w:rPr>
          <w:sz w:val="18"/>
          <w:szCs w:val="18"/>
        </w:rPr>
      </w:pPr>
    </w:p>
    <w:p w14:paraId="0EDC8C10" w14:textId="77777777" w:rsidR="000A768D" w:rsidRDefault="006C1B1D">
      <w:pPr>
        <w:ind w:left="334"/>
        <w:rPr>
          <w:sz w:val="24"/>
          <w:szCs w:val="24"/>
        </w:rPr>
      </w:pPr>
      <w:r>
        <w:rPr>
          <w:sz w:val="24"/>
          <w:szCs w:val="24"/>
        </w:rPr>
        <w:t>45(3):603–664.</w:t>
      </w:r>
    </w:p>
    <w:p w14:paraId="3DF5F464" w14:textId="77777777" w:rsidR="000A768D" w:rsidRDefault="000A768D">
      <w:pPr>
        <w:spacing w:before="6" w:line="180" w:lineRule="exact"/>
        <w:rPr>
          <w:sz w:val="18"/>
          <w:szCs w:val="18"/>
        </w:rPr>
      </w:pPr>
    </w:p>
    <w:p w14:paraId="1FAD6B1C" w14:textId="77777777" w:rsidR="000A768D" w:rsidRDefault="006C1B1D">
      <w:pPr>
        <w:spacing w:line="401" w:lineRule="auto"/>
        <w:ind w:left="334" w:right="79" w:hanging="234"/>
        <w:jc w:val="both"/>
        <w:rPr>
          <w:sz w:val="24"/>
          <w:szCs w:val="24"/>
        </w:rPr>
      </w:pPr>
      <w:r>
        <w:rPr>
          <w:sz w:val="24"/>
          <w:szCs w:val="24"/>
        </w:rPr>
        <w:t xml:space="preserve">UNCITRAL. </w:t>
      </w:r>
      <w:r>
        <w:rPr>
          <w:spacing w:val="38"/>
          <w:sz w:val="24"/>
          <w:szCs w:val="24"/>
        </w:rPr>
        <w:t xml:space="preserve"> </w:t>
      </w:r>
      <w:r>
        <w:rPr>
          <w:sz w:val="24"/>
          <w:szCs w:val="24"/>
        </w:rPr>
        <w:t xml:space="preserve">2013.  </w:t>
      </w:r>
      <w:r>
        <w:rPr>
          <w:spacing w:val="17"/>
          <w:sz w:val="24"/>
          <w:szCs w:val="24"/>
        </w:rPr>
        <w:t xml:space="preserve"> </w:t>
      </w:r>
      <w:r>
        <w:rPr>
          <w:sz w:val="24"/>
          <w:szCs w:val="24"/>
        </w:rPr>
        <w:t xml:space="preserve">UNCITRAL </w:t>
      </w:r>
      <w:r>
        <w:rPr>
          <w:spacing w:val="39"/>
          <w:sz w:val="24"/>
          <w:szCs w:val="24"/>
        </w:rPr>
        <w:t xml:space="preserve"> </w:t>
      </w:r>
      <w:r>
        <w:rPr>
          <w:spacing w:val="-6"/>
          <w:w w:val="107"/>
          <w:sz w:val="24"/>
          <w:szCs w:val="24"/>
        </w:rPr>
        <w:t>A</w:t>
      </w:r>
      <w:r>
        <w:rPr>
          <w:w w:val="107"/>
          <w:sz w:val="24"/>
          <w:szCs w:val="24"/>
        </w:rPr>
        <w:t>rbit</w:t>
      </w:r>
      <w:r>
        <w:rPr>
          <w:spacing w:val="-13"/>
          <w:w w:val="107"/>
          <w:sz w:val="24"/>
          <w:szCs w:val="24"/>
        </w:rPr>
        <w:t>r</w:t>
      </w:r>
      <w:r>
        <w:rPr>
          <w:w w:val="107"/>
          <w:sz w:val="24"/>
          <w:szCs w:val="24"/>
        </w:rPr>
        <w:t>ation</w:t>
      </w:r>
      <w:r>
        <w:rPr>
          <w:spacing w:val="48"/>
          <w:w w:val="107"/>
          <w:sz w:val="24"/>
          <w:szCs w:val="24"/>
        </w:rPr>
        <w:t xml:space="preserve"> </w:t>
      </w:r>
      <w:r>
        <w:rPr>
          <w:spacing w:val="-6"/>
          <w:sz w:val="24"/>
          <w:szCs w:val="24"/>
        </w:rPr>
        <w:t>R</w:t>
      </w:r>
      <w:r>
        <w:rPr>
          <w:sz w:val="24"/>
          <w:szCs w:val="24"/>
        </w:rPr>
        <w:t xml:space="preserve">ules  (with </w:t>
      </w:r>
      <w:r>
        <w:rPr>
          <w:spacing w:val="1"/>
          <w:sz w:val="24"/>
          <w:szCs w:val="24"/>
        </w:rPr>
        <w:t xml:space="preserve"> </w:t>
      </w:r>
      <w:r>
        <w:rPr>
          <w:sz w:val="24"/>
          <w:szCs w:val="24"/>
        </w:rPr>
        <w:t>new</w:t>
      </w:r>
      <w:r>
        <w:rPr>
          <w:spacing w:val="42"/>
          <w:sz w:val="24"/>
          <w:szCs w:val="24"/>
        </w:rPr>
        <w:t xml:space="preserve"> </w:t>
      </w:r>
      <w:r>
        <w:rPr>
          <w:sz w:val="24"/>
          <w:szCs w:val="24"/>
        </w:rPr>
        <w:t xml:space="preserve">article </w:t>
      </w:r>
      <w:r>
        <w:rPr>
          <w:spacing w:val="32"/>
          <w:sz w:val="24"/>
          <w:szCs w:val="24"/>
        </w:rPr>
        <w:t xml:space="preserve"> </w:t>
      </w:r>
      <w:r>
        <w:rPr>
          <w:sz w:val="24"/>
          <w:szCs w:val="24"/>
        </w:rPr>
        <w:t xml:space="preserve">1, </w:t>
      </w:r>
      <w:r>
        <w:rPr>
          <w:spacing w:val="9"/>
          <w:sz w:val="24"/>
          <w:szCs w:val="24"/>
        </w:rPr>
        <w:t xml:space="preserve"> </w:t>
      </w:r>
      <w:r>
        <w:rPr>
          <w:spacing w:val="-12"/>
          <w:sz w:val="24"/>
          <w:szCs w:val="24"/>
        </w:rPr>
        <w:t>p</w:t>
      </w:r>
      <w:r>
        <w:rPr>
          <w:sz w:val="24"/>
          <w:szCs w:val="24"/>
        </w:rPr>
        <w:t>a</w:t>
      </w:r>
      <w:r>
        <w:rPr>
          <w:spacing w:val="-12"/>
          <w:sz w:val="24"/>
          <w:szCs w:val="24"/>
        </w:rPr>
        <w:t>r</w:t>
      </w:r>
      <w:r>
        <w:rPr>
          <w:sz w:val="24"/>
          <w:szCs w:val="24"/>
        </w:rPr>
        <w:t>ag</w:t>
      </w:r>
      <w:r>
        <w:rPr>
          <w:spacing w:val="-12"/>
          <w:sz w:val="24"/>
          <w:szCs w:val="24"/>
        </w:rPr>
        <w:t>r</w:t>
      </w:r>
      <w:r>
        <w:rPr>
          <w:sz w:val="24"/>
          <w:szCs w:val="24"/>
        </w:rPr>
        <w:t xml:space="preserve">aph </w:t>
      </w:r>
      <w:r>
        <w:rPr>
          <w:spacing w:val="50"/>
          <w:sz w:val="24"/>
          <w:szCs w:val="24"/>
        </w:rPr>
        <w:t xml:space="preserve"> </w:t>
      </w:r>
      <w:r>
        <w:rPr>
          <w:sz w:val="24"/>
          <w:szCs w:val="24"/>
        </w:rPr>
        <w:t xml:space="preserve">4, </w:t>
      </w:r>
      <w:r>
        <w:rPr>
          <w:spacing w:val="9"/>
          <w:sz w:val="24"/>
          <w:szCs w:val="24"/>
        </w:rPr>
        <w:t xml:space="preserve"> </w:t>
      </w:r>
      <w:r>
        <w:rPr>
          <w:w w:val="107"/>
          <w:sz w:val="24"/>
          <w:szCs w:val="24"/>
        </w:rPr>
        <w:t xml:space="preserve">as </w:t>
      </w:r>
      <w:r>
        <w:rPr>
          <w:sz w:val="24"/>
          <w:szCs w:val="24"/>
        </w:rPr>
        <w:t>adopt</w:t>
      </w:r>
      <w:r>
        <w:rPr>
          <w:spacing w:val="-12"/>
          <w:sz w:val="24"/>
          <w:szCs w:val="24"/>
        </w:rPr>
        <w:t>e</w:t>
      </w:r>
      <w:r>
        <w:rPr>
          <w:sz w:val="24"/>
          <w:szCs w:val="24"/>
        </w:rPr>
        <w:t>d</w:t>
      </w:r>
      <w:r>
        <w:rPr>
          <w:spacing w:val="42"/>
          <w:sz w:val="24"/>
          <w:szCs w:val="24"/>
        </w:rPr>
        <w:t xml:space="preserve"> </w:t>
      </w:r>
      <w:r>
        <w:rPr>
          <w:sz w:val="24"/>
          <w:szCs w:val="24"/>
        </w:rPr>
        <w:t>in</w:t>
      </w:r>
      <w:r>
        <w:rPr>
          <w:spacing w:val="39"/>
          <w:sz w:val="24"/>
          <w:szCs w:val="24"/>
        </w:rPr>
        <w:t xml:space="preserve"> </w:t>
      </w:r>
      <w:r>
        <w:rPr>
          <w:sz w:val="24"/>
          <w:szCs w:val="24"/>
        </w:rPr>
        <w:t>2013).  New</w:t>
      </w:r>
      <w:r>
        <w:rPr>
          <w:spacing w:val="13"/>
          <w:sz w:val="24"/>
          <w:szCs w:val="24"/>
        </w:rPr>
        <w:t xml:space="preserve"> </w:t>
      </w:r>
      <w:r>
        <w:rPr>
          <w:spacing w:val="-19"/>
          <w:sz w:val="24"/>
          <w:szCs w:val="24"/>
        </w:rPr>
        <w:t>Y</w:t>
      </w:r>
      <w:r>
        <w:rPr>
          <w:sz w:val="24"/>
          <w:szCs w:val="24"/>
        </w:rPr>
        <w:t>ork:</w:t>
      </w:r>
      <w:r>
        <w:rPr>
          <w:spacing w:val="53"/>
          <w:sz w:val="24"/>
          <w:szCs w:val="24"/>
        </w:rPr>
        <w:t xml:space="preserve"> </w:t>
      </w:r>
      <w:r>
        <w:rPr>
          <w:sz w:val="24"/>
          <w:szCs w:val="24"/>
        </w:rPr>
        <w:t>United</w:t>
      </w:r>
      <w:r>
        <w:rPr>
          <w:spacing w:val="57"/>
          <w:sz w:val="24"/>
          <w:szCs w:val="24"/>
        </w:rPr>
        <w:t xml:space="preserve"> </w:t>
      </w:r>
      <w:r>
        <w:rPr>
          <w:w w:val="105"/>
          <w:sz w:val="24"/>
          <w:szCs w:val="24"/>
        </w:rPr>
        <w:t>Nations.</w:t>
      </w:r>
    </w:p>
    <w:p w14:paraId="5AF2CF49" w14:textId="77777777" w:rsidR="000A768D" w:rsidRDefault="006C1B1D">
      <w:pPr>
        <w:spacing w:before="7"/>
        <w:ind w:left="100"/>
        <w:rPr>
          <w:sz w:val="24"/>
          <w:szCs w:val="24"/>
        </w:rPr>
      </w:pPr>
      <w:r>
        <w:rPr>
          <w:sz w:val="24"/>
          <w:szCs w:val="24"/>
        </w:rPr>
        <w:t>UNC</w:t>
      </w:r>
      <w:r>
        <w:rPr>
          <w:spacing w:val="-19"/>
          <w:sz w:val="24"/>
          <w:szCs w:val="24"/>
        </w:rPr>
        <w:t>T</w:t>
      </w:r>
      <w:r>
        <w:rPr>
          <w:sz w:val="24"/>
          <w:szCs w:val="24"/>
        </w:rPr>
        <w:t xml:space="preserve">AD. </w:t>
      </w:r>
      <w:r>
        <w:rPr>
          <w:spacing w:val="3"/>
          <w:sz w:val="24"/>
          <w:szCs w:val="24"/>
        </w:rPr>
        <w:t xml:space="preserve"> </w:t>
      </w:r>
      <w:r>
        <w:rPr>
          <w:sz w:val="24"/>
          <w:szCs w:val="24"/>
        </w:rPr>
        <w:t>2013.</w:t>
      </w:r>
      <w:r>
        <w:rPr>
          <w:spacing w:val="33"/>
          <w:sz w:val="24"/>
          <w:szCs w:val="24"/>
        </w:rPr>
        <w:t xml:space="preserve"> </w:t>
      </w:r>
      <w:r>
        <w:rPr>
          <w:sz w:val="24"/>
          <w:szCs w:val="24"/>
        </w:rPr>
        <w:t>“Cou</w:t>
      </w:r>
      <w:r>
        <w:rPr>
          <w:spacing w:val="-6"/>
          <w:sz w:val="24"/>
          <w:szCs w:val="24"/>
        </w:rPr>
        <w:t>n</w:t>
      </w:r>
      <w:r>
        <w:rPr>
          <w:sz w:val="24"/>
          <w:szCs w:val="24"/>
        </w:rPr>
        <w:t>try-S</w:t>
      </w:r>
      <w:r>
        <w:rPr>
          <w:spacing w:val="6"/>
          <w:sz w:val="24"/>
          <w:szCs w:val="24"/>
        </w:rPr>
        <w:t>p</w:t>
      </w:r>
      <w:r>
        <w:rPr>
          <w:sz w:val="24"/>
          <w:szCs w:val="24"/>
        </w:rPr>
        <w:t>ecific</w:t>
      </w:r>
      <w:r>
        <w:rPr>
          <w:spacing w:val="27"/>
          <w:sz w:val="24"/>
          <w:szCs w:val="24"/>
        </w:rPr>
        <w:t xml:space="preserve"> </w:t>
      </w:r>
      <w:r>
        <w:rPr>
          <w:sz w:val="24"/>
          <w:szCs w:val="24"/>
        </w:rPr>
        <w:t>Lists</w:t>
      </w:r>
      <w:r>
        <w:rPr>
          <w:spacing w:val="37"/>
          <w:sz w:val="24"/>
          <w:szCs w:val="24"/>
        </w:rPr>
        <w:t xml:space="preserve"> </w:t>
      </w:r>
      <w:r>
        <w:rPr>
          <w:sz w:val="24"/>
          <w:szCs w:val="24"/>
        </w:rPr>
        <w:t>of</w:t>
      </w:r>
      <w:r>
        <w:rPr>
          <w:spacing w:val="6"/>
          <w:sz w:val="24"/>
          <w:szCs w:val="24"/>
        </w:rPr>
        <w:t xml:space="preserve"> </w:t>
      </w:r>
      <w:r>
        <w:rPr>
          <w:sz w:val="24"/>
          <w:szCs w:val="24"/>
        </w:rPr>
        <w:t xml:space="preserve">Bilateral </w:t>
      </w:r>
      <w:r>
        <w:rPr>
          <w:spacing w:val="7"/>
          <w:sz w:val="24"/>
          <w:szCs w:val="24"/>
        </w:rPr>
        <w:t xml:space="preserve"> </w:t>
      </w:r>
      <w:r>
        <w:rPr>
          <w:w w:val="107"/>
          <w:sz w:val="24"/>
          <w:szCs w:val="24"/>
        </w:rPr>
        <w:t>I</w:t>
      </w:r>
      <w:r>
        <w:rPr>
          <w:spacing w:val="-6"/>
          <w:w w:val="107"/>
          <w:sz w:val="24"/>
          <w:szCs w:val="24"/>
        </w:rPr>
        <w:t>n</w:t>
      </w:r>
      <w:r>
        <w:rPr>
          <w:spacing w:val="-7"/>
          <w:w w:val="103"/>
          <w:sz w:val="24"/>
          <w:szCs w:val="24"/>
        </w:rPr>
        <w:t>v</w:t>
      </w:r>
      <w:r>
        <w:rPr>
          <w:w w:val="105"/>
          <w:sz w:val="24"/>
          <w:szCs w:val="24"/>
        </w:rPr>
        <w:t>estme</w:t>
      </w:r>
      <w:r>
        <w:rPr>
          <w:spacing w:val="-7"/>
          <w:w w:val="105"/>
          <w:sz w:val="24"/>
          <w:szCs w:val="24"/>
        </w:rPr>
        <w:t>n</w:t>
      </w:r>
      <w:r>
        <w:rPr>
          <w:w w:val="137"/>
          <w:sz w:val="24"/>
          <w:szCs w:val="24"/>
        </w:rPr>
        <w:t>t</w:t>
      </w:r>
      <w:r>
        <w:rPr>
          <w:spacing w:val="18"/>
          <w:sz w:val="24"/>
          <w:szCs w:val="24"/>
        </w:rPr>
        <w:t xml:space="preserve"> </w:t>
      </w:r>
      <w:r>
        <w:rPr>
          <w:spacing w:val="-20"/>
          <w:w w:val="115"/>
          <w:sz w:val="24"/>
          <w:szCs w:val="24"/>
        </w:rPr>
        <w:t>T</w:t>
      </w:r>
      <w:r>
        <w:rPr>
          <w:w w:val="102"/>
          <w:sz w:val="24"/>
          <w:szCs w:val="24"/>
        </w:rPr>
        <w:t>reaties.”.</w:t>
      </w:r>
    </w:p>
    <w:p w14:paraId="3007139D" w14:textId="77777777" w:rsidR="000A768D" w:rsidRDefault="000A768D">
      <w:pPr>
        <w:spacing w:before="3" w:line="120" w:lineRule="exact"/>
        <w:rPr>
          <w:sz w:val="13"/>
          <w:szCs w:val="13"/>
        </w:rPr>
      </w:pPr>
    </w:p>
    <w:p w14:paraId="1A883DB0" w14:textId="77777777" w:rsidR="000A768D" w:rsidRDefault="006C1B1D">
      <w:pPr>
        <w:ind w:left="334"/>
        <w:rPr>
          <w:rFonts w:ascii="SimSun-ExtB" w:eastAsia="SimSun-ExtB" w:hAnsi="SimSun-ExtB" w:cs="SimSun-ExtB"/>
          <w:sz w:val="24"/>
          <w:szCs w:val="24"/>
        </w:rPr>
      </w:pPr>
      <w:r>
        <w:rPr>
          <w:w w:val="117"/>
          <w:sz w:val="24"/>
          <w:szCs w:val="24"/>
        </w:rPr>
        <w:t>URL:</w:t>
      </w:r>
      <w:r>
        <w:rPr>
          <w:spacing w:val="8"/>
          <w:w w:val="117"/>
          <w:sz w:val="24"/>
          <w:szCs w:val="24"/>
        </w:rPr>
        <w:t xml:space="preserve"> </w:t>
      </w:r>
      <w:hyperlink r:id="rId35">
        <w:r>
          <w:rPr>
            <w:rFonts w:ascii="SimSun-ExtB" w:eastAsia="SimSun-ExtB" w:hAnsi="SimSun-ExtB" w:cs="SimSun-ExtB"/>
            <w:w w:val="102"/>
            <w:sz w:val="24"/>
            <w:szCs w:val="24"/>
          </w:rPr>
          <w:t>http:</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unctad.</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org/</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en/</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pages/</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DIAE/</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DIAE.</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aspx</w:t>
        </w:r>
      </w:hyperlink>
    </w:p>
    <w:p w14:paraId="77B33FA2" w14:textId="77777777" w:rsidR="000A768D" w:rsidRDefault="000A768D">
      <w:pPr>
        <w:spacing w:before="6" w:line="180" w:lineRule="exact"/>
        <w:rPr>
          <w:sz w:val="18"/>
          <w:szCs w:val="18"/>
        </w:rPr>
      </w:pPr>
    </w:p>
    <w:p w14:paraId="329D1A9F" w14:textId="77777777" w:rsidR="000A768D" w:rsidRDefault="006C1B1D">
      <w:pPr>
        <w:spacing w:line="401" w:lineRule="auto"/>
        <w:ind w:left="334" w:right="78" w:hanging="234"/>
        <w:jc w:val="both"/>
        <w:rPr>
          <w:sz w:val="24"/>
          <w:szCs w:val="24"/>
        </w:rPr>
      </w:pPr>
      <w:r>
        <w:rPr>
          <w:sz w:val="24"/>
          <w:szCs w:val="24"/>
        </w:rPr>
        <w:t>UNC</w:t>
      </w:r>
      <w:r>
        <w:rPr>
          <w:spacing w:val="-19"/>
          <w:sz w:val="24"/>
          <w:szCs w:val="24"/>
        </w:rPr>
        <w:t>T</w:t>
      </w:r>
      <w:r>
        <w:rPr>
          <w:sz w:val="24"/>
          <w:szCs w:val="24"/>
        </w:rPr>
        <w:t>AD.  2015.</w:t>
      </w:r>
      <w:r>
        <w:rPr>
          <w:spacing w:val="30"/>
          <w:sz w:val="24"/>
          <w:szCs w:val="24"/>
        </w:rPr>
        <w:t xml:space="preserve"> </w:t>
      </w:r>
      <w:r>
        <w:rPr>
          <w:spacing w:val="-18"/>
          <w:sz w:val="24"/>
          <w:szCs w:val="24"/>
        </w:rPr>
        <w:t>W</w:t>
      </w:r>
      <w:r>
        <w:rPr>
          <w:sz w:val="24"/>
          <w:szCs w:val="24"/>
        </w:rPr>
        <w:t>orld</w:t>
      </w:r>
      <w:r>
        <w:rPr>
          <w:spacing w:val="36"/>
          <w:sz w:val="24"/>
          <w:szCs w:val="24"/>
        </w:rPr>
        <w:t xml:space="preserve"> </w:t>
      </w:r>
      <w:r>
        <w:rPr>
          <w:sz w:val="24"/>
          <w:szCs w:val="24"/>
        </w:rPr>
        <w:t xml:space="preserve">Investment </w:t>
      </w:r>
      <w:r>
        <w:rPr>
          <w:spacing w:val="3"/>
          <w:sz w:val="24"/>
          <w:szCs w:val="24"/>
        </w:rPr>
        <w:t xml:space="preserve"> </w:t>
      </w:r>
      <w:r>
        <w:rPr>
          <w:spacing w:val="-12"/>
          <w:sz w:val="24"/>
          <w:szCs w:val="24"/>
        </w:rPr>
        <w:t>R</w:t>
      </w:r>
      <w:r>
        <w:rPr>
          <w:sz w:val="24"/>
          <w:szCs w:val="24"/>
        </w:rPr>
        <w:t>e</w:t>
      </w:r>
      <w:r>
        <w:rPr>
          <w:spacing w:val="-12"/>
          <w:sz w:val="24"/>
          <w:szCs w:val="24"/>
        </w:rPr>
        <w:t>p</w:t>
      </w:r>
      <w:r>
        <w:rPr>
          <w:sz w:val="24"/>
          <w:szCs w:val="24"/>
        </w:rPr>
        <w:t>ort  2015:</w:t>
      </w:r>
      <w:r>
        <w:rPr>
          <w:spacing w:val="45"/>
          <w:sz w:val="24"/>
          <w:szCs w:val="24"/>
        </w:rPr>
        <w:t xml:space="preserve"> </w:t>
      </w:r>
      <w:r>
        <w:rPr>
          <w:spacing w:val="-12"/>
          <w:sz w:val="24"/>
          <w:szCs w:val="24"/>
        </w:rPr>
        <w:t>R</w:t>
      </w:r>
      <w:r>
        <w:rPr>
          <w:sz w:val="24"/>
          <w:szCs w:val="24"/>
        </w:rPr>
        <w:t>eforming</w:t>
      </w:r>
      <w:r>
        <w:rPr>
          <w:spacing w:val="48"/>
          <w:sz w:val="24"/>
          <w:szCs w:val="24"/>
        </w:rPr>
        <w:t xml:space="preserve"> </w:t>
      </w:r>
      <w:r>
        <w:rPr>
          <w:w w:val="109"/>
          <w:sz w:val="24"/>
          <w:szCs w:val="24"/>
        </w:rPr>
        <w:t>International</w:t>
      </w:r>
      <w:r>
        <w:rPr>
          <w:spacing w:val="16"/>
          <w:w w:val="109"/>
          <w:sz w:val="24"/>
          <w:szCs w:val="24"/>
        </w:rPr>
        <w:t xml:space="preserve"> </w:t>
      </w:r>
      <w:r>
        <w:rPr>
          <w:sz w:val="24"/>
          <w:szCs w:val="24"/>
        </w:rPr>
        <w:t xml:space="preserve">Investment </w:t>
      </w:r>
      <w:r>
        <w:rPr>
          <w:spacing w:val="4"/>
          <w:sz w:val="24"/>
          <w:szCs w:val="24"/>
        </w:rPr>
        <w:t xml:space="preserve"> </w:t>
      </w:r>
      <w:r>
        <w:rPr>
          <w:sz w:val="24"/>
          <w:szCs w:val="24"/>
        </w:rPr>
        <w:t>Gov- ernan</w:t>
      </w:r>
      <w:r>
        <w:rPr>
          <w:spacing w:val="-12"/>
          <w:sz w:val="24"/>
          <w:szCs w:val="24"/>
        </w:rPr>
        <w:t>c</w:t>
      </w:r>
      <w:r>
        <w:rPr>
          <w:sz w:val="24"/>
          <w:szCs w:val="24"/>
        </w:rPr>
        <w:t xml:space="preserve">e. </w:t>
      </w:r>
      <w:r>
        <w:rPr>
          <w:spacing w:val="41"/>
          <w:sz w:val="24"/>
          <w:szCs w:val="24"/>
        </w:rPr>
        <w:t xml:space="preserve"> </w:t>
      </w:r>
      <w:r>
        <w:rPr>
          <w:sz w:val="24"/>
          <w:szCs w:val="24"/>
        </w:rPr>
        <w:t>New</w:t>
      </w:r>
      <w:r>
        <w:rPr>
          <w:spacing w:val="13"/>
          <w:sz w:val="24"/>
          <w:szCs w:val="24"/>
        </w:rPr>
        <w:t xml:space="preserve"> </w:t>
      </w:r>
      <w:r>
        <w:rPr>
          <w:spacing w:val="-19"/>
          <w:sz w:val="24"/>
          <w:szCs w:val="24"/>
        </w:rPr>
        <w:t>Y</w:t>
      </w:r>
      <w:r>
        <w:rPr>
          <w:sz w:val="24"/>
          <w:szCs w:val="24"/>
        </w:rPr>
        <w:t>ork:</w:t>
      </w:r>
      <w:r>
        <w:rPr>
          <w:spacing w:val="53"/>
          <w:sz w:val="24"/>
          <w:szCs w:val="24"/>
        </w:rPr>
        <w:t xml:space="preserve"> </w:t>
      </w:r>
      <w:r>
        <w:rPr>
          <w:sz w:val="24"/>
          <w:szCs w:val="24"/>
        </w:rPr>
        <w:t>United</w:t>
      </w:r>
      <w:r>
        <w:rPr>
          <w:spacing w:val="57"/>
          <w:sz w:val="24"/>
          <w:szCs w:val="24"/>
        </w:rPr>
        <w:t xml:space="preserve"> </w:t>
      </w:r>
      <w:r>
        <w:rPr>
          <w:w w:val="105"/>
          <w:sz w:val="24"/>
          <w:szCs w:val="24"/>
        </w:rPr>
        <w:t>Nations.</w:t>
      </w:r>
    </w:p>
    <w:p w14:paraId="50130779" w14:textId="77777777" w:rsidR="000A768D" w:rsidRDefault="006C1B1D">
      <w:pPr>
        <w:spacing w:before="7" w:line="401" w:lineRule="auto"/>
        <w:ind w:left="334" w:right="79" w:hanging="234"/>
        <w:jc w:val="both"/>
        <w:rPr>
          <w:sz w:val="24"/>
          <w:szCs w:val="24"/>
        </w:rPr>
      </w:pPr>
      <w:r>
        <w:rPr>
          <w:spacing w:val="-20"/>
          <w:sz w:val="24"/>
          <w:szCs w:val="24"/>
        </w:rPr>
        <w:t>W</w:t>
      </w:r>
      <w:r>
        <w:rPr>
          <w:sz w:val="24"/>
          <w:szCs w:val="24"/>
        </w:rPr>
        <w:t xml:space="preserve">ellhausen, </w:t>
      </w:r>
      <w:r>
        <w:rPr>
          <w:spacing w:val="3"/>
          <w:sz w:val="24"/>
          <w:szCs w:val="24"/>
        </w:rPr>
        <w:t xml:space="preserve"> </w:t>
      </w:r>
      <w:r>
        <w:rPr>
          <w:sz w:val="24"/>
          <w:szCs w:val="24"/>
        </w:rPr>
        <w:t>Ra</w:t>
      </w:r>
      <w:r>
        <w:rPr>
          <w:spacing w:val="-6"/>
          <w:sz w:val="24"/>
          <w:szCs w:val="24"/>
        </w:rPr>
        <w:t>c</w:t>
      </w:r>
      <w:r>
        <w:rPr>
          <w:sz w:val="24"/>
          <w:szCs w:val="24"/>
        </w:rPr>
        <w:t>hel</w:t>
      </w:r>
      <w:r>
        <w:rPr>
          <w:spacing w:val="43"/>
          <w:sz w:val="24"/>
          <w:szCs w:val="24"/>
        </w:rPr>
        <w:t xml:space="preserve"> </w:t>
      </w:r>
      <w:r>
        <w:rPr>
          <w:sz w:val="24"/>
          <w:szCs w:val="24"/>
        </w:rPr>
        <w:t>L.</w:t>
      </w:r>
      <w:r>
        <w:rPr>
          <w:spacing w:val="22"/>
          <w:sz w:val="24"/>
          <w:szCs w:val="24"/>
        </w:rPr>
        <w:t xml:space="preserve"> </w:t>
      </w:r>
      <w:r>
        <w:rPr>
          <w:sz w:val="24"/>
          <w:szCs w:val="24"/>
        </w:rPr>
        <w:t>2013.</w:t>
      </w:r>
      <w:r>
        <w:rPr>
          <w:spacing w:val="34"/>
          <w:sz w:val="24"/>
          <w:szCs w:val="24"/>
        </w:rPr>
        <w:t xml:space="preserve"> </w:t>
      </w:r>
      <w:r>
        <w:rPr>
          <w:sz w:val="24"/>
          <w:szCs w:val="24"/>
        </w:rPr>
        <w:t>“I</w:t>
      </w:r>
      <w:r>
        <w:rPr>
          <w:spacing w:val="-6"/>
          <w:sz w:val="24"/>
          <w:szCs w:val="24"/>
        </w:rPr>
        <w:t>n</w:t>
      </w:r>
      <w:r>
        <w:rPr>
          <w:spacing w:val="-7"/>
          <w:sz w:val="24"/>
          <w:szCs w:val="24"/>
        </w:rPr>
        <w:t>v</w:t>
      </w:r>
      <w:r>
        <w:rPr>
          <w:sz w:val="24"/>
          <w:szCs w:val="24"/>
        </w:rPr>
        <w:t xml:space="preserve">estor–State </w:t>
      </w:r>
      <w:r>
        <w:rPr>
          <w:spacing w:val="21"/>
          <w:sz w:val="24"/>
          <w:szCs w:val="24"/>
        </w:rPr>
        <w:t xml:space="preserve"> </w:t>
      </w:r>
      <w:r>
        <w:rPr>
          <w:sz w:val="24"/>
          <w:szCs w:val="24"/>
        </w:rPr>
        <w:t>Disputes  When</w:t>
      </w:r>
      <w:r>
        <w:rPr>
          <w:spacing w:val="47"/>
          <w:sz w:val="24"/>
          <w:szCs w:val="24"/>
        </w:rPr>
        <w:t xml:space="preserve"> </w:t>
      </w:r>
      <w:r>
        <w:rPr>
          <w:sz w:val="24"/>
          <w:szCs w:val="24"/>
        </w:rPr>
        <w:t>Can</w:t>
      </w:r>
      <w:r>
        <w:rPr>
          <w:spacing w:val="45"/>
          <w:sz w:val="24"/>
          <w:szCs w:val="24"/>
        </w:rPr>
        <w:t xml:space="preserve"> </w:t>
      </w:r>
      <w:r>
        <w:rPr>
          <w:sz w:val="24"/>
          <w:szCs w:val="24"/>
        </w:rPr>
        <w:t>G</w:t>
      </w:r>
      <w:r>
        <w:rPr>
          <w:spacing w:val="-6"/>
          <w:sz w:val="24"/>
          <w:szCs w:val="24"/>
        </w:rPr>
        <w:t>o</w:t>
      </w:r>
      <w:r>
        <w:rPr>
          <w:spacing w:val="-7"/>
          <w:sz w:val="24"/>
          <w:szCs w:val="24"/>
        </w:rPr>
        <w:t>v</w:t>
      </w:r>
      <w:r>
        <w:rPr>
          <w:sz w:val="24"/>
          <w:szCs w:val="24"/>
        </w:rPr>
        <w:t>ernme</w:t>
      </w:r>
      <w:r>
        <w:rPr>
          <w:spacing w:val="-7"/>
          <w:sz w:val="24"/>
          <w:szCs w:val="24"/>
        </w:rPr>
        <w:t>n</w:t>
      </w:r>
      <w:r>
        <w:rPr>
          <w:sz w:val="24"/>
          <w:szCs w:val="24"/>
        </w:rPr>
        <w:t xml:space="preserve">ts </w:t>
      </w:r>
      <w:r>
        <w:rPr>
          <w:spacing w:val="19"/>
          <w:sz w:val="24"/>
          <w:szCs w:val="24"/>
        </w:rPr>
        <w:t xml:space="preserve"> </w:t>
      </w:r>
      <w:r>
        <w:rPr>
          <w:sz w:val="24"/>
          <w:szCs w:val="24"/>
        </w:rPr>
        <w:t>Break</w:t>
      </w:r>
      <w:r>
        <w:rPr>
          <w:spacing w:val="47"/>
          <w:sz w:val="24"/>
          <w:szCs w:val="24"/>
        </w:rPr>
        <w:t xml:space="preserve"> </w:t>
      </w:r>
      <w:r>
        <w:rPr>
          <w:w w:val="102"/>
          <w:sz w:val="24"/>
          <w:szCs w:val="24"/>
        </w:rPr>
        <w:t xml:space="preserve">Con- </w:t>
      </w:r>
      <w:r>
        <w:rPr>
          <w:sz w:val="24"/>
          <w:szCs w:val="24"/>
        </w:rPr>
        <w:t xml:space="preserve">tracts?” </w:t>
      </w:r>
      <w:r>
        <w:rPr>
          <w:spacing w:val="41"/>
          <w:sz w:val="24"/>
          <w:szCs w:val="24"/>
        </w:rPr>
        <w:t xml:space="preserve"> </w:t>
      </w:r>
      <w:r>
        <w:rPr>
          <w:sz w:val="24"/>
          <w:szCs w:val="24"/>
        </w:rPr>
        <w:t xml:space="preserve">Journal </w:t>
      </w:r>
      <w:r>
        <w:rPr>
          <w:spacing w:val="35"/>
          <w:sz w:val="24"/>
          <w:szCs w:val="24"/>
        </w:rPr>
        <w:t xml:space="preserve"> </w:t>
      </w:r>
      <w:r>
        <w:rPr>
          <w:sz w:val="24"/>
          <w:szCs w:val="24"/>
        </w:rPr>
        <w:t>of</w:t>
      </w:r>
      <w:r>
        <w:rPr>
          <w:spacing w:val="14"/>
          <w:sz w:val="24"/>
          <w:szCs w:val="24"/>
        </w:rPr>
        <w:t xml:space="preserve"> </w:t>
      </w:r>
      <w:r>
        <w:rPr>
          <w:sz w:val="24"/>
          <w:szCs w:val="24"/>
        </w:rPr>
        <w:t>Conflict</w:t>
      </w:r>
      <w:r>
        <w:rPr>
          <w:spacing w:val="47"/>
          <w:sz w:val="24"/>
          <w:szCs w:val="24"/>
        </w:rPr>
        <w:t xml:space="preserve"> </w:t>
      </w:r>
      <w:r>
        <w:rPr>
          <w:spacing w:val="-12"/>
          <w:sz w:val="24"/>
          <w:szCs w:val="24"/>
        </w:rPr>
        <w:t>R</w:t>
      </w:r>
      <w:r>
        <w:rPr>
          <w:sz w:val="24"/>
          <w:szCs w:val="24"/>
        </w:rPr>
        <w:t>esolution</w:t>
      </w:r>
      <w:r>
        <w:rPr>
          <w:spacing w:val="54"/>
          <w:sz w:val="24"/>
          <w:szCs w:val="24"/>
        </w:rPr>
        <w:t xml:space="preserve"> </w:t>
      </w:r>
      <w:r>
        <w:rPr>
          <w:sz w:val="24"/>
          <w:szCs w:val="24"/>
        </w:rPr>
        <w:t>59(2):239–261.</w:t>
      </w:r>
    </w:p>
    <w:p w14:paraId="05129244" w14:textId="77777777" w:rsidR="000A768D" w:rsidRDefault="006C1B1D">
      <w:pPr>
        <w:spacing w:before="7"/>
        <w:ind w:left="100"/>
        <w:rPr>
          <w:sz w:val="24"/>
          <w:szCs w:val="24"/>
        </w:rPr>
      </w:pPr>
      <w:r>
        <w:rPr>
          <w:spacing w:val="-20"/>
          <w:sz w:val="24"/>
          <w:szCs w:val="24"/>
        </w:rPr>
        <w:t>W</w:t>
      </w:r>
      <w:r>
        <w:rPr>
          <w:sz w:val="24"/>
          <w:szCs w:val="24"/>
        </w:rPr>
        <w:t>orld</w:t>
      </w:r>
      <w:r>
        <w:rPr>
          <w:spacing w:val="47"/>
          <w:sz w:val="24"/>
          <w:szCs w:val="24"/>
        </w:rPr>
        <w:t xml:space="preserve"> </w:t>
      </w:r>
      <w:r>
        <w:rPr>
          <w:sz w:val="24"/>
          <w:szCs w:val="24"/>
        </w:rPr>
        <w:t>Bank.</w:t>
      </w:r>
      <w:r>
        <w:rPr>
          <w:spacing w:val="52"/>
          <w:sz w:val="24"/>
          <w:szCs w:val="24"/>
        </w:rPr>
        <w:t xml:space="preserve"> </w:t>
      </w:r>
      <w:r>
        <w:rPr>
          <w:sz w:val="24"/>
          <w:szCs w:val="24"/>
        </w:rPr>
        <w:t>2013.</w:t>
      </w:r>
      <w:r>
        <w:rPr>
          <w:spacing w:val="33"/>
          <w:sz w:val="24"/>
          <w:szCs w:val="24"/>
        </w:rPr>
        <w:t xml:space="preserve"> </w:t>
      </w:r>
      <w:r>
        <w:rPr>
          <w:w w:val="73"/>
          <w:sz w:val="24"/>
          <w:szCs w:val="24"/>
        </w:rPr>
        <w:t>“</w:t>
      </w:r>
      <w:r>
        <w:rPr>
          <w:spacing w:val="-40"/>
          <w:sz w:val="24"/>
          <w:szCs w:val="24"/>
        </w:rPr>
        <w:t xml:space="preserve"> </w:t>
      </w:r>
      <w:r>
        <w:rPr>
          <w:spacing w:val="-20"/>
          <w:sz w:val="24"/>
          <w:szCs w:val="24"/>
        </w:rPr>
        <w:t>W</w:t>
      </w:r>
      <w:r>
        <w:rPr>
          <w:sz w:val="24"/>
          <w:szCs w:val="24"/>
        </w:rPr>
        <w:t>orld</w:t>
      </w:r>
      <w:r>
        <w:rPr>
          <w:spacing w:val="47"/>
          <w:sz w:val="24"/>
          <w:szCs w:val="24"/>
        </w:rPr>
        <w:t xml:space="preserve"> </w:t>
      </w:r>
      <w:r>
        <w:rPr>
          <w:w w:val="101"/>
          <w:sz w:val="24"/>
          <w:szCs w:val="24"/>
        </w:rPr>
        <w:t>De</w:t>
      </w:r>
      <w:r>
        <w:rPr>
          <w:spacing w:val="-7"/>
          <w:w w:val="101"/>
          <w:sz w:val="24"/>
          <w:szCs w:val="24"/>
        </w:rPr>
        <w:t>v</w:t>
      </w:r>
      <w:r>
        <w:rPr>
          <w:w w:val="102"/>
          <w:sz w:val="24"/>
          <w:szCs w:val="24"/>
        </w:rPr>
        <w:t>elopme</w:t>
      </w:r>
      <w:r>
        <w:rPr>
          <w:spacing w:val="-6"/>
          <w:w w:val="102"/>
          <w:sz w:val="24"/>
          <w:szCs w:val="24"/>
        </w:rPr>
        <w:t>n</w:t>
      </w:r>
      <w:r>
        <w:rPr>
          <w:w w:val="137"/>
          <w:sz w:val="24"/>
          <w:szCs w:val="24"/>
        </w:rPr>
        <w:t>t</w:t>
      </w:r>
      <w:r>
        <w:rPr>
          <w:spacing w:val="18"/>
          <w:sz w:val="24"/>
          <w:szCs w:val="24"/>
        </w:rPr>
        <w:t xml:space="preserve"> </w:t>
      </w:r>
      <w:r>
        <w:rPr>
          <w:w w:val="103"/>
          <w:sz w:val="24"/>
          <w:szCs w:val="24"/>
        </w:rPr>
        <w:t>Indicators.”.</w:t>
      </w:r>
    </w:p>
    <w:p w14:paraId="3481DDFF" w14:textId="77777777" w:rsidR="000A768D" w:rsidRDefault="000A768D">
      <w:pPr>
        <w:spacing w:before="3" w:line="120" w:lineRule="exact"/>
        <w:rPr>
          <w:sz w:val="13"/>
          <w:szCs w:val="13"/>
        </w:rPr>
      </w:pPr>
    </w:p>
    <w:p w14:paraId="752E4850" w14:textId="77777777" w:rsidR="000A768D" w:rsidRDefault="006C1B1D">
      <w:pPr>
        <w:ind w:left="334"/>
        <w:rPr>
          <w:rFonts w:ascii="SimSun-ExtB" w:eastAsia="SimSun-ExtB" w:hAnsi="SimSun-ExtB" w:cs="SimSun-ExtB"/>
          <w:sz w:val="24"/>
          <w:szCs w:val="24"/>
        </w:rPr>
      </w:pPr>
      <w:r>
        <w:rPr>
          <w:w w:val="117"/>
          <w:sz w:val="24"/>
          <w:szCs w:val="24"/>
        </w:rPr>
        <w:t xml:space="preserve">URL: </w:t>
      </w:r>
      <w:r>
        <w:rPr>
          <w:spacing w:val="55"/>
          <w:w w:val="117"/>
          <w:sz w:val="24"/>
          <w:szCs w:val="24"/>
        </w:rPr>
        <w:t xml:space="preserve"> </w:t>
      </w:r>
      <w:hyperlink r:id="rId36">
        <w:r>
          <w:rPr>
            <w:rFonts w:ascii="SimSun-ExtB" w:eastAsia="SimSun-ExtB" w:hAnsi="SimSun-ExtB" w:cs="SimSun-ExtB"/>
            <w:w w:val="102"/>
            <w:sz w:val="24"/>
            <w:szCs w:val="24"/>
          </w:rPr>
          <w:t>http:</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databank.</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worldbank.</w:t>
        </w:r>
        <w:r>
          <w:rPr>
            <w:rFonts w:ascii="SimSun-ExtB" w:eastAsia="SimSun-ExtB" w:hAnsi="SimSun-ExtB" w:cs="SimSun-ExtB"/>
            <w:spacing w:val="-77"/>
            <w:sz w:val="24"/>
            <w:szCs w:val="24"/>
          </w:rPr>
          <w:t xml:space="preserve"> </w:t>
        </w:r>
        <w:r>
          <w:rPr>
            <w:rFonts w:ascii="SimSun-ExtB" w:eastAsia="SimSun-ExtB" w:hAnsi="SimSun-ExtB" w:cs="SimSun-ExtB"/>
            <w:w w:val="102"/>
            <w:sz w:val="24"/>
            <w:szCs w:val="24"/>
          </w:rPr>
          <w:t>org/</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data/</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views/</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reports/</w:t>
        </w:r>
        <w:r>
          <w:rPr>
            <w:rFonts w:ascii="SimSun-ExtB" w:eastAsia="SimSun-ExtB" w:hAnsi="SimSun-ExtB" w:cs="SimSun-ExtB"/>
            <w:spacing w:val="-78"/>
            <w:sz w:val="24"/>
            <w:szCs w:val="24"/>
          </w:rPr>
          <w:t xml:space="preserve"> </w:t>
        </w:r>
        <w:r>
          <w:rPr>
            <w:rFonts w:ascii="SimSun-ExtB" w:eastAsia="SimSun-ExtB" w:hAnsi="SimSun-ExtB" w:cs="SimSun-ExtB"/>
            <w:w w:val="102"/>
            <w:sz w:val="24"/>
            <w:szCs w:val="24"/>
          </w:rPr>
          <w:t>tableview.</w:t>
        </w:r>
        <w:r>
          <w:rPr>
            <w:rFonts w:ascii="SimSun-ExtB" w:eastAsia="SimSun-ExtB" w:hAnsi="SimSun-ExtB" w:cs="SimSun-ExtB"/>
            <w:spacing w:val="-77"/>
            <w:sz w:val="24"/>
            <w:szCs w:val="24"/>
          </w:rPr>
          <w:t xml:space="preserve"> </w:t>
        </w:r>
        <w:r>
          <w:rPr>
            <w:rFonts w:ascii="SimSun-ExtB" w:eastAsia="SimSun-ExtB" w:hAnsi="SimSun-ExtB" w:cs="SimSun-ExtB"/>
            <w:w w:val="102"/>
            <w:sz w:val="24"/>
            <w:szCs w:val="24"/>
          </w:rPr>
          <w:t>aspx?</w:t>
        </w:r>
      </w:hyperlink>
    </w:p>
    <w:p w14:paraId="0B992C9C" w14:textId="77777777" w:rsidR="000A768D" w:rsidRDefault="000A768D">
      <w:pPr>
        <w:spacing w:before="3" w:line="120" w:lineRule="exact"/>
        <w:rPr>
          <w:sz w:val="13"/>
          <w:szCs w:val="13"/>
        </w:rPr>
      </w:pPr>
    </w:p>
    <w:p w14:paraId="0E5126C8" w14:textId="77777777" w:rsidR="000A768D" w:rsidRDefault="00880F97">
      <w:pPr>
        <w:ind w:left="334"/>
        <w:rPr>
          <w:rFonts w:ascii="SimSun-ExtB" w:eastAsia="SimSun-ExtB" w:hAnsi="SimSun-ExtB" w:cs="SimSun-ExtB"/>
          <w:sz w:val="24"/>
          <w:szCs w:val="24"/>
        </w:rPr>
      </w:pPr>
      <w:hyperlink r:id="rId37">
        <w:r w:rsidR="006C1B1D">
          <w:rPr>
            <w:rFonts w:ascii="SimSun-ExtB" w:eastAsia="SimSun-ExtB" w:hAnsi="SimSun-ExtB" w:cs="SimSun-ExtB"/>
            <w:w w:val="102"/>
            <w:sz w:val="24"/>
            <w:szCs w:val="24"/>
          </w:rPr>
          <w:t>isshared=</w:t>
        </w:r>
        <w:r w:rsidR="006C1B1D">
          <w:rPr>
            <w:rFonts w:ascii="SimSun-ExtB" w:eastAsia="SimSun-ExtB" w:hAnsi="SimSun-ExtB" w:cs="SimSun-ExtB"/>
            <w:spacing w:val="-78"/>
            <w:sz w:val="24"/>
            <w:szCs w:val="24"/>
          </w:rPr>
          <w:t xml:space="preserve"> </w:t>
        </w:r>
        <w:r w:rsidR="006C1B1D">
          <w:rPr>
            <w:rFonts w:ascii="SimSun-ExtB" w:eastAsia="SimSun-ExtB" w:hAnsi="SimSun-ExtB" w:cs="SimSun-ExtB"/>
            <w:w w:val="102"/>
            <w:sz w:val="24"/>
            <w:szCs w:val="24"/>
          </w:rPr>
          <w:t>true</w:t>
        </w:r>
      </w:hyperlink>
    </w:p>
    <w:p w14:paraId="5A496C6B" w14:textId="77777777" w:rsidR="000A768D" w:rsidRDefault="000A768D">
      <w:pPr>
        <w:spacing w:before="4" w:line="200" w:lineRule="exact"/>
      </w:pPr>
    </w:p>
    <w:p w14:paraId="4DD133B1" w14:textId="77777777" w:rsidR="000A768D" w:rsidRDefault="006C1B1D">
      <w:pPr>
        <w:spacing w:line="401" w:lineRule="auto"/>
        <w:ind w:left="334" w:right="79" w:hanging="234"/>
        <w:jc w:val="both"/>
        <w:rPr>
          <w:sz w:val="24"/>
          <w:szCs w:val="24"/>
        </w:rPr>
        <w:sectPr w:rsidR="000A768D">
          <w:headerReference w:type="default" r:id="rId38"/>
          <w:pgSz w:w="12240" w:h="15840"/>
          <w:pgMar w:top="1200" w:right="1320" w:bottom="280" w:left="1340" w:header="1007" w:footer="0" w:gutter="0"/>
          <w:pgNumType w:start="35"/>
          <w:cols w:space="720"/>
        </w:sectPr>
      </w:pPr>
      <w:r>
        <w:rPr>
          <w:spacing w:val="-20"/>
          <w:sz w:val="24"/>
          <w:szCs w:val="24"/>
        </w:rPr>
        <w:t>Y</w:t>
      </w:r>
      <w:r>
        <w:rPr>
          <w:sz w:val="24"/>
          <w:szCs w:val="24"/>
        </w:rPr>
        <w:t>a</w:t>
      </w:r>
      <w:r>
        <w:rPr>
          <w:spacing w:val="-6"/>
          <w:sz w:val="24"/>
          <w:szCs w:val="24"/>
        </w:rPr>
        <w:t>c</w:t>
      </w:r>
      <w:r>
        <w:rPr>
          <w:spacing w:val="-7"/>
          <w:sz w:val="24"/>
          <w:szCs w:val="24"/>
        </w:rPr>
        <w:t>k</w:t>
      </w:r>
      <w:r>
        <w:rPr>
          <w:sz w:val="24"/>
          <w:szCs w:val="24"/>
        </w:rPr>
        <w:t xml:space="preserve">ee,  Jason </w:t>
      </w:r>
      <w:r>
        <w:rPr>
          <w:spacing w:val="25"/>
          <w:sz w:val="24"/>
          <w:szCs w:val="24"/>
        </w:rPr>
        <w:t xml:space="preserve"> </w:t>
      </w:r>
      <w:r>
        <w:rPr>
          <w:sz w:val="24"/>
          <w:szCs w:val="24"/>
        </w:rPr>
        <w:t xml:space="preserve">and </w:t>
      </w:r>
      <w:r>
        <w:rPr>
          <w:spacing w:val="10"/>
          <w:sz w:val="24"/>
          <w:szCs w:val="24"/>
        </w:rPr>
        <w:t xml:space="preserve"> </w:t>
      </w:r>
      <w:r>
        <w:rPr>
          <w:sz w:val="24"/>
          <w:szCs w:val="24"/>
        </w:rPr>
        <w:t>Jarr</w:t>
      </w:r>
      <w:r>
        <w:rPr>
          <w:spacing w:val="7"/>
          <w:sz w:val="24"/>
          <w:szCs w:val="24"/>
        </w:rPr>
        <w:t>o</w:t>
      </w:r>
      <w:r>
        <w:rPr>
          <w:sz w:val="24"/>
          <w:szCs w:val="24"/>
        </w:rPr>
        <w:t xml:space="preserve">d </w:t>
      </w:r>
      <w:r>
        <w:rPr>
          <w:spacing w:val="45"/>
          <w:sz w:val="24"/>
          <w:szCs w:val="24"/>
        </w:rPr>
        <w:t xml:space="preserve"> </w:t>
      </w:r>
      <w:r>
        <w:rPr>
          <w:spacing w:val="-20"/>
          <w:sz w:val="24"/>
          <w:szCs w:val="24"/>
        </w:rPr>
        <w:t>W</w:t>
      </w:r>
      <w:r>
        <w:rPr>
          <w:sz w:val="24"/>
          <w:szCs w:val="24"/>
        </w:rPr>
        <w:t xml:space="preserve">ong. </w:t>
      </w:r>
      <w:r>
        <w:rPr>
          <w:spacing w:val="4"/>
          <w:sz w:val="24"/>
          <w:szCs w:val="24"/>
        </w:rPr>
        <w:t xml:space="preserve"> </w:t>
      </w:r>
      <w:r>
        <w:rPr>
          <w:sz w:val="24"/>
          <w:szCs w:val="24"/>
        </w:rPr>
        <w:t xml:space="preserve">2011. </w:t>
      </w:r>
      <w:r>
        <w:rPr>
          <w:spacing w:val="46"/>
          <w:sz w:val="24"/>
          <w:szCs w:val="24"/>
        </w:rPr>
        <w:t xml:space="preserve"> </w:t>
      </w:r>
      <w:r>
        <w:rPr>
          <w:sz w:val="24"/>
          <w:szCs w:val="24"/>
        </w:rPr>
        <w:t>“The</w:t>
      </w:r>
      <w:r>
        <w:rPr>
          <w:spacing w:val="42"/>
          <w:sz w:val="24"/>
          <w:szCs w:val="24"/>
        </w:rPr>
        <w:t xml:space="preserve"> </w:t>
      </w:r>
      <w:r>
        <w:rPr>
          <w:sz w:val="24"/>
          <w:szCs w:val="24"/>
        </w:rPr>
        <w:t>2006</w:t>
      </w:r>
      <w:r>
        <w:rPr>
          <w:spacing w:val="28"/>
          <w:sz w:val="24"/>
          <w:szCs w:val="24"/>
        </w:rPr>
        <w:t xml:space="preserve"> </w:t>
      </w:r>
      <w:r>
        <w:rPr>
          <w:sz w:val="24"/>
          <w:szCs w:val="24"/>
        </w:rPr>
        <w:t>Pr</w:t>
      </w:r>
      <w:r>
        <w:rPr>
          <w:spacing w:val="7"/>
          <w:sz w:val="24"/>
          <w:szCs w:val="24"/>
        </w:rPr>
        <w:t>o</w:t>
      </w:r>
      <w:r>
        <w:rPr>
          <w:sz w:val="24"/>
          <w:szCs w:val="24"/>
        </w:rPr>
        <w:t xml:space="preserve">cedural </w:t>
      </w:r>
      <w:r>
        <w:rPr>
          <w:spacing w:val="51"/>
          <w:sz w:val="24"/>
          <w:szCs w:val="24"/>
        </w:rPr>
        <w:t xml:space="preserve"> </w:t>
      </w:r>
      <w:r>
        <w:rPr>
          <w:sz w:val="24"/>
          <w:szCs w:val="24"/>
        </w:rPr>
        <w:t xml:space="preserve">and </w:t>
      </w:r>
      <w:r>
        <w:rPr>
          <w:spacing w:val="10"/>
          <w:sz w:val="24"/>
          <w:szCs w:val="24"/>
        </w:rPr>
        <w:t xml:space="preserve"> </w:t>
      </w:r>
      <w:r>
        <w:rPr>
          <w:spacing w:val="-19"/>
          <w:w w:val="115"/>
          <w:sz w:val="24"/>
          <w:szCs w:val="24"/>
        </w:rPr>
        <w:t>T</w:t>
      </w:r>
      <w:r>
        <w:rPr>
          <w:w w:val="106"/>
          <w:sz w:val="24"/>
          <w:szCs w:val="24"/>
        </w:rPr>
        <w:t xml:space="preserve">ransparency-Related </w:t>
      </w:r>
      <w:r>
        <w:rPr>
          <w:sz w:val="24"/>
          <w:szCs w:val="24"/>
        </w:rPr>
        <w:t>Amendme</w:t>
      </w:r>
      <w:r>
        <w:rPr>
          <w:spacing w:val="-7"/>
          <w:sz w:val="24"/>
          <w:szCs w:val="24"/>
        </w:rPr>
        <w:t>n</w:t>
      </w:r>
      <w:r>
        <w:rPr>
          <w:sz w:val="24"/>
          <w:szCs w:val="24"/>
        </w:rPr>
        <w:t xml:space="preserve">ts </w:t>
      </w:r>
      <w:r>
        <w:rPr>
          <w:spacing w:val="57"/>
          <w:sz w:val="24"/>
          <w:szCs w:val="24"/>
        </w:rPr>
        <w:t xml:space="preserve"> </w:t>
      </w:r>
      <w:r>
        <w:rPr>
          <w:sz w:val="24"/>
          <w:szCs w:val="24"/>
        </w:rPr>
        <w:t xml:space="preserve">to </w:t>
      </w:r>
      <w:r>
        <w:rPr>
          <w:spacing w:val="12"/>
          <w:sz w:val="24"/>
          <w:szCs w:val="24"/>
        </w:rPr>
        <w:t xml:space="preserve"> </w:t>
      </w:r>
      <w:r>
        <w:rPr>
          <w:sz w:val="24"/>
          <w:szCs w:val="24"/>
        </w:rPr>
        <w:t xml:space="preserve">the </w:t>
      </w:r>
      <w:r>
        <w:rPr>
          <w:spacing w:val="22"/>
          <w:sz w:val="24"/>
          <w:szCs w:val="24"/>
        </w:rPr>
        <w:t xml:space="preserve"> </w:t>
      </w:r>
      <w:r>
        <w:rPr>
          <w:sz w:val="24"/>
          <w:szCs w:val="24"/>
        </w:rPr>
        <w:t xml:space="preserve">ICSID </w:t>
      </w:r>
      <w:r>
        <w:rPr>
          <w:spacing w:val="9"/>
          <w:sz w:val="24"/>
          <w:szCs w:val="24"/>
        </w:rPr>
        <w:t xml:space="preserve"> </w:t>
      </w:r>
      <w:r>
        <w:rPr>
          <w:w w:val="109"/>
          <w:sz w:val="24"/>
          <w:szCs w:val="24"/>
        </w:rPr>
        <w:t>Arbitration</w:t>
      </w:r>
      <w:r>
        <w:rPr>
          <w:spacing w:val="45"/>
          <w:w w:val="109"/>
          <w:sz w:val="24"/>
          <w:szCs w:val="24"/>
        </w:rPr>
        <w:t xml:space="preserve"> </w:t>
      </w:r>
      <w:r>
        <w:rPr>
          <w:sz w:val="24"/>
          <w:szCs w:val="24"/>
        </w:rPr>
        <w:t xml:space="preserve">Rules:  </w:t>
      </w:r>
      <w:r>
        <w:rPr>
          <w:spacing w:val="1"/>
          <w:sz w:val="24"/>
          <w:szCs w:val="24"/>
        </w:rPr>
        <w:t xml:space="preserve"> </w:t>
      </w:r>
      <w:r>
        <w:rPr>
          <w:sz w:val="24"/>
          <w:szCs w:val="24"/>
        </w:rPr>
        <w:t>M</w:t>
      </w:r>
      <w:r>
        <w:rPr>
          <w:spacing w:val="7"/>
          <w:sz w:val="24"/>
          <w:szCs w:val="24"/>
        </w:rPr>
        <w:t>o</w:t>
      </w:r>
      <w:r>
        <w:rPr>
          <w:sz w:val="24"/>
          <w:szCs w:val="24"/>
        </w:rPr>
        <w:t>del</w:t>
      </w:r>
      <w:r>
        <w:rPr>
          <w:spacing w:val="53"/>
          <w:sz w:val="24"/>
          <w:szCs w:val="24"/>
        </w:rPr>
        <w:t xml:space="preserve"> </w:t>
      </w:r>
      <w:r>
        <w:rPr>
          <w:w w:val="107"/>
          <w:sz w:val="24"/>
          <w:szCs w:val="24"/>
        </w:rPr>
        <w:t>I</w:t>
      </w:r>
      <w:r>
        <w:rPr>
          <w:spacing w:val="-6"/>
          <w:w w:val="107"/>
          <w:sz w:val="24"/>
          <w:szCs w:val="24"/>
        </w:rPr>
        <w:t>n</w:t>
      </w:r>
      <w:r>
        <w:rPr>
          <w:w w:val="107"/>
          <w:sz w:val="24"/>
          <w:szCs w:val="24"/>
        </w:rPr>
        <w:t>te</w:t>
      </w:r>
      <w:r>
        <w:rPr>
          <w:spacing w:val="-7"/>
          <w:w w:val="107"/>
          <w:sz w:val="24"/>
          <w:szCs w:val="24"/>
        </w:rPr>
        <w:t>n</w:t>
      </w:r>
      <w:r>
        <w:rPr>
          <w:w w:val="107"/>
          <w:sz w:val="24"/>
          <w:szCs w:val="24"/>
        </w:rPr>
        <w:t>tions,</w:t>
      </w:r>
      <w:r>
        <w:rPr>
          <w:spacing w:val="63"/>
          <w:w w:val="107"/>
          <w:sz w:val="24"/>
          <w:szCs w:val="24"/>
        </w:rPr>
        <w:t xml:space="preserve"> </w:t>
      </w:r>
      <w:r>
        <w:rPr>
          <w:sz w:val="24"/>
          <w:szCs w:val="24"/>
        </w:rPr>
        <w:t>M</w:t>
      </w:r>
      <w:r>
        <w:rPr>
          <w:spacing w:val="7"/>
          <w:sz w:val="24"/>
          <w:szCs w:val="24"/>
        </w:rPr>
        <w:t>o</w:t>
      </w:r>
      <w:r>
        <w:rPr>
          <w:sz w:val="24"/>
          <w:szCs w:val="24"/>
        </w:rPr>
        <w:t xml:space="preserve">derate </w:t>
      </w:r>
      <w:r>
        <w:rPr>
          <w:spacing w:val="33"/>
          <w:sz w:val="24"/>
          <w:szCs w:val="24"/>
        </w:rPr>
        <w:t xml:space="preserve"> </w:t>
      </w:r>
      <w:r>
        <w:rPr>
          <w:w w:val="109"/>
          <w:sz w:val="24"/>
          <w:szCs w:val="24"/>
        </w:rPr>
        <w:t>Pro</w:t>
      </w:r>
      <w:r>
        <w:rPr>
          <w:spacing w:val="6"/>
          <w:w w:val="109"/>
          <w:sz w:val="24"/>
          <w:szCs w:val="24"/>
        </w:rPr>
        <w:t>p</w:t>
      </w:r>
      <w:r>
        <w:rPr>
          <w:w w:val="101"/>
          <w:sz w:val="24"/>
          <w:szCs w:val="24"/>
        </w:rPr>
        <w:t xml:space="preserve">osals, </w:t>
      </w:r>
      <w:r>
        <w:rPr>
          <w:sz w:val="24"/>
          <w:szCs w:val="24"/>
        </w:rPr>
        <w:t>and</w:t>
      </w:r>
      <w:r>
        <w:rPr>
          <w:spacing w:val="46"/>
          <w:sz w:val="24"/>
          <w:szCs w:val="24"/>
        </w:rPr>
        <w:t xml:space="preserve"> </w:t>
      </w:r>
      <w:r>
        <w:rPr>
          <w:sz w:val="24"/>
          <w:szCs w:val="24"/>
        </w:rPr>
        <w:t>M</w:t>
      </w:r>
      <w:r>
        <w:rPr>
          <w:spacing w:val="7"/>
          <w:sz w:val="24"/>
          <w:szCs w:val="24"/>
        </w:rPr>
        <w:t>o</w:t>
      </w:r>
      <w:r>
        <w:rPr>
          <w:sz w:val="24"/>
          <w:szCs w:val="24"/>
        </w:rPr>
        <w:t>dest</w:t>
      </w:r>
      <w:r>
        <w:rPr>
          <w:spacing w:val="46"/>
          <w:sz w:val="24"/>
          <w:szCs w:val="24"/>
        </w:rPr>
        <w:t xml:space="preserve"> </w:t>
      </w:r>
      <w:r>
        <w:rPr>
          <w:sz w:val="24"/>
          <w:szCs w:val="24"/>
        </w:rPr>
        <w:t xml:space="preserve">Returns.” </w:t>
      </w:r>
      <w:r>
        <w:rPr>
          <w:spacing w:val="13"/>
          <w:sz w:val="24"/>
          <w:szCs w:val="24"/>
        </w:rPr>
        <w:t xml:space="preserve"> </w:t>
      </w:r>
      <w:r>
        <w:rPr>
          <w:sz w:val="24"/>
          <w:szCs w:val="24"/>
        </w:rPr>
        <w:t>The</w:t>
      </w:r>
      <w:r>
        <w:rPr>
          <w:spacing w:val="43"/>
          <w:sz w:val="24"/>
          <w:szCs w:val="24"/>
        </w:rPr>
        <w:t xml:space="preserve"> </w:t>
      </w:r>
      <w:r>
        <w:rPr>
          <w:spacing w:val="-18"/>
          <w:sz w:val="24"/>
          <w:szCs w:val="24"/>
        </w:rPr>
        <w:t>Y</w:t>
      </w:r>
      <w:r>
        <w:rPr>
          <w:spacing w:val="-12"/>
          <w:sz w:val="24"/>
          <w:szCs w:val="24"/>
        </w:rPr>
        <w:t>e</w:t>
      </w:r>
      <w:r>
        <w:rPr>
          <w:sz w:val="24"/>
          <w:szCs w:val="24"/>
        </w:rPr>
        <w:t>ar</w:t>
      </w:r>
      <w:r>
        <w:rPr>
          <w:spacing w:val="-12"/>
          <w:sz w:val="24"/>
          <w:szCs w:val="24"/>
        </w:rPr>
        <w:t>bo</w:t>
      </w:r>
      <w:r>
        <w:rPr>
          <w:sz w:val="24"/>
          <w:szCs w:val="24"/>
        </w:rPr>
        <w:t>ok</w:t>
      </w:r>
      <w:r>
        <w:rPr>
          <w:spacing w:val="28"/>
          <w:sz w:val="24"/>
          <w:szCs w:val="24"/>
        </w:rPr>
        <w:t xml:space="preserve"> </w:t>
      </w:r>
      <w:r>
        <w:rPr>
          <w:sz w:val="24"/>
          <w:szCs w:val="24"/>
        </w:rPr>
        <w:t>on</w:t>
      </w:r>
      <w:r>
        <w:rPr>
          <w:spacing w:val="34"/>
          <w:sz w:val="24"/>
          <w:szCs w:val="24"/>
        </w:rPr>
        <w:t xml:space="preserve"> </w:t>
      </w:r>
      <w:r>
        <w:rPr>
          <w:w w:val="108"/>
          <w:sz w:val="24"/>
          <w:szCs w:val="24"/>
        </w:rPr>
        <w:t>International</w:t>
      </w:r>
      <w:r>
        <w:rPr>
          <w:spacing w:val="30"/>
          <w:w w:val="108"/>
          <w:sz w:val="24"/>
          <w:szCs w:val="24"/>
        </w:rPr>
        <w:t xml:space="preserve"> </w:t>
      </w:r>
      <w:r>
        <w:rPr>
          <w:sz w:val="24"/>
          <w:szCs w:val="24"/>
        </w:rPr>
        <w:t xml:space="preserve">Investment </w:t>
      </w:r>
      <w:r>
        <w:rPr>
          <w:spacing w:val="6"/>
          <w:sz w:val="24"/>
          <w:szCs w:val="24"/>
        </w:rPr>
        <w:t xml:space="preserve"> </w:t>
      </w:r>
      <w:r>
        <w:rPr>
          <w:spacing w:val="-12"/>
          <w:sz w:val="24"/>
          <w:szCs w:val="24"/>
        </w:rPr>
        <w:t>L</w:t>
      </w:r>
      <w:r>
        <w:rPr>
          <w:sz w:val="24"/>
          <w:szCs w:val="24"/>
        </w:rPr>
        <w:t>aw</w:t>
      </w:r>
      <w:r>
        <w:rPr>
          <w:spacing w:val="18"/>
          <w:sz w:val="24"/>
          <w:szCs w:val="24"/>
        </w:rPr>
        <w:t xml:space="preserve"> </w:t>
      </w:r>
      <w:r>
        <w:rPr>
          <w:sz w:val="24"/>
          <w:szCs w:val="24"/>
        </w:rPr>
        <w:t>&amp;</w:t>
      </w:r>
      <w:r>
        <w:rPr>
          <w:spacing w:val="17"/>
          <w:sz w:val="24"/>
          <w:szCs w:val="24"/>
        </w:rPr>
        <w:t xml:space="preserve"> </w:t>
      </w:r>
      <w:r>
        <w:rPr>
          <w:sz w:val="24"/>
          <w:szCs w:val="24"/>
        </w:rPr>
        <w:t>Policy</w:t>
      </w:r>
      <w:r>
        <w:rPr>
          <w:spacing w:val="30"/>
          <w:sz w:val="24"/>
          <w:szCs w:val="24"/>
        </w:rPr>
        <w:t xml:space="preserve"> </w:t>
      </w:r>
      <w:r>
        <w:rPr>
          <w:w w:val="108"/>
          <w:sz w:val="24"/>
          <w:szCs w:val="24"/>
        </w:rPr>
        <w:t>.</w:t>
      </w:r>
    </w:p>
    <w:p w14:paraId="6DB8D993" w14:textId="77777777" w:rsidR="000A768D" w:rsidRDefault="000A768D">
      <w:pPr>
        <w:spacing w:before="3" w:line="180" w:lineRule="exact"/>
        <w:rPr>
          <w:sz w:val="18"/>
          <w:szCs w:val="18"/>
        </w:rPr>
      </w:pPr>
    </w:p>
    <w:p w14:paraId="677FD928" w14:textId="77777777" w:rsidR="000A768D" w:rsidRDefault="006C1B1D">
      <w:pPr>
        <w:spacing w:before="25"/>
        <w:ind w:left="4206" w:right="4206"/>
        <w:jc w:val="center"/>
        <w:rPr>
          <w:sz w:val="24"/>
          <w:szCs w:val="24"/>
        </w:rPr>
      </w:pPr>
      <w:r>
        <w:rPr>
          <w:w w:val="117"/>
          <w:sz w:val="24"/>
          <w:szCs w:val="24"/>
        </w:rPr>
        <w:t>Appendix</w:t>
      </w:r>
    </w:p>
    <w:p w14:paraId="2EBABE01" w14:textId="77777777" w:rsidR="000A768D" w:rsidRDefault="000A768D">
      <w:pPr>
        <w:spacing w:before="5" w:line="120" w:lineRule="exact"/>
        <w:rPr>
          <w:sz w:val="12"/>
          <w:szCs w:val="12"/>
        </w:rPr>
      </w:pPr>
    </w:p>
    <w:p w14:paraId="4D180A79" w14:textId="77777777" w:rsidR="000A768D" w:rsidRDefault="000A768D">
      <w:pPr>
        <w:spacing w:line="200" w:lineRule="exact"/>
      </w:pPr>
    </w:p>
    <w:p w14:paraId="2E56A331" w14:textId="77777777" w:rsidR="000A768D" w:rsidRDefault="006C1B1D">
      <w:pPr>
        <w:spacing w:line="400" w:lineRule="auto"/>
        <w:ind w:left="120" w:right="76"/>
        <w:jc w:val="both"/>
        <w:rPr>
          <w:sz w:val="16"/>
          <w:szCs w:val="16"/>
        </w:rPr>
      </w:pPr>
      <w:r>
        <w:rPr>
          <w:w w:val="115"/>
          <w:sz w:val="24"/>
          <w:szCs w:val="24"/>
        </w:rPr>
        <w:t>Allee</w:t>
      </w:r>
      <w:r>
        <w:rPr>
          <w:spacing w:val="9"/>
          <w:w w:val="115"/>
          <w:sz w:val="24"/>
          <w:szCs w:val="24"/>
        </w:rPr>
        <w:t xml:space="preserve"> </w:t>
      </w:r>
      <w:r>
        <w:rPr>
          <w:sz w:val="24"/>
          <w:szCs w:val="24"/>
        </w:rPr>
        <w:t>&amp;</w:t>
      </w:r>
      <w:r>
        <w:rPr>
          <w:spacing w:val="40"/>
          <w:sz w:val="24"/>
          <w:szCs w:val="24"/>
        </w:rPr>
        <w:t xml:space="preserve"> </w:t>
      </w:r>
      <w:r>
        <w:rPr>
          <w:spacing w:val="-9"/>
          <w:w w:val="127"/>
          <w:sz w:val="24"/>
          <w:szCs w:val="24"/>
        </w:rPr>
        <w:t>P</w:t>
      </w:r>
      <w:r>
        <w:rPr>
          <w:w w:val="127"/>
          <w:sz w:val="24"/>
          <w:szCs w:val="24"/>
        </w:rPr>
        <w:t>einhardt</w:t>
      </w:r>
      <w:r>
        <w:rPr>
          <w:spacing w:val="9"/>
          <w:w w:val="127"/>
          <w:sz w:val="24"/>
          <w:szCs w:val="24"/>
        </w:rPr>
        <w:t xml:space="preserve"> </w:t>
      </w:r>
      <w:r>
        <w:rPr>
          <w:sz w:val="24"/>
          <w:szCs w:val="24"/>
        </w:rPr>
        <w:t xml:space="preserve">2011 </w:t>
      </w:r>
      <w:r>
        <w:rPr>
          <w:spacing w:val="11"/>
          <w:sz w:val="24"/>
          <w:szCs w:val="24"/>
        </w:rPr>
        <w:t xml:space="preserve"> </w:t>
      </w:r>
      <w:r>
        <w:rPr>
          <w:w w:val="118"/>
          <w:sz w:val="24"/>
          <w:szCs w:val="24"/>
        </w:rPr>
        <w:t>Analysis.</w:t>
      </w:r>
      <w:r>
        <w:rPr>
          <w:spacing w:val="46"/>
          <w:w w:val="118"/>
          <w:sz w:val="24"/>
          <w:szCs w:val="24"/>
        </w:rPr>
        <w:t xml:space="preserve"> </w:t>
      </w:r>
      <w:r>
        <w:rPr>
          <w:sz w:val="24"/>
          <w:szCs w:val="24"/>
        </w:rPr>
        <w:t>The</w:t>
      </w:r>
      <w:r>
        <w:rPr>
          <w:spacing w:val="38"/>
          <w:sz w:val="24"/>
          <w:szCs w:val="24"/>
        </w:rPr>
        <w:t xml:space="preserve"> </w:t>
      </w:r>
      <w:r>
        <w:rPr>
          <w:sz w:val="24"/>
          <w:szCs w:val="24"/>
        </w:rPr>
        <w:t>difference</w:t>
      </w:r>
      <w:r>
        <w:rPr>
          <w:spacing w:val="-2"/>
          <w:sz w:val="24"/>
          <w:szCs w:val="24"/>
        </w:rPr>
        <w:t xml:space="preserve"> </w:t>
      </w:r>
      <w:r>
        <w:rPr>
          <w:spacing w:val="6"/>
          <w:sz w:val="24"/>
          <w:szCs w:val="24"/>
        </w:rPr>
        <w:t>b</w:t>
      </w:r>
      <w:r>
        <w:rPr>
          <w:sz w:val="24"/>
          <w:szCs w:val="24"/>
        </w:rPr>
        <w:t>e</w:t>
      </w:r>
      <w:r>
        <w:rPr>
          <w:spacing w:val="-7"/>
          <w:sz w:val="24"/>
          <w:szCs w:val="24"/>
        </w:rPr>
        <w:t>tw</w:t>
      </w:r>
      <w:r>
        <w:rPr>
          <w:sz w:val="24"/>
          <w:szCs w:val="24"/>
        </w:rPr>
        <w:t>een</w:t>
      </w:r>
      <w:r>
        <w:rPr>
          <w:spacing w:val="36"/>
          <w:sz w:val="24"/>
          <w:szCs w:val="24"/>
        </w:rPr>
        <w:t xml:space="preserve"> </w:t>
      </w:r>
      <w:r>
        <w:rPr>
          <w:sz w:val="24"/>
          <w:szCs w:val="24"/>
        </w:rPr>
        <w:t>our</w:t>
      </w:r>
      <w:r>
        <w:rPr>
          <w:spacing w:val="24"/>
          <w:sz w:val="24"/>
          <w:szCs w:val="24"/>
        </w:rPr>
        <w:t xml:space="preserve"> </w:t>
      </w:r>
      <w:r>
        <w:rPr>
          <w:sz w:val="24"/>
          <w:szCs w:val="24"/>
        </w:rPr>
        <w:t>results</w:t>
      </w:r>
      <w:r>
        <w:rPr>
          <w:spacing w:val="46"/>
          <w:sz w:val="24"/>
          <w:szCs w:val="24"/>
        </w:rPr>
        <w:t xml:space="preserve"> </w:t>
      </w:r>
      <w:r>
        <w:rPr>
          <w:sz w:val="24"/>
          <w:szCs w:val="24"/>
        </w:rPr>
        <w:t>and</w:t>
      </w:r>
      <w:r>
        <w:rPr>
          <w:spacing w:val="36"/>
          <w:sz w:val="24"/>
          <w:szCs w:val="24"/>
        </w:rPr>
        <w:t xml:space="preserve"> </w:t>
      </w:r>
      <w:r>
        <w:rPr>
          <w:sz w:val="24"/>
          <w:szCs w:val="24"/>
        </w:rPr>
        <w:t>those</w:t>
      </w:r>
      <w:r>
        <w:rPr>
          <w:spacing w:val="34"/>
          <w:sz w:val="24"/>
          <w:szCs w:val="24"/>
        </w:rPr>
        <w:t xml:space="preserve"> </w:t>
      </w:r>
      <w:r>
        <w:rPr>
          <w:sz w:val="24"/>
          <w:szCs w:val="24"/>
        </w:rPr>
        <w:t>of</w:t>
      </w:r>
      <w:r>
        <w:rPr>
          <w:spacing w:val="-4"/>
          <w:sz w:val="24"/>
          <w:szCs w:val="24"/>
        </w:rPr>
        <w:t xml:space="preserve"> </w:t>
      </w:r>
      <w:r>
        <w:rPr>
          <w:sz w:val="24"/>
          <w:szCs w:val="24"/>
        </w:rPr>
        <w:t>Allee and</w:t>
      </w:r>
      <w:r>
        <w:rPr>
          <w:spacing w:val="41"/>
          <w:sz w:val="24"/>
          <w:szCs w:val="24"/>
        </w:rPr>
        <w:t xml:space="preserve"> </w:t>
      </w:r>
      <w:r>
        <w:rPr>
          <w:spacing w:val="-6"/>
          <w:w w:val="106"/>
          <w:sz w:val="24"/>
          <w:szCs w:val="24"/>
        </w:rPr>
        <w:t>P</w:t>
      </w:r>
      <w:r>
        <w:rPr>
          <w:w w:val="106"/>
          <w:sz w:val="24"/>
          <w:szCs w:val="24"/>
        </w:rPr>
        <w:t>einhardt’s</w:t>
      </w:r>
      <w:r>
        <w:rPr>
          <w:spacing w:val="18"/>
          <w:w w:val="106"/>
          <w:sz w:val="24"/>
          <w:szCs w:val="24"/>
        </w:rPr>
        <w:t xml:space="preserve"> </w:t>
      </w:r>
      <w:r>
        <w:rPr>
          <w:sz w:val="24"/>
          <w:szCs w:val="24"/>
        </w:rPr>
        <w:t>(2011)</w:t>
      </w:r>
      <w:r>
        <w:rPr>
          <w:spacing w:val="20"/>
          <w:sz w:val="24"/>
          <w:szCs w:val="24"/>
        </w:rPr>
        <w:t xml:space="preserve"> </w:t>
      </w:r>
      <w:r>
        <w:rPr>
          <w:sz w:val="24"/>
          <w:szCs w:val="24"/>
        </w:rPr>
        <w:t>result</w:t>
      </w:r>
      <w:r>
        <w:rPr>
          <w:spacing w:val="52"/>
          <w:sz w:val="24"/>
          <w:szCs w:val="24"/>
        </w:rPr>
        <w:t xml:space="preserve"> </w:t>
      </w:r>
      <w:r>
        <w:rPr>
          <w:sz w:val="24"/>
          <w:szCs w:val="24"/>
        </w:rPr>
        <w:t>from</w:t>
      </w:r>
      <w:r>
        <w:rPr>
          <w:spacing w:val="18"/>
          <w:sz w:val="24"/>
          <w:szCs w:val="24"/>
        </w:rPr>
        <w:t xml:space="preserve"> </w:t>
      </w:r>
      <w:r>
        <w:rPr>
          <w:sz w:val="24"/>
          <w:szCs w:val="24"/>
        </w:rPr>
        <w:t>the</w:t>
      </w:r>
      <w:r>
        <w:rPr>
          <w:spacing w:val="45"/>
          <w:sz w:val="24"/>
          <w:szCs w:val="24"/>
        </w:rPr>
        <w:t xml:space="preserve"> </w:t>
      </w:r>
      <w:r>
        <w:rPr>
          <w:spacing w:val="-6"/>
          <w:sz w:val="24"/>
          <w:szCs w:val="24"/>
        </w:rPr>
        <w:t>wa</w:t>
      </w:r>
      <w:r>
        <w:rPr>
          <w:sz w:val="24"/>
          <w:szCs w:val="24"/>
        </w:rPr>
        <w:t>y</w:t>
      </w:r>
      <w:r>
        <w:rPr>
          <w:spacing w:val="21"/>
          <w:sz w:val="24"/>
          <w:szCs w:val="24"/>
        </w:rPr>
        <w:t xml:space="preserve"> </w:t>
      </w:r>
      <w:r>
        <w:rPr>
          <w:sz w:val="24"/>
          <w:szCs w:val="24"/>
        </w:rPr>
        <w:t>in</w:t>
      </w:r>
      <w:r>
        <w:rPr>
          <w:spacing w:val="20"/>
          <w:sz w:val="24"/>
          <w:szCs w:val="24"/>
        </w:rPr>
        <w:t xml:space="preserve"> </w:t>
      </w:r>
      <w:r>
        <w:rPr>
          <w:sz w:val="24"/>
          <w:szCs w:val="24"/>
        </w:rPr>
        <w:t>whi</w:t>
      </w:r>
      <w:r>
        <w:rPr>
          <w:spacing w:val="-7"/>
          <w:sz w:val="24"/>
          <w:szCs w:val="24"/>
        </w:rPr>
        <w:t>c</w:t>
      </w:r>
      <w:r>
        <w:rPr>
          <w:sz w:val="24"/>
          <w:szCs w:val="24"/>
        </w:rPr>
        <w:t>h</w:t>
      </w:r>
      <w:r>
        <w:rPr>
          <w:spacing w:val="23"/>
          <w:sz w:val="24"/>
          <w:szCs w:val="24"/>
        </w:rPr>
        <w:t xml:space="preserve"> </w:t>
      </w:r>
      <w:r>
        <w:rPr>
          <w:sz w:val="24"/>
          <w:szCs w:val="24"/>
        </w:rPr>
        <w:t>they</w:t>
      </w:r>
      <w:r>
        <w:rPr>
          <w:spacing w:val="46"/>
          <w:sz w:val="24"/>
          <w:szCs w:val="24"/>
        </w:rPr>
        <w:t xml:space="preserve"> </w:t>
      </w:r>
      <w:r>
        <w:rPr>
          <w:sz w:val="24"/>
          <w:szCs w:val="24"/>
        </w:rPr>
        <w:t>logged</w:t>
      </w:r>
      <w:r>
        <w:rPr>
          <w:spacing w:val="7"/>
          <w:sz w:val="24"/>
          <w:szCs w:val="24"/>
        </w:rPr>
        <w:t xml:space="preserve"> </w:t>
      </w:r>
      <w:r>
        <w:rPr>
          <w:sz w:val="24"/>
          <w:szCs w:val="24"/>
        </w:rPr>
        <w:t>the</w:t>
      </w:r>
      <w:r>
        <w:rPr>
          <w:spacing w:val="45"/>
          <w:sz w:val="24"/>
          <w:szCs w:val="24"/>
        </w:rPr>
        <w:t xml:space="preserve"> </w:t>
      </w:r>
      <w:r>
        <w:rPr>
          <w:sz w:val="24"/>
          <w:szCs w:val="24"/>
        </w:rPr>
        <w:t>FDI</w:t>
      </w:r>
      <w:r>
        <w:rPr>
          <w:spacing w:val="40"/>
          <w:sz w:val="24"/>
          <w:szCs w:val="24"/>
        </w:rPr>
        <w:t xml:space="preserve"> </w:t>
      </w:r>
      <w:r>
        <w:rPr>
          <w:spacing w:val="-13"/>
          <w:sz w:val="24"/>
          <w:szCs w:val="24"/>
        </w:rPr>
        <w:t>v</w:t>
      </w:r>
      <w:r>
        <w:rPr>
          <w:sz w:val="24"/>
          <w:szCs w:val="24"/>
        </w:rPr>
        <w:t xml:space="preserve">ariable. </w:t>
      </w:r>
      <w:r>
        <w:rPr>
          <w:spacing w:val="22"/>
          <w:sz w:val="24"/>
          <w:szCs w:val="24"/>
        </w:rPr>
        <w:t xml:space="preserve"> </w:t>
      </w:r>
      <w:r>
        <w:rPr>
          <w:sz w:val="24"/>
          <w:szCs w:val="24"/>
        </w:rPr>
        <w:t>In</w:t>
      </w:r>
      <w:r>
        <w:rPr>
          <w:spacing w:val="27"/>
          <w:sz w:val="24"/>
          <w:szCs w:val="24"/>
        </w:rPr>
        <w:t xml:space="preserve"> </w:t>
      </w:r>
      <w:r>
        <w:rPr>
          <w:w w:val="102"/>
          <w:sz w:val="24"/>
          <w:szCs w:val="24"/>
        </w:rPr>
        <w:t xml:space="preserve">doing </w:t>
      </w:r>
      <w:r>
        <w:rPr>
          <w:sz w:val="24"/>
          <w:szCs w:val="24"/>
        </w:rPr>
        <w:t>so,</w:t>
      </w:r>
      <w:r>
        <w:rPr>
          <w:spacing w:val="11"/>
          <w:sz w:val="24"/>
          <w:szCs w:val="24"/>
        </w:rPr>
        <w:t xml:space="preserve"> </w:t>
      </w:r>
      <w:r>
        <w:rPr>
          <w:sz w:val="24"/>
          <w:szCs w:val="24"/>
        </w:rPr>
        <w:t>they</w:t>
      </w:r>
      <w:r>
        <w:rPr>
          <w:spacing w:val="41"/>
          <w:sz w:val="24"/>
          <w:szCs w:val="24"/>
        </w:rPr>
        <w:t xml:space="preserve"> </w:t>
      </w:r>
      <w:r>
        <w:rPr>
          <w:sz w:val="24"/>
          <w:szCs w:val="24"/>
        </w:rPr>
        <w:t>disregard</w:t>
      </w:r>
      <w:r>
        <w:rPr>
          <w:spacing w:val="50"/>
          <w:sz w:val="24"/>
          <w:szCs w:val="24"/>
        </w:rPr>
        <w:t xml:space="preserve"> </w:t>
      </w:r>
      <w:r>
        <w:rPr>
          <w:sz w:val="24"/>
          <w:szCs w:val="24"/>
        </w:rPr>
        <w:t>the</w:t>
      </w:r>
      <w:r>
        <w:rPr>
          <w:spacing w:val="41"/>
          <w:sz w:val="24"/>
          <w:szCs w:val="24"/>
        </w:rPr>
        <w:t xml:space="preserve"> </w:t>
      </w:r>
      <w:r>
        <w:rPr>
          <w:sz w:val="24"/>
          <w:szCs w:val="24"/>
        </w:rPr>
        <w:t>fact</w:t>
      </w:r>
      <w:r>
        <w:rPr>
          <w:spacing w:val="31"/>
          <w:sz w:val="24"/>
          <w:szCs w:val="24"/>
        </w:rPr>
        <w:t xml:space="preserve"> </w:t>
      </w:r>
      <w:r>
        <w:rPr>
          <w:sz w:val="24"/>
          <w:szCs w:val="24"/>
        </w:rPr>
        <w:t xml:space="preserve">that </w:t>
      </w:r>
      <w:r>
        <w:rPr>
          <w:spacing w:val="17"/>
          <w:sz w:val="24"/>
          <w:szCs w:val="24"/>
        </w:rPr>
        <w:t xml:space="preserve"> </w:t>
      </w:r>
      <w:r>
        <w:rPr>
          <w:sz w:val="24"/>
          <w:szCs w:val="24"/>
        </w:rPr>
        <w:t>logarithms  of</w:t>
      </w:r>
      <w:r>
        <w:rPr>
          <w:spacing w:val="-3"/>
          <w:sz w:val="24"/>
          <w:szCs w:val="24"/>
        </w:rPr>
        <w:t xml:space="preserve"> </w:t>
      </w:r>
      <w:r>
        <w:rPr>
          <w:sz w:val="24"/>
          <w:szCs w:val="24"/>
        </w:rPr>
        <w:t>zero</w:t>
      </w:r>
      <w:r>
        <w:rPr>
          <w:spacing w:val="9"/>
          <w:sz w:val="24"/>
          <w:szCs w:val="24"/>
        </w:rPr>
        <w:t xml:space="preserve"> </w:t>
      </w:r>
      <w:r>
        <w:rPr>
          <w:sz w:val="24"/>
          <w:szCs w:val="24"/>
        </w:rPr>
        <w:t>and</w:t>
      </w:r>
      <w:r>
        <w:rPr>
          <w:spacing w:val="37"/>
          <w:sz w:val="24"/>
          <w:szCs w:val="24"/>
        </w:rPr>
        <w:t xml:space="preserve"> </w:t>
      </w:r>
      <w:r>
        <w:rPr>
          <w:sz w:val="24"/>
          <w:szCs w:val="24"/>
        </w:rPr>
        <w:t>negati</w:t>
      </w:r>
      <w:r>
        <w:rPr>
          <w:spacing w:val="-6"/>
          <w:sz w:val="24"/>
          <w:szCs w:val="24"/>
        </w:rPr>
        <w:t>v</w:t>
      </w:r>
      <w:r>
        <w:rPr>
          <w:sz w:val="24"/>
          <w:szCs w:val="24"/>
        </w:rPr>
        <w:t>e</w:t>
      </w:r>
      <w:r>
        <w:rPr>
          <w:spacing w:val="41"/>
          <w:sz w:val="24"/>
          <w:szCs w:val="24"/>
        </w:rPr>
        <w:t xml:space="preserve"> </w:t>
      </w:r>
      <w:r>
        <w:rPr>
          <w:spacing w:val="-7"/>
          <w:sz w:val="24"/>
          <w:szCs w:val="24"/>
        </w:rPr>
        <w:t>n</w:t>
      </w:r>
      <w:r>
        <w:rPr>
          <w:sz w:val="24"/>
          <w:szCs w:val="24"/>
        </w:rPr>
        <w:t>u</w:t>
      </w:r>
      <w:r>
        <w:rPr>
          <w:spacing w:val="-7"/>
          <w:sz w:val="24"/>
          <w:szCs w:val="24"/>
        </w:rPr>
        <w:t>m</w:t>
      </w:r>
      <w:r>
        <w:rPr>
          <w:spacing w:val="6"/>
          <w:sz w:val="24"/>
          <w:szCs w:val="24"/>
        </w:rPr>
        <w:t>b</w:t>
      </w:r>
      <w:r>
        <w:rPr>
          <w:sz w:val="24"/>
          <w:szCs w:val="24"/>
        </w:rPr>
        <w:t>ers</w:t>
      </w:r>
      <w:r>
        <w:rPr>
          <w:spacing w:val="52"/>
          <w:sz w:val="24"/>
          <w:szCs w:val="24"/>
        </w:rPr>
        <w:t xml:space="preserve"> </w:t>
      </w:r>
      <w:r>
        <w:rPr>
          <w:sz w:val="24"/>
          <w:szCs w:val="24"/>
        </w:rPr>
        <w:t>are</w:t>
      </w:r>
      <w:r>
        <w:rPr>
          <w:spacing w:val="27"/>
          <w:sz w:val="24"/>
          <w:szCs w:val="24"/>
        </w:rPr>
        <w:t xml:space="preserve"> </w:t>
      </w:r>
      <w:r>
        <w:rPr>
          <w:sz w:val="24"/>
          <w:szCs w:val="24"/>
        </w:rPr>
        <w:t>not</w:t>
      </w:r>
      <w:r>
        <w:rPr>
          <w:spacing w:val="40"/>
          <w:sz w:val="24"/>
          <w:szCs w:val="24"/>
        </w:rPr>
        <w:t xml:space="preserve"> </w:t>
      </w:r>
      <w:r>
        <w:rPr>
          <w:sz w:val="24"/>
          <w:szCs w:val="24"/>
        </w:rPr>
        <w:t>defined</w:t>
      </w:r>
      <w:r>
        <w:rPr>
          <w:spacing w:val="16"/>
          <w:sz w:val="24"/>
          <w:szCs w:val="24"/>
        </w:rPr>
        <w:t xml:space="preserve"> </w:t>
      </w:r>
      <w:r>
        <w:rPr>
          <w:w w:val="108"/>
          <w:sz w:val="24"/>
          <w:szCs w:val="24"/>
        </w:rPr>
        <w:t xml:space="preserve">and </w:t>
      </w:r>
      <w:r>
        <w:rPr>
          <w:sz w:val="24"/>
          <w:szCs w:val="24"/>
        </w:rPr>
        <w:t xml:space="preserve">therefore </w:t>
      </w:r>
      <w:r>
        <w:rPr>
          <w:spacing w:val="7"/>
          <w:sz w:val="24"/>
          <w:szCs w:val="24"/>
        </w:rPr>
        <w:t xml:space="preserve"> </w:t>
      </w:r>
      <w:r>
        <w:rPr>
          <w:sz w:val="24"/>
          <w:szCs w:val="24"/>
        </w:rPr>
        <w:t xml:space="preserve">registered </w:t>
      </w:r>
      <w:r>
        <w:rPr>
          <w:spacing w:val="10"/>
          <w:sz w:val="24"/>
          <w:szCs w:val="24"/>
        </w:rPr>
        <w:t xml:space="preserve"> </w:t>
      </w:r>
      <w:r>
        <w:rPr>
          <w:sz w:val="24"/>
          <w:szCs w:val="24"/>
        </w:rPr>
        <w:t>as</w:t>
      </w:r>
      <w:r>
        <w:rPr>
          <w:spacing w:val="40"/>
          <w:sz w:val="24"/>
          <w:szCs w:val="24"/>
        </w:rPr>
        <w:t xml:space="preserve"> </w:t>
      </w:r>
      <w:r>
        <w:rPr>
          <w:sz w:val="24"/>
          <w:szCs w:val="24"/>
        </w:rPr>
        <w:t>missing</w:t>
      </w:r>
      <w:r>
        <w:rPr>
          <w:spacing w:val="39"/>
          <w:sz w:val="24"/>
          <w:szCs w:val="24"/>
        </w:rPr>
        <w:t xml:space="preserve"> </w:t>
      </w:r>
      <w:r>
        <w:rPr>
          <w:sz w:val="24"/>
          <w:szCs w:val="24"/>
        </w:rPr>
        <w:t>in</w:t>
      </w:r>
      <w:r>
        <w:rPr>
          <w:spacing w:val="39"/>
          <w:sz w:val="24"/>
          <w:szCs w:val="24"/>
        </w:rPr>
        <w:t xml:space="preserve"> </w:t>
      </w:r>
      <w:r>
        <w:rPr>
          <w:sz w:val="24"/>
          <w:szCs w:val="24"/>
        </w:rPr>
        <w:t xml:space="preserve">most  </w:t>
      </w:r>
      <w:r>
        <w:rPr>
          <w:w w:val="109"/>
          <w:sz w:val="24"/>
          <w:szCs w:val="24"/>
        </w:rPr>
        <w:t>statistical</w:t>
      </w:r>
      <w:r>
        <w:rPr>
          <w:spacing w:val="27"/>
          <w:w w:val="109"/>
          <w:sz w:val="24"/>
          <w:szCs w:val="24"/>
        </w:rPr>
        <w:t xml:space="preserve"> </w:t>
      </w:r>
      <w:r>
        <w:rPr>
          <w:sz w:val="24"/>
          <w:szCs w:val="24"/>
        </w:rPr>
        <w:t xml:space="preserve">programs.  </w:t>
      </w:r>
      <w:r>
        <w:rPr>
          <w:spacing w:val="24"/>
          <w:sz w:val="24"/>
          <w:szCs w:val="24"/>
        </w:rPr>
        <w:t xml:space="preserve"> </w:t>
      </w:r>
      <w:r>
        <w:rPr>
          <w:sz w:val="24"/>
          <w:szCs w:val="24"/>
        </w:rPr>
        <w:t>As</w:t>
      </w:r>
      <w:r>
        <w:rPr>
          <w:spacing w:val="32"/>
          <w:sz w:val="24"/>
          <w:szCs w:val="24"/>
        </w:rPr>
        <w:t xml:space="preserve"> </w:t>
      </w:r>
      <w:r>
        <w:rPr>
          <w:sz w:val="24"/>
          <w:szCs w:val="24"/>
        </w:rPr>
        <w:t>a</w:t>
      </w:r>
      <w:r>
        <w:rPr>
          <w:spacing w:val="42"/>
          <w:sz w:val="24"/>
          <w:szCs w:val="24"/>
        </w:rPr>
        <w:t xml:space="preserve"> </w:t>
      </w:r>
      <w:r>
        <w:rPr>
          <w:sz w:val="24"/>
          <w:szCs w:val="24"/>
        </w:rPr>
        <w:t xml:space="preserve">result, </w:t>
      </w:r>
      <w:r>
        <w:rPr>
          <w:spacing w:val="18"/>
          <w:sz w:val="24"/>
          <w:szCs w:val="24"/>
        </w:rPr>
        <w:t xml:space="preserve"> </w:t>
      </w:r>
      <w:r>
        <w:rPr>
          <w:sz w:val="24"/>
          <w:szCs w:val="24"/>
        </w:rPr>
        <w:t xml:space="preserve">they </w:t>
      </w:r>
      <w:r>
        <w:rPr>
          <w:spacing w:val="5"/>
          <w:sz w:val="24"/>
          <w:szCs w:val="24"/>
        </w:rPr>
        <w:t xml:space="preserve"> </w:t>
      </w:r>
      <w:r>
        <w:rPr>
          <w:w w:val="107"/>
          <w:sz w:val="24"/>
          <w:szCs w:val="24"/>
        </w:rPr>
        <w:t>mista</w:t>
      </w:r>
      <w:r>
        <w:rPr>
          <w:spacing w:val="-7"/>
          <w:w w:val="107"/>
          <w:sz w:val="24"/>
          <w:szCs w:val="24"/>
        </w:rPr>
        <w:t>k</w:t>
      </w:r>
      <w:r>
        <w:rPr>
          <w:w w:val="102"/>
          <w:sz w:val="24"/>
          <w:szCs w:val="24"/>
        </w:rPr>
        <w:t>enl</w:t>
      </w:r>
      <w:r>
        <w:rPr>
          <w:w w:val="103"/>
          <w:sz w:val="24"/>
          <w:szCs w:val="24"/>
        </w:rPr>
        <w:t xml:space="preserve">y </w:t>
      </w:r>
      <w:r>
        <w:rPr>
          <w:sz w:val="24"/>
          <w:szCs w:val="24"/>
        </w:rPr>
        <w:t>exclude</w:t>
      </w:r>
      <w:r>
        <w:rPr>
          <w:spacing w:val="45"/>
          <w:sz w:val="24"/>
          <w:szCs w:val="24"/>
        </w:rPr>
        <w:t xml:space="preserve"> </w:t>
      </w:r>
      <w:r>
        <w:rPr>
          <w:sz w:val="24"/>
          <w:szCs w:val="24"/>
        </w:rPr>
        <w:t>a</w:t>
      </w:r>
      <w:r>
        <w:rPr>
          <w:spacing w:val="40"/>
          <w:sz w:val="24"/>
          <w:szCs w:val="24"/>
        </w:rPr>
        <w:t xml:space="preserve"> </w:t>
      </w:r>
      <w:r>
        <w:rPr>
          <w:sz w:val="24"/>
          <w:szCs w:val="24"/>
        </w:rPr>
        <w:t xml:space="preserve">notable </w:t>
      </w:r>
      <w:r>
        <w:rPr>
          <w:spacing w:val="12"/>
          <w:sz w:val="24"/>
          <w:szCs w:val="24"/>
        </w:rPr>
        <w:t xml:space="preserve"> </w:t>
      </w:r>
      <w:r>
        <w:rPr>
          <w:spacing w:val="-7"/>
          <w:sz w:val="24"/>
          <w:szCs w:val="24"/>
        </w:rPr>
        <w:t>n</w:t>
      </w:r>
      <w:r>
        <w:rPr>
          <w:sz w:val="24"/>
          <w:szCs w:val="24"/>
        </w:rPr>
        <w:t>u</w:t>
      </w:r>
      <w:r>
        <w:rPr>
          <w:spacing w:val="-7"/>
          <w:sz w:val="24"/>
          <w:szCs w:val="24"/>
        </w:rPr>
        <w:t>m</w:t>
      </w:r>
      <w:r>
        <w:rPr>
          <w:spacing w:val="6"/>
          <w:sz w:val="24"/>
          <w:szCs w:val="24"/>
        </w:rPr>
        <w:t>b</w:t>
      </w:r>
      <w:r>
        <w:rPr>
          <w:sz w:val="24"/>
          <w:szCs w:val="24"/>
        </w:rPr>
        <w:t xml:space="preserve">er </w:t>
      </w:r>
      <w:r>
        <w:rPr>
          <w:spacing w:val="15"/>
          <w:sz w:val="24"/>
          <w:szCs w:val="24"/>
        </w:rPr>
        <w:t xml:space="preserve"> </w:t>
      </w:r>
      <w:r>
        <w:rPr>
          <w:sz w:val="24"/>
          <w:szCs w:val="24"/>
        </w:rPr>
        <w:t>of</w:t>
      </w:r>
      <w:r>
        <w:rPr>
          <w:spacing w:val="18"/>
          <w:sz w:val="24"/>
          <w:szCs w:val="24"/>
        </w:rPr>
        <w:t xml:space="preserve"> </w:t>
      </w:r>
      <w:r>
        <w:rPr>
          <w:sz w:val="24"/>
          <w:szCs w:val="24"/>
        </w:rPr>
        <w:t>cou</w:t>
      </w:r>
      <w:r>
        <w:rPr>
          <w:spacing w:val="-7"/>
          <w:sz w:val="24"/>
          <w:szCs w:val="24"/>
        </w:rPr>
        <w:t>n</w:t>
      </w:r>
      <w:r>
        <w:rPr>
          <w:sz w:val="24"/>
          <w:szCs w:val="24"/>
        </w:rPr>
        <w:t>try-</w:t>
      </w:r>
      <w:r>
        <w:rPr>
          <w:spacing w:val="-7"/>
          <w:sz w:val="24"/>
          <w:szCs w:val="24"/>
        </w:rPr>
        <w:t>y</w:t>
      </w:r>
      <w:r>
        <w:rPr>
          <w:sz w:val="24"/>
          <w:szCs w:val="24"/>
        </w:rPr>
        <w:t xml:space="preserve">ear </w:t>
      </w:r>
      <w:r>
        <w:rPr>
          <w:spacing w:val="36"/>
          <w:sz w:val="24"/>
          <w:szCs w:val="24"/>
        </w:rPr>
        <w:t xml:space="preserve"> </w:t>
      </w:r>
      <w:r>
        <w:rPr>
          <w:sz w:val="24"/>
          <w:szCs w:val="24"/>
        </w:rPr>
        <w:t>obser</w:t>
      </w:r>
      <w:r>
        <w:rPr>
          <w:spacing w:val="-13"/>
          <w:sz w:val="24"/>
          <w:szCs w:val="24"/>
        </w:rPr>
        <w:t>v</w:t>
      </w:r>
      <w:r>
        <w:rPr>
          <w:sz w:val="24"/>
          <w:szCs w:val="24"/>
        </w:rPr>
        <w:t xml:space="preserve">ations </w:t>
      </w:r>
      <w:r>
        <w:rPr>
          <w:spacing w:val="17"/>
          <w:sz w:val="24"/>
          <w:szCs w:val="24"/>
        </w:rPr>
        <w:t xml:space="preserve"> </w:t>
      </w:r>
      <w:r>
        <w:rPr>
          <w:sz w:val="24"/>
          <w:szCs w:val="24"/>
        </w:rPr>
        <w:t>with</w:t>
      </w:r>
      <w:r>
        <w:rPr>
          <w:spacing w:val="56"/>
          <w:sz w:val="24"/>
          <w:szCs w:val="24"/>
        </w:rPr>
        <w:t xml:space="preserve"> </w:t>
      </w:r>
      <w:r>
        <w:rPr>
          <w:sz w:val="24"/>
          <w:szCs w:val="24"/>
        </w:rPr>
        <w:t>negati</w:t>
      </w:r>
      <w:r>
        <w:rPr>
          <w:spacing w:val="-7"/>
          <w:sz w:val="24"/>
          <w:szCs w:val="24"/>
        </w:rPr>
        <w:t>v</w:t>
      </w:r>
      <w:r>
        <w:rPr>
          <w:sz w:val="24"/>
          <w:szCs w:val="24"/>
        </w:rPr>
        <w:t xml:space="preserve">e </w:t>
      </w:r>
      <w:r>
        <w:rPr>
          <w:spacing w:val="2"/>
          <w:sz w:val="24"/>
          <w:szCs w:val="24"/>
        </w:rPr>
        <w:t xml:space="preserve"> </w:t>
      </w:r>
      <w:r>
        <w:rPr>
          <w:sz w:val="24"/>
          <w:szCs w:val="24"/>
        </w:rPr>
        <w:t>or</w:t>
      </w:r>
      <w:r>
        <w:rPr>
          <w:spacing w:val="38"/>
          <w:sz w:val="24"/>
          <w:szCs w:val="24"/>
        </w:rPr>
        <w:t xml:space="preserve"> </w:t>
      </w:r>
      <w:r>
        <w:rPr>
          <w:sz w:val="24"/>
          <w:szCs w:val="24"/>
        </w:rPr>
        <w:t>zero</w:t>
      </w:r>
      <w:r>
        <w:rPr>
          <w:spacing w:val="30"/>
          <w:sz w:val="24"/>
          <w:szCs w:val="24"/>
        </w:rPr>
        <w:t xml:space="preserve"> </w:t>
      </w:r>
      <w:r>
        <w:rPr>
          <w:sz w:val="24"/>
          <w:szCs w:val="24"/>
        </w:rPr>
        <w:t>fl</w:t>
      </w:r>
      <w:r>
        <w:rPr>
          <w:spacing w:val="-6"/>
          <w:sz w:val="24"/>
          <w:szCs w:val="24"/>
        </w:rPr>
        <w:t>o</w:t>
      </w:r>
      <w:r>
        <w:rPr>
          <w:sz w:val="24"/>
          <w:szCs w:val="24"/>
        </w:rPr>
        <w:t>ws.</w:t>
      </w:r>
      <w:r>
        <w:rPr>
          <w:spacing w:val="55"/>
          <w:sz w:val="24"/>
          <w:szCs w:val="24"/>
        </w:rPr>
        <w:t xml:space="preserve"> </w:t>
      </w:r>
      <w:r>
        <w:rPr>
          <w:w w:val="103"/>
          <w:sz w:val="24"/>
          <w:szCs w:val="24"/>
        </w:rPr>
        <w:t>Gi</w:t>
      </w:r>
      <w:r>
        <w:rPr>
          <w:spacing w:val="-7"/>
          <w:w w:val="103"/>
          <w:sz w:val="24"/>
          <w:szCs w:val="24"/>
        </w:rPr>
        <w:t>v</w:t>
      </w:r>
      <w:r>
        <w:rPr>
          <w:w w:val="103"/>
          <w:sz w:val="24"/>
          <w:szCs w:val="24"/>
        </w:rPr>
        <w:t xml:space="preserve">en </w:t>
      </w:r>
      <w:r>
        <w:rPr>
          <w:sz w:val="24"/>
          <w:szCs w:val="24"/>
        </w:rPr>
        <w:t>their</w:t>
      </w:r>
      <w:r>
        <w:rPr>
          <w:spacing w:val="58"/>
          <w:sz w:val="24"/>
          <w:szCs w:val="24"/>
        </w:rPr>
        <w:t xml:space="preserve"> </w:t>
      </w:r>
      <w:r>
        <w:rPr>
          <w:w w:val="105"/>
          <w:sz w:val="24"/>
          <w:szCs w:val="24"/>
        </w:rPr>
        <w:t>argume</w:t>
      </w:r>
      <w:r>
        <w:rPr>
          <w:spacing w:val="-6"/>
          <w:w w:val="105"/>
          <w:sz w:val="24"/>
          <w:szCs w:val="24"/>
        </w:rPr>
        <w:t>n</w:t>
      </w:r>
      <w:r>
        <w:rPr>
          <w:w w:val="137"/>
          <w:sz w:val="24"/>
          <w:szCs w:val="24"/>
        </w:rPr>
        <w:t>t</w:t>
      </w:r>
      <w:r>
        <w:rPr>
          <w:spacing w:val="18"/>
          <w:sz w:val="24"/>
          <w:szCs w:val="24"/>
        </w:rPr>
        <w:t xml:space="preserve"> </w:t>
      </w:r>
      <w:r>
        <w:rPr>
          <w:sz w:val="24"/>
          <w:szCs w:val="24"/>
        </w:rPr>
        <w:t>a</w:t>
      </w:r>
      <w:r>
        <w:rPr>
          <w:spacing w:val="7"/>
          <w:sz w:val="24"/>
          <w:szCs w:val="24"/>
        </w:rPr>
        <w:t>b</w:t>
      </w:r>
      <w:r>
        <w:rPr>
          <w:sz w:val="24"/>
          <w:szCs w:val="24"/>
        </w:rPr>
        <w:t xml:space="preserve">out </w:t>
      </w:r>
      <w:r>
        <w:rPr>
          <w:spacing w:val="9"/>
          <w:sz w:val="24"/>
          <w:szCs w:val="24"/>
        </w:rPr>
        <w:t xml:space="preserve"> </w:t>
      </w:r>
      <w:r>
        <w:rPr>
          <w:sz w:val="24"/>
          <w:szCs w:val="24"/>
        </w:rPr>
        <w:t>the</w:t>
      </w:r>
      <w:r>
        <w:rPr>
          <w:spacing w:val="50"/>
          <w:sz w:val="24"/>
          <w:szCs w:val="24"/>
        </w:rPr>
        <w:t xml:space="preserve"> </w:t>
      </w:r>
      <w:r>
        <w:rPr>
          <w:sz w:val="24"/>
          <w:szCs w:val="24"/>
        </w:rPr>
        <w:t>ad</w:t>
      </w:r>
      <w:r>
        <w:rPr>
          <w:spacing w:val="-6"/>
          <w:sz w:val="24"/>
          <w:szCs w:val="24"/>
        </w:rPr>
        <w:t>v</w:t>
      </w:r>
      <w:r>
        <w:rPr>
          <w:sz w:val="24"/>
          <w:szCs w:val="24"/>
        </w:rPr>
        <w:t>erse</w:t>
      </w:r>
      <w:r>
        <w:rPr>
          <w:spacing w:val="46"/>
          <w:sz w:val="24"/>
          <w:szCs w:val="24"/>
        </w:rPr>
        <w:t xml:space="preserve"> </w:t>
      </w:r>
      <w:r>
        <w:rPr>
          <w:w w:val="109"/>
          <w:sz w:val="24"/>
          <w:szCs w:val="24"/>
        </w:rPr>
        <w:t>reputational</w:t>
      </w:r>
      <w:r>
        <w:rPr>
          <w:spacing w:val="13"/>
          <w:w w:val="109"/>
          <w:sz w:val="24"/>
          <w:szCs w:val="24"/>
        </w:rPr>
        <w:t xml:space="preserve"> </w:t>
      </w:r>
      <w:r>
        <w:rPr>
          <w:sz w:val="24"/>
          <w:szCs w:val="24"/>
        </w:rPr>
        <w:t>ramifications</w:t>
      </w:r>
      <w:r>
        <w:rPr>
          <w:spacing w:val="56"/>
          <w:sz w:val="24"/>
          <w:szCs w:val="24"/>
        </w:rPr>
        <w:t xml:space="preserve"> </w:t>
      </w:r>
      <w:r>
        <w:rPr>
          <w:sz w:val="24"/>
          <w:szCs w:val="24"/>
        </w:rPr>
        <w:t>of</w:t>
      </w:r>
      <w:r>
        <w:rPr>
          <w:spacing w:val="7"/>
          <w:sz w:val="24"/>
          <w:szCs w:val="24"/>
        </w:rPr>
        <w:t xml:space="preserve"> </w:t>
      </w:r>
      <w:r>
        <w:rPr>
          <w:sz w:val="24"/>
          <w:szCs w:val="24"/>
        </w:rPr>
        <w:t>ICSID</w:t>
      </w:r>
      <w:r>
        <w:rPr>
          <w:spacing w:val="34"/>
          <w:sz w:val="24"/>
          <w:szCs w:val="24"/>
        </w:rPr>
        <w:t xml:space="preserve"> </w:t>
      </w:r>
      <w:r>
        <w:rPr>
          <w:sz w:val="24"/>
          <w:szCs w:val="24"/>
        </w:rPr>
        <w:t xml:space="preserve">disputes </w:t>
      </w:r>
      <w:r>
        <w:rPr>
          <w:spacing w:val="5"/>
          <w:sz w:val="24"/>
          <w:szCs w:val="24"/>
        </w:rPr>
        <w:t xml:space="preserve"> </w:t>
      </w:r>
      <w:r>
        <w:rPr>
          <w:w w:val="104"/>
          <w:sz w:val="24"/>
          <w:szCs w:val="24"/>
        </w:rPr>
        <w:t>i</w:t>
      </w:r>
      <w:r>
        <w:rPr>
          <w:spacing w:val="-7"/>
          <w:w w:val="104"/>
          <w:sz w:val="24"/>
          <w:szCs w:val="24"/>
        </w:rPr>
        <w:t>n</w:t>
      </w:r>
      <w:r>
        <w:rPr>
          <w:spacing w:val="-7"/>
          <w:w w:val="103"/>
          <w:sz w:val="24"/>
          <w:szCs w:val="24"/>
        </w:rPr>
        <w:t>v</w:t>
      </w:r>
      <w:r>
        <w:rPr>
          <w:w w:val="99"/>
          <w:sz w:val="24"/>
          <w:szCs w:val="24"/>
        </w:rPr>
        <w:t>ol</w:t>
      </w:r>
      <w:r>
        <w:rPr>
          <w:spacing w:val="-7"/>
          <w:w w:val="99"/>
          <w:sz w:val="24"/>
          <w:szCs w:val="24"/>
        </w:rPr>
        <w:t>v</w:t>
      </w:r>
      <w:r>
        <w:rPr>
          <w:w w:val="102"/>
          <w:sz w:val="24"/>
          <w:szCs w:val="24"/>
        </w:rPr>
        <w:t>eme</w:t>
      </w:r>
      <w:r>
        <w:rPr>
          <w:spacing w:val="-7"/>
          <w:w w:val="102"/>
          <w:sz w:val="24"/>
          <w:szCs w:val="24"/>
        </w:rPr>
        <w:t>n</w:t>
      </w:r>
      <w:r>
        <w:rPr>
          <w:w w:val="137"/>
          <w:sz w:val="24"/>
          <w:szCs w:val="24"/>
        </w:rPr>
        <w:t xml:space="preserve">t </w:t>
      </w:r>
      <w:r>
        <w:rPr>
          <w:sz w:val="24"/>
          <w:szCs w:val="24"/>
        </w:rPr>
        <w:t>on</w:t>
      </w:r>
      <w:r>
        <w:rPr>
          <w:spacing w:val="6"/>
          <w:sz w:val="24"/>
          <w:szCs w:val="24"/>
        </w:rPr>
        <w:t xml:space="preserve"> </w:t>
      </w:r>
      <w:r>
        <w:rPr>
          <w:sz w:val="24"/>
          <w:szCs w:val="24"/>
        </w:rPr>
        <w:t>FDI</w:t>
      </w:r>
      <w:r>
        <w:rPr>
          <w:spacing w:val="28"/>
          <w:sz w:val="24"/>
          <w:szCs w:val="24"/>
        </w:rPr>
        <w:t xml:space="preserve"> </w:t>
      </w:r>
      <w:r>
        <w:rPr>
          <w:sz w:val="24"/>
          <w:szCs w:val="24"/>
        </w:rPr>
        <w:t>fl</w:t>
      </w:r>
      <w:r>
        <w:rPr>
          <w:spacing w:val="-7"/>
          <w:sz w:val="24"/>
          <w:szCs w:val="24"/>
        </w:rPr>
        <w:t>o</w:t>
      </w:r>
      <w:r>
        <w:rPr>
          <w:sz w:val="24"/>
          <w:szCs w:val="24"/>
        </w:rPr>
        <w:t>ws,</w:t>
      </w:r>
      <w:r>
        <w:rPr>
          <w:spacing w:val="-20"/>
          <w:sz w:val="24"/>
          <w:szCs w:val="24"/>
        </w:rPr>
        <w:t xml:space="preserve"> </w:t>
      </w:r>
      <w:r>
        <w:rPr>
          <w:sz w:val="24"/>
          <w:szCs w:val="24"/>
        </w:rPr>
        <w:t>one</w:t>
      </w:r>
      <w:r>
        <w:rPr>
          <w:spacing w:val="4"/>
          <w:sz w:val="24"/>
          <w:szCs w:val="24"/>
        </w:rPr>
        <w:t xml:space="preserve"> </w:t>
      </w:r>
      <w:r>
        <w:rPr>
          <w:sz w:val="24"/>
          <w:szCs w:val="24"/>
        </w:rPr>
        <w:t>could</w:t>
      </w:r>
      <w:r>
        <w:rPr>
          <w:spacing w:val="12"/>
          <w:sz w:val="24"/>
          <w:szCs w:val="24"/>
        </w:rPr>
        <w:t xml:space="preserve"> </w:t>
      </w:r>
      <w:r>
        <w:rPr>
          <w:sz w:val="24"/>
          <w:szCs w:val="24"/>
        </w:rPr>
        <w:t>argue</w:t>
      </w:r>
      <w:r>
        <w:rPr>
          <w:spacing w:val="22"/>
          <w:sz w:val="24"/>
          <w:szCs w:val="24"/>
        </w:rPr>
        <w:t xml:space="preserve"> </w:t>
      </w:r>
      <w:r>
        <w:rPr>
          <w:sz w:val="24"/>
          <w:szCs w:val="24"/>
        </w:rPr>
        <w:t xml:space="preserve">that </w:t>
      </w:r>
      <w:r>
        <w:rPr>
          <w:spacing w:val="9"/>
          <w:sz w:val="24"/>
          <w:szCs w:val="24"/>
        </w:rPr>
        <w:t xml:space="preserve"> </w:t>
      </w:r>
      <w:r>
        <w:rPr>
          <w:sz w:val="24"/>
          <w:szCs w:val="24"/>
        </w:rPr>
        <w:t>the</w:t>
      </w:r>
      <w:r>
        <w:rPr>
          <w:spacing w:val="33"/>
          <w:sz w:val="24"/>
          <w:szCs w:val="24"/>
        </w:rPr>
        <w:t xml:space="preserve"> </w:t>
      </w:r>
      <w:r>
        <w:rPr>
          <w:sz w:val="24"/>
          <w:szCs w:val="24"/>
        </w:rPr>
        <w:t>obser</w:t>
      </w:r>
      <w:r>
        <w:rPr>
          <w:spacing w:val="-13"/>
          <w:sz w:val="24"/>
          <w:szCs w:val="24"/>
        </w:rPr>
        <w:t>v</w:t>
      </w:r>
      <w:r>
        <w:rPr>
          <w:sz w:val="24"/>
          <w:szCs w:val="24"/>
        </w:rPr>
        <w:t>ations</w:t>
      </w:r>
      <w:r>
        <w:rPr>
          <w:spacing w:val="48"/>
          <w:sz w:val="24"/>
          <w:szCs w:val="24"/>
        </w:rPr>
        <w:t xml:space="preserve"> </w:t>
      </w:r>
      <w:r>
        <w:rPr>
          <w:sz w:val="24"/>
          <w:szCs w:val="24"/>
        </w:rPr>
        <w:t>with</w:t>
      </w:r>
      <w:r>
        <w:rPr>
          <w:spacing w:val="27"/>
          <w:sz w:val="24"/>
          <w:szCs w:val="24"/>
        </w:rPr>
        <w:t xml:space="preserve"> </w:t>
      </w:r>
      <w:r>
        <w:rPr>
          <w:sz w:val="24"/>
          <w:szCs w:val="24"/>
        </w:rPr>
        <w:t>negati</w:t>
      </w:r>
      <w:r>
        <w:rPr>
          <w:spacing w:val="-7"/>
          <w:sz w:val="24"/>
          <w:szCs w:val="24"/>
        </w:rPr>
        <w:t>v</w:t>
      </w:r>
      <w:r>
        <w:rPr>
          <w:sz w:val="24"/>
          <w:szCs w:val="24"/>
        </w:rPr>
        <w:t>e</w:t>
      </w:r>
      <w:r>
        <w:rPr>
          <w:spacing w:val="33"/>
          <w:sz w:val="24"/>
          <w:szCs w:val="24"/>
        </w:rPr>
        <w:t xml:space="preserve"> </w:t>
      </w:r>
      <w:r>
        <w:rPr>
          <w:w w:val="94"/>
          <w:sz w:val="24"/>
          <w:szCs w:val="24"/>
        </w:rPr>
        <w:t>fl</w:t>
      </w:r>
      <w:r>
        <w:rPr>
          <w:spacing w:val="-6"/>
          <w:w w:val="94"/>
          <w:sz w:val="24"/>
          <w:szCs w:val="24"/>
        </w:rPr>
        <w:t>o</w:t>
      </w:r>
      <w:r>
        <w:rPr>
          <w:w w:val="94"/>
          <w:sz w:val="24"/>
          <w:szCs w:val="24"/>
        </w:rPr>
        <w:t>ws</w:t>
      </w:r>
      <w:r>
        <w:rPr>
          <w:spacing w:val="10"/>
          <w:w w:val="94"/>
          <w:sz w:val="24"/>
          <w:szCs w:val="24"/>
        </w:rPr>
        <w:t xml:space="preserve"> </w:t>
      </w:r>
      <w:r>
        <w:rPr>
          <w:sz w:val="24"/>
          <w:szCs w:val="24"/>
        </w:rPr>
        <w:t>are</w:t>
      </w:r>
      <w:r>
        <w:rPr>
          <w:spacing w:val="19"/>
          <w:sz w:val="24"/>
          <w:szCs w:val="24"/>
        </w:rPr>
        <w:t xml:space="preserve"> </w:t>
      </w:r>
      <w:r>
        <w:rPr>
          <w:sz w:val="24"/>
          <w:szCs w:val="24"/>
        </w:rPr>
        <w:t>the</w:t>
      </w:r>
      <w:r>
        <w:rPr>
          <w:spacing w:val="33"/>
          <w:sz w:val="24"/>
          <w:szCs w:val="24"/>
        </w:rPr>
        <w:t xml:space="preserve"> </w:t>
      </w:r>
      <w:r>
        <w:rPr>
          <w:sz w:val="24"/>
          <w:szCs w:val="24"/>
        </w:rPr>
        <w:t>most</w:t>
      </w:r>
      <w:r>
        <w:rPr>
          <w:spacing w:val="29"/>
          <w:sz w:val="24"/>
          <w:szCs w:val="24"/>
        </w:rPr>
        <w:t xml:space="preserve"> </w:t>
      </w:r>
      <w:r>
        <w:rPr>
          <w:w w:val="101"/>
          <w:sz w:val="24"/>
          <w:szCs w:val="24"/>
        </w:rPr>
        <w:t>rele</w:t>
      </w:r>
      <w:r>
        <w:rPr>
          <w:spacing w:val="-13"/>
          <w:w w:val="101"/>
          <w:sz w:val="24"/>
          <w:szCs w:val="24"/>
        </w:rPr>
        <w:t>v</w:t>
      </w:r>
      <w:r>
        <w:rPr>
          <w:w w:val="109"/>
          <w:sz w:val="24"/>
          <w:szCs w:val="24"/>
        </w:rPr>
        <w:t>a</w:t>
      </w:r>
      <w:r>
        <w:rPr>
          <w:spacing w:val="-6"/>
          <w:w w:val="109"/>
          <w:sz w:val="24"/>
          <w:szCs w:val="24"/>
        </w:rPr>
        <w:t>n</w:t>
      </w:r>
      <w:r>
        <w:rPr>
          <w:w w:val="137"/>
          <w:sz w:val="24"/>
          <w:szCs w:val="24"/>
        </w:rPr>
        <w:t xml:space="preserve">t </w:t>
      </w:r>
      <w:r>
        <w:rPr>
          <w:spacing w:val="6"/>
          <w:sz w:val="24"/>
          <w:szCs w:val="24"/>
        </w:rPr>
        <w:t>p</w:t>
      </w:r>
      <w:r>
        <w:rPr>
          <w:sz w:val="24"/>
          <w:szCs w:val="24"/>
        </w:rPr>
        <w:t xml:space="preserve">ortion </w:t>
      </w:r>
      <w:r>
        <w:rPr>
          <w:spacing w:val="16"/>
          <w:sz w:val="24"/>
          <w:szCs w:val="24"/>
        </w:rPr>
        <w:t xml:space="preserve"> </w:t>
      </w:r>
      <w:r>
        <w:rPr>
          <w:sz w:val="24"/>
          <w:szCs w:val="24"/>
        </w:rPr>
        <w:t>of</w:t>
      </w:r>
      <w:r>
        <w:rPr>
          <w:spacing w:val="21"/>
          <w:sz w:val="24"/>
          <w:szCs w:val="24"/>
        </w:rPr>
        <w:t xml:space="preserve"> </w:t>
      </w:r>
      <w:r>
        <w:rPr>
          <w:sz w:val="24"/>
          <w:szCs w:val="24"/>
        </w:rPr>
        <w:t xml:space="preserve">their </w:t>
      </w:r>
      <w:r>
        <w:rPr>
          <w:spacing w:val="12"/>
          <w:sz w:val="24"/>
          <w:szCs w:val="24"/>
        </w:rPr>
        <w:t xml:space="preserve"> </w:t>
      </w:r>
      <w:r>
        <w:rPr>
          <w:w w:val="110"/>
          <w:sz w:val="24"/>
          <w:szCs w:val="24"/>
        </w:rPr>
        <w:t xml:space="preserve">dataset. </w:t>
      </w:r>
      <w:r>
        <w:rPr>
          <w:spacing w:val="40"/>
          <w:w w:val="110"/>
          <w:sz w:val="24"/>
          <w:szCs w:val="24"/>
        </w:rPr>
        <w:t xml:space="preserve"> </w:t>
      </w:r>
      <w:r>
        <w:rPr>
          <w:sz w:val="24"/>
          <w:szCs w:val="24"/>
        </w:rPr>
        <w:t>In</w:t>
      </w:r>
      <w:r>
        <w:rPr>
          <w:spacing w:val="46"/>
          <w:sz w:val="24"/>
          <w:szCs w:val="24"/>
        </w:rPr>
        <w:t xml:space="preserve"> </w:t>
      </w:r>
      <w:r>
        <w:rPr>
          <w:sz w:val="24"/>
          <w:szCs w:val="24"/>
        </w:rPr>
        <w:t>our</w:t>
      </w:r>
      <w:r>
        <w:rPr>
          <w:spacing w:val="48"/>
          <w:sz w:val="24"/>
          <w:szCs w:val="24"/>
        </w:rPr>
        <w:t xml:space="preserve"> </w:t>
      </w:r>
      <w:r>
        <w:rPr>
          <w:sz w:val="24"/>
          <w:szCs w:val="24"/>
        </w:rPr>
        <w:t xml:space="preserve">replication </w:t>
      </w:r>
      <w:r>
        <w:rPr>
          <w:spacing w:val="23"/>
          <w:sz w:val="24"/>
          <w:szCs w:val="24"/>
        </w:rPr>
        <w:t xml:space="preserve"> </w:t>
      </w:r>
      <w:r>
        <w:rPr>
          <w:sz w:val="24"/>
          <w:szCs w:val="24"/>
        </w:rPr>
        <w:t>of</w:t>
      </w:r>
      <w:r>
        <w:rPr>
          <w:spacing w:val="21"/>
          <w:sz w:val="24"/>
          <w:szCs w:val="24"/>
        </w:rPr>
        <w:t xml:space="preserve"> </w:t>
      </w:r>
      <w:r>
        <w:rPr>
          <w:sz w:val="24"/>
          <w:szCs w:val="24"/>
        </w:rPr>
        <w:t xml:space="preserve">their </w:t>
      </w:r>
      <w:r>
        <w:rPr>
          <w:spacing w:val="12"/>
          <w:sz w:val="24"/>
          <w:szCs w:val="24"/>
        </w:rPr>
        <w:t xml:space="preserve"> </w:t>
      </w:r>
      <w:r>
        <w:rPr>
          <w:sz w:val="24"/>
          <w:szCs w:val="24"/>
        </w:rPr>
        <w:t xml:space="preserve">analysis, </w:t>
      </w:r>
      <w:r>
        <w:rPr>
          <w:spacing w:val="11"/>
          <w:sz w:val="24"/>
          <w:szCs w:val="24"/>
        </w:rPr>
        <w:t xml:space="preserve"> </w:t>
      </w:r>
      <w:r>
        <w:rPr>
          <w:spacing w:val="-6"/>
          <w:sz w:val="24"/>
          <w:szCs w:val="24"/>
        </w:rPr>
        <w:t>w</w:t>
      </w:r>
      <w:r>
        <w:rPr>
          <w:sz w:val="24"/>
          <w:szCs w:val="24"/>
        </w:rPr>
        <w:t>e</w:t>
      </w:r>
      <w:r>
        <w:rPr>
          <w:spacing w:val="24"/>
          <w:sz w:val="24"/>
          <w:szCs w:val="24"/>
        </w:rPr>
        <w:t xml:space="preserve"> </w:t>
      </w:r>
      <w:r>
        <w:rPr>
          <w:sz w:val="24"/>
          <w:szCs w:val="24"/>
        </w:rPr>
        <w:t xml:space="preserve">correct </w:t>
      </w:r>
      <w:r>
        <w:rPr>
          <w:spacing w:val="5"/>
          <w:sz w:val="24"/>
          <w:szCs w:val="24"/>
        </w:rPr>
        <w:t xml:space="preserve"> </w:t>
      </w:r>
      <w:r>
        <w:rPr>
          <w:sz w:val="24"/>
          <w:szCs w:val="24"/>
        </w:rPr>
        <w:t>for</w:t>
      </w:r>
      <w:r>
        <w:rPr>
          <w:spacing w:val="29"/>
          <w:sz w:val="24"/>
          <w:szCs w:val="24"/>
        </w:rPr>
        <w:t xml:space="preserve"> </w:t>
      </w:r>
      <w:r>
        <w:rPr>
          <w:sz w:val="24"/>
          <w:szCs w:val="24"/>
        </w:rPr>
        <w:t xml:space="preserve">this </w:t>
      </w:r>
      <w:r>
        <w:rPr>
          <w:spacing w:val="3"/>
          <w:sz w:val="24"/>
          <w:szCs w:val="24"/>
        </w:rPr>
        <w:t xml:space="preserve"> </w:t>
      </w:r>
      <w:r>
        <w:rPr>
          <w:sz w:val="24"/>
          <w:szCs w:val="24"/>
        </w:rPr>
        <w:t xml:space="preserve">error  </w:t>
      </w:r>
      <w:r>
        <w:rPr>
          <w:spacing w:val="-7"/>
          <w:w w:val="108"/>
          <w:sz w:val="24"/>
          <w:szCs w:val="24"/>
        </w:rPr>
        <w:t>b</w:t>
      </w:r>
      <w:r>
        <w:rPr>
          <w:w w:val="103"/>
          <w:sz w:val="24"/>
          <w:szCs w:val="24"/>
        </w:rPr>
        <w:t xml:space="preserve">y </w:t>
      </w:r>
      <w:r>
        <w:rPr>
          <w:sz w:val="24"/>
          <w:szCs w:val="24"/>
        </w:rPr>
        <w:t>foll</w:t>
      </w:r>
      <w:r>
        <w:rPr>
          <w:spacing w:val="-6"/>
          <w:sz w:val="24"/>
          <w:szCs w:val="24"/>
        </w:rPr>
        <w:t>o</w:t>
      </w:r>
      <w:r>
        <w:rPr>
          <w:sz w:val="24"/>
          <w:szCs w:val="24"/>
        </w:rPr>
        <w:t>wing</w:t>
      </w:r>
      <w:r>
        <w:rPr>
          <w:spacing w:val="17"/>
          <w:sz w:val="24"/>
          <w:szCs w:val="24"/>
        </w:rPr>
        <w:t xml:space="preserve"> </w:t>
      </w:r>
      <w:r>
        <w:rPr>
          <w:sz w:val="24"/>
          <w:szCs w:val="24"/>
        </w:rPr>
        <w:t xml:space="preserve">the </w:t>
      </w:r>
      <w:r>
        <w:rPr>
          <w:spacing w:val="5"/>
          <w:sz w:val="24"/>
          <w:szCs w:val="24"/>
        </w:rPr>
        <w:t xml:space="preserve"> </w:t>
      </w:r>
      <w:r>
        <w:rPr>
          <w:sz w:val="24"/>
          <w:szCs w:val="24"/>
        </w:rPr>
        <w:t>simple</w:t>
      </w:r>
      <w:r>
        <w:rPr>
          <w:spacing w:val="41"/>
          <w:sz w:val="24"/>
          <w:szCs w:val="24"/>
        </w:rPr>
        <w:t xml:space="preserve"> </w:t>
      </w:r>
      <w:r>
        <w:rPr>
          <w:sz w:val="24"/>
          <w:szCs w:val="24"/>
        </w:rPr>
        <w:t>pr</w:t>
      </w:r>
      <w:r>
        <w:rPr>
          <w:spacing w:val="6"/>
          <w:sz w:val="24"/>
          <w:szCs w:val="24"/>
        </w:rPr>
        <w:t>o</w:t>
      </w:r>
      <w:r>
        <w:rPr>
          <w:sz w:val="24"/>
          <w:szCs w:val="24"/>
        </w:rPr>
        <w:t xml:space="preserve">cedure </w:t>
      </w:r>
      <w:r>
        <w:rPr>
          <w:spacing w:val="10"/>
          <w:sz w:val="24"/>
          <w:szCs w:val="24"/>
        </w:rPr>
        <w:t xml:space="preserve"> </w:t>
      </w:r>
      <w:r>
        <w:rPr>
          <w:sz w:val="24"/>
          <w:szCs w:val="24"/>
        </w:rPr>
        <w:t xml:space="preserve">suggested </w:t>
      </w:r>
      <w:r>
        <w:rPr>
          <w:spacing w:val="3"/>
          <w:sz w:val="24"/>
          <w:szCs w:val="24"/>
        </w:rPr>
        <w:t xml:space="preserve"> </w:t>
      </w:r>
      <w:r>
        <w:rPr>
          <w:spacing w:val="-7"/>
          <w:sz w:val="24"/>
          <w:szCs w:val="24"/>
        </w:rPr>
        <w:t>b</w:t>
      </w:r>
      <w:r>
        <w:rPr>
          <w:sz w:val="24"/>
          <w:szCs w:val="24"/>
        </w:rPr>
        <w:t>y</w:t>
      </w:r>
      <w:r>
        <w:rPr>
          <w:spacing w:val="48"/>
          <w:sz w:val="24"/>
          <w:szCs w:val="24"/>
        </w:rPr>
        <w:t xml:space="preserve"> </w:t>
      </w:r>
      <w:r>
        <w:rPr>
          <w:sz w:val="24"/>
          <w:szCs w:val="24"/>
        </w:rPr>
        <w:t>Li,</w:t>
      </w:r>
      <w:r>
        <w:rPr>
          <w:spacing w:val="43"/>
          <w:sz w:val="24"/>
          <w:szCs w:val="24"/>
        </w:rPr>
        <w:t xml:space="preserve"> </w:t>
      </w:r>
      <w:r>
        <w:rPr>
          <w:sz w:val="24"/>
          <w:szCs w:val="24"/>
        </w:rPr>
        <w:t>whi</w:t>
      </w:r>
      <w:r>
        <w:rPr>
          <w:spacing w:val="-7"/>
          <w:sz w:val="24"/>
          <w:szCs w:val="24"/>
        </w:rPr>
        <w:t>c</w:t>
      </w:r>
      <w:r>
        <w:rPr>
          <w:sz w:val="24"/>
          <w:szCs w:val="24"/>
        </w:rPr>
        <w:t>h</w:t>
      </w:r>
      <w:r>
        <w:rPr>
          <w:spacing w:val="45"/>
          <w:sz w:val="24"/>
          <w:szCs w:val="24"/>
        </w:rPr>
        <w:t xml:space="preserve"> </w:t>
      </w:r>
      <w:r>
        <w:rPr>
          <w:sz w:val="24"/>
          <w:szCs w:val="24"/>
        </w:rPr>
        <w:t>calls</w:t>
      </w:r>
      <w:r>
        <w:rPr>
          <w:spacing w:val="36"/>
          <w:sz w:val="24"/>
          <w:szCs w:val="24"/>
        </w:rPr>
        <w:t xml:space="preserve"> </w:t>
      </w:r>
      <w:r>
        <w:rPr>
          <w:sz w:val="24"/>
          <w:szCs w:val="24"/>
        </w:rPr>
        <w:t>for</w:t>
      </w:r>
      <w:r>
        <w:rPr>
          <w:spacing w:val="32"/>
          <w:sz w:val="24"/>
          <w:szCs w:val="24"/>
        </w:rPr>
        <w:t xml:space="preserve"> </w:t>
      </w:r>
      <w:r>
        <w:rPr>
          <w:sz w:val="24"/>
          <w:szCs w:val="24"/>
        </w:rPr>
        <w:t xml:space="preserve">adding </w:t>
      </w:r>
      <w:r>
        <w:rPr>
          <w:spacing w:val="9"/>
          <w:sz w:val="24"/>
          <w:szCs w:val="24"/>
        </w:rPr>
        <w:t xml:space="preserve"> </w:t>
      </w:r>
      <w:r>
        <w:rPr>
          <w:sz w:val="24"/>
          <w:szCs w:val="24"/>
        </w:rPr>
        <w:t>a</w:t>
      </w:r>
      <w:r>
        <w:rPr>
          <w:spacing w:val="46"/>
          <w:sz w:val="24"/>
          <w:szCs w:val="24"/>
        </w:rPr>
        <w:t xml:space="preserve"> </w:t>
      </w:r>
      <w:r>
        <w:rPr>
          <w:w w:val="106"/>
          <w:sz w:val="24"/>
          <w:szCs w:val="24"/>
        </w:rPr>
        <w:t>consta</w:t>
      </w:r>
      <w:r>
        <w:rPr>
          <w:spacing w:val="-6"/>
          <w:w w:val="106"/>
          <w:sz w:val="24"/>
          <w:szCs w:val="24"/>
        </w:rPr>
        <w:t>n</w:t>
      </w:r>
      <w:r>
        <w:rPr>
          <w:w w:val="137"/>
          <w:sz w:val="24"/>
          <w:szCs w:val="24"/>
        </w:rPr>
        <w:t>t</w:t>
      </w:r>
      <w:r>
        <w:rPr>
          <w:sz w:val="24"/>
          <w:szCs w:val="24"/>
        </w:rPr>
        <w:t xml:space="preserve"> </w:t>
      </w:r>
      <w:r>
        <w:rPr>
          <w:spacing w:val="-25"/>
          <w:sz w:val="24"/>
          <w:szCs w:val="24"/>
        </w:rPr>
        <w:t xml:space="preserve"> </w:t>
      </w:r>
      <w:r>
        <w:rPr>
          <w:sz w:val="24"/>
          <w:szCs w:val="24"/>
        </w:rPr>
        <w:t>so</w:t>
      </w:r>
      <w:r>
        <w:rPr>
          <w:spacing w:val="32"/>
          <w:sz w:val="24"/>
          <w:szCs w:val="24"/>
        </w:rPr>
        <w:t xml:space="preserve"> </w:t>
      </w:r>
      <w:r>
        <w:rPr>
          <w:w w:val="119"/>
          <w:sz w:val="24"/>
          <w:szCs w:val="24"/>
        </w:rPr>
        <w:t xml:space="preserve">that </w:t>
      </w:r>
      <w:r>
        <w:rPr>
          <w:sz w:val="24"/>
          <w:szCs w:val="24"/>
        </w:rPr>
        <w:t>ea</w:t>
      </w:r>
      <w:r>
        <w:rPr>
          <w:spacing w:val="-6"/>
          <w:sz w:val="24"/>
          <w:szCs w:val="24"/>
        </w:rPr>
        <w:t>c</w:t>
      </w:r>
      <w:r>
        <w:rPr>
          <w:sz w:val="24"/>
          <w:szCs w:val="24"/>
        </w:rPr>
        <w:t>h</w:t>
      </w:r>
      <w:r>
        <w:rPr>
          <w:spacing w:val="31"/>
          <w:sz w:val="24"/>
          <w:szCs w:val="24"/>
        </w:rPr>
        <w:t xml:space="preserve"> </w:t>
      </w:r>
      <w:r>
        <w:rPr>
          <w:spacing w:val="-13"/>
          <w:sz w:val="24"/>
          <w:szCs w:val="24"/>
        </w:rPr>
        <w:t>v</w:t>
      </w:r>
      <w:r>
        <w:rPr>
          <w:sz w:val="24"/>
          <w:szCs w:val="24"/>
        </w:rPr>
        <w:t>alue</w:t>
      </w:r>
      <w:r>
        <w:rPr>
          <w:spacing w:val="38"/>
          <w:sz w:val="24"/>
          <w:szCs w:val="24"/>
        </w:rPr>
        <w:t xml:space="preserve"> </w:t>
      </w:r>
      <w:r>
        <w:rPr>
          <w:sz w:val="24"/>
          <w:szCs w:val="24"/>
        </w:rPr>
        <w:t>is</w:t>
      </w:r>
      <w:r>
        <w:rPr>
          <w:spacing w:val="15"/>
          <w:sz w:val="24"/>
          <w:szCs w:val="24"/>
        </w:rPr>
        <w:t xml:space="preserve"> </w:t>
      </w:r>
      <w:r>
        <w:rPr>
          <w:sz w:val="24"/>
          <w:szCs w:val="24"/>
        </w:rPr>
        <w:t xml:space="preserve">greater </w:t>
      </w:r>
      <w:r>
        <w:rPr>
          <w:spacing w:val="5"/>
          <w:sz w:val="24"/>
          <w:szCs w:val="24"/>
        </w:rPr>
        <w:t xml:space="preserve"> </w:t>
      </w:r>
      <w:r>
        <w:rPr>
          <w:sz w:val="24"/>
          <w:szCs w:val="24"/>
        </w:rPr>
        <w:t xml:space="preserve">than </w:t>
      </w:r>
      <w:r>
        <w:rPr>
          <w:spacing w:val="12"/>
          <w:sz w:val="24"/>
          <w:szCs w:val="24"/>
        </w:rPr>
        <w:t xml:space="preserve"> </w:t>
      </w:r>
      <w:r>
        <w:rPr>
          <w:sz w:val="24"/>
          <w:szCs w:val="24"/>
        </w:rPr>
        <w:t>zero</w:t>
      </w:r>
      <w:r>
        <w:rPr>
          <w:spacing w:val="18"/>
          <w:sz w:val="24"/>
          <w:szCs w:val="24"/>
        </w:rPr>
        <w:t xml:space="preserve"> </w:t>
      </w:r>
      <w:r>
        <w:rPr>
          <w:spacing w:val="6"/>
          <w:sz w:val="24"/>
          <w:szCs w:val="24"/>
        </w:rPr>
        <w:t>b</w:t>
      </w:r>
      <w:r>
        <w:rPr>
          <w:sz w:val="24"/>
          <w:szCs w:val="24"/>
        </w:rPr>
        <w:t>efore</w:t>
      </w:r>
      <w:r>
        <w:rPr>
          <w:spacing w:val="18"/>
          <w:sz w:val="24"/>
          <w:szCs w:val="24"/>
        </w:rPr>
        <w:t xml:space="preserve"> </w:t>
      </w:r>
      <w:r>
        <w:rPr>
          <w:w w:val="97"/>
          <w:sz w:val="24"/>
          <w:szCs w:val="24"/>
        </w:rPr>
        <w:t>logg</w:t>
      </w:r>
      <w:r>
        <w:rPr>
          <w:w w:val="104"/>
          <w:sz w:val="24"/>
          <w:szCs w:val="24"/>
        </w:rPr>
        <w:t>in</w:t>
      </w:r>
      <w:r>
        <w:rPr>
          <w:w w:val="101"/>
          <w:sz w:val="24"/>
          <w:szCs w:val="24"/>
        </w:rPr>
        <w:t>g.</w:t>
      </w:r>
      <w:r>
        <w:rPr>
          <w:w w:val="105"/>
          <w:position w:val="9"/>
          <w:sz w:val="16"/>
          <w:szCs w:val="16"/>
        </w:rPr>
        <w:t>61</w:t>
      </w:r>
    </w:p>
    <w:p w14:paraId="4CBF6378" w14:textId="77777777" w:rsidR="000A768D" w:rsidRDefault="006C1B1D">
      <w:pPr>
        <w:spacing w:line="260" w:lineRule="exact"/>
        <w:ind w:left="359"/>
        <w:rPr>
          <w:sz w:val="24"/>
          <w:szCs w:val="24"/>
        </w:rPr>
      </w:pPr>
      <w:r>
        <w:rPr>
          <w:sz w:val="24"/>
          <w:szCs w:val="24"/>
        </w:rPr>
        <w:t>The</w:t>
      </w:r>
      <w:r>
        <w:rPr>
          <w:spacing w:val="58"/>
          <w:sz w:val="24"/>
          <w:szCs w:val="24"/>
        </w:rPr>
        <w:t xml:space="preserve"> </w:t>
      </w:r>
      <w:r>
        <w:rPr>
          <w:sz w:val="24"/>
          <w:szCs w:val="24"/>
        </w:rPr>
        <w:t xml:space="preserve">impact </w:t>
      </w:r>
      <w:r>
        <w:rPr>
          <w:spacing w:val="13"/>
          <w:sz w:val="24"/>
          <w:szCs w:val="24"/>
        </w:rPr>
        <w:t xml:space="preserve"> </w:t>
      </w:r>
      <w:r>
        <w:rPr>
          <w:sz w:val="24"/>
          <w:szCs w:val="24"/>
        </w:rPr>
        <w:t>of</w:t>
      </w:r>
      <w:r>
        <w:rPr>
          <w:spacing w:val="16"/>
          <w:sz w:val="24"/>
          <w:szCs w:val="24"/>
        </w:rPr>
        <w:t xml:space="preserve"> </w:t>
      </w:r>
      <w:r>
        <w:rPr>
          <w:sz w:val="24"/>
          <w:szCs w:val="24"/>
        </w:rPr>
        <w:t>Allee</w:t>
      </w:r>
      <w:r>
        <w:rPr>
          <w:spacing w:val="18"/>
          <w:sz w:val="24"/>
          <w:szCs w:val="24"/>
        </w:rPr>
        <w:t xml:space="preserve"> </w:t>
      </w:r>
      <w:r>
        <w:rPr>
          <w:sz w:val="24"/>
          <w:szCs w:val="24"/>
        </w:rPr>
        <w:t>and</w:t>
      </w:r>
      <w:r>
        <w:rPr>
          <w:spacing w:val="56"/>
          <w:sz w:val="24"/>
          <w:szCs w:val="24"/>
        </w:rPr>
        <w:t xml:space="preserve"> </w:t>
      </w:r>
      <w:r>
        <w:rPr>
          <w:spacing w:val="-7"/>
          <w:w w:val="107"/>
          <w:sz w:val="24"/>
          <w:szCs w:val="24"/>
        </w:rPr>
        <w:t>P</w:t>
      </w:r>
      <w:r>
        <w:rPr>
          <w:w w:val="107"/>
          <w:sz w:val="24"/>
          <w:szCs w:val="24"/>
        </w:rPr>
        <w:t>einhardt’s</w:t>
      </w:r>
      <w:r>
        <w:rPr>
          <w:spacing w:val="25"/>
          <w:w w:val="107"/>
          <w:sz w:val="24"/>
          <w:szCs w:val="24"/>
        </w:rPr>
        <w:t xml:space="preserve"> </w:t>
      </w:r>
      <w:r>
        <w:rPr>
          <w:sz w:val="24"/>
          <w:szCs w:val="24"/>
        </w:rPr>
        <w:t>error</w:t>
      </w:r>
      <w:r>
        <w:rPr>
          <w:spacing w:val="56"/>
          <w:sz w:val="24"/>
          <w:szCs w:val="24"/>
        </w:rPr>
        <w:t xml:space="preserve"> </w:t>
      </w:r>
      <w:r>
        <w:rPr>
          <w:sz w:val="24"/>
          <w:szCs w:val="24"/>
        </w:rPr>
        <w:t>is</w:t>
      </w:r>
      <w:r>
        <w:rPr>
          <w:spacing w:val="25"/>
          <w:sz w:val="24"/>
          <w:szCs w:val="24"/>
        </w:rPr>
        <w:t xml:space="preserve"> </w:t>
      </w:r>
      <w:r>
        <w:rPr>
          <w:sz w:val="24"/>
          <w:szCs w:val="24"/>
        </w:rPr>
        <w:t>readily</w:t>
      </w:r>
      <w:r>
        <w:rPr>
          <w:spacing w:val="54"/>
          <w:sz w:val="24"/>
          <w:szCs w:val="24"/>
        </w:rPr>
        <w:t xml:space="preserve"> </w:t>
      </w:r>
      <w:r>
        <w:rPr>
          <w:w w:val="107"/>
          <w:sz w:val="24"/>
          <w:szCs w:val="24"/>
        </w:rPr>
        <w:t>appare</w:t>
      </w:r>
      <w:r>
        <w:rPr>
          <w:spacing w:val="-6"/>
          <w:w w:val="107"/>
          <w:sz w:val="24"/>
          <w:szCs w:val="24"/>
        </w:rPr>
        <w:t>n</w:t>
      </w:r>
      <w:r>
        <w:rPr>
          <w:w w:val="137"/>
          <w:sz w:val="24"/>
          <w:szCs w:val="24"/>
        </w:rPr>
        <w:t>t</w:t>
      </w:r>
      <w:r>
        <w:rPr>
          <w:spacing w:val="28"/>
          <w:sz w:val="24"/>
          <w:szCs w:val="24"/>
        </w:rPr>
        <w:t xml:space="preserve"> </w:t>
      </w:r>
      <w:r>
        <w:rPr>
          <w:sz w:val="24"/>
          <w:szCs w:val="24"/>
        </w:rPr>
        <w:t>in</w:t>
      </w:r>
      <w:r>
        <w:rPr>
          <w:spacing w:val="35"/>
          <w:sz w:val="24"/>
          <w:szCs w:val="24"/>
        </w:rPr>
        <w:t xml:space="preserve"> </w:t>
      </w:r>
      <w:r>
        <w:rPr>
          <w:spacing w:val="-20"/>
          <w:sz w:val="24"/>
          <w:szCs w:val="24"/>
        </w:rPr>
        <w:t>T</w:t>
      </w:r>
      <w:r>
        <w:rPr>
          <w:sz w:val="24"/>
          <w:szCs w:val="24"/>
        </w:rPr>
        <w:t xml:space="preserve">able </w:t>
      </w:r>
      <w:r>
        <w:rPr>
          <w:spacing w:val="6"/>
          <w:sz w:val="24"/>
          <w:szCs w:val="24"/>
        </w:rPr>
        <w:t xml:space="preserve"> </w:t>
      </w:r>
      <w:r>
        <w:rPr>
          <w:sz w:val="24"/>
          <w:szCs w:val="24"/>
        </w:rPr>
        <w:t xml:space="preserve">A.1. </w:t>
      </w:r>
      <w:r>
        <w:rPr>
          <w:spacing w:val="21"/>
          <w:sz w:val="24"/>
          <w:szCs w:val="24"/>
        </w:rPr>
        <w:t xml:space="preserve"> </w:t>
      </w:r>
      <w:r>
        <w:rPr>
          <w:sz w:val="24"/>
          <w:szCs w:val="24"/>
        </w:rPr>
        <w:t>Using</w:t>
      </w:r>
      <w:r>
        <w:rPr>
          <w:spacing w:val="34"/>
          <w:sz w:val="24"/>
          <w:szCs w:val="24"/>
        </w:rPr>
        <w:t xml:space="preserve"> </w:t>
      </w:r>
      <w:r>
        <w:rPr>
          <w:w w:val="109"/>
          <w:sz w:val="24"/>
          <w:szCs w:val="24"/>
        </w:rPr>
        <w:t>their</w:t>
      </w:r>
    </w:p>
    <w:p w14:paraId="6557D62C" w14:textId="77777777" w:rsidR="000A768D" w:rsidRDefault="00880F97">
      <w:pPr>
        <w:spacing w:before="40" w:line="460" w:lineRule="exact"/>
        <w:ind w:left="120" w:right="78"/>
        <w:jc w:val="both"/>
        <w:rPr>
          <w:sz w:val="24"/>
          <w:szCs w:val="24"/>
        </w:rPr>
      </w:pPr>
      <w:r>
        <w:pict w14:anchorId="03AA6E05">
          <v:group id="_x0000_s1028" style="position:absolute;left:0;text-align:left;margin-left:1in;margin-top:362.5pt;width:59.8pt;height:0;z-index:-5200;mso-position-horizontal-relative:page" coordorigin="1440,7250" coordsize="1196,0">
            <v:polyline id="_x0000_s1029" style="position:absolute" points="2880,14500,4076,14500" coordorigin="1440,7250" coordsize="1196,0" filled="f" strokeweight="5055emu">
              <v:path arrowok="t"/>
            </v:polyline>
            <w10:wrap anchorx="page"/>
          </v:group>
        </w:pict>
      </w:r>
      <w:r w:rsidR="006C1B1D">
        <w:rPr>
          <w:sz w:val="24"/>
          <w:szCs w:val="24"/>
        </w:rPr>
        <w:t>data</w:t>
      </w:r>
      <w:r w:rsidR="006C1B1D">
        <w:rPr>
          <w:spacing w:val="54"/>
          <w:sz w:val="24"/>
          <w:szCs w:val="24"/>
        </w:rPr>
        <w:t xml:space="preserve"> </w:t>
      </w:r>
      <w:r w:rsidR="006C1B1D">
        <w:rPr>
          <w:sz w:val="24"/>
          <w:szCs w:val="24"/>
        </w:rPr>
        <w:t>and</w:t>
      </w:r>
      <w:r w:rsidR="006C1B1D">
        <w:rPr>
          <w:spacing w:val="26"/>
          <w:sz w:val="24"/>
          <w:szCs w:val="24"/>
        </w:rPr>
        <w:t xml:space="preserve"> </w:t>
      </w:r>
      <w:r w:rsidR="006C1B1D">
        <w:rPr>
          <w:w w:val="109"/>
          <w:sz w:val="24"/>
          <w:szCs w:val="24"/>
        </w:rPr>
        <w:t>statistical</w:t>
      </w:r>
      <w:r w:rsidR="006C1B1D">
        <w:rPr>
          <w:spacing w:val="-7"/>
          <w:w w:val="109"/>
          <w:sz w:val="24"/>
          <w:szCs w:val="24"/>
        </w:rPr>
        <w:t xml:space="preserve"> </w:t>
      </w:r>
      <w:r w:rsidR="006C1B1D">
        <w:rPr>
          <w:sz w:val="24"/>
          <w:szCs w:val="24"/>
        </w:rPr>
        <w:t>approa</w:t>
      </w:r>
      <w:r w:rsidR="006C1B1D">
        <w:rPr>
          <w:spacing w:val="-6"/>
          <w:sz w:val="24"/>
          <w:szCs w:val="24"/>
        </w:rPr>
        <w:t>c</w:t>
      </w:r>
      <w:r w:rsidR="006C1B1D">
        <w:rPr>
          <w:sz w:val="24"/>
          <w:szCs w:val="24"/>
        </w:rPr>
        <w:t xml:space="preserve">h, </w:t>
      </w:r>
      <w:r w:rsidR="006C1B1D">
        <w:rPr>
          <w:spacing w:val="2"/>
          <w:sz w:val="24"/>
          <w:szCs w:val="24"/>
        </w:rPr>
        <w:t xml:space="preserve"> </w:t>
      </w:r>
      <w:r w:rsidR="006C1B1D">
        <w:rPr>
          <w:sz w:val="24"/>
          <w:szCs w:val="24"/>
        </w:rPr>
        <w:t>the</w:t>
      </w:r>
      <w:r w:rsidR="006C1B1D">
        <w:rPr>
          <w:spacing w:val="30"/>
          <w:sz w:val="24"/>
          <w:szCs w:val="24"/>
        </w:rPr>
        <w:t xml:space="preserve"> </w:t>
      </w:r>
      <w:r w:rsidR="006C1B1D">
        <w:rPr>
          <w:sz w:val="24"/>
          <w:szCs w:val="24"/>
        </w:rPr>
        <w:t>first</w:t>
      </w:r>
      <w:r w:rsidR="006C1B1D">
        <w:rPr>
          <w:spacing w:val="13"/>
          <w:sz w:val="24"/>
          <w:szCs w:val="24"/>
        </w:rPr>
        <w:t xml:space="preserve"> </w:t>
      </w:r>
      <w:r w:rsidR="006C1B1D">
        <w:rPr>
          <w:sz w:val="24"/>
          <w:szCs w:val="24"/>
        </w:rPr>
        <w:t>column</w:t>
      </w:r>
      <w:r w:rsidR="006C1B1D">
        <w:rPr>
          <w:spacing w:val="20"/>
          <w:sz w:val="24"/>
          <w:szCs w:val="24"/>
        </w:rPr>
        <w:t xml:space="preserve"> </w:t>
      </w:r>
      <w:r w:rsidR="006C1B1D">
        <w:rPr>
          <w:sz w:val="24"/>
          <w:szCs w:val="24"/>
        </w:rPr>
        <w:t>of</w:t>
      </w:r>
      <w:r w:rsidR="006C1B1D">
        <w:rPr>
          <w:spacing w:val="-14"/>
          <w:sz w:val="24"/>
          <w:szCs w:val="24"/>
        </w:rPr>
        <w:t xml:space="preserve"> </w:t>
      </w:r>
      <w:r w:rsidR="006C1B1D">
        <w:rPr>
          <w:sz w:val="24"/>
          <w:szCs w:val="24"/>
        </w:rPr>
        <w:t>the</w:t>
      </w:r>
      <w:r w:rsidR="006C1B1D">
        <w:rPr>
          <w:spacing w:val="30"/>
          <w:sz w:val="24"/>
          <w:szCs w:val="24"/>
        </w:rPr>
        <w:t xml:space="preserve"> </w:t>
      </w:r>
      <w:r w:rsidR="006C1B1D">
        <w:rPr>
          <w:sz w:val="24"/>
          <w:szCs w:val="24"/>
        </w:rPr>
        <w:t>table</w:t>
      </w:r>
      <w:r w:rsidR="006C1B1D">
        <w:rPr>
          <w:spacing w:val="35"/>
          <w:sz w:val="24"/>
          <w:szCs w:val="24"/>
        </w:rPr>
        <w:t xml:space="preserve"> </w:t>
      </w:r>
      <w:r w:rsidR="006C1B1D">
        <w:rPr>
          <w:sz w:val="24"/>
          <w:szCs w:val="24"/>
        </w:rPr>
        <w:t>exactly</w:t>
      </w:r>
      <w:r w:rsidR="006C1B1D">
        <w:rPr>
          <w:spacing w:val="33"/>
          <w:sz w:val="24"/>
          <w:szCs w:val="24"/>
        </w:rPr>
        <w:t xml:space="preserve"> </w:t>
      </w:r>
      <w:r w:rsidR="006C1B1D">
        <w:rPr>
          <w:sz w:val="24"/>
          <w:szCs w:val="24"/>
        </w:rPr>
        <w:t>replicates</w:t>
      </w:r>
      <w:r w:rsidR="006C1B1D">
        <w:rPr>
          <w:spacing w:val="35"/>
          <w:sz w:val="24"/>
          <w:szCs w:val="24"/>
        </w:rPr>
        <w:t xml:space="preserve"> </w:t>
      </w:r>
      <w:r w:rsidR="006C1B1D">
        <w:rPr>
          <w:sz w:val="24"/>
          <w:szCs w:val="24"/>
        </w:rPr>
        <w:t>their</w:t>
      </w:r>
      <w:r w:rsidR="006C1B1D">
        <w:rPr>
          <w:spacing w:val="38"/>
          <w:sz w:val="24"/>
          <w:szCs w:val="24"/>
        </w:rPr>
        <w:t xml:space="preserve"> </w:t>
      </w:r>
      <w:r w:rsidR="006C1B1D">
        <w:rPr>
          <w:sz w:val="24"/>
          <w:szCs w:val="24"/>
        </w:rPr>
        <w:t>base</w:t>
      </w:r>
      <w:r w:rsidR="006C1B1D">
        <w:rPr>
          <w:spacing w:val="15"/>
          <w:sz w:val="24"/>
          <w:szCs w:val="24"/>
        </w:rPr>
        <w:t xml:space="preserve"> </w:t>
      </w:r>
      <w:r w:rsidR="006C1B1D">
        <w:rPr>
          <w:w w:val="101"/>
          <w:sz w:val="24"/>
          <w:szCs w:val="24"/>
        </w:rPr>
        <w:t>m</w:t>
      </w:r>
      <w:r w:rsidR="006C1B1D">
        <w:rPr>
          <w:spacing w:val="7"/>
          <w:w w:val="101"/>
          <w:sz w:val="24"/>
          <w:szCs w:val="24"/>
        </w:rPr>
        <w:t>o</w:t>
      </w:r>
      <w:r w:rsidR="006C1B1D">
        <w:rPr>
          <w:w w:val="102"/>
          <w:sz w:val="24"/>
          <w:szCs w:val="24"/>
        </w:rPr>
        <w:t xml:space="preserve">del </w:t>
      </w:r>
      <w:r w:rsidR="006C1B1D">
        <w:rPr>
          <w:sz w:val="24"/>
          <w:szCs w:val="24"/>
        </w:rPr>
        <w:t xml:space="preserve">that </w:t>
      </w:r>
      <w:r w:rsidR="006C1B1D">
        <w:rPr>
          <w:spacing w:val="37"/>
          <w:sz w:val="24"/>
          <w:szCs w:val="24"/>
        </w:rPr>
        <w:t xml:space="preserve"> </w:t>
      </w:r>
      <w:r w:rsidR="006C1B1D">
        <w:rPr>
          <w:sz w:val="24"/>
          <w:szCs w:val="24"/>
        </w:rPr>
        <w:t>assesses</w:t>
      </w:r>
      <w:r w:rsidR="006C1B1D">
        <w:rPr>
          <w:spacing w:val="29"/>
          <w:sz w:val="24"/>
          <w:szCs w:val="24"/>
        </w:rPr>
        <w:t xml:space="preserve"> </w:t>
      </w:r>
      <w:r w:rsidR="006C1B1D">
        <w:rPr>
          <w:sz w:val="24"/>
          <w:szCs w:val="24"/>
        </w:rPr>
        <w:t xml:space="preserve">the </w:t>
      </w:r>
      <w:r w:rsidR="006C1B1D">
        <w:rPr>
          <w:spacing w:val="1"/>
          <w:sz w:val="24"/>
          <w:szCs w:val="24"/>
        </w:rPr>
        <w:t xml:space="preserve"> </w:t>
      </w:r>
      <w:r w:rsidR="006C1B1D">
        <w:rPr>
          <w:sz w:val="24"/>
          <w:szCs w:val="24"/>
        </w:rPr>
        <w:t xml:space="preserve">impact </w:t>
      </w:r>
      <w:r w:rsidR="006C1B1D">
        <w:rPr>
          <w:spacing w:val="15"/>
          <w:sz w:val="24"/>
          <w:szCs w:val="24"/>
        </w:rPr>
        <w:t xml:space="preserve"> </w:t>
      </w:r>
      <w:r w:rsidR="006C1B1D">
        <w:rPr>
          <w:sz w:val="24"/>
          <w:szCs w:val="24"/>
        </w:rPr>
        <w:t>of</w:t>
      </w:r>
      <w:r w:rsidR="006C1B1D">
        <w:rPr>
          <w:spacing w:val="17"/>
          <w:sz w:val="24"/>
          <w:szCs w:val="24"/>
        </w:rPr>
        <w:t xml:space="preserve"> </w:t>
      </w:r>
      <w:r w:rsidR="006C1B1D">
        <w:rPr>
          <w:spacing w:val="6"/>
          <w:sz w:val="24"/>
          <w:szCs w:val="24"/>
        </w:rPr>
        <w:t>p</w:t>
      </w:r>
      <w:r w:rsidR="006C1B1D">
        <w:rPr>
          <w:sz w:val="24"/>
          <w:szCs w:val="24"/>
        </w:rPr>
        <w:t>ending</w:t>
      </w:r>
      <w:r w:rsidR="006C1B1D">
        <w:rPr>
          <w:spacing w:val="58"/>
          <w:sz w:val="24"/>
          <w:szCs w:val="24"/>
        </w:rPr>
        <w:t xml:space="preserve"> </w:t>
      </w:r>
      <w:r w:rsidR="006C1B1D">
        <w:rPr>
          <w:sz w:val="24"/>
          <w:szCs w:val="24"/>
        </w:rPr>
        <w:t>ICSID</w:t>
      </w:r>
      <w:r w:rsidR="006C1B1D">
        <w:rPr>
          <w:spacing w:val="48"/>
          <w:sz w:val="24"/>
          <w:szCs w:val="24"/>
        </w:rPr>
        <w:t xml:space="preserve"> </w:t>
      </w:r>
      <w:r w:rsidR="006C1B1D">
        <w:rPr>
          <w:sz w:val="24"/>
          <w:szCs w:val="24"/>
        </w:rPr>
        <w:t xml:space="preserve">disputes </w:t>
      </w:r>
      <w:r w:rsidR="006C1B1D">
        <w:rPr>
          <w:spacing w:val="16"/>
          <w:sz w:val="24"/>
          <w:szCs w:val="24"/>
        </w:rPr>
        <w:t xml:space="preserve"> </w:t>
      </w:r>
      <w:r w:rsidR="006C1B1D">
        <w:rPr>
          <w:spacing w:val="-6"/>
          <w:sz w:val="24"/>
          <w:szCs w:val="24"/>
        </w:rPr>
        <w:t>o</w:t>
      </w:r>
      <w:r w:rsidR="006C1B1D">
        <w:rPr>
          <w:spacing w:val="-7"/>
          <w:sz w:val="24"/>
          <w:szCs w:val="24"/>
        </w:rPr>
        <w:t>v</w:t>
      </w:r>
      <w:r w:rsidR="006C1B1D">
        <w:rPr>
          <w:sz w:val="24"/>
          <w:szCs w:val="24"/>
        </w:rPr>
        <w:t>er</w:t>
      </w:r>
      <w:r w:rsidR="006C1B1D">
        <w:rPr>
          <w:spacing w:val="36"/>
          <w:sz w:val="24"/>
          <w:szCs w:val="24"/>
        </w:rPr>
        <w:t xml:space="preserve"> </w:t>
      </w:r>
      <w:r w:rsidR="006C1B1D">
        <w:rPr>
          <w:sz w:val="24"/>
          <w:szCs w:val="24"/>
        </w:rPr>
        <w:t xml:space="preserve">the </w:t>
      </w:r>
      <w:r w:rsidR="006C1B1D">
        <w:rPr>
          <w:spacing w:val="1"/>
          <w:sz w:val="24"/>
          <w:szCs w:val="24"/>
        </w:rPr>
        <w:t xml:space="preserve"> </w:t>
      </w:r>
      <w:r w:rsidR="006C1B1D">
        <w:rPr>
          <w:sz w:val="24"/>
          <w:szCs w:val="24"/>
        </w:rPr>
        <w:t>1984-20</w:t>
      </w:r>
      <w:r w:rsidR="006C1B1D">
        <w:rPr>
          <w:spacing w:val="1"/>
          <w:sz w:val="24"/>
          <w:szCs w:val="24"/>
        </w:rPr>
        <w:t>0</w:t>
      </w:r>
      <w:r w:rsidR="006C1B1D">
        <w:rPr>
          <w:sz w:val="24"/>
          <w:szCs w:val="24"/>
        </w:rPr>
        <w:t>7</w:t>
      </w:r>
      <w:r w:rsidR="006C1B1D">
        <w:rPr>
          <w:spacing w:val="-2"/>
          <w:sz w:val="24"/>
          <w:szCs w:val="24"/>
        </w:rPr>
        <w:t xml:space="preserve"> </w:t>
      </w:r>
      <w:r w:rsidR="006C1B1D">
        <w:rPr>
          <w:spacing w:val="6"/>
          <w:sz w:val="24"/>
          <w:szCs w:val="24"/>
        </w:rPr>
        <w:t>p</w:t>
      </w:r>
      <w:r w:rsidR="006C1B1D">
        <w:rPr>
          <w:sz w:val="24"/>
          <w:szCs w:val="24"/>
        </w:rPr>
        <w:t>eri</w:t>
      </w:r>
      <w:r w:rsidR="006C1B1D">
        <w:rPr>
          <w:spacing w:val="7"/>
          <w:sz w:val="24"/>
          <w:szCs w:val="24"/>
        </w:rPr>
        <w:t>o</w:t>
      </w:r>
      <w:r w:rsidR="006C1B1D">
        <w:rPr>
          <w:sz w:val="24"/>
          <w:szCs w:val="24"/>
        </w:rPr>
        <w:t xml:space="preserve">d. </w:t>
      </w:r>
      <w:r w:rsidR="006C1B1D">
        <w:rPr>
          <w:spacing w:val="44"/>
          <w:sz w:val="24"/>
          <w:szCs w:val="24"/>
        </w:rPr>
        <w:t xml:space="preserve"> </w:t>
      </w:r>
      <w:r w:rsidR="006C1B1D">
        <w:rPr>
          <w:sz w:val="24"/>
          <w:szCs w:val="24"/>
        </w:rPr>
        <w:t>In</w:t>
      </w:r>
      <w:r w:rsidR="006C1B1D">
        <w:rPr>
          <w:spacing w:val="43"/>
          <w:sz w:val="24"/>
          <w:szCs w:val="24"/>
        </w:rPr>
        <w:t xml:space="preserve"> </w:t>
      </w:r>
      <w:r w:rsidR="006C1B1D">
        <w:rPr>
          <w:w w:val="103"/>
          <w:sz w:val="24"/>
          <w:szCs w:val="24"/>
        </w:rPr>
        <w:t xml:space="preserve">column </w:t>
      </w:r>
      <w:r w:rsidR="006C1B1D">
        <w:rPr>
          <w:spacing w:val="-7"/>
          <w:w w:val="137"/>
          <w:sz w:val="24"/>
          <w:szCs w:val="24"/>
        </w:rPr>
        <w:t>t</w:t>
      </w:r>
      <w:r w:rsidR="006C1B1D">
        <w:rPr>
          <w:spacing w:val="-6"/>
          <w:w w:val="97"/>
          <w:sz w:val="24"/>
          <w:szCs w:val="24"/>
        </w:rPr>
        <w:t>w</w:t>
      </w:r>
      <w:r w:rsidR="006C1B1D">
        <w:rPr>
          <w:w w:val="101"/>
          <w:sz w:val="24"/>
          <w:szCs w:val="24"/>
        </w:rPr>
        <w:t>o,</w:t>
      </w:r>
      <w:r w:rsidR="006C1B1D">
        <w:rPr>
          <w:spacing w:val="13"/>
          <w:sz w:val="24"/>
          <w:szCs w:val="24"/>
        </w:rPr>
        <w:t xml:space="preserve"> </w:t>
      </w:r>
      <w:r w:rsidR="006C1B1D">
        <w:rPr>
          <w:spacing w:val="-6"/>
          <w:sz w:val="24"/>
          <w:szCs w:val="24"/>
        </w:rPr>
        <w:t>w</w:t>
      </w:r>
      <w:r w:rsidR="006C1B1D">
        <w:rPr>
          <w:sz w:val="24"/>
          <w:szCs w:val="24"/>
        </w:rPr>
        <w:t>e</w:t>
      </w:r>
      <w:r w:rsidR="006C1B1D">
        <w:rPr>
          <w:spacing w:val="3"/>
          <w:sz w:val="24"/>
          <w:szCs w:val="24"/>
        </w:rPr>
        <w:t xml:space="preserve"> </w:t>
      </w:r>
      <w:r w:rsidR="006C1B1D">
        <w:rPr>
          <w:sz w:val="24"/>
          <w:szCs w:val="24"/>
        </w:rPr>
        <w:t>foll</w:t>
      </w:r>
      <w:r w:rsidR="006C1B1D">
        <w:rPr>
          <w:spacing w:val="-6"/>
          <w:sz w:val="24"/>
          <w:szCs w:val="24"/>
        </w:rPr>
        <w:t>o</w:t>
      </w:r>
      <w:r w:rsidR="006C1B1D">
        <w:rPr>
          <w:sz w:val="24"/>
          <w:szCs w:val="24"/>
        </w:rPr>
        <w:t>w</w:t>
      </w:r>
      <w:r w:rsidR="006C1B1D">
        <w:rPr>
          <w:spacing w:val="-12"/>
          <w:sz w:val="24"/>
          <w:szCs w:val="24"/>
        </w:rPr>
        <w:t xml:space="preserve"> </w:t>
      </w:r>
      <w:r w:rsidR="006C1B1D">
        <w:rPr>
          <w:sz w:val="24"/>
          <w:szCs w:val="24"/>
        </w:rPr>
        <w:t>the</w:t>
      </w:r>
      <w:r w:rsidR="006C1B1D">
        <w:rPr>
          <w:spacing w:val="43"/>
          <w:sz w:val="24"/>
          <w:szCs w:val="24"/>
        </w:rPr>
        <w:t xml:space="preserve"> </w:t>
      </w:r>
      <w:r w:rsidR="006C1B1D">
        <w:rPr>
          <w:sz w:val="24"/>
          <w:szCs w:val="24"/>
        </w:rPr>
        <w:t>exact</w:t>
      </w:r>
      <w:r w:rsidR="006C1B1D">
        <w:rPr>
          <w:spacing w:val="41"/>
          <w:sz w:val="24"/>
          <w:szCs w:val="24"/>
        </w:rPr>
        <w:t xml:space="preserve"> </w:t>
      </w:r>
      <w:r w:rsidR="006C1B1D">
        <w:rPr>
          <w:sz w:val="24"/>
          <w:szCs w:val="24"/>
        </w:rPr>
        <w:t>same</w:t>
      </w:r>
      <w:r w:rsidR="006C1B1D">
        <w:rPr>
          <w:spacing w:val="26"/>
          <w:sz w:val="24"/>
          <w:szCs w:val="24"/>
        </w:rPr>
        <w:t xml:space="preserve"> </w:t>
      </w:r>
      <w:r w:rsidR="006C1B1D">
        <w:rPr>
          <w:sz w:val="24"/>
          <w:szCs w:val="24"/>
        </w:rPr>
        <w:t>pr</w:t>
      </w:r>
      <w:r w:rsidR="006C1B1D">
        <w:rPr>
          <w:spacing w:val="7"/>
          <w:sz w:val="24"/>
          <w:szCs w:val="24"/>
        </w:rPr>
        <w:t>o</w:t>
      </w:r>
      <w:r w:rsidR="006C1B1D">
        <w:rPr>
          <w:sz w:val="24"/>
          <w:szCs w:val="24"/>
        </w:rPr>
        <w:t>cedure</w:t>
      </w:r>
      <w:r w:rsidR="006C1B1D">
        <w:rPr>
          <w:spacing w:val="46"/>
          <w:sz w:val="24"/>
          <w:szCs w:val="24"/>
        </w:rPr>
        <w:t xml:space="preserve"> </w:t>
      </w:r>
      <w:r w:rsidR="006C1B1D">
        <w:rPr>
          <w:sz w:val="24"/>
          <w:szCs w:val="24"/>
        </w:rPr>
        <w:t>except</w:t>
      </w:r>
      <w:r w:rsidR="006C1B1D">
        <w:rPr>
          <w:spacing w:val="42"/>
          <w:sz w:val="24"/>
          <w:szCs w:val="24"/>
        </w:rPr>
        <w:t xml:space="preserve"> </w:t>
      </w:r>
      <w:r w:rsidR="006C1B1D">
        <w:rPr>
          <w:spacing w:val="-6"/>
          <w:sz w:val="24"/>
          <w:szCs w:val="24"/>
        </w:rPr>
        <w:t>w</w:t>
      </w:r>
      <w:r w:rsidR="006C1B1D">
        <w:rPr>
          <w:sz w:val="24"/>
          <w:szCs w:val="24"/>
        </w:rPr>
        <w:t>e</w:t>
      </w:r>
      <w:r w:rsidR="006C1B1D">
        <w:rPr>
          <w:spacing w:val="3"/>
          <w:sz w:val="24"/>
          <w:szCs w:val="24"/>
        </w:rPr>
        <w:t xml:space="preserve"> </w:t>
      </w:r>
      <w:r w:rsidR="006C1B1D">
        <w:rPr>
          <w:sz w:val="24"/>
          <w:szCs w:val="24"/>
        </w:rPr>
        <w:t>add</w:t>
      </w:r>
      <w:r w:rsidR="006C1B1D">
        <w:rPr>
          <w:spacing w:val="39"/>
          <w:sz w:val="24"/>
          <w:szCs w:val="24"/>
        </w:rPr>
        <w:t xml:space="preserve"> </w:t>
      </w:r>
      <w:r w:rsidR="006C1B1D">
        <w:rPr>
          <w:sz w:val="24"/>
          <w:szCs w:val="24"/>
        </w:rPr>
        <w:t>a</w:t>
      </w:r>
      <w:r w:rsidR="006C1B1D">
        <w:rPr>
          <w:spacing w:val="21"/>
          <w:sz w:val="24"/>
          <w:szCs w:val="24"/>
        </w:rPr>
        <w:t xml:space="preserve"> </w:t>
      </w:r>
      <w:r w:rsidR="006C1B1D">
        <w:rPr>
          <w:w w:val="106"/>
          <w:sz w:val="24"/>
          <w:szCs w:val="24"/>
        </w:rPr>
        <w:t>consta</w:t>
      </w:r>
      <w:r w:rsidR="006C1B1D">
        <w:rPr>
          <w:spacing w:val="-7"/>
          <w:w w:val="106"/>
          <w:sz w:val="24"/>
          <w:szCs w:val="24"/>
        </w:rPr>
        <w:t>n</w:t>
      </w:r>
      <w:r w:rsidR="006C1B1D">
        <w:rPr>
          <w:w w:val="137"/>
          <w:sz w:val="24"/>
          <w:szCs w:val="24"/>
        </w:rPr>
        <w:t>t</w:t>
      </w:r>
      <w:r w:rsidR="006C1B1D">
        <w:rPr>
          <w:spacing w:val="11"/>
          <w:sz w:val="24"/>
          <w:szCs w:val="24"/>
        </w:rPr>
        <w:t xml:space="preserve"> </w:t>
      </w:r>
      <w:r w:rsidR="006C1B1D">
        <w:rPr>
          <w:sz w:val="24"/>
          <w:szCs w:val="24"/>
        </w:rPr>
        <w:t>to</w:t>
      </w:r>
      <w:r w:rsidR="006C1B1D">
        <w:rPr>
          <w:spacing w:val="32"/>
          <w:sz w:val="24"/>
          <w:szCs w:val="24"/>
        </w:rPr>
        <w:t xml:space="preserve"> </w:t>
      </w:r>
      <w:r w:rsidR="006C1B1D">
        <w:rPr>
          <w:sz w:val="24"/>
          <w:szCs w:val="24"/>
        </w:rPr>
        <w:t>negati</w:t>
      </w:r>
      <w:r w:rsidR="006C1B1D">
        <w:rPr>
          <w:spacing w:val="-6"/>
          <w:sz w:val="24"/>
          <w:szCs w:val="24"/>
        </w:rPr>
        <w:t>v</w:t>
      </w:r>
      <w:r w:rsidR="006C1B1D">
        <w:rPr>
          <w:sz w:val="24"/>
          <w:szCs w:val="24"/>
        </w:rPr>
        <w:t>e</w:t>
      </w:r>
      <w:r w:rsidR="006C1B1D">
        <w:rPr>
          <w:spacing w:val="43"/>
          <w:sz w:val="24"/>
          <w:szCs w:val="24"/>
        </w:rPr>
        <w:t xml:space="preserve"> </w:t>
      </w:r>
      <w:r w:rsidR="006C1B1D">
        <w:rPr>
          <w:sz w:val="24"/>
          <w:szCs w:val="24"/>
        </w:rPr>
        <w:t>and</w:t>
      </w:r>
      <w:r w:rsidR="006C1B1D">
        <w:rPr>
          <w:spacing w:val="39"/>
          <w:sz w:val="24"/>
          <w:szCs w:val="24"/>
        </w:rPr>
        <w:t xml:space="preserve"> </w:t>
      </w:r>
      <w:r w:rsidR="006C1B1D">
        <w:rPr>
          <w:sz w:val="24"/>
          <w:szCs w:val="24"/>
        </w:rPr>
        <w:t>zero</w:t>
      </w:r>
      <w:r w:rsidR="006C1B1D">
        <w:rPr>
          <w:spacing w:val="11"/>
          <w:sz w:val="24"/>
          <w:szCs w:val="24"/>
        </w:rPr>
        <w:t xml:space="preserve"> </w:t>
      </w:r>
      <w:r w:rsidR="006C1B1D">
        <w:rPr>
          <w:w w:val="107"/>
          <w:sz w:val="24"/>
          <w:szCs w:val="24"/>
        </w:rPr>
        <w:t xml:space="preserve">FDI </w:t>
      </w:r>
      <w:r w:rsidR="006C1B1D">
        <w:rPr>
          <w:spacing w:val="-13"/>
          <w:sz w:val="24"/>
          <w:szCs w:val="24"/>
        </w:rPr>
        <w:t>v</w:t>
      </w:r>
      <w:r w:rsidR="006C1B1D">
        <w:rPr>
          <w:sz w:val="24"/>
          <w:szCs w:val="24"/>
        </w:rPr>
        <w:t>alues</w:t>
      </w:r>
      <w:r w:rsidR="006C1B1D">
        <w:rPr>
          <w:spacing w:val="41"/>
          <w:sz w:val="24"/>
          <w:szCs w:val="24"/>
        </w:rPr>
        <w:t xml:space="preserve"> </w:t>
      </w:r>
      <w:r w:rsidR="006C1B1D">
        <w:rPr>
          <w:spacing w:val="7"/>
          <w:sz w:val="24"/>
          <w:szCs w:val="24"/>
        </w:rPr>
        <w:t>b</w:t>
      </w:r>
      <w:r w:rsidR="006C1B1D">
        <w:rPr>
          <w:sz w:val="24"/>
          <w:szCs w:val="24"/>
        </w:rPr>
        <w:t>efore</w:t>
      </w:r>
      <w:r w:rsidR="006C1B1D">
        <w:rPr>
          <w:spacing w:val="22"/>
          <w:sz w:val="24"/>
          <w:szCs w:val="24"/>
        </w:rPr>
        <w:t xml:space="preserve"> </w:t>
      </w:r>
      <w:r w:rsidR="006C1B1D">
        <w:rPr>
          <w:sz w:val="24"/>
          <w:szCs w:val="24"/>
        </w:rPr>
        <w:t>logging</w:t>
      </w:r>
      <w:r w:rsidR="006C1B1D">
        <w:rPr>
          <w:spacing w:val="16"/>
          <w:sz w:val="24"/>
          <w:szCs w:val="24"/>
        </w:rPr>
        <w:t xml:space="preserve"> </w:t>
      </w:r>
      <w:r w:rsidR="006C1B1D">
        <w:rPr>
          <w:sz w:val="24"/>
          <w:szCs w:val="24"/>
        </w:rPr>
        <w:t>the</w:t>
      </w:r>
      <w:r w:rsidR="006C1B1D">
        <w:rPr>
          <w:spacing w:val="55"/>
          <w:sz w:val="24"/>
          <w:szCs w:val="24"/>
        </w:rPr>
        <w:t xml:space="preserve"> </w:t>
      </w:r>
      <w:r w:rsidR="006C1B1D">
        <w:rPr>
          <w:sz w:val="24"/>
          <w:szCs w:val="24"/>
        </w:rPr>
        <w:t xml:space="preserve">data.  </w:t>
      </w:r>
      <w:r w:rsidR="006C1B1D">
        <w:rPr>
          <w:spacing w:val="2"/>
          <w:sz w:val="24"/>
          <w:szCs w:val="24"/>
        </w:rPr>
        <w:t xml:space="preserve"> </w:t>
      </w:r>
      <w:r w:rsidR="006C1B1D">
        <w:rPr>
          <w:sz w:val="24"/>
          <w:szCs w:val="24"/>
        </w:rPr>
        <w:t xml:space="preserve">Comparing </w:t>
      </w:r>
      <w:r w:rsidR="006C1B1D">
        <w:rPr>
          <w:spacing w:val="6"/>
          <w:sz w:val="24"/>
          <w:szCs w:val="24"/>
        </w:rPr>
        <w:t xml:space="preserve"> </w:t>
      </w:r>
      <w:r w:rsidR="006C1B1D">
        <w:rPr>
          <w:sz w:val="24"/>
          <w:szCs w:val="24"/>
        </w:rPr>
        <w:t>the</w:t>
      </w:r>
      <w:r w:rsidR="006C1B1D">
        <w:rPr>
          <w:spacing w:val="55"/>
          <w:sz w:val="24"/>
          <w:szCs w:val="24"/>
        </w:rPr>
        <w:t xml:space="preserve"> </w:t>
      </w:r>
      <w:r w:rsidR="006C1B1D">
        <w:rPr>
          <w:sz w:val="24"/>
          <w:szCs w:val="24"/>
        </w:rPr>
        <w:t>results  of</w:t>
      </w:r>
      <w:r w:rsidR="006C1B1D">
        <w:rPr>
          <w:spacing w:val="10"/>
          <w:sz w:val="24"/>
          <w:szCs w:val="24"/>
        </w:rPr>
        <w:t xml:space="preserve"> </w:t>
      </w:r>
      <w:r w:rsidR="006C1B1D">
        <w:rPr>
          <w:sz w:val="24"/>
          <w:szCs w:val="24"/>
        </w:rPr>
        <w:t>columns</w:t>
      </w:r>
      <w:r w:rsidR="006C1B1D">
        <w:rPr>
          <w:spacing w:val="39"/>
          <w:sz w:val="24"/>
          <w:szCs w:val="24"/>
        </w:rPr>
        <w:t xml:space="preserve"> </w:t>
      </w:r>
      <w:r w:rsidR="006C1B1D">
        <w:rPr>
          <w:sz w:val="24"/>
          <w:szCs w:val="24"/>
        </w:rPr>
        <w:t>one</w:t>
      </w:r>
      <w:r w:rsidR="006C1B1D">
        <w:rPr>
          <w:spacing w:val="26"/>
          <w:sz w:val="24"/>
          <w:szCs w:val="24"/>
        </w:rPr>
        <w:t xml:space="preserve"> </w:t>
      </w:r>
      <w:r w:rsidR="006C1B1D">
        <w:rPr>
          <w:sz w:val="24"/>
          <w:szCs w:val="24"/>
        </w:rPr>
        <w:t>and</w:t>
      </w:r>
      <w:r w:rsidR="006C1B1D">
        <w:rPr>
          <w:spacing w:val="50"/>
          <w:sz w:val="24"/>
          <w:szCs w:val="24"/>
        </w:rPr>
        <w:t xml:space="preserve"> </w:t>
      </w:r>
      <w:r w:rsidR="006C1B1D">
        <w:rPr>
          <w:spacing w:val="-7"/>
          <w:w w:val="137"/>
          <w:sz w:val="24"/>
          <w:szCs w:val="24"/>
        </w:rPr>
        <w:t>t</w:t>
      </w:r>
      <w:r w:rsidR="006C1B1D">
        <w:rPr>
          <w:spacing w:val="-7"/>
          <w:w w:val="97"/>
          <w:sz w:val="24"/>
          <w:szCs w:val="24"/>
        </w:rPr>
        <w:t>w</w:t>
      </w:r>
      <w:r w:rsidR="006C1B1D">
        <w:rPr>
          <w:w w:val="101"/>
          <w:sz w:val="24"/>
          <w:szCs w:val="24"/>
        </w:rPr>
        <w:t>o,</w:t>
      </w:r>
      <w:r w:rsidR="006C1B1D">
        <w:rPr>
          <w:spacing w:val="24"/>
          <w:w w:val="101"/>
          <w:sz w:val="24"/>
          <w:szCs w:val="24"/>
        </w:rPr>
        <w:t xml:space="preserve"> </w:t>
      </w:r>
      <w:r w:rsidR="006C1B1D">
        <w:rPr>
          <w:sz w:val="24"/>
          <w:szCs w:val="24"/>
        </w:rPr>
        <w:t>it</w:t>
      </w:r>
      <w:r w:rsidR="006C1B1D">
        <w:rPr>
          <w:spacing w:val="45"/>
          <w:sz w:val="24"/>
          <w:szCs w:val="24"/>
        </w:rPr>
        <w:t xml:space="preserve"> </w:t>
      </w:r>
      <w:r w:rsidR="006C1B1D">
        <w:rPr>
          <w:spacing w:val="6"/>
          <w:w w:val="108"/>
          <w:sz w:val="24"/>
          <w:szCs w:val="24"/>
        </w:rPr>
        <w:t>b</w:t>
      </w:r>
      <w:r w:rsidR="006C1B1D">
        <w:rPr>
          <w:w w:val="99"/>
          <w:sz w:val="24"/>
          <w:szCs w:val="24"/>
        </w:rPr>
        <w:t xml:space="preserve">ecomes </w:t>
      </w:r>
      <w:r w:rsidR="006C1B1D">
        <w:rPr>
          <w:w w:val="102"/>
          <w:sz w:val="24"/>
          <w:szCs w:val="24"/>
        </w:rPr>
        <w:t>evide</w:t>
      </w:r>
      <w:r w:rsidR="006C1B1D">
        <w:rPr>
          <w:spacing w:val="-7"/>
          <w:w w:val="102"/>
          <w:sz w:val="24"/>
          <w:szCs w:val="24"/>
        </w:rPr>
        <w:t>n</w:t>
      </w:r>
      <w:r w:rsidR="006C1B1D">
        <w:rPr>
          <w:w w:val="137"/>
          <w:sz w:val="24"/>
          <w:szCs w:val="24"/>
        </w:rPr>
        <w:t>t</w:t>
      </w:r>
      <w:r w:rsidR="006C1B1D">
        <w:rPr>
          <w:spacing w:val="12"/>
          <w:w w:val="137"/>
          <w:sz w:val="24"/>
          <w:szCs w:val="24"/>
        </w:rPr>
        <w:t xml:space="preserve"> </w:t>
      </w:r>
      <w:r w:rsidR="006C1B1D">
        <w:rPr>
          <w:sz w:val="24"/>
          <w:szCs w:val="24"/>
        </w:rPr>
        <w:t xml:space="preserve">that </w:t>
      </w:r>
      <w:r w:rsidR="006C1B1D">
        <w:rPr>
          <w:spacing w:val="20"/>
          <w:sz w:val="24"/>
          <w:szCs w:val="24"/>
        </w:rPr>
        <w:t xml:space="preserve"> </w:t>
      </w:r>
      <w:r w:rsidR="006C1B1D">
        <w:rPr>
          <w:sz w:val="24"/>
          <w:szCs w:val="24"/>
        </w:rPr>
        <w:t>after</w:t>
      </w:r>
      <w:r w:rsidR="006C1B1D">
        <w:rPr>
          <w:spacing w:val="47"/>
          <w:sz w:val="24"/>
          <w:szCs w:val="24"/>
        </w:rPr>
        <w:t xml:space="preserve"> </w:t>
      </w:r>
      <w:r w:rsidR="006C1B1D">
        <w:rPr>
          <w:sz w:val="24"/>
          <w:szCs w:val="24"/>
        </w:rPr>
        <w:t>including</w:t>
      </w:r>
      <w:r w:rsidR="006C1B1D">
        <w:rPr>
          <w:spacing w:val="39"/>
          <w:sz w:val="24"/>
          <w:szCs w:val="24"/>
        </w:rPr>
        <w:t xml:space="preserve"> </w:t>
      </w:r>
      <w:r w:rsidR="006C1B1D">
        <w:rPr>
          <w:sz w:val="24"/>
          <w:szCs w:val="24"/>
        </w:rPr>
        <w:t>zero</w:t>
      </w:r>
      <w:r w:rsidR="006C1B1D">
        <w:rPr>
          <w:spacing w:val="12"/>
          <w:sz w:val="24"/>
          <w:szCs w:val="24"/>
        </w:rPr>
        <w:t xml:space="preserve"> </w:t>
      </w:r>
      <w:r w:rsidR="006C1B1D">
        <w:rPr>
          <w:sz w:val="24"/>
          <w:szCs w:val="24"/>
        </w:rPr>
        <w:t>and</w:t>
      </w:r>
      <w:r w:rsidR="006C1B1D">
        <w:rPr>
          <w:spacing w:val="39"/>
          <w:sz w:val="24"/>
          <w:szCs w:val="24"/>
        </w:rPr>
        <w:t xml:space="preserve"> </w:t>
      </w:r>
      <w:r w:rsidR="006C1B1D">
        <w:rPr>
          <w:sz w:val="24"/>
          <w:szCs w:val="24"/>
        </w:rPr>
        <w:t>negati</w:t>
      </w:r>
      <w:r w:rsidR="006C1B1D">
        <w:rPr>
          <w:spacing w:val="-6"/>
          <w:sz w:val="24"/>
          <w:szCs w:val="24"/>
        </w:rPr>
        <w:t>v</w:t>
      </w:r>
      <w:r w:rsidR="006C1B1D">
        <w:rPr>
          <w:sz w:val="24"/>
          <w:szCs w:val="24"/>
        </w:rPr>
        <w:t>e</w:t>
      </w:r>
      <w:r w:rsidR="006C1B1D">
        <w:rPr>
          <w:spacing w:val="44"/>
          <w:sz w:val="24"/>
          <w:szCs w:val="24"/>
        </w:rPr>
        <w:t xml:space="preserve"> </w:t>
      </w:r>
      <w:r w:rsidR="006C1B1D">
        <w:rPr>
          <w:sz w:val="24"/>
          <w:szCs w:val="24"/>
        </w:rPr>
        <w:t>FDI</w:t>
      </w:r>
      <w:r w:rsidR="006C1B1D">
        <w:rPr>
          <w:spacing w:val="39"/>
          <w:sz w:val="24"/>
          <w:szCs w:val="24"/>
        </w:rPr>
        <w:t xml:space="preserve"> </w:t>
      </w:r>
      <w:r w:rsidR="006C1B1D">
        <w:rPr>
          <w:sz w:val="24"/>
          <w:szCs w:val="24"/>
        </w:rPr>
        <w:t>obser</w:t>
      </w:r>
      <w:r w:rsidR="006C1B1D">
        <w:rPr>
          <w:spacing w:val="-13"/>
          <w:sz w:val="24"/>
          <w:szCs w:val="24"/>
        </w:rPr>
        <w:t>v</w:t>
      </w:r>
      <w:r w:rsidR="006C1B1D">
        <w:rPr>
          <w:sz w:val="24"/>
          <w:szCs w:val="24"/>
        </w:rPr>
        <w:t xml:space="preserve">ations, </w:t>
      </w:r>
      <w:r w:rsidR="006C1B1D">
        <w:rPr>
          <w:spacing w:val="10"/>
          <w:sz w:val="24"/>
          <w:szCs w:val="24"/>
        </w:rPr>
        <w:t xml:space="preserve"> </w:t>
      </w:r>
      <w:r w:rsidR="006C1B1D">
        <w:rPr>
          <w:sz w:val="24"/>
          <w:szCs w:val="24"/>
        </w:rPr>
        <w:t>ICSID</w:t>
      </w:r>
      <w:r w:rsidR="006C1B1D">
        <w:rPr>
          <w:spacing w:val="30"/>
          <w:sz w:val="24"/>
          <w:szCs w:val="24"/>
        </w:rPr>
        <w:t xml:space="preserve"> </w:t>
      </w:r>
      <w:r w:rsidR="006C1B1D">
        <w:rPr>
          <w:sz w:val="24"/>
          <w:szCs w:val="24"/>
        </w:rPr>
        <w:t xml:space="preserve">dispute  </w:t>
      </w:r>
      <w:r w:rsidR="006C1B1D">
        <w:rPr>
          <w:w w:val="104"/>
          <w:sz w:val="24"/>
          <w:szCs w:val="24"/>
        </w:rPr>
        <w:t>i</w:t>
      </w:r>
      <w:r w:rsidR="006C1B1D">
        <w:rPr>
          <w:spacing w:val="-7"/>
          <w:w w:val="104"/>
          <w:sz w:val="24"/>
          <w:szCs w:val="24"/>
        </w:rPr>
        <w:t>n</w:t>
      </w:r>
      <w:r w:rsidR="006C1B1D">
        <w:rPr>
          <w:spacing w:val="-7"/>
          <w:w w:val="103"/>
          <w:sz w:val="24"/>
          <w:szCs w:val="24"/>
        </w:rPr>
        <w:t>v</w:t>
      </w:r>
      <w:r w:rsidR="006C1B1D">
        <w:rPr>
          <w:w w:val="97"/>
          <w:sz w:val="24"/>
          <w:szCs w:val="24"/>
        </w:rPr>
        <w:t>ol</w:t>
      </w:r>
      <w:r w:rsidR="006C1B1D">
        <w:rPr>
          <w:spacing w:val="-7"/>
          <w:w w:val="103"/>
          <w:sz w:val="24"/>
          <w:szCs w:val="24"/>
        </w:rPr>
        <w:t>v</w:t>
      </w:r>
      <w:r w:rsidR="006C1B1D">
        <w:rPr>
          <w:w w:val="102"/>
          <w:sz w:val="24"/>
          <w:szCs w:val="24"/>
        </w:rPr>
        <w:t>eme</w:t>
      </w:r>
      <w:r w:rsidR="006C1B1D">
        <w:rPr>
          <w:spacing w:val="-7"/>
          <w:w w:val="102"/>
          <w:sz w:val="24"/>
          <w:szCs w:val="24"/>
        </w:rPr>
        <w:t>n</w:t>
      </w:r>
      <w:r w:rsidR="006C1B1D">
        <w:rPr>
          <w:w w:val="137"/>
          <w:sz w:val="24"/>
          <w:szCs w:val="24"/>
        </w:rPr>
        <w:t xml:space="preserve">t </w:t>
      </w:r>
      <w:r w:rsidR="006C1B1D">
        <w:rPr>
          <w:sz w:val="24"/>
          <w:szCs w:val="24"/>
        </w:rPr>
        <w:t>d</w:t>
      </w:r>
      <w:r w:rsidR="006C1B1D">
        <w:rPr>
          <w:spacing w:val="7"/>
          <w:sz w:val="24"/>
          <w:szCs w:val="24"/>
        </w:rPr>
        <w:t>o</w:t>
      </w:r>
      <w:r w:rsidR="006C1B1D">
        <w:rPr>
          <w:sz w:val="24"/>
          <w:szCs w:val="24"/>
        </w:rPr>
        <w:t>es</w:t>
      </w:r>
      <w:r w:rsidR="006C1B1D">
        <w:rPr>
          <w:spacing w:val="24"/>
          <w:sz w:val="24"/>
          <w:szCs w:val="24"/>
        </w:rPr>
        <w:t xml:space="preserve"> </w:t>
      </w:r>
      <w:r w:rsidR="006C1B1D">
        <w:rPr>
          <w:sz w:val="24"/>
          <w:szCs w:val="24"/>
        </w:rPr>
        <w:t>not</w:t>
      </w:r>
      <w:r w:rsidR="006C1B1D">
        <w:rPr>
          <w:spacing w:val="53"/>
          <w:sz w:val="24"/>
          <w:szCs w:val="24"/>
        </w:rPr>
        <w:t xml:space="preserve"> </w:t>
      </w:r>
      <w:r w:rsidR="006C1B1D">
        <w:rPr>
          <w:sz w:val="24"/>
          <w:szCs w:val="24"/>
        </w:rPr>
        <w:t>significa</w:t>
      </w:r>
      <w:r w:rsidR="006C1B1D">
        <w:rPr>
          <w:spacing w:val="-6"/>
          <w:sz w:val="24"/>
          <w:szCs w:val="24"/>
        </w:rPr>
        <w:t>n</w:t>
      </w:r>
      <w:r w:rsidR="006C1B1D">
        <w:rPr>
          <w:sz w:val="24"/>
          <w:szCs w:val="24"/>
        </w:rPr>
        <w:t>tly</w:t>
      </w:r>
      <w:r w:rsidR="006C1B1D">
        <w:rPr>
          <w:spacing w:val="47"/>
          <w:sz w:val="24"/>
          <w:szCs w:val="24"/>
        </w:rPr>
        <w:t xml:space="preserve"> </w:t>
      </w:r>
      <w:r w:rsidR="006C1B1D">
        <w:rPr>
          <w:sz w:val="24"/>
          <w:szCs w:val="24"/>
        </w:rPr>
        <w:t>affect</w:t>
      </w:r>
      <w:r w:rsidR="006C1B1D">
        <w:rPr>
          <w:spacing w:val="28"/>
          <w:sz w:val="24"/>
          <w:szCs w:val="24"/>
        </w:rPr>
        <w:t xml:space="preserve"> </w:t>
      </w:r>
      <w:r w:rsidR="006C1B1D">
        <w:rPr>
          <w:sz w:val="24"/>
          <w:szCs w:val="24"/>
        </w:rPr>
        <w:t>FDI</w:t>
      </w:r>
      <w:r w:rsidR="006C1B1D">
        <w:rPr>
          <w:spacing w:val="49"/>
          <w:sz w:val="24"/>
          <w:szCs w:val="24"/>
        </w:rPr>
        <w:t xml:space="preserve"> </w:t>
      </w:r>
      <w:r w:rsidR="006C1B1D">
        <w:rPr>
          <w:sz w:val="24"/>
          <w:szCs w:val="24"/>
        </w:rPr>
        <w:t>fl</w:t>
      </w:r>
      <w:r w:rsidR="006C1B1D">
        <w:rPr>
          <w:spacing w:val="-6"/>
          <w:sz w:val="24"/>
          <w:szCs w:val="24"/>
        </w:rPr>
        <w:t>o</w:t>
      </w:r>
      <w:r w:rsidR="006C1B1D">
        <w:rPr>
          <w:sz w:val="24"/>
          <w:szCs w:val="24"/>
        </w:rPr>
        <w:t>ws.</w:t>
      </w:r>
      <w:r w:rsidR="006C1B1D">
        <w:rPr>
          <w:spacing w:val="33"/>
          <w:sz w:val="24"/>
          <w:szCs w:val="24"/>
        </w:rPr>
        <w:t xml:space="preserve"> </w:t>
      </w:r>
      <w:r w:rsidR="006C1B1D">
        <w:rPr>
          <w:sz w:val="24"/>
          <w:szCs w:val="24"/>
        </w:rPr>
        <w:t>The</w:t>
      </w:r>
      <w:r w:rsidR="006C1B1D">
        <w:rPr>
          <w:spacing w:val="53"/>
          <w:sz w:val="24"/>
          <w:szCs w:val="24"/>
        </w:rPr>
        <w:t xml:space="preserve"> </w:t>
      </w:r>
      <w:r w:rsidR="006C1B1D">
        <w:rPr>
          <w:sz w:val="24"/>
          <w:szCs w:val="24"/>
        </w:rPr>
        <w:t>results</w:t>
      </w:r>
      <w:r w:rsidR="006C1B1D">
        <w:rPr>
          <w:spacing w:val="60"/>
          <w:sz w:val="24"/>
          <w:szCs w:val="24"/>
        </w:rPr>
        <w:t xml:space="preserve"> </w:t>
      </w:r>
      <w:r w:rsidR="006C1B1D">
        <w:rPr>
          <w:sz w:val="24"/>
          <w:szCs w:val="24"/>
        </w:rPr>
        <w:t>prese</w:t>
      </w:r>
      <w:r w:rsidR="006C1B1D">
        <w:rPr>
          <w:spacing w:val="-7"/>
          <w:sz w:val="24"/>
          <w:szCs w:val="24"/>
        </w:rPr>
        <w:t>n</w:t>
      </w:r>
      <w:r w:rsidR="006C1B1D">
        <w:rPr>
          <w:sz w:val="24"/>
          <w:szCs w:val="24"/>
        </w:rPr>
        <w:t xml:space="preserve">ted </w:t>
      </w:r>
      <w:r w:rsidR="006C1B1D">
        <w:rPr>
          <w:spacing w:val="19"/>
          <w:sz w:val="24"/>
          <w:szCs w:val="24"/>
        </w:rPr>
        <w:t xml:space="preserve"> </w:t>
      </w:r>
      <w:r w:rsidR="006C1B1D">
        <w:rPr>
          <w:sz w:val="24"/>
          <w:szCs w:val="24"/>
        </w:rPr>
        <w:t>in</w:t>
      </w:r>
      <w:r w:rsidR="006C1B1D">
        <w:rPr>
          <w:spacing w:val="30"/>
          <w:sz w:val="24"/>
          <w:szCs w:val="24"/>
        </w:rPr>
        <w:t xml:space="preserve"> </w:t>
      </w:r>
      <w:r w:rsidR="006C1B1D">
        <w:rPr>
          <w:sz w:val="24"/>
          <w:szCs w:val="24"/>
        </w:rPr>
        <w:t xml:space="preserve">other </w:t>
      </w:r>
      <w:r w:rsidR="006C1B1D">
        <w:rPr>
          <w:spacing w:val="1"/>
          <w:sz w:val="24"/>
          <w:szCs w:val="24"/>
        </w:rPr>
        <w:t xml:space="preserve"> </w:t>
      </w:r>
      <w:r w:rsidR="006C1B1D">
        <w:rPr>
          <w:sz w:val="24"/>
          <w:szCs w:val="24"/>
        </w:rPr>
        <w:t>columns</w:t>
      </w:r>
      <w:r w:rsidR="006C1B1D">
        <w:rPr>
          <w:spacing w:val="39"/>
          <w:sz w:val="24"/>
          <w:szCs w:val="24"/>
        </w:rPr>
        <w:t xml:space="preserve"> </w:t>
      </w:r>
      <w:r w:rsidR="006C1B1D">
        <w:rPr>
          <w:sz w:val="24"/>
          <w:szCs w:val="24"/>
        </w:rPr>
        <w:t>of</w:t>
      </w:r>
      <w:r w:rsidR="006C1B1D">
        <w:rPr>
          <w:spacing w:val="11"/>
          <w:sz w:val="24"/>
          <w:szCs w:val="24"/>
        </w:rPr>
        <w:t xml:space="preserve"> </w:t>
      </w:r>
      <w:r w:rsidR="006C1B1D">
        <w:rPr>
          <w:sz w:val="24"/>
          <w:szCs w:val="24"/>
        </w:rPr>
        <w:t>the</w:t>
      </w:r>
      <w:r w:rsidR="006C1B1D">
        <w:rPr>
          <w:spacing w:val="54"/>
          <w:sz w:val="24"/>
          <w:szCs w:val="24"/>
        </w:rPr>
        <w:t xml:space="preserve"> </w:t>
      </w:r>
      <w:r w:rsidR="006C1B1D">
        <w:rPr>
          <w:w w:val="108"/>
          <w:sz w:val="24"/>
          <w:szCs w:val="24"/>
        </w:rPr>
        <w:t xml:space="preserve">table </w:t>
      </w:r>
      <w:r w:rsidR="006C1B1D">
        <w:rPr>
          <w:sz w:val="24"/>
          <w:szCs w:val="24"/>
        </w:rPr>
        <w:t>are</w:t>
      </w:r>
      <w:r w:rsidR="006C1B1D">
        <w:rPr>
          <w:spacing w:val="44"/>
          <w:sz w:val="24"/>
          <w:szCs w:val="24"/>
        </w:rPr>
        <w:t xml:space="preserve"> </w:t>
      </w:r>
      <w:r w:rsidR="006C1B1D">
        <w:rPr>
          <w:w w:val="97"/>
          <w:sz w:val="24"/>
          <w:szCs w:val="24"/>
        </w:rPr>
        <w:t>c</w:t>
      </w:r>
      <w:r w:rsidR="006C1B1D">
        <w:rPr>
          <w:w w:val="102"/>
          <w:sz w:val="24"/>
          <w:szCs w:val="24"/>
        </w:rPr>
        <w:t>on</w:t>
      </w:r>
      <w:r w:rsidR="006C1B1D">
        <w:rPr>
          <w:w w:val="105"/>
          <w:sz w:val="24"/>
          <w:szCs w:val="24"/>
        </w:rPr>
        <w:t>siste</w:t>
      </w:r>
      <w:r w:rsidR="006C1B1D">
        <w:rPr>
          <w:spacing w:val="-7"/>
          <w:w w:val="105"/>
          <w:sz w:val="24"/>
          <w:szCs w:val="24"/>
        </w:rPr>
        <w:t>n</w:t>
      </w:r>
      <w:r w:rsidR="006C1B1D">
        <w:rPr>
          <w:w w:val="137"/>
          <w:sz w:val="24"/>
          <w:szCs w:val="24"/>
        </w:rPr>
        <w:t>t</w:t>
      </w:r>
      <w:r w:rsidR="006C1B1D">
        <w:rPr>
          <w:spacing w:val="26"/>
          <w:sz w:val="24"/>
          <w:szCs w:val="24"/>
        </w:rPr>
        <w:t xml:space="preserve"> </w:t>
      </w:r>
      <w:r w:rsidR="006C1B1D">
        <w:rPr>
          <w:sz w:val="24"/>
          <w:szCs w:val="24"/>
        </w:rPr>
        <w:t>with</w:t>
      </w:r>
      <w:r w:rsidR="006C1B1D">
        <w:rPr>
          <w:spacing w:val="51"/>
          <w:sz w:val="24"/>
          <w:szCs w:val="24"/>
        </w:rPr>
        <w:t xml:space="preserve"> </w:t>
      </w:r>
      <w:r w:rsidR="006C1B1D">
        <w:rPr>
          <w:sz w:val="24"/>
          <w:szCs w:val="24"/>
        </w:rPr>
        <w:t>this</w:t>
      </w:r>
      <w:r w:rsidR="006C1B1D">
        <w:rPr>
          <w:spacing w:val="56"/>
          <w:sz w:val="24"/>
          <w:szCs w:val="24"/>
        </w:rPr>
        <w:t xml:space="preserve"> </w:t>
      </w:r>
      <w:r w:rsidR="006C1B1D">
        <w:rPr>
          <w:sz w:val="24"/>
          <w:szCs w:val="24"/>
        </w:rPr>
        <w:t xml:space="preserve">finding. </w:t>
      </w:r>
      <w:r w:rsidR="006C1B1D">
        <w:rPr>
          <w:spacing w:val="19"/>
          <w:sz w:val="24"/>
          <w:szCs w:val="24"/>
        </w:rPr>
        <w:t xml:space="preserve"> </w:t>
      </w:r>
      <w:r w:rsidR="006C1B1D">
        <w:rPr>
          <w:sz w:val="24"/>
          <w:szCs w:val="24"/>
        </w:rPr>
        <w:t>Columns</w:t>
      </w:r>
      <w:r w:rsidR="006C1B1D">
        <w:rPr>
          <w:spacing w:val="52"/>
          <w:sz w:val="24"/>
          <w:szCs w:val="24"/>
        </w:rPr>
        <w:t xml:space="preserve"> </w:t>
      </w:r>
      <w:r w:rsidR="006C1B1D">
        <w:rPr>
          <w:sz w:val="24"/>
          <w:szCs w:val="24"/>
        </w:rPr>
        <w:t xml:space="preserve">three </w:t>
      </w:r>
      <w:r w:rsidR="006C1B1D">
        <w:rPr>
          <w:spacing w:val="3"/>
          <w:sz w:val="24"/>
          <w:szCs w:val="24"/>
        </w:rPr>
        <w:t xml:space="preserve"> </w:t>
      </w:r>
      <w:r w:rsidR="006C1B1D">
        <w:rPr>
          <w:sz w:val="24"/>
          <w:szCs w:val="24"/>
        </w:rPr>
        <w:t>and</w:t>
      </w:r>
      <w:r w:rsidR="006C1B1D">
        <w:rPr>
          <w:spacing w:val="53"/>
          <w:sz w:val="24"/>
          <w:szCs w:val="24"/>
        </w:rPr>
        <w:t xml:space="preserve"> </w:t>
      </w:r>
      <w:r w:rsidR="006C1B1D">
        <w:rPr>
          <w:sz w:val="24"/>
          <w:szCs w:val="24"/>
        </w:rPr>
        <w:t>four</w:t>
      </w:r>
      <w:r w:rsidR="006C1B1D">
        <w:rPr>
          <w:spacing w:val="34"/>
          <w:sz w:val="24"/>
          <w:szCs w:val="24"/>
        </w:rPr>
        <w:t xml:space="preserve"> </w:t>
      </w:r>
      <w:r w:rsidR="006C1B1D">
        <w:rPr>
          <w:sz w:val="24"/>
          <w:szCs w:val="24"/>
        </w:rPr>
        <w:t>compare</w:t>
      </w:r>
      <w:r w:rsidR="006C1B1D">
        <w:rPr>
          <w:spacing w:val="50"/>
          <w:sz w:val="24"/>
          <w:szCs w:val="24"/>
        </w:rPr>
        <w:t xml:space="preserve"> </w:t>
      </w:r>
      <w:r w:rsidR="006C1B1D">
        <w:rPr>
          <w:sz w:val="24"/>
          <w:szCs w:val="24"/>
        </w:rPr>
        <w:t>the</w:t>
      </w:r>
      <w:r w:rsidR="006C1B1D">
        <w:rPr>
          <w:spacing w:val="58"/>
          <w:sz w:val="24"/>
          <w:szCs w:val="24"/>
        </w:rPr>
        <w:t xml:space="preserve"> </w:t>
      </w:r>
      <w:r w:rsidR="006C1B1D">
        <w:rPr>
          <w:sz w:val="24"/>
          <w:szCs w:val="24"/>
        </w:rPr>
        <w:t xml:space="preserve">results </w:t>
      </w:r>
      <w:r w:rsidR="006C1B1D">
        <w:rPr>
          <w:spacing w:val="3"/>
          <w:sz w:val="24"/>
          <w:szCs w:val="24"/>
        </w:rPr>
        <w:t xml:space="preserve"> </w:t>
      </w:r>
      <w:r w:rsidR="006C1B1D">
        <w:rPr>
          <w:sz w:val="24"/>
          <w:szCs w:val="24"/>
        </w:rPr>
        <w:t>for</w:t>
      </w:r>
      <w:r w:rsidR="006C1B1D">
        <w:rPr>
          <w:spacing w:val="22"/>
          <w:sz w:val="24"/>
          <w:szCs w:val="24"/>
        </w:rPr>
        <w:t xml:space="preserve"> </w:t>
      </w:r>
      <w:r w:rsidR="006C1B1D">
        <w:rPr>
          <w:sz w:val="24"/>
          <w:szCs w:val="24"/>
        </w:rPr>
        <w:t>the</w:t>
      </w:r>
      <w:r w:rsidR="006C1B1D">
        <w:rPr>
          <w:spacing w:val="58"/>
          <w:sz w:val="24"/>
          <w:szCs w:val="24"/>
        </w:rPr>
        <w:t xml:space="preserve"> </w:t>
      </w:r>
      <w:r w:rsidR="006C1B1D">
        <w:rPr>
          <w:sz w:val="24"/>
          <w:szCs w:val="24"/>
        </w:rPr>
        <w:t>effect of</w:t>
      </w:r>
      <w:r w:rsidR="006C1B1D">
        <w:rPr>
          <w:spacing w:val="-3"/>
          <w:sz w:val="24"/>
          <w:szCs w:val="24"/>
        </w:rPr>
        <w:t xml:space="preserve"> </w:t>
      </w:r>
      <w:r w:rsidR="006C1B1D">
        <w:rPr>
          <w:sz w:val="24"/>
          <w:szCs w:val="24"/>
        </w:rPr>
        <w:t>disputes</w:t>
      </w:r>
      <w:r w:rsidR="006C1B1D">
        <w:rPr>
          <w:spacing w:val="56"/>
          <w:sz w:val="24"/>
          <w:szCs w:val="24"/>
        </w:rPr>
        <w:t xml:space="preserve"> </w:t>
      </w:r>
      <w:r w:rsidR="006C1B1D">
        <w:rPr>
          <w:sz w:val="24"/>
          <w:szCs w:val="24"/>
        </w:rPr>
        <w:t>filed</w:t>
      </w:r>
      <w:r w:rsidR="006C1B1D">
        <w:rPr>
          <w:spacing w:val="-4"/>
          <w:sz w:val="24"/>
          <w:szCs w:val="24"/>
        </w:rPr>
        <w:t xml:space="preserve"> </w:t>
      </w:r>
      <w:r w:rsidR="006C1B1D">
        <w:rPr>
          <w:sz w:val="24"/>
          <w:szCs w:val="24"/>
        </w:rPr>
        <w:t>in</w:t>
      </w:r>
      <w:r w:rsidR="006C1B1D">
        <w:rPr>
          <w:spacing w:val="16"/>
          <w:sz w:val="24"/>
          <w:szCs w:val="24"/>
        </w:rPr>
        <w:t xml:space="preserve"> </w:t>
      </w:r>
      <w:r w:rsidR="006C1B1D">
        <w:rPr>
          <w:sz w:val="24"/>
          <w:szCs w:val="24"/>
        </w:rPr>
        <w:t>the</w:t>
      </w:r>
      <w:r w:rsidR="006C1B1D">
        <w:rPr>
          <w:spacing w:val="39"/>
          <w:sz w:val="24"/>
          <w:szCs w:val="24"/>
        </w:rPr>
        <w:t xml:space="preserve"> </w:t>
      </w:r>
      <w:r w:rsidR="006C1B1D">
        <w:rPr>
          <w:sz w:val="24"/>
          <w:szCs w:val="24"/>
        </w:rPr>
        <w:t>past</w:t>
      </w:r>
      <w:r w:rsidR="006C1B1D">
        <w:rPr>
          <w:spacing w:val="51"/>
          <w:sz w:val="24"/>
          <w:szCs w:val="24"/>
        </w:rPr>
        <w:t xml:space="preserve"> </w:t>
      </w:r>
      <w:r w:rsidR="006C1B1D">
        <w:rPr>
          <w:spacing w:val="-7"/>
          <w:w w:val="137"/>
          <w:sz w:val="24"/>
          <w:szCs w:val="24"/>
        </w:rPr>
        <w:t>t</w:t>
      </w:r>
      <w:r w:rsidR="006C1B1D">
        <w:rPr>
          <w:spacing w:val="-6"/>
          <w:w w:val="97"/>
          <w:sz w:val="24"/>
          <w:szCs w:val="24"/>
        </w:rPr>
        <w:t>w</w:t>
      </w:r>
      <w:r w:rsidR="006C1B1D">
        <w:rPr>
          <w:w w:val="97"/>
          <w:sz w:val="24"/>
          <w:szCs w:val="24"/>
        </w:rPr>
        <w:t>o</w:t>
      </w:r>
      <w:r w:rsidR="006C1B1D">
        <w:rPr>
          <w:spacing w:val="9"/>
          <w:sz w:val="24"/>
          <w:szCs w:val="24"/>
        </w:rPr>
        <w:t xml:space="preserve"> </w:t>
      </w:r>
      <w:r w:rsidR="006C1B1D">
        <w:rPr>
          <w:spacing w:val="-7"/>
          <w:sz w:val="24"/>
          <w:szCs w:val="24"/>
        </w:rPr>
        <w:t>y</w:t>
      </w:r>
      <w:r w:rsidR="006C1B1D">
        <w:rPr>
          <w:sz w:val="24"/>
          <w:szCs w:val="24"/>
        </w:rPr>
        <w:t>ears,</w:t>
      </w:r>
      <w:r w:rsidR="006C1B1D">
        <w:rPr>
          <w:spacing w:val="37"/>
          <w:sz w:val="24"/>
          <w:szCs w:val="24"/>
        </w:rPr>
        <w:t xml:space="preserve"> </w:t>
      </w:r>
      <w:r w:rsidR="006C1B1D">
        <w:rPr>
          <w:sz w:val="24"/>
          <w:szCs w:val="24"/>
        </w:rPr>
        <w:t>and</w:t>
      </w:r>
      <w:r w:rsidR="006C1B1D">
        <w:rPr>
          <w:spacing w:val="37"/>
          <w:sz w:val="24"/>
          <w:szCs w:val="24"/>
        </w:rPr>
        <w:t xml:space="preserve"> </w:t>
      </w:r>
      <w:r w:rsidR="006C1B1D">
        <w:rPr>
          <w:sz w:val="24"/>
          <w:szCs w:val="24"/>
        </w:rPr>
        <w:t>columns</w:t>
      </w:r>
      <w:r w:rsidR="006C1B1D">
        <w:rPr>
          <w:spacing w:val="26"/>
          <w:sz w:val="24"/>
          <w:szCs w:val="24"/>
        </w:rPr>
        <w:t xml:space="preserve"> </w:t>
      </w:r>
      <w:r w:rsidR="006C1B1D">
        <w:rPr>
          <w:sz w:val="24"/>
          <w:szCs w:val="24"/>
        </w:rPr>
        <w:t>fi</w:t>
      </w:r>
      <w:r w:rsidR="006C1B1D">
        <w:rPr>
          <w:spacing w:val="-7"/>
          <w:sz w:val="24"/>
          <w:szCs w:val="24"/>
        </w:rPr>
        <w:t>v</w:t>
      </w:r>
      <w:r w:rsidR="006C1B1D">
        <w:rPr>
          <w:sz w:val="24"/>
          <w:szCs w:val="24"/>
        </w:rPr>
        <w:t>e</w:t>
      </w:r>
      <w:r w:rsidR="006C1B1D">
        <w:rPr>
          <w:spacing w:val="-8"/>
          <w:sz w:val="24"/>
          <w:szCs w:val="24"/>
        </w:rPr>
        <w:t xml:space="preserve"> </w:t>
      </w:r>
      <w:r w:rsidR="006C1B1D">
        <w:rPr>
          <w:sz w:val="24"/>
          <w:szCs w:val="24"/>
        </w:rPr>
        <w:t>and</w:t>
      </w:r>
      <w:r w:rsidR="006C1B1D">
        <w:rPr>
          <w:spacing w:val="37"/>
          <w:sz w:val="24"/>
          <w:szCs w:val="24"/>
        </w:rPr>
        <w:t xml:space="preserve"> </w:t>
      </w:r>
      <w:r w:rsidR="006C1B1D">
        <w:rPr>
          <w:sz w:val="24"/>
          <w:szCs w:val="24"/>
        </w:rPr>
        <w:t>six</w:t>
      </w:r>
      <w:r w:rsidR="006C1B1D">
        <w:rPr>
          <w:spacing w:val="9"/>
          <w:sz w:val="24"/>
          <w:szCs w:val="24"/>
        </w:rPr>
        <w:t xml:space="preserve"> </w:t>
      </w:r>
      <w:r w:rsidR="006C1B1D">
        <w:rPr>
          <w:sz w:val="24"/>
          <w:szCs w:val="24"/>
        </w:rPr>
        <w:t>use</w:t>
      </w:r>
      <w:r w:rsidR="006C1B1D">
        <w:rPr>
          <w:spacing w:val="15"/>
          <w:sz w:val="24"/>
          <w:szCs w:val="24"/>
        </w:rPr>
        <w:t xml:space="preserve"> </w:t>
      </w:r>
      <w:r w:rsidR="006C1B1D">
        <w:rPr>
          <w:sz w:val="24"/>
          <w:szCs w:val="24"/>
        </w:rPr>
        <w:t>disputes</w:t>
      </w:r>
      <w:r w:rsidR="006C1B1D">
        <w:rPr>
          <w:spacing w:val="56"/>
          <w:sz w:val="24"/>
          <w:szCs w:val="24"/>
        </w:rPr>
        <w:t xml:space="preserve"> </w:t>
      </w:r>
      <w:r w:rsidR="006C1B1D">
        <w:rPr>
          <w:sz w:val="24"/>
          <w:szCs w:val="24"/>
        </w:rPr>
        <w:t>filed</w:t>
      </w:r>
      <w:r w:rsidR="006C1B1D">
        <w:rPr>
          <w:spacing w:val="-4"/>
          <w:sz w:val="24"/>
          <w:szCs w:val="24"/>
        </w:rPr>
        <w:t xml:space="preserve"> </w:t>
      </w:r>
      <w:r w:rsidR="006C1B1D">
        <w:rPr>
          <w:sz w:val="24"/>
          <w:szCs w:val="24"/>
        </w:rPr>
        <w:t>in</w:t>
      </w:r>
      <w:r w:rsidR="006C1B1D">
        <w:rPr>
          <w:spacing w:val="16"/>
          <w:sz w:val="24"/>
          <w:szCs w:val="24"/>
        </w:rPr>
        <w:t xml:space="preserve"> </w:t>
      </w:r>
      <w:r w:rsidR="006C1B1D">
        <w:rPr>
          <w:sz w:val="24"/>
          <w:szCs w:val="24"/>
        </w:rPr>
        <w:t>the</w:t>
      </w:r>
      <w:r w:rsidR="006C1B1D">
        <w:rPr>
          <w:spacing w:val="41"/>
          <w:sz w:val="24"/>
          <w:szCs w:val="24"/>
        </w:rPr>
        <w:t xml:space="preserve"> </w:t>
      </w:r>
      <w:r w:rsidR="006C1B1D">
        <w:rPr>
          <w:w w:val="111"/>
          <w:sz w:val="24"/>
          <w:szCs w:val="24"/>
        </w:rPr>
        <w:t xml:space="preserve">past </w:t>
      </w:r>
      <w:r w:rsidR="006C1B1D">
        <w:rPr>
          <w:sz w:val="24"/>
          <w:szCs w:val="24"/>
        </w:rPr>
        <w:t>fi</w:t>
      </w:r>
      <w:r w:rsidR="006C1B1D">
        <w:rPr>
          <w:spacing w:val="-7"/>
          <w:sz w:val="24"/>
          <w:szCs w:val="24"/>
        </w:rPr>
        <w:t>v</w:t>
      </w:r>
      <w:r w:rsidR="006C1B1D">
        <w:rPr>
          <w:sz w:val="24"/>
          <w:szCs w:val="24"/>
        </w:rPr>
        <w:t>e</w:t>
      </w:r>
      <w:r w:rsidR="006C1B1D">
        <w:rPr>
          <w:spacing w:val="-2"/>
          <w:sz w:val="24"/>
          <w:szCs w:val="24"/>
        </w:rPr>
        <w:t xml:space="preserve"> </w:t>
      </w:r>
      <w:r w:rsidR="006C1B1D">
        <w:rPr>
          <w:spacing w:val="-7"/>
          <w:sz w:val="24"/>
          <w:szCs w:val="24"/>
        </w:rPr>
        <w:t>y</w:t>
      </w:r>
      <w:r w:rsidR="006C1B1D">
        <w:rPr>
          <w:sz w:val="24"/>
          <w:szCs w:val="24"/>
        </w:rPr>
        <w:t xml:space="preserve">ears. </w:t>
      </w:r>
      <w:r w:rsidR="006C1B1D">
        <w:rPr>
          <w:spacing w:val="9"/>
          <w:sz w:val="24"/>
          <w:szCs w:val="24"/>
        </w:rPr>
        <w:t xml:space="preserve"> </w:t>
      </w:r>
      <w:r w:rsidR="006C1B1D">
        <w:rPr>
          <w:sz w:val="24"/>
          <w:szCs w:val="24"/>
        </w:rPr>
        <w:t>In</w:t>
      </w:r>
      <w:r w:rsidR="006C1B1D">
        <w:rPr>
          <w:spacing w:val="29"/>
          <w:sz w:val="24"/>
          <w:szCs w:val="24"/>
        </w:rPr>
        <w:t xml:space="preserve"> </w:t>
      </w:r>
      <w:r w:rsidR="006C1B1D">
        <w:rPr>
          <w:sz w:val="24"/>
          <w:szCs w:val="24"/>
        </w:rPr>
        <w:t>ea</w:t>
      </w:r>
      <w:r w:rsidR="006C1B1D">
        <w:rPr>
          <w:spacing w:val="-7"/>
          <w:sz w:val="24"/>
          <w:szCs w:val="24"/>
        </w:rPr>
        <w:t>c</w:t>
      </w:r>
      <w:r w:rsidR="006C1B1D">
        <w:rPr>
          <w:sz w:val="24"/>
          <w:szCs w:val="24"/>
        </w:rPr>
        <w:t>h</w:t>
      </w:r>
      <w:r w:rsidR="006C1B1D">
        <w:rPr>
          <w:spacing w:val="28"/>
          <w:sz w:val="24"/>
          <w:szCs w:val="24"/>
        </w:rPr>
        <w:t xml:space="preserve"> </w:t>
      </w:r>
      <w:r w:rsidR="006C1B1D">
        <w:rPr>
          <w:sz w:val="24"/>
          <w:szCs w:val="24"/>
        </w:rPr>
        <w:t>case</w:t>
      </w:r>
      <w:r w:rsidR="006C1B1D">
        <w:rPr>
          <w:spacing w:val="19"/>
          <w:sz w:val="24"/>
          <w:szCs w:val="24"/>
        </w:rPr>
        <w:t xml:space="preserve"> </w:t>
      </w:r>
      <w:r w:rsidR="006C1B1D">
        <w:rPr>
          <w:spacing w:val="-6"/>
          <w:sz w:val="24"/>
          <w:szCs w:val="24"/>
        </w:rPr>
        <w:t>w</w:t>
      </w:r>
      <w:r w:rsidR="006C1B1D">
        <w:rPr>
          <w:sz w:val="24"/>
          <w:szCs w:val="24"/>
        </w:rPr>
        <w:t>e</w:t>
      </w:r>
      <w:r w:rsidR="006C1B1D">
        <w:rPr>
          <w:spacing w:val="7"/>
          <w:sz w:val="24"/>
          <w:szCs w:val="24"/>
        </w:rPr>
        <w:t xml:space="preserve"> </w:t>
      </w:r>
      <w:r w:rsidR="006C1B1D">
        <w:rPr>
          <w:sz w:val="24"/>
          <w:szCs w:val="24"/>
        </w:rPr>
        <w:t>see</w:t>
      </w:r>
      <w:r w:rsidR="006C1B1D">
        <w:rPr>
          <w:spacing w:val="9"/>
          <w:sz w:val="24"/>
          <w:szCs w:val="24"/>
        </w:rPr>
        <w:t xml:space="preserve"> </w:t>
      </w:r>
      <w:r w:rsidR="006C1B1D">
        <w:rPr>
          <w:sz w:val="24"/>
          <w:szCs w:val="24"/>
        </w:rPr>
        <w:t xml:space="preserve">that </w:t>
      </w:r>
      <w:r w:rsidR="006C1B1D">
        <w:rPr>
          <w:spacing w:val="23"/>
          <w:sz w:val="24"/>
          <w:szCs w:val="24"/>
        </w:rPr>
        <w:t xml:space="preserve"> </w:t>
      </w:r>
      <w:r w:rsidR="006C1B1D">
        <w:rPr>
          <w:sz w:val="24"/>
          <w:szCs w:val="24"/>
        </w:rPr>
        <w:t>Allee</w:t>
      </w:r>
      <w:r w:rsidR="006C1B1D">
        <w:rPr>
          <w:spacing w:val="5"/>
          <w:sz w:val="24"/>
          <w:szCs w:val="24"/>
        </w:rPr>
        <w:t xml:space="preserve"> </w:t>
      </w:r>
      <w:r w:rsidR="006C1B1D">
        <w:rPr>
          <w:sz w:val="24"/>
          <w:szCs w:val="24"/>
        </w:rPr>
        <w:t>and</w:t>
      </w:r>
      <w:r w:rsidR="006C1B1D">
        <w:rPr>
          <w:spacing w:val="43"/>
          <w:sz w:val="24"/>
          <w:szCs w:val="24"/>
        </w:rPr>
        <w:t xml:space="preserve"> </w:t>
      </w:r>
      <w:r w:rsidR="006C1B1D">
        <w:rPr>
          <w:spacing w:val="-6"/>
          <w:w w:val="106"/>
          <w:sz w:val="24"/>
          <w:szCs w:val="24"/>
        </w:rPr>
        <w:t>P</w:t>
      </w:r>
      <w:r w:rsidR="006C1B1D">
        <w:rPr>
          <w:w w:val="106"/>
          <w:sz w:val="24"/>
          <w:szCs w:val="24"/>
        </w:rPr>
        <w:t>einhardt’s</w:t>
      </w:r>
      <w:r w:rsidR="006C1B1D">
        <w:rPr>
          <w:spacing w:val="18"/>
          <w:w w:val="106"/>
          <w:sz w:val="24"/>
          <w:szCs w:val="24"/>
        </w:rPr>
        <w:t xml:space="preserve"> </w:t>
      </w:r>
      <w:r w:rsidR="006C1B1D">
        <w:rPr>
          <w:sz w:val="24"/>
          <w:szCs w:val="24"/>
        </w:rPr>
        <w:t>original</w:t>
      </w:r>
      <w:r w:rsidR="006C1B1D">
        <w:rPr>
          <w:spacing w:val="30"/>
          <w:sz w:val="24"/>
          <w:szCs w:val="24"/>
        </w:rPr>
        <w:t xml:space="preserve"> </w:t>
      </w:r>
      <w:r w:rsidR="006C1B1D">
        <w:rPr>
          <w:sz w:val="24"/>
          <w:szCs w:val="24"/>
        </w:rPr>
        <w:t>findings</w:t>
      </w:r>
      <w:r w:rsidR="006C1B1D">
        <w:rPr>
          <w:spacing w:val="17"/>
          <w:sz w:val="24"/>
          <w:szCs w:val="24"/>
        </w:rPr>
        <w:t xml:space="preserve"> </w:t>
      </w:r>
      <w:r w:rsidR="006C1B1D">
        <w:rPr>
          <w:sz w:val="24"/>
          <w:szCs w:val="24"/>
        </w:rPr>
        <w:t>do</w:t>
      </w:r>
      <w:r w:rsidR="006C1B1D">
        <w:rPr>
          <w:spacing w:val="20"/>
          <w:sz w:val="24"/>
          <w:szCs w:val="24"/>
        </w:rPr>
        <w:t xml:space="preserve"> </w:t>
      </w:r>
      <w:r w:rsidR="006C1B1D">
        <w:rPr>
          <w:sz w:val="24"/>
          <w:szCs w:val="24"/>
        </w:rPr>
        <w:t>not</w:t>
      </w:r>
      <w:r w:rsidR="006C1B1D">
        <w:rPr>
          <w:spacing w:val="46"/>
          <w:sz w:val="24"/>
          <w:szCs w:val="24"/>
        </w:rPr>
        <w:t xml:space="preserve"> </w:t>
      </w:r>
      <w:r w:rsidR="006C1B1D">
        <w:rPr>
          <w:sz w:val="24"/>
          <w:szCs w:val="24"/>
        </w:rPr>
        <w:t>hold</w:t>
      </w:r>
      <w:r w:rsidR="006C1B1D">
        <w:rPr>
          <w:spacing w:val="28"/>
          <w:sz w:val="24"/>
          <w:szCs w:val="24"/>
        </w:rPr>
        <w:t xml:space="preserve"> </w:t>
      </w:r>
      <w:r w:rsidR="006C1B1D">
        <w:rPr>
          <w:w w:val="108"/>
          <w:sz w:val="24"/>
          <w:szCs w:val="24"/>
        </w:rPr>
        <w:t xml:space="preserve">after </w:t>
      </w:r>
      <w:r w:rsidR="006C1B1D">
        <w:rPr>
          <w:sz w:val="24"/>
          <w:szCs w:val="24"/>
        </w:rPr>
        <w:t>including</w:t>
      </w:r>
      <w:r w:rsidR="006C1B1D">
        <w:rPr>
          <w:spacing w:val="55"/>
          <w:sz w:val="24"/>
          <w:szCs w:val="24"/>
        </w:rPr>
        <w:t xml:space="preserve"> </w:t>
      </w:r>
      <w:r w:rsidR="006C1B1D">
        <w:rPr>
          <w:sz w:val="24"/>
          <w:szCs w:val="24"/>
        </w:rPr>
        <w:t>obser</w:t>
      </w:r>
      <w:r w:rsidR="006C1B1D">
        <w:rPr>
          <w:spacing w:val="-13"/>
          <w:sz w:val="24"/>
          <w:szCs w:val="24"/>
        </w:rPr>
        <w:t>v</w:t>
      </w:r>
      <w:r w:rsidR="006C1B1D">
        <w:rPr>
          <w:sz w:val="24"/>
          <w:szCs w:val="24"/>
        </w:rPr>
        <w:t xml:space="preserve">ations </w:t>
      </w:r>
      <w:r w:rsidR="006C1B1D">
        <w:rPr>
          <w:spacing w:val="16"/>
          <w:sz w:val="24"/>
          <w:szCs w:val="24"/>
        </w:rPr>
        <w:t xml:space="preserve"> </w:t>
      </w:r>
      <w:r w:rsidR="006C1B1D">
        <w:rPr>
          <w:sz w:val="24"/>
          <w:szCs w:val="24"/>
        </w:rPr>
        <w:t>with</w:t>
      </w:r>
      <w:r w:rsidR="006C1B1D">
        <w:rPr>
          <w:spacing w:val="54"/>
          <w:sz w:val="24"/>
          <w:szCs w:val="24"/>
        </w:rPr>
        <w:t xml:space="preserve"> </w:t>
      </w:r>
      <w:r w:rsidR="006C1B1D">
        <w:rPr>
          <w:sz w:val="24"/>
          <w:szCs w:val="24"/>
        </w:rPr>
        <w:t>negati</w:t>
      </w:r>
      <w:r w:rsidR="006C1B1D">
        <w:rPr>
          <w:spacing w:val="-6"/>
          <w:sz w:val="24"/>
          <w:szCs w:val="24"/>
        </w:rPr>
        <w:t>v</w:t>
      </w:r>
      <w:r w:rsidR="006C1B1D">
        <w:rPr>
          <w:sz w:val="24"/>
          <w:szCs w:val="24"/>
        </w:rPr>
        <w:t>e  or</w:t>
      </w:r>
      <w:r w:rsidR="006C1B1D">
        <w:rPr>
          <w:spacing w:val="36"/>
          <w:sz w:val="24"/>
          <w:szCs w:val="24"/>
        </w:rPr>
        <w:t xml:space="preserve"> </w:t>
      </w:r>
      <w:r w:rsidR="006C1B1D">
        <w:rPr>
          <w:sz w:val="24"/>
          <w:szCs w:val="24"/>
        </w:rPr>
        <w:t>zero</w:t>
      </w:r>
      <w:r w:rsidR="006C1B1D">
        <w:rPr>
          <w:spacing w:val="29"/>
          <w:sz w:val="24"/>
          <w:szCs w:val="24"/>
        </w:rPr>
        <w:t xml:space="preserve"> </w:t>
      </w:r>
      <w:r w:rsidR="006C1B1D">
        <w:rPr>
          <w:sz w:val="24"/>
          <w:szCs w:val="24"/>
        </w:rPr>
        <w:t>FDI</w:t>
      </w:r>
      <w:r w:rsidR="006C1B1D">
        <w:rPr>
          <w:spacing w:val="55"/>
          <w:sz w:val="24"/>
          <w:szCs w:val="24"/>
        </w:rPr>
        <w:t xml:space="preserve"> </w:t>
      </w:r>
      <w:r w:rsidR="006C1B1D">
        <w:rPr>
          <w:sz w:val="24"/>
          <w:szCs w:val="24"/>
        </w:rPr>
        <w:t>in</w:t>
      </w:r>
      <w:r w:rsidR="006C1B1D">
        <w:rPr>
          <w:spacing w:val="35"/>
          <w:sz w:val="24"/>
          <w:szCs w:val="24"/>
        </w:rPr>
        <w:t xml:space="preserve"> </w:t>
      </w:r>
      <w:r w:rsidR="006C1B1D">
        <w:rPr>
          <w:sz w:val="24"/>
          <w:szCs w:val="24"/>
        </w:rPr>
        <w:t xml:space="preserve">the  analysis. </w:t>
      </w:r>
      <w:r w:rsidR="006C1B1D">
        <w:rPr>
          <w:spacing w:val="48"/>
          <w:sz w:val="24"/>
          <w:szCs w:val="24"/>
        </w:rPr>
        <w:t xml:space="preserve"> </w:t>
      </w:r>
      <w:r w:rsidR="006C1B1D">
        <w:rPr>
          <w:spacing w:val="-19"/>
          <w:sz w:val="24"/>
          <w:szCs w:val="24"/>
        </w:rPr>
        <w:t>F</w:t>
      </w:r>
      <w:r w:rsidR="006C1B1D">
        <w:rPr>
          <w:sz w:val="24"/>
          <w:szCs w:val="24"/>
        </w:rPr>
        <w:t>or</w:t>
      </w:r>
      <w:r w:rsidR="006C1B1D">
        <w:rPr>
          <w:spacing w:val="55"/>
          <w:sz w:val="24"/>
          <w:szCs w:val="24"/>
        </w:rPr>
        <w:t xml:space="preserve"> </w:t>
      </w:r>
      <w:r w:rsidR="006C1B1D">
        <w:rPr>
          <w:sz w:val="24"/>
          <w:szCs w:val="24"/>
        </w:rPr>
        <w:t>reasons</w:t>
      </w:r>
      <w:r w:rsidR="006C1B1D">
        <w:rPr>
          <w:spacing w:val="50"/>
          <w:sz w:val="24"/>
          <w:szCs w:val="24"/>
        </w:rPr>
        <w:t xml:space="preserve"> </w:t>
      </w:r>
      <w:r w:rsidR="006C1B1D">
        <w:rPr>
          <w:sz w:val="24"/>
          <w:szCs w:val="24"/>
        </w:rPr>
        <w:t>of</w:t>
      </w:r>
      <w:r w:rsidR="006C1B1D">
        <w:rPr>
          <w:spacing w:val="17"/>
          <w:sz w:val="24"/>
          <w:szCs w:val="24"/>
        </w:rPr>
        <w:t xml:space="preserve"> </w:t>
      </w:r>
      <w:r w:rsidR="006C1B1D">
        <w:rPr>
          <w:sz w:val="24"/>
          <w:szCs w:val="24"/>
        </w:rPr>
        <w:t>space,</w:t>
      </w:r>
      <w:r w:rsidR="006C1B1D">
        <w:rPr>
          <w:spacing w:val="49"/>
          <w:sz w:val="24"/>
          <w:szCs w:val="24"/>
        </w:rPr>
        <w:t xml:space="preserve"> </w:t>
      </w:r>
      <w:r w:rsidR="006C1B1D">
        <w:rPr>
          <w:spacing w:val="-6"/>
          <w:sz w:val="24"/>
          <w:szCs w:val="24"/>
        </w:rPr>
        <w:t>w</w:t>
      </w:r>
      <w:r w:rsidR="006C1B1D">
        <w:rPr>
          <w:sz w:val="24"/>
          <w:szCs w:val="24"/>
        </w:rPr>
        <w:t>e do</w:t>
      </w:r>
      <w:r w:rsidR="006C1B1D">
        <w:rPr>
          <w:spacing w:val="17"/>
          <w:sz w:val="24"/>
          <w:szCs w:val="24"/>
        </w:rPr>
        <w:t xml:space="preserve"> </w:t>
      </w:r>
      <w:r w:rsidR="006C1B1D">
        <w:rPr>
          <w:sz w:val="24"/>
          <w:szCs w:val="24"/>
        </w:rPr>
        <w:t>not</w:t>
      </w:r>
      <w:r w:rsidR="006C1B1D">
        <w:rPr>
          <w:spacing w:val="43"/>
          <w:sz w:val="24"/>
          <w:szCs w:val="24"/>
        </w:rPr>
        <w:t xml:space="preserve"> </w:t>
      </w:r>
      <w:r w:rsidR="006C1B1D">
        <w:rPr>
          <w:sz w:val="24"/>
          <w:szCs w:val="24"/>
        </w:rPr>
        <w:t>re</w:t>
      </w:r>
      <w:r w:rsidR="006C1B1D">
        <w:rPr>
          <w:spacing w:val="6"/>
          <w:sz w:val="24"/>
          <w:szCs w:val="24"/>
        </w:rPr>
        <w:t>p</w:t>
      </w:r>
      <w:r w:rsidR="006C1B1D">
        <w:rPr>
          <w:sz w:val="24"/>
          <w:szCs w:val="24"/>
        </w:rPr>
        <w:t xml:space="preserve">ort </w:t>
      </w:r>
      <w:r w:rsidR="006C1B1D">
        <w:rPr>
          <w:spacing w:val="2"/>
          <w:sz w:val="24"/>
          <w:szCs w:val="24"/>
        </w:rPr>
        <w:t xml:space="preserve"> </w:t>
      </w:r>
      <w:r w:rsidR="006C1B1D">
        <w:rPr>
          <w:sz w:val="24"/>
          <w:szCs w:val="24"/>
        </w:rPr>
        <w:t>our</w:t>
      </w:r>
      <w:r w:rsidR="006C1B1D">
        <w:rPr>
          <w:spacing w:val="28"/>
          <w:sz w:val="24"/>
          <w:szCs w:val="24"/>
        </w:rPr>
        <w:t xml:space="preserve"> </w:t>
      </w:r>
      <w:r w:rsidR="006C1B1D">
        <w:rPr>
          <w:sz w:val="24"/>
          <w:szCs w:val="24"/>
        </w:rPr>
        <w:t>findings</w:t>
      </w:r>
      <w:r w:rsidR="006C1B1D">
        <w:rPr>
          <w:spacing w:val="20"/>
          <w:sz w:val="24"/>
          <w:szCs w:val="24"/>
        </w:rPr>
        <w:t xml:space="preserve"> </w:t>
      </w:r>
      <w:r w:rsidR="006C1B1D">
        <w:rPr>
          <w:sz w:val="24"/>
          <w:szCs w:val="24"/>
        </w:rPr>
        <w:t>with</w:t>
      </w:r>
      <w:r w:rsidR="006C1B1D">
        <w:rPr>
          <w:spacing w:val="38"/>
          <w:sz w:val="24"/>
          <w:szCs w:val="24"/>
        </w:rPr>
        <w:t xml:space="preserve"> </w:t>
      </w:r>
      <w:r w:rsidR="006C1B1D">
        <w:rPr>
          <w:sz w:val="24"/>
          <w:szCs w:val="24"/>
        </w:rPr>
        <w:t>res</w:t>
      </w:r>
      <w:r w:rsidR="006C1B1D">
        <w:rPr>
          <w:spacing w:val="6"/>
          <w:sz w:val="24"/>
          <w:szCs w:val="24"/>
        </w:rPr>
        <w:t>p</w:t>
      </w:r>
      <w:r w:rsidR="006C1B1D">
        <w:rPr>
          <w:sz w:val="24"/>
          <w:szCs w:val="24"/>
        </w:rPr>
        <w:t>ect</w:t>
      </w:r>
      <w:r w:rsidR="006C1B1D">
        <w:rPr>
          <w:spacing w:val="48"/>
          <w:sz w:val="24"/>
          <w:szCs w:val="24"/>
        </w:rPr>
        <w:t xml:space="preserve"> </w:t>
      </w:r>
      <w:r w:rsidR="006C1B1D">
        <w:rPr>
          <w:sz w:val="24"/>
          <w:szCs w:val="24"/>
        </w:rPr>
        <w:t>to</w:t>
      </w:r>
      <w:r w:rsidR="006C1B1D">
        <w:rPr>
          <w:spacing w:val="33"/>
          <w:sz w:val="24"/>
          <w:szCs w:val="24"/>
        </w:rPr>
        <w:t xml:space="preserve"> </w:t>
      </w:r>
      <w:r w:rsidR="006C1B1D">
        <w:rPr>
          <w:sz w:val="24"/>
          <w:szCs w:val="24"/>
        </w:rPr>
        <w:t>other</w:t>
      </w:r>
      <w:r w:rsidR="006C1B1D">
        <w:rPr>
          <w:spacing w:val="51"/>
          <w:sz w:val="24"/>
          <w:szCs w:val="24"/>
        </w:rPr>
        <w:t xml:space="preserve"> </w:t>
      </w:r>
      <w:r w:rsidR="006C1B1D">
        <w:rPr>
          <w:sz w:val="24"/>
          <w:szCs w:val="24"/>
        </w:rPr>
        <w:t>sets</w:t>
      </w:r>
      <w:r w:rsidR="006C1B1D">
        <w:rPr>
          <w:spacing w:val="30"/>
          <w:sz w:val="24"/>
          <w:szCs w:val="24"/>
        </w:rPr>
        <w:t xml:space="preserve"> </w:t>
      </w:r>
      <w:r w:rsidR="006C1B1D">
        <w:rPr>
          <w:sz w:val="24"/>
          <w:szCs w:val="24"/>
        </w:rPr>
        <w:t>of Allee</w:t>
      </w:r>
      <w:r w:rsidR="006C1B1D">
        <w:rPr>
          <w:spacing w:val="3"/>
          <w:sz w:val="24"/>
          <w:szCs w:val="24"/>
        </w:rPr>
        <w:t xml:space="preserve"> </w:t>
      </w:r>
      <w:r w:rsidR="006C1B1D">
        <w:rPr>
          <w:sz w:val="24"/>
          <w:szCs w:val="24"/>
        </w:rPr>
        <w:t>and</w:t>
      </w:r>
      <w:r w:rsidR="006C1B1D">
        <w:rPr>
          <w:spacing w:val="40"/>
          <w:sz w:val="24"/>
          <w:szCs w:val="24"/>
        </w:rPr>
        <w:t xml:space="preserve"> </w:t>
      </w:r>
      <w:r w:rsidR="006C1B1D">
        <w:rPr>
          <w:spacing w:val="-6"/>
          <w:w w:val="106"/>
          <w:sz w:val="24"/>
          <w:szCs w:val="24"/>
        </w:rPr>
        <w:t>P</w:t>
      </w:r>
      <w:r w:rsidR="006C1B1D">
        <w:rPr>
          <w:w w:val="106"/>
          <w:sz w:val="24"/>
          <w:szCs w:val="24"/>
        </w:rPr>
        <w:t>einhardt’s</w:t>
      </w:r>
      <w:r w:rsidR="006C1B1D">
        <w:rPr>
          <w:spacing w:val="17"/>
          <w:w w:val="106"/>
          <w:sz w:val="24"/>
          <w:szCs w:val="24"/>
        </w:rPr>
        <w:t xml:space="preserve"> </w:t>
      </w:r>
      <w:r w:rsidR="006C1B1D">
        <w:rPr>
          <w:sz w:val="24"/>
          <w:szCs w:val="24"/>
        </w:rPr>
        <w:t>results,</w:t>
      </w:r>
      <w:r w:rsidR="006C1B1D">
        <w:rPr>
          <w:spacing w:val="53"/>
          <w:sz w:val="24"/>
          <w:szCs w:val="24"/>
        </w:rPr>
        <w:t xml:space="preserve"> </w:t>
      </w:r>
      <w:r w:rsidR="006C1B1D">
        <w:rPr>
          <w:sz w:val="24"/>
          <w:szCs w:val="24"/>
        </w:rPr>
        <w:t>whi</w:t>
      </w:r>
      <w:r w:rsidR="006C1B1D">
        <w:rPr>
          <w:spacing w:val="-7"/>
          <w:sz w:val="24"/>
          <w:szCs w:val="24"/>
        </w:rPr>
        <w:t>c</w:t>
      </w:r>
      <w:r w:rsidR="006C1B1D">
        <w:rPr>
          <w:w w:val="108"/>
          <w:sz w:val="24"/>
          <w:szCs w:val="24"/>
        </w:rPr>
        <w:t xml:space="preserve">h </w:t>
      </w:r>
      <w:r w:rsidR="006C1B1D">
        <w:rPr>
          <w:sz w:val="24"/>
          <w:szCs w:val="24"/>
        </w:rPr>
        <w:t>address</w:t>
      </w:r>
      <w:r w:rsidR="006C1B1D">
        <w:rPr>
          <w:spacing w:val="50"/>
          <w:sz w:val="24"/>
          <w:szCs w:val="24"/>
        </w:rPr>
        <w:t xml:space="preserve"> </w:t>
      </w:r>
      <w:r w:rsidR="006C1B1D">
        <w:rPr>
          <w:sz w:val="24"/>
          <w:szCs w:val="24"/>
        </w:rPr>
        <w:t>the</w:t>
      </w:r>
      <w:r w:rsidR="006C1B1D">
        <w:rPr>
          <w:spacing w:val="46"/>
          <w:sz w:val="24"/>
          <w:szCs w:val="24"/>
        </w:rPr>
        <w:t xml:space="preserve"> </w:t>
      </w:r>
      <w:r w:rsidR="006C1B1D">
        <w:rPr>
          <w:sz w:val="24"/>
          <w:szCs w:val="24"/>
        </w:rPr>
        <w:t>impact</w:t>
      </w:r>
      <w:r w:rsidR="006C1B1D">
        <w:rPr>
          <w:spacing w:val="60"/>
          <w:sz w:val="24"/>
          <w:szCs w:val="24"/>
        </w:rPr>
        <w:t xml:space="preserve"> </w:t>
      </w:r>
      <w:r w:rsidR="006C1B1D">
        <w:rPr>
          <w:sz w:val="24"/>
          <w:szCs w:val="24"/>
        </w:rPr>
        <w:t>of</w:t>
      </w:r>
      <w:r w:rsidR="006C1B1D">
        <w:rPr>
          <w:spacing w:val="2"/>
          <w:sz w:val="24"/>
          <w:szCs w:val="24"/>
        </w:rPr>
        <w:t xml:space="preserve"> </w:t>
      </w:r>
      <w:r w:rsidR="006C1B1D">
        <w:rPr>
          <w:sz w:val="24"/>
          <w:szCs w:val="24"/>
        </w:rPr>
        <w:t>ICSID</w:t>
      </w:r>
      <w:r w:rsidR="006C1B1D">
        <w:rPr>
          <w:spacing w:val="33"/>
          <w:sz w:val="24"/>
          <w:szCs w:val="24"/>
        </w:rPr>
        <w:t xml:space="preserve"> </w:t>
      </w:r>
      <w:r w:rsidR="006C1B1D">
        <w:rPr>
          <w:sz w:val="24"/>
          <w:szCs w:val="24"/>
        </w:rPr>
        <w:t xml:space="preserve">disputes </w:t>
      </w:r>
      <w:r w:rsidR="006C1B1D">
        <w:rPr>
          <w:spacing w:val="1"/>
          <w:sz w:val="24"/>
          <w:szCs w:val="24"/>
        </w:rPr>
        <w:t xml:space="preserve"> </w:t>
      </w:r>
      <w:r w:rsidR="006C1B1D">
        <w:rPr>
          <w:sz w:val="24"/>
          <w:szCs w:val="24"/>
        </w:rPr>
        <w:t>lost</w:t>
      </w:r>
      <w:r w:rsidR="006C1B1D">
        <w:rPr>
          <w:spacing w:val="31"/>
          <w:sz w:val="24"/>
          <w:szCs w:val="24"/>
        </w:rPr>
        <w:t xml:space="preserve"> </w:t>
      </w:r>
      <w:r w:rsidR="006C1B1D">
        <w:rPr>
          <w:sz w:val="24"/>
          <w:szCs w:val="24"/>
        </w:rPr>
        <w:t>or</w:t>
      </w:r>
      <w:r w:rsidR="006C1B1D">
        <w:rPr>
          <w:spacing w:val="22"/>
          <w:sz w:val="24"/>
          <w:szCs w:val="24"/>
        </w:rPr>
        <w:t xml:space="preserve"> </w:t>
      </w:r>
      <w:r w:rsidR="006C1B1D">
        <w:rPr>
          <w:sz w:val="24"/>
          <w:szCs w:val="24"/>
        </w:rPr>
        <w:t xml:space="preserve">settled </w:t>
      </w:r>
      <w:r w:rsidR="006C1B1D">
        <w:rPr>
          <w:spacing w:val="4"/>
          <w:sz w:val="24"/>
          <w:szCs w:val="24"/>
        </w:rPr>
        <w:t xml:space="preserve"> </w:t>
      </w:r>
      <w:r w:rsidR="006C1B1D">
        <w:rPr>
          <w:spacing w:val="-6"/>
          <w:sz w:val="24"/>
          <w:szCs w:val="24"/>
        </w:rPr>
        <w:t>o</w:t>
      </w:r>
      <w:r w:rsidR="006C1B1D">
        <w:rPr>
          <w:spacing w:val="-7"/>
          <w:sz w:val="24"/>
          <w:szCs w:val="24"/>
        </w:rPr>
        <w:t>v</w:t>
      </w:r>
      <w:r w:rsidR="006C1B1D">
        <w:rPr>
          <w:sz w:val="24"/>
          <w:szCs w:val="24"/>
        </w:rPr>
        <w:t>er</w:t>
      </w:r>
      <w:r w:rsidR="006C1B1D">
        <w:rPr>
          <w:spacing w:val="21"/>
          <w:sz w:val="24"/>
          <w:szCs w:val="24"/>
        </w:rPr>
        <w:t xml:space="preserve"> </w:t>
      </w:r>
      <w:r w:rsidR="006C1B1D">
        <w:rPr>
          <w:sz w:val="24"/>
          <w:szCs w:val="24"/>
        </w:rPr>
        <w:t>the</w:t>
      </w:r>
      <w:r w:rsidR="006C1B1D">
        <w:rPr>
          <w:spacing w:val="46"/>
          <w:sz w:val="24"/>
          <w:szCs w:val="24"/>
        </w:rPr>
        <w:t xml:space="preserve"> </w:t>
      </w:r>
      <w:r w:rsidR="006C1B1D">
        <w:rPr>
          <w:sz w:val="24"/>
          <w:szCs w:val="24"/>
        </w:rPr>
        <w:t>past</w:t>
      </w:r>
      <w:r w:rsidR="006C1B1D">
        <w:rPr>
          <w:spacing w:val="56"/>
          <w:sz w:val="24"/>
          <w:szCs w:val="24"/>
        </w:rPr>
        <w:t xml:space="preserve"> </w:t>
      </w:r>
      <w:r w:rsidR="006C1B1D">
        <w:rPr>
          <w:spacing w:val="-7"/>
          <w:w w:val="137"/>
          <w:sz w:val="24"/>
          <w:szCs w:val="24"/>
        </w:rPr>
        <w:t>t</w:t>
      </w:r>
      <w:r w:rsidR="006C1B1D">
        <w:rPr>
          <w:spacing w:val="-7"/>
          <w:w w:val="97"/>
          <w:sz w:val="24"/>
          <w:szCs w:val="24"/>
        </w:rPr>
        <w:t>w</w:t>
      </w:r>
      <w:r w:rsidR="006C1B1D">
        <w:rPr>
          <w:w w:val="97"/>
          <w:sz w:val="24"/>
          <w:szCs w:val="24"/>
        </w:rPr>
        <w:t>o</w:t>
      </w:r>
      <w:r w:rsidR="006C1B1D">
        <w:rPr>
          <w:spacing w:val="14"/>
          <w:sz w:val="24"/>
          <w:szCs w:val="24"/>
        </w:rPr>
        <w:t xml:space="preserve"> </w:t>
      </w:r>
      <w:r w:rsidR="006C1B1D">
        <w:rPr>
          <w:sz w:val="24"/>
          <w:szCs w:val="24"/>
        </w:rPr>
        <w:t>and</w:t>
      </w:r>
      <w:r w:rsidR="006C1B1D">
        <w:rPr>
          <w:spacing w:val="42"/>
          <w:sz w:val="24"/>
          <w:szCs w:val="24"/>
        </w:rPr>
        <w:t xml:space="preserve"> </w:t>
      </w:r>
      <w:r w:rsidR="006C1B1D">
        <w:rPr>
          <w:sz w:val="24"/>
          <w:szCs w:val="24"/>
        </w:rPr>
        <w:t>fi</w:t>
      </w:r>
      <w:r w:rsidR="006C1B1D">
        <w:rPr>
          <w:spacing w:val="-7"/>
          <w:sz w:val="24"/>
          <w:szCs w:val="24"/>
        </w:rPr>
        <w:t>v</w:t>
      </w:r>
      <w:r w:rsidR="006C1B1D">
        <w:rPr>
          <w:sz w:val="24"/>
          <w:szCs w:val="24"/>
        </w:rPr>
        <w:t>e</w:t>
      </w:r>
      <w:r w:rsidR="006C1B1D">
        <w:rPr>
          <w:spacing w:val="-3"/>
          <w:sz w:val="24"/>
          <w:szCs w:val="24"/>
        </w:rPr>
        <w:t xml:space="preserve"> </w:t>
      </w:r>
      <w:r w:rsidR="006C1B1D">
        <w:rPr>
          <w:spacing w:val="-7"/>
          <w:sz w:val="24"/>
          <w:szCs w:val="24"/>
        </w:rPr>
        <w:t>y</w:t>
      </w:r>
      <w:r w:rsidR="006C1B1D">
        <w:rPr>
          <w:sz w:val="24"/>
          <w:szCs w:val="24"/>
        </w:rPr>
        <w:t>ears</w:t>
      </w:r>
      <w:r w:rsidR="006C1B1D">
        <w:rPr>
          <w:spacing w:val="33"/>
          <w:sz w:val="24"/>
          <w:szCs w:val="24"/>
        </w:rPr>
        <w:t xml:space="preserve"> </w:t>
      </w:r>
      <w:r w:rsidR="006C1B1D">
        <w:rPr>
          <w:sz w:val="24"/>
          <w:szCs w:val="24"/>
        </w:rPr>
        <w:t>as</w:t>
      </w:r>
      <w:r w:rsidR="006C1B1D">
        <w:rPr>
          <w:spacing w:val="22"/>
          <w:sz w:val="24"/>
          <w:szCs w:val="24"/>
        </w:rPr>
        <w:t xml:space="preserve"> </w:t>
      </w:r>
      <w:r w:rsidR="006C1B1D">
        <w:rPr>
          <w:spacing w:val="-6"/>
          <w:sz w:val="24"/>
          <w:szCs w:val="24"/>
        </w:rPr>
        <w:t>w</w:t>
      </w:r>
      <w:r w:rsidR="006C1B1D">
        <w:rPr>
          <w:sz w:val="24"/>
          <w:szCs w:val="24"/>
        </w:rPr>
        <w:t>ell as</w:t>
      </w:r>
      <w:r w:rsidR="006C1B1D">
        <w:rPr>
          <w:spacing w:val="23"/>
          <w:sz w:val="24"/>
          <w:szCs w:val="24"/>
        </w:rPr>
        <w:t xml:space="preserve"> </w:t>
      </w:r>
      <w:r w:rsidR="006C1B1D">
        <w:rPr>
          <w:sz w:val="24"/>
          <w:szCs w:val="24"/>
        </w:rPr>
        <w:t>the</w:t>
      </w:r>
      <w:r w:rsidR="006C1B1D">
        <w:rPr>
          <w:spacing w:val="48"/>
          <w:sz w:val="24"/>
          <w:szCs w:val="24"/>
        </w:rPr>
        <w:t xml:space="preserve"> </w:t>
      </w:r>
      <w:r w:rsidR="006C1B1D">
        <w:rPr>
          <w:sz w:val="24"/>
          <w:szCs w:val="24"/>
        </w:rPr>
        <w:t>impact  of</w:t>
      </w:r>
      <w:r w:rsidR="006C1B1D">
        <w:rPr>
          <w:spacing w:val="3"/>
          <w:sz w:val="24"/>
          <w:szCs w:val="24"/>
        </w:rPr>
        <w:t xml:space="preserve"> </w:t>
      </w:r>
      <w:r w:rsidR="006C1B1D">
        <w:rPr>
          <w:sz w:val="24"/>
          <w:szCs w:val="24"/>
        </w:rPr>
        <w:t xml:space="preserve">disputes </w:t>
      </w:r>
      <w:r w:rsidR="006C1B1D">
        <w:rPr>
          <w:spacing w:val="2"/>
          <w:sz w:val="24"/>
          <w:szCs w:val="24"/>
        </w:rPr>
        <w:t xml:space="preserve"> </w:t>
      </w:r>
      <w:r w:rsidR="006C1B1D">
        <w:rPr>
          <w:sz w:val="24"/>
          <w:szCs w:val="24"/>
        </w:rPr>
        <w:t>lost</w:t>
      </w:r>
      <w:r w:rsidR="006C1B1D">
        <w:rPr>
          <w:spacing w:val="33"/>
          <w:sz w:val="24"/>
          <w:szCs w:val="24"/>
        </w:rPr>
        <w:t xml:space="preserve"> </w:t>
      </w:r>
      <w:r w:rsidR="006C1B1D">
        <w:rPr>
          <w:spacing w:val="-7"/>
          <w:sz w:val="24"/>
          <w:szCs w:val="24"/>
        </w:rPr>
        <w:t>ov</w:t>
      </w:r>
      <w:r w:rsidR="006C1B1D">
        <w:rPr>
          <w:sz w:val="24"/>
          <w:szCs w:val="24"/>
        </w:rPr>
        <w:t>er</w:t>
      </w:r>
      <w:r w:rsidR="006C1B1D">
        <w:rPr>
          <w:spacing w:val="23"/>
          <w:sz w:val="24"/>
          <w:szCs w:val="24"/>
        </w:rPr>
        <w:t xml:space="preserve"> </w:t>
      </w:r>
      <w:r w:rsidR="006C1B1D">
        <w:rPr>
          <w:sz w:val="24"/>
          <w:szCs w:val="24"/>
        </w:rPr>
        <w:t>the</w:t>
      </w:r>
      <w:r w:rsidR="006C1B1D">
        <w:rPr>
          <w:spacing w:val="47"/>
          <w:sz w:val="24"/>
          <w:szCs w:val="24"/>
        </w:rPr>
        <w:t xml:space="preserve"> </w:t>
      </w:r>
      <w:r w:rsidR="006C1B1D">
        <w:rPr>
          <w:sz w:val="24"/>
          <w:szCs w:val="24"/>
        </w:rPr>
        <w:t>past</w:t>
      </w:r>
      <w:r w:rsidR="006C1B1D">
        <w:rPr>
          <w:spacing w:val="57"/>
          <w:sz w:val="24"/>
          <w:szCs w:val="24"/>
        </w:rPr>
        <w:t xml:space="preserve"> </w:t>
      </w:r>
      <w:r w:rsidR="006C1B1D">
        <w:rPr>
          <w:spacing w:val="-7"/>
          <w:w w:val="137"/>
          <w:sz w:val="24"/>
          <w:szCs w:val="24"/>
        </w:rPr>
        <w:t>t</w:t>
      </w:r>
      <w:r w:rsidR="006C1B1D">
        <w:rPr>
          <w:spacing w:val="-6"/>
          <w:w w:val="97"/>
          <w:sz w:val="24"/>
          <w:szCs w:val="24"/>
        </w:rPr>
        <w:t>w</w:t>
      </w:r>
      <w:r w:rsidR="006C1B1D">
        <w:rPr>
          <w:w w:val="97"/>
          <w:sz w:val="24"/>
          <w:szCs w:val="24"/>
        </w:rPr>
        <w:t>o</w:t>
      </w:r>
      <w:r w:rsidR="006C1B1D">
        <w:rPr>
          <w:spacing w:val="15"/>
          <w:w w:val="97"/>
          <w:sz w:val="24"/>
          <w:szCs w:val="24"/>
        </w:rPr>
        <w:t xml:space="preserve"> </w:t>
      </w:r>
      <w:r w:rsidR="006C1B1D">
        <w:rPr>
          <w:spacing w:val="-7"/>
          <w:sz w:val="24"/>
          <w:szCs w:val="24"/>
        </w:rPr>
        <w:t>y</w:t>
      </w:r>
      <w:r w:rsidR="006C1B1D">
        <w:rPr>
          <w:sz w:val="24"/>
          <w:szCs w:val="24"/>
        </w:rPr>
        <w:t>ears</w:t>
      </w:r>
      <w:r w:rsidR="006C1B1D">
        <w:rPr>
          <w:spacing w:val="34"/>
          <w:sz w:val="24"/>
          <w:szCs w:val="24"/>
        </w:rPr>
        <w:t xml:space="preserve"> </w:t>
      </w:r>
      <w:r w:rsidR="006C1B1D">
        <w:rPr>
          <w:sz w:val="24"/>
          <w:szCs w:val="24"/>
        </w:rPr>
        <w:t>co</w:t>
      </w:r>
      <w:r w:rsidR="006C1B1D">
        <w:rPr>
          <w:spacing w:val="-7"/>
          <w:sz w:val="24"/>
          <w:szCs w:val="24"/>
        </w:rPr>
        <w:t>n</w:t>
      </w:r>
      <w:r w:rsidR="006C1B1D">
        <w:rPr>
          <w:sz w:val="24"/>
          <w:szCs w:val="24"/>
        </w:rPr>
        <w:t>trolling</w:t>
      </w:r>
      <w:r w:rsidR="006C1B1D">
        <w:rPr>
          <w:spacing w:val="54"/>
          <w:sz w:val="24"/>
          <w:szCs w:val="24"/>
        </w:rPr>
        <w:t xml:space="preserve"> </w:t>
      </w:r>
      <w:r w:rsidR="006C1B1D">
        <w:rPr>
          <w:sz w:val="24"/>
          <w:szCs w:val="24"/>
        </w:rPr>
        <w:t>for</w:t>
      </w:r>
      <w:r w:rsidR="006C1B1D">
        <w:rPr>
          <w:spacing w:val="13"/>
          <w:sz w:val="24"/>
          <w:szCs w:val="24"/>
        </w:rPr>
        <w:t xml:space="preserve"> </w:t>
      </w:r>
      <w:r w:rsidR="006C1B1D">
        <w:rPr>
          <w:spacing w:val="6"/>
          <w:sz w:val="24"/>
          <w:szCs w:val="24"/>
        </w:rPr>
        <w:t>p</w:t>
      </w:r>
      <w:r w:rsidR="006C1B1D">
        <w:rPr>
          <w:sz w:val="24"/>
          <w:szCs w:val="24"/>
        </w:rPr>
        <w:t>ending</w:t>
      </w:r>
      <w:r w:rsidR="006C1B1D">
        <w:rPr>
          <w:spacing w:val="45"/>
          <w:sz w:val="24"/>
          <w:szCs w:val="24"/>
        </w:rPr>
        <w:t xml:space="preserve"> </w:t>
      </w:r>
      <w:r w:rsidR="006C1B1D">
        <w:rPr>
          <w:sz w:val="24"/>
          <w:szCs w:val="24"/>
        </w:rPr>
        <w:t xml:space="preserve">disputes. </w:t>
      </w:r>
      <w:r w:rsidR="006C1B1D">
        <w:rPr>
          <w:spacing w:val="32"/>
          <w:sz w:val="24"/>
          <w:szCs w:val="24"/>
        </w:rPr>
        <w:t xml:space="preserve"> </w:t>
      </w:r>
      <w:r w:rsidR="006C1B1D">
        <w:rPr>
          <w:w w:val="108"/>
          <w:sz w:val="24"/>
          <w:szCs w:val="24"/>
        </w:rPr>
        <w:t xml:space="preserve">The </w:t>
      </w:r>
      <w:r w:rsidR="006C1B1D">
        <w:rPr>
          <w:sz w:val="24"/>
          <w:szCs w:val="24"/>
        </w:rPr>
        <w:t>results</w:t>
      </w:r>
      <w:r w:rsidR="006C1B1D">
        <w:rPr>
          <w:spacing w:val="58"/>
          <w:sz w:val="24"/>
          <w:szCs w:val="24"/>
        </w:rPr>
        <w:t xml:space="preserve"> </w:t>
      </w:r>
      <w:r w:rsidR="006C1B1D">
        <w:rPr>
          <w:sz w:val="24"/>
          <w:szCs w:val="24"/>
        </w:rPr>
        <w:t>for</w:t>
      </w:r>
      <w:r w:rsidR="006C1B1D">
        <w:rPr>
          <w:spacing w:val="17"/>
          <w:sz w:val="24"/>
          <w:szCs w:val="24"/>
        </w:rPr>
        <w:t xml:space="preserve"> </w:t>
      </w:r>
      <w:r w:rsidR="006C1B1D">
        <w:rPr>
          <w:sz w:val="24"/>
          <w:szCs w:val="24"/>
        </w:rPr>
        <w:t>these</w:t>
      </w:r>
      <w:r w:rsidR="006C1B1D">
        <w:rPr>
          <w:spacing w:val="45"/>
          <w:sz w:val="24"/>
          <w:szCs w:val="24"/>
        </w:rPr>
        <w:t xml:space="preserve"> </w:t>
      </w:r>
      <w:r w:rsidR="006C1B1D">
        <w:rPr>
          <w:sz w:val="24"/>
          <w:szCs w:val="24"/>
        </w:rPr>
        <w:t xml:space="preserve">additional </w:t>
      </w:r>
      <w:r w:rsidR="006C1B1D">
        <w:rPr>
          <w:spacing w:val="27"/>
          <w:sz w:val="24"/>
          <w:szCs w:val="24"/>
        </w:rPr>
        <w:t xml:space="preserve"> </w:t>
      </w:r>
      <w:r w:rsidR="006C1B1D">
        <w:rPr>
          <w:sz w:val="24"/>
          <w:szCs w:val="24"/>
        </w:rPr>
        <w:t xml:space="preserve">estimations, </w:t>
      </w:r>
      <w:r w:rsidR="006C1B1D">
        <w:rPr>
          <w:spacing w:val="30"/>
          <w:sz w:val="24"/>
          <w:szCs w:val="24"/>
        </w:rPr>
        <w:t xml:space="preserve"> </w:t>
      </w:r>
      <w:r w:rsidR="006C1B1D">
        <w:rPr>
          <w:sz w:val="24"/>
          <w:szCs w:val="24"/>
        </w:rPr>
        <w:t>h</w:t>
      </w:r>
      <w:r w:rsidR="006C1B1D">
        <w:rPr>
          <w:spacing w:val="-7"/>
          <w:sz w:val="24"/>
          <w:szCs w:val="24"/>
        </w:rPr>
        <w:t>o</w:t>
      </w:r>
      <w:r w:rsidR="006C1B1D">
        <w:rPr>
          <w:spacing w:val="-6"/>
          <w:sz w:val="24"/>
          <w:szCs w:val="24"/>
        </w:rPr>
        <w:t>w</w:t>
      </w:r>
      <w:r w:rsidR="006C1B1D">
        <w:rPr>
          <w:sz w:val="24"/>
          <w:szCs w:val="24"/>
        </w:rPr>
        <w:t>e</w:t>
      </w:r>
      <w:r w:rsidR="006C1B1D">
        <w:rPr>
          <w:spacing w:val="-7"/>
          <w:sz w:val="24"/>
          <w:szCs w:val="24"/>
        </w:rPr>
        <w:t>v</w:t>
      </w:r>
      <w:r w:rsidR="006C1B1D">
        <w:rPr>
          <w:sz w:val="24"/>
          <w:szCs w:val="24"/>
        </w:rPr>
        <w:t>er,</w:t>
      </w:r>
      <w:r w:rsidR="006C1B1D">
        <w:rPr>
          <w:spacing w:val="34"/>
          <w:sz w:val="24"/>
          <w:szCs w:val="24"/>
        </w:rPr>
        <w:t xml:space="preserve"> </w:t>
      </w:r>
      <w:r w:rsidR="006C1B1D">
        <w:rPr>
          <w:sz w:val="24"/>
          <w:szCs w:val="24"/>
        </w:rPr>
        <w:t>foll</w:t>
      </w:r>
      <w:r w:rsidR="006C1B1D">
        <w:rPr>
          <w:spacing w:val="-6"/>
          <w:sz w:val="24"/>
          <w:szCs w:val="24"/>
        </w:rPr>
        <w:t>o</w:t>
      </w:r>
      <w:r w:rsidR="006C1B1D">
        <w:rPr>
          <w:sz w:val="24"/>
          <w:szCs w:val="24"/>
        </w:rPr>
        <w:t>w</w:t>
      </w:r>
      <w:r w:rsidR="006C1B1D">
        <w:rPr>
          <w:spacing w:val="-3"/>
          <w:sz w:val="24"/>
          <w:szCs w:val="24"/>
        </w:rPr>
        <w:t xml:space="preserve"> </w:t>
      </w:r>
      <w:r w:rsidR="006C1B1D">
        <w:rPr>
          <w:sz w:val="24"/>
          <w:szCs w:val="24"/>
        </w:rPr>
        <w:t>the</w:t>
      </w:r>
      <w:r w:rsidR="006C1B1D">
        <w:rPr>
          <w:spacing w:val="52"/>
          <w:sz w:val="24"/>
          <w:szCs w:val="24"/>
        </w:rPr>
        <w:t xml:space="preserve"> </w:t>
      </w:r>
      <w:r w:rsidR="006C1B1D">
        <w:rPr>
          <w:sz w:val="24"/>
          <w:szCs w:val="24"/>
        </w:rPr>
        <w:t>same</w:t>
      </w:r>
      <w:r w:rsidR="006C1B1D">
        <w:rPr>
          <w:spacing w:val="35"/>
          <w:sz w:val="24"/>
          <w:szCs w:val="24"/>
        </w:rPr>
        <w:t xml:space="preserve"> </w:t>
      </w:r>
      <w:r w:rsidR="006C1B1D">
        <w:rPr>
          <w:w w:val="113"/>
          <w:sz w:val="24"/>
          <w:szCs w:val="24"/>
        </w:rPr>
        <w:t>pattern</w:t>
      </w:r>
      <w:r w:rsidR="006C1B1D">
        <w:rPr>
          <w:spacing w:val="12"/>
          <w:w w:val="113"/>
          <w:sz w:val="24"/>
          <w:szCs w:val="24"/>
        </w:rPr>
        <w:t xml:space="preserve"> </w:t>
      </w:r>
      <w:r w:rsidR="006C1B1D">
        <w:rPr>
          <w:sz w:val="24"/>
          <w:szCs w:val="24"/>
        </w:rPr>
        <w:t>as</w:t>
      </w:r>
      <w:r w:rsidR="006C1B1D">
        <w:rPr>
          <w:spacing w:val="28"/>
          <w:sz w:val="24"/>
          <w:szCs w:val="24"/>
        </w:rPr>
        <w:t xml:space="preserve"> </w:t>
      </w:r>
      <w:r w:rsidR="006C1B1D">
        <w:rPr>
          <w:sz w:val="24"/>
          <w:szCs w:val="24"/>
        </w:rPr>
        <w:t>those</w:t>
      </w:r>
      <w:r w:rsidR="006C1B1D">
        <w:rPr>
          <w:spacing w:val="45"/>
          <w:sz w:val="24"/>
          <w:szCs w:val="24"/>
        </w:rPr>
        <w:t xml:space="preserve"> </w:t>
      </w:r>
      <w:r w:rsidR="006C1B1D">
        <w:rPr>
          <w:w w:val="106"/>
          <w:sz w:val="24"/>
          <w:szCs w:val="24"/>
        </w:rPr>
        <w:t>re</w:t>
      </w:r>
      <w:r w:rsidR="006C1B1D">
        <w:rPr>
          <w:spacing w:val="6"/>
          <w:w w:val="106"/>
          <w:sz w:val="24"/>
          <w:szCs w:val="24"/>
        </w:rPr>
        <w:t>p</w:t>
      </w:r>
      <w:r w:rsidR="006C1B1D">
        <w:rPr>
          <w:w w:val="108"/>
          <w:sz w:val="24"/>
          <w:szCs w:val="24"/>
        </w:rPr>
        <w:t xml:space="preserve">orted </w:t>
      </w:r>
      <w:r w:rsidR="006C1B1D">
        <w:rPr>
          <w:sz w:val="24"/>
          <w:szCs w:val="24"/>
        </w:rPr>
        <w:t>in</w:t>
      </w:r>
      <w:r w:rsidR="006C1B1D">
        <w:rPr>
          <w:spacing w:val="25"/>
          <w:sz w:val="24"/>
          <w:szCs w:val="24"/>
        </w:rPr>
        <w:t xml:space="preserve"> </w:t>
      </w:r>
      <w:r w:rsidR="006C1B1D">
        <w:rPr>
          <w:spacing w:val="-19"/>
          <w:sz w:val="24"/>
          <w:szCs w:val="24"/>
        </w:rPr>
        <w:t>T</w:t>
      </w:r>
      <w:r w:rsidR="006C1B1D">
        <w:rPr>
          <w:sz w:val="24"/>
          <w:szCs w:val="24"/>
        </w:rPr>
        <w:t>able</w:t>
      </w:r>
      <w:r w:rsidR="006C1B1D">
        <w:rPr>
          <w:spacing w:val="56"/>
          <w:sz w:val="24"/>
          <w:szCs w:val="24"/>
        </w:rPr>
        <w:t xml:space="preserve"> </w:t>
      </w:r>
      <w:r w:rsidR="006C1B1D">
        <w:rPr>
          <w:sz w:val="24"/>
          <w:szCs w:val="24"/>
        </w:rPr>
        <w:t>A.1.</w:t>
      </w:r>
      <w:r w:rsidR="006C1B1D">
        <w:rPr>
          <w:spacing w:val="52"/>
          <w:sz w:val="24"/>
          <w:szCs w:val="24"/>
        </w:rPr>
        <w:t xml:space="preserve"> </w:t>
      </w:r>
      <w:r w:rsidR="006C1B1D">
        <w:rPr>
          <w:w w:val="108"/>
          <w:sz w:val="24"/>
          <w:szCs w:val="24"/>
        </w:rPr>
        <w:t>Estimates</w:t>
      </w:r>
      <w:r w:rsidR="006C1B1D">
        <w:rPr>
          <w:spacing w:val="13"/>
          <w:w w:val="108"/>
          <w:sz w:val="24"/>
          <w:szCs w:val="24"/>
        </w:rPr>
        <w:t xml:space="preserve"> </w:t>
      </w:r>
      <w:r w:rsidR="006C1B1D">
        <w:rPr>
          <w:sz w:val="24"/>
          <w:szCs w:val="24"/>
        </w:rPr>
        <w:t>using</w:t>
      </w:r>
      <w:r w:rsidR="006C1B1D">
        <w:rPr>
          <w:spacing w:val="28"/>
          <w:sz w:val="24"/>
          <w:szCs w:val="24"/>
        </w:rPr>
        <w:t xml:space="preserve"> </w:t>
      </w:r>
      <w:r w:rsidR="006C1B1D">
        <w:rPr>
          <w:sz w:val="24"/>
          <w:szCs w:val="24"/>
        </w:rPr>
        <w:t>unlogged</w:t>
      </w:r>
      <w:r w:rsidR="006C1B1D">
        <w:rPr>
          <w:spacing w:val="27"/>
          <w:sz w:val="24"/>
          <w:szCs w:val="24"/>
        </w:rPr>
        <w:t xml:space="preserve"> </w:t>
      </w:r>
      <w:r w:rsidR="006C1B1D">
        <w:rPr>
          <w:sz w:val="24"/>
          <w:szCs w:val="24"/>
        </w:rPr>
        <w:t>FDI</w:t>
      </w:r>
      <w:r w:rsidR="006C1B1D">
        <w:rPr>
          <w:spacing w:val="45"/>
          <w:sz w:val="24"/>
          <w:szCs w:val="24"/>
        </w:rPr>
        <w:t xml:space="preserve"> </w:t>
      </w:r>
      <w:r w:rsidR="006C1B1D">
        <w:rPr>
          <w:sz w:val="24"/>
          <w:szCs w:val="24"/>
        </w:rPr>
        <w:t xml:space="preserve">data </w:t>
      </w:r>
      <w:r w:rsidR="006C1B1D">
        <w:rPr>
          <w:spacing w:val="14"/>
          <w:sz w:val="24"/>
          <w:szCs w:val="24"/>
        </w:rPr>
        <w:t xml:space="preserve"> </w:t>
      </w:r>
      <w:r w:rsidR="006C1B1D">
        <w:rPr>
          <w:sz w:val="24"/>
          <w:szCs w:val="24"/>
        </w:rPr>
        <w:t>are</w:t>
      </w:r>
      <w:r w:rsidR="006C1B1D">
        <w:rPr>
          <w:spacing w:val="36"/>
          <w:sz w:val="24"/>
          <w:szCs w:val="24"/>
        </w:rPr>
        <w:t xml:space="preserve"> </w:t>
      </w:r>
      <w:r w:rsidR="006C1B1D">
        <w:rPr>
          <w:spacing w:val="-7"/>
          <w:sz w:val="24"/>
          <w:szCs w:val="24"/>
        </w:rPr>
        <w:t>v</w:t>
      </w:r>
      <w:r w:rsidR="006C1B1D">
        <w:rPr>
          <w:sz w:val="24"/>
          <w:szCs w:val="24"/>
        </w:rPr>
        <w:t>ery</w:t>
      </w:r>
      <w:r w:rsidR="006C1B1D">
        <w:rPr>
          <w:spacing w:val="34"/>
          <w:sz w:val="24"/>
          <w:szCs w:val="24"/>
        </w:rPr>
        <w:t xml:space="preserve"> </w:t>
      </w:r>
      <w:r w:rsidR="006C1B1D">
        <w:rPr>
          <w:w w:val="104"/>
          <w:sz w:val="24"/>
          <w:szCs w:val="24"/>
        </w:rPr>
        <w:t>similar.</w:t>
      </w:r>
    </w:p>
    <w:p w14:paraId="75C03F2E" w14:textId="77777777" w:rsidR="000A768D" w:rsidRDefault="000A768D">
      <w:pPr>
        <w:spacing w:before="9" w:line="260" w:lineRule="exact"/>
        <w:rPr>
          <w:sz w:val="26"/>
          <w:szCs w:val="26"/>
        </w:rPr>
      </w:pPr>
    </w:p>
    <w:p w14:paraId="6B44C8CF" w14:textId="77777777" w:rsidR="000A768D" w:rsidRDefault="006C1B1D">
      <w:pPr>
        <w:spacing w:before="26"/>
        <w:ind w:left="372"/>
        <w:sectPr w:rsidR="000A768D">
          <w:pgSz w:w="12240" w:h="15840"/>
          <w:pgMar w:top="1200" w:right="1320" w:bottom="280" w:left="1320" w:header="1007" w:footer="0" w:gutter="0"/>
          <w:cols w:space="720"/>
        </w:sectPr>
      </w:pPr>
      <w:r>
        <w:rPr>
          <w:position w:val="8"/>
          <w:sz w:val="16"/>
          <w:szCs w:val="16"/>
        </w:rPr>
        <w:t>61</w:t>
      </w:r>
      <w:r>
        <w:t>Li</w:t>
      </w:r>
      <w:r>
        <w:rPr>
          <w:spacing w:val="26"/>
        </w:rPr>
        <w:t xml:space="preserve"> </w:t>
      </w:r>
      <w:r>
        <w:rPr>
          <w:w w:val="103"/>
        </w:rPr>
        <w:t>(2009)</w:t>
      </w:r>
    </w:p>
    <w:p w14:paraId="48D8AC34" w14:textId="77777777" w:rsidR="000A768D" w:rsidRDefault="000A768D">
      <w:pPr>
        <w:spacing w:before="6" w:line="140" w:lineRule="exact"/>
        <w:rPr>
          <w:sz w:val="14"/>
          <w:szCs w:val="14"/>
        </w:rPr>
      </w:pPr>
    </w:p>
    <w:p w14:paraId="3B531C3C" w14:textId="77777777" w:rsidR="000A768D" w:rsidRDefault="000A768D">
      <w:pPr>
        <w:spacing w:line="200" w:lineRule="exact"/>
      </w:pPr>
    </w:p>
    <w:p w14:paraId="7E6EFF5D" w14:textId="77777777" w:rsidR="000A768D" w:rsidRDefault="000A768D">
      <w:pPr>
        <w:spacing w:line="200" w:lineRule="exact"/>
      </w:pPr>
    </w:p>
    <w:p w14:paraId="03477D43" w14:textId="77777777" w:rsidR="000A768D" w:rsidRDefault="000A768D">
      <w:pPr>
        <w:spacing w:line="200" w:lineRule="exact"/>
      </w:pPr>
    </w:p>
    <w:p w14:paraId="689D2B29" w14:textId="77777777" w:rsidR="000A768D" w:rsidRDefault="00880F97">
      <w:pPr>
        <w:spacing w:before="25"/>
        <w:ind w:left="1183"/>
        <w:rPr>
          <w:sz w:val="24"/>
          <w:szCs w:val="24"/>
        </w:rPr>
      </w:pPr>
      <w:r>
        <w:pict w14:anchorId="3C4B71D6">
          <v:group id="_x0000_s1026" style="position:absolute;left:0;text-align:left;margin-left:125.8pt;margin-top:28.8pt;width:360.4pt;height:0;z-index:-5199;mso-position-horizontal-relative:page" coordorigin="2516,576" coordsize="7208,0">
            <v:polyline id="_x0000_s1027" style="position:absolute" points="5032,1152,12240,1152" coordorigin="2516,576" coordsize="7208,0" filled="f" strokeweight="5055emu">
              <v:path arrowok="t"/>
            </v:polyline>
            <w10:wrap anchorx="page"/>
          </v:group>
        </w:pict>
      </w:r>
      <w:r w:rsidR="006C1B1D">
        <w:rPr>
          <w:spacing w:val="-27"/>
          <w:w w:val="134"/>
          <w:sz w:val="24"/>
          <w:szCs w:val="24"/>
        </w:rPr>
        <w:t>T</w:t>
      </w:r>
      <w:r w:rsidR="006C1B1D">
        <w:rPr>
          <w:w w:val="134"/>
          <w:sz w:val="24"/>
          <w:szCs w:val="24"/>
        </w:rPr>
        <w:t>able</w:t>
      </w:r>
      <w:r w:rsidR="006C1B1D">
        <w:rPr>
          <w:spacing w:val="11"/>
          <w:w w:val="134"/>
          <w:sz w:val="24"/>
          <w:szCs w:val="24"/>
        </w:rPr>
        <w:t xml:space="preserve"> </w:t>
      </w:r>
      <w:r w:rsidR="006C1B1D">
        <w:rPr>
          <w:sz w:val="24"/>
          <w:szCs w:val="24"/>
        </w:rPr>
        <w:t xml:space="preserve">A.1. </w:t>
      </w:r>
      <w:r w:rsidR="006C1B1D">
        <w:rPr>
          <w:spacing w:val="53"/>
          <w:sz w:val="24"/>
          <w:szCs w:val="24"/>
        </w:rPr>
        <w:t xml:space="preserve"> </w:t>
      </w:r>
      <w:r w:rsidR="006C1B1D">
        <w:rPr>
          <w:sz w:val="24"/>
          <w:szCs w:val="24"/>
        </w:rPr>
        <w:t>The</w:t>
      </w:r>
      <w:r w:rsidR="006C1B1D">
        <w:rPr>
          <w:spacing w:val="48"/>
          <w:sz w:val="24"/>
          <w:szCs w:val="24"/>
        </w:rPr>
        <w:t xml:space="preserve"> </w:t>
      </w:r>
      <w:r w:rsidR="006C1B1D">
        <w:rPr>
          <w:sz w:val="24"/>
          <w:szCs w:val="24"/>
        </w:rPr>
        <w:t xml:space="preserve">Impact </w:t>
      </w:r>
      <w:r w:rsidR="006C1B1D">
        <w:rPr>
          <w:spacing w:val="11"/>
          <w:sz w:val="24"/>
          <w:szCs w:val="24"/>
        </w:rPr>
        <w:t xml:space="preserve"> </w:t>
      </w:r>
      <w:r w:rsidR="006C1B1D">
        <w:rPr>
          <w:sz w:val="24"/>
          <w:szCs w:val="24"/>
        </w:rPr>
        <w:t>of</w:t>
      </w:r>
      <w:r w:rsidR="006C1B1D">
        <w:rPr>
          <w:spacing w:val="6"/>
          <w:sz w:val="24"/>
          <w:szCs w:val="24"/>
        </w:rPr>
        <w:t xml:space="preserve"> </w:t>
      </w:r>
      <w:r w:rsidR="006C1B1D">
        <w:rPr>
          <w:sz w:val="24"/>
          <w:szCs w:val="24"/>
        </w:rPr>
        <w:t>ICSID</w:t>
      </w:r>
      <w:r w:rsidR="006C1B1D">
        <w:rPr>
          <w:spacing w:val="37"/>
          <w:sz w:val="24"/>
          <w:szCs w:val="24"/>
        </w:rPr>
        <w:t xml:space="preserve"> </w:t>
      </w:r>
      <w:r w:rsidR="006C1B1D">
        <w:rPr>
          <w:w w:val="109"/>
          <w:sz w:val="24"/>
          <w:szCs w:val="24"/>
        </w:rPr>
        <w:t>Arbitration</w:t>
      </w:r>
      <w:r w:rsidR="006C1B1D">
        <w:rPr>
          <w:spacing w:val="13"/>
          <w:w w:val="109"/>
          <w:sz w:val="24"/>
          <w:szCs w:val="24"/>
        </w:rPr>
        <w:t xml:space="preserve"> </w:t>
      </w:r>
      <w:r w:rsidR="006C1B1D">
        <w:rPr>
          <w:sz w:val="24"/>
          <w:szCs w:val="24"/>
        </w:rPr>
        <w:t>on</w:t>
      </w:r>
      <w:r w:rsidR="006C1B1D">
        <w:rPr>
          <w:spacing w:val="23"/>
          <w:sz w:val="24"/>
          <w:szCs w:val="24"/>
        </w:rPr>
        <w:t xml:space="preserve"> </w:t>
      </w:r>
      <w:r w:rsidR="006C1B1D">
        <w:rPr>
          <w:sz w:val="24"/>
          <w:szCs w:val="24"/>
        </w:rPr>
        <w:t>FDI</w:t>
      </w:r>
      <w:r w:rsidR="006C1B1D">
        <w:rPr>
          <w:spacing w:val="45"/>
          <w:sz w:val="24"/>
          <w:szCs w:val="24"/>
        </w:rPr>
        <w:t xml:space="preserve"> </w:t>
      </w:r>
      <w:r w:rsidR="006C1B1D">
        <w:rPr>
          <w:sz w:val="24"/>
          <w:szCs w:val="24"/>
        </w:rPr>
        <w:t>Infl</w:t>
      </w:r>
      <w:r w:rsidR="006C1B1D">
        <w:rPr>
          <w:spacing w:val="-6"/>
          <w:sz w:val="24"/>
          <w:szCs w:val="24"/>
        </w:rPr>
        <w:t>o</w:t>
      </w:r>
      <w:r w:rsidR="006C1B1D">
        <w:rPr>
          <w:sz w:val="24"/>
          <w:szCs w:val="24"/>
        </w:rPr>
        <w:t>ws</w:t>
      </w:r>
    </w:p>
    <w:p w14:paraId="708DAA19" w14:textId="77777777" w:rsidR="000A768D" w:rsidRDefault="000A768D">
      <w:pPr>
        <w:spacing w:before="7" w:line="120" w:lineRule="exact"/>
        <w:rPr>
          <w:sz w:val="12"/>
          <w:szCs w:val="12"/>
        </w:rPr>
      </w:pPr>
    </w:p>
    <w:p w14:paraId="05C368A3" w14:textId="77777777" w:rsidR="000A768D" w:rsidRDefault="000A768D">
      <w:pPr>
        <w:spacing w:line="200" w:lineRule="exact"/>
      </w:pPr>
    </w:p>
    <w:tbl>
      <w:tblPr>
        <w:tblW w:w="0" w:type="auto"/>
        <w:tblInd w:w="795" w:type="dxa"/>
        <w:tblLayout w:type="fixed"/>
        <w:tblCellMar>
          <w:left w:w="0" w:type="dxa"/>
          <w:right w:w="0" w:type="dxa"/>
        </w:tblCellMar>
        <w:tblLook w:val="01E0" w:firstRow="1" w:lastRow="1" w:firstColumn="1" w:lastColumn="1" w:noHBand="0" w:noVBand="0"/>
      </w:tblPr>
      <w:tblGrid>
        <w:gridCol w:w="1382"/>
        <w:gridCol w:w="1001"/>
        <w:gridCol w:w="1105"/>
        <w:gridCol w:w="756"/>
        <w:gridCol w:w="1105"/>
        <w:gridCol w:w="756"/>
        <w:gridCol w:w="1105"/>
      </w:tblGrid>
      <w:tr w:rsidR="000A768D" w14:paraId="1FB0ABA8" w14:textId="77777777">
        <w:trPr>
          <w:trHeight w:hRule="exact" w:val="486"/>
        </w:trPr>
        <w:tc>
          <w:tcPr>
            <w:tcW w:w="1382" w:type="dxa"/>
            <w:vMerge w:val="restart"/>
            <w:tcBorders>
              <w:top w:val="single" w:sz="3" w:space="0" w:color="000000"/>
              <w:left w:val="nil"/>
              <w:right w:val="nil"/>
            </w:tcBorders>
          </w:tcPr>
          <w:p w14:paraId="3491E9E4" w14:textId="77777777" w:rsidR="000A768D" w:rsidRDefault="000A768D">
            <w:pPr>
              <w:spacing w:line="200" w:lineRule="exact"/>
            </w:pPr>
          </w:p>
          <w:p w14:paraId="5CC69DE7" w14:textId="77777777" w:rsidR="000A768D" w:rsidRDefault="000A768D">
            <w:pPr>
              <w:spacing w:line="200" w:lineRule="exact"/>
            </w:pPr>
          </w:p>
          <w:p w14:paraId="4AA48B19" w14:textId="77777777" w:rsidR="000A768D" w:rsidRDefault="000A768D">
            <w:pPr>
              <w:spacing w:before="10" w:line="200" w:lineRule="exact"/>
            </w:pPr>
          </w:p>
          <w:p w14:paraId="2579124E" w14:textId="77777777" w:rsidR="000A768D" w:rsidRDefault="006C1B1D">
            <w:pPr>
              <w:ind w:left="100"/>
            </w:pPr>
            <w:r>
              <w:t>Signed</w:t>
            </w:r>
            <w:r>
              <w:rPr>
                <w:spacing w:val="34"/>
              </w:rPr>
              <w:t xml:space="preserve"> </w:t>
            </w:r>
            <w:r>
              <w:rPr>
                <w:w w:val="110"/>
              </w:rPr>
              <w:t>BI</w:t>
            </w:r>
            <w:r>
              <w:rPr>
                <w:spacing w:val="-16"/>
                <w:w w:val="110"/>
              </w:rPr>
              <w:t>T</w:t>
            </w:r>
            <w:r>
              <w:t>s</w:t>
            </w:r>
          </w:p>
        </w:tc>
        <w:tc>
          <w:tcPr>
            <w:tcW w:w="1001" w:type="dxa"/>
            <w:tcBorders>
              <w:top w:val="single" w:sz="3" w:space="0" w:color="000000"/>
              <w:left w:val="nil"/>
              <w:bottom w:val="single" w:sz="3" w:space="0" w:color="000000"/>
              <w:right w:val="nil"/>
            </w:tcBorders>
          </w:tcPr>
          <w:p w14:paraId="30BFF41B" w14:textId="77777777" w:rsidR="000A768D" w:rsidRDefault="000A768D">
            <w:pPr>
              <w:spacing w:before="4" w:line="240" w:lineRule="exact"/>
              <w:rPr>
                <w:sz w:val="24"/>
                <w:szCs w:val="24"/>
              </w:rPr>
            </w:pPr>
          </w:p>
          <w:p w14:paraId="4F048B5F" w14:textId="77777777" w:rsidR="000A768D" w:rsidRDefault="006C1B1D">
            <w:pPr>
              <w:ind w:left="363"/>
            </w:pPr>
            <w:r>
              <w:t>A</w:t>
            </w:r>
            <w:r>
              <w:rPr>
                <w:spacing w:val="20"/>
              </w:rPr>
              <w:t xml:space="preserve"> </w:t>
            </w:r>
            <w:r>
              <w:t>&amp;</w:t>
            </w:r>
            <w:r>
              <w:rPr>
                <w:spacing w:val="14"/>
              </w:rPr>
              <w:t xml:space="preserve"> </w:t>
            </w:r>
            <w:r>
              <w:rPr>
                <w:w w:val="121"/>
              </w:rPr>
              <w:t>P</w:t>
            </w:r>
          </w:p>
        </w:tc>
        <w:tc>
          <w:tcPr>
            <w:tcW w:w="1105" w:type="dxa"/>
            <w:tcBorders>
              <w:top w:val="single" w:sz="3" w:space="0" w:color="000000"/>
              <w:left w:val="nil"/>
              <w:bottom w:val="single" w:sz="3" w:space="0" w:color="000000"/>
              <w:right w:val="nil"/>
            </w:tcBorders>
          </w:tcPr>
          <w:p w14:paraId="7C639400" w14:textId="77777777" w:rsidR="000A768D" w:rsidRDefault="006C1B1D">
            <w:pPr>
              <w:spacing w:before="4" w:line="249" w:lineRule="auto"/>
              <w:ind w:left="152" w:right="65" w:hanging="105"/>
            </w:pPr>
            <w:r>
              <w:rPr>
                <w:w w:val="109"/>
              </w:rPr>
              <w:t xml:space="preserve">(1) </w:t>
            </w:r>
            <w:r>
              <w:rPr>
                <w:w w:val="108"/>
              </w:rPr>
              <w:t>Corrected</w:t>
            </w:r>
          </w:p>
        </w:tc>
        <w:tc>
          <w:tcPr>
            <w:tcW w:w="756" w:type="dxa"/>
            <w:tcBorders>
              <w:top w:val="single" w:sz="3" w:space="0" w:color="000000"/>
              <w:left w:val="nil"/>
              <w:bottom w:val="single" w:sz="3" w:space="0" w:color="000000"/>
              <w:right w:val="nil"/>
            </w:tcBorders>
          </w:tcPr>
          <w:p w14:paraId="1331B1B3" w14:textId="77777777" w:rsidR="000A768D" w:rsidRDefault="000A768D">
            <w:pPr>
              <w:spacing w:before="4" w:line="240" w:lineRule="exact"/>
              <w:rPr>
                <w:sz w:val="24"/>
                <w:szCs w:val="24"/>
              </w:rPr>
            </w:pPr>
          </w:p>
          <w:p w14:paraId="747AD081" w14:textId="77777777" w:rsidR="000A768D" w:rsidRDefault="006C1B1D">
            <w:pPr>
              <w:ind w:left="118"/>
            </w:pPr>
            <w:r>
              <w:t>A</w:t>
            </w:r>
            <w:r>
              <w:rPr>
                <w:spacing w:val="20"/>
              </w:rPr>
              <w:t xml:space="preserve"> </w:t>
            </w:r>
            <w:r>
              <w:t>&amp;</w:t>
            </w:r>
            <w:r>
              <w:rPr>
                <w:spacing w:val="14"/>
              </w:rPr>
              <w:t xml:space="preserve"> </w:t>
            </w:r>
            <w:r>
              <w:rPr>
                <w:w w:val="121"/>
              </w:rPr>
              <w:t>P</w:t>
            </w:r>
          </w:p>
        </w:tc>
        <w:tc>
          <w:tcPr>
            <w:tcW w:w="1105" w:type="dxa"/>
            <w:tcBorders>
              <w:top w:val="single" w:sz="3" w:space="0" w:color="000000"/>
              <w:left w:val="nil"/>
              <w:bottom w:val="single" w:sz="3" w:space="0" w:color="000000"/>
              <w:right w:val="nil"/>
            </w:tcBorders>
          </w:tcPr>
          <w:p w14:paraId="269DD2B6" w14:textId="77777777" w:rsidR="000A768D" w:rsidRDefault="006C1B1D">
            <w:pPr>
              <w:spacing w:before="4" w:line="249" w:lineRule="auto"/>
              <w:ind w:left="152" w:right="65" w:hanging="105"/>
            </w:pPr>
            <w:r>
              <w:rPr>
                <w:w w:val="109"/>
              </w:rPr>
              <w:t xml:space="preserve">(2) </w:t>
            </w:r>
            <w:r>
              <w:rPr>
                <w:w w:val="108"/>
              </w:rPr>
              <w:t>Corrected</w:t>
            </w:r>
          </w:p>
        </w:tc>
        <w:tc>
          <w:tcPr>
            <w:tcW w:w="756" w:type="dxa"/>
            <w:tcBorders>
              <w:top w:val="single" w:sz="3" w:space="0" w:color="000000"/>
              <w:left w:val="nil"/>
              <w:bottom w:val="single" w:sz="3" w:space="0" w:color="000000"/>
              <w:right w:val="nil"/>
            </w:tcBorders>
          </w:tcPr>
          <w:p w14:paraId="0FA94EB0" w14:textId="77777777" w:rsidR="000A768D" w:rsidRDefault="000A768D">
            <w:pPr>
              <w:spacing w:before="4" w:line="240" w:lineRule="exact"/>
              <w:rPr>
                <w:sz w:val="24"/>
                <w:szCs w:val="24"/>
              </w:rPr>
            </w:pPr>
          </w:p>
          <w:p w14:paraId="6D3C5CBF" w14:textId="77777777" w:rsidR="000A768D" w:rsidRDefault="006C1B1D">
            <w:pPr>
              <w:ind w:left="118"/>
            </w:pPr>
            <w:r>
              <w:t>A</w:t>
            </w:r>
            <w:r>
              <w:rPr>
                <w:spacing w:val="21"/>
              </w:rPr>
              <w:t xml:space="preserve"> </w:t>
            </w:r>
            <w:r>
              <w:t>&amp;</w:t>
            </w:r>
            <w:r>
              <w:rPr>
                <w:spacing w:val="14"/>
              </w:rPr>
              <w:t xml:space="preserve"> </w:t>
            </w:r>
            <w:r>
              <w:rPr>
                <w:w w:val="121"/>
              </w:rPr>
              <w:t>P</w:t>
            </w:r>
          </w:p>
        </w:tc>
        <w:tc>
          <w:tcPr>
            <w:tcW w:w="1105" w:type="dxa"/>
            <w:tcBorders>
              <w:top w:val="single" w:sz="3" w:space="0" w:color="000000"/>
              <w:left w:val="nil"/>
              <w:bottom w:val="single" w:sz="3" w:space="0" w:color="000000"/>
              <w:right w:val="nil"/>
            </w:tcBorders>
          </w:tcPr>
          <w:p w14:paraId="3FBF0F09" w14:textId="77777777" w:rsidR="000A768D" w:rsidRDefault="006C1B1D">
            <w:pPr>
              <w:spacing w:before="4" w:line="249" w:lineRule="auto"/>
              <w:ind w:left="152" w:right="65" w:hanging="105"/>
            </w:pPr>
            <w:r>
              <w:rPr>
                <w:w w:val="109"/>
              </w:rPr>
              <w:t xml:space="preserve">(3) </w:t>
            </w:r>
            <w:r>
              <w:rPr>
                <w:w w:val="108"/>
              </w:rPr>
              <w:t>Corrected</w:t>
            </w:r>
          </w:p>
        </w:tc>
      </w:tr>
      <w:tr w:rsidR="000A768D" w14:paraId="00AFCB99" w14:textId="77777777">
        <w:trPr>
          <w:trHeight w:hRule="exact" w:val="238"/>
        </w:trPr>
        <w:tc>
          <w:tcPr>
            <w:tcW w:w="1382" w:type="dxa"/>
            <w:vMerge/>
            <w:tcBorders>
              <w:left w:val="nil"/>
              <w:right w:val="nil"/>
            </w:tcBorders>
          </w:tcPr>
          <w:p w14:paraId="57B60846" w14:textId="77777777" w:rsidR="000A768D" w:rsidRDefault="000A768D"/>
        </w:tc>
        <w:tc>
          <w:tcPr>
            <w:tcW w:w="1001" w:type="dxa"/>
            <w:tcBorders>
              <w:top w:val="single" w:sz="3" w:space="0" w:color="000000"/>
              <w:left w:val="nil"/>
              <w:bottom w:val="nil"/>
              <w:right w:val="nil"/>
            </w:tcBorders>
          </w:tcPr>
          <w:p w14:paraId="7D6840C4" w14:textId="77777777" w:rsidR="000A768D" w:rsidRDefault="006C1B1D">
            <w:pPr>
              <w:spacing w:line="200" w:lineRule="exact"/>
              <w:ind w:left="422"/>
            </w:pPr>
            <w:r>
              <w:t>0.015</w:t>
            </w:r>
          </w:p>
        </w:tc>
        <w:tc>
          <w:tcPr>
            <w:tcW w:w="1105" w:type="dxa"/>
            <w:tcBorders>
              <w:top w:val="single" w:sz="3" w:space="0" w:color="000000"/>
              <w:left w:val="nil"/>
              <w:bottom w:val="nil"/>
              <w:right w:val="nil"/>
            </w:tcBorders>
          </w:tcPr>
          <w:p w14:paraId="23898927" w14:textId="77777777" w:rsidR="000A768D" w:rsidRDefault="006C1B1D">
            <w:pPr>
              <w:spacing w:line="200" w:lineRule="exact"/>
              <w:ind w:left="229"/>
            </w:pPr>
            <w:r>
              <w:t>0.001</w:t>
            </w:r>
          </w:p>
        </w:tc>
        <w:tc>
          <w:tcPr>
            <w:tcW w:w="756" w:type="dxa"/>
            <w:tcBorders>
              <w:top w:val="single" w:sz="3" w:space="0" w:color="000000"/>
              <w:left w:val="nil"/>
              <w:bottom w:val="nil"/>
              <w:right w:val="nil"/>
            </w:tcBorders>
          </w:tcPr>
          <w:p w14:paraId="6E5F7103" w14:textId="77777777" w:rsidR="000A768D" w:rsidRDefault="006C1B1D">
            <w:pPr>
              <w:spacing w:line="200" w:lineRule="exact"/>
              <w:ind w:left="177"/>
            </w:pPr>
            <w:r>
              <w:t>0.015</w:t>
            </w:r>
          </w:p>
        </w:tc>
        <w:tc>
          <w:tcPr>
            <w:tcW w:w="1105" w:type="dxa"/>
            <w:tcBorders>
              <w:top w:val="single" w:sz="3" w:space="0" w:color="000000"/>
              <w:left w:val="nil"/>
              <w:bottom w:val="nil"/>
              <w:right w:val="nil"/>
            </w:tcBorders>
          </w:tcPr>
          <w:p w14:paraId="5E7F63BE" w14:textId="77777777" w:rsidR="000A768D" w:rsidRDefault="006C1B1D">
            <w:pPr>
              <w:spacing w:line="200" w:lineRule="exact"/>
              <w:ind w:left="229"/>
            </w:pPr>
            <w:r>
              <w:t>0.001</w:t>
            </w:r>
          </w:p>
        </w:tc>
        <w:tc>
          <w:tcPr>
            <w:tcW w:w="756" w:type="dxa"/>
            <w:tcBorders>
              <w:top w:val="single" w:sz="3" w:space="0" w:color="000000"/>
              <w:left w:val="nil"/>
              <w:bottom w:val="nil"/>
              <w:right w:val="nil"/>
            </w:tcBorders>
          </w:tcPr>
          <w:p w14:paraId="58226057" w14:textId="77777777" w:rsidR="000A768D" w:rsidRDefault="006C1B1D">
            <w:pPr>
              <w:spacing w:line="200" w:lineRule="exact"/>
              <w:ind w:left="177"/>
            </w:pPr>
            <w:r>
              <w:t>0.016</w:t>
            </w:r>
          </w:p>
        </w:tc>
        <w:tc>
          <w:tcPr>
            <w:tcW w:w="1105" w:type="dxa"/>
            <w:tcBorders>
              <w:top w:val="single" w:sz="3" w:space="0" w:color="000000"/>
              <w:left w:val="nil"/>
              <w:bottom w:val="nil"/>
              <w:right w:val="nil"/>
            </w:tcBorders>
          </w:tcPr>
          <w:p w14:paraId="39D6CE29" w14:textId="77777777" w:rsidR="000A768D" w:rsidRDefault="006C1B1D">
            <w:pPr>
              <w:spacing w:line="200" w:lineRule="exact"/>
              <w:ind w:left="229"/>
            </w:pPr>
            <w:r>
              <w:rPr>
                <w:w w:val="101"/>
              </w:rPr>
              <w:t>0.00</w:t>
            </w:r>
            <w:r>
              <w:rPr>
                <w:w w:val="99"/>
              </w:rPr>
              <w:t>1</w:t>
            </w:r>
          </w:p>
        </w:tc>
      </w:tr>
      <w:tr w:rsidR="000A768D" w14:paraId="2B1F2DD3" w14:textId="77777777">
        <w:trPr>
          <w:trHeight w:hRule="exact" w:val="239"/>
        </w:trPr>
        <w:tc>
          <w:tcPr>
            <w:tcW w:w="1382" w:type="dxa"/>
            <w:vMerge/>
            <w:tcBorders>
              <w:left w:val="nil"/>
              <w:bottom w:val="nil"/>
              <w:right w:val="nil"/>
            </w:tcBorders>
          </w:tcPr>
          <w:p w14:paraId="732251BE" w14:textId="77777777" w:rsidR="000A768D" w:rsidRDefault="000A768D"/>
        </w:tc>
        <w:tc>
          <w:tcPr>
            <w:tcW w:w="1001" w:type="dxa"/>
            <w:tcBorders>
              <w:top w:val="nil"/>
              <w:left w:val="nil"/>
              <w:bottom w:val="nil"/>
              <w:right w:val="nil"/>
            </w:tcBorders>
          </w:tcPr>
          <w:p w14:paraId="06A6E9D4" w14:textId="77777777" w:rsidR="000A768D" w:rsidRDefault="006C1B1D">
            <w:pPr>
              <w:spacing w:line="200" w:lineRule="exact"/>
              <w:ind w:left="345"/>
            </w:pPr>
            <w:r>
              <w:rPr>
                <w:w w:val="104"/>
              </w:rPr>
              <w:t>(0.010)</w:t>
            </w:r>
          </w:p>
        </w:tc>
        <w:tc>
          <w:tcPr>
            <w:tcW w:w="1105" w:type="dxa"/>
            <w:tcBorders>
              <w:top w:val="nil"/>
              <w:left w:val="nil"/>
              <w:bottom w:val="nil"/>
              <w:right w:val="nil"/>
            </w:tcBorders>
          </w:tcPr>
          <w:p w14:paraId="4C651626" w14:textId="77777777" w:rsidR="000A768D" w:rsidRDefault="006C1B1D">
            <w:pPr>
              <w:spacing w:line="200" w:lineRule="exact"/>
              <w:ind w:left="152"/>
            </w:pPr>
            <w:r>
              <w:rPr>
                <w:w w:val="104"/>
              </w:rPr>
              <w:t>(0.000)</w:t>
            </w:r>
          </w:p>
        </w:tc>
        <w:tc>
          <w:tcPr>
            <w:tcW w:w="756" w:type="dxa"/>
            <w:tcBorders>
              <w:top w:val="nil"/>
              <w:left w:val="nil"/>
              <w:bottom w:val="nil"/>
              <w:right w:val="nil"/>
            </w:tcBorders>
          </w:tcPr>
          <w:p w14:paraId="5D0F891E" w14:textId="77777777" w:rsidR="000A768D" w:rsidRDefault="006C1B1D">
            <w:pPr>
              <w:spacing w:line="200" w:lineRule="exact"/>
              <w:ind w:left="100"/>
            </w:pPr>
            <w:r>
              <w:rPr>
                <w:w w:val="104"/>
              </w:rPr>
              <w:t>(0.009)</w:t>
            </w:r>
          </w:p>
        </w:tc>
        <w:tc>
          <w:tcPr>
            <w:tcW w:w="1105" w:type="dxa"/>
            <w:tcBorders>
              <w:top w:val="nil"/>
              <w:left w:val="nil"/>
              <w:bottom w:val="nil"/>
              <w:right w:val="nil"/>
            </w:tcBorders>
          </w:tcPr>
          <w:p w14:paraId="380C3185" w14:textId="77777777" w:rsidR="000A768D" w:rsidRDefault="006C1B1D">
            <w:pPr>
              <w:spacing w:line="200" w:lineRule="exact"/>
              <w:ind w:left="152"/>
            </w:pPr>
            <w:r>
              <w:rPr>
                <w:w w:val="104"/>
              </w:rPr>
              <w:t>(0.000)</w:t>
            </w:r>
          </w:p>
        </w:tc>
        <w:tc>
          <w:tcPr>
            <w:tcW w:w="756" w:type="dxa"/>
            <w:tcBorders>
              <w:top w:val="nil"/>
              <w:left w:val="nil"/>
              <w:bottom w:val="nil"/>
              <w:right w:val="nil"/>
            </w:tcBorders>
          </w:tcPr>
          <w:p w14:paraId="46D48B31" w14:textId="77777777" w:rsidR="000A768D" w:rsidRDefault="006C1B1D">
            <w:pPr>
              <w:spacing w:line="200" w:lineRule="exact"/>
              <w:ind w:left="100"/>
            </w:pPr>
            <w:r>
              <w:rPr>
                <w:w w:val="104"/>
              </w:rPr>
              <w:t>(0.010)</w:t>
            </w:r>
          </w:p>
        </w:tc>
        <w:tc>
          <w:tcPr>
            <w:tcW w:w="1105" w:type="dxa"/>
            <w:tcBorders>
              <w:top w:val="nil"/>
              <w:left w:val="nil"/>
              <w:bottom w:val="nil"/>
              <w:right w:val="nil"/>
            </w:tcBorders>
          </w:tcPr>
          <w:p w14:paraId="62ECA267" w14:textId="77777777" w:rsidR="000A768D" w:rsidRDefault="006C1B1D">
            <w:pPr>
              <w:spacing w:line="200" w:lineRule="exact"/>
              <w:ind w:left="152"/>
            </w:pPr>
            <w:r>
              <w:rPr>
                <w:w w:val="104"/>
              </w:rPr>
              <w:t>(0.000)</w:t>
            </w:r>
          </w:p>
        </w:tc>
      </w:tr>
      <w:tr w:rsidR="000A768D" w14:paraId="754CB0E0" w14:textId="77777777">
        <w:trPr>
          <w:trHeight w:hRule="exact" w:val="239"/>
        </w:trPr>
        <w:tc>
          <w:tcPr>
            <w:tcW w:w="1382" w:type="dxa"/>
            <w:tcBorders>
              <w:top w:val="nil"/>
              <w:left w:val="nil"/>
              <w:bottom w:val="nil"/>
              <w:right w:val="nil"/>
            </w:tcBorders>
          </w:tcPr>
          <w:p w14:paraId="662DBA69" w14:textId="77777777" w:rsidR="000A768D" w:rsidRDefault="006C1B1D">
            <w:pPr>
              <w:spacing w:line="200" w:lineRule="exact"/>
              <w:ind w:left="100"/>
            </w:pPr>
            <w:r>
              <w:rPr>
                <w:spacing w:val="-5"/>
                <w:w w:val="121"/>
              </w:rPr>
              <w:t>P</w:t>
            </w:r>
            <w:r>
              <w:rPr>
                <w:w w:val="105"/>
              </w:rPr>
              <w:t>ending</w:t>
            </w:r>
          </w:p>
        </w:tc>
        <w:tc>
          <w:tcPr>
            <w:tcW w:w="1001" w:type="dxa"/>
            <w:tcBorders>
              <w:top w:val="nil"/>
              <w:left w:val="nil"/>
              <w:bottom w:val="nil"/>
              <w:right w:val="nil"/>
            </w:tcBorders>
          </w:tcPr>
          <w:p w14:paraId="03554848" w14:textId="77777777" w:rsidR="000A768D" w:rsidRDefault="006C1B1D">
            <w:pPr>
              <w:spacing w:line="200" w:lineRule="exact"/>
              <w:ind w:left="356"/>
            </w:pPr>
            <w:r>
              <w:t>-0.036</w:t>
            </w:r>
          </w:p>
        </w:tc>
        <w:tc>
          <w:tcPr>
            <w:tcW w:w="1105" w:type="dxa"/>
            <w:tcBorders>
              <w:top w:val="nil"/>
              <w:left w:val="nil"/>
              <w:bottom w:val="nil"/>
              <w:right w:val="nil"/>
            </w:tcBorders>
          </w:tcPr>
          <w:p w14:paraId="79C2A87A" w14:textId="77777777" w:rsidR="000A768D" w:rsidRDefault="006C1B1D">
            <w:pPr>
              <w:spacing w:line="200" w:lineRule="exact"/>
              <w:ind w:left="229"/>
            </w:pPr>
            <w:r>
              <w:t>0.000</w:t>
            </w:r>
          </w:p>
        </w:tc>
        <w:tc>
          <w:tcPr>
            <w:tcW w:w="756" w:type="dxa"/>
            <w:tcBorders>
              <w:top w:val="nil"/>
              <w:left w:val="nil"/>
              <w:bottom w:val="nil"/>
              <w:right w:val="nil"/>
            </w:tcBorders>
          </w:tcPr>
          <w:p w14:paraId="3BC6449D" w14:textId="77777777" w:rsidR="000A768D" w:rsidRDefault="000A768D"/>
        </w:tc>
        <w:tc>
          <w:tcPr>
            <w:tcW w:w="1105" w:type="dxa"/>
            <w:tcBorders>
              <w:top w:val="nil"/>
              <w:left w:val="nil"/>
              <w:bottom w:val="nil"/>
              <w:right w:val="nil"/>
            </w:tcBorders>
          </w:tcPr>
          <w:p w14:paraId="404301FE" w14:textId="77777777" w:rsidR="000A768D" w:rsidRDefault="000A768D"/>
        </w:tc>
        <w:tc>
          <w:tcPr>
            <w:tcW w:w="756" w:type="dxa"/>
            <w:tcBorders>
              <w:top w:val="nil"/>
              <w:left w:val="nil"/>
              <w:bottom w:val="nil"/>
              <w:right w:val="nil"/>
            </w:tcBorders>
          </w:tcPr>
          <w:p w14:paraId="65B047A3" w14:textId="77777777" w:rsidR="000A768D" w:rsidRDefault="000A768D"/>
        </w:tc>
        <w:tc>
          <w:tcPr>
            <w:tcW w:w="1105" w:type="dxa"/>
            <w:tcBorders>
              <w:top w:val="nil"/>
              <w:left w:val="nil"/>
              <w:bottom w:val="nil"/>
              <w:right w:val="nil"/>
            </w:tcBorders>
          </w:tcPr>
          <w:p w14:paraId="36B9144D" w14:textId="77777777" w:rsidR="000A768D" w:rsidRDefault="000A768D"/>
        </w:tc>
      </w:tr>
      <w:tr w:rsidR="000A768D" w14:paraId="67252BED" w14:textId="77777777">
        <w:trPr>
          <w:trHeight w:hRule="exact" w:val="239"/>
        </w:trPr>
        <w:tc>
          <w:tcPr>
            <w:tcW w:w="1382" w:type="dxa"/>
            <w:tcBorders>
              <w:top w:val="nil"/>
              <w:left w:val="nil"/>
              <w:bottom w:val="nil"/>
              <w:right w:val="nil"/>
            </w:tcBorders>
          </w:tcPr>
          <w:p w14:paraId="1A2A7897" w14:textId="77777777" w:rsidR="000A768D" w:rsidRDefault="006C1B1D">
            <w:pPr>
              <w:spacing w:line="200" w:lineRule="exact"/>
              <w:ind w:left="210"/>
            </w:pPr>
            <w:r>
              <w:rPr>
                <w:w w:val="105"/>
              </w:rPr>
              <w:t>Claims</w:t>
            </w:r>
          </w:p>
        </w:tc>
        <w:tc>
          <w:tcPr>
            <w:tcW w:w="1001" w:type="dxa"/>
            <w:tcBorders>
              <w:top w:val="nil"/>
              <w:left w:val="nil"/>
              <w:bottom w:val="nil"/>
              <w:right w:val="nil"/>
            </w:tcBorders>
          </w:tcPr>
          <w:p w14:paraId="6A60EC07" w14:textId="77777777" w:rsidR="000A768D" w:rsidRDefault="006C1B1D">
            <w:pPr>
              <w:spacing w:line="200" w:lineRule="exact"/>
              <w:ind w:left="345"/>
            </w:pPr>
            <w:r>
              <w:rPr>
                <w:w w:val="104"/>
              </w:rPr>
              <w:t>(0.011)</w:t>
            </w:r>
          </w:p>
        </w:tc>
        <w:tc>
          <w:tcPr>
            <w:tcW w:w="1105" w:type="dxa"/>
            <w:tcBorders>
              <w:top w:val="nil"/>
              <w:left w:val="nil"/>
              <w:bottom w:val="nil"/>
              <w:right w:val="nil"/>
            </w:tcBorders>
          </w:tcPr>
          <w:p w14:paraId="234BCB12" w14:textId="77777777" w:rsidR="000A768D" w:rsidRDefault="006C1B1D">
            <w:pPr>
              <w:spacing w:line="200" w:lineRule="exact"/>
              <w:ind w:left="152"/>
            </w:pPr>
            <w:r>
              <w:rPr>
                <w:w w:val="104"/>
              </w:rPr>
              <w:t>(0.003)</w:t>
            </w:r>
          </w:p>
        </w:tc>
        <w:tc>
          <w:tcPr>
            <w:tcW w:w="756" w:type="dxa"/>
            <w:tcBorders>
              <w:top w:val="nil"/>
              <w:left w:val="nil"/>
              <w:bottom w:val="nil"/>
              <w:right w:val="nil"/>
            </w:tcBorders>
          </w:tcPr>
          <w:p w14:paraId="2DBA350D" w14:textId="77777777" w:rsidR="000A768D" w:rsidRDefault="000A768D"/>
        </w:tc>
        <w:tc>
          <w:tcPr>
            <w:tcW w:w="1105" w:type="dxa"/>
            <w:tcBorders>
              <w:top w:val="nil"/>
              <w:left w:val="nil"/>
              <w:bottom w:val="nil"/>
              <w:right w:val="nil"/>
            </w:tcBorders>
          </w:tcPr>
          <w:p w14:paraId="5B920073" w14:textId="77777777" w:rsidR="000A768D" w:rsidRDefault="000A768D"/>
        </w:tc>
        <w:tc>
          <w:tcPr>
            <w:tcW w:w="756" w:type="dxa"/>
            <w:tcBorders>
              <w:top w:val="nil"/>
              <w:left w:val="nil"/>
              <w:bottom w:val="nil"/>
              <w:right w:val="nil"/>
            </w:tcBorders>
          </w:tcPr>
          <w:p w14:paraId="0B28159F" w14:textId="77777777" w:rsidR="000A768D" w:rsidRDefault="000A768D"/>
        </w:tc>
        <w:tc>
          <w:tcPr>
            <w:tcW w:w="1105" w:type="dxa"/>
            <w:tcBorders>
              <w:top w:val="nil"/>
              <w:left w:val="nil"/>
              <w:bottom w:val="nil"/>
              <w:right w:val="nil"/>
            </w:tcBorders>
          </w:tcPr>
          <w:p w14:paraId="1BD22013" w14:textId="77777777" w:rsidR="000A768D" w:rsidRDefault="000A768D"/>
        </w:tc>
      </w:tr>
      <w:tr w:rsidR="000A768D" w14:paraId="35FBDCBC" w14:textId="77777777">
        <w:trPr>
          <w:trHeight w:hRule="exact" w:val="239"/>
        </w:trPr>
        <w:tc>
          <w:tcPr>
            <w:tcW w:w="1382" w:type="dxa"/>
            <w:tcBorders>
              <w:top w:val="nil"/>
              <w:left w:val="nil"/>
              <w:bottom w:val="nil"/>
              <w:right w:val="nil"/>
            </w:tcBorders>
          </w:tcPr>
          <w:p w14:paraId="181317B0" w14:textId="77777777" w:rsidR="000A768D" w:rsidRDefault="006C1B1D">
            <w:pPr>
              <w:spacing w:line="200" w:lineRule="exact"/>
              <w:ind w:left="100"/>
            </w:pPr>
            <w:r>
              <w:t xml:space="preserve">Disputes </w:t>
            </w:r>
            <w:r>
              <w:rPr>
                <w:spacing w:val="16"/>
              </w:rPr>
              <w:t xml:space="preserve"> </w:t>
            </w:r>
            <w:r>
              <w:t>filed</w:t>
            </w:r>
          </w:p>
        </w:tc>
        <w:tc>
          <w:tcPr>
            <w:tcW w:w="1001" w:type="dxa"/>
            <w:tcBorders>
              <w:top w:val="nil"/>
              <w:left w:val="nil"/>
              <w:bottom w:val="nil"/>
              <w:right w:val="nil"/>
            </w:tcBorders>
          </w:tcPr>
          <w:p w14:paraId="2F8086B1" w14:textId="77777777" w:rsidR="000A768D" w:rsidRDefault="000A768D"/>
        </w:tc>
        <w:tc>
          <w:tcPr>
            <w:tcW w:w="1105" w:type="dxa"/>
            <w:tcBorders>
              <w:top w:val="nil"/>
              <w:left w:val="nil"/>
              <w:bottom w:val="nil"/>
              <w:right w:val="nil"/>
            </w:tcBorders>
          </w:tcPr>
          <w:p w14:paraId="70BC0047" w14:textId="77777777" w:rsidR="000A768D" w:rsidRDefault="000A768D"/>
        </w:tc>
        <w:tc>
          <w:tcPr>
            <w:tcW w:w="756" w:type="dxa"/>
            <w:tcBorders>
              <w:top w:val="nil"/>
              <w:left w:val="nil"/>
              <w:bottom w:val="nil"/>
              <w:right w:val="nil"/>
            </w:tcBorders>
          </w:tcPr>
          <w:p w14:paraId="776384AC" w14:textId="77777777" w:rsidR="000A768D" w:rsidRDefault="006C1B1D">
            <w:pPr>
              <w:spacing w:line="200" w:lineRule="exact"/>
              <w:ind w:left="111"/>
            </w:pPr>
            <w:r>
              <w:t>-0.057</w:t>
            </w:r>
          </w:p>
        </w:tc>
        <w:tc>
          <w:tcPr>
            <w:tcW w:w="1105" w:type="dxa"/>
            <w:tcBorders>
              <w:top w:val="nil"/>
              <w:left w:val="nil"/>
              <w:bottom w:val="nil"/>
              <w:right w:val="nil"/>
            </w:tcBorders>
          </w:tcPr>
          <w:p w14:paraId="3FE5B571" w14:textId="77777777" w:rsidR="000A768D" w:rsidRDefault="006C1B1D">
            <w:pPr>
              <w:spacing w:line="200" w:lineRule="exact"/>
              <w:ind w:left="163"/>
            </w:pPr>
            <w:r>
              <w:t>-0.000</w:t>
            </w:r>
          </w:p>
        </w:tc>
        <w:tc>
          <w:tcPr>
            <w:tcW w:w="756" w:type="dxa"/>
            <w:tcBorders>
              <w:top w:val="nil"/>
              <w:left w:val="nil"/>
              <w:bottom w:val="nil"/>
              <w:right w:val="nil"/>
            </w:tcBorders>
          </w:tcPr>
          <w:p w14:paraId="6A6E8CBC" w14:textId="77777777" w:rsidR="000A768D" w:rsidRDefault="000A768D"/>
        </w:tc>
        <w:tc>
          <w:tcPr>
            <w:tcW w:w="1105" w:type="dxa"/>
            <w:tcBorders>
              <w:top w:val="nil"/>
              <w:left w:val="nil"/>
              <w:bottom w:val="nil"/>
              <w:right w:val="nil"/>
            </w:tcBorders>
          </w:tcPr>
          <w:p w14:paraId="2E19FC96" w14:textId="77777777" w:rsidR="000A768D" w:rsidRDefault="000A768D"/>
        </w:tc>
      </w:tr>
      <w:tr w:rsidR="000A768D" w14:paraId="0F6F35AF" w14:textId="77777777">
        <w:trPr>
          <w:trHeight w:hRule="exact" w:val="239"/>
        </w:trPr>
        <w:tc>
          <w:tcPr>
            <w:tcW w:w="1382" w:type="dxa"/>
            <w:tcBorders>
              <w:top w:val="nil"/>
              <w:left w:val="nil"/>
              <w:bottom w:val="nil"/>
              <w:right w:val="nil"/>
            </w:tcBorders>
          </w:tcPr>
          <w:p w14:paraId="1A4FF4C3" w14:textId="77777777" w:rsidR="000A768D" w:rsidRDefault="006C1B1D">
            <w:pPr>
              <w:spacing w:line="200" w:lineRule="exact"/>
              <w:ind w:left="210" w:right="-77"/>
            </w:pPr>
            <w:r>
              <w:t xml:space="preserve">(past </w:t>
            </w:r>
            <w:r>
              <w:rPr>
                <w:spacing w:val="20"/>
              </w:rPr>
              <w:t xml:space="preserve"> </w:t>
            </w:r>
            <w:r>
              <w:t>2</w:t>
            </w:r>
            <w:r>
              <w:rPr>
                <w:spacing w:val="15"/>
              </w:rPr>
              <w:t xml:space="preserve"> </w:t>
            </w:r>
            <w:r>
              <w:rPr>
                <w:spacing w:val="-5"/>
                <w:w w:val="105"/>
              </w:rPr>
              <w:t>y</w:t>
            </w:r>
            <w:r>
              <w:rPr>
                <w:w w:val="108"/>
              </w:rPr>
              <w:t>ears)</w:t>
            </w:r>
          </w:p>
        </w:tc>
        <w:tc>
          <w:tcPr>
            <w:tcW w:w="1001" w:type="dxa"/>
            <w:tcBorders>
              <w:top w:val="nil"/>
              <w:left w:val="nil"/>
              <w:bottom w:val="nil"/>
              <w:right w:val="nil"/>
            </w:tcBorders>
          </w:tcPr>
          <w:p w14:paraId="086D95DD" w14:textId="77777777" w:rsidR="000A768D" w:rsidRDefault="000A768D"/>
        </w:tc>
        <w:tc>
          <w:tcPr>
            <w:tcW w:w="1105" w:type="dxa"/>
            <w:tcBorders>
              <w:top w:val="nil"/>
              <w:left w:val="nil"/>
              <w:bottom w:val="nil"/>
              <w:right w:val="nil"/>
            </w:tcBorders>
          </w:tcPr>
          <w:p w14:paraId="6F1AFB86" w14:textId="77777777" w:rsidR="000A768D" w:rsidRDefault="000A768D"/>
        </w:tc>
        <w:tc>
          <w:tcPr>
            <w:tcW w:w="756" w:type="dxa"/>
            <w:tcBorders>
              <w:top w:val="nil"/>
              <w:left w:val="nil"/>
              <w:bottom w:val="nil"/>
              <w:right w:val="nil"/>
            </w:tcBorders>
          </w:tcPr>
          <w:p w14:paraId="79304561" w14:textId="77777777" w:rsidR="000A768D" w:rsidRDefault="006C1B1D">
            <w:pPr>
              <w:spacing w:line="200" w:lineRule="exact"/>
              <w:ind w:left="100"/>
            </w:pPr>
            <w:r>
              <w:rPr>
                <w:w w:val="104"/>
              </w:rPr>
              <w:t>(0.018)</w:t>
            </w:r>
          </w:p>
        </w:tc>
        <w:tc>
          <w:tcPr>
            <w:tcW w:w="1105" w:type="dxa"/>
            <w:tcBorders>
              <w:top w:val="nil"/>
              <w:left w:val="nil"/>
              <w:bottom w:val="nil"/>
              <w:right w:val="nil"/>
            </w:tcBorders>
          </w:tcPr>
          <w:p w14:paraId="4BE28443" w14:textId="77777777" w:rsidR="000A768D" w:rsidRDefault="006C1B1D">
            <w:pPr>
              <w:spacing w:line="200" w:lineRule="exact"/>
              <w:ind w:left="152"/>
            </w:pPr>
            <w:r>
              <w:rPr>
                <w:w w:val="104"/>
              </w:rPr>
              <w:t>(0.003)</w:t>
            </w:r>
          </w:p>
        </w:tc>
        <w:tc>
          <w:tcPr>
            <w:tcW w:w="756" w:type="dxa"/>
            <w:tcBorders>
              <w:top w:val="nil"/>
              <w:left w:val="nil"/>
              <w:bottom w:val="nil"/>
              <w:right w:val="nil"/>
            </w:tcBorders>
          </w:tcPr>
          <w:p w14:paraId="4BF8D914" w14:textId="77777777" w:rsidR="000A768D" w:rsidRDefault="000A768D"/>
        </w:tc>
        <w:tc>
          <w:tcPr>
            <w:tcW w:w="1105" w:type="dxa"/>
            <w:tcBorders>
              <w:top w:val="nil"/>
              <w:left w:val="nil"/>
              <w:bottom w:val="nil"/>
              <w:right w:val="nil"/>
            </w:tcBorders>
          </w:tcPr>
          <w:p w14:paraId="24ACACD5" w14:textId="77777777" w:rsidR="000A768D" w:rsidRDefault="000A768D"/>
        </w:tc>
      </w:tr>
      <w:tr w:rsidR="000A768D" w14:paraId="4323FA07" w14:textId="77777777">
        <w:trPr>
          <w:trHeight w:hRule="exact" w:val="239"/>
        </w:trPr>
        <w:tc>
          <w:tcPr>
            <w:tcW w:w="1382" w:type="dxa"/>
            <w:tcBorders>
              <w:top w:val="nil"/>
              <w:left w:val="nil"/>
              <w:bottom w:val="nil"/>
              <w:right w:val="nil"/>
            </w:tcBorders>
          </w:tcPr>
          <w:p w14:paraId="386B26EF" w14:textId="77777777" w:rsidR="000A768D" w:rsidRDefault="006C1B1D">
            <w:pPr>
              <w:spacing w:line="200" w:lineRule="exact"/>
              <w:ind w:left="100"/>
            </w:pPr>
            <w:r>
              <w:t xml:space="preserve">Disputes </w:t>
            </w:r>
            <w:r>
              <w:rPr>
                <w:spacing w:val="16"/>
              </w:rPr>
              <w:t xml:space="preserve"> </w:t>
            </w:r>
            <w:r>
              <w:t>filed</w:t>
            </w:r>
          </w:p>
        </w:tc>
        <w:tc>
          <w:tcPr>
            <w:tcW w:w="1001" w:type="dxa"/>
            <w:tcBorders>
              <w:top w:val="nil"/>
              <w:left w:val="nil"/>
              <w:bottom w:val="nil"/>
              <w:right w:val="nil"/>
            </w:tcBorders>
          </w:tcPr>
          <w:p w14:paraId="01C166AF" w14:textId="77777777" w:rsidR="000A768D" w:rsidRDefault="000A768D"/>
        </w:tc>
        <w:tc>
          <w:tcPr>
            <w:tcW w:w="1105" w:type="dxa"/>
            <w:tcBorders>
              <w:top w:val="nil"/>
              <w:left w:val="nil"/>
              <w:bottom w:val="nil"/>
              <w:right w:val="nil"/>
            </w:tcBorders>
          </w:tcPr>
          <w:p w14:paraId="738D0277" w14:textId="77777777" w:rsidR="000A768D" w:rsidRDefault="000A768D"/>
        </w:tc>
        <w:tc>
          <w:tcPr>
            <w:tcW w:w="756" w:type="dxa"/>
            <w:tcBorders>
              <w:top w:val="nil"/>
              <w:left w:val="nil"/>
              <w:bottom w:val="nil"/>
              <w:right w:val="nil"/>
            </w:tcBorders>
          </w:tcPr>
          <w:p w14:paraId="03A48699" w14:textId="77777777" w:rsidR="000A768D" w:rsidRDefault="000A768D"/>
        </w:tc>
        <w:tc>
          <w:tcPr>
            <w:tcW w:w="1105" w:type="dxa"/>
            <w:tcBorders>
              <w:top w:val="nil"/>
              <w:left w:val="nil"/>
              <w:bottom w:val="nil"/>
              <w:right w:val="nil"/>
            </w:tcBorders>
          </w:tcPr>
          <w:p w14:paraId="59CC4D42" w14:textId="77777777" w:rsidR="000A768D" w:rsidRDefault="000A768D"/>
        </w:tc>
        <w:tc>
          <w:tcPr>
            <w:tcW w:w="756" w:type="dxa"/>
            <w:tcBorders>
              <w:top w:val="nil"/>
              <w:left w:val="nil"/>
              <w:bottom w:val="nil"/>
              <w:right w:val="nil"/>
            </w:tcBorders>
          </w:tcPr>
          <w:p w14:paraId="0DBCC73A" w14:textId="77777777" w:rsidR="000A768D" w:rsidRDefault="006C1B1D">
            <w:pPr>
              <w:spacing w:line="200" w:lineRule="exact"/>
              <w:ind w:left="111"/>
            </w:pPr>
            <w:r>
              <w:t>-0.040</w:t>
            </w:r>
          </w:p>
        </w:tc>
        <w:tc>
          <w:tcPr>
            <w:tcW w:w="1105" w:type="dxa"/>
            <w:tcBorders>
              <w:top w:val="nil"/>
              <w:left w:val="nil"/>
              <w:bottom w:val="nil"/>
              <w:right w:val="nil"/>
            </w:tcBorders>
          </w:tcPr>
          <w:p w14:paraId="1E33C547" w14:textId="77777777" w:rsidR="000A768D" w:rsidRDefault="006C1B1D">
            <w:pPr>
              <w:spacing w:line="200" w:lineRule="exact"/>
              <w:ind w:left="163"/>
            </w:pPr>
            <w:r>
              <w:t>-0.000</w:t>
            </w:r>
          </w:p>
        </w:tc>
      </w:tr>
      <w:tr w:rsidR="000A768D" w14:paraId="1C97CDE8" w14:textId="77777777">
        <w:trPr>
          <w:trHeight w:hRule="exact" w:val="239"/>
        </w:trPr>
        <w:tc>
          <w:tcPr>
            <w:tcW w:w="1382" w:type="dxa"/>
            <w:tcBorders>
              <w:top w:val="nil"/>
              <w:left w:val="nil"/>
              <w:bottom w:val="nil"/>
              <w:right w:val="nil"/>
            </w:tcBorders>
          </w:tcPr>
          <w:p w14:paraId="563BB216" w14:textId="77777777" w:rsidR="000A768D" w:rsidRDefault="006C1B1D">
            <w:pPr>
              <w:spacing w:line="200" w:lineRule="exact"/>
              <w:ind w:left="210" w:right="-77"/>
            </w:pPr>
            <w:r>
              <w:t xml:space="preserve">(past </w:t>
            </w:r>
            <w:r>
              <w:rPr>
                <w:spacing w:val="20"/>
              </w:rPr>
              <w:t xml:space="preserve"> </w:t>
            </w:r>
            <w:r>
              <w:t>5</w:t>
            </w:r>
            <w:r>
              <w:rPr>
                <w:spacing w:val="15"/>
              </w:rPr>
              <w:t xml:space="preserve"> </w:t>
            </w:r>
            <w:r>
              <w:rPr>
                <w:spacing w:val="-5"/>
                <w:w w:val="105"/>
              </w:rPr>
              <w:t>y</w:t>
            </w:r>
            <w:r>
              <w:rPr>
                <w:w w:val="108"/>
              </w:rPr>
              <w:t>ears)</w:t>
            </w:r>
          </w:p>
        </w:tc>
        <w:tc>
          <w:tcPr>
            <w:tcW w:w="1001" w:type="dxa"/>
            <w:tcBorders>
              <w:top w:val="nil"/>
              <w:left w:val="nil"/>
              <w:bottom w:val="nil"/>
              <w:right w:val="nil"/>
            </w:tcBorders>
          </w:tcPr>
          <w:p w14:paraId="4B2BE423" w14:textId="77777777" w:rsidR="000A768D" w:rsidRDefault="000A768D"/>
        </w:tc>
        <w:tc>
          <w:tcPr>
            <w:tcW w:w="1105" w:type="dxa"/>
            <w:tcBorders>
              <w:top w:val="nil"/>
              <w:left w:val="nil"/>
              <w:bottom w:val="nil"/>
              <w:right w:val="nil"/>
            </w:tcBorders>
          </w:tcPr>
          <w:p w14:paraId="6DDBED00" w14:textId="77777777" w:rsidR="000A768D" w:rsidRDefault="000A768D"/>
        </w:tc>
        <w:tc>
          <w:tcPr>
            <w:tcW w:w="756" w:type="dxa"/>
            <w:tcBorders>
              <w:top w:val="nil"/>
              <w:left w:val="nil"/>
              <w:bottom w:val="nil"/>
              <w:right w:val="nil"/>
            </w:tcBorders>
          </w:tcPr>
          <w:p w14:paraId="2920147C" w14:textId="77777777" w:rsidR="000A768D" w:rsidRDefault="000A768D"/>
        </w:tc>
        <w:tc>
          <w:tcPr>
            <w:tcW w:w="1105" w:type="dxa"/>
            <w:tcBorders>
              <w:top w:val="nil"/>
              <w:left w:val="nil"/>
              <w:bottom w:val="nil"/>
              <w:right w:val="nil"/>
            </w:tcBorders>
          </w:tcPr>
          <w:p w14:paraId="4EBE99B6" w14:textId="77777777" w:rsidR="000A768D" w:rsidRDefault="000A768D"/>
        </w:tc>
        <w:tc>
          <w:tcPr>
            <w:tcW w:w="756" w:type="dxa"/>
            <w:tcBorders>
              <w:top w:val="nil"/>
              <w:left w:val="nil"/>
              <w:bottom w:val="nil"/>
              <w:right w:val="nil"/>
            </w:tcBorders>
          </w:tcPr>
          <w:p w14:paraId="011BAB98" w14:textId="77777777" w:rsidR="000A768D" w:rsidRDefault="006C1B1D">
            <w:pPr>
              <w:spacing w:line="200" w:lineRule="exact"/>
              <w:ind w:left="100"/>
            </w:pPr>
            <w:r>
              <w:rPr>
                <w:w w:val="104"/>
              </w:rPr>
              <w:t>(0.011)</w:t>
            </w:r>
          </w:p>
        </w:tc>
        <w:tc>
          <w:tcPr>
            <w:tcW w:w="1105" w:type="dxa"/>
            <w:tcBorders>
              <w:top w:val="nil"/>
              <w:left w:val="nil"/>
              <w:bottom w:val="nil"/>
              <w:right w:val="nil"/>
            </w:tcBorders>
          </w:tcPr>
          <w:p w14:paraId="1D929CD8" w14:textId="77777777" w:rsidR="000A768D" w:rsidRDefault="006C1B1D">
            <w:pPr>
              <w:spacing w:line="200" w:lineRule="exact"/>
              <w:ind w:left="152"/>
            </w:pPr>
            <w:r>
              <w:rPr>
                <w:w w:val="104"/>
              </w:rPr>
              <w:t>(0.002)</w:t>
            </w:r>
          </w:p>
        </w:tc>
      </w:tr>
      <w:tr w:rsidR="000A768D" w14:paraId="0E6AA428" w14:textId="77777777">
        <w:trPr>
          <w:trHeight w:hRule="exact" w:val="239"/>
        </w:trPr>
        <w:tc>
          <w:tcPr>
            <w:tcW w:w="1382" w:type="dxa"/>
            <w:tcBorders>
              <w:top w:val="nil"/>
              <w:left w:val="nil"/>
              <w:bottom w:val="nil"/>
              <w:right w:val="nil"/>
            </w:tcBorders>
          </w:tcPr>
          <w:p w14:paraId="06C30E8B" w14:textId="77777777" w:rsidR="000A768D" w:rsidRDefault="006C1B1D">
            <w:pPr>
              <w:spacing w:line="200" w:lineRule="exact"/>
              <w:ind w:left="100"/>
            </w:pPr>
            <w:r>
              <w:rPr>
                <w:w w:val="104"/>
              </w:rPr>
              <w:t>Economic</w:t>
            </w:r>
          </w:p>
        </w:tc>
        <w:tc>
          <w:tcPr>
            <w:tcW w:w="1001" w:type="dxa"/>
            <w:tcBorders>
              <w:top w:val="nil"/>
              <w:left w:val="nil"/>
              <w:bottom w:val="nil"/>
              <w:right w:val="nil"/>
            </w:tcBorders>
          </w:tcPr>
          <w:p w14:paraId="0411B0BF" w14:textId="77777777" w:rsidR="000A768D" w:rsidRDefault="006C1B1D">
            <w:pPr>
              <w:spacing w:line="200" w:lineRule="exact"/>
              <w:ind w:left="356"/>
            </w:pPr>
            <w:r>
              <w:t>-0.032</w:t>
            </w:r>
          </w:p>
        </w:tc>
        <w:tc>
          <w:tcPr>
            <w:tcW w:w="1105" w:type="dxa"/>
            <w:tcBorders>
              <w:top w:val="nil"/>
              <w:left w:val="nil"/>
              <w:bottom w:val="nil"/>
              <w:right w:val="nil"/>
            </w:tcBorders>
          </w:tcPr>
          <w:p w14:paraId="35B63ABC" w14:textId="77777777" w:rsidR="000A768D" w:rsidRDefault="006C1B1D">
            <w:pPr>
              <w:spacing w:line="200" w:lineRule="exact"/>
              <w:ind w:left="163"/>
            </w:pPr>
            <w:r>
              <w:t>-0.004</w:t>
            </w:r>
          </w:p>
        </w:tc>
        <w:tc>
          <w:tcPr>
            <w:tcW w:w="756" w:type="dxa"/>
            <w:tcBorders>
              <w:top w:val="nil"/>
              <w:left w:val="nil"/>
              <w:bottom w:val="nil"/>
              <w:right w:val="nil"/>
            </w:tcBorders>
          </w:tcPr>
          <w:p w14:paraId="2AF807FE" w14:textId="77777777" w:rsidR="000A768D" w:rsidRDefault="006C1B1D">
            <w:pPr>
              <w:spacing w:line="200" w:lineRule="exact"/>
              <w:ind w:left="111"/>
            </w:pPr>
            <w:r>
              <w:t>-0.031</w:t>
            </w:r>
          </w:p>
        </w:tc>
        <w:tc>
          <w:tcPr>
            <w:tcW w:w="1105" w:type="dxa"/>
            <w:tcBorders>
              <w:top w:val="nil"/>
              <w:left w:val="nil"/>
              <w:bottom w:val="nil"/>
              <w:right w:val="nil"/>
            </w:tcBorders>
          </w:tcPr>
          <w:p w14:paraId="08575439" w14:textId="77777777" w:rsidR="000A768D" w:rsidRDefault="006C1B1D">
            <w:pPr>
              <w:spacing w:line="200" w:lineRule="exact"/>
              <w:ind w:left="163"/>
            </w:pPr>
            <w:r>
              <w:t>-0.004</w:t>
            </w:r>
          </w:p>
        </w:tc>
        <w:tc>
          <w:tcPr>
            <w:tcW w:w="756" w:type="dxa"/>
            <w:tcBorders>
              <w:top w:val="nil"/>
              <w:left w:val="nil"/>
              <w:bottom w:val="nil"/>
              <w:right w:val="nil"/>
            </w:tcBorders>
          </w:tcPr>
          <w:p w14:paraId="1946C3FC" w14:textId="77777777" w:rsidR="000A768D" w:rsidRDefault="006C1B1D">
            <w:pPr>
              <w:spacing w:line="200" w:lineRule="exact"/>
              <w:ind w:left="111"/>
            </w:pPr>
            <w:r>
              <w:t>-0.031</w:t>
            </w:r>
          </w:p>
        </w:tc>
        <w:tc>
          <w:tcPr>
            <w:tcW w:w="1105" w:type="dxa"/>
            <w:tcBorders>
              <w:top w:val="nil"/>
              <w:left w:val="nil"/>
              <w:bottom w:val="nil"/>
              <w:right w:val="nil"/>
            </w:tcBorders>
          </w:tcPr>
          <w:p w14:paraId="4AD953A4" w14:textId="77777777" w:rsidR="000A768D" w:rsidRDefault="006C1B1D">
            <w:pPr>
              <w:spacing w:line="200" w:lineRule="exact"/>
              <w:ind w:left="163"/>
            </w:pPr>
            <w:r>
              <w:t>-0.004</w:t>
            </w:r>
          </w:p>
        </w:tc>
      </w:tr>
      <w:tr w:rsidR="000A768D" w14:paraId="7D72ADC2" w14:textId="77777777">
        <w:trPr>
          <w:trHeight w:hRule="exact" w:val="239"/>
        </w:trPr>
        <w:tc>
          <w:tcPr>
            <w:tcW w:w="1382" w:type="dxa"/>
            <w:tcBorders>
              <w:top w:val="nil"/>
              <w:left w:val="nil"/>
              <w:bottom w:val="nil"/>
              <w:right w:val="nil"/>
            </w:tcBorders>
          </w:tcPr>
          <w:p w14:paraId="2C284363" w14:textId="77777777" w:rsidR="000A768D" w:rsidRDefault="006C1B1D">
            <w:pPr>
              <w:spacing w:line="200" w:lineRule="exact"/>
              <w:ind w:left="210"/>
            </w:pPr>
            <w:r>
              <w:rPr>
                <w:w w:val="103"/>
              </w:rPr>
              <w:t>Sh</w:t>
            </w:r>
            <w:r>
              <w:rPr>
                <w:spacing w:val="6"/>
                <w:w w:val="103"/>
              </w:rPr>
              <w:t>o</w:t>
            </w:r>
            <w:r>
              <w:rPr>
                <w:spacing w:val="-6"/>
                <w:w w:val="99"/>
              </w:rPr>
              <w:t>c</w:t>
            </w:r>
            <w:r>
              <w:rPr>
                <w:w w:val="103"/>
              </w:rPr>
              <w:t>ks</w:t>
            </w:r>
          </w:p>
        </w:tc>
        <w:tc>
          <w:tcPr>
            <w:tcW w:w="1001" w:type="dxa"/>
            <w:tcBorders>
              <w:top w:val="nil"/>
              <w:left w:val="nil"/>
              <w:bottom w:val="nil"/>
              <w:right w:val="nil"/>
            </w:tcBorders>
          </w:tcPr>
          <w:p w14:paraId="1FADF0ED" w14:textId="77777777" w:rsidR="000A768D" w:rsidRDefault="006C1B1D">
            <w:pPr>
              <w:spacing w:line="200" w:lineRule="exact"/>
              <w:ind w:left="345"/>
            </w:pPr>
            <w:r>
              <w:rPr>
                <w:w w:val="104"/>
              </w:rPr>
              <w:t>(0.066)</w:t>
            </w:r>
          </w:p>
        </w:tc>
        <w:tc>
          <w:tcPr>
            <w:tcW w:w="1105" w:type="dxa"/>
            <w:tcBorders>
              <w:top w:val="nil"/>
              <w:left w:val="nil"/>
              <w:bottom w:val="nil"/>
              <w:right w:val="nil"/>
            </w:tcBorders>
          </w:tcPr>
          <w:p w14:paraId="6F008445" w14:textId="77777777" w:rsidR="000A768D" w:rsidRDefault="006C1B1D">
            <w:pPr>
              <w:spacing w:line="200" w:lineRule="exact"/>
              <w:ind w:left="152"/>
            </w:pPr>
            <w:r>
              <w:rPr>
                <w:w w:val="104"/>
              </w:rPr>
              <w:t>(0.003)</w:t>
            </w:r>
          </w:p>
        </w:tc>
        <w:tc>
          <w:tcPr>
            <w:tcW w:w="756" w:type="dxa"/>
            <w:tcBorders>
              <w:top w:val="nil"/>
              <w:left w:val="nil"/>
              <w:bottom w:val="nil"/>
              <w:right w:val="nil"/>
            </w:tcBorders>
          </w:tcPr>
          <w:p w14:paraId="01DF328C" w14:textId="77777777" w:rsidR="000A768D" w:rsidRDefault="006C1B1D">
            <w:pPr>
              <w:spacing w:line="200" w:lineRule="exact"/>
              <w:ind w:left="100"/>
            </w:pPr>
            <w:r>
              <w:rPr>
                <w:w w:val="104"/>
              </w:rPr>
              <w:t>(0.065)</w:t>
            </w:r>
          </w:p>
        </w:tc>
        <w:tc>
          <w:tcPr>
            <w:tcW w:w="1105" w:type="dxa"/>
            <w:tcBorders>
              <w:top w:val="nil"/>
              <w:left w:val="nil"/>
              <w:bottom w:val="nil"/>
              <w:right w:val="nil"/>
            </w:tcBorders>
          </w:tcPr>
          <w:p w14:paraId="6AA2D27D" w14:textId="77777777" w:rsidR="000A768D" w:rsidRDefault="006C1B1D">
            <w:pPr>
              <w:spacing w:line="200" w:lineRule="exact"/>
              <w:ind w:left="152"/>
            </w:pPr>
            <w:r>
              <w:rPr>
                <w:w w:val="104"/>
              </w:rPr>
              <w:t>(0.003)</w:t>
            </w:r>
          </w:p>
        </w:tc>
        <w:tc>
          <w:tcPr>
            <w:tcW w:w="756" w:type="dxa"/>
            <w:tcBorders>
              <w:top w:val="nil"/>
              <w:left w:val="nil"/>
              <w:bottom w:val="nil"/>
              <w:right w:val="nil"/>
            </w:tcBorders>
          </w:tcPr>
          <w:p w14:paraId="0371F702" w14:textId="77777777" w:rsidR="000A768D" w:rsidRDefault="006C1B1D">
            <w:pPr>
              <w:spacing w:line="200" w:lineRule="exact"/>
              <w:ind w:left="100"/>
            </w:pPr>
            <w:r>
              <w:rPr>
                <w:w w:val="104"/>
              </w:rPr>
              <w:t>(0.065)</w:t>
            </w:r>
          </w:p>
        </w:tc>
        <w:tc>
          <w:tcPr>
            <w:tcW w:w="1105" w:type="dxa"/>
            <w:tcBorders>
              <w:top w:val="nil"/>
              <w:left w:val="nil"/>
              <w:bottom w:val="nil"/>
              <w:right w:val="nil"/>
            </w:tcBorders>
          </w:tcPr>
          <w:p w14:paraId="461DB9EE" w14:textId="77777777" w:rsidR="000A768D" w:rsidRDefault="006C1B1D">
            <w:pPr>
              <w:spacing w:line="200" w:lineRule="exact"/>
              <w:ind w:left="152"/>
            </w:pPr>
            <w:r>
              <w:rPr>
                <w:w w:val="104"/>
              </w:rPr>
              <w:t>(0.003)</w:t>
            </w:r>
          </w:p>
        </w:tc>
      </w:tr>
      <w:tr w:rsidR="000A768D" w14:paraId="43AEB7B9" w14:textId="77777777">
        <w:trPr>
          <w:trHeight w:hRule="exact" w:val="239"/>
        </w:trPr>
        <w:tc>
          <w:tcPr>
            <w:tcW w:w="1382" w:type="dxa"/>
            <w:tcBorders>
              <w:top w:val="nil"/>
              <w:left w:val="nil"/>
              <w:bottom w:val="nil"/>
              <w:right w:val="nil"/>
            </w:tcBorders>
          </w:tcPr>
          <w:p w14:paraId="3380E490" w14:textId="77777777" w:rsidR="000A768D" w:rsidRDefault="006C1B1D">
            <w:pPr>
              <w:spacing w:line="200" w:lineRule="exact"/>
              <w:ind w:left="100"/>
            </w:pPr>
            <w:r>
              <w:rPr>
                <w:spacing w:val="-5"/>
                <w:w w:val="121"/>
              </w:rPr>
              <w:t>P</w:t>
            </w:r>
            <w:r>
              <w:rPr>
                <w:w w:val="105"/>
              </w:rPr>
              <w:t>olitical</w:t>
            </w:r>
          </w:p>
        </w:tc>
        <w:tc>
          <w:tcPr>
            <w:tcW w:w="1001" w:type="dxa"/>
            <w:tcBorders>
              <w:top w:val="nil"/>
              <w:left w:val="nil"/>
              <w:bottom w:val="nil"/>
              <w:right w:val="nil"/>
            </w:tcBorders>
          </w:tcPr>
          <w:p w14:paraId="72CD302A" w14:textId="77777777" w:rsidR="000A768D" w:rsidRDefault="006C1B1D">
            <w:pPr>
              <w:spacing w:line="200" w:lineRule="exact"/>
              <w:ind w:left="356"/>
            </w:pPr>
            <w:r>
              <w:t>-0.011</w:t>
            </w:r>
          </w:p>
        </w:tc>
        <w:tc>
          <w:tcPr>
            <w:tcW w:w="1105" w:type="dxa"/>
            <w:tcBorders>
              <w:top w:val="nil"/>
              <w:left w:val="nil"/>
              <w:bottom w:val="nil"/>
              <w:right w:val="nil"/>
            </w:tcBorders>
          </w:tcPr>
          <w:p w14:paraId="44BDC2E1" w14:textId="77777777" w:rsidR="000A768D" w:rsidRDefault="006C1B1D">
            <w:pPr>
              <w:spacing w:line="200" w:lineRule="exact"/>
              <w:ind w:left="163"/>
            </w:pPr>
            <w:r>
              <w:t>-0.000</w:t>
            </w:r>
          </w:p>
        </w:tc>
        <w:tc>
          <w:tcPr>
            <w:tcW w:w="756" w:type="dxa"/>
            <w:tcBorders>
              <w:top w:val="nil"/>
              <w:left w:val="nil"/>
              <w:bottom w:val="nil"/>
              <w:right w:val="nil"/>
            </w:tcBorders>
          </w:tcPr>
          <w:p w14:paraId="3EEA02E3" w14:textId="77777777" w:rsidR="000A768D" w:rsidRDefault="006C1B1D">
            <w:pPr>
              <w:spacing w:line="200" w:lineRule="exact"/>
              <w:ind w:left="111"/>
            </w:pPr>
            <w:r>
              <w:t>-0.011</w:t>
            </w:r>
          </w:p>
        </w:tc>
        <w:tc>
          <w:tcPr>
            <w:tcW w:w="1105" w:type="dxa"/>
            <w:tcBorders>
              <w:top w:val="nil"/>
              <w:left w:val="nil"/>
              <w:bottom w:val="nil"/>
              <w:right w:val="nil"/>
            </w:tcBorders>
          </w:tcPr>
          <w:p w14:paraId="327D8D71" w14:textId="77777777" w:rsidR="000A768D" w:rsidRDefault="006C1B1D">
            <w:pPr>
              <w:spacing w:line="200" w:lineRule="exact"/>
              <w:ind w:left="163"/>
            </w:pPr>
            <w:r>
              <w:rPr>
                <w:w w:val="99"/>
              </w:rPr>
              <w:t>-0</w:t>
            </w:r>
            <w:r>
              <w:rPr>
                <w:w w:val="101"/>
              </w:rPr>
              <w:t>.000</w:t>
            </w:r>
          </w:p>
        </w:tc>
        <w:tc>
          <w:tcPr>
            <w:tcW w:w="756" w:type="dxa"/>
            <w:tcBorders>
              <w:top w:val="nil"/>
              <w:left w:val="nil"/>
              <w:bottom w:val="nil"/>
              <w:right w:val="nil"/>
            </w:tcBorders>
          </w:tcPr>
          <w:p w14:paraId="15A7ECC3" w14:textId="77777777" w:rsidR="000A768D" w:rsidRDefault="006C1B1D">
            <w:pPr>
              <w:spacing w:line="200" w:lineRule="exact"/>
              <w:ind w:left="111"/>
            </w:pPr>
            <w:r>
              <w:t>-0.011</w:t>
            </w:r>
          </w:p>
        </w:tc>
        <w:tc>
          <w:tcPr>
            <w:tcW w:w="1105" w:type="dxa"/>
            <w:tcBorders>
              <w:top w:val="nil"/>
              <w:left w:val="nil"/>
              <w:bottom w:val="nil"/>
              <w:right w:val="nil"/>
            </w:tcBorders>
          </w:tcPr>
          <w:p w14:paraId="6632BDF8" w14:textId="77777777" w:rsidR="000A768D" w:rsidRDefault="006C1B1D">
            <w:pPr>
              <w:spacing w:line="200" w:lineRule="exact"/>
              <w:ind w:left="163"/>
            </w:pPr>
            <w:r>
              <w:t>-0.000</w:t>
            </w:r>
          </w:p>
        </w:tc>
      </w:tr>
      <w:tr w:rsidR="000A768D" w14:paraId="2527719F" w14:textId="77777777">
        <w:trPr>
          <w:trHeight w:hRule="exact" w:val="239"/>
        </w:trPr>
        <w:tc>
          <w:tcPr>
            <w:tcW w:w="1382" w:type="dxa"/>
            <w:tcBorders>
              <w:top w:val="nil"/>
              <w:left w:val="nil"/>
              <w:bottom w:val="nil"/>
              <w:right w:val="nil"/>
            </w:tcBorders>
          </w:tcPr>
          <w:p w14:paraId="20CB0BE0" w14:textId="77777777" w:rsidR="000A768D" w:rsidRDefault="006C1B1D">
            <w:pPr>
              <w:spacing w:line="200" w:lineRule="exact"/>
              <w:ind w:left="210"/>
            </w:pPr>
            <w:r>
              <w:rPr>
                <w:w w:val="103"/>
              </w:rPr>
              <w:t>Sh</w:t>
            </w:r>
            <w:r>
              <w:rPr>
                <w:spacing w:val="6"/>
                <w:w w:val="103"/>
              </w:rPr>
              <w:t>o</w:t>
            </w:r>
            <w:r>
              <w:rPr>
                <w:spacing w:val="-6"/>
                <w:w w:val="99"/>
              </w:rPr>
              <w:t>c</w:t>
            </w:r>
            <w:r>
              <w:rPr>
                <w:w w:val="103"/>
              </w:rPr>
              <w:t>ks</w:t>
            </w:r>
          </w:p>
        </w:tc>
        <w:tc>
          <w:tcPr>
            <w:tcW w:w="1001" w:type="dxa"/>
            <w:tcBorders>
              <w:top w:val="nil"/>
              <w:left w:val="nil"/>
              <w:bottom w:val="nil"/>
              <w:right w:val="nil"/>
            </w:tcBorders>
          </w:tcPr>
          <w:p w14:paraId="289357C9" w14:textId="77777777" w:rsidR="000A768D" w:rsidRDefault="006C1B1D">
            <w:pPr>
              <w:spacing w:line="200" w:lineRule="exact"/>
              <w:ind w:left="345"/>
            </w:pPr>
            <w:r>
              <w:rPr>
                <w:w w:val="104"/>
              </w:rPr>
              <w:t>(0.010)</w:t>
            </w:r>
          </w:p>
        </w:tc>
        <w:tc>
          <w:tcPr>
            <w:tcW w:w="1105" w:type="dxa"/>
            <w:tcBorders>
              <w:top w:val="nil"/>
              <w:left w:val="nil"/>
              <w:bottom w:val="nil"/>
              <w:right w:val="nil"/>
            </w:tcBorders>
          </w:tcPr>
          <w:p w14:paraId="379B7178" w14:textId="77777777" w:rsidR="000A768D" w:rsidRDefault="006C1B1D">
            <w:pPr>
              <w:spacing w:line="200" w:lineRule="exact"/>
              <w:ind w:left="152"/>
            </w:pPr>
            <w:r>
              <w:rPr>
                <w:w w:val="104"/>
              </w:rPr>
              <w:t>(0.001)</w:t>
            </w:r>
          </w:p>
        </w:tc>
        <w:tc>
          <w:tcPr>
            <w:tcW w:w="756" w:type="dxa"/>
            <w:tcBorders>
              <w:top w:val="nil"/>
              <w:left w:val="nil"/>
              <w:bottom w:val="nil"/>
              <w:right w:val="nil"/>
            </w:tcBorders>
          </w:tcPr>
          <w:p w14:paraId="615CCBF4" w14:textId="77777777" w:rsidR="000A768D" w:rsidRDefault="006C1B1D">
            <w:pPr>
              <w:spacing w:line="200" w:lineRule="exact"/>
              <w:ind w:left="100"/>
            </w:pPr>
            <w:r>
              <w:rPr>
                <w:w w:val="104"/>
              </w:rPr>
              <w:t>(0.010)</w:t>
            </w:r>
          </w:p>
        </w:tc>
        <w:tc>
          <w:tcPr>
            <w:tcW w:w="1105" w:type="dxa"/>
            <w:tcBorders>
              <w:top w:val="nil"/>
              <w:left w:val="nil"/>
              <w:bottom w:val="nil"/>
              <w:right w:val="nil"/>
            </w:tcBorders>
          </w:tcPr>
          <w:p w14:paraId="400934CB" w14:textId="77777777" w:rsidR="000A768D" w:rsidRDefault="006C1B1D">
            <w:pPr>
              <w:spacing w:line="200" w:lineRule="exact"/>
              <w:ind w:left="152"/>
            </w:pPr>
            <w:r>
              <w:rPr>
                <w:w w:val="104"/>
              </w:rPr>
              <w:t>(0.001)</w:t>
            </w:r>
          </w:p>
        </w:tc>
        <w:tc>
          <w:tcPr>
            <w:tcW w:w="756" w:type="dxa"/>
            <w:tcBorders>
              <w:top w:val="nil"/>
              <w:left w:val="nil"/>
              <w:bottom w:val="nil"/>
              <w:right w:val="nil"/>
            </w:tcBorders>
          </w:tcPr>
          <w:p w14:paraId="3C3B31D4" w14:textId="77777777" w:rsidR="000A768D" w:rsidRDefault="006C1B1D">
            <w:pPr>
              <w:spacing w:line="200" w:lineRule="exact"/>
              <w:ind w:left="100"/>
            </w:pPr>
            <w:r>
              <w:rPr>
                <w:w w:val="104"/>
              </w:rPr>
              <w:t>(0.010)</w:t>
            </w:r>
          </w:p>
        </w:tc>
        <w:tc>
          <w:tcPr>
            <w:tcW w:w="1105" w:type="dxa"/>
            <w:tcBorders>
              <w:top w:val="nil"/>
              <w:left w:val="nil"/>
              <w:bottom w:val="nil"/>
              <w:right w:val="nil"/>
            </w:tcBorders>
          </w:tcPr>
          <w:p w14:paraId="45F362F0" w14:textId="77777777" w:rsidR="000A768D" w:rsidRDefault="006C1B1D">
            <w:pPr>
              <w:spacing w:line="200" w:lineRule="exact"/>
              <w:ind w:left="152"/>
            </w:pPr>
            <w:r>
              <w:rPr>
                <w:w w:val="104"/>
              </w:rPr>
              <w:t>(0.001)</w:t>
            </w:r>
          </w:p>
        </w:tc>
      </w:tr>
      <w:tr w:rsidR="000A768D" w14:paraId="7F29541A" w14:textId="77777777">
        <w:trPr>
          <w:trHeight w:hRule="exact" w:val="239"/>
        </w:trPr>
        <w:tc>
          <w:tcPr>
            <w:tcW w:w="1382" w:type="dxa"/>
            <w:tcBorders>
              <w:top w:val="nil"/>
              <w:left w:val="nil"/>
              <w:bottom w:val="nil"/>
              <w:right w:val="nil"/>
            </w:tcBorders>
          </w:tcPr>
          <w:p w14:paraId="753EB1D5" w14:textId="77777777" w:rsidR="000A768D" w:rsidRDefault="006C1B1D">
            <w:pPr>
              <w:spacing w:line="200" w:lineRule="exact"/>
              <w:ind w:left="100"/>
            </w:pPr>
            <w:r>
              <w:rPr>
                <w:w w:val="110"/>
              </w:rPr>
              <w:t>External</w:t>
            </w:r>
          </w:p>
        </w:tc>
        <w:tc>
          <w:tcPr>
            <w:tcW w:w="1001" w:type="dxa"/>
            <w:tcBorders>
              <w:top w:val="nil"/>
              <w:left w:val="nil"/>
              <w:bottom w:val="nil"/>
              <w:right w:val="nil"/>
            </w:tcBorders>
          </w:tcPr>
          <w:p w14:paraId="013926C1" w14:textId="77777777" w:rsidR="000A768D" w:rsidRDefault="006C1B1D">
            <w:pPr>
              <w:spacing w:line="200" w:lineRule="exact"/>
              <w:ind w:left="356"/>
            </w:pPr>
            <w:r>
              <w:t>-0.046</w:t>
            </w:r>
          </w:p>
        </w:tc>
        <w:tc>
          <w:tcPr>
            <w:tcW w:w="1105" w:type="dxa"/>
            <w:tcBorders>
              <w:top w:val="nil"/>
              <w:left w:val="nil"/>
              <w:bottom w:val="nil"/>
              <w:right w:val="nil"/>
            </w:tcBorders>
          </w:tcPr>
          <w:p w14:paraId="08905CA9" w14:textId="77777777" w:rsidR="000A768D" w:rsidRDefault="006C1B1D">
            <w:pPr>
              <w:spacing w:line="200" w:lineRule="exact"/>
              <w:ind w:left="163"/>
            </w:pPr>
            <w:r>
              <w:t>-0.003</w:t>
            </w:r>
          </w:p>
        </w:tc>
        <w:tc>
          <w:tcPr>
            <w:tcW w:w="756" w:type="dxa"/>
            <w:tcBorders>
              <w:top w:val="nil"/>
              <w:left w:val="nil"/>
              <w:bottom w:val="nil"/>
              <w:right w:val="nil"/>
            </w:tcBorders>
          </w:tcPr>
          <w:p w14:paraId="253F68C2" w14:textId="77777777" w:rsidR="000A768D" w:rsidRDefault="006C1B1D">
            <w:pPr>
              <w:spacing w:line="200" w:lineRule="exact"/>
              <w:ind w:left="111"/>
            </w:pPr>
            <w:r>
              <w:t>-0.047</w:t>
            </w:r>
          </w:p>
        </w:tc>
        <w:tc>
          <w:tcPr>
            <w:tcW w:w="1105" w:type="dxa"/>
            <w:tcBorders>
              <w:top w:val="nil"/>
              <w:left w:val="nil"/>
              <w:bottom w:val="nil"/>
              <w:right w:val="nil"/>
            </w:tcBorders>
          </w:tcPr>
          <w:p w14:paraId="0CA2A3A6" w14:textId="77777777" w:rsidR="000A768D" w:rsidRDefault="006C1B1D">
            <w:pPr>
              <w:spacing w:line="200" w:lineRule="exact"/>
              <w:ind w:left="163"/>
            </w:pPr>
            <w:r>
              <w:t>-0.003</w:t>
            </w:r>
          </w:p>
        </w:tc>
        <w:tc>
          <w:tcPr>
            <w:tcW w:w="756" w:type="dxa"/>
            <w:tcBorders>
              <w:top w:val="nil"/>
              <w:left w:val="nil"/>
              <w:bottom w:val="nil"/>
              <w:right w:val="nil"/>
            </w:tcBorders>
          </w:tcPr>
          <w:p w14:paraId="566CC5DF" w14:textId="77777777" w:rsidR="000A768D" w:rsidRDefault="006C1B1D">
            <w:pPr>
              <w:spacing w:line="200" w:lineRule="exact"/>
              <w:ind w:left="111"/>
            </w:pPr>
            <w:r>
              <w:rPr>
                <w:w w:val="99"/>
              </w:rPr>
              <w:t>-0</w:t>
            </w:r>
            <w:r>
              <w:rPr>
                <w:w w:val="110"/>
              </w:rPr>
              <w:t>.</w:t>
            </w:r>
            <w:r>
              <w:rPr>
                <w:w w:val="99"/>
              </w:rPr>
              <w:t>047</w:t>
            </w:r>
          </w:p>
        </w:tc>
        <w:tc>
          <w:tcPr>
            <w:tcW w:w="1105" w:type="dxa"/>
            <w:tcBorders>
              <w:top w:val="nil"/>
              <w:left w:val="nil"/>
              <w:bottom w:val="nil"/>
              <w:right w:val="nil"/>
            </w:tcBorders>
          </w:tcPr>
          <w:p w14:paraId="25EFE4CD" w14:textId="77777777" w:rsidR="000A768D" w:rsidRDefault="006C1B1D">
            <w:pPr>
              <w:spacing w:line="200" w:lineRule="exact"/>
              <w:ind w:left="163"/>
            </w:pPr>
            <w:r>
              <w:t>-0.003</w:t>
            </w:r>
          </w:p>
        </w:tc>
      </w:tr>
      <w:tr w:rsidR="000A768D" w14:paraId="4125564B" w14:textId="77777777">
        <w:trPr>
          <w:trHeight w:hRule="exact" w:val="239"/>
        </w:trPr>
        <w:tc>
          <w:tcPr>
            <w:tcW w:w="1382" w:type="dxa"/>
            <w:tcBorders>
              <w:top w:val="nil"/>
              <w:left w:val="nil"/>
              <w:bottom w:val="nil"/>
              <w:right w:val="nil"/>
            </w:tcBorders>
          </w:tcPr>
          <w:p w14:paraId="6F8C5C28" w14:textId="77777777" w:rsidR="000A768D" w:rsidRDefault="006C1B1D">
            <w:pPr>
              <w:spacing w:line="200" w:lineRule="exact"/>
              <w:ind w:left="210"/>
            </w:pPr>
            <w:r>
              <w:rPr>
                <w:w w:val="114"/>
              </w:rPr>
              <w:t>Threat</w:t>
            </w:r>
          </w:p>
        </w:tc>
        <w:tc>
          <w:tcPr>
            <w:tcW w:w="1001" w:type="dxa"/>
            <w:tcBorders>
              <w:top w:val="nil"/>
              <w:left w:val="nil"/>
              <w:bottom w:val="nil"/>
              <w:right w:val="nil"/>
            </w:tcBorders>
          </w:tcPr>
          <w:p w14:paraId="76B86E54" w14:textId="77777777" w:rsidR="000A768D" w:rsidRDefault="006C1B1D">
            <w:pPr>
              <w:spacing w:line="200" w:lineRule="exact"/>
              <w:ind w:left="345"/>
            </w:pPr>
            <w:r>
              <w:rPr>
                <w:w w:val="104"/>
              </w:rPr>
              <w:t>(0.026)</w:t>
            </w:r>
          </w:p>
        </w:tc>
        <w:tc>
          <w:tcPr>
            <w:tcW w:w="1105" w:type="dxa"/>
            <w:tcBorders>
              <w:top w:val="nil"/>
              <w:left w:val="nil"/>
              <w:bottom w:val="nil"/>
              <w:right w:val="nil"/>
            </w:tcBorders>
          </w:tcPr>
          <w:p w14:paraId="1C6D79D7" w14:textId="77777777" w:rsidR="000A768D" w:rsidRDefault="006C1B1D">
            <w:pPr>
              <w:spacing w:line="200" w:lineRule="exact"/>
              <w:ind w:left="152"/>
            </w:pPr>
            <w:r>
              <w:rPr>
                <w:w w:val="104"/>
              </w:rPr>
              <w:t>(0.001)</w:t>
            </w:r>
          </w:p>
        </w:tc>
        <w:tc>
          <w:tcPr>
            <w:tcW w:w="756" w:type="dxa"/>
            <w:tcBorders>
              <w:top w:val="nil"/>
              <w:left w:val="nil"/>
              <w:bottom w:val="nil"/>
              <w:right w:val="nil"/>
            </w:tcBorders>
          </w:tcPr>
          <w:p w14:paraId="2EE7E12F" w14:textId="77777777" w:rsidR="000A768D" w:rsidRDefault="006C1B1D">
            <w:pPr>
              <w:spacing w:line="200" w:lineRule="exact"/>
              <w:ind w:left="100"/>
            </w:pPr>
            <w:r>
              <w:rPr>
                <w:w w:val="104"/>
              </w:rPr>
              <w:t>(0.026)</w:t>
            </w:r>
          </w:p>
        </w:tc>
        <w:tc>
          <w:tcPr>
            <w:tcW w:w="1105" w:type="dxa"/>
            <w:tcBorders>
              <w:top w:val="nil"/>
              <w:left w:val="nil"/>
              <w:bottom w:val="nil"/>
              <w:right w:val="nil"/>
            </w:tcBorders>
          </w:tcPr>
          <w:p w14:paraId="10B684C5" w14:textId="77777777" w:rsidR="000A768D" w:rsidRDefault="006C1B1D">
            <w:pPr>
              <w:spacing w:line="200" w:lineRule="exact"/>
              <w:ind w:left="152"/>
            </w:pPr>
            <w:r>
              <w:rPr>
                <w:w w:val="104"/>
              </w:rPr>
              <w:t>(0.001)</w:t>
            </w:r>
          </w:p>
        </w:tc>
        <w:tc>
          <w:tcPr>
            <w:tcW w:w="756" w:type="dxa"/>
            <w:tcBorders>
              <w:top w:val="nil"/>
              <w:left w:val="nil"/>
              <w:bottom w:val="nil"/>
              <w:right w:val="nil"/>
            </w:tcBorders>
          </w:tcPr>
          <w:p w14:paraId="451031FD" w14:textId="77777777" w:rsidR="000A768D" w:rsidRDefault="006C1B1D">
            <w:pPr>
              <w:spacing w:line="200" w:lineRule="exact"/>
              <w:ind w:left="100"/>
            </w:pPr>
            <w:r>
              <w:rPr>
                <w:w w:val="104"/>
              </w:rPr>
              <w:t>(0.026)</w:t>
            </w:r>
          </w:p>
        </w:tc>
        <w:tc>
          <w:tcPr>
            <w:tcW w:w="1105" w:type="dxa"/>
            <w:tcBorders>
              <w:top w:val="nil"/>
              <w:left w:val="nil"/>
              <w:bottom w:val="nil"/>
              <w:right w:val="nil"/>
            </w:tcBorders>
          </w:tcPr>
          <w:p w14:paraId="195A8823" w14:textId="77777777" w:rsidR="000A768D" w:rsidRDefault="006C1B1D">
            <w:pPr>
              <w:spacing w:line="200" w:lineRule="exact"/>
              <w:ind w:left="152"/>
            </w:pPr>
            <w:r>
              <w:rPr>
                <w:w w:val="104"/>
              </w:rPr>
              <w:t>(0.001)</w:t>
            </w:r>
          </w:p>
        </w:tc>
      </w:tr>
      <w:tr w:rsidR="000A768D" w14:paraId="56B68E5C" w14:textId="77777777">
        <w:trPr>
          <w:trHeight w:hRule="exact" w:val="239"/>
        </w:trPr>
        <w:tc>
          <w:tcPr>
            <w:tcW w:w="1382" w:type="dxa"/>
            <w:tcBorders>
              <w:top w:val="nil"/>
              <w:left w:val="nil"/>
              <w:bottom w:val="nil"/>
              <w:right w:val="nil"/>
            </w:tcBorders>
          </w:tcPr>
          <w:p w14:paraId="506C6232" w14:textId="77777777" w:rsidR="000A768D" w:rsidRDefault="000A768D">
            <w:pPr>
              <w:spacing w:before="1" w:line="100" w:lineRule="exact"/>
              <w:rPr>
                <w:sz w:val="10"/>
                <w:szCs w:val="10"/>
              </w:rPr>
            </w:pPr>
          </w:p>
          <w:p w14:paraId="69000808" w14:textId="77777777" w:rsidR="000A768D" w:rsidRDefault="006C1B1D">
            <w:pPr>
              <w:spacing w:line="120" w:lineRule="exact"/>
              <w:ind w:left="100"/>
            </w:pPr>
            <w:r>
              <w:rPr>
                <w:spacing w:val="-5"/>
                <w:w w:val="121"/>
                <w:position w:val="-8"/>
              </w:rPr>
              <w:t>P</w:t>
            </w:r>
            <w:r>
              <w:rPr>
                <w:w w:val="108"/>
                <w:position w:val="-8"/>
              </w:rPr>
              <w:t>oli</w:t>
            </w:r>
            <w:r>
              <w:rPr>
                <w:spacing w:val="-6"/>
                <w:w w:val="108"/>
                <w:position w:val="-8"/>
              </w:rPr>
              <w:t>t</w:t>
            </w:r>
            <w:r>
              <w:rPr>
                <w:w w:val="105"/>
                <w:position w:val="-8"/>
              </w:rPr>
              <w:t>y</w:t>
            </w:r>
          </w:p>
        </w:tc>
        <w:tc>
          <w:tcPr>
            <w:tcW w:w="1001" w:type="dxa"/>
            <w:tcBorders>
              <w:top w:val="nil"/>
              <w:left w:val="nil"/>
              <w:bottom w:val="nil"/>
              <w:right w:val="nil"/>
            </w:tcBorders>
          </w:tcPr>
          <w:p w14:paraId="4140FC03" w14:textId="77777777" w:rsidR="000A768D" w:rsidRDefault="006C1B1D">
            <w:pPr>
              <w:spacing w:line="200" w:lineRule="exact"/>
              <w:ind w:left="422"/>
            </w:pPr>
            <w:r>
              <w:t>0.015</w:t>
            </w:r>
          </w:p>
        </w:tc>
        <w:tc>
          <w:tcPr>
            <w:tcW w:w="1105" w:type="dxa"/>
            <w:tcBorders>
              <w:top w:val="nil"/>
              <w:left w:val="nil"/>
              <w:bottom w:val="nil"/>
              <w:right w:val="nil"/>
            </w:tcBorders>
          </w:tcPr>
          <w:p w14:paraId="7510E883" w14:textId="77777777" w:rsidR="000A768D" w:rsidRDefault="006C1B1D">
            <w:pPr>
              <w:spacing w:line="200" w:lineRule="exact"/>
              <w:ind w:left="163"/>
            </w:pPr>
            <w:r>
              <w:t>-0.000</w:t>
            </w:r>
          </w:p>
        </w:tc>
        <w:tc>
          <w:tcPr>
            <w:tcW w:w="756" w:type="dxa"/>
            <w:tcBorders>
              <w:top w:val="nil"/>
              <w:left w:val="nil"/>
              <w:bottom w:val="nil"/>
              <w:right w:val="nil"/>
            </w:tcBorders>
          </w:tcPr>
          <w:p w14:paraId="24B4D93C" w14:textId="77777777" w:rsidR="000A768D" w:rsidRDefault="006C1B1D">
            <w:pPr>
              <w:spacing w:line="200" w:lineRule="exact"/>
              <w:ind w:left="177"/>
            </w:pPr>
            <w:r>
              <w:t>0.015</w:t>
            </w:r>
          </w:p>
        </w:tc>
        <w:tc>
          <w:tcPr>
            <w:tcW w:w="1105" w:type="dxa"/>
            <w:tcBorders>
              <w:top w:val="nil"/>
              <w:left w:val="nil"/>
              <w:bottom w:val="nil"/>
              <w:right w:val="nil"/>
            </w:tcBorders>
          </w:tcPr>
          <w:p w14:paraId="48FE9F26" w14:textId="77777777" w:rsidR="000A768D" w:rsidRDefault="006C1B1D">
            <w:pPr>
              <w:spacing w:line="200" w:lineRule="exact"/>
              <w:ind w:left="163"/>
            </w:pPr>
            <w:r>
              <w:t>-0.000</w:t>
            </w:r>
          </w:p>
        </w:tc>
        <w:tc>
          <w:tcPr>
            <w:tcW w:w="756" w:type="dxa"/>
            <w:tcBorders>
              <w:top w:val="nil"/>
              <w:left w:val="nil"/>
              <w:bottom w:val="nil"/>
              <w:right w:val="nil"/>
            </w:tcBorders>
          </w:tcPr>
          <w:p w14:paraId="6B2C522A" w14:textId="77777777" w:rsidR="000A768D" w:rsidRDefault="006C1B1D">
            <w:pPr>
              <w:spacing w:line="200" w:lineRule="exact"/>
              <w:ind w:left="177"/>
            </w:pPr>
            <w:r>
              <w:t>0.015</w:t>
            </w:r>
          </w:p>
        </w:tc>
        <w:tc>
          <w:tcPr>
            <w:tcW w:w="1105" w:type="dxa"/>
            <w:tcBorders>
              <w:top w:val="nil"/>
              <w:left w:val="nil"/>
              <w:bottom w:val="nil"/>
              <w:right w:val="nil"/>
            </w:tcBorders>
          </w:tcPr>
          <w:p w14:paraId="1E58FB8A" w14:textId="77777777" w:rsidR="000A768D" w:rsidRDefault="006C1B1D">
            <w:pPr>
              <w:spacing w:line="200" w:lineRule="exact"/>
              <w:ind w:left="163"/>
            </w:pPr>
            <w:r>
              <w:t>-0.000</w:t>
            </w:r>
          </w:p>
        </w:tc>
      </w:tr>
      <w:tr w:rsidR="000A768D" w14:paraId="503868BF" w14:textId="77777777">
        <w:trPr>
          <w:trHeight w:hRule="exact" w:val="239"/>
        </w:trPr>
        <w:tc>
          <w:tcPr>
            <w:tcW w:w="1382" w:type="dxa"/>
            <w:tcBorders>
              <w:top w:val="nil"/>
              <w:left w:val="nil"/>
              <w:bottom w:val="nil"/>
              <w:right w:val="nil"/>
            </w:tcBorders>
          </w:tcPr>
          <w:p w14:paraId="34804639" w14:textId="77777777" w:rsidR="000A768D" w:rsidRDefault="000A768D"/>
        </w:tc>
        <w:tc>
          <w:tcPr>
            <w:tcW w:w="1001" w:type="dxa"/>
            <w:tcBorders>
              <w:top w:val="nil"/>
              <w:left w:val="nil"/>
              <w:bottom w:val="nil"/>
              <w:right w:val="nil"/>
            </w:tcBorders>
          </w:tcPr>
          <w:p w14:paraId="3812DAA4" w14:textId="77777777" w:rsidR="000A768D" w:rsidRDefault="006C1B1D">
            <w:pPr>
              <w:spacing w:line="200" w:lineRule="exact"/>
              <w:ind w:left="345"/>
            </w:pPr>
            <w:r>
              <w:rPr>
                <w:w w:val="104"/>
              </w:rPr>
              <w:t>(0.018)</w:t>
            </w:r>
          </w:p>
        </w:tc>
        <w:tc>
          <w:tcPr>
            <w:tcW w:w="1105" w:type="dxa"/>
            <w:tcBorders>
              <w:top w:val="nil"/>
              <w:left w:val="nil"/>
              <w:bottom w:val="nil"/>
              <w:right w:val="nil"/>
            </w:tcBorders>
          </w:tcPr>
          <w:p w14:paraId="465A8890" w14:textId="77777777" w:rsidR="000A768D" w:rsidRDefault="006C1B1D">
            <w:pPr>
              <w:spacing w:line="200" w:lineRule="exact"/>
              <w:ind w:left="152"/>
            </w:pPr>
            <w:r>
              <w:rPr>
                <w:w w:val="104"/>
              </w:rPr>
              <w:t>(0.001)</w:t>
            </w:r>
          </w:p>
        </w:tc>
        <w:tc>
          <w:tcPr>
            <w:tcW w:w="756" w:type="dxa"/>
            <w:tcBorders>
              <w:top w:val="nil"/>
              <w:left w:val="nil"/>
              <w:bottom w:val="nil"/>
              <w:right w:val="nil"/>
            </w:tcBorders>
          </w:tcPr>
          <w:p w14:paraId="1A35E4FD" w14:textId="77777777" w:rsidR="000A768D" w:rsidRDefault="006C1B1D">
            <w:pPr>
              <w:spacing w:line="200" w:lineRule="exact"/>
              <w:ind w:left="100"/>
            </w:pPr>
            <w:r>
              <w:rPr>
                <w:w w:val="104"/>
              </w:rPr>
              <w:t>(0.018)</w:t>
            </w:r>
          </w:p>
        </w:tc>
        <w:tc>
          <w:tcPr>
            <w:tcW w:w="1105" w:type="dxa"/>
            <w:tcBorders>
              <w:top w:val="nil"/>
              <w:left w:val="nil"/>
              <w:bottom w:val="nil"/>
              <w:right w:val="nil"/>
            </w:tcBorders>
          </w:tcPr>
          <w:p w14:paraId="209E8E3C" w14:textId="77777777" w:rsidR="000A768D" w:rsidRDefault="006C1B1D">
            <w:pPr>
              <w:spacing w:line="200" w:lineRule="exact"/>
              <w:ind w:left="152"/>
            </w:pPr>
            <w:r>
              <w:rPr>
                <w:w w:val="104"/>
              </w:rPr>
              <w:t>(0.001)</w:t>
            </w:r>
          </w:p>
        </w:tc>
        <w:tc>
          <w:tcPr>
            <w:tcW w:w="756" w:type="dxa"/>
            <w:tcBorders>
              <w:top w:val="nil"/>
              <w:left w:val="nil"/>
              <w:bottom w:val="nil"/>
              <w:right w:val="nil"/>
            </w:tcBorders>
          </w:tcPr>
          <w:p w14:paraId="7DC362D8" w14:textId="77777777" w:rsidR="000A768D" w:rsidRDefault="006C1B1D">
            <w:pPr>
              <w:spacing w:line="200" w:lineRule="exact"/>
              <w:ind w:left="100"/>
            </w:pPr>
            <w:r>
              <w:rPr>
                <w:w w:val="104"/>
              </w:rPr>
              <w:t>(0.018)</w:t>
            </w:r>
          </w:p>
        </w:tc>
        <w:tc>
          <w:tcPr>
            <w:tcW w:w="1105" w:type="dxa"/>
            <w:tcBorders>
              <w:top w:val="nil"/>
              <w:left w:val="nil"/>
              <w:bottom w:val="nil"/>
              <w:right w:val="nil"/>
            </w:tcBorders>
          </w:tcPr>
          <w:p w14:paraId="4BB3EA82" w14:textId="77777777" w:rsidR="000A768D" w:rsidRDefault="006C1B1D">
            <w:pPr>
              <w:spacing w:line="200" w:lineRule="exact"/>
              <w:ind w:left="152"/>
            </w:pPr>
            <w:r>
              <w:rPr>
                <w:w w:val="104"/>
              </w:rPr>
              <w:t>(0.001)</w:t>
            </w:r>
          </w:p>
        </w:tc>
      </w:tr>
      <w:tr w:rsidR="000A768D" w14:paraId="347CB667" w14:textId="77777777">
        <w:trPr>
          <w:trHeight w:hRule="exact" w:val="239"/>
        </w:trPr>
        <w:tc>
          <w:tcPr>
            <w:tcW w:w="1382" w:type="dxa"/>
            <w:tcBorders>
              <w:top w:val="nil"/>
              <w:left w:val="nil"/>
              <w:bottom w:val="nil"/>
              <w:right w:val="nil"/>
            </w:tcBorders>
          </w:tcPr>
          <w:p w14:paraId="1F175A54" w14:textId="77777777" w:rsidR="000A768D" w:rsidRDefault="006C1B1D">
            <w:pPr>
              <w:spacing w:line="200" w:lineRule="exact"/>
              <w:ind w:left="100"/>
            </w:pPr>
            <w:r>
              <w:rPr>
                <w:w w:val="112"/>
              </w:rPr>
              <w:t>Pro</w:t>
            </w:r>
            <w:r>
              <w:rPr>
                <w:spacing w:val="6"/>
                <w:w w:val="112"/>
              </w:rPr>
              <w:t>p</w:t>
            </w:r>
            <w:r>
              <w:rPr>
                <w:w w:val="115"/>
              </w:rPr>
              <w:t>er</w:t>
            </w:r>
            <w:r>
              <w:rPr>
                <w:spacing w:val="-6"/>
                <w:w w:val="115"/>
              </w:rPr>
              <w:t>t</w:t>
            </w:r>
            <w:r>
              <w:rPr>
                <w:w w:val="105"/>
              </w:rPr>
              <w:t>y</w:t>
            </w:r>
          </w:p>
        </w:tc>
        <w:tc>
          <w:tcPr>
            <w:tcW w:w="1001" w:type="dxa"/>
            <w:tcBorders>
              <w:top w:val="nil"/>
              <w:left w:val="nil"/>
              <w:bottom w:val="nil"/>
              <w:right w:val="nil"/>
            </w:tcBorders>
          </w:tcPr>
          <w:p w14:paraId="5DF1146B" w14:textId="77777777" w:rsidR="000A768D" w:rsidRDefault="006C1B1D">
            <w:pPr>
              <w:spacing w:line="200" w:lineRule="exact"/>
              <w:ind w:left="422"/>
            </w:pPr>
            <w:r>
              <w:t>0.039</w:t>
            </w:r>
          </w:p>
        </w:tc>
        <w:tc>
          <w:tcPr>
            <w:tcW w:w="1105" w:type="dxa"/>
            <w:tcBorders>
              <w:top w:val="nil"/>
              <w:left w:val="nil"/>
              <w:bottom w:val="nil"/>
              <w:right w:val="nil"/>
            </w:tcBorders>
          </w:tcPr>
          <w:p w14:paraId="04A926CA" w14:textId="77777777" w:rsidR="000A768D" w:rsidRDefault="006C1B1D">
            <w:pPr>
              <w:spacing w:line="200" w:lineRule="exact"/>
              <w:ind w:left="163"/>
            </w:pPr>
            <w:r>
              <w:t>-0.001</w:t>
            </w:r>
          </w:p>
        </w:tc>
        <w:tc>
          <w:tcPr>
            <w:tcW w:w="756" w:type="dxa"/>
            <w:tcBorders>
              <w:top w:val="nil"/>
              <w:left w:val="nil"/>
              <w:bottom w:val="nil"/>
              <w:right w:val="nil"/>
            </w:tcBorders>
          </w:tcPr>
          <w:p w14:paraId="6841C5A8" w14:textId="77777777" w:rsidR="000A768D" w:rsidRDefault="006C1B1D">
            <w:pPr>
              <w:spacing w:line="200" w:lineRule="exact"/>
              <w:ind w:left="177"/>
            </w:pPr>
            <w:r>
              <w:t>0.039</w:t>
            </w:r>
          </w:p>
        </w:tc>
        <w:tc>
          <w:tcPr>
            <w:tcW w:w="1105" w:type="dxa"/>
            <w:tcBorders>
              <w:top w:val="nil"/>
              <w:left w:val="nil"/>
              <w:bottom w:val="nil"/>
              <w:right w:val="nil"/>
            </w:tcBorders>
          </w:tcPr>
          <w:p w14:paraId="3E48B9AA" w14:textId="77777777" w:rsidR="000A768D" w:rsidRDefault="006C1B1D">
            <w:pPr>
              <w:spacing w:line="200" w:lineRule="exact"/>
              <w:ind w:left="163"/>
            </w:pPr>
            <w:r>
              <w:t>-0.001</w:t>
            </w:r>
          </w:p>
        </w:tc>
        <w:tc>
          <w:tcPr>
            <w:tcW w:w="756" w:type="dxa"/>
            <w:tcBorders>
              <w:top w:val="nil"/>
              <w:left w:val="nil"/>
              <w:bottom w:val="nil"/>
              <w:right w:val="nil"/>
            </w:tcBorders>
          </w:tcPr>
          <w:p w14:paraId="07077D5D" w14:textId="77777777" w:rsidR="000A768D" w:rsidRDefault="006C1B1D">
            <w:pPr>
              <w:spacing w:line="200" w:lineRule="exact"/>
              <w:ind w:left="177"/>
            </w:pPr>
            <w:r>
              <w:rPr>
                <w:w w:val="99"/>
              </w:rPr>
              <w:t>0</w:t>
            </w:r>
            <w:r>
              <w:rPr>
                <w:w w:val="101"/>
              </w:rPr>
              <w:t>.039</w:t>
            </w:r>
          </w:p>
        </w:tc>
        <w:tc>
          <w:tcPr>
            <w:tcW w:w="1105" w:type="dxa"/>
            <w:tcBorders>
              <w:top w:val="nil"/>
              <w:left w:val="nil"/>
              <w:bottom w:val="nil"/>
              <w:right w:val="nil"/>
            </w:tcBorders>
          </w:tcPr>
          <w:p w14:paraId="4560FAA7" w14:textId="77777777" w:rsidR="000A768D" w:rsidRDefault="006C1B1D">
            <w:pPr>
              <w:spacing w:line="200" w:lineRule="exact"/>
              <w:ind w:left="163"/>
            </w:pPr>
            <w:r>
              <w:t>-0.001</w:t>
            </w:r>
          </w:p>
        </w:tc>
      </w:tr>
      <w:tr w:rsidR="000A768D" w14:paraId="672565AB" w14:textId="77777777">
        <w:trPr>
          <w:trHeight w:hRule="exact" w:val="239"/>
        </w:trPr>
        <w:tc>
          <w:tcPr>
            <w:tcW w:w="1382" w:type="dxa"/>
            <w:tcBorders>
              <w:top w:val="nil"/>
              <w:left w:val="nil"/>
              <w:bottom w:val="nil"/>
              <w:right w:val="nil"/>
            </w:tcBorders>
          </w:tcPr>
          <w:p w14:paraId="2F6E702D" w14:textId="77777777" w:rsidR="000A768D" w:rsidRDefault="006C1B1D">
            <w:pPr>
              <w:spacing w:line="200" w:lineRule="exact"/>
              <w:ind w:left="210"/>
            </w:pPr>
            <w:r>
              <w:rPr>
                <w:w w:val="106"/>
              </w:rPr>
              <w:t>Rig</w:t>
            </w:r>
            <w:r>
              <w:rPr>
                <w:spacing w:val="-6"/>
                <w:w w:val="106"/>
              </w:rPr>
              <w:t>h</w:t>
            </w:r>
            <w:r>
              <w:rPr>
                <w:w w:val="117"/>
              </w:rPr>
              <w:t>ts</w:t>
            </w:r>
          </w:p>
        </w:tc>
        <w:tc>
          <w:tcPr>
            <w:tcW w:w="1001" w:type="dxa"/>
            <w:tcBorders>
              <w:top w:val="nil"/>
              <w:left w:val="nil"/>
              <w:bottom w:val="nil"/>
              <w:right w:val="nil"/>
            </w:tcBorders>
          </w:tcPr>
          <w:p w14:paraId="3AD23142" w14:textId="77777777" w:rsidR="000A768D" w:rsidRDefault="006C1B1D">
            <w:pPr>
              <w:spacing w:line="200" w:lineRule="exact"/>
              <w:ind w:left="345"/>
            </w:pPr>
            <w:r>
              <w:rPr>
                <w:w w:val="104"/>
              </w:rPr>
              <w:t>(0.021)</w:t>
            </w:r>
          </w:p>
        </w:tc>
        <w:tc>
          <w:tcPr>
            <w:tcW w:w="1105" w:type="dxa"/>
            <w:tcBorders>
              <w:top w:val="nil"/>
              <w:left w:val="nil"/>
              <w:bottom w:val="nil"/>
              <w:right w:val="nil"/>
            </w:tcBorders>
          </w:tcPr>
          <w:p w14:paraId="2CB892AF" w14:textId="77777777" w:rsidR="000A768D" w:rsidRDefault="006C1B1D">
            <w:pPr>
              <w:spacing w:line="200" w:lineRule="exact"/>
              <w:ind w:left="152"/>
            </w:pPr>
            <w:r>
              <w:rPr>
                <w:w w:val="104"/>
              </w:rPr>
              <w:t>(0.002)</w:t>
            </w:r>
          </w:p>
        </w:tc>
        <w:tc>
          <w:tcPr>
            <w:tcW w:w="756" w:type="dxa"/>
            <w:tcBorders>
              <w:top w:val="nil"/>
              <w:left w:val="nil"/>
              <w:bottom w:val="nil"/>
              <w:right w:val="nil"/>
            </w:tcBorders>
          </w:tcPr>
          <w:p w14:paraId="3FE01805" w14:textId="77777777" w:rsidR="000A768D" w:rsidRDefault="006C1B1D">
            <w:pPr>
              <w:spacing w:line="200" w:lineRule="exact"/>
              <w:ind w:left="100"/>
            </w:pPr>
            <w:r>
              <w:rPr>
                <w:w w:val="104"/>
              </w:rPr>
              <w:t>(0.022)</w:t>
            </w:r>
          </w:p>
        </w:tc>
        <w:tc>
          <w:tcPr>
            <w:tcW w:w="1105" w:type="dxa"/>
            <w:tcBorders>
              <w:top w:val="nil"/>
              <w:left w:val="nil"/>
              <w:bottom w:val="nil"/>
              <w:right w:val="nil"/>
            </w:tcBorders>
          </w:tcPr>
          <w:p w14:paraId="1306467F" w14:textId="77777777" w:rsidR="000A768D" w:rsidRDefault="006C1B1D">
            <w:pPr>
              <w:spacing w:line="200" w:lineRule="exact"/>
              <w:ind w:left="152"/>
            </w:pPr>
            <w:r>
              <w:rPr>
                <w:w w:val="104"/>
              </w:rPr>
              <w:t>(0.002)</w:t>
            </w:r>
          </w:p>
        </w:tc>
        <w:tc>
          <w:tcPr>
            <w:tcW w:w="756" w:type="dxa"/>
            <w:tcBorders>
              <w:top w:val="nil"/>
              <w:left w:val="nil"/>
              <w:bottom w:val="nil"/>
              <w:right w:val="nil"/>
            </w:tcBorders>
          </w:tcPr>
          <w:p w14:paraId="72CB1EF8" w14:textId="77777777" w:rsidR="000A768D" w:rsidRDefault="006C1B1D">
            <w:pPr>
              <w:spacing w:line="200" w:lineRule="exact"/>
              <w:ind w:left="100"/>
            </w:pPr>
            <w:r>
              <w:rPr>
                <w:w w:val="104"/>
              </w:rPr>
              <w:t>(0.022)</w:t>
            </w:r>
          </w:p>
        </w:tc>
        <w:tc>
          <w:tcPr>
            <w:tcW w:w="1105" w:type="dxa"/>
            <w:tcBorders>
              <w:top w:val="nil"/>
              <w:left w:val="nil"/>
              <w:bottom w:val="nil"/>
              <w:right w:val="nil"/>
            </w:tcBorders>
          </w:tcPr>
          <w:p w14:paraId="75701011" w14:textId="77777777" w:rsidR="000A768D" w:rsidRDefault="006C1B1D">
            <w:pPr>
              <w:spacing w:line="200" w:lineRule="exact"/>
              <w:ind w:left="152"/>
            </w:pPr>
            <w:r>
              <w:rPr>
                <w:w w:val="104"/>
              </w:rPr>
              <w:t>(0.002)</w:t>
            </w:r>
          </w:p>
        </w:tc>
      </w:tr>
      <w:tr w:rsidR="000A768D" w14:paraId="0E4148FE" w14:textId="77777777">
        <w:trPr>
          <w:trHeight w:hRule="exact" w:val="239"/>
        </w:trPr>
        <w:tc>
          <w:tcPr>
            <w:tcW w:w="1382" w:type="dxa"/>
            <w:tcBorders>
              <w:top w:val="nil"/>
              <w:left w:val="nil"/>
              <w:bottom w:val="nil"/>
              <w:right w:val="nil"/>
            </w:tcBorders>
          </w:tcPr>
          <w:p w14:paraId="20BA36F3" w14:textId="77777777" w:rsidR="000A768D" w:rsidRDefault="000A768D">
            <w:pPr>
              <w:spacing w:before="1" w:line="100" w:lineRule="exact"/>
              <w:rPr>
                <w:sz w:val="10"/>
                <w:szCs w:val="10"/>
              </w:rPr>
            </w:pPr>
          </w:p>
          <w:p w14:paraId="22DADC59" w14:textId="77777777" w:rsidR="000A768D" w:rsidRDefault="006C1B1D">
            <w:pPr>
              <w:spacing w:line="120" w:lineRule="exact"/>
              <w:ind w:left="100" w:right="-118"/>
            </w:pPr>
            <w:r>
              <w:rPr>
                <w:w w:val="107"/>
                <w:position w:val="-8"/>
              </w:rPr>
              <w:t>Log(</w:t>
            </w:r>
            <w:r>
              <w:rPr>
                <w:spacing w:val="-6"/>
                <w:w w:val="107"/>
                <w:position w:val="-8"/>
              </w:rPr>
              <w:t>P</w:t>
            </w:r>
            <w:r>
              <w:rPr>
                <w:w w:val="108"/>
                <w:position w:val="-8"/>
              </w:rPr>
              <w:t>opulatio</w:t>
            </w:r>
          </w:p>
        </w:tc>
        <w:tc>
          <w:tcPr>
            <w:tcW w:w="1001" w:type="dxa"/>
            <w:tcBorders>
              <w:top w:val="nil"/>
              <w:left w:val="nil"/>
              <w:bottom w:val="nil"/>
              <w:right w:val="nil"/>
            </w:tcBorders>
          </w:tcPr>
          <w:p w14:paraId="41441487" w14:textId="77777777" w:rsidR="000A768D" w:rsidRDefault="006C1B1D">
            <w:pPr>
              <w:spacing w:line="220" w:lineRule="exact"/>
              <w:ind w:left="68"/>
            </w:pPr>
            <w:r>
              <w:rPr>
                <w:position w:val="-10"/>
              </w:rPr>
              <w:t xml:space="preserve">)    </w:t>
            </w:r>
            <w:r>
              <w:rPr>
                <w:spacing w:val="38"/>
                <w:position w:val="-10"/>
              </w:rPr>
              <w:t xml:space="preserve"> </w:t>
            </w:r>
            <w:r>
              <w:rPr>
                <w:w w:val="101"/>
                <w:position w:val="2"/>
              </w:rPr>
              <w:t>1.30</w:t>
            </w:r>
          </w:p>
        </w:tc>
        <w:tc>
          <w:tcPr>
            <w:tcW w:w="1105" w:type="dxa"/>
            <w:tcBorders>
              <w:top w:val="nil"/>
              <w:left w:val="nil"/>
              <w:bottom w:val="nil"/>
              <w:right w:val="nil"/>
            </w:tcBorders>
          </w:tcPr>
          <w:p w14:paraId="6BD462D8" w14:textId="77777777" w:rsidR="000A768D" w:rsidRDefault="006C1B1D">
            <w:pPr>
              <w:spacing w:line="200" w:lineRule="exact"/>
              <w:ind w:left="163"/>
            </w:pPr>
            <w:r>
              <w:t>-0.032</w:t>
            </w:r>
          </w:p>
        </w:tc>
        <w:tc>
          <w:tcPr>
            <w:tcW w:w="756" w:type="dxa"/>
            <w:tcBorders>
              <w:top w:val="nil"/>
              <w:left w:val="nil"/>
              <w:bottom w:val="nil"/>
              <w:right w:val="nil"/>
            </w:tcBorders>
          </w:tcPr>
          <w:p w14:paraId="4DE0F693" w14:textId="77777777" w:rsidR="000A768D" w:rsidRDefault="006C1B1D">
            <w:pPr>
              <w:spacing w:line="200" w:lineRule="exact"/>
              <w:ind w:left="177"/>
            </w:pPr>
            <w:r>
              <w:rPr>
                <w:w w:val="101"/>
              </w:rPr>
              <w:t>1.32</w:t>
            </w:r>
          </w:p>
        </w:tc>
        <w:tc>
          <w:tcPr>
            <w:tcW w:w="1105" w:type="dxa"/>
            <w:tcBorders>
              <w:top w:val="nil"/>
              <w:left w:val="nil"/>
              <w:bottom w:val="nil"/>
              <w:right w:val="nil"/>
            </w:tcBorders>
          </w:tcPr>
          <w:p w14:paraId="4A6033DA" w14:textId="77777777" w:rsidR="000A768D" w:rsidRDefault="006C1B1D">
            <w:pPr>
              <w:spacing w:line="200" w:lineRule="exact"/>
              <w:ind w:left="163"/>
            </w:pPr>
            <w:r>
              <w:t>-0.032</w:t>
            </w:r>
          </w:p>
        </w:tc>
        <w:tc>
          <w:tcPr>
            <w:tcW w:w="756" w:type="dxa"/>
            <w:tcBorders>
              <w:top w:val="nil"/>
              <w:left w:val="nil"/>
              <w:bottom w:val="nil"/>
              <w:right w:val="nil"/>
            </w:tcBorders>
          </w:tcPr>
          <w:p w14:paraId="67B212DA" w14:textId="77777777" w:rsidR="000A768D" w:rsidRDefault="006C1B1D">
            <w:pPr>
              <w:spacing w:line="200" w:lineRule="exact"/>
              <w:ind w:left="177"/>
            </w:pPr>
            <w:r>
              <w:rPr>
                <w:w w:val="101"/>
              </w:rPr>
              <w:t>1.31</w:t>
            </w:r>
          </w:p>
        </w:tc>
        <w:tc>
          <w:tcPr>
            <w:tcW w:w="1105" w:type="dxa"/>
            <w:tcBorders>
              <w:top w:val="nil"/>
              <w:left w:val="nil"/>
              <w:bottom w:val="nil"/>
              <w:right w:val="nil"/>
            </w:tcBorders>
          </w:tcPr>
          <w:p w14:paraId="358A1B2C" w14:textId="77777777" w:rsidR="000A768D" w:rsidRDefault="006C1B1D">
            <w:pPr>
              <w:spacing w:line="200" w:lineRule="exact"/>
              <w:ind w:left="163"/>
            </w:pPr>
            <w:r>
              <w:t>-0.032</w:t>
            </w:r>
          </w:p>
        </w:tc>
      </w:tr>
      <w:tr w:rsidR="000A768D" w14:paraId="7A7BEEE5" w14:textId="77777777">
        <w:trPr>
          <w:trHeight w:hRule="exact" w:val="239"/>
        </w:trPr>
        <w:tc>
          <w:tcPr>
            <w:tcW w:w="1382" w:type="dxa"/>
            <w:tcBorders>
              <w:top w:val="nil"/>
              <w:left w:val="nil"/>
              <w:bottom w:val="nil"/>
              <w:right w:val="nil"/>
            </w:tcBorders>
          </w:tcPr>
          <w:p w14:paraId="799A0239" w14:textId="77777777" w:rsidR="000A768D" w:rsidRDefault="006C1B1D">
            <w:pPr>
              <w:spacing w:line="80" w:lineRule="exact"/>
              <w:ind w:right="42"/>
              <w:jc w:val="right"/>
            </w:pPr>
            <w:r>
              <w:rPr>
                <w:w w:val="110"/>
                <w:position w:val="2"/>
              </w:rPr>
              <w:t>n</w:t>
            </w:r>
          </w:p>
        </w:tc>
        <w:tc>
          <w:tcPr>
            <w:tcW w:w="1001" w:type="dxa"/>
            <w:tcBorders>
              <w:top w:val="nil"/>
              <w:left w:val="nil"/>
              <w:bottom w:val="nil"/>
              <w:right w:val="nil"/>
            </w:tcBorders>
          </w:tcPr>
          <w:p w14:paraId="24544FA0" w14:textId="77777777" w:rsidR="000A768D" w:rsidRDefault="006C1B1D">
            <w:pPr>
              <w:spacing w:line="200" w:lineRule="exact"/>
              <w:ind w:left="345"/>
            </w:pPr>
            <w:r>
              <w:rPr>
                <w:w w:val="104"/>
              </w:rPr>
              <w:t>(0.525)</w:t>
            </w:r>
          </w:p>
        </w:tc>
        <w:tc>
          <w:tcPr>
            <w:tcW w:w="1105" w:type="dxa"/>
            <w:tcBorders>
              <w:top w:val="nil"/>
              <w:left w:val="nil"/>
              <w:bottom w:val="nil"/>
              <w:right w:val="nil"/>
            </w:tcBorders>
          </w:tcPr>
          <w:p w14:paraId="517F7DF9" w14:textId="77777777" w:rsidR="000A768D" w:rsidRDefault="006C1B1D">
            <w:pPr>
              <w:spacing w:line="200" w:lineRule="exact"/>
              <w:ind w:left="152"/>
            </w:pPr>
            <w:r>
              <w:rPr>
                <w:w w:val="104"/>
              </w:rPr>
              <w:t>(0.032)</w:t>
            </w:r>
          </w:p>
        </w:tc>
        <w:tc>
          <w:tcPr>
            <w:tcW w:w="756" w:type="dxa"/>
            <w:tcBorders>
              <w:top w:val="nil"/>
              <w:left w:val="nil"/>
              <w:bottom w:val="nil"/>
              <w:right w:val="nil"/>
            </w:tcBorders>
          </w:tcPr>
          <w:p w14:paraId="231092EC" w14:textId="77777777" w:rsidR="000A768D" w:rsidRDefault="006C1B1D">
            <w:pPr>
              <w:spacing w:line="200" w:lineRule="exact"/>
              <w:ind w:left="100"/>
            </w:pPr>
            <w:r>
              <w:rPr>
                <w:w w:val="104"/>
              </w:rPr>
              <w:t>(0.525)</w:t>
            </w:r>
          </w:p>
        </w:tc>
        <w:tc>
          <w:tcPr>
            <w:tcW w:w="1105" w:type="dxa"/>
            <w:tcBorders>
              <w:top w:val="nil"/>
              <w:left w:val="nil"/>
              <w:bottom w:val="nil"/>
              <w:right w:val="nil"/>
            </w:tcBorders>
          </w:tcPr>
          <w:p w14:paraId="4DE13CED" w14:textId="77777777" w:rsidR="000A768D" w:rsidRDefault="006C1B1D">
            <w:pPr>
              <w:spacing w:line="200" w:lineRule="exact"/>
              <w:ind w:left="152"/>
            </w:pPr>
            <w:r>
              <w:rPr>
                <w:w w:val="104"/>
              </w:rPr>
              <w:t>(0.032)</w:t>
            </w:r>
          </w:p>
        </w:tc>
        <w:tc>
          <w:tcPr>
            <w:tcW w:w="756" w:type="dxa"/>
            <w:tcBorders>
              <w:top w:val="nil"/>
              <w:left w:val="nil"/>
              <w:bottom w:val="nil"/>
              <w:right w:val="nil"/>
            </w:tcBorders>
          </w:tcPr>
          <w:p w14:paraId="54EB3E17" w14:textId="77777777" w:rsidR="000A768D" w:rsidRDefault="006C1B1D">
            <w:pPr>
              <w:spacing w:line="200" w:lineRule="exact"/>
              <w:ind w:left="100"/>
            </w:pPr>
            <w:r>
              <w:rPr>
                <w:w w:val="104"/>
              </w:rPr>
              <w:t>(0.526)</w:t>
            </w:r>
          </w:p>
        </w:tc>
        <w:tc>
          <w:tcPr>
            <w:tcW w:w="1105" w:type="dxa"/>
            <w:tcBorders>
              <w:top w:val="nil"/>
              <w:left w:val="nil"/>
              <w:bottom w:val="nil"/>
              <w:right w:val="nil"/>
            </w:tcBorders>
          </w:tcPr>
          <w:p w14:paraId="5FB9EB12" w14:textId="77777777" w:rsidR="000A768D" w:rsidRDefault="006C1B1D">
            <w:pPr>
              <w:spacing w:line="200" w:lineRule="exact"/>
              <w:ind w:left="152"/>
            </w:pPr>
            <w:r>
              <w:rPr>
                <w:w w:val="104"/>
              </w:rPr>
              <w:t>(0.032)</w:t>
            </w:r>
          </w:p>
        </w:tc>
      </w:tr>
      <w:tr w:rsidR="000A768D" w14:paraId="2ACBD276" w14:textId="77777777">
        <w:trPr>
          <w:trHeight w:hRule="exact" w:val="239"/>
        </w:trPr>
        <w:tc>
          <w:tcPr>
            <w:tcW w:w="1382" w:type="dxa"/>
            <w:tcBorders>
              <w:top w:val="nil"/>
              <w:left w:val="nil"/>
              <w:bottom w:val="nil"/>
              <w:right w:val="nil"/>
            </w:tcBorders>
          </w:tcPr>
          <w:p w14:paraId="7F88D3D4" w14:textId="77777777" w:rsidR="000A768D" w:rsidRDefault="000A768D">
            <w:pPr>
              <w:spacing w:before="1" w:line="100" w:lineRule="exact"/>
              <w:rPr>
                <w:sz w:val="10"/>
                <w:szCs w:val="10"/>
              </w:rPr>
            </w:pPr>
          </w:p>
          <w:p w14:paraId="3F3369F8" w14:textId="77777777" w:rsidR="000A768D" w:rsidRDefault="006C1B1D">
            <w:pPr>
              <w:spacing w:line="120" w:lineRule="exact"/>
              <w:ind w:left="100" w:right="-159"/>
            </w:pPr>
            <w:r>
              <w:rPr>
                <w:position w:val="-8"/>
              </w:rPr>
              <w:t xml:space="preserve">GDP </w:t>
            </w:r>
            <w:r>
              <w:rPr>
                <w:spacing w:val="10"/>
                <w:position w:val="-8"/>
              </w:rPr>
              <w:t xml:space="preserve"> </w:t>
            </w:r>
            <w:r>
              <w:rPr>
                <w:spacing w:val="6"/>
                <w:position w:val="-8"/>
              </w:rPr>
              <w:t>p</w:t>
            </w:r>
            <w:r>
              <w:rPr>
                <w:position w:val="-8"/>
              </w:rPr>
              <w:t>er</w:t>
            </w:r>
            <w:r>
              <w:rPr>
                <w:spacing w:val="37"/>
                <w:position w:val="-8"/>
              </w:rPr>
              <w:t xml:space="preserve"> </w:t>
            </w:r>
            <w:r>
              <w:rPr>
                <w:w w:val="111"/>
                <w:position w:val="-8"/>
              </w:rPr>
              <w:t>capit</w:t>
            </w:r>
          </w:p>
        </w:tc>
        <w:tc>
          <w:tcPr>
            <w:tcW w:w="1001" w:type="dxa"/>
            <w:tcBorders>
              <w:top w:val="nil"/>
              <w:left w:val="nil"/>
              <w:bottom w:val="nil"/>
              <w:right w:val="nil"/>
            </w:tcBorders>
          </w:tcPr>
          <w:p w14:paraId="327535F9" w14:textId="77777777" w:rsidR="000A768D" w:rsidRDefault="006C1B1D">
            <w:pPr>
              <w:spacing w:line="220" w:lineRule="exact"/>
              <w:ind w:left="9"/>
            </w:pPr>
            <w:r>
              <w:rPr>
                <w:position w:val="-10"/>
              </w:rPr>
              <w:t xml:space="preserve">a     </w:t>
            </w:r>
            <w:r>
              <w:rPr>
                <w:spacing w:val="25"/>
                <w:position w:val="-10"/>
              </w:rPr>
              <w:t xml:space="preserve"> </w:t>
            </w:r>
            <w:r>
              <w:rPr>
                <w:w w:val="101"/>
                <w:position w:val="2"/>
              </w:rPr>
              <w:t>1.06</w:t>
            </w:r>
          </w:p>
        </w:tc>
        <w:tc>
          <w:tcPr>
            <w:tcW w:w="1105" w:type="dxa"/>
            <w:tcBorders>
              <w:top w:val="nil"/>
              <w:left w:val="nil"/>
              <w:bottom w:val="nil"/>
              <w:right w:val="nil"/>
            </w:tcBorders>
          </w:tcPr>
          <w:p w14:paraId="55A453FE" w14:textId="77777777" w:rsidR="000A768D" w:rsidRDefault="006C1B1D">
            <w:pPr>
              <w:spacing w:line="200" w:lineRule="exact"/>
              <w:ind w:left="229"/>
            </w:pPr>
            <w:r>
              <w:t>0.051</w:t>
            </w:r>
          </w:p>
        </w:tc>
        <w:tc>
          <w:tcPr>
            <w:tcW w:w="756" w:type="dxa"/>
            <w:tcBorders>
              <w:top w:val="nil"/>
              <w:left w:val="nil"/>
              <w:bottom w:val="nil"/>
              <w:right w:val="nil"/>
            </w:tcBorders>
          </w:tcPr>
          <w:p w14:paraId="1C371C81" w14:textId="77777777" w:rsidR="000A768D" w:rsidRDefault="006C1B1D">
            <w:pPr>
              <w:spacing w:line="200" w:lineRule="exact"/>
              <w:ind w:left="177"/>
            </w:pPr>
            <w:r>
              <w:rPr>
                <w:w w:val="101"/>
              </w:rPr>
              <w:t>1.05</w:t>
            </w:r>
          </w:p>
        </w:tc>
        <w:tc>
          <w:tcPr>
            <w:tcW w:w="1105" w:type="dxa"/>
            <w:tcBorders>
              <w:top w:val="nil"/>
              <w:left w:val="nil"/>
              <w:bottom w:val="nil"/>
              <w:right w:val="nil"/>
            </w:tcBorders>
          </w:tcPr>
          <w:p w14:paraId="094D438E" w14:textId="77777777" w:rsidR="000A768D" w:rsidRDefault="006C1B1D">
            <w:pPr>
              <w:spacing w:line="200" w:lineRule="exact"/>
              <w:ind w:left="229"/>
            </w:pPr>
            <w:r>
              <w:t>0.051</w:t>
            </w:r>
          </w:p>
        </w:tc>
        <w:tc>
          <w:tcPr>
            <w:tcW w:w="756" w:type="dxa"/>
            <w:tcBorders>
              <w:top w:val="nil"/>
              <w:left w:val="nil"/>
              <w:bottom w:val="nil"/>
              <w:right w:val="nil"/>
            </w:tcBorders>
          </w:tcPr>
          <w:p w14:paraId="74254505" w14:textId="77777777" w:rsidR="000A768D" w:rsidRDefault="006C1B1D">
            <w:pPr>
              <w:spacing w:line="200" w:lineRule="exact"/>
              <w:ind w:left="177"/>
            </w:pPr>
            <w:r>
              <w:rPr>
                <w:w w:val="101"/>
              </w:rPr>
              <w:t>1.05</w:t>
            </w:r>
          </w:p>
        </w:tc>
        <w:tc>
          <w:tcPr>
            <w:tcW w:w="1105" w:type="dxa"/>
            <w:tcBorders>
              <w:top w:val="nil"/>
              <w:left w:val="nil"/>
              <w:bottom w:val="nil"/>
              <w:right w:val="nil"/>
            </w:tcBorders>
          </w:tcPr>
          <w:p w14:paraId="54D5D7FC" w14:textId="77777777" w:rsidR="000A768D" w:rsidRDefault="006C1B1D">
            <w:pPr>
              <w:spacing w:line="200" w:lineRule="exact"/>
              <w:ind w:left="229"/>
            </w:pPr>
            <w:r>
              <w:t>0.051</w:t>
            </w:r>
          </w:p>
        </w:tc>
      </w:tr>
      <w:tr w:rsidR="000A768D" w14:paraId="74C2B446" w14:textId="77777777">
        <w:trPr>
          <w:trHeight w:hRule="exact" w:val="239"/>
        </w:trPr>
        <w:tc>
          <w:tcPr>
            <w:tcW w:w="1382" w:type="dxa"/>
            <w:tcBorders>
              <w:top w:val="nil"/>
              <w:left w:val="nil"/>
              <w:bottom w:val="nil"/>
              <w:right w:val="nil"/>
            </w:tcBorders>
          </w:tcPr>
          <w:p w14:paraId="6855D2A1" w14:textId="77777777" w:rsidR="000A768D" w:rsidRDefault="000A768D"/>
        </w:tc>
        <w:tc>
          <w:tcPr>
            <w:tcW w:w="1001" w:type="dxa"/>
            <w:tcBorders>
              <w:top w:val="nil"/>
              <w:left w:val="nil"/>
              <w:bottom w:val="nil"/>
              <w:right w:val="nil"/>
            </w:tcBorders>
          </w:tcPr>
          <w:p w14:paraId="3F7E5B8E" w14:textId="77777777" w:rsidR="000A768D" w:rsidRDefault="006C1B1D">
            <w:pPr>
              <w:spacing w:line="200" w:lineRule="exact"/>
              <w:ind w:left="345"/>
            </w:pPr>
            <w:r>
              <w:rPr>
                <w:w w:val="104"/>
              </w:rPr>
              <w:t>(0.265)</w:t>
            </w:r>
          </w:p>
        </w:tc>
        <w:tc>
          <w:tcPr>
            <w:tcW w:w="1105" w:type="dxa"/>
            <w:tcBorders>
              <w:top w:val="nil"/>
              <w:left w:val="nil"/>
              <w:bottom w:val="nil"/>
              <w:right w:val="nil"/>
            </w:tcBorders>
          </w:tcPr>
          <w:p w14:paraId="6D8B3418" w14:textId="77777777" w:rsidR="000A768D" w:rsidRDefault="006C1B1D">
            <w:pPr>
              <w:spacing w:line="200" w:lineRule="exact"/>
              <w:ind w:left="152"/>
            </w:pPr>
            <w:r>
              <w:rPr>
                <w:w w:val="104"/>
              </w:rPr>
              <w:t>(0.020)</w:t>
            </w:r>
          </w:p>
        </w:tc>
        <w:tc>
          <w:tcPr>
            <w:tcW w:w="756" w:type="dxa"/>
            <w:tcBorders>
              <w:top w:val="nil"/>
              <w:left w:val="nil"/>
              <w:bottom w:val="nil"/>
              <w:right w:val="nil"/>
            </w:tcBorders>
          </w:tcPr>
          <w:p w14:paraId="105A70F0" w14:textId="77777777" w:rsidR="000A768D" w:rsidRDefault="006C1B1D">
            <w:pPr>
              <w:spacing w:line="200" w:lineRule="exact"/>
              <w:ind w:left="100"/>
            </w:pPr>
            <w:r>
              <w:rPr>
                <w:w w:val="104"/>
              </w:rPr>
              <w:t>(0.264)</w:t>
            </w:r>
          </w:p>
        </w:tc>
        <w:tc>
          <w:tcPr>
            <w:tcW w:w="1105" w:type="dxa"/>
            <w:tcBorders>
              <w:top w:val="nil"/>
              <w:left w:val="nil"/>
              <w:bottom w:val="nil"/>
              <w:right w:val="nil"/>
            </w:tcBorders>
          </w:tcPr>
          <w:p w14:paraId="78AB502C" w14:textId="77777777" w:rsidR="000A768D" w:rsidRDefault="006C1B1D">
            <w:pPr>
              <w:spacing w:line="200" w:lineRule="exact"/>
              <w:ind w:left="152"/>
            </w:pPr>
            <w:r>
              <w:rPr>
                <w:w w:val="104"/>
              </w:rPr>
              <w:t>(0.020)</w:t>
            </w:r>
          </w:p>
        </w:tc>
        <w:tc>
          <w:tcPr>
            <w:tcW w:w="756" w:type="dxa"/>
            <w:tcBorders>
              <w:top w:val="nil"/>
              <w:left w:val="nil"/>
              <w:bottom w:val="nil"/>
              <w:right w:val="nil"/>
            </w:tcBorders>
          </w:tcPr>
          <w:p w14:paraId="5F2F8F89" w14:textId="77777777" w:rsidR="000A768D" w:rsidRDefault="006C1B1D">
            <w:pPr>
              <w:spacing w:line="200" w:lineRule="exact"/>
              <w:ind w:left="100"/>
            </w:pPr>
            <w:r>
              <w:rPr>
                <w:w w:val="104"/>
              </w:rPr>
              <w:t>(0.264)</w:t>
            </w:r>
          </w:p>
        </w:tc>
        <w:tc>
          <w:tcPr>
            <w:tcW w:w="1105" w:type="dxa"/>
            <w:tcBorders>
              <w:top w:val="nil"/>
              <w:left w:val="nil"/>
              <w:bottom w:val="nil"/>
              <w:right w:val="nil"/>
            </w:tcBorders>
          </w:tcPr>
          <w:p w14:paraId="3EA255CF" w14:textId="77777777" w:rsidR="000A768D" w:rsidRDefault="006C1B1D">
            <w:pPr>
              <w:spacing w:line="200" w:lineRule="exact"/>
              <w:ind w:left="152"/>
            </w:pPr>
            <w:r>
              <w:rPr>
                <w:w w:val="104"/>
              </w:rPr>
              <w:t>(0.020)</w:t>
            </w:r>
          </w:p>
        </w:tc>
      </w:tr>
      <w:tr w:rsidR="000A768D" w14:paraId="1D821000" w14:textId="77777777">
        <w:trPr>
          <w:trHeight w:hRule="exact" w:val="239"/>
        </w:trPr>
        <w:tc>
          <w:tcPr>
            <w:tcW w:w="1382" w:type="dxa"/>
            <w:tcBorders>
              <w:top w:val="nil"/>
              <w:left w:val="nil"/>
              <w:bottom w:val="nil"/>
              <w:right w:val="nil"/>
            </w:tcBorders>
          </w:tcPr>
          <w:p w14:paraId="6C8AC59B" w14:textId="77777777" w:rsidR="000A768D" w:rsidRDefault="000A768D">
            <w:pPr>
              <w:spacing w:before="1" w:line="100" w:lineRule="exact"/>
              <w:rPr>
                <w:sz w:val="10"/>
                <w:szCs w:val="10"/>
              </w:rPr>
            </w:pPr>
          </w:p>
          <w:p w14:paraId="22CBC5F8" w14:textId="77777777" w:rsidR="000A768D" w:rsidRDefault="006C1B1D">
            <w:pPr>
              <w:spacing w:line="120" w:lineRule="exact"/>
              <w:ind w:left="100"/>
            </w:pPr>
            <w:r>
              <w:rPr>
                <w:position w:val="-8"/>
              </w:rPr>
              <w:t xml:space="preserve">GDP </w:t>
            </w:r>
            <w:r>
              <w:rPr>
                <w:spacing w:val="10"/>
                <w:position w:val="-8"/>
              </w:rPr>
              <w:t xml:space="preserve"> </w:t>
            </w:r>
            <w:r>
              <w:rPr>
                <w:w w:val="104"/>
                <w:position w:val="-8"/>
              </w:rPr>
              <w:t>gr</w:t>
            </w:r>
            <w:r>
              <w:rPr>
                <w:spacing w:val="-6"/>
                <w:w w:val="104"/>
                <w:position w:val="-8"/>
              </w:rPr>
              <w:t>o</w:t>
            </w:r>
            <w:r>
              <w:rPr>
                <w:w w:val="110"/>
                <w:position w:val="-8"/>
              </w:rPr>
              <w:t>wth</w:t>
            </w:r>
          </w:p>
        </w:tc>
        <w:tc>
          <w:tcPr>
            <w:tcW w:w="1001" w:type="dxa"/>
            <w:tcBorders>
              <w:top w:val="nil"/>
              <w:left w:val="nil"/>
              <w:bottom w:val="nil"/>
              <w:right w:val="nil"/>
            </w:tcBorders>
          </w:tcPr>
          <w:p w14:paraId="7E767BE7" w14:textId="77777777" w:rsidR="000A768D" w:rsidRDefault="006C1B1D">
            <w:pPr>
              <w:spacing w:line="200" w:lineRule="exact"/>
              <w:ind w:left="422"/>
            </w:pPr>
            <w:r>
              <w:t>0.018</w:t>
            </w:r>
          </w:p>
        </w:tc>
        <w:tc>
          <w:tcPr>
            <w:tcW w:w="1105" w:type="dxa"/>
            <w:tcBorders>
              <w:top w:val="nil"/>
              <w:left w:val="nil"/>
              <w:bottom w:val="nil"/>
              <w:right w:val="nil"/>
            </w:tcBorders>
          </w:tcPr>
          <w:p w14:paraId="227C51B1" w14:textId="77777777" w:rsidR="000A768D" w:rsidRDefault="006C1B1D">
            <w:pPr>
              <w:spacing w:line="200" w:lineRule="exact"/>
              <w:ind w:left="229"/>
            </w:pPr>
            <w:r>
              <w:t>0.000</w:t>
            </w:r>
          </w:p>
        </w:tc>
        <w:tc>
          <w:tcPr>
            <w:tcW w:w="756" w:type="dxa"/>
            <w:tcBorders>
              <w:top w:val="nil"/>
              <w:left w:val="nil"/>
              <w:bottom w:val="nil"/>
              <w:right w:val="nil"/>
            </w:tcBorders>
          </w:tcPr>
          <w:p w14:paraId="1656C80C" w14:textId="77777777" w:rsidR="000A768D" w:rsidRDefault="006C1B1D">
            <w:pPr>
              <w:spacing w:line="200" w:lineRule="exact"/>
              <w:ind w:left="177"/>
            </w:pPr>
            <w:r>
              <w:t>0.018</w:t>
            </w:r>
          </w:p>
        </w:tc>
        <w:tc>
          <w:tcPr>
            <w:tcW w:w="1105" w:type="dxa"/>
            <w:tcBorders>
              <w:top w:val="nil"/>
              <w:left w:val="nil"/>
              <w:bottom w:val="nil"/>
              <w:right w:val="nil"/>
            </w:tcBorders>
          </w:tcPr>
          <w:p w14:paraId="1A45388C" w14:textId="77777777" w:rsidR="000A768D" w:rsidRDefault="006C1B1D">
            <w:pPr>
              <w:spacing w:line="200" w:lineRule="exact"/>
              <w:ind w:left="229"/>
            </w:pPr>
            <w:r>
              <w:t>0.000</w:t>
            </w:r>
          </w:p>
        </w:tc>
        <w:tc>
          <w:tcPr>
            <w:tcW w:w="756" w:type="dxa"/>
            <w:tcBorders>
              <w:top w:val="nil"/>
              <w:left w:val="nil"/>
              <w:bottom w:val="nil"/>
              <w:right w:val="nil"/>
            </w:tcBorders>
          </w:tcPr>
          <w:p w14:paraId="6C971192" w14:textId="77777777" w:rsidR="000A768D" w:rsidRDefault="006C1B1D">
            <w:pPr>
              <w:spacing w:line="200" w:lineRule="exact"/>
              <w:ind w:left="177"/>
            </w:pPr>
            <w:r>
              <w:t>0.018</w:t>
            </w:r>
          </w:p>
        </w:tc>
        <w:tc>
          <w:tcPr>
            <w:tcW w:w="1105" w:type="dxa"/>
            <w:tcBorders>
              <w:top w:val="nil"/>
              <w:left w:val="nil"/>
              <w:bottom w:val="nil"/>
              <w:right w:val="nil"/>
            </w:tcBorders>
          </w:tcPr>
          <w:p w14:paraId="7A8A0F83" w14:textId="77777777" w:rsidR="000A768D" w:rsidRDefault="006C1B1D">
            <w:pPr>
              <w:spacing w:line="200" w:lineRule="exact"/>
              <w:ind w:left="229"/>
            </w:pPr>
            <w:r>
              <w:rPr>
                <w:w w:val="101"/>
              </w:rPr>
              <w:t>0.00</w:t>
            </w:r>
            <w:r>
              <w:rPr>
                <w:w w:val="99"/>
              </w:rPr>
              <w:t>0</w:t>
            </w:r>
          </w:p>
        </w:tc>
      </w:tr>
      <w:tr w:rsidR="000A768D" w14:paraId="486F3153" w14:textId="77777777">
        <w:trPr>
          <w:trHeight w:hRule="exact" w:val="239"/>
        </w:trPr>
        <w:tc>
          <w:tcPr>
            <w:tcW w:w="1382" w:type="dxa"/>
            <w:tcBorders>
              <w:top w:val="nil"/>
              <w:left w:val="nil"/>
              <w:bottom w:val="nil"/>
              <w:right w:val="nil"/>
            </w:tcBorders>
          </w:tcPr>
          <w:p w14:paraId="21AC89C6" w14:textId="77777777" w:rsidR="000A768D" w:rsidRDefault="000A768D"/>
        </w:tc>
        <w:tc>
          <w:tcPr>
            <w:tcW w:w="1001" w:type="dxa"/>
            <w:tcBorders>
              <w:top w:val="nil"/>
              <w:left w:val="nil"/>
              <w:bottom w:val="nil"/>
              <w:right w:val="nil"/>
            </w:tcBorders>
          </w:tcPr>
          <w:p w14:paraId="732E2620" w14:textId="77777777" w:rsidR="000A768D" w:rsidRDefault="006C1B1D">
            <w:pPr>
              <w:spacing w:line="200" w:lineRule="exact"/>
              <w:ind w:left="345"/>
            </w:pPr>
            <w:r>
              <w:rPr>
                <w:w w:val="104"/>
              </w:rPr>
              <w:t>(0.007)</w:t>
            </w:r>
          </w:p>
        </w:tc>
        <w:tc>
          <w:tcPr>
            <w:tcW w:w="1105" w:type="dxa"/>
            <w:tcBorders>
              <w:top w:val="nil"/>
              <w:left w:val="nil"/>
              <w:bottom w:val="nil"/>
              <w:right w:val="nil"/>
            </w:tcBorders>
          </w:tcPr>
          <w:p w14:paraId="4C79987A" w14:textId="77777777" w:rsidR="000A768D" w:rsidRDefault="006C1B1D">
            <w:pPr>
              <w:spacing w:line="200" w:lineRule="exact"/>
              <w:ind w:left="152"/>
            </w:pPr>
            <w:r>
              <w:rPr>
                <w:w w:val="104"/>
              </w:rPr>
              <w:t>(0.000)</w:t>
            </w:r>
          </w:p>
        </w:tc>
        <w:tc>
          <w:tcPr>
            <w:tcW w:w="756" w:type="dxa"/>
            <w:tcBorders>
              <w:top w:val="nil"/>
              <w:left w:val="nil"/>
              <w:bottom w:val="nil"/>
              <w:right w:val="nil"/>
            </w:tcBorders>
          </w:tcPr>
          <w:p w14:paraId="6FDB6E16" w14:textId="77777777" w:rsidR="000A768D" w:rsidRDefault="006C1B1D">
            <w:pPr>
              <w:spacing w:line="200" w:lineRule="exact"/>
              <w:ind w:left="100"/>
            </w:pPr>
            <w:r>
              <w:rPr>
                <w:w w:val="104"/>
              </w:rPr>
              <w:t>(0.006)</w:t>
            </w:r>
          </w:p>
        </w:tc>
        <w:tc>
          <w:tcPr>
            <w:tcW w:w="1105" w:type="dxa"/>
            <w:tcBorders>
              <w:top w:val="nil"/>
              <w:left w:val="nil"/>
              <w:bottom w:val="nil"/>
              <w:right w:val="nil"/>
            </w:tcBorders>
          </w:tcPr>
          <w:p w14:paraId="501B462A" w14:textId="77777777" w:rsidR="000A768D" w:rsidRDefault="006C1B1D">
            <w:pPr>
              <w:spacing w:line="200" w:lineRule="exact"/>
              <w:ind w:left="152"/>
            </w:pPr>
            <w:r>
              <w:rPr>
                <w:w w:val="104"/>
              </w:rPr>
              <w:t>(0.000)</w:t>
            </w:r>
          </w:p>
        </w:tc>
        <w:tc>
          <w:tcPr>
            <w:tcW w:w="756" w:type="dxa"/>
            <w:tcBorders>
              <w:top w:val="nil"/>
              <w:left w:val="nil"/>
              <w:bottom w:val="nil"/>
              <w:right w:val="nil"/>
            </w:tcBorders>
          </w:tcPr>
          <w:p w14:paraId="415FA2FB" w14:textId="77777777" w:rsidR="000A768D" w:rsidRDefault="006C1B1D">
            <w:pPr>
              <w:spacing w:line="200" w:lineRule="exact"/>
              <w:ind w:left="100"/>
            </w:pPr>
            <w:r>
              <w:rPr>
                <w:w w:val="104"/>
              </w:rPr>
              <w:t>(0.007)</w:t>
            </w:r>
          </w:p>
        </w:tc>
        <w:tc>
          <w:tcPr>
            <w:tcW w:w="1105" w:type="dxa"/>
            <w:tcBorders>
              <w:top w:val="nil"/>
              <w:left w:val="nil"/>
              <w:bottom w:val="nil"/>
              <w:right w:val="nil"/>
            </w:tcBorders>
          </w:tcPr>
          <w:p w14:paraId="0CFC5C57" w14:textId="77777777" w:rsidR="000A768D" w:rsidRDefault="006C1B1D">
            <w:pPr>
              <w:spacing w:line="200" w:lineRule="exact"/>
              <w:ind w:left="152"/>
            </w:pPr>
            <w:r>
              <w:rPr>
                <w:w w:val="104"/>
              </w:rPr>
              <w:t>(0.000)</w:t>
            </w:r>
          </w:p>
        </w:tc>
      </w:tr>
      <w:tr w:rsidR="000A768D" w14:paraId="4881BD30" w14:textId="77777777">
        <w:trPr>
          <w:trHeight w:hRule="exact" w:val="239"/>
        </w:trPr>
        <w:tc>
          <w:tcPr>
            <w:tcW w:w="1382" w:type="dxa"/>
            <w:tcBorders>
              <w:top w:val="nil"/>
              <w:left w:val="nil"/>
              <w:bottom w:val="nil"/>
              <w:right w:val="nil"/>
            </w:tcBorders>
          </w:tcPr>
          <w:p w14:paraId="6CC40E13" w14:textId="77777777" w:rsidR="000A768D" w:rsidRDefault="006C1B1D">
            <w:pPr>
              <w:spacing w:line="200" w:lineRule="exact"/>
              <w:ind w:left="100"/>
            </w:pPr>
            <w:r>
              <w:rPr>
                <w:w w:val="108"/>
              </w:rPr>
              <w:t>Financial</w:t>
            </w:r>
          </w:p>
        </w:tc>
        <w:tc>
          <w:tcPr>
            <w:tcW w:w="1001" w:type="dxa"/>
            <w:tcBorders>
              <w:top w:val="nil"/>
              <w:left w:val="nil"/>
              <w:bottom w:val="nil"/>
              <w:right w:val="nil"/>
            </w:tcBorders>
          </w:tcPr>
          <w:p w14:paraId="385CCF56" w14:textId="77777777" w:rsidR="000A768D" w:rsidRDefault="006C1B1D">
            <w:pPr>
              <w:spacing w:line="200" w:lineRule="exact"/>
              <w:ind w:left="422"/>
            </w:pPr>
            <w:r>
              <w:t>0.126</w:t>
            </w:r>
          </w:p>
        </w:tc>
        <w:tc>
          <w:tcPr>
            <w:tcW w:w="1105" w:type="dxa"/>
            <w:tcBorders>
              <w:top w:val="nil"/>
              <w:left w:val="nil"/>
              <w:bottom w:val="nil"/>
              <w:right w:val="nil"/>
            </w:tcBorders>
          </w:tcPr>
          <w:p w14:paraId="5B8AE763" w14:textId="77777777" w:rsidR="000A768D" w:rsidRDefault="006C1B1D">
            <w:pPr>
              <w:spacing w:line="200" w:lineRule="exact"/>
              <w:ind w:left="229"/>
            </w:pPr>
            <w:r>
              <w:t>0.005</w:t>
            </w:r>
          </w:p>
        </w:tc>
        <w:tc>
          <w:tcPr>
            <w:tcW w:w="756" w:type="dxa"/>
            <w:tcBorders>
              <w:top w:val="nil"/>
              <w:left w:val="nil"/>
              <w:bottom w:val="nil"/>
              <w:right w:val="nil"/>
            </w:tcBorders>
          </w:tcPr>
          <w:p w14:paraId="7ADBB64D" w14:textId="77777777" w:rsidR="000A768D" w:rsidRDefault="006C1B1D">
            <w:pPr>
              <w:spacing w:line="200" w:lineRule="exact"/>
              <w:ind w:left="177"/>
            </w:pPr>
            <w:r>
              <w:t>0.127</w:t>
            </w:r>
          </w:p>
        </w:tc>
        <w:tc>
          <w:tcPr>
            <w:tcW w:w="1105" w:type="dxa"/>
            <w:tcBorders>
              <w:top w:val="nil"/>
              <w:left w:val="nil"/>
              <w:bottom w:val="nil"/>
              <w:right w:val="nil"/>
            </w:tcBorders>
          </w:tcPr>
          <w:p w14:paraId="59ED930B" w14:textId="77777777" w:rsidR="000A768D" w:rsidRDefault="006C1B1D">
            <w:pPr>
              <w:spacing w:line="200" w:lineRule="exact"/>
              <w:ind w:left="229"/>
            </w:pPr>
            <w:r>
              <w:t>0.005</w:t>
            </w:r>
          </w:p>
        </w:tc>
        <w:tc>
          <w:tcPr>
            <w:tcW w:w="756" w:type="dxa"/>
            <w:tcBorders>
              <w:top w:val="nil"/>
              <w:left w:val="nil"/>
              <w:bottom w:val="nil"/>
              <w:right w:val="nil"/>
            </w:tcBorders>
          </w:tcPr>
          <w:p w14:paraId="0A2EFC91" w14:textId="77777777" w:rsidR="000A768D" w:rsidRDefault="006C1B1D">
            <w:pPr>
              <w:spacing w:line="200" w:lineRule="exact"/>
              <w:ind w:left="177"/>
            </w:pPr>
            <w:r>
              <w:t>0.125</w:t>
            </w:r>
          </w:p>
        </w:tc>
        <w:tc>
          <w:tcPr>
            <w:tcW w:w="1105" w:type="dxa"/>
            <w:tcBorders>
              <w:top w:val="nil"/>
              <w:left w:val="nil"/>
              <w:bottom w:val="nil"/>
              <w:right w:val="nil"/>
            </w:tcBorders>
          </w:tcPr>
          <w:p w14:paraId="479C0BE9" w14:textId="77777777" w:rsidR="000A768D" w:rsidRDefault="006C1B1D">
            <w:pPr>
              <w:spacing w:line="200" w:lineRule="exact"/>
              <w:ind w:left="229"/>
            </w:pPr>
            <w:r>
              <w:t>0.005</w:t>
            </w:r>
          </w:p>
        </w:tc>
      </w:tr>
      <w:tr w:rsidR="000A768D" w14:paraId="03843E99" w14:textId="77777777">
        <w:trPr>
          <w:trHeight w:hRule="exact" w:val="239"/>
        </w:trPr>
        <w:tc>
          <w:tcPr>
            <w:tcW w:w="1382" w:type="dxa"/>
            <w:tcBorders>
              <w:top w:val="nil"/>
              <w:left w:val="nil"/>
              <w:bottom w:val="nil"/>
              <w:right w:val="nil"/>
            </w:tcBorders>
          </w:tcPr>
          <w:p w14:paraId="3443C895" w14:textId="77777777" w:rsidR="000A768D" w:rsidRDefault="006C1B1D">
            <w:pPr>
              <w:spacing w:line="200" w:lineRule="exact"/>
              <w:ind w:left="210"/>
            </w:pPr>
            <w:r>
              <w:rPr>
                <w:w w:val="108"/>
              </w:rPr>
              <w:t>O</w:t>
            </w:r>
            <w:r>
              <w:rPr>
                <w:spacing w:val="6"/>
                <w:w w:val="108"/>
              </w:rPr>
              <w:t>p</w:t>
            </w:r>
            <w:r>
              <w:rPr>
                <w:w w:val="104"/>
              </w:rPr>
              <w:t>enness</w:t>
            </w:r>
          </w:p>
        </w:tc>
        <w:tc>
          <w:tcPr>
            <w:tcW w:w="1001" w:type="dxa"/>
            <w:tcBorders>
              <w:top w:val="nil"/>
              <w:left w:val="nil"/>
              <w:bottom w:val="nil"/>
              <w:right w:val="nil"/>
            </w:tcBorders>
          </w:tcPr>
          <w:p w14:paraId="2772D66B" w14:textId="77777777" w:rsidR="000A768D" w:rsidRDefault="006C1B1D">
            <w:pPr>
              <w:spacing w:line="200" w:lineRule="exact"/>
              <w:ind w:left="345"/>
            </w:pPr>
            <w:r>
              <w:rPr>
                <w:w w:val="104"/>
              </w:rPr>
              <w:t>(0.059)</w:t>
            </w:r>
          </w:p>
        </w:tc>
        <w:tc>
          <w:tcPr>
            <w:tcW w:w="1105" w:type="dxa"/>
            <w:tcBorders>
              <w:top w:val="nil"/>
              <w:left w:val="nil"/>
              <w:bottom w:val="nil"/>
              <w:right w:val="nil"/>
            </w:tcBorders>
          </w:tcPr>
          <w:p w14:paraId="7B989BFC" w14:textId="77777777" w:rsidR="000A768D" w:rsidRDefault="006C1B1D">
            <w:pPr>
              <w:spacing w:line="200" w:lineRule="exact"/>
              <w:ind w:left="152"/>
            </w:pPr>
            <w:r>
              <w:rPr>
                <w:w w:val="104"/>
              </w:rPr>
              <w:t>(0.004)</w:t>
            </w:r>
          </w:p>
        </w:tc>
        <w:tc>
          <w:tcPr>
            <w:tcW w:w="756" w:type="dxa"/>
            <w:tcBorders>
              <w:top w:val="nil"/>
              <w:left w:val="nil"/>
              <w:bottom w:val="nil"/>
              <w:right w:val="nil"/>
            </w:tcBorders>
          </w:tcPr>
          <w:p w14:paraId="28A51FF0" w14:textId="77777777" w:rsidR="000A768D" w:rsidRDefault="006C1B1D">
            <w:pPr>
              <w:spacing w:line="200" w:lineRule="exact"/>
              <w:ind w:left="100"/>
            </w:pPr>
            <w:r>
              <w:rPr>
                <w:w w:val="104"/>
              </w:rPr>
              <w:t>(0.059)</w:t>
            </w:r>
          </w:p>
        </w:tc>
        <w:tc>
          <w:tcPr>
            <w:tcW w:w="1105" w:type="dxa"/>
            <w:tcBorders>
              <w:top w:val="nil"/>
              <w:left w:val="nil"/>
              <w:bottom w:val="nil"/>
              <w:right w:val="nil"/>
            </w:tcBorders>
          </w:tcPr>
          <w:p w14:paraId="61C70ABC" w14:textId="77777777" w:rsidR="000A768D" w:rsidRDefault="006C1B1D">
            <w:pPr>
              <w:spacing w:line="200" w:lineRule="exact"/>
              <w:ind w:left="152"/>
            </w:pPr>
            <w:r>
              <w:rPr>
                <w:w w:val="104"/>
              </w:rPr>
              <w:t>(0.004)</w:t>
            </w:r>
          </w:p>
        </w:tc>
        <w:tc>
          <w:tcPr>
            <w:tcW w:w="756" w:type="dxa"/>
            <w:tcBorders>
              <w:top w:val="nil"/>
              <w:left w:val="nil"/>
              <w:bottom w:val="nil"/>
              <w:right w:val="nil"/>
            </w:tcBorders>
          </w:tcPr>
          <w:p w14:paraId="2BF3B241" w14:textId="77777777" w:rsidR="000A768D" w:rsidRDefault="006C1B1D">
            <w:pPr>
              <w:spacing w:line="200" w:lineRule="exact"/>
              <w:ind w:left="100"/>
            </w:pPr>
            <w:r>
              <w:rPr>
                <w:w w:val="104"/>
              </w:rPr>
              <w:t>(0.058)</w:t>
            </w:r>
          </w:p>
        </w:tc>
        <w:tc>
          <w:tcPr>
            <w:tcW w:w="1105" w:type="dxa"/>
            <w:tcBorders>
              <w:top w:val="nil"/>
              <w:left w:val="nil"/>
              <w:bottom w:val="nil"/>
              <w:right w:val="nil"/>
            </w:tcBorders>
          </w:tcPr>
          <w:p w14:paraId="3F0A26EE" w14:textId="77777777" w:rsidR="000A768D" w:rsidRDefault="006C1B1D">
            <w:pPr>
              <w:spacing w:line="200" w:lineRule="exact"/>
              <w:ind w:left="152"/>
            </w:pPr>
            <w:r>
              <w:rPr>
                <w:w w:val="104"/>
              </w:rPr>
              <w:t>(0.004)</w:t>
            </w:r>
          </w:p>
        </w:tc>
      </w:tr>
      <w:tr w:rsidR="000A768D" w14:paraId="07D82B3F" w14:textId="77777777">
        <w:trPr>
          <w:trHeight w:hRule="exact" w:val="239"/>
        </w:trPr>
        <w:tc>
          <w:tcPr>
            <w:tcW w:w="1382" w:type="dxa"/>
            <w:tcBorders>
              <w:top w:val="nil"/>
              <w:left w:val="nil"/>
              <w:bottom w:val="nil"/>
              <w:right w:val="nil"/>
            </w:tcBorders>
          </w:tcPr>
          <w:p w14:paraId="036227A9" w14:textId="77777777" w:rsidR="000A768D" w:rsidRDefault="000A768D">
            <w:pPr>
              <w:spacing w:before="1" w:line="100" w:lineRule="exact"/>
              <w:rPr>
                <w:sz w:val="10"/>
                <w:szCs w:val="10"/>
              </w:rPr>
            </w:pPr>
          </w:p>
          <w:p w14:paraId="67983B16" w14:textId="77777777" w:rsidR="000A768D" w:rsidRDefault="006C1B1D">
            <w:pPr>
              <w:spacing w:line="120" w:lineRule="exact"/>
              <w:ind w:left="100"/>
            </w:pPr>
            <w:r>
              <w:rPr>
                <w:position w:val="-8"/>
              </w:rPr>
              <w:t>Ex</w:t>
            </w:r>
            <w:r>
              <w:rPr>
                <w:spacing w:val="-5"/>
                <w:position w:val="-8"/>
              </w:rPr>
              <w:t>c</w:t>
            </w:r>
            <w:r>
              <w:rPr>
                <w:position w:val="-8"/>
              </w:rPr>
              <w:t xml:space="preserve">hange </w:t>
            </w:r>
            <w:r>
              <w:rPr>
                <w:spacing w:val="11"/>
                <w:position w:val="-8"/>
              </w:rPr>
              <w:t xml:space="preserve"> </w:t>
            </w:r>
            <w:r>
              <w:rPr>
                <w:w w:val="117"/>
                <w:position w:val="-8"/>
              </w:rPr>
              <w:t>r</w:t>
            </w:r>
            <w:r>
              <w:rPr>
                <w:w w:val="114"/>
                <w:position w:val="-8"/>
              </w:rPr>
              <w:t>ate</w:t>
            </w:r>
          </w:p>
        </w:tc>
        <w:tc>
          <w:tcPr>
            <w:tcW w:w="1001" w:type="dxa"/>
            <w:tcBorders>
              <w:top w:val="nil"/>
              <w:left w:val="nil"/>
              <w:bottom w:val="nil"/>
              <w:right w:val="nil"/>
            </w:tcBorders>
          </w:tcPr>
          <w:p w14:paraId="561F99C7" w14:textId="77777777" w:rsidR="000A768D" w:rsidRDefault="006C1B1D">
            <w:pPr>
              <w:spacing w:line="200" w:lineRule="exact"/>
              <w:ind w:left="356"/>
            </w:pPr>
            <w:r>
              <w:t>-0.001</w:t>
            </w:r>
          </w:p>
        </w:tc>
        <w:tc>
          <w:tcPr>
            <w:tcW w:w="1105" w:type="dxa"/>
            <w:tcBorders>
              <w:top w:val="nil"/>
              <w:left w:val="nil"/>
              <w:bottom w:val="nil"/>
              <w:right w:val="nil"/>
            </w:tcBorders>
          </w:tcPr>
          <w:p w14:paraId="155B3885" w14:textId="77777777" w:rsidR="000A768D" w:rsidRDefault="006C1B1D">
            <w:pPr>
              <w:spacing w:line="200" w:lineRule="exact"/>
              <w:ind w:left="229"/>
            </w:pPr>
            <w:r>
              <w:rPr>
                <w:w w:val="101"/>
              </w:rPr>
              <w:t>0.0</w:t>
            </w:r>
            <w:r>
              <w:rPr>
                <w:w w:val="99"/>
              </w:rPr>
              <w:t>00</w:t>
            </w:r>
          </w:p>
        </w:tc>
        <w:tc>
          <w:tcPr>
            <w:tcW w:w="756" w:type="dxa"/>
            <w:tcBorders>
              <w:top w:val="nil"/>
              <w:left w:val="nil"/>
              <w:bottom w:val="nil"/>
              <w:right w:val="nil"/>
            </w:tcBorders>
          </w:tcPr>
          <w:p w14:paraId="6793F5E5" w14:textId="77777777" w:rsidR="000A768D" w:rsidRDefault="006C1B1D">
            <w:pPr>
              <w:spacing w:line="200" w:lineRule="exact"/>
              <w:ind w:left="111"/>
            </w:pPr>
            <w:r>
              <w:t>-0.001</w:t>
            </w:r>
          </w:p>
        </w:tc>
        <w:tc>
          <w:tcPr>
            <w:tcW w:w="1105" w:type="dxa"/>
            <w:tcBorders>
              <w:top w:val="nil"/>
              <w:left w:val="nil"/>
              <w:bottom w:val="nil"/>
              <w:right w:val="nil"/>
            </w:tcBorders>
          </w:tcPr>
          <w:p w14:paraId="324D3925" w14:textId="77777777" w:rsidR="000A768D" w:rsidRDefault="006C1B1D">
            <w:pPr>
              <w:spacing w:line="200" w:lineRule="exact"/>
              <w:ind w:left="229"/>
            </w:pPr>
            <w:r>
              <w:t>0.000</w:t>
            </w:r>
          </w:p>
        </w:tc>
        <w:tc>
          <w:tcPr>
            <w:tcW w:w="756" w:type="dxa"/>
            <w:tcBorders>
              <w:top w:val="nil"/>
              <w:left w:val="nil"/>
              <w:bottom w:val="nil"/>
              <w:right w:val="nil"/>
            </w:tcBorders>
          </w:tcPr>
          <w:p w14:paraId="579609F2" w14:textId="77777777" w:rsidR="000A768D" w:rsidRDefault="006C1B1D">
            <w:pPr>
              <w:spacing w:line="200" w:lineRule="exact"/>
              <w:ind w:left="111"/>
            </w:pPr>
            <w:r>
              <w:t>-0.001</w:t>
            </w:r>
          </w:p>
        </w:tc>
        <w:tc>
          <w:tcPr>
            <w:tcW w:w="1105" w:type="dxa"/>
            <w:tcBorders>
              <w:top w:val="nil"/>
              <w:left w:val="nil"/>
              <w:bottom w:val="nil"/>
              <w:right w:val="nil"/>
            </w:tcBorders>
          </w:tcPr>
          <w:p w14:paraId="32086A06" w14:textId="77777777" w:rsidR="000A768D" w:rsidRDefault="006C1B1D">
            <w:pPr>
              <w:spacing w:line="200" w:lineRule="exact"/>
              <w:ind w:left="229"/>
            </w:pPr>
            <w:r>
              <w:t>0.000</w:t>
            </w:r>
          </w:p>
        </w:tc>
      </w:tr>
      <w:tr w:rsidR="000A768D" w14:paraId="752C9F07" w14:textId="77777777">
        <w:trPr>
          <w:trHeight w:hRule="exact" w:val="239"/>
        </w:trPr>
        <w:tc>
          <w:tcPr>
            <w:tcW w:w="1382" w:type="dxa"/>
            <w:tcBorders>
              <w:top w:val="nil"/>
              <w:left w:val="nil"/>
              <w:bottom w:val="nil"/>
              <w:right w:val="nil"/>
            </w:tcBorders>
          </w:tcPr>
          <w:p w14:paraId="0AFFB2CF" w14:textId="77777777" w:rsidR="000A768D" w:rsidRDefault="000A768D"/>
        </w:tc>
        <w:tc>
          <w:tcPr>
            <w:tcW w:w="1001" w:type="dxa"/>
            <w:tcBorders>
              <w:top w:val="nil"/>
              <w:left w:val="nil"/>
              <w:bottom w:val="nil"/>
              <w:right w:val="nil"/>
            </w:tcBorders>
          </w:tcPr>
          <w:p w14:paraId="0E7B550B" w14:textId="77777777" w:rsidR="000A768D" w:rsidRDefault="006C1B1D">
            <w:pPr>
              <w:spacing w:line="200" w:lineRule="exact"/>
              <w:ind w:left="345"/>
            </w:pPr>
            <w:r>
              <w:rPr>
                <w:w w:val="104"/>
              </w:rPr>
              <w:t>(0.000)</w:t>
            </w:r>
          </w:p>
        </w:tc>
        <w:tc>
          <w:tcPr>
            <w:tcW w:w="1105" w:type="dxa"/>
            <w:tcBorders>
              <w:top w:val="nil"/>
              <w:left w:val="nil"/>
              <w:bottom w:val="nil"/>
              <w:right w:val="nil"/>
            </w:tcBorders>
          </w:tcPr>
          <w:p w14:paraId="2C7A300F" w14:textId="77777777" w:rsidR="000A768D" w:rsidRDefault="006C1B1D">
            <w:pPr>
              <w:spacing w:line="200" w:lineRule="exact"/>
              <w:ind w:left="152"/>
            </w:pPr>
            <w:r>
              <w:rPr>
                <w:w w:val="104"/>
              </w:rPr>
              <w:t>(0.000)</w:t>
            </w:r>
          </w:p>
        </w:tc>
        <w:tc>
          <w:tcPr>
            <w:tcW w:w="756" w:type="dxa"/>
            <w:tcBorders>
              <w:top w:val="nil"/>
              <w:left w:val="nil"/>
              <w:bottom w:val="nil"/>
              <w:right w:val="nil"/>
            </w:tcBorders>
          </w:tcPr>
          <w:p w14:paraId="6692779A" w14:textId="77777777" w:rsidR="000A768D" w:rsidRDefault="006C1B1D">
            <w:pPr>
              <w:spacing w:line="200" w:lineRule="exact"/>
              <w:ind w:left="100"/>
            </w:pPr>
            <w:r>
              <w:rPr>
                <w:w w:val="104"/>
              </w:rPr>
              <w:t>(0.000)</w:t>
            </w:r>
          </w:p>
        </w:tc>
        <w:tc>
          <w:tcPr>
            <w:tcW w:w="1105" w:type="dxa"/>
            <w:tcBorders>
              <w:top w:val="nil"/>
              <w:left w:val="nil"/>
              <w:bottom w:val="nil"/>
              <w:right w:val="nil"/>
            </w:tcBorders>
          </w:tcPr>
          <w:p w14:paraId="1C034C14" w14:textId="77777777" w:rsidR="000A768D" w:rsidRDefault="006C1B1D">
            <w:pPr>
              <w:spacing w:line="200" w:lineRule="exact"/>
              <w:ind w:left="152"/>
            </w:pPr>
            <w:r>
              <w:rPr>
                <w:w w:val="104"/>
              </w:rPr>
              <w:t>(0.000)</w:t>
            </w:r>
          </w:p>
        </w:tc>
        <w:tc>
          <w:tcPr>
            <w:tcW w:w="756" w:type="dxa"/>
            <w:tcBorders>
              <w:top w:val="nil"/>
              <w:left w:val="nil"/>
              <w:bottom w:val="nil"/>
              <w:right w:val="nil"/>
            </w:tcBorders>
          </w:tcPr>
          <w:p w14:paraId="458A5BC7" w14:textId="77777777" w:rsidR="000A768D" w:rsidRDefault="006C1B1D">
            <w:pPr>
              <w:spacing w:line="200" w:lineRule="exact"/>
              <w:ind w:left="100"/>
            </w:pPr>
            <w:r>
              <w:rPr>
                <w:w w:val="104"/>
              </w:rPr>
              <w:t>(0.000)</w:t>
            </w:r>
          </w:p>
        </w:tc>
        <w:tc>
          <w:tcPr>
            <w:tcW w:w="1105" w:type="dxa"/>
            <w:tcBorders>
              <w:top w:val="nil"/>
              <w:left w:val="nil"/>
              <w:bottom w:val="nil"/>
              <w:right w:val="nil"/>
            </w:tcBorders>
          </w:tcPr>
          <w:p w14:paraId="67EFCA31" w14:textId="77777777" w:rsidR="000A768D" w:rsidRDefault="006C1B1D">
            <w:pPr>
              <w:spacing w:line="200" w:lineRule="exact"/>
              <w:ind w:left="152"/>
            </w:pPr>
            <w:r>
              <w:rPr>
                <w:w w:val="104"/>
              </w:rPr>
              <w:t>(0.000)</w:t>
            </w:r>
          </w:p>
        </w:tc>
      </w:tr>
      <w:tr w:rsidR="000A768D" w14:paraId="54388DF0" w14:textId="77777777">
        <w:trPr>
          <w:trHeight w:hRule="exact" w:val="239"/>
        </w:trPr>
        <w:tc>
          <w:tcPr>
            <w:tcW w:w="1382" w:type="dxa"/>
            <w:tcBorders>
              <w:top w:val="nil"/>
              <w:left w:val="nil"/>
              <w:bottom w:val="nil"/>
              <w:right w:val="nil"/>
            </w:tcBorders>
          </w:tcPr>
          <w:p w14:paraId="4BDDB898" w14:textId="77777777" w:rsidR="000A768D" w:rsidRDefault="000A768D">
            <w:pPr>
              <w:spacing w:before="1" w:line="100" w:lineRule="exact"/>
              <w:rPr>
                <w:sz w:val="10"/>
                <w:szCs w:val="10"/>
              </w:rPr>
            </w:pPr>
          </w:p>
          <w:p w14:paraId="13FF6C2C" w14:textId="77777777" w:rsidR="000A768D" w:rsidRDefault="006C1B1D">
            <w:pPr>
              <w:spacing w:line="120" w:lineRule="exact"/>
              <w:ind w:left="100"/>
            </w:pPr>
            <w:r>
              <w:rPr>
                <w:spacing w:val="-17"/>
                <w:position w:val="-8"/>
              </w:rPr>
              <w:t>W</w:t>
            </w:r>
            <w:r>
              <w:rPr>
                <w:position w:val="-8"/>
              </w:rPr>
              <w:t xml:space="preserve">orld  </w:t>
            </w:r>
            <w:r>
              <w:rPr>
                <w:w w:val="109"/>
                <w:position w:val="-8"/>
              </w:rPr>
              <w:t>FDI</w:t>
            </w:r>
          </w:p>
        </w:tc>
        <w:tc>
          <w:tcPr>
            <w:tcW w:w="1001" w:type="dxa"/>
            <w:tcBorders>
              <w:top w:val="nil"/>
              <w:left w:val="nil"/>
              <w:bottom w:val="nil"/>
              <w:right w:val="nil"/>
            </w:tcBorders>
          </w:tcPr>
          <w:p w14:paraId="48E59C5D" w14:textId="77777777" w:rsidR="000A768D" w:rsidRDefault="006C1B1D">
            <w:pPr>
              <w:spacing w:line="200" w:lineRule="exact"/>
              <w:ind w:left="422"/>
            </w:pPr>
            <w:r>
              <w:t>0.438</w:t>
            </w:r>
          </w:p>
        </w:tc>
        <w:tc>
          <w:tcPr>
            <w:tcW w:w="1105" w:type="dxa"/>
            <w:tcBorders>
              <w:top w:val="nil"/>
              <w:left w:val="nil"/>
              <w:bottom w:val="nil"/>
              <w:right w:val="nil"/>
            </w:tcBorders>
          </w:tcPr>
          <w:p w14:paraId="2BAC8775" w14:textId="77777777" w:rsidR="000A768D" w:rsidRDefault="006C1B1D">
            <w:pPr>
              <w:spacing w:line="200" w:lineRule="exact"/>
              <w:ind w:left="229"/>
            </w:pPr>
            <w:r>
              <w:t>0.024</w:t>
            </w:r>
          </w:p>
        </w:tc>
        <w:tc>
          <w:tcPr>
            <w:tcW w:w="756" w:type="dxa"/>
            <w:tcBorders>
              <w:top w:val="nil"/>
              <w:left w:val="nil"/>
              <w:bottom w:val="nil"/>
              <w:right w:val="nil"/>
            </w:tcBorders>
          </w:tcPr>
          <w:p w14:paraId="14D56E05" w14:textId="77777777" w:rsidR="000A768D" w:rsidRDefault="006C1B1D">
            <w:pPr>
              <w:spacing w:line="200" w:lineRule="exact"/>
              <w:ind w:left="177"/>
            </w:pPr>
            <w:r>
              <w:t>0.430</w:t>
            </w:r>
          </w:p>
        </w:tc>
        <w:tc>
          <w:tcPr>
            <w:tcW w:w="1105" w:type="dxa"/>
            <w:tcBorders>
              <w:top w:val="nil"/>
              <w:left w:val="nil"/>
              <w:bottom w:val="nil"/>
              <w:right w:val="nil"/>
            </w:tcBorders>
          </w:tcPr>
          <w:p w14:paraId="5AEA797A" w14:textId="77777777" w:rsidR="000A768D" w:rsidRDefault="006C1B1D">
            <w:pPr>
              <w:spacing w:line="200" w:lineRule="exact"/>
              <w:ind w:left="229"/>
            </w:pPr>
            <w:r>
              <w:t>0.024</w:t>
            </w:r>
          </w:p>
        </w:tc>
        <w:tc>
          <w:tcPr>
            <w:tcW w:w="756" w:type="dxa"/>
            <w:tcBorders>
              <w:top w:val="nil"/>
              <w:left w:val="nil"/>
              <w:bottom w:val="nil"/>
              <w:right w:val="nil"/>
            </w:tcBorders>
          </w:tcPr>
          <w:p w14:paraId="704317FB" w14:textId="77777777" w:rsidR="000A768D" w:rsidRDefault="006C1B1D">
            <w:pPr>
              <w:spacing w:line="200" w:lineRule="exact"/>
              <w:ind w:left="177"/>
            </w:pPr>
            <w:r>
              <w:t>0.438</w:t>
            </w:r>
          </w:p>
        </w:tc>
        <w:tc>
          <w:tcPr>
            <w:tcW w:w="1105" w:type="dxa"/>
            <w:tcBorders>
              <w:top w:val="nil"/>
              <w:left w:val="nil"/>
              <w:bottom w:val="nil"/>
              <w:right w:val="nil"/>
            </w:tcBorders>
          </w:tcPr>
          <w:p w14:paraId="58FBF025" w14:textId="77777777" w:rsidR="000A768D" w:rsidRDefault="006C1B1D">
            <w:pPr>
              <w:spacing w:line="200" w:lineRule="exact"/>
              <w:ind w:left="229"/>
            </w:pPr>
            <w:r>
              <w:rPr>
                <w:w w:val="101"/>
              </w:rPr>
              <w:t>0.02</w:t>
            </w:r>
            <w:r>
              <w:rPr>
                <w:w w:val="99"/>
              </w:rPr>
              <w:t>4</w:t>
            </w:r>
          </w:p>
        </w:tc>
      </w:tr>
      <w:tr w:rsidR="000A768D" w14:paraId="6E104E63" w14:textId="77777777">
        <w:trPr>
          <w:trHeight w:hRule="exact" w:val="248"/>
        </w:trPr>
        <w:tc>
          <w:tcPr>
            <w:tcW w:w="1382" w:type="dxa"/>
            <w:tcBorders>
              <w:top w:val="nil"/>
              <w:left w:val="nil"/>
              <w:bottom w:val="single" w:sz="3" w:space="0" w:color="000000"/>
              <w:right w:val="nil"/>
            </w:tcBorders>
          </w:tcPr>
          <w:p w14:paraId="18AA0981" w14:textId="77777777" w:rsidR="000A768D" w:rsidRDefault="000A768D"/>
        </w:tc>
        <w:tc>
          <w:tcPr>
            <w:tcW w:w="1001" w:type="dxa"/>
            <w:tcBorders>
              <w:top w:val="nil"/>
              <w:left w:val="nil"/>
              <w:bottom w:val="single" w:sz="3" w:space="0" w:color="000000"/>
              <w:right w:val="nil"/>
            </w:tcBorders>
          </w:tcPr>
          <w:p w14:paraId="4E3B611F" w14:textId="77777777" w:rsidR="000A768D" w:rsidRDefault="006C1B1D">
            <w:pPr>
              <w:spacing w:line="200" w:lineRule="exact"/>
              <w:ind w:left="345"/>
            </w:pPr>
            <w:r>
              <w:rPr>
                <w:w w:val="104"/>
              </w:rPr>
              <w:t>(0.072)</w:t>
            </w:r>
          </w:p>
        </w:tc>
        <w:tc>
          <w:tcPr>
            <w:tcW w:w="1105" w:type="dxa"/>
            <w:tcBorders>
              <w:top w:val="nil"/>
              <w:left w:val="nil"/>
              <w:bottom w:val="single" w:sz="3" w:space="0" w:color="000000"/>
              <w:right w:val="nil"/>
            </w:tcBorders>
          </w:tcPr>
          <w:p w14:paraId="5709B222" w14:textId="77777777" w:rsidR="000A768D" w:rsidRDefault="006C1B1D">
            <w:pPr>
              <w:spacing w:line="200" w:lineRule="exact"/>
              <w:ind w:left="152"/>
            </w:pPr>
            <w:r>
              <w:rPr>
                <w:w w:val="104"/>
              </w:rPr>
              <w:t>(0.008)</w:t>
            </w:r>
          </w:p>
        </w:tc>
        <w:tc>
          <w:tcPr>
            <w:tcW w:w="756" w:type="dxa"/>
            <w:tcBorders>
              <w:top w:val="nil"/>
              <w:left w:val="nil"/>
              <w:bottom w:val="single" w:sz="3" w:space="0" w:color="000000"/>
              <w:right w:val="nil"/>
            </w:tcBorders>
          </w:tcPr>
          <w:p w14:paraId="2A03B452" w14:textId="77777777" w:rsidR="000A768D" w:rsidRDefault="006C1B1D">
            <w:pPr>
              <w:spacing w:line="200" w:lineRule="exact"/>
              <w:ind w:left="100"/>
            </w:pPr>
            <w:r>
              <w:rPr>
                <w:w w:val="104"/>
              </w:rPr>
              <w:t>(0.073)</w:t>
            </w:r>
          </w:p>
        </w:tc>
        <w:tc>
          <w:tcPr>
            <w:tcW w:w="1105" w:type="dxa"/>
            <w:tcBorders>
              <w:top w:val="nil"/>
              <w:left w:val="nil"/>
              <w:bottom w:val="single" w:sz="3" w:space="0" w:color="000000"/>
              <w:right w:val="nil"/>
            </w:tcBorders>
          </w:tcPr>
          <w:p w14:paraId="6B296BD4" w14:textId="77777777" w:rsidR="000A768D" w:rsidRDefault="006C1B1D">
            <w:pPr>
              <w:spacing w:line="200" w:lineRule="exact"/>
              <w:ind w:left="152"/>
            </w:pPr>
            <w:r>
              <w:rPr>
                <w:w w:val="104"/>
              </w:rPr>
              <w:t>(0.008)</w:t>
            </w:r>
          </w:p>
        </w:tc>
        <w:tc>
          <w:tcPr>
            <w:tcW w:w="756" w:type="dxa"/>
            <w:tcBorders>
              <w:top w:val="nil"/>
              <w:left w:val="nil"/>
              <w:bottom w:val="single" w:sz="3" w:space="0" w:color="000000"/>
              <w:right w:val="nil"/>
            </w:tcBorders>
          </w:tcPr>
          <w:p w14:paraId="2F1A8D24" w14:textId="77777777" w:rsidR="000A768D" w:rsidRDefault="006C1B1D">
            <w:pPr>
              <w:spacing w:line="200" w:lineRule="exact"/>
              <w:ind w:left="100"/>
            </w:pPr>
            <w:r>
              <w:rPr>
                <w:w w:val="104"/>
              </w:rPr>
              <w:t>(0.073)</w:t>
            </w:r>
          </w:p>
        </w:tc>
        <w:tc>
          <w:tcPr>
            <w:tcW w:w="1105" w:type="dxa"/>
            <w:tcBorders>
              <w:top w:val="nil"/>
              <w:left w:val="nil"/>
              <w:bottom w:val="single" w:sz="3" w:space="0" w:color="000000"/>
              <w:right w:val="nil"/>
            </w:tcBorders>
          </w:tcPr>
          <w:p w14:paraId="28A571ED" w14:textId="77777777" w:rsidR="000A768D" w:rsidRDefault="006C1B1D">
            <w:pPr>
              <w:spacing w:line="200" w:lineRule="exact"/>
              <w:ind w:left="152"/>
            </w:pPr>
            <w:r>
              <w:rPr>
                <w:w w:val="104"/>
              </w:rPr>
              <w:t>(0.008)</w:t>
            </w:r>
          </w:p>
        </w:tc>
      </w:tr>
      <w:tr w:rsidR="000A768D" w14:paraId="5803F4B7" w14:textId="77777777">
        <w:trPr>
          <w:trHeight w:hRule="exact" w:val="238"/>
        </w:trPr>
        <w:tc>
          <w:tcPr>
            <w:tcW w:w="1382" w:type="dxa"/>
            <w:tcBorders>
              <w:top w:val="single" w:sz="3" w:space="0" w:color="000000"/>
              <w:left w:val="nil"/>
              <w:bottom w:val="nil"/>
              <w:right w:val="nil"/>
            </w:tcBorders>
          </w:tcPr>
          <w:p w14:paraId="029C1C23" w14:textId="77777777" w:rsidR="000A768D" w:rsidRDefault="006C1B1D">
            <w:pPr>
              <w:spacing w:line="200" w:lineRule="exact"/>
              <w:ind w:left="100"/>
            </w:pPr>
            <w:r>
              <w:rPr>
                <w:w w:val="119"/>
              </w:rPr>
              <w:t>n</w:t>
            </w:r>
          </w:p>
        </w:tc>
        <w:tc>
          <w:tcPr>
            <w:tcW w:w="1001" w:type="dxa"/>
            <w:tcBorders>
              <w:top w:val="single" w:sz="3" w:space="0" w:color="000000"/>
              <w:left w:val="nil"/>
              <w:bottom w:val="nil"/>
              <w:right w:val="nil"/>
            </w:tcBorders>
          </w:tcPr>
          <w:p w14:paraId="39F01B0B" w14:textId="77777777" w:rsidR="000A768D" w:rsidRDefault="006C1B1D">
            <w:pPr>
              <w:spacing w:line="200" w:lineRule="exact"/>
              <w:ind w:left="367"/>
            </w:pPr>
            <w:r>
              <w:t>1,796</w:t>
            </w:r>
          </w:p>
        </w:tc>
        <w:tc>
          <w:tcPr>
            <w:tcW w:w="1105" w:type="dxa"/>
            <w:tcBorders>
              <w:top w:val="single" w:sz="3" w:space="0" w:color="000000"/>
              <w:left w:val="nil"/>
              <w:bottom w:val="nil"/>
              <w:right w:val="nil"/>
            </w:tcBorders>
          </w:tcPr>
          <w:p w14:paraId="4B4A54E8" w14:textId="77777777" w:rsidR="000A768D" w:rsidRDefault="006C1B1D">
            <w:pPr>
              <w:spacing w:line="200" w:lineRule="exact"/>
              <w:ind w:left="174"/>
            </w:pPr>
            <w:r>
              <w:rPr>
                <w:w w:val="99"/>
              </w:rPr>
              <w:t>1</w:t>
            </w:r>
            <w:r>
              <w:rPr>
                <w:w w:val="110"/>
              </w:rPr>
              <w:t>,</w:t>
            </w:r>
            <w:r>
              <w:rPr>
                <w:w w:val="99"/>
              </w:rPr>
              <w:t>956</w:t>
            </w:r>
          </w:p>
        </w:tc>
        <w:tc>
          <w:tcPr>
            <w:tcW w:w="756" w:type="dxa"/>
            <w:tcBorders>
              <w:top w:val="single" w:sz="3" w:space="0" w:color="000000"/>
              <w:left w:val="nil"/>
              <w:bottom w:val="nil"/>
              <w:right w:val="nil"/>
            </w:tcBorders>
          </w:tcPr>
          <w:p w14:paraId="7DA825F0" w14:textId="77777777" w:rsidR="000A768D" w:rsidRDefault="006C1B1D">
            <w:pPr>
              <w:spacing w:line="200" w:lineRule="exact"/>
              <w:ind w:left="122"/>
            </w:pPr>
            <w:r>
              <w:rPr>
                <w:w w:val="99"/>
              </w:rPr>
              <w:t>1</w:t>
            </w:r>
            <w:r>
              <w:rPr>
                <w:w w:val="110"/>
              </w:rPr>
              <w:t>,</w:t>
            </w:r>
            <w:r>
              <w:rPr>
                <w:w w:val="99"/>
              </w:rPr>
              <w:t>796</w:t>
            </w:r>
          </w:p>
        </w:tc>
        <w:tc>
          <w:tcPr>
            <w:tcW w:w="1105" w:type="dxa"/>
            <w:tcBorders>
              <w:top w:val="single" w:sz="3" w:space="0" w:color="000000"/>
              <w:left w:val="nil"/>
              <w:bottom w:val="nil"/>
              <w:right w:val="nil"/>
            </w:tcBorders>
          </w:tcPr>
          <w:p w14:paraId="36C46A57" w14:textId="77777777" w:rsidR="000A768D" w:rsidRDefault="006C1B1D">
            <w:pPr>
              <w:spacing w:line="200" w:lineRule="exact"/>
              <w:ind w:left="174"/>
            </w:pPr>
            <w:r>
              <w:t>1,956</w:t>
            </w:r>
          </w:p>
        </w:tc>
        <w:tc>
          <w:tcPr>
            <w:tcW w:w="756" w:type="dxa"/>
            <w:tcBorders>
              <w:top w:val="single" w:sz="3" w:space="0" w:color="000000"/>
              <w:left w:val="nil"/>
              <w:bottom w:val="nil"/>
              <w:right w:val="nil"/>
            </w:tcBorders>
          </w:tcPr>
          <w:p w14:paraId="283052B7" w14:textId="77777777" w:rsidR="000A768D" w:rsidRDefault="006C1B1D">
            <w:pPr>
              <w:spacing w:line="200" w:lineRule="exact"/>
              <w:ind w:left="122"/>
            </w:pPr>
            <w:r>
              <w:t>1,796</w:t>
            </w:r>
          </w:p>
        </w:tc>
        <w:tc>
          <w:tcPr>
            <w:tcW w:w="1105" w:type="dxa"/>
            <w:tcBorders>
              <w:top w:val="single" w:sz="3" w:space="0" w:color="000000"/>
              <w:left w:val="nil"/>
              <w:bottom w:val="nil"/>
              <w:right w:val="nil"/>
            </w:tcBorders>
          </w:tcPr>
          <w:p w14:paraId="60E1F86A" w14:textId="77777777" w:rsidR="000A768D" w:rsidRDefault="006C1B1D">
            <w:pPr>
              <w:spacing w:line="200" w:lineRule="exact"/>
              <w:ind w:left="174"/>
            </w:pPr>
            <w:r>
              <w:t>1,956</w:t>
            </w:r>
          </w:p>
        </w:tc>
      </w:tr>
      <w:tr w:rsidR="000A768D" w14:paraId="3A53310F" w14:textId="77777777">
        <w:trPr>
          <w:trHeight w:hRule="exact" w:val="239"/>
        </w:trPr>
        <w:tc>
          <w:tcPr>
            <w:tcW w:w="1382" w:type="dxa"/>
            <w:tcBorders>
              <w:top w:val="nil"/>
              <w:left w:val="nil"/>
              <w:bottom w:val="nil"/>
              <w:right w:val="nil"/>
            </w:tcBorders>
          </w:tcPr>
          <w:p w14:paraId="2ACFF423" w14:textId="77777777" w:rsidR="000A768D" w:rsidRDefault="006C1B1D">
            <w:pPr>
              <w:spacing w:line="200" w:lineRule="exact"/>
              <w:ind w:left="100"/>
            </w:pPr>
            <w:r>
              <w:rPr>
                <w:w w:val="110"/>
              </w:rPr>
              <w:t>N</w:t>
            </w:r>
          </w:p>
        </w:tc>
        <w:tc>
          <w:tcPr>
            <w:tcW w:w="1001" w:type="dxa"/>
            <w:tcBorders>
              <w:top w:val="nil"/>
              <w:left w:val="nil"/>
              <w:bottom w:val="nil"/>
              <w:right w:val="nil"/>
            </w:tcBorders>
          </w:tcPr>
          <w:p w14:paraId="06D5AC86" w14:textId="77777777" w:rsidR="000A768D" w:rsidRDefault="006C1B1D">
            <w:pPr>
              <w:spacing w:line="200" w:lineRule="exact"/>
              <w:ind w:left="422"/>
            </w:pPr>
            <w:r>
              <w:t>102</w:t>
            </w:r>
          </w:p>
        </w:tc>
        <w:tc>
          <w:tcPr>
            <w:tcW w:w="1105" w:type="dxa"/>
            <w:tcBorders>
              <w:top w:val="nil"/>
              <w:left w:val="nil"/>
              <w:bottom w:val="nil"/>
              <w:right w:val="nil"/>
            </w:tcBorders>
          </w:tcPr>
          <w:p w14:paraId="4E4840EF" w14:textId="77777777" w:rsidR="000A768D" w:rsidRDefault="006C1B1D">
            <w:pPr>
              <w:spacing w:line="200" w:lineRule="exact"/>
              <w:ind w:left="229"/>
            </w:pPr>
            <w:r>
              <w:t>102</w:t>
            </w:r>
          </w:p>
        </w:tc>
        <w:tc>
          <w:tcPr>
            <w:tcW w:w="756" w:type="dxa"/>
            <w:tcBorders>
              <w:top w:val="nil"/>
              <w:left w:val="nil"/>
              <w:bottom w:val="nil"/>
              <w:right w:val="nil"/>
            </w:tcBorders>
          </w:tcPr>
          <w:p w14:paraId="44EFE9C4" w14:textId="77777777" w:rsidR="000A768D" w:rsidRDefault="006C1B1D">
            <w:pPr>
              <w:spacing w:line="200" w:lineRule="exact"/>
              <w:ind w:left="177"/>
            </w:pPr>
            <w:r>
              <w:t>102</w:t>
            </w:r>
          </w:p>
        </w:tc>
        <w:tc>
          <w:tcPr>
            <w:tcW w:w="1105" w:type="dxa"/>
            <w:tcBorders>
              <w:top w:val="nil"/>
              <w:left w:val="nil"/>
              <w:bottom w:val="nil"/>
              <w:right w:val="nil"/>
            </w:tcBorders>
          </w:tcPr>
          <w:p w14:paraId="42E7CEFB" w14:textId="77777777" w:rsidR="000A768D" w:rsidRDefault="006C1B1D">
            <w:pPr>
              <w:spacing w:line="200" w:lineRule="exact"/>
              <w:ind w:left="229"/>
            </w:pPr>
            <w:r>
              <w:t>102</w:t>
            </w:r>
          </w:p>
        </w:tc>
        <w:tc>
          <w:tcPr>
            <w:tcW w:w="756" w:type="dxa"/>
            <w:tcBorders>
              <w:top w:val="nil"/>
              <w:left w:val="nil"/>
              <w:bottom w:val="nil"/>
              <w:right w:val="nil"/>
            </w:tcBorders>
          </w:tcPr>
          <w:p w14:paraId="51FC57A9" w14:textId="77777777" w:rsidR="000A768D" w:rsidRDefault="006C1B1D">
            <w:pPr>
              <w:spacing w:line="200" w:lineRule="exact"/>
              <w:ind w:left="177"/>
            </w:pPr>
            <w:r>
              <w:t>102</w:t>
            </w:r>
          </w:p>
        </w:tc>
        <w:tc>
          <w:tcPr>
            <w:tcW w:w="1105" w:type="dxa"/>
            <w:tcBorders>
              <w:top w:val="nil"/>
              <w:left w:val="nil"/>
              <w:bottom w:val="nil"/>
              <w:right w:val="nil"/>
            </w:tcBorders>
          </w:tcPr>
          <w:p w14:paraId="58BBDE7C" w14:textId="77777777" w:rsidR="000A768D" w:rsidRDefault="006C1B1D">
            <w:pPr>
              <w:spacing w:line="200" w:lineRule="exact"/>
              <w:ind w:left="229"/>
            </w:pPr>
            <w:r>
              <w:t>102</w:t>
            </w:r>
          </w:p>
        </w:tc>
      </w:tr>
      <w:tr w:rsidR="000A768D" w14:paraId="3E46F32C" w14:textId="77777777">
        <w:trPr>
          <w:trHeight w:hRule="exact" w:val="296"/>
        </w:trPr>
        <w:tc>
          <w:tcPr>
            <w:tcW w:w="1382" w:type="dxa"/>
            <w:tcBorders>
              <w:top w:val="nil"/>
              <w:left w:val="nil"/>
              <w:bottom w:val="single" w:sz="3" w:space="0" w:color="000000"/>
              <w:right w:val="nil"/>
            </w:tcBorders>
          </w:tcPr>
          <w:p w14:paraId="248DE983" w14:textId="77777777" w:rsidR="000A768D" w:rsidRDefault="006C1B1D">
            <w:pPr>
              <w:spacing w:line="200" w:lineRule="exact"/>
              <w:ind w:left="100"/>
              <w:rPr>
                <w:sz w:val="14"/>
                <w:szCs w:val="14"/>
              </w:rPr>
            </w:pPr>
            <w:r>
              <w:rPr>
                <w:spacing w:val="2"/>
                <w:w w:val="113"/>
              </w:rPr>
              <w:t>R</w:t>
            </w:r>
            <w:r>
              <w:rPr>
                <w:w w:val="113"/>
                <w:position w:val="7"/>
                <w:sz w:val="14"/>
                <w:szCs w:val="14"/>
              </w:rPr>
              <w:t>2</w:t>
            </w:r>
          </w:p>
        </w:tc>
        <w:tc>
          <w:tcPr>
            <w:tcW w:w="1001" w:type="dxa"/>
            <w:tcBorders>
              <w:top w:val="nil"/>
              <w:left w:val="nil"/>
              <w:bottom w:val="single" w:sz="3" w:space="0" w:color="000000"/>
              <w:right w:val="nil"/>
            </w:tcBorders>
          </w:tcPr>
          <w:p w14:paraId="734410FE" w14:textId="77777777" w:rsidR="000A768D" w:rsidRDefault="006C1B1D">
            <w:pPr>
              <w:spacing w:line="200" w:lineRule="exact"/>
              <w:ind w:left="422"/>
            </w:pPr>
            <w:r>
              <w:rPr>
                <w:w w:val="101"/>
              </w:rPr>
              <w:t>0.52</w:t>
            </w:r>
          </w:p>
        </w:tc>
        <w:tc>
          <w:tcPr>
            <w:tcW w:w="1105" w:type="dxa"/>
            <w:tcBorders>
              <w:top w:val="nil"/>
              <w:left w:val="nil"/>
              <w:bottom w:val="single" w:sz="3" w:space="0" w:color="000000"/>
              <w:right w:val="nil"/>
            </w:tcBorders>
          </w:tcPr>
          <w:p w14:paraId="154CC847" w14:textId="77777777" w:rsidR="000A768D" w:rsidRDefault="006C1B1D">
            <w:pPr>
              <w:spacing w:line="200" w:lineRule="exact"/>
              <w:ind w:left="229"/>
            </w:pPr>
            <w:r>
              <w:rPr>
                <w:w w:val="101"/>
              </w:rPr>
              <w:t>0.24</w:t>
            </w:r>
          </w:p>
        </w:tc>
        <w:tc>
          <w:tcPr>
            <w:tcW w:w="756" w:type="dxa"/>
            <w:tcBorders>
              <w:top w:val="nil"/>
              <w:left w:val="nil"/>
              <w:bottom w:val="single" w:sz="3" w:space="0" w:color="000000"/>
              <w:right w:val="nil"/>
            </w:tcBorders>
          </w:tcPr>
          <w:p w14:paraId="3DAC03C4" w14:textId="77777777" w:rsidR="000A768D" w:rsidRDefault="006C1B1D">
            <w:pPr>
              <w:spacing w:line="200" w:lineRule="exact"/>
              <w:ind w:left="177"/>
            </w:pPr>
            <w:r>
              <w:rPr>
                <w:w w:val="101"/>
              </w:rPr>
              <w:t>0.52</w:t>
            </w:r>
          </w:p>
        </w:tc>
        <w:tc>
          <w:tcPr>
            <w:tcW w:w="1105" w:type="dxa"/>
            <w:tcBorders>
              <w:top w:val="nil"/>
              <w:left w:val="nil"/>
              <w:bottom w:val="single" w:sz="3" w:space="0" w:color="000000"/>
              <w:right w:val="nil"/>
            </w:tcBorders>
          </w:tcPr>
          <w:p w14:paraId="0B1943FB" w14:textId="77777777" w:rsidR="000A768D" w:rsidRDefault="006C1B1D">
            <w:pPr>
              <w:spacing w:line="200" w:lineRule="exact"/>
              <w:ind w:left="229"/>
            </w:pPr>
            <w:r>
              <w:rPr>
                <w:w w:val="101"/>
              </w:rPr>
              <w:t>0.24</w:t>
            </w:r>
          </w:p>
        </w:tc>
        <w:tc>
          <w:tcPr>
            <w:tcW w:w="756" w:type="dxa"/>
            <w:tcBorders>
              <w:top w:val="nil"/>
              <w:left w:val="nil"/>
              <w:bottom w:val="single" w:sz="3" w:space="0" w:color="000000"/>
              <w:right w:val="nil"/>
            </w:tcBorders>
          </w:tcPr>
          <w:p w14:paraId="6351BC7D" w14:textId="77777777" w:rsidR="000A768D" w:rsidRDefault="006C1B1D">
            <w:pPr>
              <w:spacing w:line="200" w:lineRule="exact"/>
              <w:ind w:left="177"/>
            </w:pPr>
            <w:r>
              <w:rPr>
                <w:w w:val="101"/>
              </w:rPr>
              <w:t>0.52</w:t>
            </w:r>
          </w:p>
        </w:tc>
        <w:tc>
          <w:tcPr>
            <w:tcW w:w="1105" w:type="dxa"/>
            <w:tcBorders>
              <w:top w:val="nil"/>
              <w:left w:val="nil"/>
              <w:bottom w:val="single" w:sz="3" w:space="0" w:color="000000"/>
              <w:right w:val="nil"/>
            </w:tcBorders>
          </w:tcPr>
          <w:p w14:paraId="51B8EC1D" w14:textId="77777777" w:rsidR="000A768D" w:rsidRDefault="006C1B1D">
            <w:pPr>
              <w:spacing w:line="200" w:lineRule="exact"/>
              <w:ind w:left="229"/>
            </w:pPr>
            <w:r>
              <w:rPr>
                <w:w w:val="101"/>
              </w:rPr>
              <w:t>0.24</w:t>
            </w:r>
          </w:p>
        </w:tc>
      </w:tr>
    </w:tbl>
    <w:p w14:paraId="42EBA245" w14:textId="77777777" w:rsidR="000A768D" w:rsidRDefault="006C1B1D">
      <w:pPr>
        <w:spacing w:line="240" w:lineRule="exact"/>
        <w:ind w:left="437"/>
        <w:rPr>
          <w:sz w:val="24"/>
          <w:szCs w:val="24"/>
        </w:rPr>
      </w:pPr>
      <w:r>
        <w:rPr>
          <w:sz w:val="24"/>
          <w:szCs w:val="24"/>
        </w:rPr>
        <w:t>Note:</w:t>
      </w:r>
      <w:r>
        <w:rPr>
          <w:spacing w:val="57"/>
          <w:sz w:val="24"/>
          <w:szCs w:val="24"/>
        </w:rPr>
        <w:t xml:space="preserve"> </w:t>
      </w:r>
      <w:r>
        <w:rPr>
          <w:sz w:val="24"/>
          <w:szCs w:val="24"/>
        </w:rPr>
        <w:t>All</w:t>
      </w:r>
      <w:r>
        <w:rPr>
          <w:spacing w:val="8"/>
          <w:sz w:val="24"/>
          <w:szCs w:val="24"/>
        </w:rPr>
        <w:t xml:space="preserve"> </w:t>
      </w:r>
      <w:r>
        <w:rPr>
          <w:spacing w:val="-13"/>
          <w:sz w:val="24"/>
          <w:szCs w:val="24"/>
        </w:rPr>
        <w:t>v</w:t>
      </w:r>
      <w:r>
        <w:rPr>
          <w:sz w:val="24"/>
          <w:szCs w:val="24"/>
        </w:rPr>
        <w:t>ariables</w:t>
      </w:r>
      <w:r>
        <w:rPr>
          <w:spacing w:val="45"/>
          <w:sz w:val="24"/>
          <w:szCs w:val="24"/>
        </w:rPr>
        <w:t xml:space="preserve"> </w:t>
      </w:r>
      <w:r>
        <w:rPr>
          <w:sz w:val="24"/>
          <w:szCs w:val="24"/>
        </w:rPr>
        <w:t>(except</w:t>
      </w:r>
      <w:r>
        <w:rPr>
          <w:spacing w:val="51"/>
          <w:sz w:val="24"/>
          <w:szCs w:val="24"/>
        </w:rPr>
        <w:t xml:space="preserve"> </w:t>
      </w:r>
      <w:r>
        <w:rPr>
          <w:spacing w:val="-20"/>
          <w:sz w:val="24"/>
          <w:szCs w:val="24"/>
        </w:rPr>
        <w:t>W</w:t>
      </w:r>
      <w:r>
        <w:rPr>
          <w:sz w:val="24"/>
          <w:szCs w:val="24"/>
        </w:rPr>
        <w:t>orld</w:t>
      </w:r>
      <w:r>
        <w:rPr>
          <w:spacing w:val="40"/>
          <w:sz w:val="24"/>
          <w:szCs w:val="24"/>
        </w:rPr>
        <w:t xml:space="preserve"> </w:t>
      </w:r>
      <w:r>
        <w:rPr>
          <w:sz w:val="24"/>
          <w:szCs w:val="24"/>
        </w:rPr>
        <w:t>FDI)</w:t>
      </w:r>
      <w:r>
        <w:rPr>
          <w:spacing w:val="48"/>
          <w:sz w:val="24"/>
          <w:szCs w:val="24"/>
        </w:rPr>
        <w:t xml:space="preserve"> </w:t>
      </w:r>
      <w:r>
        <w:rPr>
          <w:sz w:val="24"/>
          <w:szCs w:val="24"/>
        </w:rPr>
        <w:t>lagged</w:t>
      </w:r>
      <w:r>
        <w:rPr>
          <w:spacing w:val="18"/>
          <w:sz w:val="24"/>
          <w:szCs w:val="24"/>
        </w:rPr>
        <w:t xml:space="preserve"> </w:t>
      </w:r>
      <w:r>
        <w:rPr>
          <w:sz w:val="24"/>
          <w:szCs w:val="24"/>
        </w:rPr>
        <w:t>one</w:t>
      </w:r>
      <w:r>
        <w:rPr>
          <w:spacing w:val="15"/>
          <w:sz w:val="24"/>
          <w:szCs w:val="24"/>
        </w:rPr>
        <w:t xml:space="preserve"> </w:t>
      </w:r>
      <w:r>
        <w:rPr>
          <w:spacing w:val="-7"/>
          <w:sz w:val="24"/>
          <w:szCs w:val="24"/>
        </w:rPr>
        <w:t>y</w:t>
      </w:r>
      <w:r>
        <w:rPr>
          <w:sz w:val="24"/>
          <w:szCs w:val="24"/>
        </w:rPr>
        <w:t xml:space="preserve">ear. </w:t>
      </w:r>
      <w:r>
        <w:rPr>
          <w:spacing w:val="7"/>
          <w:sz w:val="24"/>
          <w:szCs w:val="24"/>
        </w:rPr>
        <w:t xml:space="preserve"> </w:t>
      </w:r>
      <w:r>
        <w:rPr>
          <w:sz w:val="24"/>
          <w:szCs w:val="24"/>
        </w:rPr>
        <w:t>Fixed-effects</w:t>
      </w:r>
      <w:r>
        <w:rPr>
          <w:spacing w:val="24"/>
          <w:sz w:val="24"/>
          <w:szCs w:val="24"/>
        </w:rPr>
        <w:t xml:space="preserve"> </w:t>
      </w:r>
      <w:r>
        <w:rPr>
          <w:w w:val="105"/>
          <w:sz w:val="24"/>
          <w:szCs w:val="24"/>
        </w:rPr>
        <w:t>estima-</w:t>
      </w:r>
    </w:p>
    <w:p w14:paraId="64BD0F40" w14:textId="77777777" w:rsidR="000A768D" w:rsidRDefault="006C1B1D">
      <w:pPr>
        <w:spacing w:before="3"/>
        <w:ind w:left="437"/>
        <w:rPr>
          <w:sz w:val="24"/>
          <w:szCs w:val="24"/>
        </w:rPr>
      </w:pPr>
      <w:r>
        <w:rPr>
          <w:sz w:val="24"/>
          <w:szCs w:val="24"/>
        </w:rPr>
        <w:t>tion</w:t>
      </w:r>
      <w:r>
        <w:rPr>
          <w:spacing w:val="30"/>
          <w:sz w:val="24"/>
          <w:szCs w:val="24"/>
        </w:rPr>
        <w:t xml:space="preserve"> </w:t>
      </w:r>
      <w:r>
        <w:rPr>
          <w:sz w:val="24"/>
          <w:szCs w:val="24"/>
        </w:rPr>
        <w:t>with</w:t>
      </w:r>
      <w:r>
        <w:rPr>
          <w:spacing w:val="26"/>
          <w:sz w:val="24"/>
          <w:szCs w:val="24"/>
        </w:rPr>
        <w:t xml:space="preserve"> </w:t>
      </w:r>
      <w:r>
        <w:rPr>
          <w:w w:val="110"/>
          <w:sz w:val="24"/>
          <w:szCs w:val="24"/>
        </w:rPr>
        <w:t>standard</w:t>
      </w:r>
      <w:r>
        <w:rPr>
          <w:spacing w:val="-6"/>
          <w:w w:val="110"/>
          <w:sz w:val="24"/>
          <w:szCs w:val="24"/>
        </w:rPr>
        <w:t xml:space="preserve"> </w:t>
      </w:r>
      <w:r>
        <w:rPr>
          <w:sz w:val="24"/>
          <w:szCs w:val="24"/>
        </w:rPr>
        <w:t>errors</w:t>
      </w:r>
      <w:r>
        <w:rPr>
          <w:spacing w:val="22"/>
          <w:sz w:val="24"/>
          <w:szCs w:val="24"/>
        </w:rPr>
        <w:t xml:space="preserve"> </w:t>
      </w:r>
      <w:r>
        <w:rPr>
          <w:sz w:val="24"/>
          <w:szCs w:val="24"/>
        </w:rPr>
        <w:t>clustered</w:t>
      </w:r>
      <w:r>
        <w:rPr>
          <w:spacing w:val="42"/>
          <w:sz w:val="24"/>
          <w:szCs w:val="24"/>
        </w:rPr>
        <w:t xml:space="preserve"> </w:t>
      </w:r>
      <w:r>
        <w:rPr>
          <w:sz w:val="24"/>
          <w:szCs w:val="24"/>
        </w:rPr>
        <w:t>on</w:t>
      </w:r>
      <w:r>
        <w:rPr>
          <w:spacing w:val="5"/>
          <w:sz w:val="24"/>
          <w:szCs w:val="24"/>
        </w:rPr>
        <w:t xml:space="preserve"> </w:t>
      </w:r>
      <w:r>
        <w:rPr>
          <w:sz w:val="24"/>
          <w:szCs w:val="24"/>
        </w:rPr>
        <w:t>cou</w:t>
      </w:r>
      <w:r>
        <w:rPr>
          <w:spacing w:val="-6"/>
          <w:sz w:val="24"/>
          <w:szCs w:val="24"/>
        </w:rPr>
        <w:t>n</w:t>
      </w:r>
      <w:r>
        <w:rPr>
          <w:sz w:val="24"/>
          <w:szCs w:val="24"/>
        </w:rPr>
        <w:t>tr</w:t>
      </w:r>
      <w:r>
        <w:rPr>
          <w:spacing w:val="-20"/>
          <w:sz w:val="24"/>
          <w:szCs w:val="24"/>
        </w:rPr>
        <w:t>y</w:t>
      </w:r>
      <w:r>
        <w:rPr>
          <w:sz w:val="24"/>
          <w:szCs w:val="24"/>
        </w:rPr>
        <w:t xml:space="preserve">. </w:t>
      </w:r>
      <w:r>
        <w:rPr>
          <w:spacing w:val="34"/>
          <w:sz w:val="24"/>
          <w:szCs w:val="24"/>
        </w:rPr>
        <w:t xml:space="preserve"> </w:t>
      </w:r>
      <w:r>
        <w:rPr>
          <w:w w:val="109"/>
          <w:sz w:val="24"/>
          <w:szCs w:val="24"/>
        </w:rPr>
        <w:t>Standard</w:t>
      </w:r>
      <w:r>
        <w:rPr>
          <w:spacing w:val="-5"/>
          <w:w w:val="109"/>
          <w:sz w:val="24"/>
          <w:szCs w:val="24"/>
        </w:rPr>
        <w:t xml:space="preserve"> </w:t>
      </w:r>
      <w:r>
        <w:rPr>
          <w:sz w:val="24"/>
          <w:szCs w:val="24"/>
        </w:rPr>
        <w:t>errors</w:t>
      </w:r>
      <w:r>
        <w:rPr>
          <w:spacing w:val="22"/>
          <w:sz w:val="24"/>
          <w:szCs w:val="24"/>
        </w:rPr>
        <w:t xml:space="preserve"> </w:t>
      </w:r>
      <w:r>
        <w:rPr>
          <w:sz w:val="24"/>
          <w:szCs w:val="24"/>
        </w:rPr>
        <w:t>in</w:t>
      </w:r>
      <w:r>
        <w:rPr>
          <w:spacing w:val="7"/>
          <w:sz w:val="24"/>
          <w:szCs w:val="24"/>
        </w:rPr>
        <w:t xml:space="preserve"> </w:t>
      </w:r>
      <w:r>
        <w:rPr>
          <w:w w:val="107"/>
          <w:sz w:val="24"/>
          <w:szCs w:val="24"/>
        </w:rPr>
        <w:t>pare</w:t>
      </w:r>
      <w:r>
        <w:rPr>
          <w:spacing w:val="-6"/>
          <w:w w:val="107"/>
          <w:sz w:val="24"/>
          <w:szCs w:val="24"/>
        </w:rPr>
        <w:t>n</w:t>
      </w:r>
      <w:r>
        <w:rPr>
          <w:w w:val="105"/>
          <w:sz w:val="24"/>
          <w:szCs w:val="24"/>
        </w:rPr>
        <w:t>theses.</w:t>
      </w:r>
    </w:p>
    <w:sectPr w:rsidR="000A768D">
      <w:pgSz w:w="12240" w:h="15840"/>
      <w:pgMar w:top="1200" w:right="1320" w:bottom="280" w:left="1720" w:header="10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comment w:id="228" w:author="Karen Remmer [2]" w:date="2017-10-04T15:01:00Z" w:initials="KR">
    <w:p w14:paraId="3C49027E" w14:textId="77777777" w:rsidR="00462171" w:rsidRDefault="00462171">
      <w:pPr>
        <w:pStyle w:val="CommentText"/>
      </w:pPr>
      <w:r>
        <w:rPr>
          <w:rStyle w:val="CommentReference"/>
        </w:rPr>
        <w:annotationRef/>
      </w:r>
      <w:r>
        <w:t>No paragraph here</w:t>
      </w:r>
    </w:p>
  </w:comment>
  <w:comment w:id="258" w:author="Karen Remmer [2]" w:date="2017-10-04T15:02:00Z" w:initials="KR">
    <w:p w14:paraId="57F16055" w14:textId="77777777" w:rsidR="00462171" w:rsidRDefault="00462171">
      <w:pPr>
        <w:pStyle w:val="CommentText"/>
      </w:pPr>
      <w:r>
        <w:rPr>
          <w:rStyle w:val="CommentReference"/>
        </w:rPr>
        <w:annotationRef/>
      </w:r>
      <w:r>
        <w:t>I’ve added a cite here as the reviewer’s objection to this sentence is wrong.</w:t>
      </w:r>
    </w:p>
  </w:comment>
  <w:comment w:id="440" w:author="Karen Remmer [2]" w:date="2017-10-04T15:11:00Z" w:initials="KR">
    <w:p w14:paraId="62097E6F" w14:textId="77777777" w:rsidR="00462171" w:rsidRDefault="00462171">
      <w:pPr>
        <w:pStyle w:val="CommentText"/>
      </w:pPr>
      <w:r>
        <w:rPr>
          <w:rStyle w:val="CommentReference"/>
        </w:rPr>
        <w:annotationRef/>
      </w:r>
      <w:r>
        <w:t>Maybe we should say:Our second expectation relates to the passage of time and growing experience, awareness, and knowledge (or something)?</w:t>
      </w:r>
    </w:p>
  </w:comment>
  <w:comment w:id="452" w:author="Karen Remmer [2]" w:date="2017-10-04T14:55:00Z" w:initials="KR">
    <w:p w14:paraId="21445532" w14:textId="77777777" w:rsidR="00462171" w:rsidRDefault="00462171">
      <w:pPr>
        <w:pStyle w:val="CommentText"/>
      </w:pPr>
      <w:r>
        <w:rPr>
          <w:rStyle w:val="CommentReference"/>
        </w:rPr>
        <w:annotationRef/>
      </w:r>
      <w:r>
        <w:t xml:space="preserve">What happens if you control for time—counter variable or dummy plus interaction term? </w:t>
      </w:r>
    </w:p>
  </w:comment>
  <w:comment w:id="455" w:author="Karen Remmer [2]" w:date="2017-10-04T14:57:00Z" w:initials="KR">
    <w:p w14:paraId="55853614" w14:textId="77777777" w:rsidR="00462171" w:rsidRDefault="00462171">
      <w:pPr>
        <w:pStyle w:val="CommentText"/>
      </w:pPr>
      <w:r>
        <w:rPr>
          <w:rStyle w:val="CommentReference"/>
        </w:rPr>
        <w:annotationRef/>
      </w:r>
      <w:r>
        <w:t>If we have an explicit hypothesis about time, as suggested in the new abstract and intro, we need a different approach here</w:t>
      </w:r>
    </w:p>
  </w:comment>
  <w:comment w:id="456" w:author="Karen Remmer [2]" w:date="2017-10-05T16:19:00Z" w:initials="KR">
    <w:p w14:paraId="6F8F9606" w14:textId="77777777" w:rsidR="00973740" w:rsidRDefault="00973740">
      <w:pPr>
        <w:pStyle w:val="CommentText"/>
      </w:pPr>
      <w:r>
        <w:rPr>
          <w:rStyle w:val="CommentReference"/>
        </w:rPr>
        <w:annotationRef/>
      </w:r>
      <w:r>
        <w:t>I would drop or rewrite this paragraph</w:t>
      </w:r>
    </w:p>
    <w:p w14:paraId="714FAD78" w14:textId="727B613B" w:rsidR="00973740" w:rsidRDefault="00973740">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commentEx w15:paraId="3C49027E" w15:done="0"/>
  <w15:commentEx w15:paraId="57F16055" w15:done="0"/>
  <w15:commentEx w15:paraId="62097E6F" w15:done="0"/>
  <w15:commentEx w15:paraId="21445532" w15:done="0"/>
  <w15:commentEx w15:paraId="55853614" w15:done="0"/>
  <w15:commentEx w15:paraId="714FAD78" w15:paraIdParent="5585361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56BA973" w14:textId="77777777" w:rsidR="00880F97" w:rsidRDefault="00880F97">
      <w:r>
        <w:separator/>
      </w:r>
    </w:p>
  </w:endnote>
  <w:endnote w:type="continuationSeparator" w:id="0">
    <w:p w14:paraId="60491366" w14:textId="77777777" w:rsidR="00880F97" w:rsidRDefault="00880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altName w:val="Calibri"/>
    <w:charset w:val="00"/>
    <w:family w:val="swiss"/>
    <w:pitch w:val="variable"/>
    <w:sig w:usb0="800001E3" w:usb1="1200FFEF" w:usb2="00040000" w:usb3="00000000" w:csb0="00000001" w:csb1="00000000"/>
  </w:font>
  <w:font w:name="SimSun-ExtB">
    <w:panose1 w:val="02010609060101010101"/>
    <w:charset w:val="86"/>
    <w:family w:val="auto"/>
    <w:pitch w:val="fixed"/>
    <w:sig w:usb0="00000001" w:usb1="0A0E0000" w:usb2="00000010"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47C98CF" w14:textId="77777777" w:rsidR="00880F97" w:rsidRDefault="00880F97">
      <w:r>
        <w:separator/>
      </w:r>
    </w:p>
  </w:footnote>
  <w:footnote w:type="continuationSeparator" w:id="0">
    <w:p w14:paraId="25F8B9C2" w14:textId="77777777" w:rsidR="00880F97" w:rsidRDefault="00880F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08ED3C0" w14:textId="77777777" w:rsidR="00462171" w:rsidRDefault="00880F97">
    <w:pPr>
      <w:spacing w:line="200" w:lineRule="exact"/>
    </w:pPr>
    <w:r>
      <w:pict w14:anchorId="67B3A17F">
        <v:shapetype id="_x0000_t202" coordsize="21600,21600" o:spt="202" path="m0,0l0,21600,21600,21600,21600,0xe">
          <v:stroke joinstyle="miter"/>
          <v:path gradientshapeok="t" o:connecttype="rect"/>
        </v:shapetype>
        <v:shape id="_x0000_s2067" type="#_x0000_t202" style="position:absolute;margin-left:71pt;margin-top:50.4pt;width:6.6pt;height:10.95pt;z-index:-5353;mso-position-horizontal-relative:page;mso-position-vertical-relative:page" filled="f" stroked="f">
          <v:textbox inset="0,0,0,0">
            <w:txbxContent>
              <w:p w14:paraId="62D9E773" w14:textId="77777777" w:rsidR="00462171" w:rsidRDefault="00462171">
                <w:pPr>
                  <w:spacing w:line="180" w:lineRule="exact"/>
                  <w:ind w:left="20" w:right="-27"/>
                  <w:rPr>
                    <w:sz w:val="18"/>
                    <w:szCs w:val="18"/>
                  </w:rPr>
                </w:pPr>
                <w:r>
                  <w:rPr>
                    <w:w w:val="102"/>
                    <w:sz w:val="18"/>
                    <w:szCs w:val="18"/>
                  </w:rPr>
                  <w:t>2</w:t>
                </w:r>
              </w:p>
            </w:txbxContent>
          </v:textbox>
          <w10:wrap anchorx="page" anchory="page"/>
        </v:shape>
      </w:pict>
    </w:r>
  </w:p>
  <w:p w14:paraId="025E0C00" w14:textId="77777777" w:rsidR="00462171" w:rsidRDefault="00462171"/>
  <w:p w14:paraId="6CFF05A9" w14:textId="77777777" w:rsidR="00462171" w:rsidRDefault="00880F97">
    <w:pPr>
      <w:spacing w:line="200" w:lineRule="exact"/>
    </w:pPr>
    <w:r>
      <w:pict w14:anchorId="71477CF2">
        <v:shape id="_x0000_s2068" type="#_x0000_t202" style="position:absolute;margin-left:533.4pt;margin-top:50.4pt;width:8.6pt;height:10.95pt;z-index:-5354;mso-position-horizontal-relative:page;mso-position-vertical-relative:page" filled="f" stroked="f">
          <v:textbox inset="0,0,0,0">
            <w:txbxContent>
              <w:p w14:paraId="433BAEC6" w14:textId="77777777" w:rsidR="00462171" w:rsidRDefault="00462171">
                <w:pPr>
                  <w:spacing w:line="180" w:lineRule="exact"/>
                  <w:ind w:left="40"/>
                  <w:rPr>
                    <w:sz w:val="18"/>
                    <w:szCs w:val="18"/>
                  </w:rPr>
                </w:pPr>
                <w:r>
                  <w:fldChar w:fldCharType="begin"/>
                </w:r>
                <w:r>
                  <w:rPr>
                    <w:w w:val="102"/>
                    <w:sz w:val="18"/>
                    <w:szCs w:val="18"/>
                  </w:rPr>
                  <w:instrText xml:space="preserve"> PAGE </w:instrText>
                </w:r>
                <w:r>
                  <w:fldChar w:fldCharType="separate"/>
                </w:r>
                <w:r w:rsidR="00653547">
                  <w:rPr>
                    <w:noProof/>
                    <w:w w:val="102"/>
                    <w:sz w:val="18"/>
                    <w:szCs w:val="18"/>
                  </w:rPr>
                  <w:t>1</w:t>
                </w:r>
                <w:r>
                  <w:fldChar w:fldCharType="end"/>
                </w:r>
              </w:p>
            </w:txbxContent>
          </v:textbox>
          <w10:wrap anchorx="page" anchory="page"/>
        </v:shape>
      </w:pic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36A1A3F" w14:textId="77777777" w:rsidR="00462171" w:rsidRDefault="00880F97">
    <w:pPr>
      <w:spacing w:line="200" w:lineRule="exact"/>
    </w:pPr>
    <w:r>
      <w:pict w14:anchorId="7E9F1813">
        <v:shapetype id="_x0000_t202" coordsize="21600,21600" o:spt="202" path="m0,0l0,21600,21600,21600,21600,0xe">
          <v:stroke joinstyle="miter"/>
          <v:path gradientshapeok="t" o:connecttype="rect"/>
        </v:shapetype>
        <v:shape id="_x0000_s2049" type="#_x0000_t202" style="position:absolute;margin-left:70pt;margin-top:50.4pt;width:13.2pt;height:10.95pt;z-index:-5335;mso-position-horizontal-relative:page;mso-position-vertical-relative:page" filled="f" stroked="f">
          <v:textbox inset="0,0,0,0">
            <w:txbxContent>
              <w:p w14:paraId="595523F9" w14:textId="77777777" w:rsidR="00462171" w:rsidRDefault="00462171">
                <w:pPr>
                  <w:spacing w:line="180" w:lineRule="exact"/>
                  <w:ind w:left="40"/>
                  <w:rPr>
                    <w:sz w:val="18"/>
                    <w:szCs w:val="18"/>
                  </w:rPr>
                </w:pPr>
                <w:r>
                  <w:fldChar w:fldCharType="begin"/>
                </w:r>
                <w:r>
                  <w:rPr>
                    <w:w w:val="102"/>
                    <w:sz w:val="18"/>
                    <w:szCs w:val="18"/>
                  </w:rPr>
                  <w:instrText xml:space="preserve"> PAGE </w:instrText>
                </w:r>
                <w:r>
                  <w:fldChar w:fldCharType="separate"/>
                </w:r>
                <w:r w:rsidR="00653547">
                  <w:rPr>
                    <w:noProof/>
                    <w:w w:val="102"/>
                    <w:sz w:val="18"/>
                    <w:szCs w:val="18"/>
                  </w:rPr>
                  <w:t>35</w:t>
                </w:r>
                <w:r>
                  <w:fldChar w:fldCharType="end"/>
                </w:r>
              </w:p>
            </w:txbxContent>
          </v:textbox>
          <w10:wrap anchorx="page" anchory="page"/>
        </v:shape>
      </w:pict>
    </w:r>
  </w:p>
  <w:p w14:paraId="087DAF51" w14:textId="77777777" w:rsidR="00462171" w:rsidRDefault="00462171"/>
  <w:p w14:paraId="58BB7464" w14:textId="77777777" w:rsidR="00462171" w:rsidRDefault="00880F97">
    <w:pPr>
      <w:spacing w:line="200" w:lineRule="exact"/>
    </w:pPr>
    <w:r>
      <w:pict w14:anchorId="386B8438">
        <v:shape id="_x0000_s2050" type="#_x0000_t202" style="position:absolute;margin-left:528.8pt;margin-top:50.4pt;width:13.2pt;height:10.95pt;z-index:-5336;mso-position-horizontal-relative:page;mso-position-vertical-relative:page" filled="f" stroked="f">
          <v:textbox inset="0,0,0,0">
            <w:txbxContent>
              <w:p w14:paraId="0C7338CF" w14:textId="77777777" w:rsidR="00462171" w:rsidRDefault="00462171">
                <w:pPr>
                  <w:spacing w:line="180" w:lineRule="exact"/>
                  <w:ind w:left="40"/>
                  <w:rPr>
                    <w:sz w:val="18"/>
                    <w:szCs w:val="18"/>
                  </w:rPr>
                </w:pPr>
                <w:r>
                  <w:fldChar w:fldCharType="begin"/>
                </w:r>
                <w:r>
                  <w:rPr>
                    <w:w w:val="102"/>
                    <w:sz w:val="18"/>
                    <w:szCs w:val="18"/>
                  </w:rPr>
                  <w:instrText xml:space="preserve"> PAGE </w:instrText>
                </w:r>
                <w:r>
                  <w:fldChar w:fldCharType="separate"/>
                </w:r>
                <w:r w:rsidR="00653547">
                  <w:rPr>
                    <w:noProof/>
                    <w:w w:val="102"/>
                    <w:sz w:val="18"/>
                    <w:szCs w:val="18"/>
                  </w:rPr>
                  <w:t>35</w:t>
                </w:r>
                <w:r>
                  <w:fldChar w:fldCharType="end"/>
                </w:r>
              </w:p>
            </w:txbxContent>
          </v:textbox>
          <w10:wrap anchorx="page" anchory="page"/>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A3BBB2B" w14:textId="77777777" w:rsidR="00462171" w:rsidRDefault="00880F97">
    <w:pPr>
      <w:spacing w:line="200" w:lineRule="exact"/>
    </w:pPr>
    <w:r>
      <w:pict w14:anchorId="5E913AC3">
        <v:shapetype id="_x0000_t202" coordsize="21600,21600" o:spt="202" path="m0,0l0,21600,21600,21600,21600,0xe">
          <v:stroke joinstyle="miter"/>
          <v:path gradientshapeok="t" o:connecttype="rect"/>
        </v:shapetype>
        <v:shape id="_x0000_s2065" type="#_x0000_t202" style="position:absolute;margin-left:533.4pt;margin-top:50.4pt;width:8.6pt;height:10.95pt;z-index:-5351;mso-position-horizontal-relative:page;mso-position-vertical-relative:page" filled="f" stroked="f">
          <v:textbox inset="0,0,0,0">
            <w:txbxContent>
              <w:p w14:paraId="7747283B" w14:textId="77777777" w:rsidR="00462171" w:rsidRDefault="00462171">
                <w:pPr>
                  <w:spacing w:line="180" w:lineRule="exact"/>
                  <w:ind w:left="40"/>
                  <w:rPr>
                    <w:sz w:val="18"/>
                    <w:szCs w:val="18"/>
                  </w:rPr>
                </w:pPr>
                <w:r>
                  <w:fldChar w:fldCharType="begin"/>
                </w:r>
                <w:r>
                  <w:rPr>
                    <w:w w:val="102"/>
                    <w:sz w:val="18"/>
                    <w:szCs w:val="18"/>
                  </w:rPr>
                  <w:instrText xml:space="preserve"> PAGE </w:instrText>
                </w:r>
                <w:r>
                  <w:fldChar w:fldCharType="separate"/>
                </w:r>
                <w:r w:rsidR="00653547">
                  <w:rPr>
                    <w:noProof/>
                    <w:w w:val="102"/>
                    <w:sz w:val="18"/>
                    <w:szCs w:val="18"/>
                  </w:rPr>
                  <w:t>8</w:t>
                </w:r>
                <w:r>
                  <w:fldChar w:fldCharType="end"/>
                </w:r>
              </w:p>
            </w:txbxContent>
          </v:textbox>
          <w10:wrap anchorx="page" anchory="page"/>
        </v:shape>
      </w:pict>
    </w:r>
  </w:p>
  <w:p w14:paraId="20884447" w14:textId="77777777" w:rsidR="00462171" w:rsidRDefault="00462171"/>
  <w:p w14:paraId="26B02199" w14:textId="77777777" w:rsidR="00462171" w:rsidRDefault="00880F97">
    <w:pPr>
      <w:spacing w:line="200" w:lineRule="exact"/>
    </w:pPr>
    <w:r>
      <w:pict w14:anchorId="04882595">
        <v:shape id="_x0000_s2066" type="#_x0000_t202" style="position:absolute;margin-left:71pt;margin-top:50.4pt;width:6.6pt;height:10.95pt;z-index:-5352;mso-position-horizontal-relative:page;mso-position-vertical-relative:page" filled="f" stroked="f">
          <v:textbox inset="0,0,0,0">
            <w:txbxContent>
              <w:p w14:paraId="37C67D91" w14:textId="77777777" w:rsidR="00462171" w:rsidRDefault="00462171">
                <w:pPr>
                  <w:spacing w:line="180" w:lineRule="exact"/>
                  <w:ind w:left="20" w:right="-27"/>
                  <w:rPr>
                    <w:sz w:val="18"/>
                    <w:szCs w:val="18"/>
                  </w:rPr>
                </w:pPr>
                <w:r>
                  <w:rPr>
                    <w:w w:val="102"/>
                    <w:sz w:val="18"/>
                    <w:szCs w:val="18"/>
                  </w:rPr>
                  <w:t>4</w:t>
                </w:r>
              </w:p>
            </w:txbxContent>
          </v:textbox>
          <w10:wrap anchorx="page" anchory="page"/>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DD19A77" w14:textId="77777777" w:rsidR="00462171" w:rsidRDefault="00880F97">
    <w:pPr>
      <w:spacing w:line="200" w:lineRule="exact"/>
    </w:pPr>
    <w:r>
      <w:pict w14:anchorId="76167754">
        <v:shapetype id="_x0000_t202" coordsize="21600,21600" o:spt="202" path="m0,0l0,21600,21600,21600,21600,0xe">
          <v:stroke joinstyle="miter"/>
          <v:path gradientshapeok="t" o:connecttype="rect"/>
        </v:shapetype>
        <v:shape id="_x0000_s2063" type="#_x0000_t202" style="position:absolute;margin-left:533.4pt;margin-top:50.4pt;width:8.6pt;height:10.95pt;z-index:-5349;mso-position-horizontal-relative:page;mso-position-vertical-relative:page" filled="f" stroked="f">
          <v:textbox inset="0,0,0,0">
            <w:txbxContent>
              <w:p w14:paraId="2E066271" w14:textId="77777777" w:rsidR="00462171" w:rsidRDefault="00462171">
                <w:pPr>
                  <w:spacing w:line="180" w:lineRule="exact"/>
                  <w:ind w:left="40"/>
                  <w:rPr>
                    <w:sz w:val="18"/>
                    <w:szCs w:val="18"/>
                  </w:rPr>
                </w:pPr>
                <w:r>
                  <w:fldChar w:fldCharType="begin"/>
                </w:r>
                <w:r>
                  <w:rPr>
                    <w:w w:val="102"/>
                    <w:sz w:val="18"/>
                    <w:szCs w:val="18"/>
                  </w:rPr>
                  <w:instrText xml:space="preserve"> PAGE </w:instrText>
                </w:r>
                <w:r>
                  <w:fldChar w:fldCharType="separate"/>
                </w:r>
                <w:r w:rsidR="00653547">
                  <w:rPr>
                    <w:noProof/>
                    <w:w w:val="102"/>
                    <w:sz w:val="18"/>
                    <w:szCs w:val="18"/>
                  </w:rPr>
                  <w:t>11</w:t>
                </w:r>
                <w:r>
                  <w:fldChar w:fldCharType="end"/>
                </w:r>
              </w:p>
            </w:txbxContent>
          </v:textbox>
          <w10:wrap anchorx="page" anchory="page"/>
        </v:shape>
      </w:pict>
    </w:r>
  </w:p>
  <w:p w14:paraId="7D1FB85E" w14:textId="77777777" w:rsidR="00462171" w:rsidRDefault="00462171"/>
  <w:p w14:paraId="44F0F8FE" w14:textId="77777777" w:rsidR="00462171" w:rsidRDefault="00880F97">
    <w:pPr>
      <w:spacing w:line="200" w:lineRule="exact"/>
    </w:pPr>
    <w:r>
      <w:pict w14:anchorId="56ECC62E">
        <v:shape id="_x0000_s2064" type="#_x0000_t202" style="position:absolute;margin-left:71pt;margin-top:50.4pt;width:6.6pt;height:10.95pt;z-index:-5350;mso-position-horizontal-relative:page;mso-position-vertical-relative:page" filled="f" stroked="f">
          <v:textbox inset="0,0,0,0">
            <w:txbxContent>
              <w:p w14:paraId="54AF3D4C" w14:textId="77777777" w:rsidR="00462171" w:rsidRDefault="00462171">
                <w:pPr>
                  <w:spacing w:line="180" w:lineRule="exact"/>
                  <w:ind w:left="20" w:right="-27"/>
                  <w:rPr>
                    <w:sz w:val="18"/>
                    <w:szCs w:val="18"/>
                  </w:rPr>
                </w:pPr>
                <w:r>
                  <w:rPr>
                    <w:w w:val="102"/>
                    <w:sz w:val="18"/>
                    <w:szCs w:val="18"/>
                  </w:rPr>
                  <w:t>6</w:t>
                </w:r>
              </w:p>
            </w:txbxContent>
          </v:textbox>
          <w10:wrap anchorx="page" anchory="page"/>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92FBFE3" w14:textId="77777777" w:rsidR="00462171" w:rsidRDefault="00880F97">
    <w:pPr>
      <w:spacing w:line="200" w:lineRule="exact"/>
    </w:pPr>
    <w:r>
      <w:pict w14:anchorId="547BA581">
        <v:shapetype id="_x0000_t202" coordsize="21600,21600" o:spt="202" path="m0,0l0,21600,21600,21600,21600,0xe">
          <v:stroke joinstyle="miter"/>
          <v:path gradientshapeok="t" o:connecttype="rect"/>
        </v:shapetype>
        <v:shape id="_x0000_s2061" type="#_x0000_t202" style="position:absolute;margin-left:533.4pt;margin-top:50.4pt;width:8.6pt;height:10.95pt;z-index:-5347;mso-position-horizontal-relative:page;mso-position-vertical-relative:page" filled="f" stroked="f">
          <v:textbox inset="0,0,0,0">
            <w:txbxContent>
              <w:p w14:paraId="6DD64D39" w14:textId="77777777" w:rsidR="00462171" w:rsidRDefault="00462171">
                <w:pPr>
                  <w:spacing w:line="180" w:lineRule="exact"/>
                  <w:ind w:left="40"/>
                  <w:rPr>
                    <w:sz w:val="18"/>
                    <w:szCs w:val="18"/>
                  </w:rPr>
                </w:pPr>
                <w:r>
                  <w:fldChar w:fldCharType="begin"/>
                </w:r>
                <w:r>
                  <w:rPr>
                    <w:w w:val="102"/>
                    <w:sz w:val="18"/>
                    <w:szCs w:val="18"/>
                  </w:rPr>
                  <w:instrText xml:space="preserve"> PAGE </w:instrText>
                </w:r>
                <w:r>
                  <w:fldChar w:fldCharType="separate"/>
                </w:r>
                <w:r w:rsidR="00653547">
                  <w:rPr>
                    <w:noProof/>
                    <w:w w:val="102"/>
                    <w:sz w:val="18"/>
                    <w:szCs w:val="18"/>
                  </w:rPr>
                  <w:t>10</w:t>
                </w:r>
                <w:r>
                  <w:fldChar w:fldCharType="end"/>
                </w:r>
              </w:p>
            </w:txbxContent>
          </v:textbox>
          <w10:wrap anchorx="page" anchory="page"/>
        </v:shape>
      </w:pict>
    </w:r>
  </w:p>
  <w:p w14:paraId="57E11A0A" w14:textId="77777777" w:rsidR="00462171" w:rsidRDefault="00462171"/>
  <w:p w14:paraId="71B0E2C6" w14:textId="77777777" w:rsidR="00462171" w:rsidRDefault="00880F97">
    <w:pPr>
      <w:spacing w:line="200" w:lineRule="exact"/>
    </w:pPr>
    <w:r>
      <w:pict w14:anchorId="26893B0E">
        <v:shape id="_x0000_s2062" type="#_x0000_t202" style="position:absolute;margin-left:70pt;margin-top:50.4pt;width:8.6pt;height:10.95pt;z-index:-5348;mso-position-horizontal-relative:page;mso-position-vertical-relative:page" filled="f" stroked="f">
          <v:textbox inset="0,0,0,0">
            <w:txbxContent>
              <w:p w14:paraId="06D78A3B" w14:textId="77777777" w:rsidR="00462171" w:rsidRDefault="00462171">
                <w:pPr>
                  <w:spacing w:line="180" w:lineRule="exact"/>
                  <w:ind w:left="40"/>
                  <w:rPr>
                    <w:sz w:val="18"/>
                    <w:szCs w:val="18"/>
                  </w:rPr>
                </w:pPr>
                <w:r>
                  <w:fldChar w:fldCharType="begin"/>
                </w:r>
                <w:r>
                  <w:rPr>
                    <w:w w:val="102"/>
                    <w:sz w:val="18"/>
                    <w:szCs w:val="18"/>
                  </w:rPr>
                  <w:instrText xml:space="preserve"> PAGE </w:instrText>
                </w:r>
                <w:r>
                  <w:fldChar w:fldCharType="separate"/>
                </w:r>
                <w:r w:rsidR="00653547">
                  <w:rPr>
                    <w:noProof/>
                    <w:w w:val="102"/>
                    <w:sz w:val="18"/>
                    <w:szCs w:val="18"/>
                  </w:rPr>
                  <w:t>10</w:t>
                </w:r>
                <w:r>
                  <w:fldChar w:fldCharType="end"/>
                </w:r>
              </w:p>
            </w:txbxContent>
          </v:textbox>
          <w10:wrap anchorx="page" anchory="page"/>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3AE47F3" w14:textId="77777777" w:rsidR="00462171" w:rsidRDefault="00880F97">
    <w:pPr>
      <w:spacing w:line="200" w:lineRule="exact"/>
    </w:pPr>
    <w:r>
      <w:pict w14:anchorId="79AB3EDB">
        <v:shapetype id="_x0000_t202" coordsize="21600,21600" o:spt="202" path="m0,0l0,21600,21600,21600,21600,0xe">
          <v:stroke joinstyle="miter"/>
          <v:path gradientshapeok="t" o:connecttype="rect"/>
        </v:shapetype>
        <v:shape id="_x0000_s2059" type="#_x0000_t202" style="position:absolute;margin-left:528.8pt;margin-top:50.4pt;width:13.2pt;height:10.95pt;z-index:-5345;mso-position-horizontal-relative:page;mso-position-vertical-relative:page" filled="f" stroked="f">
          <v:textbox inset="0,0,0,0">
            <w:txbxContent>
              <w:p w14:paraId="18FB6B12" w14:textId="77777777" w:rsidR="00462171" w:rsidRDefault="00462171">
                <w:pPr>
                  <w:spacing w:line="180" w:lineRule="exact"/>
                  <w:ind w:left="40"/>
                  <w:rPr>
                    <w:sz w:val="18"/>
                    <w:szCs w:val="18"/>
                  </w:rPr>
                </w:pPr>
                <w:r>
                  <w:fldChar w:fldCharType="begin"/>
                </w:r>
                <w:r>
                  <w:rPr>
                    <w:w w:val="102"/>
                    <w:sz w:val="18"/>
                    <w:szCs w:val="18"/>
                  </w:rPr>
                  <w:instrText xml:space="preserve"> PAGE </w:instrText>
                </w:r>
                <w:r>
                  <w:fldChar w:fldCharType="separate"/>
                </w:r>
                <w:r w:rsidR="00653547">
                  <w:rPr>
                    <w:noProof/>
                    <w:w w:val="102"/>
                    <w:sz w:val="18"/>
                    <w:szCs w:val="18"/>
                  </w:rPr>
                  <w:t>10</w:t>
                </w:r>
                <w:r>
                  <w:fldChar w:fldCharType="end"/>
                </w:r>
              </w:p>
            </w:txbxContent>
          </v:textbox>
          <w10:wrap anchorx="page" anchory="page"/>
        </v:shape>
      </w:pict>
    </w:r>
  </w:p>
  <w:p w14:paraId="100B0BE6" w14:textId="77777777" w:rsidR="00462171" w:rsidRDefault="00462171"/>
  <w:p w14:paraId="12D42922" w14:textId="77777777" w:rsidR="00462171" w:rsidRDefault="00880F97">
    <w:pPr>
      <w:spacing w:line="200" w:lineRule="exact"/>
    </w:pPr>
    <w:r>
      <w:pict w14:anchorId="39974F4B">
        <v:shape id="_x0000_s2060" type="#_x0000_t202" style="position:absolute;margin-left:70pt;margin-top:50.4pt;width:13.2pt;height:10.95pt;z-index:-5346;mso-position-horizontal-relative:page;mso-position-vertical-relative:page" filled="f" stroked="f">
          <v:textbox inset="0,0,0,0">
            <w:txbxContent>
              <w:p w14:paraId="4C6E36C0" w14:textId="77777777" w:rsidR="00462171" w:rsidRDefault="00462171">
                <w:pPr>
                  <w:spacing w:line="180" w:lineRule="exact"/>
                  <w:ind w:left="40"/>
                  <w:rPr>
                    <w:sz w:val="18"/>
                    <w:szCs w:val="18"/>
                  </w:rPr>
                </w:pPr>
                <w:r>
                  <w:fldChar w:fldCharType="begin"/>
                </w:r>
                <w:r>
                  <w:rPr>
                    <w:w w:val="102"/>
                    <w:sz w:val="18"/>
                    <w:szCs w:val="18"/>
                  </w:rPr>
                  <w:instrText xml:space="preserve"> PAGE </w:instrText>
                </w:r>
                <w:r>
                  <w:fldChar w:fldCharType="separate"/>
                </w:r>
                <w:r w:rsidR="00653547">
                  <w:rPr>
                    <w:noProof/>
                    <w:w w:val="102"/>
                    <w:sz w:val="18"/>
                    <w:szCs w:val="18"/>
                  </w:rPr>
                  <w:t>10</w:t>
                </w:r>
                <w:r>
                  <w:fldChar w:fldCharType="end"/>
                </w:r>
              </w:p>
            </w:txbxContent>
          </v:textbox>
          <w10:wrap anchorx="page" anchory="page"/>
        </v:shape>
      </w:pic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A1C7E78" w14:textId="77777777" w:rsidR="00462171" w:rsidRDefault="00880F97">
    <w:pPr>
      <w:spacing w:line="200" w:lineRule="exact"/>
    </w:pPr>
    <w:r>
      <w:pict w14:anchorId="7CC9D446">
        <v:shapetype id="_x0000_t202" coordsize="21600,21600" o:spt="202" path="m0,0l0,21600,21600,21600,21600,0xe">
          <v:stroke joinstyle="miter"/>
          <v:path gradientshapeok="t" o:connecttype="rect"/>
        </v:shapetype>
        <v:shape id="_x0000_s2057" type="#_x0000_t202" style="position:absolute;margin-left:528.8pt;margin-top:50.4pt;width:13.2pt;height:10.95pt;z-index:-5343;mso-position-horizontal-relative:page;mso-position-vertical-relative:page" filled="f" stroked="f">
          <v:textbox inset="0,0,0,0">
            <w:txbxContent>
              <w:p w14:paraId="50EF4DAA" w14:textId="77777777" w:rsidR="00462171" w:rsidRDefault="00462171">
                <w:pPr>
                  <w:spacing w:line="180" w:lineRule="exact"/>
                  <w:ind w:left="40"/>
                  <w:rPr>
                    <w:sz w:val="18"/>
                    <w:szCs w:val="18"/>
                  </w:rPr>
                </w:pPr>
                <w:r>
                  <w:fldChar w:fldCharType="begin"/>
                </w:r>
                <w:r>
                  <w:rPr>
                    <w:w w:val="102"/>
                    <w:sz w:val="18"/>
                    <w:szCs w:val="18"/>
                  </w:rPr>
                  <w:instrText xml:space="preserve"> PAGE </w:instrText>
                </w:r>
                <w:r>
                  <w:fldChar w:fldCharType="separate"/>
                </w:r>
                <w:r w:rsidR="00653547">
                  <w:rPr>
                    <w:noProof/>
                    <w:w w:val="102"/>
                    <w:sz w:val="18"/>
                    <w:szCs w:val="18"/>
                  </w:rPr>
                  <w:t>16</w:t>
                </w:r>
                <w:r>
                  <w:fldChar w:fldCharType="end"/>
                </w:r>
              </w:p>
            </w:txbxContent>
          </v:textbox>
          <w10:wrap anchorx="page" anchory="page"/>
        </v:shape>
      </w:pict>
    </w:r>
  </w:p>
  <w:p w14:paraId="522C8B66" w14:textId="77777777" w:rsidR="00462171" w:rsidRDefault="00462171"/>
  <w:p w14:paraId="11EC9EAD" w14:textId="77777777" w:rsidR="00462171" w:rsidRDefault="00880F97">
    <w:pPr>
      <w:spacing w:line="200" w:lineRule="exact"/>
    </w:pPr>
    <w:r>
      <w:pict w14:anchorId="65E16E13">
        <v:shape id="_x0000_s2058" type="#_x0000_t202" style="position:absolute;margin-left:70pt;margin-top:50.4pt;width:13.2pt;height:10.95pt;z-index:-5344;mso-position-horizontal-relative:page;mso-position-vertical-relative:page" filled="f" stroked="f">
          <v:textbox inset="0,0,0,0">
            <w:txbxContent>
              <w:p w14:paraId="52FEBCAD" w14:textId="77777777" w:rsidR="00462171" w:rsidRDefault="00462171">
                <w:pPr>
                  <w:spacing w:line="180" w:lineRule="exact"/>
                  <w:ind w:left="40"/>
                  <w:rPr>
                    <w:sz w:val="18"/>
                    <w:szCs w:val="18"/>
                  </w:rPr>
                </w:pPr>
                <w:r>
                  <w:fldChar w:fldCharType="begin"/>
                </w:r>
                <w:r>
                  <w:rPr>
                    <w:w w:val="102"/>
                    <w:sz w:val="18"/>
                    <w:szCs w:val="18"/>
                  </w:rPr>
                  <w:instrText xml:space="preserve"> PAGE </w:instrText>
                </w:r>
                <w:r>
                  <w:fldChar w:fldCharType="separate"/>
                </w:r>
                <w:r w:rsidR="00653547">
                  <w:rPr>
                    <w:noProof/>
                    <w:w w:val="102"/>
                    <w:sz w:val="18"/>
                    <w:szCs w:val="18"/>
                  </w:rPr>
                  <w:t>16</w:t>
                </w:r>
                <w:r>
                  <w:fldChar w:fldCharType="end"/>
                </w:r>
              </w:p>
            </w:txbxContent>
          </v:textbox>
          <w10:wrap anchorx="page" anchory="page"/>
        </v:shape>
      </w:pic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92CF160" w14:textId="77777777" w:rsidR="00462171" w:rsidRDefault="00880F97">
    <w:pPr>
      <w:spacing w:line="200" w:lineRule="exact"/>
    </w:pPr>
    <w:r>
      <w:pict w14:anchorId="1448B76E">
        <v:shapetype id="_x0000_t202" coordsize="21600,21600" o:spt="202" path="m0,0l0,21600,21600,21600,21600,0xe">
          <v:stroke joinstyle="miter"/>
          <v:path gradientshapeok="t" o:connecttype="rect"/>
        </v:shapetype>
        <v:shape id="_x0000_s2055" type="#_x0000_t202" style="position:absolute;margin-left:528.8pt;margin-top:50.4pt;width:13.2pt;height:10.95pt;z-index:-5341;mso-position-horizontal-relative:page;mso-position-vertical-relative:page" filled="f" stroked="f">
          <v:textbox inset="0,0,0,0">
            <w:txbxContent>
              <w:p w14:paraId="3968D05C" w14:textId="77777777" w:rsidR="00462171" w:rsidRDefault="00462171">
                <w:pPr>
                  <w:spacing w:line="180" w:lineRule="exact"/>
                  <w:ind w:left="40"/>
                  <w:rPr>
                    <w:sz w:val="18"/>
                    <w:szCs w:val="18"/>
                  </w:rPr>
                </w:pPr>
                <w:r>
                  <w:fldChar w:fldCharType="begin"/>
                </w:r>
                <w:r>
                  <w:rPr>
                    <w:w w:val="102"/>
                    <w:sz w:val="18"/>
                    <w:szCs w:val="18"/>
                  </w:rPr>
                  <w:instrText xml:space="preserve"> PAGE </w:instrText>
                </w:r>
                <w:r>
                  <w:fldChar w:fldCharType="separate"/>
                </w:r>
                <w:r w:rsidR="00653547">
                  <w:rPr>
                    <w:noProof/>
                    <w:w w:val="102"/>
                    <w:sz w:val="18"/>
                    <w:szCs w:val="18"/>
                  </w:rPr>
                  <w:t>26</w:t>
                </w:r>
                <w:r>
                  <w:fldChar w:fldCharType="end"/>
                </w:r>
              </w:p>
            </w:txbxContent>
          </v:textbox>
          <w10:wrap anchorx="page" anchory="page"/>
        </v:shape>
      </w:pict>
    </w:r>
  </w:p>
  <w:p w14:paraId="2C34D45B" w14:textId="77777777" w:rsidR="00462171" w:rsidRDefault="00462171"/>
  <w:p w14:paraId="01C370CB" w14:textId="77777777" w:rsidR="00462171" w:rsidRDefault="00880F97">
    <w:pPr>
      <w:spacing w:line="200" w:lineRule="exact"/>
    </w:pPr>
    <w:r>
      <w:pict w14:anchorId="44B1B959">
        <v:shape id="_x0000_s2056" type="#_x0000_t202" style="position:absolute;margin-left:70pt;margin-top:50.4pt;width:13.2pt;height:10.95pt;z-index:-5342;mso-position-horizontal-relative:page;mso-position-vertical-relative:page" filled="f" stroked="f">
          <v:textbox inset="0,0,0,0">
            <w:txbxContent>
              <w:p w14:paraId="0AC35AAF" w14:textId="77777777" w:rsidR="00462171" w:rsidRDefault="00462171">
                <w:pPr>
                  <w:spacing w:line="180" w:lineRule="exact"/>
                  <w:ind w:left="40"/>
                  <w:rPr>
                    <w:sz w:val="18"/>
                    <w:szCs w:val="18"/>
                  </w:rPr>
                </w:pPr>
                <w:r>
                  <w:fldChar w:fldCharType="begin"/>
                </w:r>
                <w:r>
                  <w:rPr>
                    <w:w w:val="102"/>
                    <w:sz w:val="18"/>
                    <w:szCs w:val="18"/>
                  </w:rPr>
                  <w:instrText xml:space="preserve"> PAGE </w:instrText>
                </w:r>
                <w:r>
                  <w:fldChar w:fldCharType="separate"/>
                </w:r>
                <w:r w:rsidR="00653547">
                  <w:rPr>
                    <w:noProof/>
                    <w:w w:val="102"/>
                    <w:sz w:val="18"/>
                    <w:szCs w:val="18"/>
                  </w:rPr>
                  <w:t>26</w:t>
                </w:r>
                <w:r>
                  <w:fldChar w:fldCharType="end"/>
                </w:r>
              </w:p>
            </w:txbxContent>
          </v:textbox>
          <w10:wrap anchorx="page" anchory="page"/>
        </v:shape>
      </w:pic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AF5A0F9" w14:textId="77777777" w:rsidR="00462171" w:rsidRDefault="00880F97">
    <w:pPr>
      <w:spacing w:line="200" w:lineRule="exact"/>
    </w:pPr>
    <w:r>
      <w:pict w14:anchorId="7120629F">
        <v:shapetype id="_x0000_t202" coordsize="21600,21600" o:spt="202" path="m0,0l0,21600,21600,21600,21600,0xe">
          <v:stroke joinstyle="miter"/>
          <v:path gradientshapeok="t" o:connecttype="rect"/>
        </v:shapetype>
        <v:shape id="_x0000_s2053" type="#_x0000_t202" style="position:absolute;margin-left:528.8pt;margin-top:50.4pt;width:13.2pt;height:10.95pt;z-index:-5339;mso-position-horizontal-relative:page;mso-position-vertical-relative:page" filled="f" stroked="f">
          <v:textbox inset="0,0,0,0">
            <w:txbxContent>
              <w:p w14:paraId="102C3ECE" w14:textId="77777777" w:rsidR="00462171" w:rsidRDefault="00462171">
                <w:pPr>
                  <w:spacing w:line="180" w:lineRule="exact"/>
                  <w:ind w:left="40"/>
                  <w:rPr>
                    <w:sz w:val="18"/>
                    <w:szCs w:val="18"/>
                  </w:rPr>
                </w:pPr>
                <w:r>
                  <w:fldChar w:fldCharType="begin"/>
                </w:r>
                <w:r>
                  <w:rPr>
                    <w:w w:val="102"/>
                    <w:sz w:val="18"/>
                    <w:szCs w:val="18"/>
                  </w:rPr>
                  <w:instrText xml:space="preserve"> PAGE </w:instrText>
                </w:r>
                <w:r>
                  <w:fldChar w:fldCharType="separate"/>
                </w:r>
                <w:r w:rsidR="00653547">
                  <w:rPr>
                    <w:noProof/>
                    <w:w w:val="102"/>
                    <w:sz w:val="18"/>
                    <w:szCs w:val="18"/>
                  </w:rPr>
                  <w:t>28</w:t>
                </w:r>
                <w:r>
                  <w:fldChar w:fldCharType="end"/>
                </w:r>
              </w:p>
            </w:txbxContent>
          </v:textbox>
          <w10:wrap anchorx="page" anchory="page"/>
        </v:shape>
      </w:pict>
    </w:r>
  </w:p>
  <w:p w14:paraId="5C2D2B80" w14:textId="77777777" w:rsidR="00462171" w:rsidRDefault="00462171"/>
  <w:p w14:paraId="4BEAAC6F" w14:textId="77777777" w:rsidR="00462171" w:rsidRDefault="00880F97">
    <w:pPr>
      <w:spacing w:line="200" w:lineRule="exact"/>
    </w:pPr>
    <w:r>
      <w:pict w14:anchorId="02745F0F">
        <v:shape id="_x0000_s2054" type="#_x0000_t202" style="position:absolute;margin-left:70pt;margin-top:50.4pt;width:13.2pt;height:10.95pt;z-index:-5340;mso-position-horizontal-relative:page;mso-position-vertical-relative:page" filled="f" stroked="f">
          <v:textbox inset="0,0,0,0">
            <w:txbxContent>
              <w:p w14:paraId="1296CA28" w14:textId="77777777" w:rsidR="00462171" w:rsidRDefault="00462171">
                <w:pPr>
                  <w:spacing w:line="180" w:lineRule="exact"/>
                  <w:ind w:left="40"/>
                  <w:rPr>
                    <w:sz w:val="18"/>
                    <w:szCs w:val="18"/>
                  </w:rPr>
                </w:pPr>
                <w:r>
                  <w:fldChar w:fldCharType="begin"/>
                </w:r>
                <w:r>
                  <w:rPr>
                    <w:w w:val="102"/>
                    <w:sz w:val="18"/>
                    <w:szCs w:val="18"/>
                  </w:rPr>
                  <w:instrText xml:space="preserve"> PAGE </w:instrText>
                </w:r>
                <w:r>
                  <w:fldChar w:fldCharType="separate"/>
                </w:r>
                <w:r w:rsidR="00653547">
                  <w:rPr>
                    <w:noProof/>
                    <w:w w:val="102"/>
                    <w:sz w:val="18"/>
                    <w:szCs w:val="18"/>
                  </w:rPr>
                  <w:t>28</w:t>
                </w:r>
                <w:r>
                  <w:fldChar w:fldCharType="end"/>
                </w:r>
              </w:p>
            </w:txbxContent>
          </v:textbox>
          <w10:wrap anchorx="page" anchory="page"/>
        </v:shape>
      </w:pic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3A4BC0" w14:textId="77777777" w:rsidR="00462171" w:rsidRDefault="00880F97">
    <w:pPr>
      <w:spacing w:line="200" w:lineRule="exact"/>
    </w:pPr>
    <w:r>
      <w:pict w14:anchorId="456F6823">
        <v:shapetype id="_x0000_t202" coordsize="21600,21600" o:spt="202" path="m0,0l0,21600,21600,21600,21600,0xe">
          <v:stroke joinstyle="miter"/>
          <v:path gradientshapeok="t" o:connecttype="rect"/>
        </v:shapetype>
        <v:shape id="_x0000_s2051" type="#_x0000_t202" style="position:absolute;margin-left:528.8pt;margin-top:50.4pt;width:13.2pt;height:10.95pt;z-index:-5337;mso-position-horizontal-relative:page;mso-position-vertical-relative:page" filled="f" stroked="f">
          <v:textbox inset="0,0,0,0">
            <w:txbxContent>
              <w:p w14:paraId="5A3771F9" w14:textId="77777777" w:rsidR="00462171" w:rsidRDefault="00462171">
                <w:pPr>
                  <w:spacing w:line="180" w:lineRule="exact"/>
                  <w:ind w:left="40"/>
                  <w:rPr>
                    <w:sz w:val="18"/>
                    <w:szCs w:val="18"/>
                  </w:rPr>
                </w:pPr>
                <w:r>
                  <w:fldChar w:fldCharType="begin"/>
                </w:r>
                <w:r>
                  <w:rPr>
                    <w:w w:val="102"/>
                    <w:sz w:val="18"/>
                    <w:szCs w:val="18"/>
                  </w:rPr>
                  <w:instrText xml:space="preserve"> PAGE </w:instrText>
                </w:r>
                <w:r>
                  <w:fldChar w:fldCharType="separate"/>
                </w:r>
                <w:r w:rsidR="00653547">
                  <w:rPr>
                    <w:noProof/>
                    <w:w w:val="102"/>
                    <w:sz w:val="18"/>
                    <w:szCs w:val="18"/>
                  </w:rPr>
                  <w:t>32</w:t>
                </w:r>
                <w:r>
                  <w:fldChar w:fldCharType="end"/>
                </w:r>
              </w:p>
            </w:txbxContent>
          </v:textbox>
          <w10:wrap anchorx="page" anchory="page"/>
        </v:shape>
      </w:pict>
    </w:r>
  </w:p>
  <w:p w14:paraId="0578C617" w14:textId="77777777" w:rsidR="00462171" w:rsidRDefault="00462171"/>
  <w:p w14:paraId="055422D2" w14:textId="77777777" w:rsidR="00462171" w:rsidRDefault="00880F97">
    <w:pPr>
      <w:spacing w:line="200" w:lineRule="exact"/>
    </w:pPr>
    <w:r>
      <w:pict w14:anchorId="5DFAEE91">
        <v:shape id="_x0000_s2052" type="#_x0000_t202" style="position:absolute;margin-left:70pt;margin-top:50.4pt;width:13.2pt;height:10.95pt;z-index:-5338;mso-position-horizontal-relative:page;mso-position-vertical-relative:page" filled="f" stroked="f">
          <v:textbox inset="0,0,0,0">
            <w:txbxContent>
              <w:p w14:paraId="037EF965" w14:textId="77777777" w:rsidR="00462171" w:rsidRDefault="00462171">
                <w:pPr>
                  <w:spacing w:line="180" w:lineRule="exact"/>
                  <w:ind w:left="40"/>
                  <w:rPr>
                    <w:sz w:val="18"/>
                    <w:szCs w:val="18"/>
                  </w:rPr>
                </w:pPr>
                <w:r>
                  <w:fldChar w:fldCharType="begin"/>
                </w:r>
                <w:r>
                  <w:rPr>
                    <w:w w:val="102"/>
                    <w:sz w:val="18"/>
                    <w:szCs w:val="18"/>
                  </w:rPr>
                  <w:instrText xml:space="preserve"> PAGE </w:instrText>
                </w:r>
                <w:r>
                  <w:fldChar w:fldCharType="separate"/>
                </w:r>
                <w:r w:rsidR="00653547">
                  <w:rPr>
                    <w:noProof/>
                    <w:w w:val="102"/>
                    <w:sz w:val="18"/>
                    <w:szCs w:val="18"/>
                  </w:rPr>
                  <w:t>32</w:t>
                </w:r>
                <w:r>
                  <w:fldChar w:fldCharType="end"/>
                </w:r>
              </w:p>
            </w:txbxContent>
          </v:textbox>
          <w10:wrap anchorx="page" anchory="pag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35E25179"/>
    <w:multiLevelType w:val="multilevel"/>
    <w:tmpl w:val="D10AEE2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person w15:author="Karen Remmer">
    <w15:presenceInfo w15:providerId="Windows Live" w15:userId="d69ef3d1a086bd5d"/>
  </w15:person>
  <w15:person w15:author="Karen Remmer [2]">
    <w15:presenceInfo w15:providerId="Windows Live" w15:userId="0455f8b6dfb144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hideSpellingErrors/>
  <w:hideGrammaticalErrors/>
  <w:trackRevisions/>
  <w:defaultTabStop w:val="720"/>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68D"/>
    <w:rsid w:val="00015D33"/>
    <w:rsid w:val="00052519"/>
    <w:rsid w:val="00056F47"/>
    <w:rsid w:val="0007721E"/>
    <w:rsid w:val="000A768D"/>
    <w:rsid w:val="000B7363"/>
    <w:rsid w:val="000D16F5"/>
    <w:rsid w:val="000F68F8"/>
    <w:rsid w:val="00103CB0"/>
    <w:rsid w:val="00156209"/>
    <w:rsid w:val="002A6220"/>
    <w:rsid w:val="003439FC"/>
    <w:rsid w:val="003E24FC"/>
    <w:rsid w:val="003E65C1"/>
    <w:rsid w:val="0040349F"/>
    <w:rsid w:val="00462171"/>
    <w:rsid w:val="00467534"/>
    <w:rsid w:val="004866C8"/>
    <w:rsid w:val="004945C8"/>
    <w:rsid w:val="004B1B4F"/>
    <w:rsid w:val="004F15E2"/>
    <w:rsid w:val="00562516"/>
    <w:rsid w:val="00587C51"/>
    <w:rsid w:val="005D03E5"/>
    <w:rsid w:val="005F710A"/>
    <w:rsid w:val="00653547"/>
    <w:rsid w:val="0065508D"/>
    <w:rsid w:val="0066247D"/>
    <w:rsid w:val="006C14D7"/>
    <w:rsid w:val="006C1B1D"/>
    <w:rsid w:val="007137D4"/>
    <w:rsid w:val="0076096D"/>
    <w:rsid w:val="007F000D"/>
    <w:rsid w:val="00836FF7"/>
    <w:rsid w:val="008427D8"/>
    <w:rsid w:val="008564C3"/>
    <w:rsid w:val="00856D47"/>
    <w:rsid w:val="00857256"/>
    <w:rsid w:val="0086191E"/>
    <w:rsid w:val="00862D7E"/>
    <w:rsid w:val="00880F97"/>
    <w:rsid w:val="0095242A"/>
    <w:rsid w:val="009611C2"/>
    <w:rsid w:val="00973740"/>
    <w:rsid w:val="00991A45"/>
    <w:rsid w:val="00994FAB"/>
    <w:rsid w:val="009E7EDC"/>
    <w:rsid w:val="00A840AC"/>
    <w:rsid w:val="00B07C87"/>
    <w:rsid w:val="00B127A5"/>
    <w:rsid w:val="00B20A47"/>
    <w:rsid w:val="00BC04F3"/>
    <w:rsid w:val="00BD7A29"/>
    <w:rsid w:val="00CA5857"/>
    <w:rsid w:val="00CB4D87"/>
    <w:rsid w:val="00CF03DA"/>
    <w:rsid w:val="00D358C4"/>
    <w:rsid w:val="00E21DD1"/>
    <w:rsid w:val="00E26E90"/>
    <w:rsid w:val="00E33025"/>
    <w:rsid w:val="00E646C5"/>
    <w:rsid w:val="00F44218"/>
    <w:rsid w:val="00F74C54"/>
    <w:rsid w:val="00F96DAF"/>
    <w:rsid w:val="00FB5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7053A718"/>
  <w15:docId w15:val="{36A4D89A-6886-41F2-B64E-F7F60B56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BD7A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A29"/>
    <w:rPr>
      <w:rFonts w:ascii="Segoe UI" w:hAnsi="Segoe UI" w:cs="Segoe UI"/>
      <w:sz w:val="18"/>
      <w:szCs w:val="18"/>
    </w:rPr>
  </w:style>
  <w:style w:type="character" w:styleId="CommentReference">
    <w:name w:val="annotation reference"/>
    <w:basedOn w:val="DefaultParagraphFont"/>
    <w:uiPriority w:val="99"/>
    <w:semiHidden/>
    <w:unhideWhenUsed/>
    <w:rsid w:val="00103CB0"/>
    <w:rPr>
      <w:sz w:val="16"/>
      <w:szCs w:val="16"/>
    </w:rPr>
  </w:style>
  <w:style w:type="paragraph" w:styleId="CommentText">
    <w:name w:val="annotation text"/>
    <w:basedOn w:val="Normal"/>
    <w:link w:val="CommentTextChar"/>
    <w:uiPriority w:val="99"/>
    <w:semiHidden/>
    <w:unhideWhenUsed/>
    <w:rsid w:val="00103CB0"/>
  </w:style>
  <w:style w:type="character" w:customStyle="1" w:styleId="CommentTextChar">
    <w:name w:val="Comment Text Char"/>
    <w:basedOn w:val="DefaultParagraphFont"/>
    <w:link w:val="CommentText"/>
    <w:uiPriority w:val="99"/>
    <w:semiHidden/>
    <w:rsid w:val="00103CB0"/>
  </w:style>
  <w:style w:type="paragraph" w:styleId="CommentSubject">
    <w:name w:val="annotation subject"/>
    <w:basedOn w:val="CommentText"/>
    <w:next w:val="CommentText"/>
    <w:link w:val="CommentSubjectChar"/>
    <w:uiPriority w:val="99"/>
    <w:semiHidden/>
    <w:unhideWhenUsed/>
    <w:rsid w:val="00103CB0"/>
    <w:rPr>
      <w:b/>
      <w:bCs/>
    </w:rPr>
  </w:style>
  <w:style w:type="character" w:customStyle="1" w:styleId="CommentSubjectChar">
    <w:name w:val="Comment Subject Char"/>
    <w:basedOn w:val="CommentTextChar"/>
    <w:link w:val="CommentSubject"/>
    <w:uiPriority w:val="99"/>
    <w:semiHidden/>
    <w:rsid w:val="00103CB0"/>
    <w:rPr>
      <w:b/>
      <w:bCs/>
    </w:rPr>
  </w:style>
  <w:style w:type="paragraph" w:styleId="Revision">
    <w:name w:val="Revision"/>
    <w:hidden/>
    <w:uiPriority w:val="99"/>
    <w:semiHidden/>
    <w:rsid w:val="00103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hyperlink" Target="http://www.oecd.org/investment/investment-policy/WP-2012_3.pdf" TargetMode="External"/><Relationship Id="rId26" Type="http://schemas.openxmlformats.org/officeDocument/2006/relationships/hyperlink" Target="http://papers.ssrn.com/sol3/papers.cfm?abstract_id=1112064" TargetMode="External"/><Relationship Id="rId27" Type="http://schemas.openxmlformats.org/officeDocument/2006/relationships/hyperlink" Target="https://icsid.worldbank.org/ICSID/FrontServlet?requestType=ICSIDDocRH&amp;actionVal=CaseLoadStatistics" TargetMode="External"/><Relationship Id="rId28" Type="http://schemas.openxmlformats.org/officeDocument/2006/relationships/hyperlink" Target="https://icsid.worldbank.org/ICSID/FrontServlet?requestType=ICSIDDocRH&amp;actionVal=CaseLoadStatistics" TargetMode="External"/><Relationship Id="rId29" Type="http://schemas.openxmlformats.org/officeDocument/2006/relationships/hyperlink" Target="https://icsid.worldbank.org/ICSID/FrontServlet?requestType=ICSIDDocRH&amp;actionVal=ShowDocument&amp;language=English"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icsid.worldbank.org/ICSID/FrontServlet?requestType=ICSIDDocRH&amp;actionVal=ShowDocument&amp;language=English" TargetMode="External"/><Relationship Id="rId31" Type="http://schemas.openxmlformats.org/officeDocument/2006/relationships/hyperlink" Target="https://icsid.worldbank.org/ICSID/FrontServlet?requestType=ICSIDDocRH&amp;actionVal=CaseLoadStatistics" TargetMode="External"/><Relationship Id="rId32" Type="http://schemas.openxmlformats.org/officeDocument/2006/relationships/hyperlink" Target="https://icsid.worldbank.org/ICSID/FrontServlet?requestType=ICSIDDocRH&amp;actionVal=CaseLoadStatistics" TargetMode="External"/><Relationship Id="rId9" Type="http://schemas.openxmlformats.org/officeDocument/2006/relationships/comments" Target="comment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yperlink" Target="http://www.systemicpeace.org/polityproject.html" TargetMode="External"/><Relationship Id="rId34" Type="http://schemas.openxmlformats.org/officeDocument/2006/relationships/hyperlink" Target="https://www.prsgroup.com/about-us/our-two-methodologies/icrg" TargetMode="External"/><Relationship Id="rId35" Type="http://schemas.openxmlformats.org/officeDocument/2006/relationships/hyperlink" Target="http://unctad.org/en/pages/DIAE/DIAE.aspx" TargetMode="External"/><Relationship Id="rId36" Type="http://schemas.openxmlformats.org/officeDocument/2006/relationships/hyperlink" Target="http://databank.worldbank.org/data/views/reports/tableview.aspx?isshared=true" TargetMode="External"/><Relationship Id="rId10" Type="http://schemas.microsoft.com/office/2011/relationships/commentsExtended" Target="commentsExtended.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37" Type="http://schemas.openxmlformats.org/officeDocument/2006/relationships/hyperlink" Target="http://databank.worldbank.org/data/views/reports/tableview.aspx?isshared=true" TargetMode="External"/><Relationship Id="rId38" Type="http://schemas.openxmlformats.org/officeDocument/2006/relationships/header" Target="header10.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E4895-5545-9F4F-95DD-D0F97B9E5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46</Pages>
  <Words>13563</Words>
  <Characters>77313</Characters>
  <Application>Microsoft Macintosh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Minhas, Shahryar</cp:lastModifiedBy>
  <cp:revision>2</cp:revision>
  <cp:lastPrinted>2017-10-05T18:56:00Z</cp:lastPrinted>
  <dcterms:created xsi:type="dcterms:W3CDTF">2017-11-12T15:39:00Z</dcterms:created>
  <dcterms:modified xsi:type="dcterms:W3CDTF">2017-11-12T15:39:00Z</dcterms:modified>
</cp:coreProperties>
</file>